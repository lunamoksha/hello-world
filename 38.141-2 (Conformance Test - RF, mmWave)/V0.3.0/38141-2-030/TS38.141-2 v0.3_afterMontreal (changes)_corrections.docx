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0CD45" w14:textId="171DDE7A" w:rsidR="00080512" w:rsidRPr="004D3578" w:rsidRDefault="00080512">
      <w:pPr>
        <w:pStyle w:val="ZA"/>
        <w:framePr w:wrap="notBeside"/>
      </w:pPr>
      <w:bookmarkStart w:id="0" w:name="page1"/>
      <w:r w:rsidRPr="004D3578">
        <w:rPr>
          <w:sz w:val="64"/>
        </w:rPr>
        <w:t xml:space="preserve">3GPP TS </w:t>
      </w:r>
      <w:r w:rsidR="00EA205F">
        <w:rPr>
          <w:sz w:val="64"/>
        </w:rPr>
        <w:t>38</w:t>
      </w:r>
      <w:r w:rsidRPr="004D3578">
        <w:rPr>
          <w:sz w:val="64"/>
        </w:rPr>
        <w:t>.</w:t>
      </w:r>
      <w:r w:rsidR="001549E9">
        <w:rPr>
          <w:sz w:val="64"/>
        </w:rPr>
        <w:t>141</w:t>
      </w:r>
      <w:r w:rsidRPr="004D3578">
        <w:rPr>
          <w:sz w:val="64"/>
        </w:rPr>
        <w:t xml:space="preserve"> </w:t>
      </w:r>
      <w:r w:rsidRPr="004D3578">
        <w:t>V</w:t>
      </w:r>
      <w:r w:rsidR="00EA205F">
        <w:t>0.</w:t>
      </w:r>
      <w:ins w:id="1" w:author="Huawei" w:date="2018-07-11T10:01:00Z">
        <w:r w:rsidR="00702830">
          <w:t>3</w:t>
        </w:r>
      </w:ins>
      <w:del w:id="2" w:author="Huawei" w:date="2018-07-11T10:01:00Z">
        <w:r w:rsidR="00C842B7" w:rsidDel="00702830">
          <w:delText>2</w:delText>
        </w:r>
      </w:del>
      <w:r w:rsidR="00EA205F">
        <w:t>.</w:t>
      </w:r>
      <w:r w:rsidR="00DC1EF7">
        <w:t>0</w:t>
      </w:r>
      <w:r w:rsidRPr="004D3578">
        <w:t xml:space="preserve"> </w:t>
      </w:r>
      <w:r w:rsidRPr="004D3578">
        <w:rPr>
          <w:sz w:val="32"/>
        </w:rPr>
        <w:t>(</w:t>
      </w:r>
      <w:r w:rsidR="00EA205F">
        <w:rPr>
          <w:sz w:val="32"/>
        </w:rPr>
        <w:t>201</w:t>
      </w:r>
      <w:r w:rsidR="00DC1EF7">
        <w:rPr>
          <w:sz w:val="32"/>
        </w:rPr>
        <w:t>8</w:t>
      </w:r>
      <w:r w:rsidRPr="004D3578">
        <w:rPr>
          <w:sz w:val="32"/>
        </w:rPr>
        <w:t>-</w:t>
      </w:r>
      <w:r w:rsidR="00DC1EF7">
        <w:rPr>
          <w:sz w:val="32"/>
        </w:rPr>
        <w:t>0</w:t>
      </w:r>
      <w:ins w:id="3" w:author="Huawei" w:date="2018-07-11T10:01:00Z">
        <w:r w:rsidR="00702830">
          <w:rPr>
            <w:sz w:val="32"/>
          </w:rPr>
          <w:t>8</w:t>
        </w:r>
      </w:ins>
      <w:del w:id="4" w:author="Huawei" w:date="2018-07-11T10:01:00Z">
        <w:r w:rsidR="00C842B7" w:rsidDel="00702830">
          <w:rPr>
            <w:sz w:val="32"/>
          </w:rPr>
          <w:delText>6</w:delText>
        </w:r>
      </w:del>
      <w:r w:rsidRPr="004D3578">
        <w:rPr>
          <w:sz w:val="32"/>
        </w:rPr>
        <w:t>)</w:t>
      </w:r>
    </w:p>
    <w:p w14:paraId="1F2FBFC9" w14:textId="77777777" w:rsidR="00080512" w:rsidRPr="004D3578" w:rsidRDefault="00080512">
      <w:pPr>
        <w:pStyle w:val="ZB"/>
        <w:framePr w:wrap="notBeside"/>
      </w:pPr>
      <w:r w:rsidRPr="004D3578">
        <w:t>Technical Specification</w:t>
      </w:r>
    </w:p>
    <w:p w14:paraId="05DD5532" w14:textId="77777777" w:rsidR="00080512" w:rsidRPr="004D3578" w:rsidRDefault="00080512">
      <w:pPr>
        <w:pStyle w:val="ZT"/>
        <w:framePr w:wrap="notBeside"/>
      </w:pPr>
      <w:r w:rsidRPr="004D3578">
        <w:t>3rd Generation Partnership Project;</w:t>
      </w:r>
    </w:p>
    <w:p w14:paraId="171A041B" w14:textId="77777777" w:rsidR="00080512" w:rsidRPr="00EA205F" w:rsidRDefault="00080512">
      <w:pPr>
        <w:pStyle w:val="ZT"/>
        <w:framePr w:wrap="notBeside"/>
        <w:rPr>
          <w:highlight w:val="yellow"/>
        </w:rPr>
      </w:pPr>
      <w:r w:rsidRPr="004D3578">
        <w:t xml:space="preserve">Technical Specification Group </w:t>
      </w:r>
      <w:r w:rsidR="00EA205F">
        <w:t>RAN</w:t>
      </w:r>
      <w:r w:rsidRPr="00EA205F">
        <w:t>;</w:t>
      </w:r>
    </w:p>
    <w:p w14:paraId="5C1C4856" w14:textId="77777777" w:rsidR="001549E9" w:rsidRPr="00074FBD" w:rsidRDefault="001549E9" w:rsidP="001549E9">
      <w:pPr>
        <w:pStyle w:val="ZT"/>
        <w:framePr w:wrap="notBeside"/>
      </w:pPr>
      <w:r w:rsidRPr="00074FBD">
        <w:t>NR;</w:t>
      </w:r>
    </w:p>
    <w:p w14:paraId="441004DA" w14:textId="77777777" w:rsidR="001549E9" w:rsidRDefault="001549E9" w:rsidP="001549E9">
      <w:pPr>
        <w:pStyle w:val="ZT"/>
        <w:framePr w:wrap="notBeside"/>
      </w:pPr>
      <w:r w:rsidRPr="00074FBD">
        <w:t>Base Station (BS) conformance testing</w:t>
      </w:r>
    </w:p>
    <w:p w14:paraId="3596F178" w14:textId="77777777" w:rsidR="001549E9" w:rsidRDefault="00AB6DB1" w:rsidP="001549E9">
      <w:pPr>
        <w:pStyle w:val="ZT"/>
        <w:framePr w:wrap="notBeside"/>
      </w:pPr>
      <w:r>
        <w:t>Part 2</w:t>
      </w:r>
      <w:r w:rsidR="001549E9" w:rsidRPr="00074FBD">
        <w:t xml:space="preserve">: </w:t>
      </w:r>
      <w:r>
        <w:t>Radiated</w:t>
      </w:r>
      <w:r w:rsidR="001549E9" w:rsidRPr="00074FBD">
        <w:t xml:space="preserve"> conformance testing</w:t>
      </w:r>
    </w:p>
    <w:p w14:paraId="7ABA4D00" w14:textId="77777777" w:rsidR="00080512" w:rsidRPr="004D3578" w:rsidRDefault="001549E9" w:rsidP="001549E9">
      <w:pPr>
        <w:pStyle w:val="ZT"/>
        <w:framePr w:wrap="notBeside"/>
        <w:rPr>
          <w:i/>
          <w:sz w:val="28"/>
        </w:rPr>
      </w:pPr>
      <w:r w:rsidRPr="004D3578">
        <w:t xml:space="preserve"> </w:t>
      </w:r>
      <w:r w:rsidR="00FC1192" w:rsidRPr="004D3578">
        <w:t>(</w:t>
      </w:r>
      <w:r w:rsidR="00FC1192" w:rsidRPr="004D3578">
        <w:rPr>
          <w:rStyle w:val="ZGSM"/>
        </w:rPr>
        <w:t xml:space="preserve">Release </w:t>
      </w:r>
      <w:r w:rsidR="00054A22">
        <w:rPr>
          <w:rStyle w:val="ZGSM"/>
        </w:rPr>
        <w:t>15</w:t>
      </w:r>
      <w:r w:rsidR="00FC1192" w:rsidRPr="004D3578">
        <w:t>)</w:t>
      </w:r>
    </w:p>
    <w:p w14:paraId="5828F2FB" w14:textId="77777777" w:rsidR="008105C8" w:rsidRDefault="008105C8" w:rsidP="00054A22">
      <w:pPr>
        <w:pStyle w:val="ZU"/>
        <w:framePr w:h="4929" w:hRule="exact" w:wrap="notBeside"/>
        <w:tabs>
          <w:tab w:val="right" w:pos="10206"/>
        </w:tabs>
        <w:jc w:val="left"/>
        <w:rPr>
          <w:i/>
        </w:rPr>
      </w:pPr>
    </w:p>
    <w:p w14:paraId="35FE7C4C" w14:textId="77777777" w:rsidR="008105C8" w:rsidRDefault="00BA5F14" w:rsidP="00054A22">
      <w:pPr>
        <w:pStyle w:val="ZU"/>
        <w:framePr w:h="4929" w:hRule="exact" w:wrap="notBeside"/>
        <w:tabs>
          <w:tab w:val="right" w:pos="10206"/>
        </w:tabs>
        <w:jc w:val="left"/>
        <w:rPr>
          <w:i/>
        </w:rPr>
      </w:pPr>
      <w:r>
        <w:rPr>
          <w:i/>
          <w:lang w:val="en-US" w:eastAsia="zh-CN"/>
        </w:rPr>
        <w:drawing>
          <wp:inline distT="0" distB="0" distL="0" distR="0" wp14:anchorId="519ED744" wp14:editId="55B53B6C">
            <wp:extent cx="1209675" cy="838200"/>
            <wp:effectExtent l="0" t="0" r="9525"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r w:rsidR="008105C8" w:rsidRPr="00235394">
        <w:rPr>
          <w:color w:val="0000FF"/>
        </w:rPr>
        <w:tab/>
      </w:r>
      <w:r w:rsidRPr="00235394">
        <w:rPr>
          <w:lang w:val="en-US" w:eastAsia="zh-CN"/>
        </w:rPr>
        <w:drawing>
          <wp:inline distT="0" distB="0" distL="0" distR="0" wp14:anchorId="24B57168" wp14:editId="5FCC6E15">
            <wp:extent cx="1628775" cy="952500"/>
            <wp:effectExtent l="0" t="0" r="9525"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14:paraId="7EF345C6" w14:textId="77777777" w:rsidR="00080512" w:rsidRPr="004D3578" w:rsidRDefault="00080512">
      <w:pPr>
        <w:pStyle w:val="ZU"/>
        <w:framePr w:h="4929" w:hRule="exact" w:wrap="notBeside"/>
        <w:tabs>
          <w:tab w:val="right" w:pos="10206"/>
        </w:tabs>
        <w:jc w:val="left"/>
      </w:pPr>
    </w:p>
    <w:p w14:paraId="55C8B8C9" w14:textId="77777777"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00F04712">
        <w:rPr>
          <w:sz w:val="16"/>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14:paraId="1065DA9A" w14:textId="77777777" w:rsidR="00080512" w:rsidRPr="004D3578" w:rsidRDefault="00080512">
      <w:pPr>
        <w:pStyle w:val="ZV"/>
        <w:framePr w:wrap="notBeside"/>
      </w:pPr>
    </w:p>
    <w:p w14:paraId="2E8008C8" w14:textId="77777777" w:rsidR="00080512" w:rsidRPr="004D3578" w:rsidRDefault="00080512"/>
    <w:bookmarkEnd w:id="0"/>
    <w:p w14:paraId="00DDBB66" w14:textId="77777777" w:rsidR="00080512" w:rsidRPr="004D3578" w:rsidRDefault="00080512">
      <w:pPr>
        <w:sectPr w:rsidR="00080512" w:rsidRPr="004D3578">
          <w:footnotePr>
            <w:numRestart w:val="eachSect"/>
          </w:footnotePr>
          <w:pgSz w:w="11907" w:h="16840"/>
          <w:pgMar w:top="2268" w:right="851" w:bottom="10773" w:left="851" w:header="0" w:footer="0" w:gutter="0"/>
          <w:cols w:space="720"/>
        </w:sectPr>
      </w:pPr>
    </w:p>
    <w:p w14:paraId="556AEA41" w14:textId="77777777" w:rsidR="00080512" w:rsidRPr="004D3578" w:rsidRDefault="00080512">
      <w:pPr>
        <w:pStyle w:val="FP"/>
        <w:framePr w:wrap="notBeside" w:hAnchor="margin" w:y="1419"/>
        <w:pBdr>
          <w:bottom w:val="single" w:sz="6" w:space="1" w:color="auto"/>
        </w:pBdr>
        <w:spacing w:before="240"/>
        <w:ind w:left="2835" w:right="2835"/>
        <w:jc w:val="center"/>
      </w:pPr>
      <w:bookmarkStart w:id="5" w:name="page2"/>
      <w:r w:rsidRPr="004D3578">
        <w:lastRenderedPageBreak/>
        <w:t>Keywords</w:t>
      </w:r>
    </w:p>
    <w:p w14:paraId="01A9B448" w14:textId="77777777" w:rsidR="00080512" w:rsidRPr="004D3578" w:rsidRDefault="00EA205F">
      <w:pPr>
        <w:pStyle w:val="FP"/>
        <w:framePr w:wrap="notBeside" w:hAnchor="margin" w:y="1419"/>
        <w:ind w:left="2835" w:right="2835"/>
        <w:jc w:val="center"/>
        <w:rPr>
          <w:rFonts w:ascii="Arial" w:hAnsi="Arial"/>
          <w:sz w:val="18"/>
        </w:rPr>
      </w:pPr>
      <w:r>
        <w:rPr>
          <w:rFonts w:ascii="Arial" w:hAnsi="Arial"/>
          <w:sz w:val="18"/>
        </w:rPr>
        <w:t>Radio, NR</w:t>
      </w:r>
    </w:p>
    <w:p w14:paraId="6675E5FA" w14:textId="77777777" w:rsidR="00080512" w:rsidRPr="004D3578" w:rsidRDefault="00080512"/>
    <w:p w14:paraId="54048E06" w14:textId="77777777"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14:paraId="4DC95831" w14:textId="77777777" w:rsidR="00080512" w:rsidRPr="004D3578" w:rsidRDefault="00080512">
      <w:pPr>
        <w:pStyle w:val="FP"/>
        <w:framePr w:wrap="notBeside" w:hAnchor="margin" w:yAlign="center"/>
        <w:pBdr>
          <w:bottom w:val="single" w:sz="6" w:space="1" w:color="auto"/>
        </w:pBdr>
        <w:ind w:left="2835" w:right="2835"/>
        <w:jc w:val="center"/>
      </w:pPr>
      <w:r w:rsidRPr="004D3578">
        <w:t>Postal address</w:t>
      </w:r>
    </w:p>
    <w:p w14:paraId="40492BBD" w14:textId="77777777" w:rsidR="00080512" w:rsidRPr="004D3578" w:rsidRDefault="00080512">
      <w:pPr>
        <w:pStyle w:val="FP"/>
        <w:framePr w:wrap="notBeside" w:hAnchor="margin" w:yAlign="center"/>
        <w:ind w:left="2835" w:right="2835"/>
        <w:jc w:val="center"/>
        <w:rPr>
          <w:rFonts w:ascii="Arial" w:hAnsi="Arial"/>
          <w:sz w:val="18"/>
        </w:rPr>
      </w:pPr>
    </w:p>
    <w:p w14:paraId="521FC6A1"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3GPP support office address</w:t>
      </w:r>
    </w:p>
    <w:p w14:paraId="2813E794"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650 Route des Lucioles - Sophia Antipolis</w:t>
      </w:r>
    </w:p>
    <w:p w14:paraId="1EA7F17C"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Valbonne - FRANCE</w:t>
      </w:r>
    </w:p>
    <w:p w14:paraId="2BE7D7EC" w14:textId="77777777"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14:paraId="78534336"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14:paraId="2D465D96"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14:paraId="7F811DC7" w14:textId="77777777" w:rsidR="00080512" w:rsidRPr="004D3578" w:rsidRDefault="00080512"/>
    <w:p w14:paraId="176056C7" w14:textId="77777777"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14:paraId="65EDD0F4" w14:textId="77777777"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6F761779" w14:textId="77777777" w:rsidR="00080512" w:rsidRPr="004D3578" w:rsidRDefault="00080512" w:rsidP="00FA1266">
      <w:pPr>
        <w:pStyle w:val="FP"/>
        <w:framePr w:h="3057" w:hRule="exact" w:wrap="notBeside" w:vAnchor="page" w:hAnchor="margin" w:y="12605"/>
        <w:jc w:val="center"/>
        <w:rPr>
          <w:noProof/>
        </w:rPr>
      </w:pPr>
    </w:p>
    <w:p w14:paraId="206F804F" w14:textId="77777777" w:rsidR="00080512" w:rsidRPr="004D3578" w:rsidRDefault="00DC309B" w:rsidP="00FA1266">
      <w:pPr>
        <w:pStyle w:val="FP"/>
        <w:framePr w:h="3057" w:hRule="exact" w:wrap="notBeside" w:vAnchor="page" w:hAnchor="margin" w:y="12605"/>
        <w:jc w:val="center"/>
        <w:rPr>
          <w:noProof/>
          <w:sz w:val="18"/>
        </w:rPr>
      </w:pPr>
      <w:r w:rsidRPr="004D3578">
        <w:rPr>
          <w:noProof/>
          <w:sz w:val="18"/>
        </w:rPr>
        <w:t>© 20</w:t>
      </w:r>
      <w:r w:rsidR="00DB1818" w:rsidRPr="004D3578">
        <w:rPr>
          <w:noProof/>
          <w:sz w:val="18"/>
        </w:rPr>
        <w:t>1</w:t>
      </w:r>
      <w:r w:rsidR="00054A22">
        <w:rPr>
          <w:noProof/>
          <w:sz w:val="18"/>
        </w:rPr>
        <w:t>7</w:t>
      </w:r>
      <w:r w:rsidR="00080512" w:rsidRPr="004D3578">
        <w:rPr>
          <w:noProof/>
          <w:sz w:val="18"/>
        </w:rPr>
        <w:t>, 3GPP Organizational Partners (ARIB, ATIS, CCSA, ETSI,</w:t>
      </w:r>
      <w:r w:rsidR="00F22EC7">
        <w:rPr>
          <w:noProof/>
          <w:sz w:val="18"/>
        </w:rPr>
        <w:t xml:space="preserve"> TSDSI, </w:t>
      </w:r>
      <w:r w:rsidR="00080512" w:rsidRPr="004D3578">
        <w:rPr>
          <w:noProof/>
          <w:sz w:val="18"/>
        </w:rPr>
        <w:t>TTA, TTC).</w:t>
      </w:r>
      <w:bookmarkStart w:id="6" w:name="copyrightaddon"/>
      <w:bookmarkEnd w:id="6"/>
    </w:p>
    <w:p w14:paraId="709A1A35" w14:textId="77777777"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14:paraId="62EC5658" w14:textId="77777777" w:rsidR="00FC1192" w:rsidRPr="004D3578" w:rsidRDefault="00FC1192" w:rsidP="00FA1266">
      <w:pPr>
        <w:pStyle w:val="FP"/>
        <w:framePr w:h="3057" w:hRule="exact" w:wrap="notBeside" w:vAnchor="page" w:hAnchor="margin" w:y="12605"/>
        <w:rPr>
          <w:noProof/>
          <w:sz w:val="18"/>
        </w:rPr>
      </w:pPr>
    </w:p>
    <w:p w14:paraId="1FB947CF" w14:textId="77777777"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14:paraId="2204A1E0" w14:textId="77777777"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14:paraId="26C2C167" w14:textId="77777777"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5"/>
    <w:p w14:paraId="18825AA5" w14:textId="77777777" w:rsidR="00080512" w:rsidRPr="004D3578" w:rsidRDefault="00080512">
      <w:pPr>
        <w:pStyle w:val="TT"/>
      </w:pPr>
      <w:r w:rsidRPr="004D3578">
        <w:br w:type="page"/>
      </w:r>
      <w:r w:rsidRPr="004D3578">
        <w:lastRenderedPageBreak/>
        <w:t>Contents</w:t>
      </w:r>
    </w:p>
    <w:p w14:paraId="770756E3" w14:textId="77777777" w:rsidR="00565ECD" w:rsidRDefault="003F036A">
      <w:pPr>
        <w:pStyle w:val="TOC1"/>
        <w:rPr>
          <w:ins w:id="7" w:author="Huawei" w:date="2018-07-11T17:51:00Z"/>
          <w:rFonts w:asciiTheme="minorHAnsi" w:hAnsiTheme="minorHAnsi" w:cstheme="minorBidi"/>
          <w:szCs w:val="22"/>
          <w:lang w:val="en-US"/>
        </w:rPr>
      </w:pPr>
      <w:r>
        <w:fldChar w:fldCharType="begin"/>
      </w:r>
      <w:r w:rsidR="00EB0004">
        <w:instrText xml:space="preserve"> TOC \o "1-9" </w:instrText>
      </w:r>
      <w:r>
        <w:fldChar w:fldCharType="separate"/>
      </w:r>
      <w:ins w:id="8" w:author="Huawei" w:date="2018-07-11T17:51:00Z">
        <w:r w:rsidR="00565ECD">
          <w:t>Foreword</w:t>
        </w:r>
        <w:r w:rsidR="00565ECD">
          <w:tab/>
        </w:r>
        <w:r w:rsidR="00565ECD">
          <w:fldChar w:fldCharType="begin"/>
        </w:r>
        <w:r w:rsidR="00565ECD">
          <w:instrText xml:space="preserve"> PAGEREF _Toc519094838 \h </w:instrText>
        </w:r>
      </w:ins>
      <w:r w:rsidR="00565ECD">
        <w:fldChar w:fldCharType="separate"/>
      </w:r>
      <w:ins w:id="9" w:author="Huawei" w:date="2018-07-11T17:52:00Z">
        <w:r w:rsidR="00565ECD">
          <w:t>8</w:t>
        </w:r>
      </w:ins>
      <w:ins w:id="10" w:author="Huawei" w:date="2018-07-11T17:51:00Z">
        <w:r w:rsidR="00565ECD">
          <w:fldChar w:fldCharType="end"/>
        </w:r>
      </w:ins>
    </w:p>
    <w:p w14:paraId="6F9D27B1" w14:textId="77777777" w:rsidR="00565ECD" w:rsidRDefault="00565ECD">
      <w:pPr>
        <w:pStyle w:val="TOC1"/>
        <w:rPr>
          <w:ins w:id="11" w:author="Huawei" w:date="2018-07-11T17:51:00Z"/>
          <w:rFonts w:asciiTheme="minorHAnsi" w:hAnsiTheme="minorHAnsi" w:cstheme="minorBidi"/>
          <w:szCs w:val="22"/>
          <w:lang w:val="en-US"/>
        </w:rPr>
      </w:pPr>
      <w:ins w:id="12" w:author="Huawei" w:date="2018-07-11T17:51:00Z">
        <w:r>
          <w:t>Introduction</w:t>
        </w:r>
        <w:r>
          <w:tab/>
        </w:r>
        <w:r>
          <w:fldChar w:fldCharType="begin"/>
        </w:r>
        <w:r>
          <w:instrText xml:space="preserve"> PAGEREF _Toc519094839 \h </w:instrText>
        </w:r>
      </w:ins>
      <w:r>
        <w:fldChar w:fldCharType="separate"/>
      </w:r>
      <w:ins w:id="13" w:author="Huawei" w:date="2018-07-11T17:52:00Z">
        <w:r>
          <w:t>8</w:t>
        </w:r>
      </w:ins>
      <w:ins w:id="14" w:author="Huawei" w:date="2018-07-11T17:51:00Z">
        <w:r>
          <w:fldChar w:fldCharType="end"/>
        </w:r>
      </w:ins>
    </w:p>
    <w:p w14:paraId="7B089A6C" w14:textId="77777777" w:rsidR="00565ECD" w:rsidRDefault="00565ECD">
      <w:pPr>
        <w:pStyle w:val="TOC1"/>
        <w:rPr>
          <w:ins w:id="15" w:author="Huawei" w:date="2018-07-11T17:51:00Z"/>
          <w:rFonts w:asciiTheme="minorHAnsi" w:hAnsiTheme="minorHAnsi" w:cstheme="minorBidi"/>
          <w:szCs w:val="22"/>
          <w:lang w:val="en-US"/>
        </w:rPr>
      </w:pPr>
      <w:ins w:id="16" w:author="Huawei" w:date="2018-07-11T17:51:00Z">
        <w:r>
          <w:t>1</w:t>
        </w:r>
        <w:r>
          <w:rPr>
            <w:rFonts w:asciiTheme="minorHAnsi" w:hAnsiTheme="minorHAnsi" w:cstheme="minorBidi"/>
            <w:szCs w:val="22"/>
            <w:lang w:val="en-US"/>
          </w:rPr>
          <w:tab/>
        </w:r>
        <w:r>
          <w:t>Scope</w:t>
        </w:r>
        <w:r>
          <w:tab/>
        </w:r>
        <w:r>
          <w:fldChar w:fldCharType="begin"/>
        </w:r>
        <w:r>
          <w:instrText xml:space="preserve"> PAGEREF _Toc519094840 \h </w:instrText>
        </w:r>
      </w:ins>
      <w:r>
        <w:fldChar w:fldCharType="separate"/>
      </w:r>
      <w:ins w:id="17" w:author="Huawei" w:date="2018-07-11T17:52:00Z">
        <w:r>
          <w:t>9</w:t>
        </w:r>
      </w:ins>
      <w:ins w:id="18" w:author="Huawei" w:date="2018-07-11T17:51:00Z">
        <w:r>
          <w:fldChar w:fldCharType="end"/>
        </w:r>
      </w:ins>
    </w:p>
    <w:p w14:paraId="14191B72" w14:textId="77777777" w:rsidR="00565ECD" w:rsidRDefault="00565ECD">
      <w:pPr>
        <w:pStyle w:val="TOC1"/>
        <w:rPr>
          <w:ins w:id="19" w:author="Huawei" w:date="2018-07-11T17:51:00Z"/>
          <w:rFonts w:asciiTheme="minorHAnsi" w:hAnsiTheme="minorHAnsi" w:cstheme="minorBidi"/>
          <w:szCs w:val="22"/>
          <w:lang w:val="en-US"/>
        </w:rPr>
      </w:pPr>
      <w:ins w:id="20" w:author="Huawei" w:date="2018-07-11T17:51:00Z">
        <w:r>
          <w:t>2</w:t>
        </w:r>
        <w:r>
          <w:rPr>
            <w:rFonts w:asciiTheme="minorHAnsi" w:hAnsiTheme="minorHAnsi" w:cstheme="minorBidi"/>
            <w:szCs w:val="22"/>
            <w:lang w:val="en-US"/>
          </w:rPr>
          <w:tab/>
        </w:r>
        <w:r>
          <w:t>References</w:t>
        </w:r>
        <w:r>
          <w:tab/>
        </w:r>
        <w:r>
          <w:fldChar w:fldCharType="begin"/>
        </w:r>
        <w:r>
          <w:instrText xml:space="preserve"> PAGEREF _Toc519094841 \h </w:instrText>
        </w:r>
      </w:ins>
      <w:r>
        <w:fldChar w:fldCharType="separate"/>
      </w:r>
      <w:ins w:id="21" w:author="Huawei" w:date="2018-07-11T17:52:00Z">
        <w:r>
          <w:t>9</w:t>
        </w:r>
      </w:ins>
      <w:ins w:id="22" w:author="Huawei" w:date="2018-07-11T17:51:00Z">
        <w:r>
          <w:fldChar w:fldCharType="end"/>
        </w:r>
      </w:ins>
    </w:p>
    <w:p w14:paraId="223EA1C8" w14:textId="77777777" w:rsidR="00565ECD" w:rsidRDefault="00565ECD">
      <w:pPr>
        <w:pStyle w:val="TOC1"/>
        <w:rPr>
          <w:ins w:id="23" w:author="Huawei" w:date="2018-07-11T17:51:00Z"/>
          <w:rFonts w:asciiTheme="minorHAnsi" w:hAnsiTheme="minorHAnsi" w:cstheme="minorBidi"/>
          <w:szCs w:val="22"/>
          <w:lang w:val="en-US"/>
        </w:rPr>
      </w:pPr>
      <w:ins w:id="24" w:author="Huawei" w:date="2018-07-11T17:51:00Z">
        <w:r>
          <w:t>3</w:t>
        </w:r>
        <w:r>
          <w:rPr>
            <w:rFonts w:asciiTheme="minorHAnsi" w:hAnsiTheme="minorHAnsi" w:cstheme="minorBidi"/>
            <w:szCs w:val="22"/>
            <w:lang w:val="en-US"/>
          </w:rPr>
          <w:tab/>
        </w:r>
        <w:r>
          <w:t>Definitions, symbols and abbreviations</w:t>
        </w:r>
        <w:r>
          <w:tab/>
        </w:r>
        <w:r>
          <w:fldChar w:fldCharType="begin"/>
        </w:r>
        <w:r>
          <w:instrText xml:space="preserve"> PAGEREF _Toc519094842 \h </w:instrText>
        </w:r>
      </w:ins>
      <w:r>
        <w:fldChar w:fldCharType="separate"/>
      </w:r>
      <w:ins w:id="25" w:author="Huawei" w:date="2018-07-11T17:52:00Z">
        <w:r>
          <w:t>10</w:t>
        </w:r>
      </w:ins>
      <w:ins w:id="26" w:author="Huawei" w:date="2018-07-11T17:51:00Z">
        <w:r>
          <w:fldChar w:fldCharType="end"/>
        </w:r>
      </w:ins>
    </w:p>
    <w:p w14:paraId="57D1466E" w14:textId="77777777" w:rsidR="00565ECD" w:rsidRDefault="00565ECD">
      <w:pPr>
        <w:pStyle w:val="TOC2"/>
        <w:rPr>
          <w:ins w:id="27" w:author="Huawei" w:date="2018-07-11T17:51:00Z"/>
          <w:rFonts w:asciiTheme="minorHAnsi" w:hAnsiTheme="minorHAnsi" w:cstheme="minorBidi"/>
          <w:sz w:val="22"/>
          <w:szCs w:val="22"/>
          <w:lang w:val="en-US"/>
        </w:rPr>
      </w:pPr>
      <w:ins w:id="28" w:author="Huawei" w:date="2018-07-11T17:51:00Z">
        <w:r>
          <w:t>3.1</w:t>
        </w:r>
        <w:r>
          <w:rPr>
            <w:rFonts w:asciiTheme="minorHAnsi" w:hAnsiTheme="minorHAnsi" w:cstheme="minorBidi"/>
            <w:sz w:val="22"/>
            <w:szCs w:val="22"/>
            <w:lang w:val="en-US"/>
          </w:rPr>
          <w:tab/>
        </w:r>
        <w:r>
          <w:t>Definitions</w:t>
        </w:r>
        <w:r>
          <w:tab/>
        </w:r>
        <w:r>
          <w:fldChar w:fldCharType="begin"/>
        </w:r>
        <w:r>
          <w:instrText xml:space="preserve"> PAGEREF _Toc519094843 \h </w:instrText>
        </w:r>
      </w:ins>
      <w:r>
        <w:fldChar w:fldCharType="separate"/>
      </w:r>
      <w:ins w:id="29" w:author="Huawei" w:date="2018-07-11T17:52:00Z">
        <w:r>
          <w:t>10</w:t>
        </w:r>
      </w:ins>
      <w:ins w:id="30" w:author="Huawei" w:date="2018-07-11T17:51:00Z">
        <w:r>
          <w:fldChar w:fldCharType="end"/>
        </w:r>
      </w:ins>
    </w:p>
    <w:p w14:paraId="1287BC76" w14:textId="77777777" w:rsidR="00565ECD" w:rsidRDefault="00565ECD">
      <w:pPr>
        <w:pStyle w:val="TOC2"/>
        <w:rPr>
          <w:ins w:id="31" w:author="Huawei" w:date="2018-07-11T17:51:00Z"/>
          <w:rFonts w:asciiTheme="minorHAnsi" w:hAnsiTheme="minorHAnsi" w:cstheme="minorBidi"/>
          <w:sz w:val="22"/>
          <w:szCs w:val="22"/>
          <w:lang w:val="en-US"/>
        </w:rPr>
      </w:pPr>
      <w:ins w:id="32" w:author="Huawei" w:date="2018-07-11T17:51:00Z">
        <w:r>
          <w:t>3.2</w:t>
        </w:r>
        <w:r>
          <w:rPr>
            <w:rFonts w:asciiTheme="minorHAnsi" w:hAnsiTheme="minorHAnsi" w:cstheme="minorBidi"/>
            <w:sz w:val="22"/>
            <w:szCs w:val="22"/>
            <w:lang w:val="en-US"/>
          </w:rPr>
          <w:tab/>
        </w:r>
        <w:r>
          <w:t>Symbols</w:t>
        </w:r>
        <w:r>
          <w:tab/>
        </w:r>
        <w:r>
          <w:fldChar w:fldCharType="begin"/>
        </w:r>
        <w:r>
          <w:instrText xml:space="preserve"> PAGEREF _Toc519094844 \h </w:instrText>
        </w:r>
      </w:ins>
      <w:r>
        <w:fldChar w:fldCharType="separate"/>
      </w:r>
      <w:ins w:id="33" w:author="Huawei" w:date="2018-07-11T17:52:00Z">
        <w:r>
          <w:t>13</w:t>
        </w:r>
      </w:ins>
      <w:ins w:id="34" w:author="Huawei" w:date="2018-07-11T17:51:00Z">
        <w:r>
          <w:fldChar w:fldCharType="end"/>
        </w:r>
      </w:ins>
    </w:p>
    <w:p w14:paraId="7C55ADD1" w14:textId="77777777" w:rsidR="00565ECD" w:rsidRDefault="00565ECD">
      <w:pPr>
        <w:pStyle w:val="TOC2"/>
        <w:rPr>
          <w:ins w:id="35" w:author="Huawei" w:date="2018-07-11T17:51:00Z"/>
          <w:rFonts w:asciiTheme="minorHAnsi" w:hAnsiTheme="minorHAnsi" w:cstheme="minorBidi"/>
          <w:sz w:val="22"/>
          <w:szCs w:val="22"/>
          <w:lang w:val="en-US"/>
        </w:rPr>
      </w:pPr>
      <w:ins w:id="36" w:author="Huawei" w:date="2018-07-11T17:51:00Z">
        <w:r>
          <w:t>3.3</w:t>
        </w:r>
        <w:r>
          <w:rPr>
            <w:rFonts w:asciiTheme="minorHAnsi" w:hAnsiTheme="minorHAnsi" w:cstheme="minorBidi"/>
            <w:sz w:val="22"/>
            <w:szCs w:val="22"/>
            <w:lang w:val="en-US"/>
          </w:rPr>
          <w:tab/>
        </w:r>
        <w:r>
          <w:t>Abbreviations</w:t>
        </w:r>
        <w:r>
          <w:tab/>
        </w:r>
        <w:r>
          <w:fldChar w:fldCharType="begin"/>
        </w:r>
        <w:r>
          <w:instrText xml:space="preserve"> PAGEREF _Toc519094845 \h </w:instrText>
        </w:r>
      </w:ins>
      <w:r>
        <w:fldChar w:fldCharType="separate"/>
      </w:r>
      <w:ins w:id="37" w:author="Huawei" w:date="2018-07-11T17:52:00Z">
        <w:r>
          <w:t>14</w:t>
        </w:r>
      </w:ins>
      <w:ins w:id="38" w:author="Huawei" w:date="2018-07-11T17:51:00Z">
        <w:r>
          <w:fldChar w:fldCharType="end"/>
        </w:r>
      </w:ins>
    </w:p>
    <w:p w14:paraId="7DFA188B" w14:textId="77777777" w:rsidR="00565ECD" w:rsidRDefault="00565ECD">
      <w:pPr>
        <w:pStyle w:val="TOC1"/>
        <w:rPr>
          <w:ins w:id="39" w:author="Huawei" w:date="2018-07-11T17:51:00Z"/>
          <w:rFonts w:asciiTheme="minorHAnsi" w:hAnsiTheme="minorHAnsi" w:cstheme="minorBidi"/>
          <w:szCs w:val="22"/>
          <w:lang w:val="en-US"/>
        </w:rPr>
      </w:pPr>
      <w:ins w:id="40" w:author="Huawei" w:date="2018-07-11T17:51:00Z">
        <w:r>
          <w:t>4</w:t>
        </w:r>
        <w:r>
          <w:rPr>
            <w:rFonts w:asciiTheme="minorHAnsi" w:hAnsiTheme="minorHAnsi" w:cstheme="minorBidi"/>
            <w:szCs w:val="22"/>
            <w:lang w:val="en-US"/>
          </w:rPr>
          <w:tab/>
        </w:r>
        <w:r>
          <w:t>General radiated test conditions and declarations</w:t>
        </w:r>
        <w:r>
          <w:tab/>
        </w:r>
        <w:r>
          <w:fldChar w:fldCharType="begin"/>
        </w:r>
        <w:r>
          <w:instrText xml:space="preserve"> PAGEREF _Toc519094846 \h </w:instrText>
        </w:r>
      </w:ins>
      <w:r>
        <w:fldChar w:fldCharType="separate"/>
      </w:r>
      <w:ins w:id="41" w:author="Huawei" w:date="2018-07-11T17:52:00Z">
        <w:r>
          <w:t>15</w:t>
        </w:r>
      </w:ins>
      <w:ins w:id="42" w:author="Huawei" w:date="2018-07-11T17:51:00Z">
        <w:r>
          <w:fldChar w:fldCharType="end"/>
        </w:r>
      </w:ins>
    </w:p>
    <w:p w14:paraId="7E8C82CE" w14:textId="77777777" w:rsidR="00565ECD" w:rsidRDefault="00565ECD">
      <w:pPr>
        <w:pStyle w:val="TOC2"/>
        <w:rPr>
          <w:ins w:id="43" w:author="Huawei" w:date="2018-07-11T17:51:00Z"/>
          <w:rFonts w:asciiTheme="minorHAnsi" w:hAnsiTheme="minorHAnsi" w:cstheme="minorBidi"/>
          <w:sz w:val="22"/>
          <w:szCs w:val="22"/>
          <w:lang w:val="en-US"/>
        </w:rPr>
      </w:pPr>
      <w:ins w:id="44" w:author="Huawei" w:date="2018-07-11T17:51:00Z">
        <w:r>
          <w:t>4.1</w:t>
        </w:r>
        <w:r>
          <w:rPr>
            <w:rFonts w:asciiTheme="minorHAnsi" w:hAnsiTheme="minorHAnsi" w:cstheme="minorBidi"/>
            <w:sz w:val="22"/>
            <w:szCs w:val="22"/>
            <w:lang w:val="en-US"/>
          </w:rPr>
          <w:tab/>
        </w:r>
        <w:r>
          <w:t>Measurement uncertainties and test requirements</w:t>
        </w:r>
        <w:r>
          <w:tab/>
        </w:r>
        <w:r>
          <w:fldChar w:fldCharType="begin"/>
        </w:r>
        <w:r>
          <w:instrText xml:space="preserve"> PAGEREF _Toc519094847 \h </w:instrText>
        </w:r>
      </w:ins>
      <w:r>
        <w:fldChar w:fldCharType="separate"/>
      </w:r>
      <w:ins w:id="45" w:author="Huawei" w:date="2018-07-11T17:52:00Z">
        <w:r>
          <w:t>15</w:t>
        </w:r>
      </w:ins>
      <w:ins w:id="46" w:author="Huawei" w:date="2018-07-11T17:51:00Z">
        <w:r>
          <w:fldChar w:fldCharType="end"/>
        </w:r>
      </w:ins>
    </w:p>
    <w:p w14:paraId="6F8311D8" w14:textId="77777777" w:rsidR="00565ECD" w:rsidRDefault="00565ECD">
      <w:pPr>
        <w:pStyle w:val="TOC3"/>
        <w:rPr>
          <w:ins w:id="47" w:author="Huawei" w:date="2018-07-11T17:51:00Z"/>
          <w:rFonts w:asciiTheme="minorHAnsi" w:hAnsiTheme="minorHAnsi" w:cstheme="minorBidi"/>
          <w:sz w:val="22"/>
          <w:szCs w:val="22"/>
          <w:lang w:val="en-US"/>
        </w:rPr>
      </w:pPr>
      <w:ins w:id="48" w:author="Huawei" w:date="2018-07-11T17:51:00Z">
        <w:r>
          <w:t>4.1.1</w:t>
        </w:r>
        <w:r>
          <w:rPr>
            <w:rFonts w:asciiTheme="minorHAnsi" w:hAnsiTheme="minorHAnsi" w:cstheme="minorBidi"/>
            <w:sz w:val="22"/>
            <w:szCs w:val="22"/>
            <w:lang w:val="en-US"/>
          </w:rPr>
          <w:tab/>
        </w:r>
        <w:r>
          <w:t>General</w:t>
        </w:r>
        <w:r>
          <w:tab/>
        </w:r>
        <w:r>
          <w:fldChar w:fldCharType="begin"/>
        </w:r>
        <w:r>
          <w:instrText xml:space="preserve"> PAGEREF _Toc519094848 \h </w:instrText>
        </w:r>
      </w:ins>
      <w:r>
        <w:fldChar w:fldCharType="separate"/>
      </w:r>
      <w:ins w:id="49" w:author="Huawei" w:date="2018-07-11T17:52:00Z">
        <w:r>
          <w:t>15</w:t>
        </w:r>
      </w:ins>
      <w:ins w:id="50" w:author="Huawei" w:date="2018-07-11T17:51:00Z">
        <w:r>
          <w:fldChar w:fldCharType="end"/>
        </w:r>
      </w:ins>
    </w:p>
    <w:p w14:paraId="125072CC" w14:textId="77777777" w:rsidR="00565ECD" w:rsidRDefault="00565ECD">
      <w:pPr>
        <w:pStyle w:val="TOC3"/>
        <w:rPr>
          <w:ins w:id="51" w:author="Huawei" w:date="2018-07-11T17:51:00Z"/>
          <w:rFonts w:asciiTheme="minorHAnsi" w:hAnsiTheme="minorHAnsi" w:cstheme="minorBidi"/>
          <w:sz w:val="22"/>
          <w:szCs w:val="22"/>
          <w:lang w:val="en-US"/>
        </w:rPr>
      </w:pPr>
      <w:ins w:id="52" w:author="Huawei" w:date="2018-07-11T17:51:00Z">
        <w:r>
          <w:t>4.1.2</w:t>
        </w:r>
        <w:r>
          <w:rPr>
            <w:rFonts w:asciiTheme="minorHAnsi" w:hAnsiTheme="minorHAnsi" w:cstheme="minorBidi"/>
            <w:sz w:val="22"/>
            <w:szCs w:val="22"/>
            <w:lang w:val="en-US"/>
          </w:rPr>
          <w:tab/>
        </w:r>
        <w:r>
          <w:t>Acceptable uncertainty of OTA Test System</w:t>
        </w:r>
        <w:r>
          <w:tab/>
        </w:r>
        <w:r>
          <w:fldChar w:fldCharType="begin"/>
        </w:r>
        <w:r>
          <w:instrText xml:space="preserve"> PAGEREF _Toc519094849 \h </w:instrText>
        </w:r>
      </w:ins>
      <w:r>
        <w:fldChar w:fldCharType="separate"/>
      </w:r>
      <w:ins w:id="53" w:author="Huawei" w:date="2018-07-11T17:52:00Z">
        <w:r>
          <w:t>15</w:t>
        </w:r>
      </w:ins>
      <w:ins w:id="54" w:author="Huawei" w:date="2018-07-11T17:51:00Z">
        <w:r>
          <w:fldChar w:fldCharType="end"/>
        </w:r>
      </w:ins>
    </w:p>
    <w:p w14:paraId="3350C22B" w14:textId="77777777" w:rsidR="00565ECD" w:rsidRDefault="00565ECD">
      <w:pPr>
        <w:pStyle w:val="TOC4"/>
        <w:rPr>
          <w:ins w:id="55" w:author="Huawei" w:date="2018-07-11T17:51:00Z"/>
          <w:rFonts w:asciiTheme="minorHAnsi" w:hAnsiTheme="minorHAnsi" w:cstheme="minorBidi"/>
          <w:sz w:val="22"/>
          <w:szCs w:val="22"/>
          <w:lang w:val="en-US"/>
        </w:rPr>
      </w:pPr>
      <w:ins w:id="56" w:author="Huawei" w:date="2018-07-11T17:51:00Z">
        <w:r>
          <w:t>4.1.2.1</w:t>
        </w:r>
        <w:r>
          <w:rPr>
            <w:rFonts w:asciiTheme="minorHAnsi" w:hAnsiTheme="minorHAnsi" w:cstheme="minorBidi"/>
            <w:sz w:val="22"/>
            <w:szCs w:val="22"/>
            <w:lang w:val="en-US"/>
          </w:rPr>
          <w:tab/>
        </w:r>
        <w:r>
          <w:t>General</w:t>
        </w:r>
        <w:r>
          <w:tab/>
        </w:r>
        <w:r>
          <w:fldChar w:fldCharType="begin"/>
        </w:r>
        <w:r>
          <w:instrText xml:space="preserve"> PAGEREF _Toc519094850 \h </w:instrText>
        </w:r>
      </w:ins>
      <w:r>
        <w:fldChar w:fldCharType="separate"/>
      </w:r>
      <w:ins w:id="57" w:author="Huawei" w:date="2018-07-11T17:52:00Z">
        <w:r>
          <w:t>15</w:t>
        </w:r>
      </w:ins>
      <w:ins w:id="58" w:author="Huawei" w:date="2018-07-11T17:51:00Z">
        <w:r>
          <w:fldChar w:fldCharType="end"/>
        </w:r>
      </w:ins>
    </w:p>
    <w:p w14:paraId="3C35BF17" w14:textId="77777777" w:rsidR="00565ECD" w:rsidRDefault="00565ECD">
      <w:pPr>
        <w:pStyle w:val="TOC4"/>
        <w:rPr>
          <w:ins w:id="59" w:author="Huawei" w:date="2018-07-11T17:51:00Z"/>
          <w:rFonts w:asciiTheme="minorHAnsi" w:hAnsiTheme="minorHAnsi" w:cstheme="minorBidi"/>
          <w:sz w:val="22"/>
          <w:szCs w:val="22"/>
          <w:lang w:val="en-US"/>
        </w:rPr>
      </w:pPr>
      <w:ins w:id="60" w:author="Huawei" w:date="2018-07-11T17:51:00Z">
        <w:r>
          <w:rPr>
            <w:lang w:eastAsia="sv-SE"/>
          </w:rPr>
          <w:t>4.1.2.2</w:t>
        </w:r>
        <w:r>
          <w:rPr>
            <w:rFonts w:asciiTheme="minorHAnsi" w:hAnsiTheme="minorHAnsi" w:cstheme="minorBidi"/>
            <w:sz w:val="22"/>
            <w:szCs w:val="22"/>
            <w:lang w:val="en-US"/>
          </w:rPr>
          <w:tab/>
        </w:r>
        <w:r>
          <w:rPr>
            <w:lang w:eastAsia="sv-SE"/>
          </w:rPr>
          <w:t>Measurement of transmitter</w:t>
        </w:r>
        <w:r>
          <w:tab/>
        </w:r>
        <w:r>
          <w:fldChar w:fldCharType="begin"/>
        </w:r>
        <w:r>
          <w:instrText xml:space="preserve"> PAGEREF _Toc519094851 \h </w:instrText>
        </w:r>
      </w:ins>
      <w:r>
        <w:fldChar w:fldCharType="separate"/>
      </w:r>
      <w:ins w:id="61" w:author="Huawei" w:date="2018-07-11T17:52:00Z">
        <w:r>
          <w:t>16</w:t>
        </w:r>
      </w:ins>
      <w:ins w:id="62" w:author="Huawei" w:date="2018-07-11T17:51:00Z">
        <w:r>
          <w:fldChar w:fldCharType="end"/>
        </w:r>
      </w:ins>
    </w:p>
    <w:p w14:paraId="74F0BC87" w14:textId="77777777" w:rsidR="00565ECD" w:rsidRDefault="00565ECD">
      <w:pPr>
        <w:pStyle w:val="TOC4"/>
        <w:rPr>
          <w:ins w:id="63" w:author="Huawei" w:date="2018-07-11T17:51:00Z"/>
          <w:rFonts w:asciiTheme="minorHAnsi" w:hAnsiTheme="minorHAnsi" w:cstheme="minorBidi"/>
          <w:sz w:val="22"/>
          <w:szCs w:val="22"/>
          <w:lang w:val="en-US"/>
        </w:rPr>
      </w:pPr>
      <w:ins w:id="64" w:author="Huawei" w:date="2018-07-11T17:51:00Z">
        <w:r>
          <w:rPr>
            <w:lang w:eastAsia="sv-SE"/>
          </w:rPr>
          <w:t>4.1.</w:t>
        </w:r>
        <w:r>
          <w:t>2.3</w:t>
        </w:r>
        <w:r>
          <w:rPr>
            <w:rFonts w:asciiTheme="minorHAnsi" w:hAnsiTheme="minorHAnsi" w:cstheme="minorBidi"/>
            <w:sz w:val="22"/>
            <w:szCs w:val="22"/>
            <w:lang w:val="en-US"/>
          </w:rPr>
          <w:tab/>
        </w:r>
        <w:r>
          <w:rPr>
            <w:lang w:eastAsia="sv-SE"/>
          </w:rPr>
          <w:t xml:space="preserve">Measurement of </w:t>
        </w:r>
        <w:r>
          <w:t>receiver</w:t>
        </w:r>
        <w:r>
          <w:tab/>
        </w:r>
        <w:r>
          <w:fldChar w:fldCharType="begin"/>
        </w:r>
        <w:r>
          <w:instrText xml:space="preserve"> PAGEREF _Toc519094852 \h </w:instrText>
        </w:r>
      </w:ins>
      <w:r>
        <w:fldChar w:fldCharType="separate"/>
      </w:r>
      <w:ins w:id="65" w:author="Huawei" w:date="2018-07-11T17:52:00Z">
        <w:r>
          <w:t>18</w:t>
        </w:r>
      </w:ins>
      <w:ins w:id="66" w:author="Huawei" w:date="2018-07-11T17:51:00Z">
        <w:r>
          <w:fldChar w:fldCharType="end"/>
        </w:r>
      </w:ins>
    </w:p>
    <w:p w14:paraId="527D8BD1" w14:textId="77777777" w:rsidR="00565ECD" w:rsidRDefault="00565ECD">
      <w:pPr>
        <w:pStyle w:val="TOC4"/>
        <w:rPr>
          <w:ins w:id="67" w:author="Huawei" w:date="2018-07-11T17:51:00Z"/>
          <w:rFonts w:asciiTheme="minorHAnsi" w:hAnsiTheme="minorHAnsi" w:cstheme="minorBidi"/>
          <w:sz w:val="22"/>
          <w:szCs w:val="22"/>
          <w:lang w:val="en-US"/>
        </w:rPr>
      </w:pPr>
      <w:ins w:id="68" w:author="Huawei" w:date="2018-07-11T17:51:00Z">
        <w:r>
          <w:rPr>
            <w:lang w:eastAsia="sv-SE"/>
          </w:rPr>
          <w:t>4.1.</w:t>
        </w:r>
        <w:r>
          <w:t>2.4</w:t>
        </w:r>
        <w:r>
          <w:rPr>
            <w:rFonts w:asciiTheme="minorHAnsi" w:hAnsiTheme="minorHAnsi" w:cstheme="minorBidi"/>
            <w:sz w:val="22"/>
            <w:szCs w:val="22"/>
            <w:lang w:val="en-US"/>
          </w:rPr>
          <w:tab/>
        </w:r>
        <w:r>
          <w:rPr>
            <w:lang w:eastAsia="sv-SE"/>
          </w:rPr>
          <w:t xml:space="preserve">Measurement of </w:t>
        </w:r>
        <w:r>
          <w:t>performance requirement</w:t>
        </w:r>
        <w:r>
          <w:tab/>
        </w:r>
        <w:r>
          <w:fldChar w:fldCharType="begin"/>
        </w:r>
        <w:r>
          <w:instrText xml:space="preserve"> PAGEREF _Toc519094853 \h </w:instrText>
        </w:r>
      </w:ins>
      <w:r>
        <w:fldChar w:fldCharType="separate"/>
      </w:r>
      <w:ins w:id="69" w:author="Huawei" w:date="2018-07-11T17:52:00Z">
        <w:r>
          <w:t>18</w:t>
        </w:r>
      </w:ins>
      <w:ins w:id="70" w:author="Huawei" w:date="2018-07-11T17:51:00Z">
        <w:r>
          <w:fldChar w:fldCharType="end"/>
        </w:r>
      </w:ins>
    </w:p>
    <w:p w14:paraId="3569A5AC" w14:textId="77777777" w:rsidR="00565ECD" w:rsidRDefault="00565ECD">
      <w:pPr>
        <w:pStyle w:val="TOC3"/>
        <w:rPr>
          <w:ins w:id="71" w:author="Huawei" w:date="2018-07-11T17:51:00Z"/>
          <w:rFonts w:asciiTheme="minorHAnsi" w:hAnsiTheme="minorHAnsi" w:cstheme="minorBidi"/>
          <w:sz w:val="22"/>
          <w:szCs w:val="22"/>
          <w:lang w:val="en-US"/>
        </w:rPr>
      </w:pPr>
      <w:ins w:id="72" w:author="Huawei" w:date="2018-07-11T17:51:00Z">
        <w:r>
          <w:rPr>
            <w:lang w:eastAsia="sv-SE"/>
          </w:rPr>
          <w:t>4.1.</w:t>
        </w:r>
        <w:r>
          <w:t>3</w:t>
        </w:r>
        <w:r>
          <w:rPr>
            <w:rFonts w:asciiTheme="minorHAnsi" w:hAnsiTheme="minorHAnsi" w:cstheme="minorBidi"/>
            <w:sz w:val="22"/>
            <w:szCs w:val="22"/>
            <w:lang w:val="en-US"/>
          </w:rPr>
          <w:tab/>
        </w:r>
        <w:r>
          <w:rPr>
            <w:lang w:eastAsia="sv-SE"/>
          </w:rPr>
          <w:t>Interpretation of measurement results</w:t>
        </w:r>
        <w:r>
          <w:tab/>
        </w:r>
        <w:r>
          <w:fldChar w:fldCharType="begin"/>
        </w:r>
        <w:r>
          <w:instrText xml:space="preserve"> PAGEREF _Toc519094854 \h </w:instrText>
        </w:r>
      </w:ins>
      <w:r>
        <w:fldChar w:fldCharType="separate"/>
      </w:r>
      <w:ins w:id="73" w:author="Huawei" w:date="2018-07-11T17:52:00Z">
        <w:r>
          <w:t>19</w:t>
        </w:r>
      </w:ins>
      <w:ins w:id="74" w:author="Huawei" w:date="2018-07-11T17:51:00Z">
        <w:r>
          <w:fldChar w:fldCharType="end"/>
        </w:r>
      </w:ins>
    </w:p>
    <w:p w14:paraId="31057BAC" w14:textId="77777777" w:rsidR="00565ECD" w:rsidRDefault="00565ECD">
      <w:pPr>
        <w:pStyle w:val="TOC2"/>
        <w:rPr>
          <w:ins w:id="75" w:author="Huawei" w:date="2018-07-11T17:51:00Z"/>
          <w:rFonts w:asciiTheme="minorHAnsi" w:hAnsiTheme="minorHAnsi" w:cstheme="minorBidi"/>
          <w:sz w:val="22"/>
          <w:szCs w:val="22"/>
          <w:lang w:val="en-US"/>
        </w:rPr>
      </w:pPr>
      <w:ins w:id="76" w:author="Huawei" w:date="2018-07-11T17:51:00Z">
        <w:r>
          <w:t>4.2</w:t>
        </w:r>
        <w:r>
          <w:rPr>
            <w:rFonts w:asciiTheme="minorHAnsi" w:hAnsiTheme="minorHAnsi" w:cstheme="minorBidi"/>
            <w:sz w:val="22"/>
            <w:szCs w:val="22"/>
            <w:lang w:val="en-US"/>
          </w:rPr>
          <w:tab/>
        </w:r>
        <w:r>
          <w:t>Radiated requirement reference points</w:t>
        </w:r>
        <w:r>
          <w:tab/>
        </w:r>
        <w:r>
          <w:fldChar w:fldCharType="begin"/>
        </w:r>
        <w:r>
          <w:instrText xml:space="preserve"> PAGEREF _Toc519094855 \h </w:instrText>
        </w:r>
      </w:ins>
      <w:r>
        <w:fldChar w:fldCharType="separate"/>
      </w:r>
      <w:ins w:id="77" w:author="Huawei" w:date="2018-07-11T17:52:00Z">
        <w:r>
          <w:t>19</w:t>
        </w:r>
      </w:ins>
      <w:ins w:id="78" w:author="Huawei" w:date="2018-07-11T17:51:00Z">
        <w:r>
          <w:fldChar w:fldCharType="end"/>
        </w:r>
      </w:ins>
    </w:p>
    <w:p w14:paraId="3A663433" w14:textId="77777777" w:rsidR="00565ECD" w:rsidRDefault="00565ECD">
      <w:pPr>
        <w:pStyle w:val="TOC2"/>
        <w:rPr>
          <w:ins w:id="79" w:author="Huawei" w:date="2018-07-11T17:51:00Z"/>
          <w:rFonts w:asciiTheme="minorHAnsi" w:hAnsiTheme="minorHAnsi" w:cstheme="minorBidi"/>
          <w:sz w:val="22"/>
          <w:szCs w:val="22"/>
          <w:lang w:val="en-US"/>
        </w:rPr>
      </w:pPr>
      <w:ins w:id="80" w:author="Huawei" w:date="2018-07-11T17:51:00Z">
        <w:r w:rsidRPr="008F4464">
          <w:rPr>
            <w:snapToGrid w:val="0"/>
          </w:rPr>
          <w:t>4.3</w:t>
        </w:r>
        <w:r>
          <w:rPr>
            <w:rFonts w:asciiTheme="minorHAnsi" w:hAnsiTheme="minorHAnsi" w:cstheme="minorBidi"/>
            <w:sz w:val="22"/>
            <w:szCs w:val="22"/>
            <w:lang w:val="en-US"/>
          </w:rPr>
          <w:tab/>
        </w:r>
        <w:r>
          <w:rPr>
            <w:lang w:eastAsia="zh-CN"/>
          </w:rPr>
          <w:t>Base station classes</w:t>
        </w:r>
        <w:r>
          <w:tab/>
        </w:r>
        <w:r>
          <w:fldChar w:fldCharType="begin"/>
        </w:r>
        <w:r>
          <w:instrText xml:space="preserve"> PAGEREF _Toc519094856 \h </w:instrText>
        </w:r>
      </w:ins>
      <w:r>
        <w:fldChar w:fldCharType="separate"/>
      </w:r>
      <w:ins w:id="81" w:author="Huawei" w:date="2018-07-11T17:52:00Z">
        <w:r>
          <w:t>20</w:t>
        </w:r>
      </w:ins>
      <w:ins w:id="82" w:author="Huawei" w:date="2018-07-11T17:51:00Z">
        <w:r>
          <w:fldChar w:fldCharType="end"/>
        </w:r>
      </w:ins>
    </w:p>
    <w:p w14:paraId="7DED63A3" w14:textId="77777777" w:rsidR="00565ECD" w:rsidRDefault="00565ECD">
      <w:pPr>
        <w:pStyle w:val="TOC2"/>
        <w:rPr>
          <w:ins w:id="83" w:author="Huawei" w:date="2018-07-11T17:51:00Z"/>
          <w:rFonts w:asciiTheme="minorHAnsi" w:hAnsiTheme="minorHAnsi" w:cstheme="minorBidi"/>
          <w:sz w:val="22"/>
          <w:szCs w:val="22"/>
          <w:lang w:val="en-US"/>
        </w:rPr>
      </w:pPr>
      <w:ins w:id="84" w:author="Huawei" w:date="2018-07-11T17:51:00Z">
        <w:r>
          <w:rPr>
            <w:lang w:eastAsia="zh-CN"/>
          </w:rPr>
          <w:t>4.4</w:t>
        </w:r>
        <w:r>
          <w:rPr>
            <w:rFonts w:asciiTheme="minorHAnsi" w:hAnsiTheme="minorHAnsi" w:cstheme="minorBidi"/>
            <w:sz w:val="22"/>
            <w:szCs w:val="22"/>
            <w:lang w:val="en-US"/>
          </w:rPr>
          <w:tab/>
        </w:r>
        <w:r>
          <w:rPr>
            <w:lang w:eastAsia="zh-CN"/>
          </w:rPr>
          <w:t>Regional requirements</w:t>
        </w:r>
        <w:r>
          <w:tab/>
        </w:r>
        <w:r>
          <w:fldChar w:fldCharType="begin"/>
        </w:r>
        <w:r>
          <w:instrText xml:space="preserve"> PAGEREF _Toc519094857 \h </w:instrText>
        </w:r>
      </w:ins>
      <w:r>
        <w:fldChar w:fldCharType="separate"/>
      </w:r>
      <w:ins w:id="85" w:author="Huawei" w:date="2018-07-11T17:52:00Z">
        <w:r>
          <w:t>21</w:t>
        </w:r>
      </w:ins>
      <w:ins w:id="86" w:author="Huawei" w:date="2018-07-11T17:51:00Z">
        <w:r>
          <w:fldChar w:fldCharType="end"/>
        </w:r>
      </w:ins>
    </w:p>
    <w:p w14:paraId="17145FA0" w14:textId="77777777" w:rsidR="00565ECD" w:rsidRDefault="00565ECD">
      <w:pPr>
        <w:pStyle w:val="TOC2"/>
        <w:rPr>
          <w:ins w:id="87" w:author="Huawei" w:date="2018-07-11T17:51:00Z"/>
          <w:rFonts w:asciiTheme="minorHAnsi" w:hAnsiTheme="minorHAnsi" w:cstheme="minorBidi"/>
          <w:sz w:val="22"/>
          <w:szCs w:val="22"/>
          <w:lang w:val="en-US"/>
        </w:rPr>
      </w:pPr>
      <w:ins w:id="88" w:author="Huawei" w:date="2018-07-11T17:51:00Z">
        <w:r w:rsidRPr="008F4464">
          <w:rPr>
            <w:rFonts w:cs="v4.2.0"/>
          </w:rPr>
          <w:t>4.5</w:t>
        </w:r>
        <w:r>
          <w:rPr>
            <w:rFonts w:asciiTheme="minorHAnsi" w:hAnsiTheme="minorHAnsi" w:cstheme="minorBidi"/>
            <w:sz w:val="22"/>
            <w:szCs w:val="22"/>
            <w:lang w:val="en-US"/>
          </w:rPr>
          <w:tab/>
        </w:r>
        <w:r w:rsidRPr="008F4464">
          <w:rPr>
            <w:rFonts w:cs="v4.2.0"/>
          </w:rPr>
          <w:t>BS configurations</w:t>
        </w:r>
        <w:r>
          <w:tab/>
        </w:r>
        <w:r>
          <w:fldChar w:fldCharType="begin"/>
        </w:r>
        <w:r>
          <w:instrText xml:space="preserve"> PAGEREF _Toc519094858 \h </w:instrText>
        </w:r>
      </w:ins>
      <w:r>
        <w:fldChar w:fldCharType="separate"/>
      </w:r>
      <w:ins w:id="89" w:author="Huawei" w:date="2018-07-11T17:52:00Z">
        <w:r>
          <w:t>21</w:t>
        </w:r>
      </w:ins>
      <w:ins w:id="90" w:author="Huawei" w:date="2018-07-11T17:51:00Z">
        <w:r>
          <w:fldChar w:fldCharType="end"/>
        </w:r>
      </w:ins>
    </w:p>
    <w:p w14:paraId="03A536E6" w14:textId="77777777" w:rsidR="00565ECD" w:rsidRDefault="00565ECD">
      <w:pPr>
        <w:pStyle w:val="TOC3"/>
        <w:rPr>
          <w:ins w:id="91" w:author="Huawei" w:date="2018-07-11T17:51:00Z"/>
          <w:rFonts w:asciiTheme="minorHAnsi" w:hAnsiTheme="minorHAnsi" w:cstheme="minorBidi"/>
          <w:sz w:val="22"/>
          <w:szCs w:val="22"/>
          <w:lang w:val="en-US"/>
        </w:rPr>
      </w:pPr>
      <w:ins w:id="92" w:author="Huawei" w:date="2018-07-11T17:51:00Z">
        <w:r>
          <w:t>4.5.1</w:t>
        </w:r>
        <w:r>
          <w:rPr>
            <w:rFonts w:asciiTheme="minorHAnsi" w:hAnsiTheme="minorHAnsi" w:cstheme="minorBidi"/>
            <w:sz w:val="22"/>
            <w:szCs w:val="22"/>
            <w:lang w:val="en-US"/>
          </w:rPr>
          <w:tab/>
        </w:r>
        <w:r>
          <w:t>Transmit configurations</w:t>
        </w:r>
        <w:r>
          <w:tab/>
        </w:r>
        <w:r>
          <w:fldChar w:fldCharType="begin"/>
        </w:r>
        <w:r>
          <w:instrText xml:space="preserve"> PAGEREF _Toc519094859 \h </w:instrText>
        </w:r>
      </w:ins>
      <w:r>
        <w:fldChar w:fldCharType="separate"/>
      </w:r>
      <w:ins w:id="93" w:author="Huawei" w:date="2018-07-11T17:52:00Z">
        <w:r>
          <w:t>21</w:t>
        </w:r>
      </w:ins>
      <w:ins w:id="94" w:author="Huawei" w:date="2018-07-11T17:51:00Z">
        <w:r>
          <w:fldChar w:fldCharType="end"/>
        </w:r>
      </w:ins>
    </w:p>
    <w:p w14:paraId="7437CAC0" w14:textId="77777777" w:rsidR="00565ECD" w:rsidRDefault="00565ECD">
      <w:pPr>
        <w:pStyle w:val="TOC3"/>
        <w:rPr>
          <w:ins w:id="95" w:author="Huawei" w:date="2018-07-11T17:51:00Z"/>
          <w:rFonts w:asciiTheme="minorHAnsi" w:hAnsiTheme="minorHAnsi" w:cstheme="minorBidi"/>
          <w:sz w:val="22"/>
          <w:szCs w:val="22"/>
          <w:lang w:val="en-US"/>
        </w:rPr>
      </w:pPr>
      <w:ins w:id="96" w:author="Huawei" w:date="2018-07-11T17:51:00Z">
        <w:r>
          <w:t>4.5.2</w:t>
        </w:r>
        <w:r>
          <w:rPr>
            <w:rFonts w:asciiTheme="minorHAnsi" w:hAnsiTheme="minorHAnsi" w:cstheme="minorBidi"/>
            <w:sz w:val="22"/>
            <w:szCs w:val="22"/>
            <w:lang w:val="en-US"/>
          </w:rPr>
          <w:tab/>
        </w:r>
        <w:r>
          <w:t>Receive configurations</w:t>
        </w:r>
        <w:r>
          <w:tab/>
        </w:r>
        <w:r>
          <w:fldChar w:fldCharType="begin"/>
        </w:r>
        <w:r>
          <w:instrText xml:space="preserve"> PAGEREF _Toc519094860 \h </w:instrText>
        </w:r>
      </w:ins>
      <w:r>
        <w:fldChar w:fldCharType="separate"/>
      </w:r>
      <w:ins w:id="97" w:author="Huawei" w:date="2018-07-11T17:52:00Z">
        <w:r>
          <w:t>22</w:t>
        </w:r>
      </w:ins>
      <w:ins w:id="98" w:author="Huawei" w:date="2018-07-11T17:51:00Z">
        <w:r>
          <w:fldChar w:fldCharType="end"/>
        </w:r>
      </w:ins>
    </w:p>
    <w:p w14:paraId="1B6A269B" w14:textId="77777777" w:rsidR="00565ECD" w:rsidRDefault="00565ECD">
      <w:pPr>
        <w:pStyle w:val="TOC3"/>
        <w:rPr>
          <w:ins w:id="99" w:author="Huawei" w:date="2018-07-11T17:51:00Z"/>
          <w:rFonts w:asciiTheme="minorHAnsi" w:hAnsiTheme="minorHAnsi" w:cstheme="minorBidi"/>
          <w:sz w:val="22"/>
          <w:szCs w:val="22"/>
          <w:lang w:val="en-US"/>
        </w:rPr>
      </w:pPr>
      <w:ins w:id="100" w:author="Huawei" w:date="2018-07-11T17:51:00Z">
        <w:r>
          <w:t>4.5.3</w:t>
        </w:r>
        <w:r>
          <w:rPr>
            <w:rFonts w:asciiTheme="minorHAnsi" w:hAnsiTheme="minorHAnsi" w:cstheme="minorBidi"/>
            <w:sz w:val="22"/>
            <w:szCs w:val="22"/>
            <w:lang w:val="en-US"/>
          </w:rPr>
          <w:tab/>
        </w:r>
        <w:r>
          <w:t>Power supply options</w:t>
        </w:r>
        <w:r>
          <w:tab/>
        </w:r>
        <w:r>
          <w:fldChar w:fldCharType="begin"/>
        </w:r>
        <w:r>
          <w:instrText xml:space="preserve"> PAGEREF _Toc519094861 \h </w:instrText>
        </w:r>
      </w:ins>
      <w:r>
        <w:fldChar w:fldCharType="separate"/>
      </w:r>
      <w:ins w:id="101" w:author="Huawei" w:date="2018-07-11T17:52:00Z">
        <w:r>
          <w:t>23</w:t>
        </w:r>
      </w:ins>
      <w:ins w:id="102" w:author="Huawei" w:date="2018-07-11T17:51:00Z">
        <w:r>
          <w:fldChar w:fldCharType="end"/>
        </w:r>
      </w:ins>
    </w:p>
    <w:p w14:paraId="5257CFB7" w14:textId="77777777" w:rsidR="00565ECD" w:rsidRDefault="00565ECD">
      <w:pPr>
        <w:pStyle w:val="TOC2"/>
        <w:rPr>
          <w:ins w:id="103" w:author="Huawei" w:date="2018-07-11T17:51:00Z"/>
          <w:rFonts w:asciiTheme="minorHAnsi" w:hAnsiTheme="minorHAnsi" w:cstheme="minorBidi"/>
          <w:sz w:val="22"/>
          <w:szCs w:val="22"/>
          <w:lang w:val="en-US"/>
        </w:rPr>
      </w:pPr>
      <w:ins w:id="104" w:author="Huawei" w:date="2018-07-11T17:51:00Z">
        <w:r w:rsidRPr="008F4464">
          <w:rPr>
            <w:rFonts w:cs="v4.2.0"/>
          </w:rPr>
          <w:t>4.6</w:t>
        </w:r>
        <w:r>
          <w:rPr>
            <w:rFonts w:asciiTheme="minorHAnsi" w:hAnsiTheme="minorHAnsi" w:cstheme="minorBidi"/>
            <w:sz w:val="22"/>
            <w:szCs w:val="22"/>
            <w:lang w:val="en-US"/>
          </w:rPr>
          <w:tab/>
        </w:r>
        <w:r w:rsidRPr="008F4464">
          <w:rPr>
            <w:rFonts w:cs="v4.2.0"/>
          </w:rPr>
          <w:t>Manufacturer’s declarations</w:t>
        </w:r>
        <w:r>
          <w:tab/>
        </w:r>
        <w:r>
          <w:fldChar w:fldCharType="begin"/>
        </w:r>
        <w:r>
          <w:instrText xml:space="preserve"> PAGEREF _Toc519094862 \h </w:instrText>
        </w:r>
      </w:ins>
      <w:r>
        <w:fldChar w:fldCharType="separate"/>
      </w:r>
      <w:ins w:id="105" w:author="Huawei" w:date="2018-07-11T17:52:00Z">
        <w:r>
          <w:t>24</w:t>
        </w:r>
      </w:ins>
      <w:ins w:id="106" w:author="Huawei" w:date="2018-07-11T17:51:00Z">
        <w:r>
          <w:fldChar w:fldCharType="end"/>
        </w:r>
      </w:ins>
    </w:p>
    <w:p w14:paraId="0DC87D4B" w14:textId="77777777" w:rsidR="00565ECD" w:rsidRDefault="00565ECD">
      <w:pPr>
        <w:pStyle w:val="TOC2"/>
        <w:rPr>
          <w:ins w:id="107" w:author="Huawei" w:date="2018-07-11T17:51:00Z"/>
          <w:rFonts w:asciiTheme="minorHAnsi" w:hAnsiTheme="minorHAnsi" w:cstheme="minorBidi"/>
          <w:sz w:val="22"/>
          <w:szCs w:val="22"/>
          <w:lang w:val="en-US"/>
        </w:rPr>
      </w:pPr>
      <w:ins w:id="108" w:author="Huawei" w:date="2018-07-11T17:51:00Z">
        <w:r w:rsidRPr="008F4464">
          <w:rPr>
            <w:rFonts w:cs="v4.2.0"/>
          </w:rPr>
          <w:t>4.7</w:t>
        </w:r>
        <w:r>
          <w:rPr>
            <w:rFonts w:asciiTheme="minorHAnsi" w:hAnsiTheme="minorHAnsi" w:cstheme="minorBidi"/>
            <w:sz w:val="22"/>
            <w:szCs w:val="22"/>
            <w:lang w:val="en-US"/>
          </w:rPr>
          <w:tab/>
        </w:r>
        <w:r w:rsidRPr="008F4464">
          <w:rPr>
            <w:rFonts w:cs="v4.2.0"/>
          </w:rPr>
          <w:t>Applicability of requirements</w:t>
        </w:r>
        <w:r>
          <w:tab/>
        </w:r>
        <w:r>
          <w:fldChar w:fldCharType="begin"/>
        </w:r>
        <w:r>
          <w:instrText xml:space="preserve"> PAGEREF _Toc519094863 \h </w:instrText>
        </w:r>
      </w:ins>
      <w:r>
        <w:fldChar w:fldCharType="separate"/>
      </w:r>
      <w:ins w:id="109" w:author="Huawei" w:date="2018-07-11T17:52:00Z">
        <w:r>
          <w:t>32</w:t>
        </w:r>
      </w:ins>
      <w:ins w:id="110" w:author="Huawei" w:date="2018-07-11T17:51:00Z">
        <w:r>
          <w:fldChar w:fldCharType="end"/>
        </w:r>
      </w:ins>
    </w:p>
    <w:p w14:paraId="5F7B699B" w14:textId="77777777" w:rsidR="00565ECD" w:rsidRDefault="00565ECD">
      <w:pPr>
        <w:pStyle w:val="TOC3"/>
        <w:rPr>
          <w:ins w:id="111" w:author="Huawei" w:date="2018-07-11T17:51:00Z"/>
          <w:rFonts w:asciiTheme="minorHAnsi" w:hAnsiTheme="minorHAnsi" w:cstheme="minorBidi"/>
          <w:sz w:val="22"/>
          <w:szCs w:val="22"/>
          <w:lang w:val="en-US"/>
        </w:rPr>
      </w:pPr>
      <w:ins w:id="112" w:author="Huawei" w:date="2018-07-11T17:51:00Z">
        <w:r>
          <w:t>4.7.1</w:t>
        </w:r>
        <w:r>
          <w:rPr>
            <w:rFonts w:asciiTheme="minorHAnsi" w:hAnsiTheme="minorHAnsi" w:cstheme="minorBidi"/>
            <w:sz w:val="22"/>
            <w:szCs w:val="22"/>
            <w:lang w:val="en-US"/>
          </w:rPr>
          <w:tab/>
        </w:r>
        <w:r w:rsidRPr="008F4464">
          <w:rPr>
            <w:rFonts w:eastAsia="SimSun"/>
          </w:rPr>
          <w:t>General</w:t>
        </w:r>
        <w:r>
          <w:tab/>
        </w:r>
        <w:r>
          <w:fldChar w:fldCharType="begin"/>
        </w:r>
        <w:r>
          <w:instrText xml:space="preserve"> PAGEREF _Toc519094864 \h </w:instrText>
        </w:r>
      </w:ins>
      <w:r>
        <w:fldChar w:fldCharType="separate"/>
      </w:r>
      <w:ins w:id="113" w:author="Huawei" w:date="2018-07-11T17:52:00Z">
        <w:r>
          <w:t>32</w:t>
        </w:r>
      </w:ins>
      <w:ins w:id="114" w:author="Huawei" w:date="2018-07-11T17:51:00Z">
        <w:r>
          <w:fldChar w:fldCharType="end"/>
        </w:r>
      </w:ins>
    </w:p>
    <w:p w14:paraId="1C8F4477" w14:textId="77777777" w:rsidR="00565ECD" w:rsidRDefault="00565ECD">
      <w:pPr>
        <w:pStyle w:val="TOC3"/>
        <w:rPr>
          <w:ins w:id="115" w:author="Huawei" w:date="2018-07-11T17:51:00Z"/>
          <w:rFonts w:asciiTheme="minorHAnsi" w:hAnsiTheme="minorHAnsi" w:cstheme="minorBidi"/>
          <w:sz w:val="22"/>
          <w:szCs w:val="22"/>
          <w:lang w:val="en-US"/>
        </w:rPr>
      </w:pPr>
      <w:ins w:id="116" w:author="Huawei" w:date="2018-07-11T17:51:00Z">
        <w:r>
          <w:t>4.</w:t>
        </w:r>
        <w:r w:rsidRPr="008F4464">
          <w:rPr>
            <w:lang w:val="en-US" w:eastAsia="zh-CN"/>
          </w:rPr>
          <w:t>7</w:t>
        </w:r>
        <w:r>
          <w:t>.3</w:t>
        </w:r>
        <w:r>
          <w:rPr>
            <w:rFonts w:asciiTheme="minorHAnsi" w:hAnsiTheme="minorHAnsi" w:cstheme="minorBidi"/>
            <w:sz w:val="22"/>
            <w:szCs w:val="22"/>
            <w:lang w:val="en-US"/>
          </w:rPr>
          <w:tab/>
        </w:r>
        <w:r w:rsidRPr="008F4464">
          <w:rPr>
            <w:rFonts w:eastAsia="SimSun"/>
          </w:rPr>
          <w:t>Test configurations for multi-carrier</w:t>
        </w:r>
        <w:r>
          <w:tab/>
        </w:r>
        <w:r>
          <w:fldChar w:fldCharType="begin"/>
        </w:r>
        <w:r>
          <w:instrText xml:space="preserve"> PAGEREF _Toc519094865 \h </w:instrText>
        </w:r>
      </w:ins>
      <w:r>
        <w:fldChar w:fldCharType="separate"/>
      </w:r>
      <w:ins w:id="117" w:author="Huawei" w:date="2018-07-11T17:52:00Z">
        <w:r>
          <w:t>32</w:t>
        </w:r>
      </w:ins>
      <w:ins w:id="118" w:author="Huawei" w:date="2018-07-11T17:51:00Z">
        <w:r>
          <w:fldChar w:fldCharType="end"/>
        </w:r>
      </w:ins>
    </w:p>
    <w:p w14:paraId="3F4244F3" w14:textId="77777777" w:rsidR="00565ECD" w:rsidRDefault="00565ECD">
      <w:pPr>
        <w:pStyle w:val="TOC3"/>
        <w:rPr>
          <w:ins w:id="119" w:author="Huawei" w:date="2018-07-11T17:51:00Z"/>
          <w:rFonts w:asciiTheme="minorHAnsi" w:hAnsiTheme="minorHAnsi" w:cstheme="minorBidi"/>
          <w:sz w:val="22"/>
          <w:szCs w:val="22"/>
          <w:lang w:val="en-US"/>
        </w:rPr>
      </w:pPr>
      <w:ins w:id="120" w:author="Huawei" w:date="2018-07-11T17:51:00Z">
        <w:r>
          <w:t>4.</w:t>
        </w:r>
        <w:r w:rsidRPr="008F4464">
          <w:rPr>
            <w:lang w:val="en-US" w:eastAsia="zh-CN"/>
          </w:rPr>
          <w:t>7</w:t>
        </w:r>
        <w:r>
          <w:t>.4</w:t>
        </w:r>
        <w:r>
          <w:rPr>
            <w:rFonts w:asciiTheme="minorHAnsi" w:hAnsiTheme="minorHAnsi" w:cstheme="minorBidi"/>
            <w:sz w:val="22"/>
            <w:szCs w:val="22"/>
            <w:lang w:val="en-US"/>
          </w:rPr>
          <w:tab/>
        </w:r>
        <w:r w:rsidRPr="008F4464">
          <w:rPr>
            <w:rFonts w:eastAsia="SimSun"/>
          </w:rPr>
          <w:t>Test configurations for multi-band</w:t>
        </w:r>
        <w:r>
          <w:tab/>
        </w:r>
        <w:r>
          <w:fldChar w:fldCharType="begin"/>
        </w:r>
        <w:r>
          <w:instrText xml:space="preserve"> PAGEREF _Toc519094866 \h </w:instrText>
        </w:r>
      </w:ins>
      <w:r>
        <w:fldChar w:fldCharType="separate"/>
      </w:r>
      <w:ins w:id="121" w:author="Huawei" w:date="2018-07-11T17:52:00Z">
        <w:r>
          <w:t>32</w:t>
        </w:r>
      </w:ins>
      <w:ins w:id="122" w:author="Huawei" w:date="2018-07-11T17:51:00Z">
        <w:r>
          <w:fldChar w:fldCharType="end"/>
        </w:r>
      </w:ins>
    </w:p>
    <w:p w14:paraId="6C5BEF33" w14:textId="77777777" w:rsidR="00565ECD" w:rsidRDefault="00565ECD">
      <w:pPr>
        <w:pStyle w:val="TOC2"/>
        <w:rPr>
          <w:ins w:id="123" w:author="Huawei" w:date="2018-07-11T17:51:00Z"/>
          <w:rFonts w:asciiTheme="minorHAnsi" w:hAnsiTheme="minorHAnsi" w:cstheme="minorBidi"/>
          <w:sz w:val="22"/>
          <w:szCs w:val="22"/>
          <w:lang w:val="en-US"/>
        </w:rPr>
      </w:pPr>
      <w:ins w:id="124" w:author="Huawei" w:date="2018-07-11T17:51:00Z">
        <w:r>
          <w:t>4.8</w:t>
        </w:r>
        <w:r>
          <w:rPr>
            <w:rFonts w:asciiTheme="minorHAnsi" w:hAnsiTheme="minorHAnsi" w:cstheme="minorBidi"/>
            <w:sz w:val="22"/>
            <w:szCs w:val="22"/>
            <w:lang w:val="en-US"/>
          </w:rPr>
          <w:tab/>
        </w:r>
        <w:r>
          <w:t>Test configurations</w:t>
        </w:r>
        <w:r>
          <w:tab/>
        </w:r>
        <w:r>
          <w:fldChar w:fldCharType="begin"/>
        </w:r>
        <w:r>
          <w:instrText xml:space="preserve"> PAGEREF _Toc519094867 \h </w:instrText>
        </w:r>
      </w:ins>
      <w:r>
        <w:fldChar w:fldCharType="separate"/>
      </w:r>
      <w:ins w:id="125" w:author="Huawei" w:date="2018-07-11T17:52:00Z">
        <w:r>
          <w:t>33</w:t>
        </w:r>
      </w:ins>
      <w:ins w:id="126" w:author="Huawei" w:date="2018-07-11T17:51:00Z">
        <w:r>
          <w:fldChar w:fldCharType="end"/>
        </w:r>
      </w:ins>
    </w:p>
    <w:p w14:paraId="1DF457F6" w14:textId="77777777" w:rsidR="00565ECD" w:rsidRDefault="00565ECD">
      <w:pPr>
        <w:pStyle w:val="TOC3"/>
        <w:rPr>
          <w:ins w:id="127" w:author="Huawei" w:date="2018-07-11T17:51:00Z"/>
          <w:rFonts w:asciiTheme="minorHAnsi" w:hAnsiTheme="minorHAnsi" w:cstheme="minorBidi"/>
          <w:sz w:val="22"/>
          <w:szCs w:val="22"/>
          <w:lang w:val="en-US"/>
        </w:rPr>
      </w:pPr>
      <w:ins w:id="128" w:author="Huawei" w:date="2018-07-11T17:51:00Z">
        <w:r>
          <w:rPr>
            <w:lang w:eastAsia="zh-CN"/>
          </w:rPr>
          <w:t>4.8.1</w:t>
        </w:r>
        <w:r>
          <w:rPr>
            <w:rFonts w:asciiTheme="minorHAnsi" w:hAnsiTheme="minorHAnsi" w:cstheme="minorBidi"/>
            <w:sz w:val="22"/>
            <w:szCs w:val="22"/>
            <w:lang w:val="en-US"/>
          </w:rPr>
          <w:tab/>
        </w:r>
        <w:r>
          <w:rPr>
            <w:lang w:eastAsia="zh-CN"/>
          </w:rPr>
          <w:t>General</w:t>
        </w:r>
        <w:r>
          <w:tab/>
        </w:r>
        <w:r>
          <w:fldChar w:fldCharType="begin"/>
        </w:r>
        <w:r>
          <w:instrText xml:space="preserve"> PAGEREF _Toc519094868 \h </w:instrText>
        </w:r>
      </w:ins>
      <w:r>
        <w:fldChar w:fldCharType="separate"/>
      </w:r>
      <w:ins w:id="129" w:author="Huawei" w:date="2018-07-11T17:52:00Z">
        <w:r>
          <w:t>33</w:t>
        </w:r>
      </w:ins>
      <w:ins w:id="130" w:author="Huawei" w:date="2018-07-11T17:51:00Z">
        <w:r>
          <w:fldChar w:fldCharType="end"/>
        </w:r>
      </w:ins>
    </w:p>
    <w:p w14:paraId="41DF4984" w14:textId="77777777" w:rsidR="00565ECD" w:rsidRDefault="00565ECD">
      <w:pPr>
        <w:pStyle w:val="TOC3"/>
        <w:rPr>
          <w:ins w:id="131" w:author="Huawei" w:date="2018-07-11T17:51:00Z"/>
          <w:rFonts w:asciiTheme="minorHAnsi" w:hAnsiTheme="minorHAnsi" w:cstheme="minorBidi"/>
          <w:sz w:val="22"/>
          <w:szCs w:val="22"/>
          <w:lang w:val="en-US"/>
        </w:rPr>
      </w:pPr>
      <w:ins w:id="132" w:author="Huawei" w:date="2018-07-11T17:51:00Z">
        <w:r>
          <w:rPr>
            <w:lang w:eastAsia="zh-CN"/>
          </w:rPr>
          <w:t>4.8.2</w:t>
        </w:r>
        <w:r>
          <w:rPr>
            <w:rFonts w:asciiTheme="minorHAnsi" w:hAnsiTheme="minorHAnsi" w:cstheme="minorBidi"/>
            <w:sz w:val="22"/>
            <w:szCs w:val="22"/>
            <w:lang w:val="en-US"/>
          </w:rPr>
          <w:tab/>
        </w:r>
        <w:r>
          <w:rPr>
            <w:lang w:eastAsia="zh-CN"/>
          </w:rPr>
          <w:t>Test signal configurations</w:t>
        </w:r>
        <w:r>
          <w:tab/>
        </w:r>
        <w:r>
          <w:fldChar w:fldCharType="begin"/>
        </w:r>
        <w:r>
          <w:instrText xml:space="preserve"> PAGEREF _Toc519094869 \h </w:instrText>
        </w:r>
      </w:ins>
      <w:r>
        <w:fldChar w:fldCharType="separate"/>
      </w:r>
      <w:ins w:id="133" w:author="Huawei" w:date="2018-07-11T17:52:00Z">
        <w:r>
          <w:t>33</w:t>
        </w:r>
      </w:ins>
      <w:ins w:id="134" w:author="Huawei" w:date="2018-07-11T17:51:00Z">
        <w:r>
          <w:fldChar w:fldCharType="end"/>
        </w:r>
      </w:ins>
    </w:p>
    <w:p w14:paraId="2E141BEE" w14:textId="77777777" w:rsidR="00565ECD" w:rsidRDefault="00565ECD">
      <w:pPr>
        <w:pStyle w:val="TOC4"/>
        <w:rPr>
          <w:ins w:id="135" w:author="Huawei" w:date="2018-07-11T17:51:00Z"/>
          <w:rFonts w:asciiTheme="minorHAnsi" w:hAnsiTheme="minorHAnsi" w:cstheme="minorBidi"/>
          <w:sz w:val="22"/>
          <w:szCs w:val="22"/>
          <w:lang w:val="en-US"/>
        </w:rPr>
      </w:pPr>
      <w:ins w:id="136" w:author="Huawei" w:date="2018-07-11T17:51:00Z">
        <w:r>
          <w:t>4.8.2.1</w:t>
        </w:r>
        <w:r>
          <w:rPr>
            <w:rFonts w:asciiTheme="minorHAnsi" w:hAnsiTheme="minorHAnsi" w:cstheme="minorBidi"/>
            <w:sz w:val="22"/>
            <w:szCs w:val="22"/>
            <w:lang w:val="en-US"/>
          </w:rPr>
          <w:tab/>
        </w:r>
        <w:r>
          <w:t>Test signal used to build Test Configurations</w:t>
        </w:r>
        <w:r>
          <w:tab/>
        </w:r>
        <w:r>
          <w:fldChar w:fldCharType="begin"/>
        </w:r>
        <w:r>
          <w:instrText xml:space="preserve"> PAGEREF _Toc519094870 \h </w:instrText>
        </w:r>
      </w:ins>
      <w:r>
        <w:fldChar w:fldCharType="separate"/>
      </w:r>
      <w:ins w:id="137" w:author="Huawei" w:date="2018-07-11T17:52:00Z">
        <w:r>
          <w:t>33</w:t>
        </w:r>
      </w:ins>
      <w:ins w:id="138" w:author="Huawei" w:date="2018-07-11T17:51:00Z">
        <w:r>
          <w:fldChar w:fldCharType="end"/>
        </w:r>
      </w:ins>
    </w:p>
    <w:p w14:paraId="54803E2B" w14:textId="77777777" w:rsidR="00565ECD" w:rsidRDefault="00565ECD">
      <w:pPr>
        <w:pStyle w:val="TOC4"/>
        <w:rPr>
          <w:ins w:id="139" w:author="Huawei" w:date="2018-07-11T17:51:00Z"/>
          <w:rFonts w:asciiTheme="minorHAnsi" w:hAnsiTheme="minorHAnsi" w:cstheme="minorBidi"/>
          <w:sz w:val="22"/>
          <w:szCs w:val="22"/>
          <w:lang w:val="en-US"/>
        </w:rPr>
      </w:pPr>
      <w:ins w:id="140" w:author="Huawei" w:date="2018-07-11T17:51:00Z">
        <w:r>
          <w:rPr>
            <w:lang w:eastAsia="zh-CN"/>
          </w:rPr>
          <w:t>4.8.2.2</w:t>
        </w:r>
        <w:r>
          <w:rPr>
            <w:rFonts w:asciiTheme="minorHAnsi" w:hAnsiTheme="minorHAnsi" w:cstheme="minorBidi"/>
            <w:sz w:val="22"/>
            <w:szCs w:val="22"/>
            <w:lang w:val="en-US"/>
          </w:rPr>
          <w:tab/>
        </w:r>
        <w:r>
          <w:rPr>
            <w:lang w:eastAsia="zh-CN"/>
          </w:rPr>
          <w:t>NRTC1: Contiguous spectrum operation</w:t>
        </w:r>
        <w:r>
          <w:tab/>
        </w:r>
        <w:r>
          <w:fldChar w:fldCharType="begin"/>
        </w:r>
        <w:r>
          <w:instrText xml:space="preserve"> PAGEREF _Toc519094871 \h </w:instrText>
        </w:r>
      </w:ins>
      <w:r>
        <w:fldChar w:fldCharType="separate"/>
      </w:r>
      <w:ins w:id="141" w:author="Huawei" w:date="2018-07-11T17:52:00Z">
        <w:r>
          <w:t>33</w:t>
        </w:r>
      </w:ins>
      <w:ins w:id="142" w:author="Huawei" w:date="2018-07-11T17:51:00Z">
        <w:r>
          <w:fldChar w:fldCharType="end"/>
        </w:r>
      </w:ins>
    </w:p>
    <w:p w14:paraId="56DDE71D" w14:textId="77777777" w:rsidR="00565ECD" w:rsidRDefault="00565ECD">
      <w:pPr>
        <w:pStyle w:val="TOC5"/>
        <w:rPr>
          <w:ins w:id="143" w:author="Huawei" w:date="2018-07-11T17:51:00Z"/>
          <w:rFonts w:asciiTheme="minorHAnsi" w:hAnsiTheme="minorHAnsi" w:cstheme="minorBidi"/>
          <w:sz w:val="22"/>
          <w:szCs w:val="22"/>
          <w:lang w:val="en-US"/>
        </w:rPr>
      </w:pPr>
      <w:ins w:id="144" w:author="Huawei" w:date="2018-07-11T17:51:00Z">
        <w:r>
          <w:t>4</w:t>
        </w:r>
        <w:r>
          <w:rPr>
            <w:lang w:eastAsia="zh-CN"/>
          </w:rPr>
          <w:t>.8.2</w:t>
        </w:r>
        <w:r>
          <w:t>.2</w:t>
        </w:r>
        <w:r>
          <w:rPr>
            <w:lang w:eastAsia="zh-CN"/>
          </w:rPr>
          <w:t>.1</w:t>
        </w:r>
        <w:r>
          <w:rPr>
            <w:rFonts w:asciiTheme="minorHAnsi" w:hAnsiTheme="minorHAnsi" w:cstheme="minorBidi"/>
            <w:sz w:val="22"/>
            <w:szCs w:val="22"/>
            <w:lang w:val="en-US"/>
          </w:rPr>
          <w:tab/>
        </w:r>
        <w:r>
          <w:t>NRTC1 generation</w:t>
        </w:r>
        <w:r>
          <w:tab/>
        </w:r>
        <w:r>
          <w:fldChar w:fldCharType="begin"/>
        </w:r>
        <w:r>
          <w:instrText xml:space="preserve"> PAGEREF _Toc519094872 \h </w:instrText>
        </w:r>
      </w:ins>
      <w:r>
        <w:fldChar w:fldCharType="separate"/>
      </w:r>
      <w:ins w:id="145" w:author="Huawei" w:date="2018-07-11T17:52:00Z">
        <w:r>
          <w:t>33</w:t>
        </w:r>
      </w:ins>
      <w:ins w:id="146" w:author="Huawei" w:date="2018-07-11T17:51:00Z">
        <w:r>
          <w:fldChar w:fldCharType="end"/>
        </w:r>
      </w:ins>
    </w:p>
    <w:p w14:paraId="19F8282B" w14:textId="77777777" w:rsidR="00565ECD" w:rsidRDefault="00565ECD">
      <w:pPr>
        <w:pStyle w:val="TOC5"/>
        <w:rPr>
          <w:ins w:id="147" w:author="Huawei" w:date="2018-07-11T17:51:00Z"/>
          <w:rFonts w:asciiTheme="minorHAnsi" w:hAnsiTheme="minorHAnsi" w:cstheme="minorBidi"/>
          <w:sz w:val="22"/>
          <w:szCs w:val="22"/>
          <w:lang w:val="en-US"/>
        </w:rPr>
      </w:pPr>
      <w:ins w:id="148" w:author="Huawei" w:date="2018-07-11T17:51:00Z">
        <w:r>
          <w:t>4</w:t>
        </w:r>
        <w:r>
          <w:rPr>
            <w:lang w:eastAsia="zh-CN"/>
          </w:rPr>
          <w:t>.8.2</w:t>
        </w:r>
        <w:r>
          <w:t>.2.</w:t>
        </w:r>
        <w:r>
          <w:rPr>
            <w:lang w:eastAsia="zh-CN"/>
          </w:rPr>
          <w:t>2</w:t>
        </w:r>
        <w:r>
          <w:rPr>
            <w:rFonts w:asciiTheme="minorHAnsi" w:hAnsiTheme="minorHAnsi" w:cstheme="minorBidi"/>
            <w:sz w:val="22"/>
            <w:szCs w:val="22"/>
            <w:lang w:val="en-US"/>
          </w:rPr>
          <w:tab/>
        </w:r>
        <w:r>
          <w:t>NRTC1 power allocation</w:t>
        </w:r>
        <w:r>
          <w:tab/>
        </w:r>
        <w:r>
          <w:fldChar w:fldCharType="begin"/>
        </w:r>
        <w:r>
          <w:instrText xml:space="preserve"> PAGEREF _Toc519094873 \h </w:instrText>
        </w:r>
      </w:ins>
      <w:r>
        <w:fldChar w:fldCharType="separate"/>
      </w:r>
      <w:ins w:id="149" w:author="Huawei" w:date="2018-07-11T17:52:00Z">
        <w:r>
          <w:t>33</w:t>
        </w:r>
      </w:ins>
      <w:ins w:id="150" w:author="Huawei" w:date="2018-07-11T17:51:00Z">
        <w:r>
          <w:fldChar w:fldCharType="end"/>
        </w:r>
      </w:ins>
    </w:p>
    <w:p w14:paraId="6029AAEC" w14:textId="77777777" w:rsidR="00565ECD" w:rsidRDefault="00565ECD">
      <w:pPr>
        <w:pStyle w:val="TOC4"/>
        <w:rPr>
          <w:ins w:id="151" w:author="Huawei" w:date="2018-07-11T17:51:00Z"/>
          <w:rFonts w:asciiTheme="minorHAnsi" w:hAnsiTheme="minorHAnsi" w:cstheme="minorBidi"/>
          <w:sz w:val="22"/>
          <w:szCs w:val="22"/>
          <w:lang w:val="en-US"/>
        </w:rPr>
      </w:pPr>
      <w:ins w:id="152" w:author="Huawei" w:date="2018-07-11T17:51:00Z">
        <w:r>
          <w:t>4.</w:t>
        </w:r>
        <w:r>
          <w:rPr>
            <w:lang w:eastAsia="zh-CN"/>
          </w:rPr>
          <w:t>8.2</w:t>
        </w:r>
        <w:r>
          <w:t>.3</w:t>
        </w:r>
        <w:r>
          <w:rPr>
            <w:rFonts w:asciiTheme="minorHAnsi" w:hAnsiTheme="minorHAnsi" w:cstheme="minorBidi"/>
            <w:sz w:val="22"/>
            <w:szCs w:val="22"/>
            <w:lang w:val="en-US"/>
          </w:rPr>
          <w:tab/>
        </w:r>
        <w:r>
          <w:rPr>
            <w:lang w:eastAsia="zh-CN"/>
          </w:rPr>
          <w:t>NRTC2: Contiguous CA occupied bandwidth</w:t>
        </w:r>
        <w:r>
          <w:tab/>
        </w:r>
        <w:r>
          <w:fldChar w:fldCharType="begin"/>
        </w:r>
        <w:r>
          <w:instrText xml:space="preserve"> PAGEREF _Toc519094874 \h </w:instrText>
        </w:r>
      </w:ins>
      <w:r>
        <w:fldChar w:fldCharType="separate"/>
      </w:r>
      <w:ins w:id="153" w:author="Huawei" w:date="2018-07-11T17:52:00Z">
        <w:r>
          <w:t>34</w:t>
        </w:r>
      </w:ins>
      <w:ins w:id="154" w:author="Huawei" w:date="2018-07-11T17:51:00Z">
        <w:r>
          <w:fldChar w:fldCharType="end"/>
        </w:r>
      </w:ins>
    </w:p>
    <w:p w14:paraId="398F0D81" w14:textId="77777777" w:rsidR="00565ECD" w:rsidRDefault="00565ECD">
      <w:pPr>
        <w:pStyle w:val="TOC5"/>
        <w:rPr>
          <w:ins w:id="155" w:author="Huawei" w:date="2018-07-11T17:51:00Z"/>
          <w:rFonts w:asciiTheme="minorHAnsi" w:hAnsiTheme="minorHAnsi" w:cstheme="minorBidi"/>
          <w:sz w:val="22"/>
          <w:szCs w:val="22"/>
          <w:lang w:val="en-US"/>
        </w:rPr>
      </w:pPr>
      <w:ins w:id="156" w:author="Huawei" w:date="2018-07-11T17:51:00Z">
        <w:r>
          <w:rPr>
            <w:lang w:eastAsia="zh-CN"/>
          </w:rPr>
          <w:t>4.8.2.3.1</w:t>
        </w:r>
        <w:r>
          <w:rPr>
            <w:rFonts w:asciiTheme="minorHAnsi" w:hAnsiTheme="minorHAnsi" w:cstheme="minorBidi"/>
            <w:sz w:val="22"/>
            <w:szCs w:val="22"/>
            <w:lang w:val="en-US"/>
          </w:rPr>
          <w:tab/>
        </w:r>
        <w:r>
          <w:rPr>
            <w:lang w:eastAsia="zh-CN"/>
          </w:rPr>
          <w:t>NRTC2 generation</w:t>
        </w:r>
        <w:r>
          <w:tab/>
        </w:r>
        <w:r>
          <w:fldChar w:fldCharType="begin"/>
        </w:r>
        <w:r>
          <w:instrText xml:space="preserve"> PAGEREF _Toc519094875 \h </w:instrText>
        </w:r>
      </w:ins>
      <w:r>
        <w:fldChar w:fldCharType="separate"/>
      </w:r>
      <w:ins w:id="157" w:author="Huawei" w:date="2018-07-11T17:52:00Z">
        <w:r>
          <w:t>34</w:t>
        </w:r>
      </w:ins>
      <w:ins w:id="158" w:author="Huawei" w:date="2018-07-11T17:51:00Z">
        <w:r>
          <w:fldChar w:fldCharType="end"/>
        </w:r>
      </w:ins>
    </w:p>
    <w:p w14:paraId="4005EBAC" w14:textId="77777777" w:rsidR="00565ECD" w:rsidRDefault="00565ECD">
      <w:pPr>
        <w:pStyle w:val="TOC5"/>
        <w:rPr>
          <w:ins w:id="159" w:author="Huawei" w:date="2018-07-11T17:51:00Z"/>
          <w:rFonts w:asciiTheme="minorHAnsi" w:hAnsiTheme="minorHAnsi" w:cstheme="minorBidi"/>
          <w:sz w:val="22"/>
          <w:szCs w:val="22"/>
          <w:lang w:val="en-US"/>
        </w:rPr>
      </w:pPr>
      <w:ins w:id="160" w:author="Huawei" w:date="2018-07-11T17:51:00Z">
        <w:r>
          <w:t>4.</w:t>
        </w:r>
        <w:r>
          <w:rPr>
            <w:lang w:eastAsia="zh-CN"/>
          </w:rPr>
          <w:t>8.2</w:t>
        </w:r>
        <w:r>
          <w:t>.3.</w:t>
        </w:r>
        <w:r>
          <w:rPr>
            <w:lang w:eastAsia="zh-CN"/>
          </w:rPr>
          <w:t>2</w:t>
        </w:r>
        <w:r>
          <w:rPr>
            <w:rFonts w:asciiTheme="minorHAnsi" w:hAnsiTheme="minorHAnsi" w:cstheme="minorBidi"/>
            <w:sz w:val="22"/>
            <w:szCs w:val="22"/>
            <w:lang w:val="en-US"/>
          </w:rPr>
          <w:tab/>
        </w:r>
        <w:r>
          <w:rPr>
            <w:lang w:eastAsia="zh-CN"/>
          </w:rPr>
          <w:t xml:space="preserve">NRTC2 </w:t>
        </w:r>
        <w:r>
          <w:t>power allocation</w:t>
        </w:r>
        <w:r>
          <w:tab/>
        </w:r>
        <w:r>
          <w:fldChar w:fldCharType="begin"/>
        </w:r>
        <w:r>
          <w:instrText xml:space="preserve"> PAGEREF _Toc519094876 \h </w:instrText>
        </w:r>
      </w:ins>
      <w:r>
        <w:fldChar w:fldCharType="separate"/>
      </w:r>
      <w:ins w:id="161" w:author="Huawei" w:date="2018-07-11T17:52:00Z">
        <w:r>
          <w:t>34</w:t>
        </w:r>
      </w:ins>
      <w:ins w:id="162" w:author="Huawei" w:date="2018-07-11T17:51:00Z">
        <w:r>
          <w:fldChar w:fldCharType="end"/>
        </w:r>
      </w:ins>
    </w:p>
    <w:p w14:paraId="3E2F0F35" w14:textId="77777777" w:rsidR="00565ECD" w:rsidRDefault="00565ECD">
      <w:pPr>
        <w:pStyle w:val="TOC4"/>
        <w:rPr>
          <w:ins w:id="163" w:author="Huawei" w:date="2018-07-11T17:51:00Z"/>
          <w:rFonts w:asciiTheme="minorHAnsi" w:hAnsiTheme="minorHAnsi" w:cstheme="minorBidi"/>
          <w:sz w:val="22"/>
          <w:szCs w:val="22"/>
          <w:lang w:val="en-US"/>
        </w:rPr>
      </w:pPr>
      <w:ins w:id="164" w:author="Huawei" w:date="2018-07-11T17:51:00Z">
        <w:r>
          <w:t>4.</w:t>
        </w:r>
        <w:r>
          <w:rPr>
            <w:lang w:eastAsia="zh-CN"/>
          </w:rPr>
          <w:t>8.2</w:t>
        </w:r>
        <w:r>
          <w:t>.4</w:t>
        </w:r>
        <w:r>
          <w:rPr>
            <w:rFonts w:asciiTheme="minorHAnsi" w:hAnsiTheme="minorHAnsi" w:cstheme="minorBidi"/>
            <w:sz w:val="22"/>
            <w:szCs w:val="22"/>
            <w:lang w:val="en-US"/>
          </w:rPr>
          <w:tab/>
        </w:r>
        <w:r>
          <w:t>NRTC3: Non-contiguo</w:t>
        </w:r>
        <w:r>
          <w:rPr>
            <w:lang w:eastAsia="zh-CN"/>
          </w:rPr>
          <w:t>u</w:t>
        </w:r>
        <w:r>
          <w:t>s spectrum operation</w:t>
        </w:r>
        <w:r>
          <w:tab/>
        </w:r>
        <w:r>
          <w:fldChar w:fldCharType="begin"/>
        </w:r>
        <w:r>
          <w:instrText xml:space="preserve"> PAGEREF _Toc519094877 \h </w:instrText>
        </w:r>
      </w:ins>
      <w:r>
        <w:fldChar w:fldCharType="separate"/>
      </w:r>
      <w:ins w:id="165" w:author="Huawei" w:date="2018-07-11T17:52:00Z">
        <w:r>
          <w:t>34</w:t>
        </w:r>
      </w:ins>
      <w:ins w:id="166" w:author="Huawei" w:date="2018-07-11T17:51:00Z">
        <w:r>
          <w:fldChar w:fldCharType="end"/>
        </w:r>
      </w:ins>
    </w:p>
    <w:p w14:paraId="2E674969" w14:textId="77777777" w:rsidR="00565ECD" w:rsidRDefault="00565ECD">
      <w:pPr>
        <w:pStyle w:val="TOC5"/>
        <w:rPr>
          <w:ins w:id="167" w:author="Huawei" w:date="2018-07-11T17:51:00Z"/>
          <w:rFonts w:asciiTheme="minorHAnsi" w:hAnsiTheme="minorHAnsi" w:cstheme="minorBidi"/>
          <w:sz w:val="22"/>
          <w:szCs w:val="22"/>
          <w:lang w:val="en-US"/>
        </w:rPr>
      </w:pPr>
      <w:ins w:id="168" w:author="Huawei" w:date="2018-07-11T17:51:00Z">
        <w:r>
          <w:t>4.</w:t>
        </w:r>
        <w:r>
          <w:rPr>
            <w:lang w:eastAsia="zh-CN"/>
          </w:rPr>
          <w:t>8.2</w:t>
        </w:r>
        <w:r>
          <w:t>.4.1</w:t>
        </w:r>
        <w:r>
          <w:rPr>
            <w:rFonts w:asciiTheme="minorHAnsi" w:hAnsiTheme="minorHAnsi" w:cstheme="minorBidi"/>
            <w:sz w:val="22"/>
            <w:szCs w:val="22"/>
            <w:lang w:val="en-US"/>
          </w:rPr>
          <w:tab/>
        </w:r>
        <w:r>
          <w:t>NRTC3 generation</w:t>
        </w:r>
        <w:r>
          <w:tab/>
        </w:r>
        <w:r>
          <w:fldChar w:fldCharType="begin"/>
        </w:r>
        <w:r>
          <w:instrText xml:space="preserve"> PAGEREF _Toc519094878 \h </w:instrText>
        </w:r>
      </w:ins>
      <w:r>
        <w:fldChar w:fldCharType="separate"/>
      </w:r>
      <w:ins w:id="169" w:author="Huawei" w:date="2018-07-11T17:52:00Z">
        <w:r>
          <w:t>34</w:t>
        </w:r>
      </w:ins>
      <w:ins w:id="170" w:author="Huawei" w:date="2018-07-11T17:51:00Z">
        <w:r>
          <w:fldChar w:fldCharType="end"/>
        </w:r>
      </w:ins>
    </w:p>
    <w:p w14:paraId="4B77FCDD" w14:textId="77777777" w:rsidR="00565ECD" w:rsidRDefault="00565ECD">
      <w:pPr>
        <w:pStyle w:val="TOC5"/>
        <w:rPr>
          <w:ins w:id="171" w:author="Huawei" w:date="2018-07-11T17:51:00Z"/>
          <w:rFonts w:asciiTheme="minorHAnsi" w:hAnsiTheme="minorHAnsi" w:cstheme="minorBidi"/>
          <w:sz w:val="22"/>
          <w:szCs w:val="22"/>
          <w:lang w:val="en-US"/>
        </w:rPr>
      </w:pPr>
      <w:ins w:id="172" w:author="Huawei" w:date="2018-07-11T17:51:00Z">
        <w:r>
          <w:rPr>
            <w:lang w:eastAsia="zh-CN"/>
          </w:rPr>
          <w:t>4.8.2.4.2</w:t>
        </w:r>
        <w:r>
          <w:rPr>
            <w:rFonts w:asciiTheme="minorHAnsi" w:hAnsiTheme="minorHAnsi" w:cstheme="minorBidi"/>
            <w:sz w:val="22"/>
            <w:szCs w:val="22"/>
            <w:lang w:val="en-US"/>
          </w:rPr>
          <w:tab/>
        </w:r>
        <w:r>
          <w:t xml:space="preserve">NRTC3 </w:t>
        </w:r>
        <w:r>
          <w:rPr>
            <w:lang w:eastAsia="zh-CN"/>
          </w:rPr>
          <w:t>power allocation</w:t>
        </w:r>
        <w:r>
          <w:tab/>
        </w:r>
        <w:r>
          <w:fldChar w:fldCharType="begin"/>
        </w:r>
        <w:r>
          <w:instrText xml:space="preserve"> PAGEREF _Toc519094879 \h </w:instrText>
        </w:r>
      </w:ins>
      <w:r>
        <w:fldChar w:fldCharType="separate"/>
      </w:r>
      <w:ins w:id="173" w:author="Huawei" w:date="2018-07-11T17:52:00Z">
        <w:r>
          <w:t>35</w:t>
        </w:r>
      </w:ins>
      <w:ins w:id="174" w:author="Huawei" w:date="2018-07-11T17:51:00Z">
        <w:r>
          <w:fldChar w:fldCharType="end"/>
        </w:r>
      </w:ins>
    </w:p>
    <w:p w14:paraId="552C7B35" w14:textId="77777777" w:rsidR="00565ECD" w:rsidRDefault="00565ECD">
      <w:pPr>
        <w:pStyle w:val="TOC4"/>
        <w:rPr>
          <w:ins w:id="175" w:author="Huawei" w:date="2018-07-11T17:51:00Z"/>
          <w:rFonts w:asciiTheme="minorHAnsi" w:hAnsiTheme="minorHAnsi" w:cstheme="minorBidi"/>
          <w:sz w:val="22"/>
          <w:szCs w:val="22"/>
          <w:lang w:val="en-US"/>
        </w:rPr>
      </w:pPr>
      <w:ins w:id="176" w:author="Huawei" w:date="2018-07-11T17:51:00Z">
        <w:r>
          <w:rPr>
            <w:lang w:eastAsia="zh-CN"/>
          </w:rPr>
          <w:t>4.8.2.5</w:t>
        </w:r>
        <w:r>
          <w:rPr>
            <w:rFonts w:asciiTheme="minorHAnsi" w:hAnsiTheme="minorHAnsi" w:cstheme="minorBidi"/>
            <w:sz w:val="22"/>
            <w:szCs w:val="22"/>
            <w:lang w:val="en-US"/>
          </w:rPr>
          <w:tab/>
        </w:r>
        <w:r>
          <w:t xml:space="preserve">NRTC4: Multi-band </w:t>
        </w:r>
        <w:r>
          <w:rPr>
            <w:lang w:eastAsia="zh-CN"/>
          </w:rPr>
          <w:t>test configuration for full carrier allocation</w:t>
        </w:r>
        <w:r>
          <w:tab/>
        </w:r>
        <w:r>
          <w:fldChar w:fldCharType="begin"/>
        </w:r>
        <w:r>
          <w:instrText xml:space="preserve"> PAGEREF _Toc519094880 \h </w:instrText>
        </w:r>
      </w:ins>
      <w:r>
        <w:fldChar w:fldCharType="separate"/>
      </w:r>
      <w:ins w:id="177" w:author="Huawei" w:date="2018-07-11T17:52:00Z">
        <w:r>
          <w:t>35</w:t>
        </w:r>
      </w:ins>
      <w:ins w:id="178" w:author="Huawei" w:date="2018-07-11T17:51:00Z">
        <w:r>
          <w:fldChar w:fldCharType="end"/>
        </w:r>
      </w:ins>
    </w:p>
    <w:p w14:paraId="267F80B0" w14:textId="77777777" w:rsidR="00565ECD" w:rsidRDefault="00565ECD">
      <w:pPr>
        <w:pStyle w:val="TOC5"/>
        <w:rPr>
          <w:ins w:id="179" w:author="Huawei" w:date="2018-07-11T17:51:00Z"/>
          <w:rFonts w:asciiTheme="minorHAnsi" w:hAnsiTheme="minorHAnsi" w:cstheme="minorBidi"/>
          <w:sz w:val="22"/>
          <w:szCs w:val="22"/>
          <w:lang w:val="en-US"/>
        </w:rPr>
      </w:pPr>
      <w:ins w:id="180" w:author="Huawei" w:date="2018-07-11T17:51:00Z">
        <w:r>
          <w:rPr>
            <w:lang w:eastAsia="zh-CN"/>
          </w:rPr>
          <w:t>4.8.2.5</w:t>
        </w:r>
        <w:r>
          <w:t>.1</w:t>
        </w:r>
        <w:r>
          <w:rPr>
            <w:rFonts w:asciiTheme="minorHAnsi" w:hAnsiTheme="minorHAnsi" w:cstheme="minorBidi"/>
            <w:sz w:val="22"/>
            <w:szCs w:val="22"/>
            <w:lang w:val="en-US"/>
          </w:rPr>
          <w:tab/>
        </w:r>
        <w:r>
          <w:t>NRTC4 generation</w:t>
        </w:r>
        <w:r>
          <w:tab/>
        </w:r>
        <w:r>
          <w:fldChar w:fldCharType="begin"/>
        </w:r>
        <w:r>
          <w:instrText xml:space="preserve"> PAGEREF _Toc519094881 \h </w:instrText>
        </w:r>
      </w:ins>
      <w:r>
        <w:fldChar w:fldCharType="separate"/>
      </w:r>
      <w:ins w:id="181" w:author="Huawei" w:date="2018-07-11T17:52:00Z">
        <w:r>
          <w:t>35</w:t>
        </w:r>
      </w:ins>
      <w:ins w:id="182" w:author="Huawei" w:date="2018-07-11T17:51:00Z">
        <w:r>
          <w:fldChar w:fldCharType="end"/>
        </w:r>
      </w:ins>
    </w:p>
    <w:p w14:paraId="0478B104" w14:textId="77777777" w:rsidR="00565ECD" w:rsidRDefault="00565ECD">
      <w:pPr>
        <w:pStyle w:val="TOC5"/>
        <w:rPr>
          <w:ins w:id="183" w:author="Huawei" w:date="2018-07-11T17:51:00Z"/>
          <w:rFonts w:asciiTheme="minorHAnsi" w:hAnsiTheme="minorHAnsi" w:cstheme="minorBidi"/>
          <w:sz w:val="22"/>
          <w:szCs w:val="22"/>
          <w:lang w:val="en-US"/>
        </w:rPr>
      </w:pPr>
      <w:ins w:id="184" w:author="Huawei" w:date="2018-07-11T17:51:00Z">
        <w:r>
          <w:rPr>
            <w:lang w:eastAsia="zh-CN"/>
          </w:rPr>
          <w:t>4.8.2.5</w:t>
        </w:r>
        <w:r>
          <w:t>.2</w:t>
        </w:r>
        <w:r>
          <w:rPr>
            <w:rFonts w:asciiTheme="minorHAnsi" w:hAnsiTheme="minorHAnsi" w:cstheme="minorBidi"/>
            <w:sz w:val="22"/>
            <w:szCs w:val="22"/>
            <w:lang w:val="en-US"/>
          </w:rPr>
          <w:tab/>
        </w:r>
        <w:r>
          <w:t>NRTC4 power allocation</w:t>
        </w:r>
        <w:r>
          <w:tab/>
        </w:r>
        <w:r>
          <w:fldChar w:fldCharType="begin"/>
        </w:r>
        <w:r>
          <w:instrText xml:space="preserve"> PAGEREF _Toc519094882 \h </w:instrText>
        </w:r>
      </w:ins>
      <w:r>
        <w:fldChar w:fldCharType="separate"/>
      </w:r>
      <w:ins w:id="185" w:author="Huawei" w:date="2018-07-11T17:52:00Z">
        <w:r>
          <w:t>36</w:t>
        </w:r>
      </w:ins>
      <w:ins w:id="186" w:author="Huawei" w:date="2018-07-11T17:51:00Z">
        <w:r>
          <w:fldChar w:fldCharType="end"/>
        </w:r>
      </w:ins>
    </w:p>
    <w:p w14:paraId="252B8819" w14:textId="77777777" w:rsidR="00565ECD" w:rsidRDefault="00565ECD">
      <w:pPr>
        <w:pStyle w:val="TOC4"/>
        <w:rPr>
          <w:ins w:id="187" w:author="Huawei" w:date="2018-07-11T17:51:00Z"/>
          <w:rFonts w:asciiTheme="minorHAnsi" w:hAnsiTheme="minorHAnsi" w:cstheme="minorBidi"/>
          <w:sz w:val="22"/>
          <w:szCs w:val="22"/>
          <w:lang w:val="en-US"/>
        </w:rPr>
      </w:pPr>
      <w:ins w:id="188" w:author="Huawei" w:date="2018-07-11T17:51:00Z">
        <w:r>
          <w:rPr>
            <w:lang w:eastAsia="zh-CN"/>
          </w:rPr>
          <w:t>4.8.2.6</w:t>
        </w:r>
        <w:r>
          <w:rPr>
            <w:rFonts w:asciiTheme="minorHAnsi" w:hAnsiTheme="minorHAnsi" w:cstheme="minorBidi"/>
            <w:sz w:val="22"/>
            <w:szCs w:val="22"/>
            <w:lang w:val="en-US"/>
          </w:rPr>
          <w:tab/>
        </w:r>
        <w:r>
          <w:t xml:space="preserve">NRTC5: Multi-band </w:t>
        </w:r>
        <w:r>
          <w:rPr>
            <w:lang w:eastAsia="zh-CN"/>
          </w:rPr>
          <w:t>test configuration with high PSD per carrier</w:t>
        </w:r>
        <w:r>
          <w:tab/>
        </w:r>
        <w:r>
          <w:fldChar w:fldCharType="begin"/>
        </w:r>
        <w:r>
          <w:instrText xml:space="preserve"> PAGEREF _Toc519094883 \h </w:instrText>
        </w:r>
      </w:ins>
      <w:r>
        <w:fldChar w:fldCharType="separate"/>
      </w:r>
      <w:ins w:id="189" w:author="Huawei" w:date="2018-07-11T17:52:00Z">
        <w:r>
          <w:t>36</w:t>
        </w:r>
      </w:ins>
      <w:ins w:id="190" w:author="Huawei" w:date="2018-07-11T17:51:00Z">
        <w:r>
          <w:fldChar w:fldCharType="end"/>
        </w:r>
      </w:ins>
    </w:p>
    <w:p w14:paraId="1210EFEA" w14:textId="77777777" w:rsidR="00565ECD" w:rsidRDefault="00565ECD">
      <w:pPr>
        <w:pStyle w:val="TOC5"/>
        <w:rPr>
          <w:ins w:id="191" w:author="Huawei" w:date="2018-07-11T17:51:00Z"/>
          <w:rFonts w:asciiTheme="minorHAnsi" w:hAnsiTheme="minorHAnsi" w:cstheme="minorBidi"/>
          <w:sz w:val="22"/>
          <w:szCs w:val="22"/>
          <w:lang w:val="en-US"/>
        </w:rPr>
      </w:pPr>
      <w:ins w:id="192" w:author="Huawei" w:date="2018-07-11T17:51:00Z">
        <w:r>
          <w:rPr>
            <w:lang w:eastAsia="zh-CN"/>
          </w:rPr>
          <w:t>4.8.2.6</w:t>
        </w:r>
        <w:r>
          <w:t>.1</w:t>
        </w:r>
        <w:r>
          <w:rPr>
            <w:rFonts w:asciiTheme="minorHAnsi" w:hAnsiTheme="minorHAnsi" w:cstheme="minorBidi"/>
            <w:sz w:val="22"/>
            <w:szCs w:val="22"/>
            <w:lang w:val="en-US"/>
          </w:rPr>
          <w:tab/>
        </w:r>
        <w:r>
          <w:t>NRTC5 generation</w:t>
        </w:r>
        <w:r>
          <w:tab/>
        </w:r>
        <w:r>
          <w:fldChar w:fldCharType="begin"/>
        </w:r>
        <w:r>
          <w:instrText xml:space="preserve"> PAGEREF _Toc519094884 \h </w:instrText>
        </w:r>
      </w:ins>
      <w:r>
        <w:fldChar w:fldCharType="separate"/>
      </w:r>
      <w:ins w:id="193" w:author="Huawei" w:date="2018-07-11T17:52:00Z">
        <w:r>
          <w:t>36</w:t>
        </w:r>
      </w:ins>
      <w:ins w:id="194" w:author="Huawei" w:date="2018-07-11T17:51:00Z">
        <w:r>
          <w:fldChar w:fldCharType="end"/>
        </w:r>
      </w:ins>
    </w:p>
    <w:p w14:paraId="2ED0ACC4" w14:textId="77777777" w:rsidR="00565ECD" w:rsidRDefault="00565ECD">
      <w:pPr>
        <w:pStyle w:val="TOC5"/>
        <w:rPr>
          <w:ins w:id="195" w:author="Huawei" w:date="2018-07-11T17:51:00Z"/>
          <w:rFonts w:asciiTheme="minorHAnsi" w:hAnsiTheme="minorHAnsi" w:cstheme="minorBidi"/>
          <w:sz w:val="22"/>
          <w:szCs w:val="22"/>
          <w:lang w:val="en-US"/>
        </w:rPr>
      </w:pPr>
      <w:ins w:id="196" w:author="Huawei" w:date="2018-07-11T17:51:00Z">
        <w:r>
          <w:rPr>
            <w:lang w:eastAsia="zh-CN"/>
          </w:rPr>
          <w:t>4.8.2.6</w:t>
        </w:r>
        <w:r>
          <w:t>.2</w:t>
        </w:r>
        <w:r>
          <w:rPr>
            <w:rFonts w:asciiTheme="minorHAnsi" w:hAnsiTheme="minorHAnsi" w:cstheme="minorBidi"/>
            <w:sz w:val="22"/>
            <w:szCs w:val="22"/>
            <w:lang w:val="en-US"/>
          </w:rPr>
          <w:tab/>
        </w:r>
        <w:r>
          <w:t>NRTC5 power allocation</w:t>
        </w:r>
        <w:r>
          <w:tab/>
        </w:r>
        <w:r>
          <w:fldChar w:fldCharType="begin"/>
        </w:r>
        <w:r>
          <w:instrText xml:space="preserve"> PAGEREF _Toc519094885 \h </w:instrText>
        </w:r>
      </w:ins>
      <w:r>
        <w:fldChar w:fldCharType="separate"/>
      </w:r>
      <w:ins w:id="197" w:author="Huawei" w:date="2018-07-11T17:52:00Z">
        <w:r>
          <w:t>36</w:t>
        </w:r>
      </w:ins>
      <w:ins w:id="198" w:author="Huawei" w:date="2018-07-11T17:51:00Z">
        <w:r>
          <w:fldChar w:fldCharType="end"/>
        </w:r>
      </w:ins>
    </w:p>
    <w:p w14:paraId="16809CFE" w14:textId="77777777" w:rsidR="00565ECD" w:rsidRDefault="00565ECD">
      <w:pPr>
        <w:pStyle w:val="TOC2"/>
        <w:rPr>
          <w:ins w:id="199" w:author="Huawei" w:date="2018-07-11T17:51:00Z"/>
          <w:rFonts w:asciiTheme="minorHAnsi" w:hAnsiTheme="minorHAnsi" w:cstheme="minorBidi"/>
          <w:sz w:val="22"/>
          <w:szCs w:val="22"/>
          <w:lang w:val="en-US"/>
        </w:rPr>
      </w:pPr>
      <w:ins w:id="200" w:author="Huawei" w:date="2018-07-11T17:51:00Z">
        <w:r>
          <w:t>4.9</w:t>
        </w:r>
        <w:r>
          <w:rPr>
            <w:rFonts w:asciiTheme="minorHAnsi" w:hAnsiTheme="minorHAnsi" w:cstheme="minorBidi"/>
            <w:sz w:val="22"/>
            <w:szCs w:val="22"/>
            <w:lang w:val="en-US"/>
          </w:rPr>
          <w:tab/>
        </w:r>
        <w:r>
          <w:t xml:space="preserve"> RF channels and test models</w:t>
        </w:r>
        <w:r>
          <w:tab/>
        </w:r>
        <w:r>
          <w:fldChar w:fldCharType="begin"/>
        </w:r>
        <w:r>
          <w:instrText xml:space="preserve"> PAGEREF _Toc519094886 \h </w:instrText>
        </w:r>
      </w:ins>
      <w:r>
        <w:fldChar w:fldCharType="separate"/>
      </w:r>
      <w:ins w:id="201" w:author="Huawei" w:date="2018-07-11T17:52:00Z">
        <w:r>
          <w:t>37</w:t>
        </w:r>
      </w:ins>
      <w:ins w:id="202" w:author="Huawei" w:date="2018-07-11T17:51:00Z">
        <w:r>
          <w:fldChar w:fldCharType="end"/>
        </w:r>
      </w:ins>
    </w:p>
    <w:p w14:paraId="5F13822E" w14:textId="77777777" w:rsidR="00565ECD" w:rsidRDefault="00565ECD">
      <w:pPr>
        <w:pStyle w:val="TOC3"/>
        <w:rPr>
          <w:ins w:id="203" w:author="Huawei" w:date="2018-07-11T17:51:00Z"/>
          <w:rFonts w:asciiTheme="minorHAnsi" w:hAnsiTheme="minorHAnsi" w:cstheme="minorBidi"/>
          <w:sz w:val="22"/>
          <w:szCs w:val="22"/>
          <w:lang w:val="en-US"/>
        </w:rPr>
      </w:pPr>
      <w:ins w:id="204" w:author="Huawei" w:date="2018-07-11T17:51:00Z">
        <w:r>
          <w:t>4.9.1</w:t>
        </w:r>
        <w:r>
          <w:rPr>
            <w:rFonts w:asciiTheme="minorHAnsi" w:hAnsiTheme="minorHAnsi" w:cstheme="minorBidi"/>
            <w:sz w:val="22"/>
            <w:szCs w:val="22"/>
            <w:lang w:val="en-US"/>
          </w:rPr>
          <w:tab/>
        </w:r>
        <w:r>
          <w:t>RF channels</w:t>
        </w:r>
        <w:r>
          <w:tab/>
        </w:r>
        <w:r>
          <w:fldChar w:fldCharType="begin"/>
        </w:r>
        <w:r>
          <w:instrText xml:space="preserve"> PAGEREF _Toc519094887 \h </w:instrText>
        </w:r>
      </w:ins>
      <w:r>
        <w:fldChar w:fldCharType="separate"/>
      </w:r>
      <w:ins w:id="205" w:author="Huawei" w:date="2018-07-11T17:52:00Z">
        <w:r>
          <w:t>37</w:t>
        </w:r>
      </w:ins>
      <w:ins w:id="206" w:author="Huawei" w:date="2018-07-11T17:51:00Z">
        <w:r>
          <w:fldChar w:fldCharType="end"/>
        </w:r>
      </w:ins>
    </w:p>
    <w:p w14:paraId="0A760A9C" w14:textId="77777777" w:rsidR="00565ECD" w:rsidRDefault="00565ECD">
      <w:pPr>
        <w:pStyle w:val="TOC3"/>
        <w:rPr>
          <w:ins w:id="207" w:author="Huawei" w:date="2018-07-11T17:51:00Z"/>
          <w:rFonts w:asciiTheme="minorHAnsi" w:hAnsiTheme="minorHAnsi" w:cstheme="minorBidi"/>
          <w:sz w:val="22"/>
          <w:szCs w:val="22"/>
          <w:lang w:val="en-US"/>
        </w:rPr>
      </w:pPr>
      <w:ins w:id="208" w:author="Huawei" w:date="2018-07-11T17:51:00Z">
        <w:r>
          <w:t>4.9.3</w:t>
        </w:r>
        <w:r>
          <w:rPr>
            <w:rFonts w:asciiTheme="minorHAnsi" w:hAnsiTheme="minorHAnsi" w:cstheme="minorBidi"/>
            <w:sz w:val="22"/>
            <w:szCs w:val="22"/>
            <w:lang w:val="en-US"/>
          </w:rPr>
          <w:tab/>
        </w:r>
        <w:r>
          <w:t>Test models</w:t>
        </w:r>
        <w:r>
          <w:tab/>
        </w:r>
        <w:r>
          <w:fldChar w:fldCharType="begin"/>
        </w:r>
        <w:r>
          <w:instrText xml:space="preserve"> PAGEREF _Toc519094888 \h </w:instrText>
        </w:r>
      </w:ins>
      <w:r>
        <w:fldChar w:fldCharType="separate"/>
      </w:r>
      <w:ins w:id="209" w:author="Huawei" w:date="2018-07-11T17:52:00Z">
        <w:r>
          <w:t>38</w:t>
        </w:r>
      </w:ins>
      <w:ins w:id="210" w:author="Huawei" w:date="2018-07-11T17:51:00Z">
        <w:r>
          <w:fldChar w:fldCharType="end"/>
        </w:r>
      </w:ins>
    </w:p>
    <w:p w14:paraId="6D81CBB9" w14:textId="77777777" w:rsidR="00565ECD" w:rsidRDefault="00565ECD">
      <w:pPr>
        <w:pStyle w:val="TOC2"/>
        <w:rPr>
          <w:ins w:id="211" w:author="Huawei" w:date="2018-07-11T17:51:00Z"/>
          <w:rFonts w:asciiTheme="minorHAnsi" w:hAnsiTheme="minorHAnsi" w:cstheme="minorBidi"/>
          <w:sz w:val="22"/>
          <w:szCs w:val="22"/>
          <w:lang w:val="en-US"/>
        </w:rPr>
      </w:pPr>
      <w:ins w:id="212" w:author="Huawei" w:date="2018-07-11T17:51:00Z">
        <w:r>
          <w:t>4.10</w:t>
        </w:r>
        <w:r>
          <w:rPr>
            <w:rFonts w:asciiTheme="minorHAnsi" w:hAnsiTheme="minorHAnsi" w:cstheme="minorBidi"/>
            <w:sz w:val="22"/>
            <w:szCs w:val="22"/>
            <w:lang w:val="en-US"/>
          </w:rPr>
          <w:tab/>
        </w:r>
        <w:r>
          <w:t>Requirements for contiguous and non-contiguous spectrum</w:t>
        </w:r>
        <w:r>
          <w:tab/>
        </w:r>
        <w:r>
          <w:fldChar w:fldCharType="begin"/>
        </w:r>
        <w:r>
          <w:instrText xml:space="preserve"> PAGEREF _Toc519094889 \h </w:instrText>
        </w:r>
      </w:ins>
      <w:r>
        <w:fldChar w:fldCharType="separate"/>
      </w:r>
      <w:ins w:id="213" w:author="Huawei" w:date="2018-07-11T17:52:00Z">
        <w:r>
          <w:t>38</w:t>
        </w:r>
      </w:ins>
      <w:ins w:id="214" w:author="Huawei" w:date="2018-07-11T17:51:00Z">
        <w:r>
          <w:fldChar w:fldCharType="end"/>
        </w:r>
      </w:ins>
    </w:p>
    <w:p w14:paraId="27717C3C" w14:textId="77777777" w:rsidR="00565ECD" w:rsidRDefault="00565ECD">
      <w:pPr>
        <w:pStyle w:val="TOC2"/>
        <w:rPr>
          <w:ins w:id="215" w:author="Huawei" w:date="2018-07-11T17:51:00Z"/>
          <w:rFonts w:asciiTheme="minorHAnsi" w:hAnsiTheme="minorHAnsi" w:cstheme="minorBidi"/>
          <w:sz w:val="22"/>
          <w:szCs w:val="22"/>
          <w:lang w:val="en-US"/>
        </w:rPr>
      </w:pPr>
      <w:ins w:id="216" w:author="Huawei" w:date="2018-07-11T17:51:00Z">
        <w:r>
          <w:t>4.11</w:t>
        </w:r>
        <w:r>
          <w:rPr>
            <w:rFonts w:asciiTheme="minorHAnsi" w:hAnsiTheme="minorHAnsi" w:cstheme="minorBidi"/>
            <w:sz w:val="22"/>
            <w:szCs w:val="22"/>
            <w:lang w:val="en-US"/>
          </w:rPr>
          <w:tab/>
        </w:r>
        <w:r>
          <w:t>Requirements for BS capable of multi-band operation</w:t>
        </w:r>
        <w:r>
          <w:tab/>
        </w:r>
        <w:r>
          <w:fldChar w:fldCharType="begin"/>
        </w:r>
        <w:r>
          <w:instrText xml:space="preserve"> PAGEREF _Toc519094890 \h </w:instrText>
        </w:r>
      </w:ins>
      <w:r>
        <w:fldChar w:fldCharType="separate"/>
      </w:r>
      <w:ins w:id="217" w:author="Huawei" w:date="2018-07-11T17:52:00Z">
        <w:r>
          <w:t>38</w:t>
        </w:r>
      </w:ins>
      <w:ins w:id="218" w:author="Huawei" w:date="2018-07-11T17:51:00Z">
        <w:r>
          <w:fldChar w:fldCharType="end"/>
        </w:r>
      </w:ins>
    </w:p>
    <w:p w14:paraId="47B7BF5F" w14:textId="77777777" w:rsidR="00565ECD" w:rsidRDefault="00565ECD">
      <w:pPr>
        <w:pStyle w:val="TOC2"/>
        <w:rPr>
          <w:ins w:id="219" w:author="Huawei" w:date="2018-07-11T17:51:00Z"/>
          <w:rFonts w:asciiTheme="minorHAnsi" w:hAnsiTheme="minorHAnsi" w:cstheme="minorBidi"/>
          <w:sz w:val="22"/>
          <w:szCs w:val="22"/>
          <w:lang w:val="en-US"/>
        </w:rPr>
      </w:pPr>
      <w:ins w:id="220" w:author="Huawei" w:date="2018-07-11T17:51:00Z">
        <w:r>
          <w:t>4.12</w:t>
        </w:r>
        <w:r>
          <w:rPr>
            <w:rFonts w:asciiTheme="minorHAnsi" w:hAnsiTheme="minorHAnsi" w:cstheme="minorBidi"/>
            <w:sz w:val="22"/>
            <w:szCs w:val="22"/>
            <w:lang w:val="en-US"/>
          </w:rPr>
          <w:tab/>
        </w:r>
        <w:r>
          <w:t>OTA co-location reference antenna</w:t>
        </w:r>
        <w:r>
          <w:tab/>
        </w:r>
        <w:r>
          <w:fldChar w:fldCharType="begin"/>
        </w:r>
        <w:r>
          <w:instrText xml:space="preserve"> PAGEREF _Toc519094891 \h </w:instrText>
        </w:r>
      </w:ins>
      <w:r>
        <w:fldChar w:fldCharType="separate"/>
      </w:r>
      <w:ins w:id="221" w:author="Huawei" w:date="2018-07-11T17:52:00Z">
        <w:r>
          <w:t>38</w:t>
        </w:r>
      </w:ins>
      <w:ins w:id="222" w:author="Huawei" w:date="2018-07-11T17:51:00Z">
        <w:r>
          <w:fldChar w:fldCharType="end"/>
        </w:r>
      </w:ins>
    </w:p>
    <w:p w14:paraId="6F35747A" w14:textId="77777777" w:rsidR="00565ECD" w:rsidRDefault="00565ECD">
      <w:pPr>
        <w:pStyle w:val="TOC1"/>
        <w:rPr>
          <w:ins w:id="223" w:author="Huawei" w:date="2018-07-11T17:51:00Z"/>
          <w:rFonts w:asciiTheme="minorHAnsi" w:hAnsiTheme="minorHAnsi" w:cstheme="minorBidi"/>
          <w:szCs w:val="22"/>
          <w:lang w:val="en-US"/>
        </w:rPr>
      </w:pPr>
      <w:ins w:id="224" w:author="Huawei" w:date="2018-07-11T17:51:00Z">
        <w:r>
          <w:rPr>
            <w:lang w:eastAsia="zh-CN"/>
          </w:rPr>
          <w:lastRenderedPageBreak/>
          <w:t>5</w:t>
        </w:r>
        <w:r>
          <w:rPr>
            <w:rFonts w:asciiTheme="minorHAnsi" w:hAnsiTheme="minorHAnsi" w:cstheme="minorBidi"/>
            <w:szCs w:val="22"/>
            <w:lang w:val="en-US"/>
          </w:rPr>
          <w:tab/>
        </w:r>
        <w:r>
          <w:rPr>
            <w:lang w:eastAsia="zh-CN"/>
          </w:rPr>
          <w:t>Operating bands and channel arrangement</w:t>
        </w:r>
        <w:r>
          <w:tab/>
        </w:r>
        <w:r>
          <w:fldChar w:fldCharType="begin"/>
        </w:r>
        <w:r>
          <w:instrText xml:space="preserve"> PAGEREF _Toc519094892 \h </w:instrText>
        </w:r>
      </w:ins>
      <w:r>
        <w:fldChar w:fldCharType="separate"/>
      </w:r>
      <w:ins w:id="225" w:author="Huawei" w:date="2018-07-11T17:52:00Z">
        <w:r>
          <w:t>40</w:t>
        </w:r>
      </w:ins>
      <w:ins w:id="226" w:author="Huawei" w:date="2018-07-11T17:51:00Z">
        <w:r>
          <w:fldChar w:fldCharType="end"/>
        </w:r>
      </w:ins>
    </w:p>
    <w:p w14:paraId="70C26BC5" w14:textId="77777777" w:rsidR="00565ECD" w:rsidRDefault="00565ECD">
      <w:pPr>
        <w:pStyle w:val="TOC1"/>
        <w:rPr>
          <w:ins w:id="227" w:author="Huawei" w:date="2018-07-11T17:51:00Z"/>
          <w:rFonts w:asciiTheme="minorHAnsi" w:hAnsiTheme="minorHAnsi" w:cstheme="minorBidi"/>
          <w:szCs w:val="22"/>
          <w:lang w:val="en-US"/>
        </w:rPr>
      </w:pPr>
      <w:ins w:id="228" w:author="Huawei" w:date="2018-07-11T17:51:00Z">
        <w:r>
          <w:t>6</w:t>
        </w:r>
        <w:r>
          <w:rPr>
            <w:rFonts w:asciiTheme="minorHAnsi" w:hAnsiTheme="minorHAnsi" w:cstheme="minorBidi"/>
            <w:szCs w:val="22"/>
            <w:lang w:val="en-US"/>
          </w:rPr>
          <w:tab/>
        </w:r>
        <w:r>
          <w:t>Radiated transmitter characteristics</w:t>
        </w:r>
        <w:r>
          <w:tab/>
        </w:r>
        <w:r>
          <w:fldChar w:fldCharType="begin"/>
        </w:r>
        <w:r>
          <w:instrText xml:space="preserve"> PAGEREF _Toc519094893 \h </w:instrText>
        </w:r>
      </w:ins>
      <w:r>
        <w:fldChar w:fldCharType="separate"/>
      </w:r>
      <w:ins w:id="229" w:author="Huawei" w:date="2018-07-11T17:52:00Z">
        <w:r>
          <w:t>41</w:t>
        </w:r>
      </w:ins>
      <w:ins w:id="230" w:author="Huawei" w:date="2018-07-11T17:51:00Z">
        <w:r>
          <w:fldChar w:fldCharType="end"/>
        </w:r>
      </w:ins>
    </w:p>
    <w:p w14:paraId="6DAD63B8" w14:textId="77777777" w:rsidR="00565ECD" w:rsidRDefault="00565ECD">
      <w:pPr>
        <w:pStyle w:val="TOC2"/>
        <w:rPr>
          <w:ins w:id="231" w:author="Huawei" w:date="2018-07-11T17:51:00Z"/>
          <w:rFonts w:asciiTheme="minorHAnsi" w:hAnsiTheme="minorHAnsi" w:cstheme="minorBidi"/>
          <w:sz w:val="22"/>
          <w:szCs w:val="22"/>
          <w:lang w:val="en-US"/>
        </w:rPr>
      </w:pPr>
      <w:ins w:id="232" w:author="Huawei" w:date="2018-07-11T17:51:00Z">
        <w:r>
          <w:t>6.1</w:t>
        </w:r>
        <w:r>
          <w:rPr>
            <w:rFonts w:asciiTheme="minorHAnsi" w:hAnsiTheme="minorHAnsi" w:cstheme="minorBidi"/>
            <w:sz w:val="22"/>
            <w:szCs w:val="22"/>
            <w:lang w:val="en-US"/>
          </w:rPr>
          <w:tab/>
        </w:r>
        <w:r>
          <w:t>General</w:t>
        </w:r>
        <w:r>
          <w:tab/>
        </w:r>
        <w:r>
          <w:fldChar w:fldCharType="begin"/>
        </w:r>
        <w:r>
          <w:instrText xml:space="preserve"> PAGEREF _Toc519094894 \h </w:instrText>
        </w:r>
      </w:ins>
      <w:r>
        <w:fldChar w:fldCharType="separate"/>
      </w:r>
      <w:ins w:id="233" w:author="Huawei" w:date="2018-07-11T17:52:00Z">
        <w:r>
          <w:t>41</w:t>
        </w:r>
      </w:ins>
      <w:ins w:id="234" w:author="Huawei" w:date="2018-07-11T17:51:00Z">
        <w:r>
          <w:fldChar w:fldCharType="end"/>
        </w:r>
      </w:ins>
    </w:p>
    <w:p w14:paraId="2FD76D20" w14:textId="77777777" w:rsidR="00565ECD" w:rsidRDefault="00565ECD">
      <w:pPr>
        <w:pStyle w:val="TOC2"/>
        <w:rPr>
          <w:ins w:id="235" w:author="Huawei" w:date="2018-07-11T17:51:00Z"/>
          <w:rFonts w:asciiTheme="minorHAnsi" w:hAnsiTheme="minorHAnsi" w:cstheme="minorBidi"/>
          <w:sz w:val="22"/>
          <w:szCs w:val="22"/>
          <w:lang w:val="en-US"/>
        </w:rPr>
      </w:pPr>
      <w:ins w:id="236" w:author="Huawei" w:date="2018-07-11T17:51:00Z">
        <w:r>
          <w:t>6.2</w:t>
        </w:r>
        <w:r>
          <w:rPr>
            <w:rFonts w:asciiTheme="minorHAnsi" w:hAnsiTheme="minorHAnsi" w:cstheme="minorBidi"/>
            <w:sz w:val="22"/>
            <w:szCs w:val="22"/>
            <w:lang w:val="en-US"/>
          </w:rPr>
          <w:tab/>
        </w:r>
        <w:r>
          <w:t>Radiated transmit power</w:t>
        </w:r>
        <w:r>
          <w:tab/>
        </w:r>
        <w:r>
          <w:fldChar w:fldCharType="begin"/>
        </w:r>
        <w:r>
          <w:instrText xml:space="preserve"> PAGEREF _Toc519094895 \h </w:instrText>
        </w:r>
      </w:ins>
      <w:r>
        <w:fldChar w:fldCharType="separate"/>
      </w:r>
      <w:ins w:id="237" w:author="Huawei" w:date="2018-07-11T17:52:00Z">
        <w:r>
          <w:t>41</w:t>
        </w:r>
      </w:ins>
      <w:ins w:id="238" w:author="Huawei" w:date="2018-07-11T17:51:00Z">
        <w:r>
          <w:fldChar w:fldCharType="end"/>
        </w:r>
      </w:ins>
    </w:p>
    <w:p w14:paraId="76823206" w14:textId="77777777" w:rsidR="00565ECD" w:rsidRDefault="00565ECD">
      <w:pPr>
        <w:pStyle w:val="TOC3"/>
        <w:rPr>
          <w:ins w:id="239" w:author="Huawei" w:date="2018-07-11T17:51:00Z"/>
          <w:rFonts w:asciiTheme="minorHAnsi" w:hAnsiTheme="minorHAnsi" w:cstheme="minorBidi"/>
          <w:sz w:val="22"/>
          <w:szCs w:val="22"/>
          <w:lang w:val="en-US"/>
        </w:rPr>
      </w:pPr>
      <w:ins w:id="240" w:author="Huawei" w:date="2018-07-11T17:51:00Z">
        <w:r>
          <w:rPr>
            <w:lang w:eastAsia="sv-SE"/>
          </w:rPr>
          <w:t>6.2.1</w:t>
        </w:r>
        <w:r>
          <w:rPr>
            <w:rFonts w:asciiTheme="minorHAnsi" w:hAnsiTheme="minorHAnsi" w:cstheme="minorBidi"/>
            <w:sz w:val="22"/>
            <w:szCs w:val="22"/>
            <w:lang w:val="en-US"/>
          </w:rPr>
          <w:tab/>
        </w:r>
        <w:r>
          <w:rPr>
            <w:lang w:eastAsia="sv-SE"/>
          </w:rPr>
          <w:t>Definition and applicability</w:t>
        </w:r>
        <w:r>
          <w:tab/>
        </w:r>
        <w:r>
          <w:fldChar w:fldCharType="begin"/>
        </w:r>
        <w:r>
          <w:instrText xml:space="preserve"> PAGEREF _Toc519094896 \h </w:instrText>
        </w:r>
      </w:ins>
      <w:r>
        <w:fldChar w:fldCharType="separate"/>
      </w:r>
      <w:ins w:id="241" w:author="Huawei" w:date="2018-07-11T17:52:00Z">
        <w:r>
          <w:t>41</w:t>
        </w:r>
      </w:ins>
      <w:ins w:id="242" w:author="Huawei" w:date="2018-07-11T17:51:00Z">
        <w:r>
          <w:fldChar w:fldCharType="end"/>
        </w:r>
      </w:ins>
    </w:p>
    <w:p w14:paraId="7BC6025E" w14:textId="77777777" w:rsidR="00565ECD" w:rsidRDefault="00565ECD">
      <w:pPr>
        <w:pStyle w:val="TOC3"/>
        <w:rPr>
          <w:ins w:id="243" w:author="Huawei" w:date="2018-07-11T17:51:00Z"/>
          <w:rFonts w:asciiTheme="minorHAnsi" w:hAnsiTheme="minorHAnsi" w:cstheme="minorBidi"/>
          <w:sz w:val="22"/>
          <w:szCs w:val="22"/>
          <w:lang w:val="en-US"/>
        </w:rPr>
      </w:pPr>
      <w:ins w:id="244" w:author="Huawei" w:date="2018-07-11T17:51:00Z">
        <w:r>
          <w:rPr>
            <w:lang w:eastAsia="sv-SE"/>
          </w:rPr>
          <w:t>6.2.2</w:t>
        </w:r>
        <w:r>
          <w:rPr>
            <w:rFonts w:asciiTheme="minorHAnsi" w:hAnsiTheme="minorHAnsi" w:cstheme="minorBidi"/>
            <w:sz w:val="22"/>
            <w:szCs w:val="22"/>
            <w:lang w:val="en-US"/>
          </w:rPr>
          <w:tab/>
        </w:r>
        <w:r>
          <w:rPr>
            <w:lang w:eastAsia="sv-SE"/>
          </w:rPr>
          <w:t>Minimum requirement</w:t>
        </w:r>
        <w:r>
          <w:tab/>
        </w:r>
        <w:r>
          <w:fldChar w:fldCharType="begin"/>
        </w:r>
        <w:r>
          <w:instrText xml:space="preserve"> PAGEREF _Toc519094897 \h </w:instrText>
        </w:r>
      </w:ins>
      <w:r>
        <w:fldChar w:fldCharType="separate"/>
      </w:r>
      <w:ins w:id="245" w:author="Huawei" w:date="2018-07-11T17:52:00Z">
        <w:r>
          <w:t>41</w:t>
        </w:r>
      </w:ins>
      <w:ins w:id="246" w:author="Huawei" w:date="2018-07-11T17:51:00Z">
        <w:r>
          <w:fldChar w:fldCharType="end"/>
        </w:r>
      </w:ins>
    </w:p>
    <w:p w14:paraId="7655C974" w14:textId="77777777" w:rsidR="00565ECD" w:rsidRDefault="00565ECD">
      <w:pPr>
        <w:pStyle w:val="TOC3"/>
        <w:rPr>
          <w:ins w:id="247" w:author="Huawei" w:date="2018-07-11T17:51:00Z"/>
          <w:rFonts w:asciiTheme="minorHAnsi" w:hAnsiTheme="minorHAnsi" w:cstheme="minorBidi"/>
          <w:sz w:val="22"/>
          <w:szCs w:val="22"/>
          <w:lang w:val="en-US"/>
        </w:rPr>
      </w:pPr>
      <w:ins w:id="248" w:author="Huawei" w:date="2018-07-11T17:51:00Z">
        <w:r>
          <w:rPr>
            <w:lang w:eastAsia="sv-SE"/>
          </w:rPr>
          <w:t>6.2.3</w:t>
        </w:r>
        <w:r>
          <w:rPr>
            <w:rFonts w:asciiTheme="minorHAnsi" w:hAnsiTheme="minorHAnsi" w:cstheme="minorBidi"/>
            <w:sz w:val="22"/>
            <w:szCs w:val="22"/>
            <w:lang w:val="en-US"/>
          </w:rPr>
          <w:tab/>
        </w:r>
        <w:r>
          <w:rPr>
            <w:lang w:eastAsia="sv-SE"/>
          </w:rPr>
          <w:t>Test purpose</w:t>
        </w:r>
        <w:r>
          <w:tab/>
        </w:r>
        <w:r>
          <w:fldChar w:fldCharType="begin"/>
        </w:r>
        <w:r>
          <w:instrText xml:space="preserve"> PAGEREF _Toc519094898 \h </w:instrText>
        </w:r>
      </w:ins>
      <w:r>
        <w:fldChar w:fldCharType="separate"/>
      </w:r>
      <w:ins w:id="249" w:author="Huawei" w:date="2018-07-11T17:52:00Z">
        <w:r>
          <w:t>41</w:t>
        </w:r>
      </w:ins>
      <w:ins w:id="250" w:author="Huawei" w:date="2018-07-11T17:51:00Z">
        <w:r>
          <w:fldChar w:fldCharType="end"/>
        </w:r>
      </w:ins>
    </w:p>
    <w:p w14:paraId="541E6A57" w14:textId="77777777" w:rsidR="00565ECD" w:rsidRDefault="00565ECD">
      <w:pPr>
        <w:pStyle w:val="TOC3"/>
        <w:rPr>
          <w:ins w:id="251" w:author="Huawei" w:date="2018-07-11T17:51:00Z"/>
          <w:rFonts w:asciiTheme="minorHAnsi" w:hAnsiTheme="minorHAnsi" w:cstheme="minorBidi"/>
          <w:sz w:val="22"/>
          <w:szCs w:val="22"/>
          <w:lang w:val="en-US"/>
        </w:rPr>
      </w:pPr>
      <w:ins w:id="252" w:author="Huawei" w:date="2018-07-11T17:51:00Z">
        <w:r>
          <w:rPr>
            <w:lang w:eastAsia="sv-SE"/>
          </w:rPr>
          <w:t>6.</w:t>
        </w:r>
        <w:r>
          <w:rPr>
            <w:lang w:eastAsia="zh-CN"/>
          </w:rPr>
          <w:t>2</w:t>
        </w:r>
        <w:r>
          <w:rPr>
            <w:lang w:eastAsia="sv-SE"/>
          </w:rPr>
          <w:t>.4</w:t>
        </w:r>
        <w:r>
          <w:rPr>
            <w:rFonts w:asciiTheme="minorHAnsi" w:hAnsiTheme="minorHAnsi" w:cstheme="minorBidi"/>
            <w:sz w:val="22"/>
            <w:szCs w:val="22"/>
            <w:lang w:val="en-US"/>
          </w:rPr>
          <w:tab/>
        </w:r>
        <w:r>
          <w:rPr>
            <w:lang w:eastAsia="sv-SE"/>
          </w:rPr>
          <w:t>Method of test</w:t>
        </w:r>
        <w:r>
          <w:tab/>
        </w:r>
        <w:r>
          <w:fldChar w:fldCharType="begin"/>
        </w:r>
        <w:r>
          <w:instrText xml:space="preserve"> PAGEREF _Toc519094899 \h </w:instrText>
        </w:r>
      </w:ins>
      <w:r>
        <w:fldChar w:fldCharType="separate"/>
      </w:r>
      <w:ins w:id="253" w:author="Huawei" w:date="2018-07-11T17:52:00Z">
        <w:r>
          <w:t>42</w:t>
        </w:r>
      </w:ins>
      <w:ins w:id="254" w:author="Huawei" w:date="2018-07-11T17:51:00Z">
        <w:r>
          <w:fldChar w:fldCharType="end"/>
        </w:r>
      </w:ins>
    </w:p>
    <w:p w14:paraId="2DE2678B" w14:textId="77777777" w:rsidR="00565ECD" w:rsidRDefault="00565ECD">
      <w:pPr>
        <w:pStyle w:val="TOC4"/>
        <w:rPr>
          <w:ins w:id="255" w:author="Huawei" w:date="2018-07-11T17:51:00Z"/>
          <w:rFonts w:asciiTheme="minorHAnsi" w:hAnsiTheme="minorHAnsi" w:cstheme="minorBidi"/>
          <w:sz w:val="22"/>
          <w:szCs w:val="22"/>
          <w:lang w:val="en-US"/>
        </w:rPr>
      </w:pPr>
      <w:ins w:id="256" w:author="Huawei" w:date="2018-07-11T17:51:00Z">
        <w:r>
          <w:rPr>
            <w:lang w:eastAsia="sv-SE"/>
          </w:rPr>
          <w:t>6.2.4.1</w:t>
        </w:r>
        <w:r>
          <w:rPr>
            <w:rFonts w:asciiTheme="minorHAnsi" w:hAnsiTheme="minorHAnsi" w:cstheme="minorBidi"/>
            <w:sz w:val="22"/>
            <w:szCs w:val="22"/>
            <w:lang w:val="en-US"/>
          </w:rPr>
          <w:tab/>
        </w:r>
        <w:r>
          <w:rPr>
            <w:lang w:eastAsia="sv-SE"/>
          </w:rPr>
          <w:t>Initial conditions</w:t>
        </w:r>
        <w:r>
          <w:tab/>
        </w:r>
        <w:r>
          <w:fldChar w:fldCharType="begin"/>
        </w:r>
        <w:r>
          <w:instrText xml:space="preserve"> PAGEREF _Toc519094900 \h </w:instrText>
        </w:r>
      </w:ins>
      <w:r>
        <w:fldChar w:fldCharType="separate"/>
      </w:r>
      <w:ins w:id="257" w:author="Huawei" w:date="2018-07-11T17:52:00Z">
        <w:r>
          <w:t>42</w:t>
        </w:r>
      </w:ins>
      <w:ins w:id="258" w:author="Huawei" w:date="2018-07-11T17:51:00Z">
        <w:r>
          <w:fldChar w:fldCharType="end"/>
        </w:r>
      </w:ins>
    </w:p>
    <w:p w14:paraId="61AB1477" w14:textId="77777777" w:rsidR="00565ECD" w:rsidRDefault="00565ECD">
      <w:pPr>
        <w:pStyle w:val="TOC4"/>
        <w:rPr>
          <w:ins w:id="259" w:author="Huawei" w:date="2018-07-11T17:51:00Z"/>
          <w:rFonts w:asciiTheme="minorHAnsi" w:hAnsiTheme="minorHAnsi" w:cstheme="minorBidi"/>
          <w:sz w:val="22"/>
          <w:szCs w:val="22"/>
          <w:lang w:val="en-US"/>
        </w:rPr>
      </w:pPr>
      <w:ins w:id="260" w:author="Huawei" w:date="2018-07-11T17:51:00Z">
        <w:r>
          <w:rPr>
            <w:lang w:eastAsia="sv-SE"/>
          </w:rPr>
          <w:t>6.2.4.2</w:t>
        </w:r>
        <w:r>
          <w:rPr>
            <w:rFonts w:asciiTheme="minorHAnsi" w:hAnsiTheme="minorHAnsi" w:cstheme="minorBidi"/>
            <w:sz w:val="22"/>
            <w:szCs w:val="22"/>
            <w:lang w:val="en-US"/>
          </w:rPr>
          <w:tab/>
        </w:r>
        <w:r>
          <w:rPr>
            <w:lang w:eastAsia="sv-SE"/>
          </w:rPr>
          <w:t>Procedure</w:t>
        </w:r>
        <w:r>
          <w:tab/>
        </w:r>
        <w:r>
          <w:fldChar w:fldCharType="begin"/>
        </w:r>
        <w:r>
          <w:instrText xml:space="preserve"> PAGEREF _Toc519094901 \h </w:instrText>
        </w:r>
      </w:ins>
      <w:r>
        <w:fldChar w:fldCharType="separate"/>
      </w:r>
      <w:ins w:id="261" w:author="Huawei" w:date="2018-07-11T17:52:00Z">
        <w:r>
          <w:t>42</w:t>
        </w:r>
      </w:ins>
      <w:ins w:id="262" w:author="Huawei" w:date="2018-07-11T17:51:00Z">
        <w:r>
          <w:fldChar w:fldCharType="end"/>
        </w:r>
      </w:ins>
    </w:p>
    <w:p w14:paraId="7B3CF251" w14:textId="77777777" w:rsidR="00565ECD" w:rsidRDefault="00565ECD">
      <w:pPr>
        <w:pStyle w:val="TOC3"/>
        <w:rPr>
          <w:ins w:id="263" w:author="Huawei" w:date="2018-07-11T17:51:00Z"/>
          <w:rFonts w:asciiTheme="minorHAnsi" w:hAnsiTheme="minorHAnsi" w:cstheme="minorBidi"/>
          <w:sz w:val="22"/>
          <w:szCs w:val="22"/>
          <w:lang w:val="en-US"/>
        </w:rPr>
      </w:pPr>
      <w:ins w:id="264" w:author="Huawei" w:date="2018-07-11T17:51:00Z">
        <w:r>
          <w:rPr>
            <w:lang w:eastAsia="sv-SE"/>
          </w:rPr>
          <w:t>6.</w:t>
        </w:r>
        <w:r>
          <w:rPr>
            <w:lang w:eastAsia="zh-CN"/>
          </w:rPr>
          <w:t>2</w:t>
        </w:r>
        <w:r>
          <w:rPr>
            <w:lang w:eastAsia="sv-SE"/>
          </w:rPr>
          <w:t>.5</w:t>
        </w:r>
        <w:r>
          <w:rPr>
            <w:rFonts w:asciiTheme="minorHAnsi" w:hAnsiTheme="minorHAnsi" w:cstheme="minorBidi"/>
            <w:sz w:val="22"/>
            <w:szCs w:val="22"/>
            <w:lang w:val="en-US"/>
          </w:rPr>
          <w:tab/>
        </w:r>
        <w:r>
          <w:rPr>
            <w:lang w:eastAsia="sv-SE"/>
          </w:rPr>
          <w:t>Test requirement</w:t>
        </w:r>
        <w:r>
          <w:tab/>
        </w:r>
        <w:r>
          <w:fldChar w:fldCharType="begin"/>
        </w:r>
        <w:r>
          <w:instrText xml:space="preserve"> PAGEREF _Toc519094902 \h </w:instrText>
        </w:r>
      </w:ins>
      <w:r>
        <w:fldChar w:fldCharType="separate"/>
      </w:r>
      <w:ins w:id="265" w:author="Huawei" w:date="2018-07-11T17:52:00Z">
        <w:r>
          <w:t>43</w:t>
        </w:r>
      </w:ins>
      <w:ins w:id="266" w:author="Huawei" w:date="2018-07-11T17:51:00Z">
        <w:r>
          <w:fldChar w:fldCharType="end"/>
        </w:r>
      </w:ins>
    </w:p>
    <w:p w14:paraId="6C290C80" w14:textId="77777777" w:rsidR="00565ECD" w:rsidRDefault="00565ECD">
      <w:pPr>
        <w:pStyle w:val="TOC2"/>
        <w:rPr>
          <w:ins w:id="267" w:author="Huawei" w:date="2018-07-11T17:51:00Z"/>
          <w:rFonts w:asciiTheme="minorHAnsi" w:hAnsiTheme="minorHAnsi" w:cstheme="minorBidi"/>
          <w:sz w:val="22"/>
          <w:szCs w:val="22"/>
          <w:lang w:val="en-US"/>
        </w:rPr>
      </w:pPr>
      <w:ins w:id="268" w:author="Huawei" w:date="2018-07-11T17:51:00Z">
        <w:r>
          <w:t>6.3</w:t>
        </w:r>
        <w:r>
          <w:rPr>
            <w:rFonts w:asciiTheme="minorHAnsi" w:hAnsiTheme="minorHAnsi" w:cstheme="minorBidi"/>
            <w:sz w:val="22"/>
            <w:szCs w:val="22"/>
            <w:lang w:val="en-US"/>
          </w:rPr>
          <w:tab/>
        </w:r>
        <w:r>
          <w:t>OTA base station output power</w:t>
        </w:r>
        <w:r>
          <w:tab/>
        </w:r>
        <w:r>
          <w:fldChar w:fldCharType="begin"/>
        </w:r>
        <w:r>
          <w:instrText xml:space="preserve"> PAGEREF _Toc519094903 \h </w:instrText>
        </w:r>
      </w:ins>
      <w:r>
        <w:fldChar w:fldCharType="separate"/>
      </w:r>
      <w:ins w:id="269" w:author="Huawei" w:date="2018-07-11T17:52:00Z">
        <w:r>
          <w:t>43</w:t>
        </w:r>
      </w:ins>
      <w:ins w:id="270" w:author="Huawei" w:date="2018-07-11T17:51:00Z">
        <w:r>
          <w:fldChar w:fldCharType="end"/>
        </w:r>
      </w:ins>
    </w:p>
    <w:p w14:paraId="7DD18D19" w14:textId="77777777" w:rsidR="00565ECD" w:rsidRDefault="00565ECD">
      <w:pPr>
        <w:pStyle w:val="TOC3"/>
        <w:rPr>
          <w:ins w:id="271" w:author="Huawei" w:date="2018-07-11T17:51:00Z"/>
          <w:rFonts w:asciiTheme="minorHAnsi" w:hAnsiTheme="minorHAnsi" w:cstheme="minorBidi"/>
          <w:sz w:val="22"/>
          <w:szCs w:val="22"/>
          <w:lang w:val="en-US"/>
        </w:rPr>
      </w:pPr>
      <w:ins w:id="272" w:author="Huawei" w:date="2018-07-11T17:51:00Z">
        <w:r>
          <w:rPr>
            <w:lang w:eastAsia="sv-SE"/>
          </w:rPr>
          <w:t>6.3.1</w:t>
        </w:r>
        <w:r>
          <w:rPr>
            <w:rFonts w:asciiTheme="minorHAnsi" w:hAnsiTheme="minorHAnsi" w:cstheme="minorBidi"/>
            <w:sz w:val="22"/>
            <w:szCs w:val="22"/>
            <w:lang w:val="en-US"/>
          </w:rPr>
          <w:tab/>
        </w:r>
        <w:r>
          <w:rPr>
            <w:lang w:eastAsia="sv-SE"/>
          </w:rPr>
          <w:t>Definition and applicability</w:t>
        </w:r>
        <w:r>
          <w:tab/>
        </w:r>
        <w:r>
          <w:fldChar w:fldCharType="begin"/>
        </w:r>
        <w:r>
          <w:instrText xml:space="preserve"> PAGEREF _Toc519094904 \h </w:instrText>
        </w:r>
      </w:ins>
      <w:r>
        <w:fldChar w:fldCharType="separate"/>
      </w:r>
      <w:ins w:id="273" w:author="Huawei" w:date="2018-07-11T17:52:00Z">
        <w:r>
          <w:t>43</w:t>
        </w:r>
      </w:ins>
      <w:ins w:id="274" w:author="Huawei" w:date="2018-07-11T17:51:00Z">
        <w:r>
          <w:fldChar w:fldCharType="end"/>
        </w:r>
      </w:ins>
    </w:p>
    <w:p w14:paraId="6B1EE8FF" w14:textId="77777777" w:rsidR="00565ECD" w:rsidRDefault="00565ECD">
      <w:pPr>
        <w:pStyle w:val="TOC3"/>
        <w:rPr>
          <w:ins w:id="275" w:author="Huawei" w:date="2018-07-11T17:51:00Z"/>
          <w:rFonts w:asciiTheme="minorHAnsi" w:hAnsiTheme="minorHAnsi" w:cstheme="minorBidi"/>
          <w:sz w:val="22"/>
          <w:szCs w:val="22"/>
          <w:lang w:val="en-US"/>
        </w:rPr>
      </w:pPr>
      <w:ins w:id="276" w:author="Huawei" w:date="2018-07-11T17:51:00Z">
        <w:r>
          <w:rPr>
            <w:lang w:eastAsia="sv-SE"/>
          </w:rPr>
          <w:t>6.3.2</w:t>
        </w:r>
        <w:r>
          <w:rPr>
            <w:rFonts w:asciiTheme="minorHAnsi" w:hAnsiTheme="minorHAnsi" w:cstheme="minorBidi"/>
            <w:sz w:val="22"/>
            <w:szCs w:val="22"/>
            <w:lang w:val="en-US"/>
          </w:rPr>
          <w:tab/>
        </w:r>
        <w:r>
          <w:rPr>
            <w:lang w:eastAsia="sv-SE"/>
          </w:rPr>
          <w:t>Minimum requirement</w:t>
        </w:r>
        <w:r>
          <w:tab/>
        </w:r>
        <w:r>
          <w:fldChar w:fldCharType="begin"/>
        </w:r>
        <w:r>
          <w:instrText xml:space="preserve"> PAGEREF _Toc519094905 \h </w:instrText>
        </w:r>
      </w:ins>
      <w:r>
        <w:fldChar w:fldCharType="separate"/>
      </w:r>
      <w:ins w:id="277" w:author="Huawei" w:date="2018-07-11T17:52:00Z">
        <w:r>
          <w:t>43</w:t>
        </w:r>
      </w:ins>
      <w:ins w:id="278" w:author="Huawei" w:date="2018-07-11T17:51:00Z">
        <w:r>
          <w:fldChar w:fldCharType="end"/>
        </w:r>
      </w:ins>
    </w:p>
    <w:p w14:paraId="1BDD74A7" w14:textId="77777777" w:rsidR="00565ECD" w:rsidRDefault="00565ECD">
      <w:pPr>
        <w:pStyle w:val="TOC3"/>
        <w:rPr>
          <w:ins w:id="279" w:author="Huawei" w:date="2018-07-11T17:51:00Z"/>
          <w:rFonts w:asciiTheme="minorHAnsi" w:hAnsiTheme="minorHAnsi" w:cstheme="minorBidi"/>
          <w:sz w:val="22"/>
          <w:szCs w:val="22"/>
          <w:lang w:val="en-US"/>
        </w:rPr>
      </w:pPr>
      <w:ins w:id="280" w:author="Huawei" w:date="2018-07-11T17:51:00Z">
        <w:r>
          <w:rPr>
            <w:lang w:eastAsia="sv-SE"/>
          </w:rPr>
          <w:t>6.3.3</w:t>
        </w:r>
        <w:r>
          <w:rPr>
            <w:rFonts w:asciiTheme="minorHAnsi" w:hAnsiTheme="minorHAnsi" w:cstheme="minorBidi"/>
            <w:sz w:val="22"/>
            <w:szCs w:val="22"/>
            <w:lang w:val="en-US"/>
          </w:rPr>
          <w:tab/>
        </w:r>
        <w:r>
          <w:rPr>
            <w:lang w:eastAsia="sv-SE"/>
          </w:rPr>
          <w:t>Test purpose</w:t>
        </w:r>
        <w:r>
          <w:tab/>
        </w:r>
        <w:r>
          <w:fldChar w:fldCharType="begin"/>
        </w:r>
        <w:r>
          <w:instrText xml:space="preserve"> PAGEREF _Toc519094906 \h </w:instrText>
        </w:r>
      </w:ins>
      <w:r>
        <w:fldChar w:fldCharType="separate"/>
      </w:r>
      <w:ins w:id="281" w:author="Huawei" w:date="2018-07-11T17:52:00Z">
        <w:r>
          <w:t>43</w:t>
        </w:r>
      </w:ins>
      <w:ins w:id="282" w:author="Huawei" w:date="2018-07-11T17:51:00Z">
        <w:r>
          <w:fldChar w:fldCharType="end"/>
        </w:r>
      </w:ins>
    </w:p>
    <w:p w14:paraId="19D0E171" w14:textId="77777777" w:rsidR="00565ECD" w:rsidRDefault="00565ECD">
      <w:pPr>
        <w:pStyle w:val="TOC3"/>
        <w:rPr>
          <w:ins w:id="283" w:author="Huawei" w:date="2018-07-11T17:51:00Z"/>
          <w:rFonts w:asciiTheme="minorHAnsi" w:hAnsiTheme="minorHAnsi" w:cstheme="minorBidi"/>
          <w:sz w:val="22"/>
          <w:szCs w:val="22"/>
          <w:lang w:val="en-US"/>
        </w:rPr>
      </w:pPr>
      <w:ins w:id="284" w:author="Huawei" w:date="2018-07-11T17:51:00Z">
        <w:r>
          <w:rPr>
            <w:lang w:eastAsia="sv-SE"/>
          </w:rPr>
          <w:t>6</w:t>
        </w:r>
        <w:r>
          <w:rPr>
            <w:lang w:eastAsia="zh-CN"/>
          </w:rPr>
          <w:t>.3.</w:t>
        </w:r>
        <w:r>
          <w:rPr>
            <w:lang w:eastAsia="sv-SE"/>
          </w:rPr>
          <w:t>4</w:t>
        </w:r>
        <w:r>
          <w:rPr>
            <w:rFonts w:asciiTheme="minorHAnsi" w:hAnsiTheme="minorHAnsi" w:cstheme="minorBidi"/>
            <w:sz w:val="22"/>
            <w:szCs w:val="22"/>
            <w:lang w:val="en-US"/>
          </w:rPr>
          <w:tab/>
        </w:r>
        <w:r>
          <w:rPr>
            <w:lang w:eastAsia="sv-SE"/>
          </w:rPr>
          <w:t>Method of test</w:t>
        </w:r>
        <w:r>
          <w:tab/>
        </w:r>
        <w:r>
          <w:fldChar w:fldCharType="begin"/>
        </w:r>
        <w:r>
          <w:instrText xml:space="preserve"> PAGEREF _Toc519094907 \h </w:instrText>
        </w:r>
      </w:ins>
      <w:r>
        <w:fldChar w:fldCharType="separate"/>
      </w:r>
      <w:ins w:id="285" w:author="Huawei" w:date="2018-07-11T17:52:00Z">
        <w:r>
          <w:t>43</w:t>
        </w:r>
      </w:ins>
      <w:ins w:id="286" w:author="Huawei" w:date="2018-07-11T17:51:00Z">
        <w:r>
          <w:fldChar w:fldCharType="end"/>
        </w:r>
      </w:ins>
    </w:p>
    <w:p w14:paraId="7D657D6B" w14:textId="77777777" w:rsidR="00565ECD" w:rsidRDefault="00565ECD">
      <w:pPr>
        <w:pStyle w:val="TOC4"/>
        <w:rPr>
          <w:ins w:id="287" w:author="Huawei" w:date="2018-07-11T17:51:00Z"/>
          <w:rFonts w:asciiTheme="minorHAnsi" w:hAnsiTheme="minorHAnsi" w:cstheme="minorBidi"/>
          <w:sz w:val="22"/>
          <w:szCs w:val="22"/>
          <w:lang w:val="en-US"/>
        </w:rPr>
      </w:pPr>
      <w:ins w:id="288" w:author="Huawei" w:date="2018-07-11T17:51:00Z">
        <w:r>
          <w:rPr>
            <w:lang w:eastAsia="sv-SE"/>
          </w:rPr>
          <w:t>6.3.4.1</w:t>
        </w:r>
        <w:r>
          <w:rPr>
            <w:rFonts w:asciiTheme="minorHAnsi" w:hAnsiTheme="minorHAnsi" w:cstheme="minorBidi"/>
            <w:sz w:val="22"/>
            <w:szCs w:val="22"/>
            <w:lang w:val="en-US"/>
          </w:rPr>
          <w:tab/>
        </w:r>
        <w:r>
          <w:rPr>
            <w:lang w:eastAsia="sv-SE"/>
          </w:rPr>
          <w:t>Initial conditions</w:t>
        </w:r>
        <w:r>
          <w:tab/>
        </w:r>
        <w:r>
          <w:fldChar w:fldCharType="begin"/>
        </w:r>
        <w:r>
          <w:instrText xml:space="preserve"> PAGEREF _Toc519094908 \h </w:instrText>
        </w:r>
      </w:ins>
      <w:r>
        <w:fldChar w:fldCharType="separate"/>
      </w:r>
      <w:ins w:id="289" w:author="Huawei" w:date="2018-07-11T17:52:00Z">
        <w:r>
          <w:t>43</w:t>
        </w:r>
      </w:ins>
      <w:ins w:id="290" w:author="Huawei" w:date="2018-07-11T17:51:00Z">
        <w:r>
          <w:fldChar w:fldCharType="end"/>
        </w:r>
      </w:ins>
    </w:p>
    <w:p w14:paraId="39897C1D" w14:textId="77777777" w:rsidR="00565ECD" w:rsidRDefault="00565ECD">
      <w:pPr>
        <w:pStyle w:val="TOC4"/>
        <w:rPr>
          <w:ins w:id="291" w:author="Huawei" w:date="2018-07-11T17:51:00Z"/>
          <w:rFonts w:asciiTheme="minorHAnsi" w:hAnsiTheme="minorHAnsi" w:cstheme="minorBidi"/>
          <w:sz w:val="22"/>
          <w:szCs w:val="22"/>
          <w:lang w:val="en-US"/>
        </w:rPr>
      </w:pPr>
      <w:ins w:id="292" w:author="Huawei" w:date="2018-07-11T17:51:00Z">
        <w:r>
          <w:rPr>
            <w:lang w:eastAsia="sv-SE"/>
          </w:rPr>
          <w:t>6.3.4.2</w:t>
        </w:r>
        <w:r>
          <w:rPr>
            <w:rFonts w:asciiTheme="minorHAnsi" w:hAnsiTheme="minorHAnsi" w:cstheme="minorBidi"/>
            <w:sz w:val="22"/>
            <w:szCs w:val="22"/>
            <w:lang w:val="en-US"/>
          </w:rPr>
          <w:tab/>
        </w:r>
        <w:r>
          <w:rPr>
            <w:lang w:eastAsia="sv-SE"/>
          </w:rPr>
          <w:t>Procedure</w:t>
        </w:r>
        <w:r>
          <w:tab/>
        </w:r>
        <w:r>
          <w:fldChar w:fldCharType="begin"/>
        </w:r>
        <w:r>
          <w:instrText xml:space="preserve"> PAGEREF _Toc519094909 \h </w:instrText>
        </w:r>
      </w:ins>
      <w:r>
        <w:fldChar w:fldCharType="separate"/>
      </w:r>
      <w:ins w:id="293" w:author="Huawei" w:date="2018-07-11T17:52:00Z">
        <w:r>
          <w:t>44</w:t>
        </w:r>
      </w:ins>
      <w:ins w:id="294" w:author="Huawei" w:date="2018-07-11T17:51:00Z">
        <w:r>
          <w:fldChar w:fldCharType="end"/>
        </w:r>
      </w:ins>
    </w:p>
    <w:p w14:paraId="6A6B4351" w14:textId="77777777" w:rsidR="00565ECD" w:rsidRDefault="00565ECD">
      <w:pPr>
        <w:pStyle w:val="TOC3"/>
        <w:rPr>
          <w:ins w:id="295" w:author="Huawei" w:date="2018-07-11T17:51:00Z"/>
          <w:rFonts w:asciiTheme="minorHAnsi" w:hAnsiTheme="minorHAnsi" w:cstheme="minorBidi"/>
          <w:sz w:val="22"/>
          <w:szCs w:val="22"/>
          <w:lang w:val="en-US"/>
        </w:rPr>
      </w:pPr>
      <w:ins w:id="296" w:author="Huawei" w:date="2018-07-11T17:51:00Z">
        <w:r>
          <w:rPr>
            <w:lang w:eastAsia="sv-SE"/>
          </w:rPr>
          <w:t>6</w:t>
        </w:r>
        <w:r>
          <w:rPr>
            <w:lang w:eastAsia="zh-CN"/>
          </w:rPr>
          <w:t>.3.</w:t>
        </w:r>
        <w:r>
          <w:rPr>
            <w:lang w:eastAsia="sv-SE"/>
          </w:rPr>
          <w:t>5</w:t>
        </w:r>
        <w:r>
          <w:rPr>
            <w:rFonts w:asciiTheme="minorHAnsi" w:hAnsiTheme="minorHAnsi" w:cstheme="minorBidi"/>
            <w:sz w:val="22"/>
            <w:szCs w:val="22"/>
            <w:lang w:val="en-US"/>
          </w:rPr>
          <w:tab/>
        </w:r>
        <w:r>
          <w:rPr>
            <w:lang w:eastAsia="sv-SE"/>
          </w:rPr>
          <w:t>Test requirement</w:t>
        </w:r>
        <w:r>
          <w:tab/>
        </w:r>
        <w:r>
          <w:fldChar w:fldCharType="begin"/>
        </w:r>
        <w:r>
          <w:instrText xml:space="preserve"> PAGEREF _Toc519094910 \h </w:instrText>
        </w:r>
      </w:ins>
      <w:r>
        <w:fldChar w:fldCharType="separate"/>
      </w:r>
      <w:ins w:id="297" w:author="Huawei" w:date="2018-07-11T17:52:00Z">
        <w:r>
          <w:t>45</w:t>
        </w:r>
      </w:ins>
      <w:ins w:id="298" w:author="Huawei" w:date="2018-07-11T17:51:00Z">
        <w:r>
          <w:fldChar w:fldCharType="end"/>
        </w:r>
      </w:ins>
    </w:p>
    <w:p w14:paraId="30027203" w14:textId="77777777" w:rsidR="00565ECD" w:rsidRDefault="00565ECD">
      <w:pPr>
        <w:pStyle w:val="TOC4"/>
        <w:rPr>
          <w:ins w:id="299" w:author="Huawei" w:date="2018-07-11T17:51:00Z"/>
          <w:rFonts w:asciiTheme="minorHAnsi" w:hAnsiTheme="minorHAnsi" w:cstheme="minorBidi"/>
          <w:sz w:val="22"/>
          <w:szCs w:val="22"/>
          <w:lang w:val="en-US"/>
        </w:rPr>
      </w:pPr>
      <w:ins w:id="300" w:author="Huawei" w:date="2018-07-11T17:51:00Z">
        <w:r>
          <w:rPr>
            <w:lang w:eastAsia="sv-SE"/>
          </w:rPr>
          <w:t>6.3.5.1</w:t>
        </w:r>
        <w:r>
          <w:rPr>
            <w:rFonts w:asciiTheme="minorHAnsi" w:hAnsiTheme="minorHAnsi" w:cstheme="minorBidi"/>
            <w:sz w:val="22"/>
            <w:szCs w:val="22"/>
            <w:lang w:val="en-US"/>
          </w:rPr>
          <w:tab/>
        </w:r>
        <w:r>
          <w:rPr>
            <w:lang w:eastAsia="sv-SE"/>
          </w:rPr>
          <w:t>BS type 1-O</w:t>
        </w:r>
        <w:r>
          <w:tab/>
        </w:r>
        <w:r>
          <w:fldChar w:fldCharType="begin"/>
        </w:r>
        <w:r>
          <w:instrText xml:space="preserve"> PAGEREF _Toc519094911 \h </w:instrText>
        </w:r>
      </w:ins>
      <w:r>
        <w:fldChar w:fldCharType="separate"/>
      </w:r>
      <w:ins w:id="301" w:author="Huawei" w:date="2018-07-11T17:52:00Z">
        <w:r>
          <w:t>45</w:t>
        </w:r>
      </w:ins>
      <w:ins w:id="302" w:author="Huawei" w:date="2018-07-11T17:51:00Z">
        <w:r>
          <w:fldChar w:fldCharType="end"/>
        </w:r>
      </w:ins>
    </w:p>
    <w:p w14:paraId="68DCB308" w14:textId="77777777" w:rsidR="00565ECD" w:rsidRDefault="00565ECD">
      <w:pPr>
        <w:pStyle w:val="TOC4"/>
        <w:rPr>
          <w:ins w:id="303" w:author="Huawei" w:date="2018-07-11T17:51:00Z"/>
          <w:rFonts w:asciiTheme="minorHAnsi" w:hAnsiTheme="minorHAnsi" w:cstheme="minorBidi"/>
          <w:sz w:val="22"/>
          <w:szCs w:val="22"/>
          <w:lang w:val="en-US"/>
        </w:rPr>
      </w:pPr>
      <w:ins w:id="304" w:author="Huawei" w:date="2018-07-11T17:51:00Z">
        <w:r>
          <w:rPr>
            <w:lang w:eastAsia="sv-SE"/>
          </w:rPr>
          <w:t>6.3.5.2</w:t>
        </w:r>
        <w:r>
          <w:rPr>
            <w:rFonts w:asciiTheme="minorHAnsi" w:hAnsiTheme="minorHAnsi" w:cstheme="minorBidi"/>
            <w:sz w:val="22"/>
            <w:szCs w:val="22"/>
            <w:lang w:val="en-US"/>
          </w:rPr>
          <w:tab/>
        </w:r>
        <w:r>
          <w:rPr>
            <w:lang w:eastAsia="sv-SE"/>
          </w:rPr>
          <w:t>BS type 2-O</w:t>
        </w:r>
        <w:r>
          <w:tab/>
        </w:r>
        <w:r>
          <w:fldChar w:fldCharType="begin"/>
        </w:r>
        <w:r>
          <w:instrText xml:space="preserve"> PAGEREF _Toc519094912 \h </w:instrText>
        </w:r>
      </w:ins>
      <w:r>
        <w:fldChar w:fldCharType="separate"/>
      </w:r>
      <w:ins w:id="305" w:author="Huawei" w:date="2018-07-11T17:52:00Z">
        <w:r>
          <w:t>45</w:t>
        </w:r>
      </w:ins>
      <w:ins w:id="306" w:author="Huawei" w:date="2018-07-11T17:51:00Z">
        <w:r>
          <w:fldChar w:fldCharType="end"/>
        </w:r>
      </w:ins>
    </w:p>
    <w:p w14:paraId="75CD20DB" w14:textId="77777777" w:rsidR="00565ECD" w:rsidRDefault="00565ECD">
      <w:pPr>
        <w:pStyle w:val="TOC2"/>
        <w:rPr>
          <w:ins w:id="307" w:author="Huawei" w:date="2018-07-11T17:51:00Z"/>
          <w:rFonts w:asciiTheme="minorHAnsi" w:hAnsiTheme="minorHAnsi" w:cstheme="minorBidi"/>
          <w:sz w:val="22"/>
          <w:szCs w:val="22"/>
          <w:lang w:val="en-US"/>
        </w:rPr>
      </w:pPr>
      <w:ins w:id="308" w:author="Huawei" w:date="2018-07-11T17:51:00Z">
        <w:r>
          <w:t>6.4</w:t>
        </w:r>
        <w:r>
          <w:rPr>
            <w:rFonts w:asciiTheme="minorHAnsi" w:hAnsiTheme="minorHAnsi" w:cstheme="minorBidi"/>
            <w:sz w:val="22"/>
            <w:szCs w:val="22"/>
            <w:lang w:val="en-US"/>
          </w:rPr>
          <w:tab/>
        </w:r>
        <w:r>
          <w:t>OTA output power dynamics</w:t>
        </w:r>
        <w:r>
          <w:tab/>
        </w:r>
        <w:r>
          <w:fldChar w:fldCharType="begin"/>
        </w:r>
        <w:r>
          <w:instrText xml:space="preserve"> PAGEREF _Toc519094913 \h </w:instrText>
        </w:r>
      </w:ins>
      <w:r>
        <w:fldChar w:fldCharType="separate"/>
      </w:r>
      <w:ins w:id="309" w:author="Huawei" w:date="2018-07-11T17:52:00Z">
        <w:r>
          <w:t>45</w:t>
        </w:r>
      </w:ins>
      <w:ins w:id="310" w:author="Huawei" w:date="2018-07-11T17:51:00Z">
        <w:r>
          <w:fldChar w:fldCharType="end"/>
        </w:r>
      </w:ins>
    </w:p>
    <w:p w14:paraId="5972616D" w14:textId="77777777" w:rsidR="00565ECD" w:rsidRDefault="00565ECD">
      <w:pPr>
        <w:pStyle w:val="TOC3"/>
        <w:rPr>
          <w:ins w:id="311" w:author="Huawei" w:date="2018-07-11T17:51:00Z"/>
          <w:rFonts w:asciiTheme="minorHAnsi" w:hAnsiTheme="minorHAnsi" w:cstheme="minorBidi"/>
          <w:sz w:val="22"/>
          <w:szCs w:val="22"/>
          <w:lang w:val="en-US"/>
        </w:rPr>
      </w:pPr>
      <w:ins w:id="312" w:author="Huawei" w:date="2018-07-11T17:51:00Z">
        <w:r>
          <w:t>6.4.1</w:t>
        </w:r>
        <w:r>
          <w:rPr>
            <w:rFonts w:asciiTheme="minorHAnsi" w:hAnsiTheme="minorHAnsi" w:cstheme="minorBidi"/>
            <w:sz w:val="22"/>
            <w:szCs w:val="22"/>
            <w:lang w:val="en-US"/>
          </w:rPr>
          <w:tab/>
        </w:r>
        <w:r>
          <w:t>General</w:t>
        </w:r>
        <w:r>
          <w:tab/>
        </w:r>
        <w:r>
          <w:fldChar w:fldCharType="begin"/>
        </w:r>
        <w:r>
          <w:instrText xml:space="preserve"> PAGEREF _Toc519094914 \h </w:instrText>
        </w:r>
      </w:ins>
      <w:r>
        <w:fldChar w:fldCharType="separate"/>
      </w:r>
      <w:ins w:id="313" w:author="Huawei" w:date="2018-07-11T17:52:00Z">
        <w:r>
          <w:t>45</w:t>
        </w:r>
      </w:ins>
      <w:ins w:id="314" w:author="Huawei" w:date="2018-07-11T17:51:00Z">
        <w:r>
          <w:fldChar w:fldCharType="end"/>
        </w:r>
      </w:ins>
    </w:p>
    <w:p w14:paraId="141073C8" w14:textId="77777777" w:rsidR="00565ECD" w:rsidRDefault="00565ECD">
      <w:pPr>
        <w:pStyle w:val="TOC3"/>
        <w:rPr>
          <w:ins w:id="315" w:author="Huawei" w:date="2018-07-11T17:51:00Z"/>
          <w:rFonts w:asciiTheme="minorHAnsi" w:hAnsiTheme="minorHAnsi" w:cstheme="minorBidi"/>
          <w:sz w:val="22"/>
          <w:szCs w:val="22"/>
          <w:lang w:val="en-US"/>
        </w:rPr>
      </w:pPr>
      <w:ins w:id="316" w:author="Huawei" w:date="2018-07-11T17:51:00Z">
        <w:r>
          <w:t>6.4.2</w:t>
        </w:r>
        <w:r>
          <w:rPr>
            <w:rFonts w:asciiTheme="minorHAnsi" w:hAnsiTheme="minorHAnsi" w:cstheme="minorBidi"/>
            <w:sz w:val="22"/>
            <w:szCs w:val="22"/>
            <w:lang w:val="en-US"/>
          </w:rPr>
          <w:tab/>
        </w:r>
        <w:r>
          <w:t>OTA RE power control dynamic range</w:t>
        </w:r>
        <w:r>
          <w:tab/>
        </w:r>
        <w:r>
          <w:fldChar w:fldCharType="begin"/>
        </w:r>
        <w:r>
          <w:instrText xml:space="preserve"> PAGEREF _Toc519094915 \h </w:instrText>
        </w:r>
      </w:ins>
      <w:r>
        <w:fldChar w:fldCharType="separate"/>
      </w:r>
      <w:ins w:id="317" w:author="Huawei" w:date="2018-07-11T17:52:00Z">
        <w:r>
          <w:t>45</w:t>
        </w:r>
      </w:ins>
      <w:ins w:id="318" w:author="Huawei" w:date="2018-07-11T17:51:00Z">
        <w:r>
          <w:fldChar w:fldCharType="end"/>
        </w:r>
      </w:ins>
    </w:p>
    <w:p w14:paraId="563689AF" w14:textId="77777777" w:rsidR="00565ECD" w:rsidRDefault="00565ECD">
      <w:pPr>
        <w:pStyle w:val="TOC4"/>
        <w:rPr>
          <w:ins w:id="319" w:author="Huawei" w:date="2018-07-11T17:51:00Z"/>
          <w:rFonts w:asciiTheme="minorHAnsi" w:hAnsiTheme="minorHAnsi" w:cstheme="minorBidi"/>
          <w:sz w:val="22"/>
          <w:szCs w:val="22"/>
          <w:lang w:val="en-US"/>
        </w:rPr>
      </w:pPr>
      <w:ins w:id="320" w:author="Huawei" w:date="2018-07-11T17:51:00Z">
        <w:r>
          <w:rPr>
            <w:lang w:eastAsia="sv-SE"/>
          </w:rPr>
          <w:t>6.4.2.1</w:t>
        </w:r>
        <w:r>
          <w:rPr>
            <w:rFonts w:asciiTheme="minorHAnsi" w:hAnsiTheme="minorHAnsi" w:cstheme="minorBidi"/>
            <w:sz w:val="22"/>
            <w:szCs w:val="22"/>
            <w:lang w:val="en-US"/>
          </w:rPr>
          <w:tab/>
        </w:r>
        <w:r>
          <w:rPr>
            <w:lang w:eastAsia="sv-SE"/>
          </w:rPr>
          <w:t>Definition and applicability</w:t>
        </w:r>
        <w:r>
          <w:tab/>
        </w:r>
        <w:r>
          <w:fldChar w:fldCharType="begin"/>
        </w:r>
        <w:r>
          <w:instrText xml:space="preserve"> PAGEREF _Toc519094916 \h </w:instrText>
        </w:r>
      </w:ins>
      <w:r>
        <w:fldChar w:fldCharType="separate"/>
      </w:r>
      <w:ins w:id="321" w:author="Huawei" w:date="2018-07-11T17:52:00Z">
        <w:r>
          <w:t>45</w:t>
        </w:r>
      </w:ins>
      <w:ins w:id="322" w:author="Huawei" w:date="2018-07-11T17:51:00Z">
        <w:r>
          <w:fldChar w:fldCharType="end"/>
        </w:r>
      </w:ins>
    </w:p>
    <w:p w14:paraId="054CEA1A" w14:textId="77777777" w:rsidR="00565ECD" w:rsidRDefault="00565ECD">
      <w:pPr>
        <w:pStyle w:val="TOC4"/>
        <w:rPr>
          <w:ins w:id="323" w:author="Huawei" w:date="2018-07-11T17:51:00Z"/>
          <w:rFonts w:asciiTheme="minorHAnsi" w:hAnsiTheme="minorHAnsi" w:cstheme="minorBidi"/>
          <w:sz w:val="22"/>
          <w:szCs w:val="22"/>
          <w:lang w:val="en-US"/>
        </w:rPr>
      </w:pPr>
      <w:ins w:id="324" w:author="Huawei" w:date="2018-07-11T17:51:00Z">
        <w:r>
          <w:rPr>
            <w:lang w:eastAsia="sv-SE"/>
          </w:rPr>
          <w:t>6.4.2.2</w:t>
        </w:r>
        <w:r>
          <w:rPr>
            <w:rFonts w:asciiTheme="minorHAnsi" w:hAnsiTheme="minorHAnsi" w:cstheme="minorBidi"/>
            <w:sz w:val="22"/>
            <w:szCs w:val="22"/>
            <w:lang w:val="en-US"/>
          </w:rPr>
          <w:tab/>
        </w:r>
        <w:r>
          <w:rPr>
            <w:lang w:eastAsia="sv-SE"/>
          </w:rPr>
          <w:t>Minimum requirement</w:t>
        </w:r>
        <w:r>
          <w:tab/>
        </w:r>
        <w:r>
          <w:fldChar w:fldCharType="begin"/>
        </w:r>
        <w:r>
          <w:instrText xml:space="preserve"> PAGEREF _Toc519094917 \h </w:instrText>
        </w:r>
      </w:ins>
      <w:r>
        <w:fldChar w:fldCharType="separate"/>
      </w:r>
      <w:ins w:id="325" w:author="Huawei" w:date="2018-07-11T17:52:00Z">
        <w:r>
          <w:t>45</w:t>
        </w:r>
      </w:ins>
      <w:ins w:id="326" w:author="Huawei" w:date="2018-07-11T17:51:00Z">
        <w:r>
          <w:fldChar w:fldCharType="end"/>
        </w:r>
      </w:ins>
    </w:p>
    <w:p w14:paraId="72BD8DA8" w14:textId="77777777" w:rsidR="00565ECD" w:rsidRDefault="00565ECD">
      <w:pPr>
        <w:pStyle w:val="TOC4"/>
        <w:rPr>
          <w:ins w:id="327" w:author="Huawei" w:date="2018-07-11T17:51:00Z"/>
          <w:rFonts w:asciiTheme="minorHAnsi" w:hAnsiTheme="minorHAnsi" w:cstheme="minorBidi"/>
          <w:sz w:val="22"/>
          <w:szCs w:val="22"/>
          <w:lang w:val="en-US"/>
        </w:rPr>
      </w:pPr>
      <w:ins w:id="328" w:author="Huawei" w:date="2018-07-11T17:51:00Z">
        <w:r>
          <w:rPr>
            <w:lang w:eastAsia="sv-SE"/>
          </w:rPr>
          <w:t>6.</w:t>
        </w:r>
        <w:r>
          <w:rPr>
            <w:lang w:eastAsia="zh-CN"/>
          </w:rPr>
          <w:t>4.2.</w:t>
        </w:r>
        <w:r>
          <w:rPr>
            <w:lang w:eastAsia="sv-SE"/>
          </w:rPr>
          <w:t>4</w:t>
        </w:r>
        <w:r>
          <w:rPr>
            <w:rFonts w:asciiTheme="minorHAnsi" w:hAnsiTheme="minorHAnsi" w:cstheme="minorBidi"/>
            <w:sz w:val="22"/>
            <w:szCs w:val="22"/>
            <w:lang w:val="en-US"/>
          </w:rPr>
          <w:tab/>
        </w:r>
        <w:r>
          <w:rPr>
            <w:lang w:eastAsia="sv-SE"/>
          </w:rPr>
          <w:t>Method of test</w:t>
        </w:r>
        <w:r>
          <w:tab/>
        </w:r>
        <w:r>
          <w:fldChar w:fldCharType="begin"/>
        </w:r>
        <w:r>
          <w:instrText xml:space="preserve"> PAGEREF _Toc519094918 \h </w:instrText>
        </w:r>
      </w:ins>
      <w:r>
        <w:fldChar w:fldCharType="separate"/>
      </w:r>
      <w:ins w:id="329" w:author="Huawei" w:date="2018-07-11T17:52:00Z">
        <w:r>
          <w:t>45</w:t>
        </w:r>
      </w:ins>
      <w:ins w:id="330" w:author="Huawei" w:date="2018-07-11T17:51:00Z">
        <w:r>
          <w:fldChar w:fldCharType="end"/>
        </w:r>
      </w:ins>
    </w:p>
    <w:p w14:paraId="6CF0584B" w14:textId="77777777" w:rsidR="00565ECD" w:rsidRDefault="00565ECD">
      <w:pPr>
        <w:pStyle w:val="TOC3"/>
        <w:rPr>
          <w:ins w:id="331" w:author="Huawei" w:date="2018-07-11T17:51:00Z"/>
          <w:rFonts w:asciiTheme="minorHAnsi" w:hAnsiTheme="minorHAnsi" w:cstheme="minorBidi"/>
          <w:sz w:val="22"/>
          <w:szCs w:val="22"/>
          <w:lang w:val="en-US"/>
        </w:rPr>
      </w:pPr>
      <w:ins w:id="332" w:author="Huawei" w:date="2018-07-11T17:51:00Z">
        <w:r>
          <w:t>6.4.3</w:t>
        </w:r>
        <w:r>
          <w:rPr>
            <w:rFonts w:asciiTheme="minorHAnsi" w:hAnsiTheme="minorHAnsi" w:cstheme="minorBidi"/>
            <w:sz w:val="22"/>
            <w:szCs w:val="22"/>
            <w:lang w:val="en-US"/>
          </w:rPr>
          <w:tab/>
        </w:r>
        <w:r>
          <w:t>OTA total power dynamic range</w:t>
        </w:r>
        <w:r>
          <w:tab/>
        </w:r>
        <w:r>
          <w:fldChar w:fldCharType="begin"/>
        </w:r>
        <w:r>
          <w:instrText xml:space="preserve"> PAGEREF _Toc519094919 \h </w:instrText>
        </w:r>
      </w:ins>
      <w:r>
        <w:fldChar w:fldCharType="separate"/>
      </w:r>
      <w:ins w:id="333" w:author="Huawei" w:date="2018-07-11T17:52:00Z">
        <w:r>
          <w:t>46</w:t>
        </w:r>
      </w:ins>
      <w:ins w:id="334" w:author="Huawei" w:date="2018-07-11T17:51:00Z">
        <w:r>
          <w:fldChar w:fldCharType="end"/>
        </w:r>
      </w:ins>
    </w:p>
    <w:p w14:paraId="5B783599" w14:textId="77777777" w:rsidR="00565ECD" w:rsidRDefault="00565ECD">
      <w:pPr>
        <w:pStyle w:val="TOC4"/>
        <w:rPr>
          <w:ins w:id="335" w:author="Huawei" w:date="2018-07-11T17:51:00Z"/>
          <w:rFonts w:asciiTheme="minorHAnsi" w:hAnsiTheme="minorHAnsi" w:cstheme="minorBidi"/>
          <w:sz w:val="22"/>
          <w:szCs w:val="22"/>
          <w:lang w:val="en-US"/>
        </w:rPr>
      </w:pPr>
      <w:ins w:id="336" w:author="Huawei" w:date="2018-07-11T17:51:00Z">
        <w:r>
          <w:rPr>
            <w:lang w:eastAsia="sv-SE"/>
          </w:rPr>
          <w:t>6.4.3.1</w:t>
        </w:r>
        <w:r>
          <w:rPr>
            <w:rFonts w:asciiTheme="minorHAnsi" w:hAnsiTheme="minorHAnsi" w:cstheme="minorBidi"/>
            <w:sz w:val="22"/>
            <w:szCs w:val="22"/>
            <w:lang w:val="en-US"/>
          </w:rPr>
          <w:tab/>
        </w:r>
        <w:r>
          <w:rPr>
            <w:lang w:eastAsia="sv-SE"/>
          </w:rPr>
          <w:t>Definition and applicability</w:t>
        </w:r>
        <w:r>
          <w:tab/>
        </w:r>
        <w:r>
          <w:fldChar w:fldCharType="begin"/>
        </w:r>
        <w:r>
          <w:instrText xml:space="preserve"> PAGEREF _Toc519094920 \h </w:instrText>
        </w:r>
      </w:ins>
      <w:r>
        <w:fldChar w:fldCharType="separate"/>
      </w:r>
      <w:ins w:id="337" w:author="Huawei" w:date="2018-07-11T17:52:00Z">
        <w:r>
          <w:t>46</w:t>
        </w:r>
      </w:ins>
      <w:ins w:id="338" w:author="Huawei" w:date="2018-07-11T17:51:00Z">
        <w:r>
          <w:fldChar w:fldCharType="end"/>
        </w:r>
      </w:ins>
    </w:p>
    <w:p w14:paraId="2DAD0E44" w14:textId="77777777" w:rsidR="00565ECD" w:rsidRDefault="00565ECD">
      <w:pPr>
        <w:pStyle w:val="TOC4"/>
        <w:rPr>
          <w:ins w:id="339" w:author="Huawei" w:date="2018-07-11T17:51:00Z"/>
          <w:rFonts w:asciiTheme="minorHAnsi" w:hAnsiTheme="minorHAnsi" w:cstheme="minorBidi"/>
          <w:sz w:val="22"/>
          <w:szCs w:val="22"/>
          <w:lang w:val="en-US"/>
        </w:rPr>
      </w:pPr>
      <w:ins w:id="340" w:author="Huawei" w:date="2018-07-11T17:51:00Z">
        <w:r>
          <w:rPr>
            <w:lang w:eastAsia="sv-SE"/>
          </w:rPr>
          <w:t>6.4.3.2</w:t>
        </w:r>
        <w:r>
          <w:rPr>
            <w:rFonts w:asciiTheme="minorHAnsi" w:hAnsiTheme="minorHAnsi" w:cstheme="minorBidi"/>
            <w:sz w:val="22"/>
            <w:szCs w:val="22"/>
            <w:lang w:val="en-US"/>
          </w:rPr>
          <w:tab/>
        </w:r>
        <w:r>
          <w:rPr>
            <w:lang w:eastAsia="sv-SE"/>
          </w:rPr>
          <w:t>Minimum requirement</w:t>
        </w:r>
        <w:r>
          <w:tab/>
        </w:r>
        <w:r>
          <w:fldChar w:fldCharType="begin"/>
        </w:r>
        <w:r>
          <w:instrText xml:space="preserve"> PAGEREF _Toc519094921 \h </w:instrText>
        </w:r>
      </w:ins>
      <w:r>
        <w:fldChar w:fldCharType="separate"/>
      </w:r>
      <w:ins w:id="341" w:author="Huawei" w:date="2018-07-11T17:52:00Z">
        <w:r>
          <w:t>46</w:t>
        </w:r>
      </w:ins>
      <w:ins w:id="342" w:author="Huawei" w:date="2018-07-11T17:51:00Z">
        <w:r>
          <w:fldChar w:fldCharType="end"/>
        </w:r>
      </w:ins>
    </w:p>
    <w:p w14:paraId="63091ED1" w14:textId="77777777" w:rsidR="00565ECD" w:rsidRDefault="00565ECD">
      <w:pPr>
        <w:pStyle w:val="TOC4"/>
        <w:rPr>
          <w:ins w:id="343" w:author="Huawei" w:date="2018-07-11T17:51:00Z"/>
          <w:rFonts w:asciiTheme="minorHAnsi" w:hAnsiTheme="minorHAnsi" w:cstheme="minorBidi"/>
          <w:sz w:val="22"/>
          <w:szCs w:val="22"/>
          <w:lang w:val="en-US"/>
        </w:rPr>
      </w:pPr>
      <w:ins w:id="344" w:author="Huawei" w:date="2018-07-11T17:51:00Z">
        <w:r>
          <w:rPr>
            <w:lang w:eastAsia="sv-SE"/>
          </w:rPr>
          <w:t>6.4.3.3</w:t>
        </w:r>
        <w:r>
          <w:rPr>
            <w:rFonts w:asciiTheme="minorHAnsi" w:hAnsiTheme="minorHAnsi" w:cstheme="minorBidi"/>
            <w:sz w:val="22"/>
            <w:szCs w:val="22"/>
            <w:lang w:val="en-US"/>
          </w:rPr>
          <w:tab/>
        </w:r>
        <w:r>
          <w:rPr>
            <w:lang w:eastAsia="sv-SE"/>
          </w:rPr>
          <w:t>Test purpose</w:t>
        </w:r>
        <w:r>
          <w:tab/>
        </w:r>
        <w:r>
          <w:fldChar w:fldCharType="begin"/>
        </w:r>
        <w:r>
          <w:instrText xml:space="preserve"> PAGEREF _Toc519094922 \h </w:instrText>
        </w:r>
      </w:ins>
      <w:r>
        <w:fldChar w:fldCharType="separate"/>
      </w:r>
      <w:ins w:id="345" w:author="Huawei" w:date="2018-07-11T17:52:00Z">
        <w:r>
          <w:t>46</w:t>
        </w:r>
      </w:ins>
      <w:ins w:id="346" w:author="Huawei" w:date="2018-07-11T17:51:00Z">
        <w:r>
          <w:fldChar w:fldCharType="end"/>
        </w:r>
      </w:ins>
    </w:p>
    <w:p w14:paraId="6FF02924" w14:textId="77777777" w:rsidR="00565ECD" w:rsidRDefault="00565ECD">
      <w:pPr>
        <w:pStyle w:val="TOC4"/>
        <w:rPr>
          <w:ins w:id="347" w:author="Huawei" w:date="2018-07-11T17:51:00Z"/>
          <w:rFonts w:asciiTheme="minorHAnsi" w:hAnsiTheme="minorHAnsi" w:cstheme="minorBidi"/>
          <w:sz w:val="22"/>
          <w:szCs w:val="22"/>
          <w:lang w:val="en-US"/>
        </w:rPr>
      </w:pPr>
      <w:ins w:id="348" w:author="Huawei" w:date="2018-07-11T17:51:00Z">
        <w:r>
          <w:rPr>
            <w:lang w:eastAsia="sv-SE"/>
          </w:rPr>
          <w:t>6.</w:t>
        </w:r>
        <w:r>
          <w:rPr>
            <w:lang w:eastAsia="zh-CN"/>
          </w:rPr>
          <w:t>4.3.</w:t>
        </w:r>
        <w:r>
          <w:rPr>
            <w:lang w:eastAsia="sv-SE"/>
          </w:rPr>
          <w:t>4</w:t>
        </w:r>
        <w:r>
          <w:rPr>
            <w:rFonts w:asciiTheme="minorHAnsi" w:hAnsiTheme="minorHAnsi" w:cstheme="minorBidi"/>
            <w:sz w:val="22"/>
            <w:szCs w:val="22"/>
            <w:lang w:val="en-US"/>
          </w:rPr>
          <w:tab/>
        </w:r>
        <w:r>
          <w:rPr>
            <w:lang w:eastAsia="sv-SE"/>
          </w:rPr>
          <w:t>Method of test</w:t>
        </w:r>
        <w:r>
          <w:tab/>
        </w:r>
        <w:r>
          <w:fldChar w:fldCharType="begin"/>
        </w:r>
        <w:r>
          <w:instrText xml:space="preserve"> PAGEREF _Toc519094923 \h </w:instrText>
        </w:r>
      </w:ins>
      <w:r>
        <w:fldChar w:fldCharType="separate"/>
      </w:r>
      <w:ins w:id="349" w:author="Huawei" w:date="2018-07-11T17:52:00Z">
        <w:r>
          <w:t>46</w:t>
        </w:r>
      </w:ins>
      <w:ins w:id="350" w:author="Huawei" w:date="2018-07-11T17:51:00Z">
        <w:r>
          <w:fldChar w:fldCharType="end"/>
        </w:r>
      </w:ins>
    </w:p>
    <w:p w14:paraId="6B673586" w14:textId="77777777" w:rsidR="00565ECD" w:rsidRDefault="00565ECD">
      <w:pPr>
        <w:pStyle w:val="TOC5"/>
        <w:rPr>
          <w:ins w:id="351" w:author="Huawei" w:date="2018-07-11T17:51:00Z"/>
          <w:rFonts w:asciiTheme="minorHAnsi" w:hAnsiTheme="minorHAnsi" w:cstheme="minorBidi"/>
          <w:sz w:val="22"/>
          <w:szCs w:val="22"/>
          <w:lang w:val="en-US"/>
        </w:rPr>
      </w:pPr>
      <w:ins w:id="352" w:author="Huawei" w:date="2018-07-11T17:51:00Z">
        <w:r>
          <w:rPr>
            <w:lang w:eastAsia="sv-SE"/>
          </w:rPr>
          <w:t>6.4.3.4.1</w:t>
        </w:r>
        <w:r>
          <w:rPr>
            <w:rFonts w:asciiTheme="minorHAnsi" w:hAnsiTheme="minorHAnsi" w:cstheme="minorBidi"/>
            <w:sz w:val="22"/>
            <w:szCs w:val="22"/>
            <w:lang w:val="en-US"/>
          </w:rPr>
          <w:tab/>
        </w:r>
        <w:r>
          <w:rPr>
            <w:lang w:eastAsia="sv-SE"/>
          </w:rPr>
          <w:t>Initial conditions</w:t>
        </w:r>
        <w:r>
          <w:tab/>
        </w:r>
        <w:r>
          <w:fldChar w:fldCharType="begin"/>
        </w:r>
        <w:r>
          <w:instrText xml:space="preserve"> PAGEREF _Toc519094924 \h </w:instrText>
        </w:r>
      </w:ins>
      <w:r>
        <w:fldChar w:fldCharType="separate"/>
      </w:r>
      <w:ins w:id="353" w:author="Huawei" w:date="2018-07-11T17:52:00Z">
        <w:r>
          <w:t>46</w:t>
        </w:r>
      </w:ins>
      <w:ins w:id="354" w:author="Huawei" w:date="2018-07-11T17:51:00Z">
        <w:r>
          <w:fldChar w:fldCharType="end"/>
        </w:r>
      </w:ins>
    </w:p>
    <w:p w14:paraId="717D41CC" w14:textId="77777777" w:rsidR="00565ECD" w:rsidRDefault="00565ECD">
      <w:pPr>
        <w:pStyle w:val="TOC5"/>
        <w:rPr>
          <w:ins w:id="355" w:author="Huawei" w:date="2018-07-11T17:51:00Z"/>
          <w:rFonts w:asciiTheme="minorHAnsi" w:hAnsiTheme="minorHAnsi" w:cstheme="minorBidi"/>
          <w:sz w:val="22"/>
          <w:szCs w:val="22"/>
          <w:lang w:val="en-US"/>
        </w:rPr>
      </w:pPr>
      <w:ins w:id="356" w:author="Huawei" w:date="2018-07-11T17:51:00Z">
        <w:r>
          <w:rPr>
            <w:lang w:eastAsia="sv-SE"/>
          </w:rPr>
          <w:t>6.4.3.4.2</w:t>
        </w:r>
        <w:r>
          <w:rPr>
            <w:rFonts w:asciiTheme="minorHAnsi" w:hAnsiTheme="minorHAnsi" w:cstheme="minorBidi"/>
            <w:sz w:val="22"/>
            <w:szCs w:val="22"/>
            <w:lang w:val="en-US"/>
          </w:rPr>
          <w:tab/>
        </w:r>
        <w:r>
          <w:rPr>
            <w:lang w:eastAsia="sv-SE"/>
          </w:rPr>
          <w:t>Procedure</w:t>
        </w:r>
        <w:r>
          <w:tab/>
        </w:r>
        <w:r>
          <w:fldChar w:fldCharType="begin"/>
        </w:r>
        <w:r>
          <w:instrText xml:space="preserve"> PAGEREF _Toc519094925 \h </w:instrText>
        </w:r>
      </w:ins>
      <w:r>
        <w:fldChar w:fldCharType="separate"/>
      </w:r>
      <w:ins w:id="357" w:author="Huawei" w:date="2018-07-11T17:52:00Z">
        <w:r>
          <w:t>46</w:t>
        </w:r>
      </w:ins>
      <w:ins w:id="358" w:author="Huawei" w:date="2018-07-11T17:51:00Z">
        <w:r>
          <w:fldChar w:fldCharType="end"/>
        </w:r>
      </w:ins>
    </w:p>
    <w:p w14:paraId="6D523381" w14:textId="77777777" w:rsidR="00565ECD" w:rsidRDefault="00565ECD">
      <w:pPr>
        <w:pStyle w:val="TOC4"/>
        <w:rPr>
          <w:ins w:id="359" w:author="Huawei" w:date="2018-07-11T17:51:00Z"/>
          <w:rFonts w:asciiTheme="minorHAnsi" w:hAnsiTheme="minorHAnsi" w:cstheme="minorBidi"/>
          <w:sz w:val="22"/>
          <w:szCs w:val="22"/>
          <w:lang w:val="en-US"/>
        </w:rPr>
      </w:pPr>
      <w:ins w:id="360" w:author="Huawei" w:date="2018-07-11T17:51:00Z">
        <w:r>
          <w:rPr>
            <w:lang w:eastAsia="sv-SE"/>
          </w:rPr>
          <w:t>6.</w:t>
        </w:r>
        <w:r>
          <w:rPr>
            <w:lang w:eastAsia="zh-CN"/>
          </w:rPr>
          <w:t>4.3.</w:t>
        </w:r>
        <w:r>
          <w:rPr>
            <w:lang w:eastAsia="sv-SE"/>
          </w:rPr>
          <w:t>5</w:t>
        </w:r>
        <w:r>
          <w:rPr>
            <w:rFonts w:asciiTheme="minorHAnsi" w:hAnsiTheme="minorHAnsi" w:cstheme="minorBidi"/>
            <w:sz w:val="22"/>
            <w:szCs w:val="22"/>
            <w:lang w:val="en-US"/>
          </w:rPr>
          <w:tab/>
        </w:r>
        <w:r>
          <w:rPr>
            <w:lang w:eastAsia="sv-SE"/>
          </w:rPr>
          <w:t>Test requirement</w:t>
        </w:r>
        <w:r>
          <w:tab/>
        </w:r>
        <w:r>
          <w:fldChar w:fldCharType="begin"/>
        </w:r>
        <w:r>
          <w:instrText xml:space="preserve"> PAGEREF _Toc519094926 \h </w:instrText>
        </w:r>
      </w:ins>
      <w:r>
        <w:fldChar w:fldCharType="separate"/>
      </w:r>
      <w:ins w:id="361" w:author="Huawei" w:date="2018-07-11T17:52:00Z">
        <w:r>
          <w:t>47</w:t>
        </w:r>
      </w:ins>
      <w:ins w:id="362" w:author="Huawei" w:date="2018-07-11T17:51:00Z">
        <w:r>
          <w:fldChar w:fldCharType="end"/>
        </w:r>
      </w:ins>
    </w:p>
    <w:p w14:paraId="058EDA92" w14:textId="77777777" w:rsidR="00565ECD" w:rsidRDefault="00565ECD">
      <w:pPr>
        <w:pStyle w:val="TOC5"/>
        <w:rPr>
          <w:ins w:id="363" w:author="Huawei" w:date="2018-07-11T17:51:00Z"/>
          <w:rFonts w:asciiTheme="minorHAnsi" w:hAnsiTheme="minorHAnsi" w:cstheme="minorBidi"/>
          <w:sz w:val="22"/>
          <w:szCs w:val="22"/>
          <w:lang w:val="en-US"/>
        </w:rPr>
      </w:pPr>
      <w:ins w:id="364" w:author="Huawei" w:date="2018-07-11T17:51:00Z">
        <w:r>
          <w:rPr>
            <w:lang w:eastAsia="sv-SE"/>
          </w:rPr>
          <w:t>6.4.3.5.1</w:t>
        </w:r>
        <w:r>
          <w:rPr>
            <w:rFonts w:asciiTheme="minorHAnsi" w:hAnsiTheme="minorHAnsi" w:cstheme="minorBidi"/>
            <w:sz w:val="22"/>
            <w:szCs w:val="22"/>
            <w:lang w:val="en-US"/>
          </w:rPr>
          <w:tab/>
        </w:r>
        <w:r>
          <w:rPr>
            <w:lang w:eastAsia="sv-SE"/>
          </w:rPr>
          <w:t>BS type 1-O</w:t>
        </w:r>
        <w:r>
          <w:tab/>
        </w:r>
        <w:r>
          <w:fldChar w:fldCharType="begin"/>
        </w:r>
        <w:r>
          <w:instrText xml:space="preserve"> PAGEREF _Toc519094927 \h </w:instrText>
        </w:r>
      </w:ins>
      <w:r>
        <w:fldChar w:fldCharType="separate"/>
      </w:r>
      <w:ins w:id="365" w:author="Huawei" w:date="2018-07-11T17:52:00Z">
        <w:r>
          <w:t>47</w:t>
        </w:r>
      </w:ins>
      <w:ins w:id="366" w:author="Huawei" w:date="2018-07-11T17:51:00Z">
        <w:r>
          <w:fldChar w:fldCharType="end"/>
        </w:r>
      </w:ins>
    </w:p>
    <w:p w14:paraId="5463CC82" w14:textId="77777777" w:rsidR="00565ECD" w:rsidRDefault="00565ECD">
      <w:pPr>
        <w:pStyle w:val="TOC5"/>
        <w:rPr>
          <w:ins w:id="367" w:author="Huawei" w:date="2018-07-11T17:51:00Z"/>
          <w:rFonts w:asciiTheme="minorHAnsi" w:hAnsiTheme="minorHAnsi" w:cstheme="minorBidi"/>
          <w:sz w:val="22"/>
          <w:szCs w:val="22"/>
          <w:lang w:val="en-US"/>
        </w:rPr>
      </w:pPr>
      <w:ins w:id="368" w:author="Huawei" w:date="2018-07-11T17:51:00Z">
        <w:r>
          <w:rPr>
            <w:lang w:eastAsia="sv-SE"/>
          </w:rPr>
          <w:t>6.4.3.5.2</w:t>
        </w:r>
        <w:r>
          <w:rPr>
            <w:rFonts w:asciiTheme="minorHAnsi" w:hAnsiTheme="minorHAnsi" w:cstheme="minorBidi"/>
            <w:sz w:val="22"/>
            <w:szCs w:val="22"/>
            <w:lang w:val="en-US"/>
          </w:rPr>
          <w:tab/>
        </w:r>
        <w:r>
          <w:rPr>
            <w:lang w:eastAsia="sv-SE"/>
          </w:rPr>
          <w:t>BS type 2-O</w:t>
        </w:r>
        <w:r>
          <w:tab/>
        </w:r>
        <w:r>
          <w:fldChar w:fldCharType="begin"/>
        </w:r>
        <w:r>
          <w:instrText xml:space="preserve"> PAGEREF _Toc519094928 \h </w:instrText>
        </w:r>
      </w:ins>
      <w:r>
        <w:fldChar w:fldCharType="separate"/>
      </w:r>
      <w:ins w:id="369" w:author="Huawei" w:date="2018-07-11T17:52:00Z">
        <w:r>
          <w:t>48</w:t>
        </w:r>
      </w:ins>
      <w:ins w:id="370" w:author="Huawei" w:date="2018-07-11T17:51:00Z">
        <w:r>
          <w:fldChar w:fldCharType="end"/>
        </w:r>
      </w:ins>
    </w:p>
    <w:p w14:paraId="13A97D48" w14:textId="77777777" w:rsidR="00565ECD" w:rsidRDefault="00565ECD">
      <w:pPr>
        <w:pStyle w:val="TOC2"/>
        <w:rPr>
          <w:ins w:id="371" w:author="Huawei" w:date="2018-07-11T17:51:00Z"/>
          <w:rFonts w:asciiTheme="minorHAnsi" w:hAnsiTheme="minorHAnsi" w:cstheme="minorBidi"/>
          <w:sz w:val="22"/>
          <w:szCs w:val="22"/>
          <w:lang w:val="en-US"/>
        </w:rPr>
      </w:pPr>
      <w:ins w:id="372" w:author="Huawei" w:date="2018-07-11T17:51:00Z">
        <w:r>
          <w:t>6.5</w:t>
        </w:r>
        <w:r>
          <w:rPr>
            <w:rFonts w:asciiTheme="minorHAnsi" w:hAnsiTheme="minorHAnsi" w:cstheme="minorBidi"/>
            <w:sz w:val="22"/>
            <w:szCs w:val="22"/>
            <w:lang w:val="en-US"/>
          </w:rPr>
          <w:tab/>
        </w:r>
        <w:r>
          <w:t>OTA transmit ON/OFF power</w:t>
        </w:r>
        <w:r>
          <w:tab/>
        </w:r>
        <w:r>
          <w:fldChar w:fldCharType="begin"/>
        </w:r>
        <w:r>
          <w:instrText xml:space="preserve"> PAGEREF _Toc519094929 \h </w:instrText>
        </w:r>
      </w:ins>
      <w:r>
        <w:fldChar w:fldCharType="separate"/>
      </w:r>
      <w:ins w:id="373" w:author="Huawei" w:date="2018-07-11T17:52:00Z">
        <w:r>
          <w:t>48</w:t>
        </w:r>
      </w:ins>
      <w:ins w:id="374" w:author="Huawei" w:date="2018-07-11T17:51:00Z">
        <w:r>
          <w:fldChar w:fldCharType="end"/>
        </w:r>
      </w:ins>
    </w:p>
    <w:p w14:paraId="6837F5C4" w14:textId="77777777" w:rsidR="00565ECD" w:rsidRDefault="00565ECD">
      <w:pPr>
        <w:pStyle w:val="TOC2"/>
        <w:rPr>
          <w:ins w:id="375" w:author="Huawei" w:date="2018-07-11T17:51:00Z"/>
          <w:rFonts w:asciiTheme="minorHAnsi" w:hAnsiTheme="minorHAnsi" w:cstheme="minorBidi"/>
          <w:sz w:val="22"/>
          <w:szCs w:val="22"/>
          <w:lang w:val="en-US"/>
        </w:rPr>
      </w:pPr>
      <w:ins w:id="376" w:author="Huawei" w:date="2018-07-11T17:51:00Z">
        <w:r>
          <w:t>6.6</w:t>
        </w:r>
        <w:r>
          <w:rPr>
            <w:rFonts w:asciiTheme="minorHAnsi" w:hAnsiTheme="minorHAnsi" w:cstheme="minorBidi"/>
            <w:sz w:val="22"/>
            <w:szCs w:val="22"/>
            <w:lang w:val="en-US"/>
          </w:rPr>
          <w:tab/>
        </w:r>
        <w:r>
          <w:t>OTA transmitted signal quality</w:t>
        </w:r>
        <w:r>
          <w:tab/>
        </w:r>
        <w:r>
          <w:fldChar w:fldCharType="begin"/>
        </w:r>
        <w:r>
          <w:instrText xml:space="preserve"> PAGEREF _Toc519094930 \h </w:instrText>
        </w:r>
      </w:ins>
      <w:r>
        <w:fldChar w:fldCharType="separate"/>
      </w:r>
      <w:ins w:id="377" w:author="Huawei" w:date="2018-07-11T17:52:00Z">
        <w:r>
          <w:t>48</w:t>
        </w:r>
      </w:ins>
      <w:ins w:id="378" w:author="Huawei" w:date="2018-07-11T17:51:00Z">
        <w:r>
          <w:fldChar w:fldCharType="end"/>
        </w:r>
      </w:ins>
    </w:p>
    <w:p w14:paraId="45DC4C66" w14:textId="77777777" w:rsidR="00565ECD" w:rsidRDefault="00565ECD">
      <w:pPr>
        <w:pStyle w:val="TOC3"/>
        <w:rPr>
          <w:ins w:id="379" w:author="Huawei" w:date="2018-07-11T17:51:00Z"/>
          <w:rFonts w:asciiTheme="minorHAnsi" w:hAnsiTheme="minorHAnsi" w:cstheme="minorBidi"/>
          <w:sz w:val="22"/>
          <w:szCs w:val="22"/>
          <w:lang w:val="en-US"/>
        </w:rPr>
      </w:pPr>
      <w:ins w:id="380" w:author="Huawei" w:date="2018-07-11T17:51:00Z">
        <w:r>
          <w:t>6.6.1</w:t>
        </w:r>
        <w:r>
          <w:rPr>
            <w:rFonts w:asciiTheme="minorHAnsi" w:hAnsiTheme="minorHAnsi" w:cstheme="minorBidi"/>
            <w:sz w:val="22"/>
            <w:szCs w:val="22"/>
            <w:lang w:val="en-US"/>
          </w:rPr>
          <w:tab/>
        </w:r>
        <w:r>
          <w:t>General</w:t>
        </w:r>
        <w:r>
          <w:tab/>
        </w:r>
        <w:r>
          <w:fldChar w:fldCharType="begin"/>
        </w:r>
        <w:r>
          <w:instrText xml:space="preserve"> PAGEREF _Toc519094931 \h </w:instrText>
        </w:r>
      </w:ins>
      <w:r>
        <w:fldChar w:fldCharType="separate"/>
      </w:r>
      <w:ins w:id="381" w:author="Huawei" w:date="2018-07-11T17:52:00Z">
        <w:r>
          <w:t>48</w:t>
        </w:r>
      </w:ins>
      <w:ins w:id="382" w:author="Huawei" w:date="2018-07-11T17:51:00Z">
        <w:r>
          <w:fldChar w:fldCharType="end"/>
        </w:r>
      </w:ins>
    </w:p>
    <w:p w14:paraId="2F6BC9FC" w14:textId="77777777" w:rsidR="00565ECD" w:rsidRDefault="00565ECD">
      <w:pPr>
        <w:pStyle w:val="TOC3"/>
        <w:rPr>
          <w:ins w:id="383" w:author="Huawei" w:date="2018-07-11T17:51:00Z"/>
          <w:rFonts w:asciiTheme="minorHAnsi" w:hAnsiTheme="minorHAnsi" w:cstheme="minorBidi"/>
          <w:sz w:val="22"/>
          <w:szCs w:val="22"/>
          <w:lang w:val="en-US"/>
        </w:rPr>
      </w:pPr>
      <w:ins w:id="384" w:author="Huawei" w:date="2018-07-11T17:51:00Z">
        <w:r>
          <w:t>6.6.2</w:t>
        </w:r>
        <w:r>
          <w:rPr>
            <w:rFonts w:asciiTheme="minorHAnsi" w:hAnsiTheme="minorHAnsi" w:cstheme="minorBidi"/>
            <w:sz w:val="22"/>
            <w:szCs w:val="22"/>
            <w:lang w:val="en-US"/>
          </w:rPr>
          <w:tab/>
        </w:r>
        <w:r>
          <w:t>OTA frequency error</w:t>
        </w:r>
        <w:r>
          <w:tab/>
        </w:r>
        <w:r>
          <w:fldChar w:fldCharType="begin"/>
        </w:r>
        <w:r>
          <w:instrText xml:space="preserve"> PAGEREF _Toc519094932 \h </w:instrText>
        </w:r>
      </w:ins>
      <w:r>
        <w:fldChar w:fldCharType="separate"/>
      </w:r>
      <w:ins w:id="385" w:author="Huawei" w:date="2018-07-11T17:52:00Z">
        <w:r>
          <w:t>49</w:t>
        </w:r>
      </w:ins>
      <w:ins w:id="386" w:author="Huawei" w:date="2018-07-11T17:51:00Z">
        <w:r>
          <w:fldChar w:fldCharType="end"/>
        </w:r>
      </w:ins>
    </w:p>
    <w:p w14:paraId="553095B9" w14:textId="77777777" w:rsidR="00565ECD" w:rsidRDefault="00565ECD">
      <w:pPr>
        <w:pStyle w:val="TOC4"/>
        <w:rPr>
          <w:ins w:id="387" w:author="Huawei" w:date="2018-07-11T17:51:00Z"/>
          <w:rFonts w:asciiTheme="minorHAnsi" w:hAnsiTheme="minorHAnsi" w:cstheme="minorBidi"/>
          <w:sz w:val="22"/>
          <w:szCs w:val="22"/>
          <w:lang w:val="en-US"/>
        </w:rPr>
      </w:pPr>
      <w:ins w:id="388" w:author="Huawei" w:date="2018-07-11T17:51:00Z">
        <w:r>
          <w:t>6.6.2.1</w:t>
        </w:r>
        <w:r>
          <w:rPr>
            <w:rFonts w:asciiTheme="minorHAnsi" w:hAnsiTheme="minorHAnsi" w:cstheme="minorBidi"/>
            <w:sz w:val="22"/>
            <w:szCs w:val="22"/>
            <w:lang w:val="en-US"/>
          </w:rPr>
          <w:tab/>
        </w:r>
        <w:r>
          <w:t>Definition and applicability</w:t>
        </w:r>
        <w:r>
          <w:tab/>
        </w:r>
        <w:r>
          <w:fldChar w:fldCharType="begin"/>
        </w:r>
        <w:r>
          <w:instrText xml:space="preserve"> PAGEREF _Toc519094933 \h </w:instrText>
        </w:r>
      </w:ins>
      <w:r>
        <w:fldChar w:fldCharType="separate"/>
      </w:r>
      <w:ins w:id="389" w:author="Huawei" w:date="2018-07-11T17:52:00Z">
        <w:r>
          <w:t>49</w:t>
        </w:r>
      </w:ins>
      <w:ins w:id="390" w:author="Huawei" w:date="2018-07-11T17:51:00Z">
        <w:r>
          <w:fldChar w:fldCharType="end"/>
        </w:r>
      </w:ins>
    </w:p>
    <w:p w14:paraId="43ECB77E" w14:textId="77777777" w:rsidR="00565ECD" w:rsidRDefault="00565ECD">
      <w:pPr>
        <w:pStyle w:val="TOC4"/>
        <w:rPr>
          <w:ins w:id="391" w:author="Huawei" w:date="2018-07-11T17:51:00Z"/>
          <w:rFonts w:asciiTheme="minorHAnsi" w:hAnsiTheme="minorHAnsi" w:cstheme="minorBidi"/>
          <w:sz w:val="22"/>
          <w:szCs w:val="22"/>
          <w:lang w:val="en-US"/>
        </w:rPr>
      </w:pPr>
      <w:ins w:id="392" w:author="Huawei" w:date="2018-07-11T17:51:00Z">
        <w:r>
          <w:t>6.6.2.2</w:t>
        </w:r>
        <w:r>
          <w:rPr>
            <w:rFonts w:asciiTheme="minorHAnsi" w:hAnsiTheme="minorHAnsi" w:cstheme="minorBidi"/>
            <w:sz w:val="22"/>
            <w:szCs w:val="22"/>
            <w:lang w:val="en-US"/>
          </w:rPr>
          <w:tab/>
        </w:r>
        <w:r>
          <w:t>Minimum Requirement</w:t>
        </w:r>
        <w:r>
          <w:tab/>
        </w:r>
        <w:r>
          <w:fldChar w:fldCharType="begin"/>
        </w:r>
        <w:r>
          <w:instrText xml:space="preserve"> PAGEREF _Toc519094934 \h </w:instrText>
        </w:r>
      </w:ins>
      <w:r>
        <w:fldChar w:fldCharType="separate"/>
      </w:r>
      <w:ins w:id="393" w:author="Huawei" w:date="2018-07-11T17:52:00Z">
        <w:r>
          <w:t>49</w:t>
        </w:r>
      </w:ins>
      <w:ins w:id="394" w:author="Huawei" w:date="2018-07-11T17:51:00Z">
        <w:r>
          <w:fldChar w:fldCharType="end"/>
        </w:r>
      </w:ins>
    </w:p>
    <w:p w14:paraId="6B483C14" w14:textId="77777777" w:rsidR="00565ECD" w:rsidRDefault="00565ECD">
      <w:pPr>
        <w:pStyle w:val="TOC4"/>
        <w:rPr>
          <w:ins w:id="395" w:author="Huawei" w:date="2018-07-11T17:51:00Z"/>
          <w:rFonts w:asciiTheme="minorHAnsi" w:hAnsiTheme="minorHAnsi" w:cstheme="minorBidi"/>
          <w:sz w:val="22"/>
          <w:szCs w:val="22"/>
          <w:lang w:val="en-US"/>
        </w:rPr>
      </w:pPr>
      <w:ins w:id="396" w:author="Huawei" w:date="2018-07-11T17:51:00Z">
        <w:r>
          <w:t>6.6.2.3</w:t>
        </w:r>
        <w:r>
          <w:rPr>
            <w:rFonts w:asciiTheme="minorHAnsi" w:hAnsiTheme="minorHAnsi" w:cstheme="minorBidi"/>
            <w:sz w:val="22"/>
            <w:szCs w:val="22"/>
            <w:lang w:val="en-US"/>
          </w:rPr>
          <w:tab/>
        </w:r>
        <w:r>
          <w:t>Test purpose</w:t>
        </w:r>
        <w:r>
          <w:tab/>
        </w:r>
        <w:r>
          <w:fldChar w:fldCharType="begin"/>
        </w:r>
        <w:r>
          <w:instrText xml:space="preserve"> PAGEREF _Toc519094935 \h </w:instrText>
        </w:r>
      </w:ins>
      <w:r>
        <w:fldChar w:fldCharType="separate"/>
      </w:r>
      <w:ins w:id="397" w:author="Huawei" w:date="2018-07-11T17:52:00Z">
        <w:r>
          <w:t>49</w:t>
        </w:r>
      </w:ins>
      <w:ins w:id="398" w:author="Huawei" w:date="2018-07-11T17:51:00Z">
        <w:r>
          <w:fldChar w:fldCharType="end"/>
        </w:r>
      </w:ins>
    </w:p>
    <w:p w14:paraId="4D35CD44" w14:textId="77777777" w:rsidR="00565ECD" w:rsidRDefault="00565ECD">
      <w:pPr>
        <w:pStyle w:val="TOC4"/>
        <w:rPr>
          <w:ins w:id="399" w:author="Huawei" w:date="2018-07-11T17:51:00Z"/>
          <w:rFonts w:asciiTheme="minorHAnsi" w:hAnsiTheme="minorHAnsi" w:cstheme="minorBidi"/>
          <w:sz w:val="22"/>
          <w:szCs w:val="22"/>
          <w:lang w:val="en-US"/>
        </w:rPr>
      </w:pPr>
      <w:ins w:id="400" w:author="Huawei" w:date="2018-07-11T17:51:00Z">
        <w:r>
          <w:t>6.6.2.4</w:t>
        </w:r>
        <w:r>
          <w:rPr>
            <w:rFonts w:asciiTheme="minorHAnsi" w:hAnsiTheme="minorHAnsi" w:cstheme="minorBidi"/>
            <w:sz w:val="22"/>
            <w:szCs w:val="22"/>
            <w:lang w:val="en-US"/>
          </w:rPr>
          <w:tab/>
        </w:r>
        <w:r>
          <w:t>Method of test</w:t>
        </w:r>
        <w:r>
          <w:tab/>
        </w:r>
        <w:r>
          <w:fldChar w:fldCharType="begin"/>
        </w:r>
        <w:r>
          <w:instrText xml:space="preserve"> PAGEREF _Toc519094936 \h </w:instrText>
        </w:r>
      </w:ins>
      <w:r>
        <w:fldChar w:fldCharType="separate"/>
      </w:r>
      <w:ins w:id="401" w:author="Huawei" w:date="2018-07-11T17:52:00Z">
        <w:r>
          <w:t>49</w:t>
        </w:r>
      </w:ins>
      <w:ins w:id="402" w:author="Huawei" w:date="2018-07-11T17:51:00Z">
        <w:r>
          <w:fldChar w:fldCharType="end"/>
        </w:r>
      </w:ins>
    </w:p>
    <w:p w14:paraId="2410893D" w14:textId="77777777" w:rsidR="00565ECD" w:rsidRDefault="00565ECD">
      <w:pPr>
        <w:pStyle w:val="TOC4"/>
        <w:rPr>
          <w:ins w:id="403" w:author="Huawei" w:date="2018-07-11T17:51:00Z"/>
          <w:rFonts w:asciiTheme="minorHAnsi" w:hAnsiTheme="minorHAnsi" w:cstheme="minorBidi"/>
          <w:sz w:val="22"/>
          <w:szCs w:val="22"/>
          <w:lang w:val="en-US"/>
        </w:rPr>
      </w:pPr>
      <w:ins w:id="404" w:author="Huawei" w:date="2018-07-11T17:51:00Z">
        <w:r>
          <w:t>6.6.2.5</w:t>
        </w:r>
        <w:r>
          <w:rPr>
            <w:rFonts w:asciiTheme="minorHAnsi" w:hAnsiTheme="minorHAnsi" w:cstheme="minorBidi"/>
            <w:sz w:val="22"/>
            <w:szCs w:val="22"/>
            <w:lang w:val="en-US"/>
          </w:rPr>
          <w:tab/>
        </w:r>
        <w:r>
          <w:t>Test Requirements</w:t>
        </w:r>
        <w:r>
          <w:tab/>
        </w:r>
        <w:r>
          <w:fldChar w:fldCharType="begin"/>
        </w:r>
        <w:r>
          <w:instrText xml:space="preserve"> PAGEREF _Toc519094937 \h </w:instrText>
        </w:r>
      </w:ins>
      <w:r>
        <w:fldChar w:fldCharType="separate"/>
      </w:r>
      <w:ins w:id="405" w:author="Huawei" w:date="2018-07-11T17:52:00Z">
        <w:r>
          <w:t>49</w:t>
        </w:r>
      </w:ins>
      <w:ins w:id="406" w:author="Huawei" w:date="2018-07-11T17:51:00Z">
        <w:r>
          <w:fldChar w:fldCharType="end"/>
        </w:r>
      </w:ins>
    </w:p>
    <w:p w14:paraId="296DB357" w14:textId="77777777" w:rsidR="00565ECD" w:rsidRDefault="00565ECD">
      <w:pPr>
        <w:pStyle w:val="TOC3"/>
        <w:rPr>
          <w:ins w:id="407" w:author="Huawei" w:date="2018-07-11T17:51:00Z"/>
          <w:rFonts w:asciiTheme="minorHAnsi" w:hAnsiTheme="minorHAnsi" w:cstheme="minorBidi"/>
          <w:sz w:val="22"/>
          <w:szCs w:val="22"/>
          <w:lang w:val="en-US"/>
        </w:rPr>
      </w:pPr>
      <w:ins w:id="408" w:author="Huawei" w:date="2018-07-11T17:51:00Z">
        <w:r>
          <w:t>6.6.3</w:t>
        </w:r>
        <w:r>
          <w:rPr>
            <w:rFonts w:asciiTheme="minorHAnsi" w:hAnsiTheme="minorHAnsi" w:cstheme="minorBidi"/>
            <w:sz w:val="22"/>
            <w:szCs w:val="22"/>
            <w:lang w:val="en-US"/>
          </w:rPr>
          <w:tab/>
        </w:r>
        <w:r>
          <w:t>OTA modulation quality</w:t>
        </w:r>
        <w:r>
          <w:tab/>
        </w:r>
        <w:r>
          <w:fldChar w:fldCharType="begin"/>
        </w:r>
        <w:r>
          <w:instrText xml:space="preserve"> PAGEREF _Toc519094938 \h </w:instrText>
        </w:r>
      </w:ins>
      <w:r>
        <w:fldChar w:fldCharType="separate"/>
      </w:r>
      <w:ins w:id="409" w:author="Huawei" w:date="2018-07-11T17:52:00Z">
        <w:r>
          <w:t>49</w:t>
        </w:r>
      </w:ins>
      <w:ins w:id="410" w:author="Huawei" w:date="2018-07-11T17:51:00Z">
        <w:r>
          <w:fldChar w:fldCharType="end"/>
        </w:r>
      </w:ins>
    </w:p>
    <w:p w14:paraId="7085E3B3" w14:textId="77777777" w:rsidR="00565ECD" w:rsidRDefault="00565ECD">
      <w:pPr>
        <w:pStyle w:val="TOC4"/>
        <w:rPr>
          <w:ins w:id="411" w:author="Huawei" w:date="2018-07-11T17:51:00Z"/>
          <w:rFonts w:asciiTheme="minorHAnsi" w:hAnsiTheme="minorHAnsi" w:cstheme="minorBidi"/>
          <w:sz w:val="22"/>
          <w:szCs w:val="22"/>
          <w:lang w:val="en-US"/>
        </w:rPr>
      </w:pPr>
      <w:ins w:id="412" w:author="Huawei" w:date="2018-07-11T17:51:00Z">
        <w:r>
          <w:t>6.6.3.1</w:t>
        </w:r>
        <w:r>
          <w:rPr>
            <w:rFonts w:asciiTheme="minorHAnsi" w:hAnsiTheme="minorHAnsi" w:cstheme="minorBidi"/>
            <w:sz w:val="22"/>
            <w:szCs w:val="22"/>
            <w:lang w:val="en-US"/>
          </w:rPr>
          <w:tab/>
        </w:r>
        <w:r>
          <w:t>Definition and applicability</w:t>
        </w:r>
        <w:r>
          <w:tab/>
        </w:r>
        <w:r>
          <w:fldChar w:fldCharType="begin"/>
        </w:r>
        <w:r>
          <w:instrText xml:space="preserve"> PAGEREF _Toc519094939 \h </w:instrText>
        </w:r>
      </w:ins>
      <w:r>
        <w:fldChar w:fldCharType="separate"/>
      </w:r>
      <w:ins w:id="413" w:author="Huawei" w:date="2018-07-11T17:52:00Z">
        <w:r>
          <w:t>49</w:t>
        </w:r>
      </w:ins>
      <w:ins w:id="414" w:author="Huawei" w:date="2018-07-11T17:51:00Z">
        <w:r>
          <w:fldChar w:fldCharType="end"/>
        </w:r>
      </w:ins>
    </w:p>
    <w:p w14:paraId="5B7D34B9" w14:textId="77777777" w:rsidR="00565ECD" w:rsidRDefault="00565ECD">
      <w:pPr>
        <w:pStyle w:val="TOC4"/>
        <w:rPr>
          <w:ins w:id="415" w:author="Huawei" w:date="2018-07-11T17:51:00Z"/>
          <w:rFonts w:asciiTheme="minorHAnsi" w:hAnsiTheme="minorHAnsi" w:cstheme="minorBidi"/>
          <w:sz w:val="22"/>
          <w:szCs w:val="22"/>
          <w:lang w:val="en-US"/>
        </w:rPr>
      </w:pPr>
      <w:ins w:id="416" w:author="Huawei" w:date="2018-07-11T17:51:00Z">
        <w:r>
          <w:t>6.6.3.2</w:t>
        </w:r>
        <w:r>
          <w:rPr>
            <w:rFonts w:asciiTheme="minorHAnsi" w:hAnsiTheme="minorHAnsi" w:cstheme="minorBidi"/>
            <w:sz w:val="22"/>
            <w:szCs w:val="22"/>
            <w:lang w:val="en-US"/>
          </w:rPr>
          <w:tab/>
        </w:r>
        <w:r>
          <w:t>Minimum Requirement</w:t>
        </w:r>
        <w:r>
          <w:tab/>
        </w:r>
        <w:r>
          <w:fldChar w:fldCharType="begin"/>
        </w:r>
        <w:r>
          <w:instrText xml:space="preserve"> PAGEREF _Toc519094940 \h </w:instrText>
        </w:r>
      </w:ins>
      <w:r>
        <w:fldChar w:fldCharType="separate"/>
      </w:r>
      <w:ins w:id="417" w:author="Huawei" w:date="2018-07-11T17:52:00Z">
        <w:r>
          <w:t>50</w:t>
        </w:r>
      </w:ins>
      <w:ins w:id="418" w:author="Huawei" w:date="2018-07-11T17:51:00Z">
        <w:r>
          <w:fldChar w:fldCharType="end"/>
        </w:r>
      </w:ins>
    </w:p>
    <w:p w14:paraId="6D5C9038" w14:textId="77777777" w:rsidR="00565ECD" w:rsidRDefault="00565ECD">
      <w:pPr>
        <w:pStyle w:val="TOC4"/>
        <w:rPr>
          <w:ins w:id="419" w:author="Huawei" w:date="2018-07-11T17:51:00Z"/>
          <w:rFonts w:asciiTheme="minorHAnsi" w:hAnsiTheme="minorHAnsi" w:cstheme="minorBidi"/>
          <w:sz w:val="22"/>
          <w:szCs w:val="22"/>
          <w:lang w:val="en-US"/>
        </w:rPr>
      </w:pPr>
      <w:ins w:id="420" w:author="Huawei" w:date="2018-07-11T17:51:00Z">
        <w:r>
          <w:t>6.6.3.3</w:t>
        </w:r>
        <w:r>
          <w:rPr>
            <w:rFonts w:asciiTheme="minorHAnsi" w:hAnsiTheme="minorHAnsi" w:cstheme="minorBidi"/>
            <w:sz w:val="22"/>
            <w:szCs w:val="22"/>
            <w:lang w:val="en-US"/>
          </w:rPr>
          <w:tab/>
        </w:r>
        <w:r>
          <w:t>Test purpose</w:t>
        </w:r>
        <w:r>
          <w:tab/>
        </w:r>
        <w:r>
          <w:fldChar w:fldCharType="begin"/>
        </w:r>
        <w:r>
          <w:instrText xml:space="preserve"> PAGEREF _Toc519094941 \h </w:instrText>
        </w:r>
      </w:ins>
      <w:r>
        <w:fldChar w:fldCharType="separate"/>
      </w:r>
      <w:ins w:id="421" w:author="Huawei" w:date="2018-07-11T17:52:00Z">
        <w:r>
          <w:t>50</w:t>
        </w:r>
      </w:ins>
      <w:ins w:id="422" w:author="Huawei" w:date="2018-07-11T17:51:00Z">
        <w:r>
          <w:fldChar w:fldCharType="end"/>
        </w:r>
      </w:ins>
    </w:p>
    <w:p w14:paraId="1315AD95" w14:textId="77777777" w:rsidR="00565ECD" w:rsidRDefault="00565ECD">
      <w:pPr>
        <w:pStyle w:val="TOC4"/>
        <w:rPr>
          <w:ins w:id="423" w:author="Huawei" w:date="2018-07-11T17:51:00Z"/>
          <w:rFonts w:asciiTheme="minorHAnsi" w:hAnsiTheme="minorHAnsi" w:cstheme="minorBidi"/>
          <w:sz w:val="22"/>
          <w:szCs w:val="22"/>
          <w:lang w:val="en-US"/>
        </w:rPr>
      </w:pPr>
      <w:ins w:id="424" w:author="Huawei" w:date="2018-07-11T17:51:00Z">
        <w:r>
          <w:t>6.6.3.4</w:t>
        </w:r>
        <w:r>
          <w:rPr>
            <w:rFonts w:asciiTheme="minorHAnsi" w:hAnsiTheme="minorHAnsi" w:cstheme="minorBidi"/>
            <w:sz w:val="22"/>
            <w:szCs w:val="22"/>
            <w:lang w:val="en-US"/>
          </w:rPr>
          <w:tab/>
        </w:r>
        <w:r>
          <w:t>Method of test</w:t>
        </w:r>
        <w:r>
          <w:tab/>
        </w:r>
        <w:r>
          <w:fldChar w:fldCharType="begin"/>
        </w:r>
        <w:r>
          <w:instrText xml:space="preserve"> PAGEREF _Toc519094942 \h </w:instrText>
        </w:r>
      </w:ins>
      <w:r>
        <w:fldChar w:fldCharType="separate"/>
      </w:r>
      <w:ins w:id="425" w:author="Huawei" w:date="2018-07-11T17:52:00Z">
        <w:r>
          <w:t>50</w:t>
        </w:r>
      </w:ins>
      <w:ins w:id="426" w:author="Huawei" w:date="2018-07-11T17:51:00Z">
        <w:r>
          <w:fldChar w:fldCharType="end"/>
        </w:r>
      </w:ins>
    </w:p>
    <w:p w14:paraId="41B0DCB5" w14:textId="77777777" w:rsidR="00565ECD" w:rsidRDefault="00565ECD">
      <w:pPr>
        <w:pStyle w:val="TOC5"/>
        <w:rPr>
          <w:ins w:id="427" w:author="Huawei" w:date="2018-07-11T17:51:00Z"/>
          <w:rFonts w:asciiTheme="minorHAnsi" w:hAnsiTheme="minorHAnsi" w:cstheme="minorBidi"/>
          <w:sz w:val="22"/>
          <w:szCs w:val="22"/>
          <w:lang w:val="en-US"/>
        </w:rPr>
      </w:pPr>
      <w:ins w:id="428" w:author="Huawei" w:date="2018-07-11T17:51:00Z">
        <w:r>
          <w:t>6.6.3.4.1</w:t>
        </w:r>
        <w:r>
          <w:rPr>
            <w:rFonts w:asciiTheme="minorHAnsi" w:hAnsiTheme="minorHAnsi" w:cstheme="minorBidi"/>
            <w:sz w:val="22"/>
            <w:szCs w:val="22"/>
            <w:lang w:val="en-US"/>
          </w:rPr>
          <w:tab/>
        </w:r>
        <w:r>
          <w:t>Initial conditions</w:t>
        </w:r>
        <w:r>
          <w:tab/>
        </w:r>
        <w:r>
          <w:fldChar w:fldCharType="begin"/>
        </w:r>
        <w:r>
          <w:instrText xml:space="preserve"> PAGEREF _Toc519094943 \h </w:instrText>
        </w:r>
      </w:ins>
      <w:r>
        <w:fldChar w:fldCharType="separate"/>
      </w:r>
      <w:ins w:id="429" w:author="Huawei" w:date="2018-07-11T17:52:00Z">
        <w:r>
          <w:t>50</w:t>
        </w:r>
      </w:ins>
      <w:ins w:id="430" w:author="Huawei" w:date="2018-07-11T17:51:00Z">
        <w:r>
          <w:fldChar w:fldCharType="end"/>
        </w:r>
      </w:ins>
    </w:p>
    <w:p w14:paraId="390FF2B5" w14:textId="77777777" w:rsidR="00565ECD" w:rsidRDefault="00565ECD">
      <w:pPr>
        <w:pStyle w:val="TOC5"/>
        <w:rPr>
          <w:ins w:id="431" w:author="Huawei" w:date="2018-07-11T17:51:00Z"/>
          <w:rFonts w:asciiTheme="minorHAnsi" w:hAnsiTheme="minorHAnsi" w:cstheme="minorBidi"/>
          <w:sz w:val="22"/>
          <w:szCs w:val="22"/>
          <w:lang w:val="en-US"/>
        </w:rPr>
      </w:pPr>
      <w:ins w:id="432" w:author="Huawei" w:date="2018-07-11T17:51:00Z">
        <w:r>
          <w:t>6.6.3.4.2</w:t>
        </w:r>
        <w:r>
          <w:rPr>
            <w:rFonts w:asciiTheme="minorHAnsi" w:hAnsiTheme="minorHAnsi" w:cstheme="minorBidi"/>
            <w:sz w:val="22"/>
            <w:szCs w:val="22"/>
            <w:lang w:val="en-US"/>
          </w:rPr>
          <w:tab/>
        </w:r>
        <w:r>
          <w:t>Procedure</w:t>
        </w:r>
        <w:r>
          <w:tab/>
        </w:r>
        <w:r>
          <w:fldChar w:fldCharType="begin"/>
        </w:r>
        <w:r>
          <w:instrText xml:space="preserve"> PAGEREF _Toc519094944 \h </w:instrText>
        </w:r>
      </w:ins>
      <w:r>
        <w:fldChar w:fldCharType="separate"/>
      </w:r>
      <w:ins w:id="433" w:author="Huawei" w:date="2018-07-11T17:52:00Z">
        <w:r>
          <w:t>50</w:t>
        </w:r>
      </w:ins>
      <w:ins w:id="434" w:author="Huawei" w:date="2018-07-11T17:51:00Z">
        <w:r>
          <w:fldChar w:fldCharType="end"/>
        </w:r>
      </w:ins>
    </w:p>
    <w:p w14:paraId="33DED342" w14:textId="77777777" w:rsidR="00565ECD" w:rsidRDefault="00565ECD">
      <w:pPr>
        <w:pStyle w:val="TOC4"/>
        <w:rPr>
          <w:ins w:id="435" w:author="Huawei" w:date="2018-07-11T17:51:00Z"/>
          <w:rFonts w:asciiTheme="minorHAnsi" w:hAnsiTheme="minorHAnsi" w:cstheme="minorBidi"/>
          <w:sz w:val="22"/>
          <w:szCs w:val="22"/>
          <w:lang w:val="en-US"/>
        </w:rPr>
      </w:pPr>
      <w:ins w:id="436" w:author="Huawei" w:date="2018-07-11T17:51:00Z">
        <w:r>
          <w:t>6.6.3.5</w:t>
        </w:r>
        <w:r>
          <w:rPr>
            <w:rFonts w:asciiTheme="minorHAnsi" w:hAnsiTheme="minorHAnsi" w:cstheme="minorBidi"/>
            <w:sz w:val="22"/>
            <w:szCs w:val="22"/>
            <w:lang w:val="en-US"/>
          </w:rPr>
          <w:tab/>
        </w:r>
        <w:r>
          <w:t>Test requirements</w:t>
        </w:r>
        <w:r>
          <w:tab/>
        </w:r>
        <w:r>
          <w:fldChar w:fldCharType="begin"/>
        </w:r>
        <w:r>
          <w:instrText xml:space="preserve"> PAGEREF _Toc519094945 \h </w:instrText>
        </w:r>
      </w:ins>
      <w:r>
        <w:fldChar w:fldCharType="separate"/>
      </w:r>
      <w:ins w:id="437" w:author="Huawei" w:date="2018-07-11T17:52:00Z">
        <w:r>
          <w:t>51</w:t>
        </w:r>
      </w:ins>
      <w:ins w:id="438" w:author="Huawei" w:date="2018-07-11T17:51:00Z">
        <w:r>
          <w:fldChar w:fldCharType="end"/>
        </w:r>
      </w:ins>
    </w:p>
    <w:p w14:paraId="065B6C16" w14:textId="77777777" w:rsidR="00565ECD" w:rsidRDefault="00565ECD">
      <w:pPr>
        <w:pStyle w:val="TOC5"/>
        <w:rPr>
          <w:ins w:id="439" w:author="Huawei" w:date="2018-07-11T17:51:00Z"/>
          <w:rFonts w:asciiTheme="minorHAnsi" w:hAnsiTheme="minorHAnsi" w:cstheme="minorBidi"/>
          <w:sz w:val="22"/>
          <w:szCs w:val="22"/>
          <w:lang w:val="en-US"/>
        </w:rPr>
      </w:pPr>
      <w:ins w:id="440" w:author="Huawei" w:date="2018-07-11T17:51:00Z">
        <w:r>
          <w:t>6.6.3.5.1</w:t>
        </w:r>
        <w:r>
          <w:rPr>
            <w:rFonts w:asciiTheme="minorHAnsi" w:hAnsiTheme="minorHAnsi" w:cstheme="minorBidi"/>
            <w:sz w:val="22"/>
            <w:szCs w:val="22"/>
            <w:lang w:val="en-US"/>
          </w:rPr>
          <w:tab/>
        </w:r>
        <w:r w:rsidRPr="008F4464">
          <w:rPr>
            <w:i/>
            <w:iCs/>
            <w:lang w:val="en-US" w:eastAsia="zh-CN"/>
          </w:rPr>
          <w:t>BS type 1-O</w:t>
        </w:r>
        <w:r>
          <w:tab/>
        </w:r>
        <w:r>
          <w:fldChar w:fldCharType="begin"/>
        </w:r>
        <w:r>
          <w:instrText xml:space="preserve"> PAGEREF _Toc519094946 \h </w:instrText>
        </w:r>
      </w:ins>
      <w:r>
        <w:fldChar w:fldCharType="separate"/>
      </w:r>
      <w:ins w:id="441" w:author="Huawei" w:date="2018-07-11T17:52:00Z">
        <w:r>
          <w:t>51</w:t>
        </w:r>
      </w:ins>
      <w:ins w:id="442" w:author="Huawei" w:date="2018-07-11T17:51:00Z">
        <w:r>
          <w:fldChar w:fldCharType="end"/>
        </w:r>
      </w:ins>
    </w:p>
    <w:p w14:paraId="7C4E4B0D" w14:textId="77777777" w:rsidR="00565ECD" w:rsidRDefault="00565ECD">
      <w:pPr>
        <w:pStyle w:val="TOC5"/>
        <w:rPr>
          <w:ins w:id="443" w:author="Huawei" w:date="2018-07-11T17:51:00Z"/>
          <w:rFonts w:asciiTheme="minorHAnsi" w:hAnsiTheme="minorHAnsi" w:cstheme="minorBidi"/>
          <w:sz w:val="22"/>
          <w:szCs w:val="22"/>
          <w:lang w:val="en-US"/>
        </w:rPr>
      </w:pPr>
      <w:ins w:id="444" w:author="Huawei" w:date="2018-07-11T17:51:00Z">
        <w:r>
          <w:t>6.6.3.5.2</w:t>
        </w:r>
        <w:r>
          <w:rPr>
            <w:rFonts w:asciiTheme="minorHAnsi" w:hAnsiTheme="minorHAnsi" w:cstheme="minorBidi"/>
            <w:sz w:val="22"/>
            <w:szCs w:val="22"/>
            <w:lang w:val="en-US"/>
          </w:rPr>
          <w:tab/>
        </w:r>
        <w:r w:rsidRPr="008F4464">
          <w:rPr>
            <w:i/>
            <w:iCs/>
            <w:lang w:val="en-US" w:eastAsia="zh-CN"/>
          </w:rPr>
          <w:t>BS type 2-O</w:t>
        </w:r>
        <w:r>
          <w:tab/>
        </w:r>
        <w:r>
          <w:fldChar w:fldCharType="begin"/>
        </w:r>
        <w:r>
          <w:instrText xml:space="preserve"> PAGEREF _Toc519094947 \h </w:instrText>
        </w:r>
      </w:ins>
      <w:r>
        <w:fldChar w:fldCharType="separate"/>
      </w:r>
      <w:ins w:id="445" w:author="Huawei" w:date="2018-07-11T17:52:00Z">
        <w:r>
          <w:t>52</w:t>
        </w:r>
      </w:ins>
      <w:ins w:id="446" w:author="Huawei" w:date="2018-07-11T17:51:00Z">
        <w:r>
          <w:fldChar w:fldCharType="end"/>
        </w:r>
      </w:ins>
    </w:p>
    <w:p w14:paraId="62A2215D" w14:textId="77777777" w:rsidR="00565ECD" w:rsidRDefault="00565ECD">
      <w:pPr>
        <w:pStyle w:val="TOC3"/>
        <w:rPr>
          <w:ins w:id="447" w:author="Huawei" w:date="2018-07-11T17:51:00Z"/>
          <w:rFonts w:asciiTheme="minorHAnsi" w:hAnsiTheme="minorHAnsi" w:cstheme="minorBidi"/>
          <w:sz w:val="22"/>
          <w:szCs w:val="22"/>
          <w:lang w:val="en-US"/>
        </w:rPr>
      </w:pPr>
      <w:ins w:id="448" w:author="Huawei" w:date="2018-07-11T17:51:00Z">
        <w:r>
          <w:t>6.6.4</w:t>
        </w:r>
        <w:r>
          <w:rPr>
            <w:rFonts w:asciiTheme="minorHAnsi" w:hAnsiTheme="minorHAnsi" w:cstheme="minorBidi"/>
            <w:sz w:val="22"/>
            <w:szCs w:val="22"/>
            <w:lang w:val="en-US"/>
          </w:rPr>
          <w:tab/>
        </w:r>
        <w:r>
          <w:t>OTA time alignment error</w:t>
        </w:r>
        <w:r>
          <w:tab/>
        </w:r>
        <w:r>
          <w:fldChar w:fldCharType="begin"/>
        </w:r>
        <w:r>
          <w:instrText xml:space="preserve"> PAGEREF _Toc519094948 \h </w:instrText>
        </w:r>
      </w:ins>
      <w:r>
        <w:fldChar w:fldCharType="separate"/>
      </w:r>
      <w:ins w:id="449" w:author="Huawei" w:date="2018-07-11T17:52:00Z">
        <w:r>
          <w:t>53</w:t>
        </w:r>
      </w:ins>
      <w:ins w:id="450" w:author="Huawei" w:date="2018-07-11T17:51:00Z">
        <w:r>
          <w:fldChar w:fldCharType="end"/>
        </w:r>
      </w:ins>
    </w:p>
    <w:p w14:paraId="00E6DF81" w14:textId="77777777" w:rsidR="00565ECD" w:rsidRDefault="00565ECD">
      <w:pPr>
        <w:pStyle w:val="TOC4"/>
        <w:rPr>
          <w:ins w:id="451" w:author="Huawei" w:date="2018-07-11T17:51:00Z"/>
          <w:rFonts w:asciiTheme="minorHAnsi" w:hAnsiTheme="minorHAnsi" w:cstheme="minorBidi"/>
          <w:sz w:val="22"/>
          <w:szCs w:val="22"/>
          <w:lang w:val="en-US"/>
        </w:rPr>
      </w:pPr>
      <w:ins w:id="452" w:author="Huawei" w:date="2018-07-11T17:51:00Z">
        <w:r>
          <w:t>6.6.4.1</w:t>
        </w:r>
        <w:r>
          <w:rPr>
            <w:rFonts w:asciiTheme="minorHAnsi" w:hAnsiTheme="minorHAnsi" w:cstheme="minorBidi"/>
            <w:sz w:val="22"/>
            <w:szCs w:val="22"/>
            <w:lang w:val="en-US"/>
          </w:rPr>
          <w:tab/>
        </w:r>
        <w:r>
          <w:t>Definition and applicability</w:t>
        </w:r>
        <w:r>
          <w:tab/>
        </w:r>
        <w:r>
          <w:fldChar w:fldCharType="begin"/>
        </w:r>
        <w:r>
          <w:instrText xml:space="preserve"> PAGEREF _Toc519094949 \h </w:instrText>
        </w:r>
      </w:ins>
      <w:r>
        <w:fldChar w:fldCharType="separate"/>
      </w:r>
      <w:ins w:id="453" w:author="Huawei" w:date="2018-07-11T17:52:00Z">
        <w:r>
          <w:t>53</w:t>
        </w:r>
      </w:ins>
      <w:ins w:id="454" w:author="Huawei" w:date="2018-07-11T17:51:00Z">
        <w:r>
          <w:fldChar w:fldCharType="end"/>
        </w:r>
      </w:ins>
    </w:p>
    <w:p w14:paraId="34190EDD" w14:textId="77777777" w:rsidR="00565ECD" w:rsidRDefault="00565ECD">
      <w:pPr>
        <w:pStyle w:val="TOC4"/>
        <w:rPr>
          <w:ins w:id="455" w:author="Huawei" w:date="2018-07-11T17:51:00Z"/>
          <w:rFonts w:asciiTheme="minorHAnsi" w:hAnsiTheme="minorHAnsi" w:cstheme="minorBidi"/>
          <w:sz w:val="22"/>
          <w:szCs w:val="22"/>
          <w:lang w:val="en-US"/>
        </w:rPr>
      </w:pPr>
      <w:ins w:id="456" w:author="Huawei" w:date="2018-07-11T17:51:00Z">
        <w:r>
          <w:t>6.6.4.2</w:t>
        </w:r>
        <w:r>
          <w:rPr>
            <w:rFonts w:asciiTheme="minorHAnsi" w:hAnsiTheme="minorHAnsi" w:cstheme="minorBidi"/>
            <w:sz w:val="22"/>
            <w:szCs w:val="22"/>
            <w:lang w:val="en-US"/>
          </w:rPr>
          <w:tab/>
        </w:r>
        <w:r>
          <w:t>Minimum requirement</w:t>
        </w:r>
        <w:r>
          <w:tab/>
        </w:r>
        <w:r>
          <w:fldChar w:fldCharType="begin"/>
        </w:r>
        <w:r>
          <w:instrText xml:space="preserve"> PAGEREF _Toc519094950 \h </w:instrText>
        </w:r>
      </w:ins>
      <w:r>
        <w:fldChar w:fldCharType="separate"/>
      </w:r>
      <w:ins w:id="457" w:author="Huawei" w:date="2018-07-11T17:52:00Z">
        <w:r>
          <w:t>53</w:t>
        </w:r>
      </w:ins>
      <w:ins w:id="458" w:author="Huawei" w:date="2018-07-11T17:51:00Z">
        <w:r>
          <w:fldChar w:fldCharType="end"/>
        </w:r>
      </w:ins>
    </w:p>
    <w:p w14:paraId="405BF433" w14:textId="77777777" w:rsidR="00565ECD" w:rsidRDefault="00565ECD">
      <w:pPr>
        <w:pStyle w:val="TOC4"/>
        <w:rPr>
          <w:ins w:id="459" w:author="Huawei" w:date="2018-07-11T17:51:00Z"/>
          <w:rFonts w:asciiTheme="minorHAnsi" w:hAnsiTheme="minorHAnsi" w:cstheme="minorBidi"/>
          <w:sz w:val="22"/>
          <w:szCs w:val="22"/>
          <w:lang w:val="en-US"/>
        </w:rPr>
      </w:pPr>
      <w:ins w:id="460" w:author="Huawei" w:date="2018-07-11T17:51:00Z">
        <w:r>
          <w:t>6.6.4.3</w:t>
        </w:r>
        <w:r>
          <w:rPr>
            <w:rFonts w:asciiTheme="minorHAnsi" w:hAnsiTheme="minorHAnsi" w:cstheme="minorBidi"/>
            <w:sz w:val="22"/>
            <w:szCs w:val="22"/>
            <w:lang w:val="en-US"/>
          </w:rPr>
          <w:tab/>
        </w:r>
        <w:r>
          <w:t>Test purpose</w:t>
        </w:r>
        <w:r>
          <w:tab/>
        </w:r>
        <w:r>
          <w:fldChar w:fldCharType="begin"/>
        </w:r>
        <w:r>
          <w:instrText xml:space="preserve"> PAGEREF _Toc519094951 \h </w:instrText>
        </w:r>
      </w:ins>
      <w:r>
        <w:fldChar w:fldCharType="separate"/>
      </w:r>
      <w:ins w:id="461" w:author="Huawei" w:date="2018-07-11T17:52:00Z">
        <w:r>
          <w:t>54</w:t>
        </w:r>
      </w:ins>
      <w:ins w:id="462" w:author="Huawei" w:date="2018-07-11T17:51:00Z">
        <w:r>
          <w:fldChar w:fldCharType="end"/>
        </w:r>
      </w:ins>
    </w:p>
    <w:p w14:paraId="22B42B8C" w14:textId="77777777" w:rsidR="00565ECD" w:rsidRDefault="00565ECD">
      <w:pPr>
        <w:pStyle w:val="TOC4"/>
        <w:rPr>
          <w:ins w:id="463" w:author="Huawei" w:date="2018-07-11T17:51:00Z"/>
          <w:rFonts w:asciiTheme="minorHAnsi" w:hAnsiTheme="minorHAnsi" w:cstheme="minorBidi"/>
          <w:sz w:val="22"/>
          <w:szCs w:val="22"/>
          <w:lang w:val="en-US"/>
        </w:rPr>
      </w:pPr>
      <w:ins w:id="464" w:author="Huawei" w:date="2018-07-11T17:51:00Z">
        <w:r>
          <w:rPr>
            <w:lang w:eastAsia="sv-SE"/>
          </w:rPr>
          <w:t>6.</w:t>
        </w:r>
        <w:r>
          <w:rPr>
            <w:lang w:eastAsia="zh-CN"/>
          </w:rPr>
          <w:t>6.4.</w:t>
        </w:r>
        <w:r>
          <w:rPr>
            <w:lang w:eastAsia="sv-SE"/>
          </w:rPr>
          <w:t>4</w:t>
        </w:r>
        <w:r>
          <w:rPr>
            <w:rFonts w:asciiTheme="minorHAnsi" w:hAnsiTheme="minorHAnsi" w:cstheme="minorBidi"/>
            <w:sz w:val="22"/>
            <w:szCs w:val="22"/>
            <w:lang w:val="en-US"/>
          </w:rPr>
          <w:tab/>
        </w:r>
        <w:r>
          <w:rPr>
            <w:lang w:eastAsia="sv-SE"/>
          </w:rPr>
          <w:t>Method of test</w:t>
        </w:r>
        <w:r>
          <w:tab/>
        </w:r>
        <w:r>
          <w:fldChar w:fldCharType="begin"/>
        </w:r>
        <w:r>
          <w:instrText xml:space="preserve"> PAGEREF _Toc519094952 \h </w:instrText>
        </w:r>
      </w:ins>
      <w:r>
        <w:fldChar w:fldCharType="separate"/>
      </w:r>
      <w:ins w:id="465" w:author="Huawei" w:date="2018-07-11T17:52:00Z">
        <w:r>
          <w:t>54</w:t>
        </w:r>
      </w:ins>
      <w:ins w:id="466" w:author="Huawei" w:date="2018-07-11T17:51:00Z">
        <w:r>
          <w:fldChar w:fldCharType="end"/>
        </w:r>
      </w:ins>
    </w:p>
    <w:p w14:paraId="74F761F0" w14:textId="77777777" w:rsidR="00565ECD" w:rsidRDefault="00565ECD">
      <w:pPr>
        <w:pStyle w:val="TOC5"/>
        <w:rPr>
          <w:ins w:id="467" w:author="Huawei" w:date="2018-07-11T17:51:00Z"/>
          <w:rFonts w:asciiTheme="minorHAnsi" w:hAnsiTheme="minorHAnsi" w:cstheme="minorBidi"/>
          <w:sz w:val="22"/>
          <w:szCs w:val="22"/>
          <w:lang w:val="en-US"/>
        </w:rPr>
      </w:pPr>
      <w:ins w:id="468" w:author="Huawei" w:date="2018-07-11T17:51:00Z">
        <w:r>
          <w:rPr>
            <w:lang w:eastAsia="sv-SE"/>
          </w:rPr>
          <w:lastRenderedPageBreak/>
          <w:t>6.6.4.4.1</w:t>
        </w:r>
        <w:r>
          <w:rPr>
            <w:rFonts w:asciiTheme="minorHAnsi" w:hAnsiTheme="minorHAnsi" w:cstheme="minorBidi"/>
            <w:sz w:val="22"/>
            <w:szCs w:val="22"/>
            <w:lang w:val="en-US"/>
          </w:rPr>
          <w:tab/>
        </w:r>
        <w:r>
          <w:rPr>
            <w:lang w:eastAsia="sv-SE"/>
          </w:rPr>
          <w:t>Initial conditions</w:t>
        </w:r>
        <w:r>
          <w:tab/>
        </w:r>
        <w:r>
          <w:fldChar w:fldCharType="begin"/>
        </w:r>
        <w:r>
          <w:instrText xml:space="preserve"> PAGEREF _Toc519094953 \h </w:instrText>
        </w:r>
      </w:ins>
      <w:r>
        <w:fldChar w:fldCharType="separate"/>
      </w:r>
      <w:ins w:id="469" w:author="Huawei" w:date="2018-07-11T17:52:00Z">
        <w:r>
          <w:t>54</w:t>
        </w:r>
      </w:ins>
      <w:ins w:id="470" w:author="Huawei" w:date="2018-07-11T17:51:00Z">
        <w:r>
          <w:fldChar w:fldCharType="end"/>
        </w:r>
      </w:ins>
    </w:p>
    <w:p w14:paraId="51752A59" w14:textId="77777777" w:rsidR="00565ECD" w:rsidRDefault="00565ECD">
      <w:pPr>
        <w:pStyle w:val="TOC5"/>
        <w:rPr>
          <w:ins w:id="471" w:author="Huawei" w:date="2018-07-11T17:51:00Z"/>
          <w:rFonts w:asciiTheme="minorHAnsi" w:hAnsiTheme="minorHAnsi" w:cstheme="minorBidi"/>
          <w:sz w:val="22"/>
          <w:szCs w:val="22"/>
          <w:lang w:val="en-US"/>
        </w:rPr>
      </w:pPr>
      <w:ins w:id="472" w:author="Huawei" w:date="2018-07-11T17:51:00Z">
        <w:r>
          <w:rPr>
            <w:lang w:eastAsia="sv-SE"/>
          </w:rPr>
          <w:t>6.6.4.4.2</w:t>
        </w:r>
        <w:r>
          <w:rPr>
            <w:rFonts w:asciiTheme="minorHAnsi" w:hAnsiTheme="minorHAnsi" w:cstheme="minorBidi"/>
            <w:sz w:val="22"/>
            <w:szCs w:val="22"/>
            <w:lang w:val="en-US"/>
          </w:rPr>
          <w:tab/>
        </w:r>
        <w:r>
          <w:rPr>
            <w:lang w:eastAsia="sv-SE"/>
          </w:rPr>
          <w:t>Procedure</w:t>
        </w:r>
        <w:r>
          <w:tab/>
        </w:r>
        <w:r>
          <w:fldChar w:fldCharType="begin"/>
        </w:r>
        <w:r>
          <w:instrText xml:space="preserve"> PAGEREF _Toc519094954 \h </w:instrText>
        </w:r>
      </w:ins>
      <w:r>
        <w:fldChar w:fldCharType="separate"/>
      </w:r>
      <w:ins w:id="473" w:author="Huawei" w:date="2018-07-11T17:52:00Z">
        <w:r>
          <w:t>54</w:t>
        </w:r>
      </w:ins>
      <w:ins w:id="474" w:author="Huawei" w:date="2018-07-11T17:51:00Z">
        <w:r>
          <w:fldChar w:fldCharType="end"/>
        </w:r>
      </w:ins>
    </w:p>
    <w:p w14:paraId="16E68368" w14:textId="77777777" w:rsidR="00565ECD" w:rsidRDefault="00565ECD">
      <w:pPr>
        <w:pStyle w:val="TOC4"/>
        <w:rPr>
          <w:ins w:id="475" w:author="Huawei" w:date="2018-07-11T17:51:00Z"/>
          <w:rFonts w:asciiTheme="minorHAnsi" w:hAnsiTheme="minorHAnsi" w:cstheme="minorBidi"/>
          <w:sz w:val="22"/>
          <w:szCs w:val="22"/>
          <w:lang w:val="en-US"/>
        </w:rPr>
      </w:pPr>
      <w:ins w:id="476" w:author="Huawei" w:date="2018-07-11T17:51:00Z">
        <w:r>
          <w:rPr>
            <w:lang w:eastAsia="sv-SE"/>
          </w:rPr>
          <w:t>6.</w:t>
        </w:r>
        <w:r>
          <w:rPr>
            <w:lang w:eastAsia="zh-CN"/>
          </w:rPr>
          <w:t>6.4.</w:t>
        </w:r>
        <w:r>
          <w:rPr>
            <w:lang w:eastAsia="sv-SE"/>
          </w:rPr>
          <w:t>5</w:t>
        </w:r>
        <w:r>
          <w:rPr>
            <w:rFonts w:asciiTheme="minorHAnsi" w:hAnsiTheme="minorHAnsi" w:cstheme="minorBidi"/>
            <w:sz w:val="22"/>
            <w:szCs w:val="22"/>
            <w:lang w:val="en-US"/>
          </w:rPr>
          <w:tab/>
        </w:r>
        <w:r>
          <w:rPr>
            <w:lang w:eastAsia="sv-SE"/>
          </w:rPr>
          <w:t>Test Requirement</w:t>
        </w:r>
        <w:r>
          <w:tab/>
        </w:r>
        <w:r>
          <w:fldChar w:fldCharType="begin"/>
        </w:r>
        <w:r>
          <w:instrText xml:space="preserve"> PAGEREF _Toc519094955 \h </w:instrText>
        </w:r>
      </w:ins>
      <w:r>
        <w:fldChar w:fldCharType="separate"/>
      </w:r>
      <w:ins w:id="477" w:author="Huawei" w:date="2018-07-11T17:52:00Z">
        <w:r>
          <w:t>55</w:t>
        </w:r>
      </w:ins>
      <w:ins w:id="478" w:author="Huawei" w:date="2018-07-11T17:51:00Z">
        <w:r>
          <w:fldChar w:fldCharType="end"/>
        </w:r>
      </w:ins>
    </w:p>
    <w:p w14:paraId="244BF5EA" w14:textId="77777777" w:rsidR="00565ECD" w:rsidRDefault="00565ECD">
      <w:pPr>
        <w:pStyle w:val="TOC5"/>
        <w:rPr>
          <w:ins w:id="479" w:author="Huawei" w:date="2018-07-11T17:51:00Z"/>
          <w:rFonts w:asciiTheme="minorHAnsi" w:hAnsiTheme="minorHAnsi" w:cstheme="minorBidi"/>
          <w:sz w:val="22"/>
          <w:szCs w:val="22"/>
          <w:lang w:val="en-US"/>
        </w:rPr>
      </w:pPr>
      <w:ins w:id="480" w:author="Huawei" w:date="2018-07-11T17:51:00Z">
        <w:r>
          <w:t>6.6.4.5.1</w:t>
        </w:r>
        <w:r>
          <w:rPr>
            <w:rFonts w:asciiTheme="minorHAnsi" w:hAnsiTheme="minorHAnsi" w:cstheme="minorBidi"/>
            <w:sz w:val="22"/>
            <w:szCs w:val="22"/>
            <w:lang w:val="en-US"/>
          </w:rPr>
          <w:tab/>
        </w:r>
        <w:r>
          <w:t>BS type 1-O</w:t>
        </w:r>
        <w:r>
          <w:tab/>
        </w:r>
        <w:r>
          <w:fldChar w:fldCharType="begin"/>
        </w:r>
        <w:r>
          <w:instrText xml:space="preserve"> PAGEREF _Toc519094956 \h </w:instrText>
        </w:r>
      </w:ins>
      <w:r>
        <w:fldChar w:fldCharType="separate"/>
      </w:r>
      <w:ins w:id="481" w:author="Huawei" w:date="2018-07-11T17:52:00Z">
        <w:r>
          <w:t>55</w:t>
        </w:r>
      </w:ins>
      <w:ins w:id="482" w:author="Huawei" w:date="2018-07-11T17:51:00Z">
        <w:r>
          <w:fldChar w:fldCharType="end"/>
        </w:r>
      </w:ins>
    </w:p>
    <w:p w14:paraId="1125D047" w14:textId="77777777" w:rsidR="00565ECD" w:rsidRDefault="00565ECD">
      <w:pPr>
        <w:pStyle w:val="TOC5"/>
        <w:rPr>
          <w:ins w:id="483" w:author="Huawei" w:date="2018-07-11T17:51:00Z"/>
          <w:rFonts w:asciiTheme="minorHAnsi" w:hAnsiTheme="minorHAnsi" w:cstheme="minorBidi"/>
          <w:sz w:val="22"/>
          <w:szCs w:val="22"/>
          <w:lang w:val="en-US"/>
        </w:rPr>
      </w:pPr>
      <w:ins w:id="484" w:author="Huawei" w:date="2018-07-11T17:51:00Z">
        <w:r>
          <w:t>6.6.4.5.2</w:t>
        </w:r>
        <w:r>
          <w:rPr>
            <w:rFonts w:asciiTheme="minorHAnsi" w:hAnsiTheme="minorHAnsi" w:cstheme="minorBidi"/>
            <w:sz w:val="22"/>
            <w:szCs w:val="22"/>
            <w:lang w:val="en-US"/>
          </w:rPr>
          <w:tab/>
        </w:r>
        <w:r>
          <w:t>BS type 2-O</w:t>
        </w:r>
        <w:r>
          <w:tab/>
        </w:r>
        <w:r>
          <w:fldChar w:fldCharType="begin"/>
        </w:r>
        <w:r>
          <w:instrText xml:space="preserve"> PAGEREF _Toc519094957 \h </w:instrText>
        </w:r>
      </w:ins>
      <w:r>
        <w:fldChar w:fldCharType="separate"/>
      </w:r>
      <w:ins w:id="485" w:author="Huawei" w:date="2018-07-11T17:52:00Z">
        <w:r>
          <w:t>55</w:t>
        </w:r>
      </w:ins>
      <w:ins w:id="486" w:author="Huawei" w:date="2018-07-11T17:51:00Z">
        <w:r>
          <w:fldChar w:fldCharType="end"/>
        </w:r>
      </w:ins>
    </w:p>
    <w:p w14:paraId="72B3E518" w14:textId="77777777" w:rsidR="00565ECD" w:rsidRDefault="00565ECD">
      <w:pPr>
        <w:pStyle w:val="TOC2"/>
        <w:rPr>
          <w:ins w:id="487" w:author="Huawei" w:date="2018-07-11T17:51:00Z"/>
          <w:rFonts w:asciiTheme="minorHAnsi" w:hAnsiTheme="minorHAnsi" w:cstheme="minorBidi"/>
          <w:sz w:val="22"/>
          <w:szCs w:val="22"/>
          <w:lang w:val="en-US"/>
        </w:rPr>
      </w:pPr>
      <w:ins w:id="488" w:author="Huawei" w:date="2018-07-11T17:51:00Z">
        <w:r>
          <w:t>6.7</w:t>
        </w:r>
        <w:r>
          <w:rPr>
            <w:rFonts w:asciiTheme="minorHAnsi" w:hAnsiTheme="minorHAnsi" w:cstheme="minorBidi"/>
            <w:sz w:val="22"/>
            <w:szCs w:val="22"/>
            <w:lang w:val="en-US"/>
          </w:rPr>
          <w:tab/>
        </w:r>
        <w:r>
          <w:t>OTA unwanted emissions</w:t>
        </w:r>
        <w:r>
          <w:tab/>
        </w:r>
        <w:r>
          <w:fldChar w:fldCharType="begin"/>
        </w:r>
        <w:r>
          <w:instrText xml:space="preserve"> PAGEREF _Toc519094958 \h </w:instrText>
        </w:r>
      </w:ins>
      <w:r>
        <w:fldChar w:fldCharType="separate"/>
      </w:r>
      <w:ins w:id="489" w:author="Huawei" w:date="2018-07-11T17:52:00Z">
        <w:r>
          <w:t>55</w:t>
        </w:r>
      </w:ins>
      <w:ins w:id="490" w:author="Huawei" w:date="2018-07-11T17:51:00Z">
        <w:r>
          <w:fldChar w:fldCharType="end"/>
        </w:r>
      </w:ins>
    </w:p>
    <w:p w14:paraId="7A68B77C" w14:textId="77777777" w:rsidR="00565ECD" w:rsidRDefault="00565ECD">
      <w:pPr>
        <w:pStyle w:val="TOC3"/>
        <w:rPr>
          <w:ins w:id="491" w:author="Huawei" w:date="2018-07-11T17:51:00Z"/>
          <w:rFonts w:asciiTheme="minorHAnsi" w:hAnsiTheme="minorHAnsi" w:cstheme="minorBidi"/>
          <w:sz w:val="22"/>
          <w:szCs w:val="22"/>
          <w:lang w:val="en-US"/>
        </w:rPr>
      </w:pPr>
      <w:ins w:id="492" w:author="Huawei" w:date="2018-07-11T17:51:00Z">
        <w:r>
          <w:t>6.7.1</w:t>
        </w:r>
        <w:r>
          <w:rPr>
            <w:rFonts w:asciiTheme="minorHAnsi" w:hAnsiTheme="minorHAnsi" w:cstheme="minorBidi"/>
            <w:sz w:val="22"/>
            <w:szCs w:val="22"/>
            <w:lang w:val="en-US"/>
          </w:rPr>
          <w:tab/>
        </w:r>
        <w:r>
          <w:t>General</w:t>
        </w:r>
        <w:r>
          <w:tab/>
        </w:r>
        <w:r>
          <w:fldChar w:fldCharType="begin"/>
        </w:r>
        <w:r>
          <w:instrText xml:space="preserve"> PAGEREF _Toc519094959 \h </w:instrText>
        </w:r>
      </w:ins>
      <w:r>
        <w:fldChar w:fldCharType="separate"/>
      </w:r>
      <w:ins w:id="493" w:author="Huawei" w:date="2018-07-11T17:52:00Z">
        <w:r>
          <w:t>55</w:t>
        </w:r>
      </w:ins>
      <w:ins w:id="494" w:author="Huawei" w:date="2018-07-11T17:51:00Z">
        <w:r>
          <w:fldChar w:fldCharType="end"/>
        </w:r>
      </w:ins>
    </w:p>
    <w:p w14:paraId="1E54144C" w14:textId="77777777" w:rsidR="00565ECD" w:rsidRDefault="00565ECD">
      <w:pPr>
        <w:pStyle w:val="TOC3"/>
        <w:rPr>
          <w:ins w:id="495" w:author="Huawei" w:date="2018-07-11T17:51:00Z"/>
          <w:rFonts w:asciiTheme="minorHAnsi" w:hAnsiTheme="minorHAnsi" w:cstheme="minorBidi"/>
          <w:sz w:val="22"/>
          <w:szCs w:val="22"/>
          <w:lang w:val="en-US"/>
        </w:rPr>
      </w:pPr>
      <w:ins w:id="496" w:author="Huawei" w:date="2018-07-11T17:51:00Z">
        <w:r>
          <w:t>6.7.2</w:t>
        </w:r>
        <w:r>
          <w:rPr>
            <w:rFonts w:asciiTheme="minorHAnsi" w:hAnsiTheme="minorHAnsi" w:cstheme="minorBidi"/>
            <w:sz w:val="22"/>
            <w:szCs w:val="22"/>
            <w:lang w:val="en-US"/>
          </w:rPr>
          <w:tab/>
        </w:r>
        <w:r>
          <w:t>OTA occupied bandwidth</w:t>
        </w:r>
        <w:r>
          <w:tab/>
        </w:r>
        <w:r>
          <w:fldChar w:fldCharType="begin"/>
        </w:r>
        <w:r>
          <w:instrText xml:space="preserve"> PAGEREF _Toc519094960 \h </w:instrText>
        </w:r>
      </w:ins>
      <w:r>
        <w:fldChar w:fldCharType="separate"/>
      </w:r>
      <w:ins w:id="497" w:author="Huawei" w:date="2018-07-11T17:52:00Z">
        <w:r>
          <w:t>56</w:t>
        </w:r>
      </w:ins>
      <w:ins w:id="498" w:author="Huawei" w:date="2018-07-11T17:51:00Z">
        <w:r>
          <w:fldChar w:fldCharType="end"/>
        </w:r>
      </w:ins>
    </w:p>
    <w:p w14:paraId="1A9B7204" w14:textId="77777777" w:rsidR="00565ECD" w:rsidRDefault="00565ECD">
      <w:pPr>
        <w:pStyle w:val="TOC3"/>
        <w:rPr>
          <w:ins w:id="499" w:author="Huawei" w:date="2018-07-11T17:51:00Z"/>
          <w:rFonts w:asciiTheme="minorHAnsi" w:hAnsiTheme="minorHAnsi" w:cstheme="minorBidi"/>
          <w:sz w:val="22"/>
          <w:szCs w:val="22"/>
          <w:lang w:val="en-US"/>
        </w:rPr>
      </w:pPr>
      <w:ins w:id="500" w:author="Huawei" w:date="2018-07-11T17:51:00Z">
        <w:r>
          <w:rPr>
            <w:lang w:eastAsia="sv-SE"/>
          </w:rPr>
          <w:t>6.7.2.1</w:t>
        </w:r>
        <w:r>
          <w:rPr>
            <w:rFonts w:asciiTheme="minorHAnsi" w:hAnsiTheme="minorHAnsi" w:cstheme="minorBidi"/>
            <w:sz w:val="22"/>
            <w:szCs w:val="22"/>
            <w:lang w:val="en-US"/>
          </w:rPr>
          <w:tab/>
        </w:r>
        <w:r>
          <w:rPr>
            <w:lang w:eastAsia="sv-SE"/>
          </w:rPr>
          <w:t>Definition and applicability</w:t>
        </w:r>
        <w:r>
          <w:tab/>
        </w:r>
        <w:r>
          <w:fldChar w:fldCharType="begin"/>
        </w:r>
        <w:r>
          <w:instrText xml:space="preserve"> PAGEREF _Toc519094961 \h </w:instrText>
        </w:r>
      </w:ins>
      <w:r>
        <w:fldChar w:fldCharType="separate"/>
      </w:r>
      <w:ins w:id="501" w:author="Huawei" w:date="2018-07-11T17:52:00Z">
        <w:r>
          <w:t>56</w:t>
        </w:r>
      </w:ins>
      <w:ins w:id="502" w:author="Huawei" w:date="2018-07-11T17:51:00Z">
        <w:r>
          <w:fldChar w:fldCharType="end"/>
        </w:r>
      </w:ins>
    </w:p>
    <w:p w14:paraId="5871C517" w14:textId="77777777" w:rsidR="00565ECD" w:rsidRDefault="00565ECD">
      <w:pPr>
        <w:pStyle w:val="TOC3"/>
        <w:rPr>
          <w:ins w:id="503" w:author="Huawei" w:date="2018-07-11T17:51:00Z"/>
          <w:rFonts w:asciiTheme="minorHAnsi" w:hAnsiTheme="minorHAnsi" w:cstheme="minorBidi"/>
          <w:sz w:val="22"/>
          <w:szCs w:val="22"/>
          <w:lang w:val="en-US"/>
        </w:rPr>
      </w:pPr>
      <w:ins w:id="504" w:author="Huawei" w:date="2018-07-11T17:51:00Z">
        <w:r>
          <w:rPr>
            <w:lang w:eastAsia="sv-SE"/>
          </w:rPr>
          <w:t>6.7.2.2</w:t>
        </w:r>
        <w:r>
          <w:rPr>
            <w:rFonts w:asciiTheme="minorHAnsi" w:hAnsiTheme="minorHAnsi" w:cstheme="minorBidi"/>
            <w:sz w:val="22"/>
            <w:szCs w:val="22"/>
            <w:lang w:val="en-US"/>
          </w:rPr>
          <w:tab/>
        </w:r>
        <w:r>
          <w:rPr>
            <w:lang w:eastAsia="sv-SE"/>
          </w:rPr>
          <w:t>Minimum requirement</w:t>
        </w:r>
        <w:r>
          <w:tab/>
        </w:r>
        <w:r>
          <w:fldChar w:fldCharType="begin"/>
        </w:r>
        <w:r>
          <w:instrText xml:space="preserve"> PAGEREF _Toc519094962 \h </w:instrText>
        </w:r>
      </w:ins>
      <w:r>
        <w:fldChar w:fldCharType="separate"/>
      </w:r>
      <w:ins w:id="505" w:author="Huawei" w:date="2018-07-11T17:52:00Z">
        <w:r>
          <w:t>56</w:t>
        </w:r>
      </w:ins>
      <w:ins w:id="506" w:author="Huawei" w:date="2018-07-11T17:51:00Z">
        <w:r>
          <w:fldChar w:fldCharType="end"/>
        </w:r>
      </w:ins>
    </w:p>
    <w:p w14:paraId="1FA2E1B1" w14:textId="77777777" w:rsidR="00565ECD" w:rsidRDefault="00565ECD">
      <w:pPr>
        <w:pStyle w:val="TOC3"/>
        <w:rPr>
          <w:ins w:id="507" w:author="Huawei" w:date="2018-07-11T17:51:00Z"/>
          <w:rFonts w:asciiTheme="minorHAnsi" w:hAnsiTheme="minorHAnsi" w:cstheme="minorBidi"/>
          <w:sz w:val="22"/>
          <w:szCs w:val="22"/>
          <w:lang w:val="en-US"/>
        </w:rPr>
      </w:pPr>
      <w:ins w:id="508" w:author="Huawei" w:date="2018-07-11T17:51:00Z">
        <w:r>
          <w:rPr>
            <w:lang w:eastAsia="sv-SE"/>
          </w:rPr>
          <w:t>6.7.2.3</w:t>
        </w:r>
        <w:r>
          <w:rPr>
            <w:rFonts w:asciiTheme="minorHAnsi" w:hAnsiTheme="minorHAnsi" w:cstheme="minorBidi"/>
            <w:sz w:val="22"/>
            <w:szCs w:val="22"/>
            <w:lang w:val="en-US"/>
          </w:rPr>
          <w:tab/>
        </w:r>
        <w:r>
          <w:rPr>
            <w:lang w:eastAsia="sv-SE"/>
          </w:rPr>
          <w:t>Test purpose</w:t>
        </w:r>
        <w:r>
          <w:tab/>
        </w:r>
        <w:r>
          <w:fldChar w:fldCharType="begin"/>
        </w:r>
        <w:r>
          <w:instrText xml:space="preserve"> PAGEREF _Toc519094963 \h </w:instrText>
        </w:r>
      </w:ins>
      <w:r>
        <w:fldChar w:fldCharType="separate"/>
      </w:r>
      <w:ins w:id="509" w:author="Huawei" w:date="2018-07-11T17:52:00Z">
        <w:r>
          <w:t>56</w:t>
        </w:r>
      </w:ins>
      <w:ins w:id="510" w:author="Huawei" w:date="2018-07-11T17:51:00Z">
        <w:r>
          <w:fldChar w:fldCharType="end"/>
        </w:r>
      </w:ins>
    </w:p>
    <w:p w14:paraId="46B91114" w14:textId="77777777" w:rsidR="00565ECD" w:rsidRDefault="00565ECD">
      <w:pPr>
        <w:pStyle w:val="TOC3"/>
        <w:rPr>
          <w:ins w:id="511" w:author="Huawei" w:date="2018-07-11T17:51:00Z"/>
          <w:rFonts w:asciiTheme="minorHAnsi" w:hAnsiTheme="minorHAnsi" w:cstheme="minorBidi"/>
          <w:sz w:val="22"/>
          <w:szCs w:val="22"/>
          <w:lang w:val="en-US"/>
        </w:rPr>
      </w:pPr>
      <w:ins w:id="512" w:author="Huawei" w:date="2018-07-11T17:51:00Z">
        <w:r>
          <w:rPr>
            <w:lang w:eastAsia="sv-SE"/>
          </w:rPr>
          <w:t>6.</w:t>
        </w:r>
        <w:r>
          <w:rPr>
            <w:lang w:eastAsia="zh-CN"/>
          </w:rPr>
          <w:t>7.2.</w:t>
        </w:r>
        <w:r>
          <w:rPr>
            <w:lang w:eastAsia="sv-SE"/>
          </w:rPr>
          <w:t>4</w:t>
        </w:r>
        <w:r>
          <w:rPr>
            <w:rFonts w:asciiTheme="minorHAnsi" w:hAnsiTheme="minorHAnsi" w:cstheme="minorBidi"/>
            <w:sz w:val="22"/>
            <w:szCs w:val="22"/>
            <w:lang w:val="en-US"/>
          </w:rPr>
          <w:tab/>
        </w:r>
        <w:r>
          <w:rPr>
            <w:lang w:eastAsia="sv-SE"/>
          </w:rPr>
          <w:t>Method of test</w:t>
        </w:r>
        <w:r>
          <w:tab/>
        </w:r>
        <w:r>
          <w:fldChar w:fldCharType="begin"/>
        </w:r>
        <w:r>
          <w:instrText xml:space="preserve"> PAGEREF _Toc519094964 \h </w:instrText>
        </w:r>
      </w:ins>
      <w:r>
        <w:fldChar w:fldCharType="separate"/>
      </w:r>
      <w:ins w:id="513" w:author="Huawei" w:date="2018-07-11T17:52:00Z">
        <w:r>
          <w:t>56</w:t>
        </w:r>
      </w:ins>
      <w:ins w:id="514" w:author="Huawei" w:date="2018-07-11T17:51:00Z">
        <w:r>
          <w:fldChar w:fldCharType="end"/>
        </w:r>
      </w:ins>
    </w:p>
    <w:p w14:paraId="44D0F492" w14:textId="77777777" w:rsidR="00565ECD" w:rsidRDefault="00565ECD">
      <w:pPr>
        <w:pStyle w:val="TOC4"/>
        <w:rPr>
          <w:ins w:id="515" w:author="Huawei" w:date="2018-07-11T17:51:00Z"/>
          <w:rFonts w:asciiTheme="minorHAnsi" w:hAnsiTheme="minorHAnsi" w:cstheme="minorBidi"/>
          <w:sz w:val="22"/>
          <w:szCs w:val="22"/>
          <w:lang w:val="en-US"/>
        </w:rPr>
      </w:pPr>
      <w:ins w:id="516" w:author="Huawei" w:date="2018-07-11T17:51:00Z">
        <w:r>
          <w:rPr>
            <w:lang w:eastAsia="sv-SE"/>
          </w:rPr>
          <w:t>6.7.2.4.1</w:t>
        </w:r>
        <w:r>
          <w:rPr>
            <w:rFonts w:asciiTheme="minorHAnsi" w:hAnsiTheme="minorHAnsi" w:cstheme="minorBidi"/>
            <w:sz w:val="22"/>
            <w:szCs w:val="22"/>
            <w:lang w:val="en-US"/>
          </w:rPr>
          <w:tab/>
        </w:r>
        <w:r>
          <w:rPr>
            <w:lang w:eastAsia="sv-SE"/>
          </w:rPr>
          <w:t>Initial conditions</w:t>
        </w:r>
        <w:r>
          <w:tab/>
        </w:r>
        <w:r>
          <w:fldChar w:fldCharType="begin"/>
        </w:r>
        <w:r>
          <w:instrText xml:space="preserve"> PAGEREF _Toc519094965 \h </w:instrText>
        </w:r>
      </w:ins>
      <w:r>
        <w:fldChar w:fldCharType="separate"/>
      </w:r>
      <w:ins w:id="517" w:author="Huawei" w:date="2018-07-11T17:52:00Z">
        <w:r>
          <w:t>56</w:t>
        </w:r>
      </w:ins>
      <w:ins w:id="518" w:author="Huawei" w:date="2018-07-11T17:51:00Z">
        <w:r>
          <w:fldChar w:fldCharType="end"/>
        </w:r>
      </w:ins>
    </w:p>
    <w:p w14:paraId="1F4369BF" w14:textId="77777777" w:rsidR="00565ECD" w:rsidRDefault="00565ECD">
      <w:pPr>
        <w:pStyle w:val="TOC4"/>
        <w:rPr>
          <w:ins w:id="519" w:author="Huawei" w:date="2018-07-11T17:51:00Z"/>
          <w:rFonts w:asciiTheme="minorHAnsi" w:hAnsiTheme="minorHAnsi" w:cstheme="minorBidi"/>
          <w:sz w:val="22"/>
          <w:szCs w:val="22"/>
          <w:lang w:val="en-US"/>
        </w:rPr>
      </w:pPr>
      <w:ins w:id="520" w:author="Huawei" w:date="2018-07-11T17:51:00Z">
        <w:r>
          <w:rPr>
            <w:lang w:eastAsia="sv-SE"/>
          </w:rPr>
          <w:t>6.7.2.4.2</w:t>
        </w:r>
        <w:r>
          <w:rPr>
            <w:rFonts w:asciiTheme="minorHAnsi" w:hAnsiTheme="minorHAnsi" w:cstheme="minorBidi"/>
            <w:sz w:val="22"/>
            <w:szCs w:val="22"/>
            <w:lang w:val="en-US"/>
          </w:rPr>
          <w:tab/>
        </w:r>
        <w:r>
          <w:rPr>
            <w:lang w:eastAsia="sv-SE"/>
          </w:rPr>
          <w:t>Procedure</w:t>
        </w:r>
        <w:r>
          <w:tab/>
        </w:r>
        <w:r>
          <w:fldChar w:fldCharType="begin"/>
        </w:r>
        <w:r>
          <w:instrText xml:space="preserve"> PAGEREF _Toc519094966 \h </w:instrText>
        </w:r>
      </w:ins>
      <w:r>
        <w:fldChar w:fldCharType="separate"/>
      </w:r>
      <w:ins w:id="521" w:author="Huawei" w:date="2018-07-11T17:52:00Z">
        <w:r>
          <w:t>57</w:t>
        </w:r>
      </w:ins>
      <w:ins w:id="522" w:author="Huawei" w:date="2018-07-11T17:51:00Z">
        <w:r>
          <w:fldChar w:fldCharType="end"/>
        </w:r>
      </w:ins>
    </w:p>
    <w:p w14:paraId="783C7CA8" w14:textId="77777777" w:rsidR="00565ECD" w:rsidRDefault="00565ECD">
      <w:pPr>
        <w:pStyle w:val="TOC3"/>
        <w:rPr>
          <w:ins w:id="523" w:author="Huawei" w:date="2018-07-11T17:51:00Z"/>
          <w:rFonts w:asciiTheme="minorHAnsi" w:hAnsiTheme="minorHAnsi" w:cstheme="minorBidi"/>
          <w:sz w:val="22"/>
          <w:szCs w:val="22"/>
          <w:lang w:val="en-US"/>
        </w:rPr>
      </w:pPr>
      <w:ins w:id="524" w:author="Huawei" w:date="2018-07-11T17:51:00Z">
        <w:r>
          <w:rPr>
            <w:lang w:eastAsia="sv-SE"/>
          </w:rPr>
          <w:t>6.</w:t>
        </w:r>
        <w:r>
          <w:rPr>
            <w:lang w:eastAsia="zh-CN"/>
          </w:rPr>
          <w:t>7.2.</w:t>
        </w:r>
        <w:r>
          <w:rPr>
            <w:lang w:eastAsia="sv-SE"/>
          </w:rPr>
          <w:t xml:space="preserve">5 </w:t>
        </w:r>
        <w:r>
          <w:rPr>
            <w:rFonts w:asciiTheme="minorHAnsi" w:hAnsiTheme="minorHAnsi" w:cstheme="minorBidi"/>
            <w:sz w:val="22"/>
            <w:szCs w:val="22"/>
            <w:lang w:val="en-US"/>
          </w:rPr>
          <w:tab/>
        </w:r>
        <w:r>
          <w:rPr>
            <w:lang w:eastAsia="sv-SE"/>
          </w:rPr>
          <w:t>Test requirement</w:t>
        </w:r>
        <w:r>
          <w:tab/>
        </w:r>
        <w:r>
          <w:fldChar w:fldCharType="begin"/>
        </w:r>
        <w:r>
          <w:instrText xml:space="preserve"> PAGEREF _Toc519094967 \h </w:instrText>
        </w:r>
      </w:ins>
      <w:r>
        <w:fldChar w:fldCharType="separate"/>
      </w:r>
      <w:ins w:id="525" w:author="Huawei" w:date="2018-07-11T17:52:00Z">
        <w:r>
          <w:t>59</w:t>
        </w:r>
      </w:ins>
      <w:ins w:id="526" w:author="Huawei" w:date="2018-07-11T17:51:00Z">
        <w:r>
          <w:fldChar w:fldCharType="end"/>
        </w:r>
      </w:ins>
    </w:p>
    <w:p w14:paraId="438722AE" w14:textId="77777777" w:rsidR="00565ECD" w:rsidRDefault="00565ECD">
      <w:pPr>
        <w:pStyle w:val="TOC4"/>
        <w:rPr>
          <w:ins w:id="527" w:author="Huawei" w:date="2018-07-11T17:51:00Z"/>
          <w:rFonts w:asciiTheme="minorHAnsi" w:hAnsiTheme="minorHAnsi" w:cstheme="minorBidi"/>
          <w:sz w:val="22"/>
          <w:szCs w:val="22"/>
          <w:lang w:val="en-US"/>
        </w:rPr>
      </w:pPr>
      <w:ins w:id="528" w:author="Huawei" w:date="2018-07-11T17:51:00Z">
        <w:r>
          <w:t>6.7.2.5.1</w:t>
        </w:r>
        <w:r>
          <w:rPr>
            <w:rFonts w:asciiTheme="minorHAnsi" w:hAnsiTheme="minorHAnsi" w:cstheme="minorBidi"/>
            <w:sz w:val="22"/>
            <w:szCs w:val="22"/>
            <w:lang w:val="en-US"/>
          </w:rPr>
          <w:tab/>
        </w:r>
        <w:r>
          <w:rPr>
            <w:lang w:eastAsia="ja-JP"/>
          </w:rPr>
          <w:t>BS type 1-O</w:t>
        </w:r>
        <w:r>
          <w:tab/>
        </w:r>
        <w:r>
          <w:fldChar w:fldCharType="begin"/>
        </w:r>
        <w:r>
          <w:instrText xml:space="preserve"> PAGEREF _Toc519094968 \h </w:instrText>
        </w:r>
      </w:ins>
      <w:r>
        <w:fldChar w:fldCharType="separate"/>
      </w:r>
      <w:ins w:id="529" w:author="Huawei" w:date="2018-07-11T17:52:00Z">
        <w:r>
          <w:t>59</w:t>
        </w:r>
      </w:ins>
      <w:ins w:id="530" w:author="Huawei" w:date="2018-07-11T17:51:00Z">
        <w:r>
          <w:fldChar w:fldCharType="end"/>
        </w:r>
      </w:ins>
    </w:p>
    <w:p w14:paraId="324A4B8C" w14:textId="77777777" w:rsidR="00565ECD" w:rsidRDefault="00565ECD">
      <w:pPr>
        <w:pStyle w:val="TOC4"/>
        <w:rPr>
          <w:ins w:id="531" w:author="Huawei" w:date="2018-07-11T17:51:00Z"/>
          <w:rFonts w:asciiTheme="minorHAnsi" w:hAnsiTheme="minorHAnsi" w:cstheme="minorBidi"/>
          <w:sz w:val="22"/>
          <w:szCs w:val="22"/>
          <w:lang w:val="en-US"/>
        </w:rPr>
      </w:pPr>
      <w:ins w:id="532" w:author="Huawei" w:date="2018-07-11T17:51:00Z">
        <w:r>
          <w:t>6.7.2.5.</w:t>
        </w:r>
        <w:r>
          <w:rPr>
            <w:lang w:eastAsia="ja-JP"/>
          </w:rPr>
          <w:t>2</w:t>
        </w:r>
        <w:r>
          <w:rPr>
            <w:rFonts w:asciiTheme="minorHAnsi" w:hAnsiTheme="minorHAnsi" w:cstheme="minorBidi"/>
            <w:sz w:val="22"/>
            <w:szCs w:val="22"/>
            <w:lang w:val="en-US"/>
          </w:rPr>
          <w:tab/>
        </w:r>
        <w:r>
          <w:rPr>
            <w:lang w:eastAsia="ja-JP"/>
          </w:rPr>
          <w:t>BS type 2-O</w:t>
        </w:r>
        <w:r>
          <w:tab/>
        </w:r>
        <w:r>
          <w:fldChar w:fldCharType="begin"/>
        </w:r>
        <w:r>
          <w:instrText xml:space="preserve"> PAGEREF _Toc519094969 \h </w:instrText>
        </w:r>
      </w:ins>
      <w:r>
        <w:fldChar w:fldCharType="separate"/>
      </w:r>
      <w:ins w:id="533" w:author="Huawei" w:date="2018-07-11T17:52:00Z">
        <w:r>
          <w:t>59</w:t>
        </w:r>
      </w:ins>
      <w:ins w:id="534" w:author="Huawei" w:date="2018-07-11T17:51:00Z">
        <w:r>
          <w:fldChar w:fldCharType="end"/>
        </w:r>
      </w:ins>
    </w:p>
    <w:p w14:paraId="674107A2" w14:textId="77777777" w:rsidR="00565ECD" w:rsidRDefault="00565ECD">
      <w:pPr>
        <w:pStyle w:val="TOC3"/>
        <w:rPr>
          <w:ins w:id="535" w:author="Huawei" w:date="2018-07-11T17:51:00Z"/>
          <w:rFonts w:asciiTheme="minorHAnsi" w:hAnsiTheme="minorHAnsi" w:cstheme="minorBidi"/>
          <w:sz w:val="22"/>
          <w:szCs w:val="22"/>
          <w:lang w:val="en-US"/>
        </w:rPr>
      </w:pPr>
      <w:ins w:id="536" w:author="Huawei" w:date="2018-07-11T17:51:00Z">
        <w:r>
          <w:t>6.7.3</w:t>
        </w:r>
        <w:r>
          <w:rPr>
            <w:rFonts w:asciiTheme="minorHAnsi" w:hAnsiTheme="minorHAnsi" w:cstheme="minorBidi"/>
            <w:sz w:val="22"/>
            <w:szCs w:val="22"/>
            <w:lang w:val="en-US"/>
          </w:rPr>
          <w:tab/>
        </w:r>
        <w:r>
          <w:t>OTA Adjacent Channel Leakage Power Ratio (ACLR)</w:t>
        </w:r>
        <w:r>
          <w:tab/>
        </w:r>
        <w:r>
          <w:fldChar w:fldCharType="begin"/>
        </w:r>
        <w:r>
          <w:instrText xml:space="preserve"> PAGEREF _Toc519094970 \h </w:instrText>
        </w:r>
      </w:ins>
      <w:r>
        <w:fldChar w:fldCharType="separate"/>
      </w:r>
      <w:ins w:id="537" w:author="Huawei" w:date="2018-07-11T17:52:00Z">
        <w:r>
          <w:t>59</w:t>
        </w:r>
      </w:ins>
      <w:ins w:id="538" w:author="Huawei" w:date="2018-07-11T17:51:00Z">
        <w:r>
          <w:fldChar w:fldCharType="end"/>
        </w:r>
      </w:ins>
    </w:p>
    <w:p w14:paraId="44CEC085" w14:textId="77777777" w:rsidR="00565ECD" w:rsidRDefault="00565ECD">
      <w:pPr>
        <w:pStyle w:val="TOC4"/>
        <w:rPr>
          <w:ins w:id="539" w:author="Huawei" w:date="2018-07-11T17:51:00Z"/>
          <w:rFonts w:asciiTheme="minorHAnsi" w:hAnsiTheme="minorHAnsi" w:cstheme="minorBidi"/>
          <w:sz w:val="22"/>
          <w:szCs w:val="22"/>
          <w:lang w:val="en-US"/>
        </w:rPr>
      </w:pPr>
      <w:ins w:id="540" w:author="Huawei" w:date="2018-07-11T17:51:00Z">
        <w:r>
          <w:rPr>
            <w:lang w:eastAsia="zh-CN"/>
          </w:rPr>
          <w:t>6.7.3.1</w:t>
        </w:r>
        <w:r>
          <w:rPr>
            <w:rFonts w:asciiTheme="minorHAnsi" w:hAnsiTheme="minorHAnsi" w:cstheme="minorBidi"/>
            <w:sz w:val="22"/>
            <w:szCs w:val="22"/>
            <w:lang w:val="en-US"/>
          </w:rPr>
          <w:tab/>
        </w:r>
        <w:r>
          <w:rPr>
            <w:lang w:eastAsia="zh-CN"/>
          </w:rPr>
          <w:t>Definition and applicability</w:t>
        </w:r>
        <w:r>
          <w:tab/>
        </w:r>
        <w:r>
          <w:fldChar w:fldCharType="begin"/>
        </w:r>
        <w:r>
          <w:instrText xml:space="preserve"> PAGEREF _Toc519094971 \h </w:instrText>
        </w:r>
      </w:ins>
      <w:r>
        <w:fldChar w:fldCharType="separate"/>
      </w:r>
      <w:ins w:id="541" w:author="Huawei" w:date="2018-07-11T17:52:00Z">
        <w:r>
          <w:t>59</w:t>
        </w:r>
      </w:ins>
      <w:ins w:id="542" w:author="Huawei" w:date="2018-07-11T17:51:00Z">
        <w:r>
          <w:fldChar w:fldCharType="end"/>
        </w:r>
      </w:ins>
    </w:p>
    <w:p w14:paraId="4ABC9305" w14:textId="77777777" w:rsidR="00565ECD" w:rsidRDefault="00565ECD">
      <w:pPr>
        <w:pStyle w:val="TOC4"/>
        <w:rPr>
          <w:ins w:id="543" w:author="Huawei" w:date="2018-07-11T17:51:00Z"/>
          <w:rFonts w:asciiTheme="minorHAnsi" w:hAnsiTheme="minorHAnsi" w:cstheme="minorBidi"/>
          <w:sz w:val="22"/>
          <w:szCs w:val="22"/>
          <w:lang w:val="en-US"/>
        </w:rPr>
      </w:pPr>
      <w:ins w:id="544" w:author="Huawei" w:date="2018-07-11T17:51:00Z">
        <w:r>
          <w:rPr>
            <w:lang w:eastAsia="zh-CN"/>
          </w:rPr>
          <w:t>6.7.3.2</w:t>
        </w:r>
        <w:r>
          <w:rPr>
            <w:rFonts w:asciiTheme="minorHAnsi" w:hAnsiTheme="minorHAnsi" w:cstheme="minorBidi"/>
            <w:sz w:val="22"/>
            <w:szCs w:val="22"/>
            <w:lang w:val="en-US"/>
          </w:rPr>
          <w:tab/>
        </w:r>
        <w:r>
          <w:rPr>
            <w:lang w:eastAsia="zh-CN"/>
          </w:rPr>
          <w:t>Minimum requirement</w:t>
        </w:r>
        <w:r>
          <w:tab/>
        </w:r>
        <w:r>
          <w:fldChar w:fldCharType="begin"/>
        </w:r>
        <w:r>
          <w:instrText xml:space="preserve"> PAGEREF _Toc519094972 \h </w:instrText>
        </w:r>
      </w:ins>
      <w:r>
        <w:fldChar w:fldCharType="separate"/>
      </w:r>
      <w:ins w:id="545" w:author="Huawei" w:date="2018-07-11T17:52:00Z">
        <w:r>
          <w:t>59</w:t>
        </w:r>
      </w:ins>
      <w:ins w:id="546" w:author="Huawei" w:date="2018-07-11T17:51:00Z">
        <w:r>
          <w:fldChar w:fldCharType="end"/>
        </w:r>
      </w:ins>
    </w:p>
    <w:p w14:paraId="3F610574" w14:textId="77777777" w:rsidR="00565ECD" w:rsidRDefault="00565ECD">
      <w:pPr>
        <w:pStyle w:val="TOC4"/>
        <w:rPr>
          <w:ins w:id="547" w:author="Huawei" w:date="2018-07-11T17:51:00Z"/>
          <w:rFonts w:asciiTheme="minorHAnsi" w:hAnsiTheme="minorHAnsi" w:cstheme="minorBidi"/>
          <w:sz w:val="22"/>
          <w:szCs w:val="22"/>
          <w:lang w:val="en-US"/>
        </w:rPr>
      </w:pPr>
      <w:ins w:id="548" w:author="Huawei" w:date="2018-07-11T17:51:00Z">
        <w:r>
          <w:rPr>
            <w:lang w:eastAsia="zh-CN"/>
          </w:rPr>
          <w:t>6.7.3.3</w:t>
        </w:r>
        <w:r>
          <w:rPr>
            <w:rFonts w:asciiTheme="minorHAnsi" w:hAnsiTheme="minorHAnsi" w:cstheme="minorBidi"/>
            <w:sz w:val="22"/>
            <w:szCs w:val="22"/>
            <w:lang w:val="en-US"/>
          </w:rPr>
          <w:tab/>
        </w:r>
        <w:r>
          <w:rPr>
            <w:lang w:eastAsia="zh-CN"/>
          </w:rPr>
          <w:t>Test purpose</w:t>
        </w:r>
        <w:r>
          <w:tab/>
        </w:r>
        <w:r>
          <w:fldChar w:fldCharType="begin"/>
        </w:r>
        <w:r>
          <w:instrText xml:space="preserve"> PAGEREF _Toc519094973 \h </w:instrText>
        </w:r>
      </w:ins>
      <w:r>
        <w:fldChar w:fldCharType="separate"/>
      </w:r>
      <w:ins w:id="549" w:author="Huawei" w:date="2018-07-11T17:52:00Z">
        <w:r>
          <w:t>59</w:t>
        </w:r>
      </w:ins>
      <w:ins w:id="550" w:author="Huawei" w:date="2018-07-11T17:51:00Z">
        <w:r>
          <w:fldChar w:fldCharType="end"/>
        </w:r>
      </w:ins>
    </w:p>
    <w:p w14:paraId="081AF66E" w14:textId="77777777" w:rsidR="00565ECD" w:rsidRDefault="00565ECD">
      <w:pPr>
        <w:pStyle w:val="TOC4"/>
        <w:rPr>
          <w:ins w:id="551" w:author="Huawei" w:date="2018-07-11T17:51:00Z"/>
          <w:rFonts w:asciiTheme="minorHAnsi" w:hAnsiTheme="minorHAnsi" w:cstheme="minorBidi"/>
          <w:sz w:val="22"/>
          <w:szCs w:val="22"/>
          <w:lang w:val="en-US"/>
        </w:rPr>
      </w:pPr>
      <w:ins w:id="552" w:author="Huawei" w:date="2018-07-11T17:51:00Z">
        <w:r>
          <w:rPr>
            <w:lang w:eastAsia="zh-CN"/>
          </w:rPr>
          <w:t>6.7.3.4</w:t>
        </w:r>
        <w:r>
          <w:rPr>
            <w:rFonts w:asciiTheme="minorHAnsi" w:hAnsiTheme="minorHAnsi" w:cstheme="minorBidi"/>
            <w:sz w:val="22"/>
            <w:szCs w:val="22"/>
            <w:lang w:val="en-US"/>
          </w:rPr>
          <w:tab/>
        </w:r>
        <w:r>
          <w:rPr>
            <w:lang w:eastAsia="zh-CN"/>
          </w:rPr>
          <w:t>Method of test</w:t>
        </w:r>
        <w:r>
          <w:tab/>
        </w:r>
        <w:r>
          <w:fldChar w:fldCharType="begin"/>
        </w:r>
        <w:r>
          <w:instrText xml:space="preserve"> PAGEREF _Toc519094974 \h </w:instrText>
        </w:r>
      </w:ins>
      <w:r>
        <w:fldChar w:fldCharType="separate"/>
      </w:r>
      <w:ins w:id="553" w:author="Huawei" w:date="2018-07-11T17:52:00Z">
        <w:r>
          <w:t>59</w:t>
        </w:r>
      </w:ins>
      <w:ins w:id="554" w:author="Huawei" w:date="2018-07-11T17:51:00Z">
        <w:r>
          <w:fldChar w:fldCharType="end"/>
        </w:r>
      </w:ins>
    </w:p>
    <w:p w14:paraId="0D6C91C9" w14:textId="77777777" w:rsidR="00565ECD" w:rsidRDefault="00565ECD">
      <w:pPr>
        <w:pStyle w:val="TOC5"/>
        <w:rPr>
          <w:ins w:id="555" w:author="Huawei" w:date="2018-07-11T17:51:00Z"/>
          <w:rFonts w:asciiTheme="minorHAnsi" w:hAnsiTheme="minorHAnsi" w:cstheme="minorBidi"/>
          <w:sz w:val="22"/>
          <w:szCs w:val="22"/>
          <w:lang w:val="en-US"/>
        </w:rPr>
      </w:pPr>
      <w:ins w:id="556" w:author="Huawei" w:date="2018-07-11T17:51:00Z">
        <w:r>
          <w:rPr>
            <w:lang w:eastAsia="zh-CN"/>
          </w:rPr>
          <w:t>6.7.3.4.1</w:t>
        </w:r>
        <w:r>
          <w:rPr>
            <w:rFonts w:asciiTheme="minorHAnsi" w:hAnsiTheme="minorHAnsi" w:cstheme="minorBidi"/>
            <w:sz w:val="22"/>
            <w:szCs w:val="22"/>
            <w:lang w:val="en-US"/>
          </w:rPr>
          <w:tab/>
        </w:r>
        <w:r>
          <w:rPr>
            <w:lang w:eastAsia="zh-CN"/>
          </w:rPr>
          <w:t>Initial conditions</w:t>
        </w:r>
        <w:r>
          <w:tab/>
        </w:r>
        <w:r>
          <w:fldChar w:fldCharType="begin"/>
        </w:r>
        <w:r>
          <w:instrText xml:space="preserve"> PAGEREF _Toc519094975 \h </w:instrText>
        </w:r>
      </w:ins>
      <w:r>
        <w:fldChar w:fldCharType="separate"/>
      </w:r>
      <w:ins w:id="557" w:author="Huawei" w:date="2018-07-11T17:52:00Z">
        <w:r>
          <w:t>59</w:t>
        </w:r>
      </w:ins>
      <w:ins w:id="558" w:author="Huawei" w:date="2018-07-11T17:51:00Z">
        <w:r>
          <w:fldChar w:fldCharType="end"/>
        </w:r>
      </w:ins>
    </w:p>
    <w:p w14:paraId="19218BDC" w14:textId="77777777" w:rsidR="00565ECD" w:rsidRDefault="00565ECD">
      <w:pPr>
        <w:pStyle w:val="TOC5"/>
        <w:rPr>
          <w:ins w:id="559" w:author="Huawei" w:date="2018-07-11T17:51:00Z"/>
          <w:rFonts w:asciiTheme="minorHAnsi" w:hAnsiTheme="minorHAnsi" w:cstheme="minorBidi"/>
          <w:sz w:val="22"/>
          <w:szCs w:val="22"/>
          <w:lang w:val="en-US"/>
        </w:rPr>
      </w:pPr>
      <w:ins w:id="560" w:author="Huawei" w:date="2018-07-11T17:51:00Z">
        <w:r>
          <w:rPr>
            <w:lang w:eastAsia="zh-CN"/>
          </w:rPr>
          <w:t>6.7.3.4.2</w:t>
        </w:r>
        <w:r>
          <w:rPr>
            <w:rFonts w:asciiTheme="minorHAnsi" w:hAnsiTheme="minorHAnsi" w:cstheme="minorBidi"/>
            <w:sz w:val="22"/>
            <w:szCs w:val="22"/>
            <w:lang w:val="en-US"/>
          </w:rPr>
          <w:tab/>
        </w:r>
        <w:r>
          <w:rPr>
            <w:lang w:eastAsia="zh-CN"/>
          </w:rPr>
          <w:t>Procedure</w:t>
        </w:r>
        <w:r>
          <w:tab/>
        </w:r>
        <w:r>
          <w:fldChar w:fldCharType="begin"/>
        </w:r>
        <w:r>
          <w:instrText xml:space="preserve"> PAGEREF _Toc519094976 \h </w:instrText>
        </w:r>
      </w:ins>
      <w:r>
        <w:fldChar w:fldCharType="separate"/>
      </w:r>
      <w:ins w:id="561" w:author="Huawei" w:date="2018-07-11T17:52:00Z">
        <w:r>
          <w:t>59</w:t>
        </w:r>
      </w:ins>
      <w:ins w:id="562" w:author="Huawei" w:date="2018-07-11T17:51:00Z">
        <w:r>
          <w:fldChar w:fldCharType="end"/>
        </w:r>
      </w:ins>
    </w:p>
    <w:p w14:paraId="36FF4778" w14:textId="77777777" w:rsidR="00565ECD" w:rsidRDefault="00565ECD">
      <w:pPr>
        <w:pStyle w:val="TOC4"/>
        <w:rPr>
          <w:ins w:id="563" w:author="Huawei" w:date="2018-07-11T17:51:00Z"/>
          <w:rFonts w:asciiTheme="minorHAnsi" w:hAnsiTheme="minorHAnsi" w:cstheme="minorBidi"/>
          <w:sz w:val="22"/>
          <w:szCs w:val="22"/>
          <w:lang w:val="en-US"/>
        </w:rPr>
      </w:pPr>
      <w:ins w:id="564" w:author="Huawei" w:date="2018-07-11T17:51:00Z">
        <w:r>
          <w:rPr>
            <w:lang w:eastAsia="zh-CN"/>
          </w:rPr>
          <w:t>6.7.3.5</w:t>
        </w:r>
        <w:r>
          <w:rPr>
            <w:rFonts w:asciiTheme="minorHAnsi" w:hAnsiTheme="minorHAnsi" w:cstheme="minorBidi"/>
            <w:sz w:val="22"/>
            <w:szCs w:val="22"/>
            <w:lang w:val="en-US"/>
          </w:rPr>
          <w:tab/>
        </w:r>
        <w:r>
          <w:rPr>
            <w:lang w:eastAsia="zh-CN"/>
          </w:rPr>
          <w:t>Test requirements</w:t>
        </w:r>
        <w:r>
          <w:tab/>
        </w:r>
        <w:r>
          <w:fldChar w:fldCharType="begin"/>
        </w:r>
        <w:r>
          <w:instrText xml:space="preserve"> PAGEREF _Toc519094977 \h </w:instrText>
        </w:r>
      </w:ins>
      <w:r>
        <w:fldChar w:fldCharType="separate"/>
      </w:r>
      <w:ins w:id="565" w:author="Huawei" w:date="2018-07-11T17:52:00Z">
        <w:r>
          <w:t>60</w:t>
        </w:r>
      </w:ins>
      <w:ins w:id="566" w:author="Huawei" w:date="2018-07-11T17:51:00Z">
        <w:r>
          <w:fldChar w:fldCharType="end"/>
        </w:r>
      </w:ins>
    </w:p>
    <w:p w14:paraId="7A65AA8B" w14:textId="77777777" w:rsidR="00565ECD" w:rsidRDefault="00565ECD">
      <w:pPr>
        <w:pStyle w:val="TOC5"/>
        <w:rPr>
          <w:ins w:id="567" w:author="Huawei" w:date="2018-07-11T17:51:00Z"/>
          <w:rFonts w:asciiTheme="minorHAnsi" w:hAnsiTheme="minorHAnsi" w:cstheme="minorBidi"/>
          <w:sz w:val="22"/>
          <w:szCs w:val="22"/>
          <w:lang w:val="en-US"/>
        </w:rPr>
      </w:pPr>
      <w:ins w:id="568" w:author="Huawei" w:date="2018-07-11T17:51:00Z">
        <w:r>
          <w:t>6.7.3.5.1</w:t>
        </w:r>
        <w:r>
          <w:rPr>
            <w:rFonts w:asciiTheme="minorHAnsi" w:hAnsiTheme="minorHAnsi" w:cstheme="minorBidi"/>
            <w:sz w:val="22"/>
            <w:szCs w:val="22"/>
            <w:lang w:val="en-US"/>
          </w:rPr>
          <w:tab/>
        </w:r>
        <w:r>
          <w:t>BS type 1-O</w:t>
        </w:r>
        <w:r>
          <w:tab/>
        </w:r>
        <w:r>
          <w:fldChar w:fldCharType="begin"/>
        </w:r>
        <w:r>
          <w:instrText xml:space="preserve"> PAGEREF _Toc519094978 \h </w:instrText>
        </w:r>
      </w:ins>
      <w:r>
        <w:fldChar w:fldCharType="separate"/>
      </w:r>
      <w:ins w:id="569" w:author="Huawei" w:date="2018-07-11T17:52:00Z">
        <w:r>
          <w:t>60</w:t>
        </w:r>
      </w:ins>
      <w:ins w:id="570" w:author="Huawei" w:date="2018-07-11T17:51:00Z">
        <w:r>
          <w:fldChar w:fldCharType="end"/>
        </w:r>
      </w:ins>
    </w:p>
    <w:p w14:paraId="294CA28A" w14:textId="77777777" w:rsidR="00565ECD" w:rsidRDefault="00565ECD">
      <w:pPr>
        <w:pStyle w:val="TOC5"/>
        <w:rPr>
          <w:ins w:id="571" w:author="Huawei" w:date="2018-07-11T17:51:00Z"/>
          <w:rFonts w:asciiTheme="minorHAnsi" w:hAnsiTheme="minorHAnsi" w:cstheme="minorBidi"/>
          <w:sz w:val="22"/>
          <w:szCs w:val="22"/>
          <w:lang w:val="en-US"/>
        </w:rPr>
      </w:pPr>
      <w:ins w:id="572" w:author="Huawei" w:date="2018-07-11T17:51:00Z">
        <w:r>
          <w:t>6.7.3.5.2</w:t>
        </w:r>
        <w:r>
          <w:rPr>
            <w:rFonts w:asciiTheme="minorHAnsi" w:hAnsiTheme="minorHAnsi" w:cstheme="minorBidi"/>
            <w:sz w:val="22"/>
            <w:szCs w:val="22"/>
            <w:lang w:val="en-US"/>
          </w:rPr>
          <w:tab/>
        </w:r>
        <w:r>
          <w:t>BS type 2-O</w:t>
        </w:r>
        <w:r>
          <w:tab/>
        </w:r>
        <w:r>
          <w:fldChar w:fldCharType="begin"/>
        </w:r>
        <w:r>
          <w:instrText xml:space="preserve"> PAGEREF _Toc519094979 \h </w:instrText>
        </w:r>
      </w:ins>
      <w:r>
        <w:fldChar w:fldCharType="separate"/>
      </w:r>
      <w:ins w:id="573" w:author="Huawei" w:date="2018-07-11T17:52:00Z">
        <w:r>
          <w:t>63</w:t>
        </w:r>
      </w:ins>
      <w:ins w:id="574" w:author="Huawei" w:date="2018-07-11T17:51:00Z">
        <w:r>
          <w:fldChar w:fldCharType="end"/>
        </w:r>
      </w:ins>
    </w:p>
    <w:p w14:paraId="7C044E56" w14:textId="77777777" w:rsidR="00565ECD" w:rsidRDefault="00565ECD">
      <w:pPr>
        <w:pStyle w:val="TOC3"/>
        <w:rPr>
          <w:ins w:id="575" w:author="Huawei" w:date="2018-07-11T17:51:00Z"/>
          <w:rFonts w:asciiTheme="minorHAnsi" w:hAnsiTheme="minorHAnsi" w:cstheme="minorBidi"/>
          <w:sz w:val="22"/>
          <w:szCs w:val="22"/>
          <w:lang w:val="en-US"/>
        </w:rPr>
      </w:pPr>
      <w:ins w:id="576" w:author="Huawei" w:date="2018-07-11T17:51:00Z">
        <w:r>
          <w:t>6.7.4</w:t>
        </w:r>
        <w:r>
          <w:rPr>
            <w:rFonts w:asciiTheme="minorHAnsi" w:hAnsiTheme="minorHAnsi" w:cstheme="minorBidi"/>
            <w:sz w:val="22"/>
            <w:szCs w:val="22"/>
            <w:lang w:val="en-US"/>
          </w:rPr>
          <w:tab/>
        </w:r>
        <w:r>
          <w:t>OTA operating band unwanted emissions</w:t>
        </w:r>
        <w:r>
          <w:tab/>
        </w:r>
        <w:r>
          <w:fldChar w:fldCharType="begin"/>
        </w:r>
        <w:r>
          <w:instrText xml:space="preserve"> PAGEREF _Toc519094980 \h </w:instrText>
        </w:r>
      </w:ins>
      <w:r>
        <w:fldChar w:fldCharType="separate"/>
      </w:r>
      <w:ins w:id="577" w:author="Huawei" w:date="2018-07-11T17:52:00Z">
        <w:r>
          <w:t>66</w:t>
        </w:r>
      </w:ins>
      <w:ins w:id="578" w:author="Huawei" w:date="2018-07-11T17:51:00Z">
        <w:r>
          <w:fldChar w:fldCharType="end"/>
        </w:r>
      </w:ins>
    </w:p>
    <w:p w14:paraId="4C3E4103" w14:textId="77777777" w:rsidR="00565ECD" w:rsidRDefault="00565ECD">
      <w:pPr>
        <w:pStyle w:val="TOC4"/>
        <w:rPr>
          <w:ins w:id="579" w:author="Huawei" w:date="2018-07-11T17:51:00Z"/>
          <w:rFonts w:asciiTheme="minorHAnsi" w:hAnsiTheme="minorHAnsi" w:cstheme="minorBidi"/>
          <w:sz w:val="22"/>
          <w:szCs w:val="22"/>
          <w:lang w:val="en-US"/>
        </w:rPr>
      </w:pPr>
      <w:ins w:id="580" w:author="Huawei" w:date="2018-07-11T17:51:00Z">
        <w:r>
          <w:rPr>
            <w:lang w:eastAsia="zh-CN"/>
          </w:rPr>
          <w:t>6.7.4.1</w:t>
        </w:r>
        <w:r>
          <w:rPr>
            <w:rFonts w:asciiTheme="minorHAnsi" w:hAnsiTheme="minorHAnsi" w:cstheme="minorBidi"/>
            <w:sz w:val="22"/>
            <w:szCs w:val="22"/>
            <w:lang w:val="en-US"/>
          </w:rPr>
          <w:tab/>
        </w:r>
        <w:r>
          <w:rPr>
            <w:lang w:eastAsia="zh-CN"/>
          </w:rPr>
          <w:t>Definition and applicability</w:t>
        </w:r>
        <w:r>
          <w:tab/>
        </w:r>
        <w:r>
          <w:fldChar w:fldCharType="begin"/>
        </w:r>
        <w:r>
          <w:instrText xml:space="preserve"> PAGEREF _Toc519094981 \h </w:instrText>
        </w:r>
      </w:ins>
      <w:r>
        <w:fldChar w:fldCharType="separate"/>
      </w:r>
      <w:ins w:id="581" w:author="Huawei" w:date="2018-07-11T17:52:00Z">
        <w:r>
          <w:t>66</w:t>
        </w:r>
      </w:ins>
      <w:ins w:id="582" w:author="Huawei" w:date="2018-07-11T17:51:00Z">
        <w:r>
          <w:fldChar w:fldCharType="end"/>
        </w:r>
      </w:ins>
    </w:p>
    <w:p w14:paraId="0B50EF07" w14:textId="77777777" w:rsidR="00565ECD" w:rsidRDefault="00565ECD">
      <w:pPr>
        <w:pStyle w:val="TOC4"/>
        <w:rPr>
          <w:ins w:id="583" w:author="Huawei" w:date="2018-07-11T17:51:00Z"/>
          <w:rFonts w:asciiTheme="minorHAnsi" w:hAnsiTheme="minorHAnsi" w:cstheme="minorBidi"/>
          <w:sz w:val="22"/>
          <w:szCs w:val="22"/>
          <w:lang w:val="en-US"/>
        </w:rPr>
      </w:pPr>
      <w:ins w:id="584" w:author="Huawei" w:date="2018-07-11T17:51:00Z">
        <w:r>
          <w:rPr>
            <w:lang w:eastAsia="zh-CN"/>
          </w:rPr>
          <w:t>6.7.4.2</w:t>
        </w:r>
        <w:r>
          <w:rPr>
            <w:rFonts w:asciiTheme="minorHAnsi" w:hAnsiTheme="minorHAnsi" w:cstheme="minorBidi"/>
            <w:sz w:val="22"/>
            <w:szCs w:val="22"/>
            <w:lang w:val="en-US"/>
          </w:rPr>
          <w:tab/>
        </w:r>
        <w:r>
          <w:rPr>
            <w:lang w:eastAsia="zh-CN"/>
          </w:rPr>
          <w:t>Minimum requirement</w:t>
        </w:r>
        <w:r>
          <w:tab/>
        </w:r>
        <w:r>
          <w:fldChar w:fldCharType="begin"/>
        </w:r>
        <w:r>
          <w:instrText xml:space="preserve"> PAGEREF _Toc519094982 \h </w:instrText>
        </w:r>
      </w:ins>
      <w:r>
        <w:fldChar w:fldCharType="separate"/>
      </w:r>
      <w:ins w:id="585" w:author="Huawei" w:date="2018-07-11T17:52:00Z">
        <w:r>
          <w:t>66</w:t>
        </w:r>
      </w:ins>
      <w:ins w:id="586" w:author="Huawei" w:date="2018-07-11T17:51:00Z">
        <w:r>
          <w:fldChar w:fldCharType="end"/>
        </w:r>
      </w:ins>
    </w:p>
    <w:p w14:paraId="3AEE9857" w14:textId="77777777" w:rsidR="00565ECD" w:rsidRDefault="00565ECD">
      <w:pPr>
        <w:pStyle w:val="TOC4"/>
        <w:rPr>
          <w:ins w:id="587" w:author="Huawei" w:date="2018-07-11T17:51:00Z"/>
          <w:rFonts w:asciiTheme="minorHAnsi" w:hAnsiTheme="minorHAnsi" w:cstheme="minorBidi"/>
          <w:sz w:val="22"/>
          <w:szCs w:val="22"/>
          <w:lang w:val="en-US"/>
        </w:rPr>
      </w:pPr>
      <w:ins w:id="588" w:author="Huawei" w:date="2018-07-11T17:51:00Z">
        <w:r>
          <w:rPr>
            <w:lang w:eastAsia="zh-CN"/>
          </w:rPr>
          <w:t>6.7.4.3</w:t>
        </w:r>
        <w:r>
          <w:rPr>
            <w:rFonts w:asciiTheme="minorHAnsi" w:hAnsiTheme="minorHAnsi" w:cstheme="minorBidi"/>
            <w:sz w:val="22"/>
            <w:szCs w:val="22"/>
            <w:lang w:val="en-US"/>
          </w:rPr>
          <w:tab/>
        </w:r>
        <w:r>
          <w:rPr>
            <w:lang w:eastAsia="zh-CN"/>
          </w:rPr>
          <w:t>Test purpose</w:t>
        </w:r>
        <w:r>
          <w:tab/>
        </w:r>
        <w:r>
          <w:fldChar w:fldCharType="begin"/>
        </w:r>
        <w:r>
          <w:instrText xml:space="preserve"> PAGEREF _Toc519094983 \h </w:instrText>
        </w:r>
      </w:ins>
      <w:r>
        <w:fldChar w:fldCharType="separate"/>
      </w:r>
      <w:ins w:id="589" w:author="Huawei" w:date="2018-07-11T17:52:00Z">
        <w:r>
          <w:t>66</w:t>
        </w:r>
      </w:ins>
      <w:ins w:id="590" w:author="Huawei" w:date="2018-07-11T17:51:00Z">
        <w:r>
          <w:fldChar w:fldCharType="end"/>
        </w:r>
      </w:ins>
    </w:p>
    <w:p w14:paraId="6E570F4E" w14:textId="77777777" w:rsidR="00565ECD" w:rsidRDefault="00565ECD">
      <w:pPr>
        <w:pStyle w:val="TOC4"/>
        <w:rPr>
          <w:ins w:id="591" w:author="Huawei" w:date="2018-07-11T17:51:00Z"/>
          <w:rFonts w:asciiTheme="minorHAnsi" w:hAnsiTheme="minorHAnsi" w:cstheme="minorBidi"/>
          <w:sz w:val="22"/>
          <w:szCs w:val="22"/>
          <w:lang w:val="en-US"/>
        </w:rPr>
      </w:pPr>
      <w:ins w:id="592" w:author="Huawei" w:date="2018-07-11T17:51:00Z">
        <w:r>
          <w:rPr>
            <w:lang w:eastAsia="zh-CN"/>
          </w:rPr>
          <w:t>6.7.4.4</w:t>
        </w:r>
        <w:r>
          <w:rPr>
            <w:rFonts w:asciiTheme="minorHAnsi" w:hAnsiTheme="minorHAnsi" w:cstheme="minorBidi"/>
            <w:sz w:val="22"/>
            <w:szCs w:val="22"/>
            <w:lang w:val="en-US"/>
          </w:rPr>
          <w:tab/>
        </w:r>
        <w:r>
          <w:rPr>
            <w:lang w:eastAsia="zh-CN"/>
          </w:rPr>
          <w:t>Method of test</w:t>
        </w:r>
        <w:r>
          <w:tab/>
        </w:r>
        <w:r>
          <w:fldChar w:fldCharType="begin"/>
        </w:r>
        <w:r>
          <w:instrText xml:space="preserve"> PAGEREF _Toc519094984 \h </w:instrText>
        </w:r>
      </w:ins>
      <w:r>
        <w:fldChar w:fldCharType="separate"/>
      </w:r>
      <w:ins w:id="593" w:author="Huawei" w:date="2018-07-11T17:52:00Z">
        <w:r>
          <w:t>66</w:t>
        </w:r>
      </w:ins>
      <w:ins w:id="594" w:author="Huawei" w:date="2018-07-11T17:51:00Z">
        <w:r>
          <w:fldChar w:fldCharType="end"/>
        </w:r>
      </w:ins>
    </w:p>
    <w:p w14:paraId="1CF30B0A" w14:textId="77777777" w:rsidR="00565ECD" w:rsidRDefault="00565ECD">
      <w:pPr>
        <w:pStyle w:val="TOC5"/>
        <w:rPr>
          <w:ins w:id="595" w:author="Huawei" w:date="2018-07-11T17:51:00Z"/>
          <w:rFonts w:asciiTheme="minorHAnsi" w:hAnsiTheme="minorHAnsi" w:cstheme="minorBidi"/>
          <w:sz w:val="22"/>
          <w:szCs w:val="22"/>
          <w:lang w:val="en-US"/>
        </w:rPr>
      </w:pPr>
      <w:ins w:id="596" w:author="Huawei" w:date="2018-07-11T17:51:00Z">
        <w:r>
          <w:rPr>
            <w:lang w:eastAsia="zh-CN"/>
          </w:rPr>
          <w:t>6.7.4.4.1</w:t>
        </w:r>
        <w:r>
          <w:rPr>
            <w:rFonts w:asciiTheme="minorHAnsi" w:hAnsiTheme="minorHAnsi" w:cstheme="minorBidi"/>
            <w:sz w:val="22"/>
            <w:szCs w:val="22"/>
            <w:lang w:val="en-US"/>
          </w:rPr>
          <w:tab/>
        </w:r>
        <w:r>
          <w:rPr>
            <w:lang w:eastAsia="zh-CN"/>
          </w:rPr>
          <w:t>Initial conditions</w:t>
        </w:r>
        <w:r>
          <w:tab/>
        </w:r>
        <w:r>
          <w:fldChar w:fldCharType="begin"/>
        </w:r>
        <w:r>
          <w:instrText xml:space="preserve"> PAGEREF _Toc519094985 \h </w:instrText>
        </w:r>
      </w:ins>
      <w:r>
        <w:fldChar w:fldCharType="separate"/>
      </w:r>
      <w:ins w:id="597" w:author="Huawei" w:date="2018-07-11T17:52:00Z">
        <w:r>
          <w:t>66</w:t>
        </w:r>
      </w:ins>
      <w:ins w:id="598" w:author="Huawei" w:date="2018-07-11T17:51:00Z">
        <w:r>
          <w:fldChar w:fldCharType="end"/>
        </w:r>
      </w:ins>
    </w:p>
    <w:p w14:paraId="32FB4118" w14:textId="77777777" w:rsidR="00565ECD" w:rsidRDefault="00565ECD">
      <w:pPr>
        <w:pStyle w:val="TOC5"/>
        <w:rPr>
          <w:ins w:id="599" w:author="Huawei" w:date="2018-07-11T17:51:00Z"/>
          <w:rFonts w:asciiTheme="minorHAnsi" w:hAnsiTheme="minorHAnsi" w:cstheme="minorBidi"/>
          <w:sz w:val="22"/>
          <w:szCs w:val="22"/>
          <w:lang w:val="en-US"/>
        </w:rPr>
      </w:pPr>
      <w:ins w:id="600" w:author="Huawei" w:date="2018-07-11T17:51:00Z">
        <w:r>
          <w:rPr>
            <w:lang w:eastAsia="zh-CN"/>
          </w:rPr>
          <w:t>6.7.4.4.2</w:t>
        </w:r>
        <w:r>
          <w:rPr>
            <w:rFonts w:asciiTheme="minorHAnsi" w:hAnsiTheme="minorHAnsi" w:cstheme="minorBidi"/>
            <w:sz w:val="22"/>
            <w:szCs w:val="22"/>
            <w:lang w:val="en-US"/>
          </w:rPr>
          <w:tab/>
        </w:r>
        <w:r>
          <w:rPr>
            <w:lang w:eastAsia="zh-CN"/>
          </w:rPr>
          <w:t>Procedure</w:t>
        </w:r>
        <w:r>
          <w:tab/>
        </w:r>
        <w:r>
          <w:fldChar w:fldCharType="begin"/>
        </w:r>
        <w:r>
          <w:instrText xml:space="preserve"> PAGEREF _Toc519094986 \h </w:instrText>
        </w:r>
      </w:ins>
      <w:r>
        <w:fldChar w:fldCharType="separate"/>
      </w:r>
      <w:ins w:id="601" w:author="Huawei" w:date="2018-07-11T17:52:00Z">
        <w:r>
          <w:t>66</w:t>
        </w:r>
      </w:ins>
      <w:ins w:id="602" w:author="Huawei" w:date="2018-07-11T17:51:00Z">
        <w:r>
          <w:fldChar w:fldCharType="end"/>
        </w:r>
      </w:ins>
    </w:p>
    <w:p w14:paraId="6BFD13FA" w14:textId="77777777" w:rsidR="00565ECD" w:rsidRDefault="00565ECD">
      <w:pPr>
        <w:pStyle w:val="TOC4"/>
        <w:rPr>
          <w:ins w:id="603" w:author="Huawei" w:date="2018-07-11T17:51:00Z"/>
          <w:rFonts w:asciiTheme="minorHAnsi" w:hAnsiTheme="minorHAnsi" w:cstheme="minorBidi"/>
          <w:sz w:val="22"/>
          <w:szCs w:val="22"/>
          <w:lang w:val="en-US"/>
        </w:rPr>
      </w:pPr>
      <w:ins w:id="604" w:author="Huawei" w:date="2018-07-11T17:51:00Z">
        <w:r>
          <w:rPr>
            <w:lang w:eastAsia="zh-CN"/>
          </w:rPr>
          <w:t>6.7.4.5</w:t>
        </w:r>
        <w:r>
          <w:rPr>
            <w:rFonts w:asciiTheme="minorHAnsi" w:hAnsiTheme="minorHAnsi" w:cstheme="minorBidi"/>
            <w:sz w:val="22"/>
            <w:szCs w:val="22"/>
            <w:lang w:val="en-US"/>
          </w:rPr>
          <w:tab/>
        </w:r>
        <w:r>
          <w:rPr>
            <w:lang w:eastAsia="zh-CN"/>
          </w:rPr>
          <w:t>Test requirements</w:t>
        </w:r>
        <w:r>
          <w:tab/>
        </w:r>
        <w:r>
          <w:fldChar w:fldCharType="begin"/>
        </w:r>
        <w:r>
          <w:instrText xml:space="preserve"> PAGEREF _Toc519094987 \h </w:instrText>
        </w:r>
      </w:ins>
      <w:r>
        <w:fldChar w:fldCharType="separate"/>
      </w:r>
      <w:ins w:id="605" w:author="Huawei" w:date="2018-07-11T17:52:00Z">
        <w:r>
          <w:t>67</w:t>
        </w:r>
      </w:ins>
      <w:ins w:id="606" w:author="Huawei" w:date="2018-07-11T17:51:00Z">
        <w:r>
          <w:fldChar w:fldCharType="end"/>
        </w:r>
      </w:ins>
    </w:p>
    <w:p w14:paraId="66F44AFD" w14:textId="77777777" w:rsidR="00565ECD" w:rsidRDefault="00565ECD">
      <w:pPr>
        <w:pStyle w:val="TOC5"/>
        <w:rPr>
          <w:ins w:id="607" w:author="Huawei" w:date="2018-07-11T17:51:00Z"/>
          <w:rFonts w:asciiTheme="minorHAnsi" w:hAnsiTheme="minorHAnsi" w:cstheme="minorBidi"/>
          <w:sz w:val="22"/>
          <w:szCs w:val="22"/>
          <w:lang w:val="en-US"/>
        </w:rPr>
      </w:pPr>
      <w:ins w:id="608" w:author="Huawei" w:date="2018-07-11T17:51:00Z">
        <w:r>
          <w:t>6.7.4.5.1</w:t>
        </w:r>
        <w:r>
          <w:rPr>
            <w:rFonts w:asciiTheme="minorHAnsi" w:hAnsiTheme="minorHAnsi" w:cstheme="minorBidi"/>
            <w:sz w:val="22"/>
            <w:szCs w:val="22"/>
            <w:lang w:val="en-US"/>
          </w:rPr>
          <w:tab/>
        </w:r>
        <w:r>
          <w:t>BS type 1-O</w:t>
        </w:r>
        <w:r>
          <w:tab/>
        </w:r>
        <w:r>
          <w:fldChar w:fldCharType="begin"/>
        </w:r>
        <w:r>
          <w:instrText xml:space="preserve"> PAGEREF _Toc519094988 \h </w:instrText>
        </w:r>
      </w:ins>
      <w:r>
        <w:fldChar w:fldCharType="separate"/>
      </w:r>
      <w:ins w:id="609" w:author="Huawei" w:date="2018-07-11T17:52:00Z">
        <w:r>
          <w:t>67</w:t>
        </w:r>
      </w:ins>
      <w:ins w:id="610" w:author="Huawei" w:date="2018-07-11T17:51:00Z">
        <w:r>
          <w:fldChar w:fldCharType="end"/>
        </w:r>
      </w:ins>
    </w:p>
    <w:p w14:paraId="44EDBEC6" w14:textId="77777777" w:rsidR="00565ECD" w:rsidRDefault="00565ECD">
      <w:pPr>
        <w:pStyle w:val="TOC5"/>
        <w:rPr>
          <w:ins w:id="611" w:author="Huawei" w:date="2018-07-11T17:51:00Z"/>
          <w:rFonts w:asciiTheme="minorHAnsi" w:hAnsiTheme="minorHAnsi" w:cstheme="minorBidi"/>
          <w:sz w:val="22"/>
          <w:szCs w:val="22"/>
          <w:lang w:val="en-US"/>
        </w:rPr>
      </w:pPr>
      <w:ins w:id="612" w:author="Huawei" w:date="2018-07-11T17:51:00Z">
        <w:r>
          <w:t>6.7.4.5.2</w:t>
        </w:r>
        <w:r>
          <w:rPr>
            <w:rFonts w:asciiTheme="minorHAnsi" w:hAnsiTheme="minorHAnsi" w:cstheme="minorBidi"/>
            <w:sz w:val="22"/>
            <w:szCs w:val="22"/>
            <w:lang w:val="en-US"/>
          </w:rPr>
          <w:tab/>
        </w:r>
        <w:r>
          <w:t>BS type 2-O</w:t>
        </w:r>
        <w:r>
          <w:tab/>
        </w:r>
        <w:r>
          <w:fldChar w:fldCharType="begin"/>
        </w:r>
        <w:r>
          <w:instrText xml:space="preserve"> PAGEREF _Toc519094989 \h </w:instrText>
        </w:r>
      </w:ins>
      <w:r>
        <w:fldChar w:fldCharType="separate"/>
      </w:r>
      <w:ins w:id="613" w:author="Huawei" w:date="2018-07-11T17:52:00Z">
        <w:r>
          <w:t>74</w:t>
        </w:r>
      </w:ins>
      <w:ins w:id="614" w:author="Huawei" w:date="2018-07-11T17:51:00Z">
        <w:r>
          <w:fldChar w:fldCharType="end"/>
        </w:r>
      </w:ins>
    </w:p>
    <w:p w14:paraId="6FBC9D39" w14:textId="77777777" w:rsidR="00565ECD" w:rsidRDefault="00565ECD">
      <w:pPr>
        <w:pStyle w:val="TOC3"/>
        <w:rPr>
          <w:ins w:id="615" w:author="Huawei" w:date="2018-07-11T17:51:00Z"/>
          <w:rFonts w:asciiTheme="minorHAnsi" w:hAnsiTheme="minorHAnsi" w:cstheme="minorBidi"/>
          <w:sz w:val="22"/>
          <w:szCs w:val="22"/>
          <w:lang w:val="en-US"/>
        </w:rPr>
      </w:pPr>
      <w:ins w:id="616" w:author="Huawei" w:date="2018-07-11T17:51:00Z">
        <w:r>
          <w:t>6.7.5</w:t>
        </w:r>
        <w:r>
          <w:rPr>
            <w:rFonts w:asciiTheme="minorHAnsi" w:hAnsiTheme="minorHAnsi" w:cstheme="minorBidi"/>
            <w:sz w:val="22"/>
            <w:szCs w:val="22"/>
            <w:lang w:val="en-US"/>
          </w:rPr>
          <w:tab/>
        </w:r>
        <w:r>
          <w:t>OTA transmitter spurious emissions</w:t>
        </w:r>
        <w:r>
          <w:tab/>
        </w:r>
        <w:r>
          <w:fldChar w:fldCharType="begin"/>
        </w:r>
        <w:r>
          <w:instrText xml:space="preserve"> PAGEREF _Toc519094990 \h </w:instrText>
        </w:r>
      </w:ins>
      <w:r>
        <w:fldChar w:fldCharType="separate"/>
      </w:r>
      <w:ins w:id="617" w:author="Huawei" w:date="2018-07-11T17:52:00Z">
        <w:r>
          <w:t>75</w:t>
        </w:r>
      </w:ins>
      <w:ins w:id="618" w:author="Huawei" w:date="2018-07-11T17:51:00Z">
        <w:r>
          <w:fldChar w:fldCharType="end"/>
        </w:r>
      </w:ins>
    </w:p>
    <w:p w14:paraId="31E8981B" w14:textId="77777777" w:rsidR="00565ECD" w:rsidRDefault="00565ECD">
      <w:pPr>
        <w:pStyle w:val="TOC6"/>
        <w:rPr>
          <w:ins w:id="619" w:author="Huawei" w:date="2018-07-11T17:51:00Z"/>
          <w:rFonts w:asciiTheme="minorHAnsi" w:hAnsiTheme="minorHAnsi" w:cstheme="minorBidi"/>
          <w:sz w:val="22"/>
          <w:szCs w:val="22"/>
          <w:lang w:val="en-US"/>
        </w:rPr>
      </w:pPr>
      <w:ins w:id="620" w:author="Huawei" w:date="2018-07-11T17:51:00Z">
        <w:r>
          <w:t>6.7.5.2.5.1</w:t>
        </w:r>
        <w:r>
          <w:rPr>
            <w:rFonts w:asciiTheme="minorHAnsi" w:hAnsiTheme="minorHAnsi" w:cstheme="minorBidi"/>
            <w:sz w:val="22"/>
            <w:szCs w:val="22"/>
            <w:lang w:val="en-US"/>
          </w:rPr>
          <w:tab/>
        </w:r>
        <w:r>
          <w:t xml:space="preserve"> Test requirement for BS type 1-O</w:t>
        </w:r>
        <w:r>
          <w:tab/>
        </w:r>
        <w:r>
          <w:fldChar w:fldCharType="begin"/>
        </w:r>
        <w:r>
          <w:instrText xml:space="preserve"> PAGEREF _Toc519094991 \h </w:instrText>
        </w:r>
      </w:ins>
      <w:r>
        <w:fldChar w:fldCharType="separate"/>
      </w:r>
      <w:ins w:id="621" w:author="Huawei" w:date="2018-07-11T17:52:00Z">
        <w:r>
          <w:t>77</w:t>
        </w:r>
      </w:ins>
      <w:ins w:id="622" w:author="Huawei" w:date="2018-07-11T17:51:00Z">
        <w:r>
          <w:fldChar w:fldCharType="end"/>
        </w:r>
      </w:ins>
    </w:p>
    <w:p w14:paraId="43201C26" w14:textId="77777777" w:rsidR="00565ECD" w:rsidRDefault="00565ECD">
      <w:pPr>
        <w:pStyle w:val="TOC6"/>
        <w:rPr>
          <w:ins w:id="623" w:author="Huawei" w:date="2018-07-11T17:51:00Z"/>
          <w:rFonts w:asciiTheme="minorHAnsi" w:hAnsiTheme="minorHAnsi" w:cstheme="minorBidi"/>
          <w:sz w:val="22"/>
          <w:szCs w:val="22"/>
          <w:lang w:val="en-US"/>
        </w:rPr>
      </w:pPr>
      <w:ins w:id="624" w:author="Huawei" w:date="2018-07-11T17:51:00Z">
        <w:r>
          <w:t>6.7.5.2.5.2</w:t>
        </w:r>
        <w:r>
          <w:rPr>
            <w:rFonts w:asciiTheme="minorHAnsi" w:hAnsiTheme="minorHAnsi" w:cstheme="minorBidi"/>
            <w:sz w:val="22"/>
            <w:szCs w:val="22"/>
            <w:lang w:val="en-US"/>
          </w:rPr>
          <w:tab/>
        </w:r>
        <w:r>
          <w:t xml:space="preserve"> Test requirement for BS type 2-O</w:t>
        </w:r>
        <w:r>
          <w:tab/>
        </w:r>
        <w:r>
          <w:fldChar w:fldCharType="begin"/>
        </w:r>
        <w:r>
          <w:instrText xml:space="preserve"> PAGEREF _Toc519094992 \h </w:instrText>
        </w:r>
      </w:ins>
      <w:r>
        <w:fldChar w:fldCharType="separate"/>
      </w:r>
      <w:ins w:id="625" w:author="Huawei" w:date="2018-07-11T17:52:00Z">
        <w:r>
          <w:t>78</w:t>
        </w:r>
      </w:ins>
      <w:ins w:id="626" w:author="Huawei" w:date="2018-07-11T17:51:00Z">
        <w:r>
          <w:fldChar w:fldCharType="end"/>
        </w:r>
      </w:ins>
    </w:p>
    <w:p w14:paraId="41E4BD90" w14:textId="77777777" w:rsidR="00565ECD" w:rsidRDefault="00565ECD">
      <w:pPr>
        <w:pStyle w:val="TOC6"/>
        <w:rPr>
          <w:ins w:id="627" w:author="Huawei" w:date="2018-07-11T17:51:00Z"/>
          <w:rFonts w:asciiTheme="minorHAnsi" w:hAnsiTheme="minorHAnsi" w:cstheme="minorBidi"/>
          <w:sz w:val="22"/>
          <w:szCs w:val="22"/>
          <w:lang w:val="en-US"/>
        </w:rPr>
      </w:pPr>
      <w:ins w:id="628" w:author="Huawei" w:date="2018-07-11T17:51:00Z">
        <w:r>
          <w:t>6.7.5.4.5.1</w:t>
        </w:r>
        <w:r>
          <w:rPr>
            <w:rFonts w:asciiTheme="minorHAnsi" w:hAnsiTheme="minorHAnsi" w:cstheme="minorBidi"/>
            <w:sz w:val="22"/>
            <w:szCs w:val="22"/>
            <w:lang w:val="en-US"/>
          </w:rPr>
          <w:tab/>
        </w:r>
        <w:r>
          <w:t xml:space="preserve"> Test requirement for BS type 1-O</w:t>
        </w:r>
        <w:r>
          <w:tab/>
        </w:r>
        <w:r>
          <w:fldChar w:fldCharType="begin"/>
        </w:r>
        <w:r>
          <w:instrText xml:space="preserve"> PAGEREF _Toc519094993 \h </w:instrText>
        </w:r>
      </w:ins>
      <w:r>
        <w:fldChar w:fldCharType="separate"/>
      </w:r>
      <w:ins w:id="629" w:author="Huawei" w:date="2018-07-11T17:52:00Z">
        <w:r>
          <w:t>81</w:t>
        </w:r>
      </w:ins>
      <w:ins w:id="630" w:author="Huawei" w:date="2018-07-11T17:51:00Z">
        <w:r>
          <w:fldChar w:fldCharType="end"/>
        </w:r>
      </w:ins>
    </w:p>
    <w:p w14:paraId="7F491C65" w14:textId="77777777" w:rsidR="00565ECD" w:rsidRDefault="00565ECD">
      <w:pPr>
        <w:pStyle w:val="TOC6"/>
        <w:rPr>
          <w:ins w:id="631" w:author="Huawei" w:date="2018-07-11T17:51:00Z"/>
          <w:rFonts w:asciiTheme="minorHAnsi" w:hAnsiTheme="minorHAnsi" w:cstheme="minorBidi"/>
          <w:sz w:val="22"/>
          <w:szCs w:val="22"/>
          <w:lang w:val="en-US"/>
        </w:rPr>
      </w:pPr>
      <w:ins w:id="632" w:author="Huawei" w:date="2018-07-11T17:51:00Z">
        <w:r>
          <w:t>6.7.5.4.5.1</w:t>
        </w:r>
        <w:r>
          <w:rPr>
            <w:rFonts w:asciiTheme="minorHAnsi" w:hAnsiTheme="minorHAnsi" w:cstheme="minorBidi"/>
            <w:sz w:val="22"/>
            <w:szCs w:val="22"/>
            <w:lang w:val="en-US"/>
          </w:rPr>
          <w:tab/>
        </w:r>
        <w:r>
          <w:t xml:space="preserve"> Test requirement for BS type 2-O</w:t>
        </w:r>
        <w:r>
          <w:tab/>
        </w:r>
        <w:r>
          <w:fldChar w:fldCharType="begin"/>
        </w:r>
        <w:r>
          <w:instrText xml:space="preserve"> PAGEREF _Toc519094994 \h </w:instrText>
        </w:r>
      </w:ins>
      <w:r>
        <w:fldChar w:fldCharType="separate"/>
      </w:r>
      <w:ins w:id="633" w:author="Huawei" w:date="2018-07-11T17:52:00Z">
        <w:r>
          <w:t>88</w:t>
        </w:r>
      </w:ins>
      <w:ins w:id="634" w:author="Huawei" w:date="2018-07-11T17:51:00Z">
        <w:r>
          <w:fldChar w:fldCharType="end"/>
        </w:r>
      </w:ins>
    </w:p>
    <w:p w14:paraId="32D33BCA" w14:textId="77777777" w:rsidR="00565ECD" w:rsidRDefault="00565ECD">
      <w:pPr>
        <w:pStyle w:val="TOC2"/>
        <w:rPr>
          <w:ins w:id="635" w:author="Huawei" w:date="2018-07-11T17:51:00Z"/>
          <w:rFonts w:asciiTheme="minorHAnsi" w:hAnsiTheme="minorHAnsi" w:cstheme="minorBidi"/>
          <w:sz w:val="22"/>
          <w:szCs w:val="22"/>
          <w:lang w:val="en-US"/>
        </w:rPr>
      </w:pPr>
      <w:ins w:id="636" w:author="Huawei" w:date="2018-07-11T17:51:00Z">
        <w:r>
          <w:t>6.8</w:t>
        </w:r>
        <w:r>
          <w:rPr>
            <w:rFonts w:asciiTheme="minorHAnsi" w:hAnsiTheme="minorHAnsi" w:cstheme="minorBidi"/>
            <w:sz w:val="22"/>
            <w:szCs w:val="22"/>
            <w:lang w:val="en-US"/>
          </w:rPr>
          <w:tab/>
        </w:r>
        <w:r>
          <w:t>OTA transmitter intermodulation</w:t>
        </w:r>
        <w:r>
          <w:tab/>
        </w:r>
        <w:r>
          <w:fldChar w:fldCharType="begin"/>
        </w:r>
        <w:r>
          <w:instrText xml:space="preserve"> PAGEREF _Toc519094995 \h </w:instrText>
        </w:r>
      </w:ins>
      <w:r>
        <w:fldChar w:fldCharType="separate"/>
      </w:r>
      <w:ins w:id="637" w:author="Huawei" w:date="2018-07-11T17:52:00Z">
        <w:r>
          <w:t>88</w:t>
        </w:r>
      </w:ins>
      <w:ins w:id="638" w:author="Huawei" w:date="2018-07-11T17:51:00Z">
        <w:r>
          <w:fldChar w:fldCharType="end"/>
        </w:r>
      </w:ins>
    </w:p>
    <w:p w14:paraId="6CA979D7" w14:textId="77777777" w:rsidR="00565ECD" w:rsidRDefault="00565ECD">
      <w:pPr>
        <w:pStyle w:val="TOC1"/>
        <w:rPr>
          <w:ins w:id="639" w:author="Huawei" w:date="2018-07-11T17:51:00Z"/>
          <w:rFonts w:asciiTheme="minorHAnsi" w:hAnsiTheme="minorHAnsi" w:cstheme="minorBidi"/>
          <w:szCs w:val="22"/>
          <w:lang w:val="en-US"/>
        </w:rPr>
      </w:pPr>
      <w:ins w:id="640" w:author="Huawei" w:date="2018-07-11T17:51:00Z">
        <w:r>
          <w:t>7</w:t>
        </w:r>
        <w:r>
          <w:rPr>
            <w:rFonts w:asciiTheme="minorHAnsi" w:hAnsiTheme="minorHAnsi" w:cstheme="minorBidi"/>
            <w:szCs w:val="22"/>
            <w:lang w:val="en-US"/>
          </w:rPr>
          <w:tab/>
        </w:r>
        <w:r>
          <w:t>Radiated receiver characteristics</w:t>
        </w:r>
        <w:r>
          <w:tab/>
        </w:r>
        <w:r>
          <w:fldChar w:fldCharType="begin"/>
        </w:r>
        <w:r>
          <w:instrText xml:space="preserve"> PAGEREF _Toc519094996 \h </w:instrText>
        </w:r>
      </w:ins>
      <w:r>
        <w:fldChar w:fldCharType="separate"/>
      </w:r>
      <w:ins w:id="641" w:author="Huawei" w:date="2018-07-11T17:52:00Z">
        <w:r>
          <w:t>92</w:t>
        </w:r>
      </w:ins>
      <w:ins w:id="642" w:author="Huawei" w:date="2018-07-11T17:51:00Z">
        <w:r>
          <w:fldChar w:fldCharType="end"/>
        </w:r>
      </w:ins>
    </w:p>
    <w:p w14:paraId="3CB4158E" w14:textId="77777777" w:rsidR="00565ECD" w:rsidRDefault="00565ECD">
      <w:pPr>
        <w:pStyle w:val="TOC2"/>
        <w:rPr>
          <w:ins w:id="643" w:author="Huawei" w:date="2018-07-11T17:51:00Z"/>
          <w:rFonts w:asciiTheme="minorHAnsi" w:hAnsiTheme="minorHAnsi" w:cstheme="minorBidi"/>
          <w:sz w:val="22"/>
          <w:szCs w:val="22"/>
          <w:lang w:val="en-US"/>
        </w:rPr>
      </w:pPr>
      <w:ins w:id="644" w:author="Huawei" w:date="2018-07-11T17:51:00Z">
        <w:r>
          <w:t>7.1</w:t>
        </w:r>
        <w:r>
          <w:rPr>
            <w:rFonts w:asciiTheme="minorHAnsi" w:hAnsiTheme="minorHAnsi" w:cstheme="minorBidi"/>
            <w:sz w:val="22"/>
            <w:szCs w:val="22"/>
            <w:lang w:val="en-US"/>
          </w:rPr>
          <w:tab/>
        </w:r>
        <w:r>
          <w:t>General</w:t>
        </w:r>
        <w:r>
          <w:tab/>
        </w:r>
        <w:r>
          <w:fldChar w:fldCharType="begin"/>
        </w:r>
        <w:r>
          <w:instrText xml:space="preserve"> PAGEREF _Toc519094997 \h </w:instrText>
        </w:r>
      </w:ins>
      <w:r>
        <w:fldChar w:fldCharType="separate"/>
      </w:r>
      <w:ins w:id="645" w:author="Huawei" w:date="2018-07-11T17:52:00Z">
        <w:r>
          <w:t>92</w:t>
        </w:r>
      </w:ins>
      <w:ins w:id="646" w:author="Huawei" w:date="2018-07-11T17:51:00Z">
        <w:r>
          <w:fldChar w:fldCharType="end"/>
        </w:r>
      </w:ins>
    </w:p>
    <w:p w14:paraId="63ABCA84" w14:textId="77777777" w:rsidR="00565ECD" w:rsidRDefault="00565ECD">
      <w:pPr>
        <w:pStyle w:val="TOC2"/>
        <w:rPr>
          <w:ins w:id="647" w:author="Huawei" w:date="2018-07-11T17:51:00Z"/>
          <w:rFonts w:asciiTheme="minorHAnsi" w:hAnsiTheme="minorHAnsi" w:cstheme="minorBidi"/>
          <w:sz w:val="22"/>
          <w:szCs w:val="22"/>
          <w:lang w:val="en-US"/>
        </w:rPr>
      </w:pPr>
      <w:ins w:id="648" w:author="Huawei" w:date="2018-07-11T17:51:00Z">
        <w:r>
          <w:t>7.2</w:t>
        </w:r>
        <w:r>
          <w:rPr>
            <w:rFonts w:asciiTheme="minorHAnsi" w:hAnsiTheme="minorHAnsi" w:cstheme="minorBidi"/>
            <w:sz w:val="22"/>
            <w:szCs w:val="22"/>
            <w:lang w:val="en-US"/>
          </w:rPr>
          <w:tab/>
        </w:r>
        <w:r>
          <w:t>OTA sensitivity</w:t>
        </w:r>
        <w:r>
          <w:tab/>
        </w:r>
        <w:r>
          <w:fldChar w:fldCharType="begin"/>
        </w:r>
        <w:r>
          <w:instrText xml:space="preserve"> PAGEREF _Toc519094998 \h </w:instrText>
        </w:r>
      </w:ins>
      <w:r>
        <w:fldChar w:fldCharType="separate"/>
      </w:r>
      <w:ins w:id="649" w:author="Huawei" w:date="2018-07-11T17:52:00Z">
        <w:r>
          <w:t>92</w:t>
        </w:r>
      </w:ins>
      <w:ins w:id="650" w:author="Huawei" w:date="2018-07-11T17:51:00Z">
        <w:r>
          <w:fldChar w:fldCharType="end"/>
        </w:r>
      </w:ins>
    </w:p>
    <w:p w14:paraId="5085134D" w14:textId="77777777" w:rsidR="00565ECD" w:rsidRDefault="00565ECD">
      <w:pPr>
        <w:pStyle w:val="TOC2"/>
        <w:rPr>
          <w:ins w:id="651" w:author="Huawei" w:date="2018-07-11T17:51:00Z"/>
          <w:rFonts w:asciiTheme="minorHAnsi" w:hAnsiTheme="minorHAnsi" w:cstheme="minorBidi"/>
          <w:sz w:val="22"/>
          <w:szCs w:val="22"/>
          <w:lang w:val="en-US"/>
        </w:rPr>
      </w:pPr>
      <w:ins w:id="652" w:author="Huawei" w:date="2018-07-11T17:51:00Z">
        <w:r>
          <w:t>7.3</w:t>
        </w:r>
        <w:r>
          <w:rPr>
            <w:rFonts w:asciiTheme="minorHAnsi" w:hAnsiTheme="minorHAnsi" w:cstheme="minorBidi"/>
            <w:sz w:val="22"/>
            <w:szCs w:val="22"/>
            <w:lang w:val="en-US"/>
          </w:rPr>
          <w:tab/>
        </w:r>
        <w:r>
          <w:t>OTA reference sensitivity level</w:t>
        </w:r>
        <w:r>
          <w:tab/>
        </w:r>
        <w:r>
          <w:fldChar w:fldCharType="begin"/>
        </w:r>
        <w:r>
          <w:instrText xml:space="preserve"> PAGEREF _Toc519094999 \h </w:instrText>
        </w:r>
      </w:ins>
      <w:r>
        <w:fldChar w:fldCharType="separate"/>
      </w:r>
      <w:ins w:id="653" w:author="Huawei" w:date="2018-07-11T17:52:00Z">
        <w:r>
          <w:t>94</w:t>
        </w:r>
      </w:ins>
      <w:ins w:id="654" w:author="Huawei" w:date="2018-07-11T17:51:00Z">
        <w:r>
          <w:fldChar w:fldCharType="end"/>
        </w:r>
      </w:ins>
    </w:p>
    <w:p w14:paraId="1C4259A6" w14:textId="77777777" w:rsidR="00565ECD" w:rsidRDefault="00565ECD">
      <w:pPr>
        <w:pStyle w:val="TOC2"/>
        <w:rPr>
          <w:ins w:id="655" w:author="Huawei" w:date="2018-07-11T17:51:00Z"/>
          <w:rFonts w:asciiTheme="minorHAnsi" w:hAnsiTheme="minorHAnsi" w:cstheme="minorBidi"/>
          <w:sz w:val="22"/>
          <w:szCs w:val="22"/>
          <w:lang w:val="en-US"/>
        </w:rPr>
      </w:pPr>
      <w:ins w:id="656" w:author="Huawei" w:date="2018-07-11T17:51:00Z">
        <w:r>
          <w:t>7.4</w:t>
        </w:r>
        <w:r>
          <w:rPr>
            <w:rFonts w:asciiTheme="minorHAnsi" w:hAnsiTheme="minorHAnsi" w:cstheme="minorBidi"/>
            <w:sz w:val="22"/>
            <w:szCs w:val="22"/>
            <w:lang w:val="en-US"/>
          </w:rPr>
          <w:tab/>
        </w:r>
        <w:r>
          <w:t>OTA dynamic range</w:t>
        </w:r>
        <w:r>
          <w:tab/>
        </w:r>
        <w:r>
          <w:fldChar w:fldCharType="begin"/>
        </w:r>
        <w:r>
          <w:instrText xml:space="preserve"> PAGEREF _Toc519095000 \h </w:instrText>
        </w:r>
      </w:ins>
      <w:r>
        <w:fldChar w:fldCharType="separate"/>
      </w:r>
      <w:ins w:id="657" w:author="Huawei" w:date="2018-07-11T17:52:00Z">
        <w:r>
          <w:t>98</w:t>
        </w:r>
      </w:ins>
      <w:ins w:id="658" w:author="Huawei" w:date="2018-07-11T17:51:00Z">
        <w:r>
          <w:fldChar w:fldCharType="end"/>
        </w:r>
      </w:ins>
    </w:p>
    <w:p w14:paraId="387605A1" w14:textId="77777777" w:rsidR="00565ECD" w:rsidRDefault="00565ECD">
      <w:pPr>
        <w:pStyle w:val="TOC2"/>
        <w:rPr>
          <w:ins w:id="659" w:author="Huawei" w:date="2018-07-11T17:51:00Z"/>
          <w:rFonts w:asciiTheme="minorHAnsi" w:hAnsiTheme="minorHAnsi" w:cstheme="minorBidi"/>
          <w:sz w:val="22"/>
          <w:szCs w:val="22"/>
          <w:lang w:val="en-US"/>
        </w:rPr>
      </w:pPr>
      <w:ins w:id="660" w:author="Huawei" w:date="2018-07-11T17:51:00Z">
        <w:r>
          <w:t>7.5</w:t>
        </w:r>
        <w:r>
          <w:rPr>
            <w:rFonts w:asciiTheme="minorHAnsi" w:hAnsiTheme="minorHAnsi" w:cstheme="minorBidi"/>
            <w:sz w:val="22"/>
            <w:szCs w:val="22"/>
            <w:lang w:val="en-US"/>
          </w:rPr>
          <w:tab/>
        </w:r>
        <w:r>
          <w:t>OTA in-band selectivity and blocking</w:t>
        </w:r>
        <w:r>
          <w:tab/>
        </w:r>
        <w:r>
          <w:fldChar w:fldCharType="begin"/>
        </w:r>
        <w:r>
          <w:instrText xml:space="preserve"> PAGEREF _Toc519095001 \h </w:instrText>
        </w:r>
      </w:ins>
      <w:r>
        <w:fldChar w:fldCharType="separate"/>
      </w:r>
      <w:ins w:id="661" w:author="Huawei" w:date="2018-07-11T17:52:00Z">
        <w:r>
          <w:t>108</w:t>
        </w:r>
      </w:ins>
      <w:ins w:id="662" w:author="Huawei" w:date="2018-07-11T17:51:00Z">
        <w:r>
          <w:fldChar w:fldCharType="end"/>
        </w:r>
      </w:ins>
    </w:p>
    <w:p w14:paraId="22C2C08A" w14:textId="77777777" w:rsidR="00565ECD" w:rsidRDefault="00565ECD">
      <w:pPr>
        <w:pStyle w:val="TOC2"/>
        <w:rPr>
          <w:ins w:id="663" w:author="Huawei" w:date="2018-07-11T17:51:00Z"/>
          <w:rFonts w:asciiTheme="minorHAnsi" w:hAnsiTheme="minorHAnsi" w:cstheme="minorBidi"/>
          <w:sz w:val="22"/>
          <w:szCs w:val="22"/>
          <w:lang w:val="en-US"/>
        </w:rPr>
      </w:pPr>
      <w:ins w:id="664" w:author="Huawei" w:date="2018-07-11T17:51:00Z">
        <w:r>
          <w:t>7.6</w:t>
        </w:r>
        <w:r>
          <w:rPr>
            <w:rFonts w:asciiTheme="minorHAnsi" w:hAnsiTheme="minorHAnsi" w:cstheme="minorBidi"/>
            <w:sz w:val="22"/>
            <w:szCs w:val="22"/>
            <w:lang w:val="en-US"/>
          </w:rPr>
          <w:tab/>
        </w:r>
        <w:r>
          <w:t>OTA out-of-band blocking</w:t>
        </w:r>
        <w:r>
          <w:tab/>
        </w:r>
        <w:r>
          <w:fldChar w:fldCharType="begin"/>
        </w:r>
        <w:r>
          <w:instrText xml:space="preserve"> PAGEREF _Toc519095002 \h </w:instrText>
        </w:r>
      </w:ins>
      <w:r>
        <w:fldChar w:fldCharType="separate"/>
      </w:r>
      <w:ins w:id="665" w:author="Huawei" w:date="2018-07-11T17:52:00Z">
        <w:r>
          <w:t>118</w:t>
        </w:r>
      </w:ins>
      <w:ins w:id="666" w:author="Huawei" w:date="2018-07-11T17:51:00Z">
        <w:r>
          <w:fldChar w:fldCharType="end"/>
        </w:r>
      </w:ins>
    </w:p>
    <w:p w14:paraId="246139D0" w14:textId="77777777" w:rsidR="00565ECD" w:rsidRDefault="00565ECD">
      <w:pPr>
        <w:pStyle w:val="TOC2"/>
        <w:rPr>
          <w:ins w:id="667" w:author="Huawei" w:date="2018-07-11T17:51:00Z"/>
          <w:rFonts w:asciiTheme="minorHAnsi" w:hAnsiTheme="minorHAnsi" w:cstheme="minorBidi"/>
          <w:sz w:val="22"/>
          <w:szCs w:val="22"/>
          <w:lang w:val="en-US"/>
        </w:rPr>
      </w:pPr>
      <w:ins w:id="668" w:author="Huawei" w:date="2018-07-11T17:51:00Z">
        <w:r>
          <w:t>7.7</w:t>
        </w:r>
        <w:r>
          <w:rPr>
            <w:rFonts w:asciiTheme="minorHAnsi" w:hAnsiTheme="minorHAnsi" w:cstheme="minorBidi"/>
            <w:sz w:val="22"/>
            <w:szCs w:val="22"/>
            <w:lang w:val="en-US"/>
          </w:rPr>
          <w:tab/>
        </w:r>
        <w:r>
          <w:t>OTA receiver spurious emissions</w:t>
        </w:r>
        <w:r>
          <w:tab/>
        </w:r>
        <w:r>
          <w:fldChar w:fldCharType="begin"/>
        </w:r>
        <w:r>
          <w:instrText xml:space="preserve"> PAGEREF _Toc519095003 \h </w:instrText>
        </w:r>
      </w:ins>
      <w:r>
        <w:fldChar w:fldCharType="separate"/>
      </w:r>
      <w:ins w:id="669" w:author="Huawei" w:date="2018-07-11T17:52:00Z">
        <w:r>
          <w:t>118</w:t>
        </w:r>
      </w:ins>
      <w:ins w:id="670" w:author="Huawei" w:date="2018-07-11T17:51:00Z">
        <w:r>
          <w:fldChar w:fldCharType="end"/>
        </w:r>
      </w:ins>
    </w:p>
    <w:p w14:paraId="40F3A592" w14:textId="77777777" w:rsidR="00565ECD" w:rsidRDefault="00565ECD">
      <w:pPr>
        <w:pStyle w:val="TOC3"/>
        <w:rPr>
          <w:ins w:id="671" w:author="Huawei" w:date="2018-07-11T17:51:00Z"/>
          <w:rFonts w:asciiTheme="minorHAnsi" w:hAnsiTheme="minorHAnsi" w:cstheme="minorBidi"/>
          <w:sz w:val="22"/>
          <w:szCs w:val="22"/>
          <w:lang w:val="en-US"/>
        </w:rPr>
      </w:pPr>
      <w:ins w:id="672" w:author="Huawei" w:date="2018-07-11T17:51:00Z">
        <w:r>
          <w:rPr>
            <w:lang w:eastAsia="sv-SE"/>
          </w:rPr>
          <w:t>7.7.1</w:t>
        </w:r>
        <w:r>
          <w:rPr>
            <w:rFonts w:asciiTheme="minorHAnsi" w:hAnsiTheme="minorHAnsi" w:cstheme="minorBidi"/>
            <w:sz w:val="22"/>
            <w:szCs w:val="22"/>
            <w:lang w:val="en-US"/>
          </w:rPr>
          <w:tab/>
        </w:r>
        <w:r>
          <w:rPr>
            <w:lang w:eastAsia="sv-SE"/>
          </w:rPr>
          <w:t>Definition and applicability</w:t>
        </w:r>
        <w:r>
          <w:tab/>
        </w:r>
        <w:r>
          <w:fldChar w:fldCharType="begin"/>
        </w:r>
        <w:r>
          <w:instrText xml:space="preserve"> PAGEREF _Toc519095004 \h </w:instrText>
        </w:r>
      </w:ins>
      <w:r>
        <w:fldChar w:fldCharType="separate"/>
      </w:r>
      <w:ins w:id="673" w:author="Huawei" w:date="2018-07-11T17:52:00Z">
        <w:r>
          <w:t>118</w:t>
        </w:r>
      </w:ins>
      <w:ins w:id="674" w:author="Huawei" w:date="2018-07-11T17:51:00Z">
        <w:r>
          <w:fldChar w:fldCharType="end"/>
        </w:r>
      </w:ins>
    </w:p>
    <w:p w14:paraId="5E23B70A" w14:textId="77777777" w:rsidR="00565ECD" w:rsidRDefault="00565ECD">
      <w:pPr>
        <w:pStyle w:val="TOC3"/>
        <w:rPr>
          <w:ins w:id="675" w:author="Huawei" w:date="2018-07-11T17:51:00Z"/>
          <w:rFonts w:asciiTheme="minorHAnsi" w:hAnsiTheme="minorHAnsi" w:cstheme="minorBidi"/>
          <w:sz w:val="22"/>
          <w:szCs w:val="22"/>
          <w:lang w:val="en-US"/>
        </w:rPr>
      </w:pPr>
      <w:ins w:id="676" w:author="Huawei" w:date="2018-07-11T17:51:00Z">
        <w:r>
          <w:rPr>
            <w:lang w:eastAsia="sv-SE"/>
          </w:rPr>
          <w:t>7.7.2</w:t>
        </w:r>
        <w:r>
          <w:rPr>
            <w:rFonts w:asciiTheme="minorHAnsi" w:hAnsiTheme="minorHAnsi" w:cstheme="minorBidi"/>
            <w:sz w:val="22"/>
            <w:szCs w:val="22"/>
            <w:lang w:val="en-US"/>
          </w:rPr>
          <w:tab/>
        </w:r>
        <w:r>
          <w:rPr>
            <w:lang w:eastAsia="sv-SE"/>
          </w:rPr>
          <w:t>Minimum Requirement</w:t>
        </w:r>
        <w:r>
          <w:tab/>
        </w:r>
        <w:r>
          <w:fldChar w:fldCharType="begin"/>
        </w:r>
        <w:r>
          <w:instrText xml:space="preserve"> PAGEREF _Toc519095005 \h </w:instrText>
        </w:r>
      </w:ins>
      <w:r>
        <w:fldChar w:fldCharType="separate"/>
      </w:r>
      <w:ins w:id="677" w:author="Huawei" w:date="2018-07-11T17:52:00Z">
        <w:r>
          <w:t>118</w:t>
        </w:r>
      </w:ins>
      <w:ins w:id="678" w:author="Huawei" w:date="2018-07-11T17:51:00Z">
        <w:r>
          <w:fldChar w:fldCharType="end"/>
        </w:r>
      </w:ins>
    </w:p>
    <w:p w14:paraId="1B31F525" w14:textId="77777777" w:rsidR="00565ECD" w:rsidRDefault="00565ECD">
      <w:pPr>
        <w:pStyle w:val="TOC3"/>
        <w:rPr>
          <w:ins w:id="679" w:author="Huawei" w:date="2018-07-11T17:51:00Z"/>
          <w:rFonts w:asciiTheme="minorHAnsi" w:hAnsiTheme="minorHAnsi" w:cstheme="minorBidi"/>
          <w:sz w:val="22"/>
          <w:szCs w:val="22"/>
          <w:lang w:val="en-US"/>
        </w:rPr>
      </w:pPr>
      <w:ins w:id="680" w:author="Huawei" w:date="2018-07-11T17:51:00Z">
        <w:r>
          <w:rPr>
            <w:lang w:eastAsia="sv-SE"/>
          </w:rPr>
          <w:t>7.7.3</w:t>
        </w:r>
        <w:r>
          <w:rPr>
            <w:rFonts w:asciiTheme="minorHAnsi" w:hAnsiTheme="minorHAnsi" w:cstheme="minorBidi"/>
            <w:sz w:val="22"/>
            <w:szCs w:val="22"/>
            <w:lang w:val="en-US"/>
          </w:rPr>
          <w:tab/>
        </w:r>
        <w:r>
          <w:rPr>
            <w:lang w:eastAsia="sv-SE"/>
          </w:rPr>
          <w:t>Test purpose</w:t>
        </w:r>
        <w:r>
          <w:tab/>
        </w:r>
        <w:r>
          <w:fldChar w:fldCharType="begin"/>
        </w:r>
        <w:r>
          <w:instrText xml:space="preserve"> PAGEREF _Toc519095006 \h </w:instrText>
        </w:r>
      </w:ins>
      <w:r>
        <w:fldChar w:fldCharType="separate"/>
      </w:r>
      <w:ins w:id="681" w:author="Huawei" w:date="2018-07-11T17:52:00Z">
        <w:r>
          <w:t>118</w:t>
        </w:r>
      </w:ins>
      <w:ins w:id="682" w:author="Huawei" w:date="2018-07-11T17:51:00Z">
        <w:r>
          <w:fldChar w:fldCharType="end"/>
        </w:r>
      </w:ins>
    </w:p>
    <w:p w14:paraId="66963F3E" w14:textId="77777777" w:rsidR="00565ECD" w:rsidRDefault="00565ECD">
      <w:pPr>
        <w:pStyle w:val="TOC4"/>
        <w:rPr>
          <w:ins w:id="683" w:author="Huawei" w:date="2018-07-11T17:51:00Z"/>
          <w:rFonts w:asciiTheme="minorHAnsi" w:hAnsiTheme="minorHAnsi" w:cstheme="minorBidi"/>
          <w:sz w:val="22"/>
          <w:szCs w:val="22"/>
          <w:lang w:val="en-US"/>
        </w:rPr>
      </w:pPr>
      <w:ins w:id="684" w:author="Huawei" w:date="2018-07-11T17:51:00Z">
        <w:r>
          <w:rPr>
            <w:lang w:eastAsia="sv-SE"/>
          </w:rPr>
          <w:t>7.7.4</w:t>
        </w:r>
        <w:r>
          <w:rPr>
            <w:rFonts w:asciiTheme="minorHAnsi" w:hAnsiTheme="minorHAnsi" w:cstheme="minorBidi"/>
            <w:sz w:val="22"/>
            <w:szCs w:val="22"/>
            <w:lang w:val="en-US"/>
          </w:rPr>
          <w:tab/>
        </w:r>
        <w:r>
          <w:rPr>
            <w:lang w:eastAsia="sv-SE"/>
          </w:rPr>
          <w:t>Method of test</w:t>
        </w:r>
        <w:r>
          <w:tab/>
        </w:r>
        <w:r>
          <w:fldChar w:fldCharType="begin"/>
        </w:r>
        <w:r>
          <w:instrText xml:space="preserve"> PAGEREF _Toc519095007 \h </w:instrText>
        </w:r>
      </w:ins>
      <w:r>
        <w:fldChar w:fldCharType="separate"/>
      </w:r>
      <w:ins w:id="685" w:author="Huawei" w:date="2018-07-11T17:52:00Z">
        <w:r>
          <w:t>119</w:t>
        </w:r>
      </w:ins>
      <w:ins w:id="686" w:author="Huawei" w:date="2018-07-11T17:51:00Z">
        <w:r>
          <w:fldChar w:fldCharType="end"/>
        </w:r>
      </w:ins>
    </w:p>
    <w:p w14:paraId="2D050D35" w14:textId="77777777" w:rsidR="00565ECD" w:rsidRDefault="00565ECD">
      <w:pPr>
        <w:pStyle w:val="TOC4"/>
        <w:rPr>
          <w:ins w:id="687" w:author="Huawei" w:date="2018-07-11T17:51:00Z"/>
          <w:rFonts w:asciiTheme="minorHAnsi" w:hAnsiTheme="minorHAnsi" w:cstheme="minorBidi"/>
          <w:sz w:val="22"/>
          <w:szCs w:val="22"/>
          <w:lang w:val="en-US"/>
        </w:rPr>
      </w:pPr>
      <w:ins w:id="688" w:author="Huawei" w:date="2018-07-11T17:51:00Z">
        <w:r>
          <w:rPr>
            <w:lang w:eastAsia="sv-SE"/>
          </w:rPr>
          <w:t>7.7.4.1</w:t>
        </w:r>
        <w:r>
          <w:rPr>
            <w:rFonts w:asciiTheme="minorHAnsi" w:hAnsiTheme="minorHAnsi" w:cstheme="minorBidi"/>
            <w:sz w:val="22"/>
            <w:szCs w:val="22"/>
            <w:lang w:val="en-US"/>
          </w:rPr>
          <w:tab/>
        </w:r>
        <w:r>
          <w:rPr>
            <w:lang w:eastAsia="sv-SE"/>
          </w:rPr>
          <w:t>Initial conditions</w:t>
        </w:r>
        <w:r>
          <w:tab/>
        </w:r>
        <w:r>
          <w:fldChar w:fldCharType="begin"/>
        </w:r>
        <w:r>
          <w:instrText xml:space="preserve"> PAGEREF _Toc519095008 \h </w:instrText>
        </w:r>
      </w:ins>
      <w:r>
        <w:fldChar w:fldCharType="separate"/>
      </w:r>
      <w:ins w:id="689" w:author="Huawei" w:date="2018-07-11T17:52:00Z">
        <w:r>
          <w:t>119</w:t>
        </w:r>
      </w:ins>
      <w:ins w:id="690" w:author="Huawei" w:date="2018-07-11T17:51:00Z">
        <w:r>
          <w:fldChar w:fldCharType="end"/>
        </w:r>
      </w:ins>
    </w:p>
    <w:p w14:paraId="35D8825F" w14:textId="77777777" w:rsidR="00565ECD" w:rsidRDefault="00565ECD">
      <w:pPr>
        <w:pStyle w:val="TOC4"/>
        <w:rPr>
          <w:ins w:id="691" w:author="Huawei" w:date="2018-07-11T17:51:00Z"/>
          <w:rFonts w:asciiTheme="minorHAnsi" w:hAnsiTheme="minorHAnsi" w:cstheme="minorBidi"/>
          <w:sz w:val="22"/>
          <w:szCs w:val="22"/>
          <w:lang w:val="en-US"/>
        </w:rPr>
      </w:pPr>
      <w:ins w:id="692" w:author="Huawei" w:date="2018-07-11T17:51:00Z">
        <w:r>
          <w:rPr>
            <w:lang w:eastAsia="sv-SE"/>
          </w:rPr>
          <w:t>7.7.4.2</w:t>
        </w:r>
        <w:r>
          <w:rPr>
            <w:rFonts w:asciiTheme="minorHAnsi" w:hAnsiTheme="minorHAnsi" w:cstheme="minorBidi"/>
            <w:sz w:val="22"/>
            <w:szCs w:val="22"/>
            <w:lang w:val="en-US"/>
          </w:rPr>
          <w:tab/>
        </w:r>
        <w:r>
          <w:rPr>
            <w:lang w:eastAsia="sv-SE"/>
          </w:rPr>
          <w:t>Procedure</w:t>
        </w:r>
        <w:r>
          <w:tab/>
        </w:r>
        <w:r>
          <w:fldChar w:fldCharType="begin"/>
        </w:r>
        <w:r>
          <w:instrText xml:space="preserve"> PAGEREF _Toc519095009 \h </w:instrText>
        </w:r>
      </w:ins>
      <w:r>
        <w:fldChar w:fldCharType="separate"/>
      </w:r>
      <w:ins w:id="693" w:author="Huawei" w:date="2018-07-11T17:52:00Z">
        <w:r>
          <w:t>119</w:t>
        </w:r>
      </w:ins>
      <w:ins w:id="694" w:author="Huawei" w:date="2018-07-11T17:51:00Z">
        <w:r>
          <w:fldChar w:fldCharType="end"/>
        </w:r>
      </w:ins>
    </w:p>
    <w:p w14:paraId="4E0E415D" w14:textId="77777777" w:rsidR="00565ECD" w:rsidRDefault="00565ECD">
      <w:pPr>
        <w:pStyle w:val="TOC3"/>
        <w:rPr>
          <w:ins w:id="695" w:author="Huawei" w:date="2018-07-11T17:51:00Z"/>
          <w:rFonts w:asciiTheme="minorHAnsi" w:hAnsiTheme="minorHAnsi" w:cstheme="minorBidi"/>
          <w:sz w:val="22"/>
          <w:szCs w:val="22"/>
          <w:lang w:val="en-US"/>
        </w:rPr>
      </w:pPr>
      <w:ins w:id="696" w:author="Huawei" w:date="2018-07-11T17:51:00Z">
        <w:r>
          <w:rPr>
            <w:lang w:eastAsia="sv-SE"/>
          </w:rPr>
          <w:t>7.7.5</w:t>
        </w:r>
        <w:r>
          <w:rPr>
            <w:rFonts w:asciiTheme="minorHAnsi" w:hAnsiTheme="minorHAnsi" w:cstheme="minorBidi"/>
            <w:sz w:val="22"/>
            <w:szCs w:val="22"/>
            <w:lang w:val="en-US"/>
          </w:rPr>
          <w:tab/>
        </w:r>
        <w:r>
          <w:rPr>
            <w:lang w:eastAsia="sv-SE"/>
          </w:rPr>
          <w:t>Test Requirement</w:t>
        </w:r>
        <w:r>
          <w:tab/>
        </w:r>
        <w:r>
          <w:fldChar w:fldCharType="begin"/>
        </w:r>
        <w:r>
          <w:instrText xml:space="preserve"> PAGEREF _Toc519095010 \h </w:instrText>
        </w:r>
      </w:ins>
      <w:r>
        <w:fldChar w:fldCharType="separate"/>
      </w:r>
      <w:ins w:id="697" w:author="Huawei" w:date="2018-07-11T17:52:00Z">
        <w:r>
          <w:t>120</w:t>
        </w:r>
      </w:ins>
      <w:ins w:id="698" w:author="Huawei" w:date="2018-07-11T17:51:00Z">
        <w:r>
          <w:fldChar w:fldCharType="end"/>
        </w:r>
      </w:ins>
    </w:p>
    <w:p w14:paraId="13EE783C" w14:textId="77777777" w:rsidR="00565ECD" w:rsidRDefault="00565ECD">
      <w:pPr>
        <w:pStyle w:val="TOC4"/>
        <w:rPr>
          <w:ins w:id="699" w:author="Huawei" w:date="2018-07-11T17:51:00Z"/>
          <w:rFonts w:asciiTheme="minorHAnsi" w:hAnsiTheme="minorHAnsi" w:cstheme="minorBidi"/>
          <w:sz w:val="22"/>
          <w:szCs w:val="22"/>
          <w:lang w:val="en-US"/>
        </w:rPr>
      </w:pPr>
      <w:ins w:id="700" w:author="Huawei" w:date="2018-07-11T17:51:00Z">
        <w:r>
          <w:t>7.7.5.1</w:t>
        </w:r>
        <w:r>
          <w:rPr>
            <w:rFonts w:asciiTheme="minorHAnsi" w:hAnsiTheme="minorHAnsi" w:cstheme="minorBidi"/>
            <w:sz w:val="22"/>
            <w:szCs w:val="22"/>
            <w:lang w:val="en-US"/>
          </w:rPr>
          <w:tab/>
        </w:r>
        <w:r>
          <w:t xml:space="preserve"> Test requirement for BS type 1-O</w:t>
        </w:r>
        <w:r>
          <w:tab/>
        </w:r>
        <w:r>
          <w:fldChar w:fldCharType="begin"/>
        </w:r>
        <w:r>
          <w:instrText xml:space="preserve"> PAGEREF _Toc519095011 \h </w:instrText>
        </w:r>
      </w:ins>
      <w:r>
        <w:fldChar w:fldCharType="separate"/>
      </w:r>
      <w:ins w:id="701" w:author="Huawei" w:date="2018-07-11T17:52:00Z">
        <w:r>
          <w:t>120</w:t>
        </w:r>
      </w:ins>
      <w:ins w:id="702" w:author="Huawei" w:date="2018-07-11T17:51:00Z">
        <w:r>
          <w:fldChar w:fldCharType="end"/>
        </w:r>
      </w:ins>
    </w:p>
    <w:p w14:paraId="3E875B68" w14:textId="77777777" w:rsidR="00565ECD" w:rsidRDefault="00565ECD">
      <w:pPr>
        <w:pStyle w:val="TOC4"/>
        <w:rPr>
          <w:ins w:id="703" w:author="Huawei" w:date="2018-07-11T17:51:00Z"/>
          <w:rFonts w:asciiTheme="minorHAnsi" w:hAnsiTheme="minorHAnsi" w:cstheme="minorBidi"/>
          <w:sz w:val="22"/>
          <w:szCs w:val="22"/>
          <w:lang w:val="en-US"/>
        </w:rPr>
      </w:pPr>
      <w:ins w:id="704" w:author="Huawei" w:date="2018-07-11T17:51:00Z">
        <w:r>
          <w:t>7.7.5.2</w:t>
        </w:r>
        <w:r>
          <w:rPr>
            <w:rFonts w:asciiTheme="minorHAnsi" w:hAnsiTheme="minorHAnsi" w:cstheme="minorBidi"/>
            <w:sz w:val="22"/>
            <w:szCs w:val="22"/>
            <w:lang w:val="en-US"/>
          </w:rPr>
          <w:tab/>
        </w:r>
        <w:r>
          <w:t xml:space="preserve"> Test requirement for BS type 2-O</w:t>
        </w:r>
        <w:r>
          <w:tab/>
        </w:r>
        <w:r>
          <w:fldChar w:fldCharType="begin"/>
        </w:r>
        <w:r>
          <w:instrText xml:space="preserve"> PAGEREF _Toc519095012 \h </w:instrText>
        </w:r>
      </w:ins>
      <w:r>
        <w:fldChar w:fldCharType="separate"/>
      </w:r>
      <w:ins w:id="705" w:author="Huawei" w:date="2018-07-11T17:52:00Z">
        <w:r>
          <w:t>120</w:t>
        </w:r>
      </w:ins>
      <w:ins w:id="706" w:author="Huawei" w:date="2018-07-11T17:51:00Z">
        <w:r>
          <w:fldChar w:fldCharType="end"/>
        </w:r>
      </w:ins>
    </w:p>
    <w:p w14:paraId="69CA74CD" w14:textId="77777777" w:rsidR="00565ECD" w:rsidRDefault="00565ECD">
      <w:pPr>
        <w:pStyle w:val="TOC2"/>
        <w:rPr>
          <w:ins w:id="707" w:author="Huawei" w:date="2018-07-11T17:51:00Z"/>
          <w:rFonts w:asciiTheme="minorHAnsi" w:hAnsiTheme="minorHAnsi" w:cstheme="minorBidi"/>
          <w:sz w:val="22"/>
          <w:szCs w:val="22"/>
          <w:lang w:val="en-US"/>
        </w:rPr>
      </w:pPr>
      <w:ins w:id="708" w:author="Huawei" w:date="2018-07-11T17:51:00Z">
        <w:r>
          <w:t>7.8</w:t>
        </w:r>
        <w:r>
          <w:rPr>
            <w:rFonts w:asciiTheme="minorHAnsi" w:hAnsiTheme="minorHAnsi" w:cstheme="minorBidi"/>
            <w:sz w:val="22"/>
            <w:szCs w:val="22"/>
            <w:lang w:val="en-US"/>
          </w:rPr>
          <w:tab/>
        </w:r>
        <w:r>
          <w:t>OTA receiver intermodulation</w:t>
        </w:r>
        <w:r>
          <w:tab/>
        </w:r>
        <w:r>
          <w:fldChar w:fldCharType="begin"/>
        </w:r>
        <w:r>
          <w:instrText xml:space="preserve"> PAGEREF _Toc519095013 \h </w:instrText>
        </w:r>
      </w:ins>
      <w:r>
        <w:fldChar w:fldCharType="separate"/>
      </w:r>
      <w:ins w:id="709" w:author="Huawei" w:date="2018-07-11T17:52:00Z">
        <w:r>
          <w:t>121</w:t>
        </w:r>
      </w:ins>
      <w:ins w:id="710" w:author="Huawei" w:date="2018-07-11T17:51:00Z">
        <w:r>
          <w:fldChar w:fldCharType="end"/>
        </w:r>
      </w:ins>
    </w:p>
    <w:p w14:paraId="16EFDC61" w14:textId="77777777" w:rsidR="00565ECD" w:rsidRDefault="00565ECD">
      <w:pPr>
        <w:pStyle w:val="TOC3"/>
        <w:rPr>
          <w:ins w:id="711" w:author="Huawei" w:date="2018-07-11T17:51:00Z"/>
          <w:rFonts w:asciiTheme="minorHAnsi" w:hAnsiTheme="minorHAnsi" w:cstheme="minorBidi"/>
          <w:sz w:val="22"/>
          <w:szCs w:val="22"/>
          <w:lang w:val="en-US"/>
        </w:rPr>
      </w:pPr>
      <w:ins w:id="712" w:author="Huawei" w:date="2018-07-11T17:51:00Z">
        <w:r>
          <w:rPr>
            <w:lang w:eastAsia="sv-SE"/>
          </w:rPr>
          <w:lastRenderedPageBreak/>
          <w:t>7.8.1</w:t>
        </w:r>
        <w:r>
          <w:rPr>
            <w:rFonts w:asciiTheme="minorHAnsi" w:hAnsiTheme="minorHAnsi" w:cstheme="minorBidi"/>
            <w:sz w:val="22"/>
            <w:szCs w:val="22"/>
            <w:lang w:val="en-US"/>
          </w:rPr>
          <w:tab/>
        </w:r>
        <w:r>
          <w:rPr>
            <w:lang w:eastAsia="sv-SE"/>
          </w:rPr>
          <w:t>Definition and applicability</w:t>
        </w:r>
        <w:r>
          <w:tab/>
        </w:r>
        <w:r>
          <w:fldChar w:fldCharType="begin"/>
        </w:r>
        <w:r>
          <w:instrText xml:space="preserve"> PAGEREF _Toc519095014 \h </w:instrText>
        </w:r>
      </w:ins>
      <w:r>
        <w:fldChar w:fldCharType="separate"/>
      </w:r>
      <w:ins w:id="713" w:author="Huawei" w:date="2018-07-11T17:52:00Z">
        <w:r>
          <w:t>121</w:t>
        </w:r>
      </w:ins>
      <w:ins w:id="714" w:author="Huawei" w:date="2018-07-11T17:51:00Z">
        <w:r>
          <w:fldChar w:fldCharType="end"/>
        </w:r>
      </w:ins>
    </w:p>
    <w:p w14:paraId="0AE62B0A" w14:textId="77777777" w:rsidR="00565ECD" w:rsidRDefault="00565ECD">
      <w:pPr>
        <w:pStyle w:val="TOC3"/>
        <w:rPr>
          <w:ins w:id="715" w:author="Huawei" w:date="2018-07-11T17:51:00Z"/>
          <w:rFonts w:asciiTheme="minorHAnsi" w:hAnsiTheme="minorHAnsi" w:cstheme="minorBidi"/>
          <w:sz w:val="22"/>
          <w:szCs w:val="22"/>
          <w:lang w:val="en-US"/>
        </w:rPr>
      </w:pPr>
      <w:ins w:id="716" w:author="Huawei" w:date="2018-07-11T17:51:00Z">
        <w:r>
          <w:rPr>
            <w:lang w:eastAsia="sv-SE"/>
          </w:rPr>
          <w:t>7.8.2</w:t>
        </w:r>
        <w:r>
          <w:rPr>
            <w:rFonts w:asciiTheme="minorHAnsi" w:hAnsiTheme="minorHAnsi" w:cstheme="minorBidi"/>
            <w:sz w:val="22"/>
            <w:szCs w:val="22"/>
            <w:lang w:val="en-US"/>
          </w:rPr>
          <w:tab/>
        </w:r>
        <w:r>
          <w:rPr>
            <w:lang w:eastAsia="sv-SE"/>
          </w:rPr>
          <w:t>Minimum requirement</w:t>
        </w:r>
        <w:r>
          <w:tab/>
        </w:r>
        <w:r>
          <w:fldChar w:fldCharType="begin"/>
        </w:r>
        <w:r>
          <w:instrText xml:space="preserve"> PAGEREF _Toc519095015 \h </w:instrText>
        </w:r>
      </w:ins>
      <w:r>
        <w:fldChar w:fldCharType="separate"/>
      </w:r>
      <w:ins w:id="717" w:author="Huawei" w:date="2018-07-11T17:52:00Z">
        <w:r>
          <w:t>121</w:t>
        </w:r>
      </w:ins>
      <w:ins w:id="718" w:author="Huawei" w:date="2018-07-11T17:51:00Z">
        <w:r>
          <w:fldChar w:fldCharType="end"/>
        </w:r>
      </w:ins>
    </w:p>
    <w:p w14:paraId="3B0DE225" w14:textId="77777777" w:rsidR="00565ECD" w:rsidRDefault="00565ECD">
      <w:pPr>
        <w:pStyle w:val="TOC3"/>
        <w:rPr>
          <w:ins w:id="719" w:author="Huawei" w:date="2018-07-11T17:51:00Z"/>
          <w:rFonts w:asciiTheme="minorHAnsi" w:hAnsiTheme="minorHAnsi" w:cstheme="minorBidi"/>
          <w:sz w:val="22"/>
          <w:szCs w:val="22"/>
          <w:lang w:val="en-US"/>
        </w:rPr>
      </w:pPr>
      <w:ins w:id="720" w:author="Huawei" w:date="2018-07-11T17:51:00Z">
        <w:r>
          <w:rPr>
            <w:lang w:eastAsia="sv-SE"/>
          </w:rPr>
          <w:t>7.8.3</w:t>
        </w:r>
        <w:r>
          <w:rPr>
            <w:rFonts w:asciiTheme="minorHAnsi" w:hAnsiTheme="minorHAnsi" w:cstheme="minorBidi"/>
            <w:sz w:val="22"/>
            <w:szCs w:val="22"/>
            <w:lang w:val="en-US"/>
          </w:rPr>
          <w:tab/>
        </w:r>
        <w:r>
          <w:rPr>
            <w:lang w:eastAsia="sv-SE"/>
          </w:rPr>
          <w:t>Test purpose</w:t>
        </w:r>
        <w:r>
          <w:tab/>
        </w:r>
        <w:r>
          <w:fldChar w:fldCharType="begin"/>
        </w:r>
        <w:r>
          <w:instrText xml:space="preserve"> PAGEREF _Toc519095016 \h </w:instrText>
        </w:r>
      </w:ins>
      <w:r>
        <w:fldChar w:fldCharType="separate"/>
      </w:r>
      <w:ins w:id="721" w:author="Huawei" w:date="2018-07-11T17:52:00Z">
        <w:r>
          <w:t>121</w:t>
        </w:r>
      </w:ins>
      <w:ins w:id="722" w:author="Huawei" w:date="2018-07-11T17:51:00Z">
        <w:r>
          <w:fldChar w:fldCharType="end"/>
        </w:r>
      </w:ins>
    </w:p>
    <w:p w14:paraId="1EA9722C" w14:textId="77777777" w:rsidR="00565ECD" w:rsidRDefault="00565ECD">
      <w:pPr>
        <w:pStyle w:val="TOC3"/>
        <w:rPr>
          <w:ins w:id="723" w:author="Huawei" w:date="2018-07-11T17:51:00Z"/>
          <w:rFonts w:asciiTheme="minorHAnsi" w:hAnsiTheme="minorHAnsi" w:cstheme="minorBidi"/>
          <w:sz w:val="22"/>
          <w:szCs w:val="22"/>
          <w:lang w:val="en-US"/>
        </w:rPr>
      </w:pPr>
      <w:ins w:id="724" w:author="Huawei" w:date="2018-07-11T17:51:00Z">
        <w:r>
          <w:rPr>
            <w:lang w:eastAsia="sv-SE"/>
          </w:rPr>
          <w:t>7.8</w:t>
        </w:r>
        <w:r>
          <w:rPr>
            <w:lang w:eastAsia="zh-CN"/>
          </w:rPr>
          <w:t>.</w:t>
        </w:r>
        <w:r>
          <w:rPr>
            <w:lang w:eastAsia="sv-SE"/>
          </w:rPr>
          <w:t>4</w:t>
        </w:r>
        <w:r>
          <w:rPr>
            <w:rFonts w:asciiTheme="minorHAnsi" w:hAnsiTheme="minorHAnsi" w:cstheme="minorBidi"/>
            <w:sz w:val="22"/>
            <w:szCs w:val="22"/>
            <w:lang w:val="en-US"/>
          </w:rPr>
          <w:tab/>
        </w:r>
        <w:r>
          <w:rPr>
            <w:lang w:eastAsia="sv-SE"/>
          </w:rPr>
          <w:t>Method of test</w:t>
        </w:r>
        <w:r>
          <w:tab/>
        </w:r>
        <w:r>
          <w:fldChar w:fldCharType="begin"/>
        </w:r>
        <w:r>
          <w:instrText xml:space="preserve"> PAGEREF _Toc519095017 \h </w:instrText>
        </w:r>
      </w:ins>
      <w:r>
        <w:fldChar w:fldCharType="separate"/>
      </w:r>
      <w:ins w:id="725" w:author="Huawei" w:date="2018-07-11T17:52:00Z">
        <w:r>
          <w:t>121</w:t>
        </w:r>
      </w:ins>
      <w:ins w:id="726" w:author="Huawei" w:date="2018-07-11T17:51:00Z">
        <w:r>
          <w:fldChar w:fldCharType="end"/>
        </w:r>
      </w:ins>
    </w:p>
    <w:p w14:paraId="658DB575" w14:textId="77777777" w:rsidR="00565ECD" w:rsidRDefault="00565ECD">
      <w:pPr>
        <w:pStyle w:val="TOC4"/>
        <w:rPr>
          <w:ins w:id="727" w:author="Huawei" w:date="2018-07-11T17:51:00Z"/>
          <w:rFonts w:asciiTheme="minorHAnsi" w:hAnsiTheme="minorHAnsi" w:cstheme="minorBidi"/>
          <w:sz w:val="22"/>
          <w:szCs w:val="22"/>
          <w:lang w:val="en-US"/>
        </w:rPr>
      </w:pPr>
      <w:ins w:id="728" w:author="Huawei" w:date="2018-07-11T17:51:00Z">
        <w:r>
          <w:rPr>
            <w:lang w:eastAsia="sv-SE"/>
          </w:rPr>
          <w:t>7.8.4.1</w:t>
        </w:r>
        <w:r>
          <w:rPr>
            <w:rFonts w:asciiTheme="minorHAnsi" w:hAnsiTheme="minorHAnsi" w:cstheme="minorBidi"/>
            <w:sz w:val="22"/>
            <w:szCs w:val="22"/>
            <w:lang w:val="en-US"/>
          </w:rPr>
          <w:tab/>
        </w:r>
        <w:r>
          <w:rPr>
            <w:lang w:eastAsia="sv-SE"/>
          </w:rPr>
          <w:t>Initial conditions</w:t>
        </w:r>
        <w:r>
          <w:tab/>
        </w:r>
        <w:r>
          <w:fldChar w:fldCharType="begin"/>
        </w:r>
        <w:r>
          <w:instrText xml:space="preserve"> PAGEREF _Toc519095018 \h </w:instrText>
        </w:r>
      </w:ins>
      <w:r>
        <w:fldChar w:fldCharType="separate"/>
      </w:r>
      <w:ins w:id="729" w:author="Huawei" w:date="2018-07-11T17:52:00Z">
        <w:r>
          <w:t>121</w:t>
        </w:r>
      </w:ins>
      <w:ins w:id="730" w:author="Huawei" w:date="2018-07-11T17:51:00Z">
        <w:r>
          <w:fldChar w:fldCharType="end"/>
        </w:r>
      </w:ins>
    </w:p>
    <w:p w14:paraId="0877418B" w14:textId="77777777" w:rsidR="00565ECD" w:rsidRDefault="00565ECD">
      <w:pPr>
        <w:pStyle w:val="TOC4"/>
        <w:rPr>
          <w:ins w:id="731" w:author="Huawei" w:date="2018-07-11T17:51:00Z"/>
          <w:rFonts w:asciiTheme="minorHAnsi" w:hAnsiTheme="minorHAnsi" w:cstheme="minorBidi"/>
          <w:sz w:val="22"/>
          <w:szCs w:val="22"/>
          <w:lang w:val="en-US"/>
        </w:rPr>
      </w:pPr>
      <w:ins w:id="732" w:author="Huawei" w:date="2018-07-11T17:51:00Z">
        <w:r>
          <w:rPr>
            <w:lang w:eastAsia="sv-SE"/>
          </w:rPr>
          <w:t>7.8.4.2</w:t>
        </w:r>
        <w:r>
          <w:rPr>
            <w:rFonts w:asciiTheme="minorHAnsi" w:hAnsiTheme="minorHAnsi" w:cstheme="minorBidi"/>
            <w:sz w:val="22"/>
            <w:szCs w:val="22"/>
            <w:lang w:val="en-US"/>
          </w:rPr>
          <w:tab/>
        </w:r>
        <w:r>
          <w:rPr>
            <w:lang w:eastAsia="sv-SE"/>
          </w:rPr>
          <w:t>Procedure</w:t>
        </w:r>
        <w:r>
          <w:tab/>
        </w:r>
        <w:r>
          <w:fldChar w:fldCharType="begin"/>
        </w:r>
        <w:r>
          <w:instrText xml:space="preserve"> PAGEREF _Toc519095019 \h </w:instrText>
        </w:r>
      </w:ins>
      <w:r>
        <w:fldChar w:fldCharType="separate"/>
      </w:r>
      <w:ins w:id="733" w:author="Huawei" w:date="2018-07-11T17:52:00Z">
        <w:r>
          <w:t>121</w:t>
        </w:r>
      </w:ins>
      <w:ins w:id="734" w:author="Huawei" w:date="2018-07-11T17:51:00Z">
        <w:r>
          <w:fldChar w:fldCharType="end"/>
        </w:r>
      </w:ins>
    </w:p>
    <w:p w14:paraId="621A2485" w14:textId="77777777" w:rsidR="00565ECD" w:rsidRDefault="00565ECD">
      <w:pPr>
        <w:pStyle w:val="TOC3"/>
        <w:rPr>
          <w:ins w:id="735" w:author="Huawei" w:date="2018-07-11T17:51:00Z"/>
          <w:rFonts w:asciiTheme="minorHAnsi" w:hAnsiTheme="minorHAnsi" w:cstheme="minorBidi"/>
          <w:sz w:val="22"/>
          <w:szCs w:val="22"/>
          <w:lang w:val="en-US"/>
        </w:rPr>
      </w:pPr>
      <w:ins w:id="736" w:author="Huawei" w:date="2018-07-11T17:51:00Z">
        <w:r>
          <w:rPr>
            <w:lang w:eastAsia="sv-SE"/>
          </w:rPr>
          <w:t>7.8</w:t>
        </w:r>
        <w:r>
          <w:rPr>
            <w:lang w:eastAsia="zh-CN"/>
          </w:rPr>
          <w:t>.</w:t>
        </w:r>
        <w:r>
          <w:rPr>
            <w:lang w:eastAsia="sv-SE"/>
          </w:rPr>
          <w:t>5</w:t>
        </w:r>
        <w:r>
          <w:rPr>
            <w:rFonts w:asciiTheme="minorHAnsi" w:hAnsiTheme="minorHAnsi" w:cstheme="minorBidi"/>
            <w:sz w:val="22"/>
            <w:szCs w:val="22"/>
            <w:lang w:val="en-US"/>
          </w:rPr>
          <w:tab/>
        </w:r>
        <w:r>
          <w:rPr>
            <w:lang w:eastAsia="sv-SE"/>
          </w:rPr>
          <w:t>Test requirement</w:t>
        </w:r>
        <w:r>
          <w:tab/>
        </w:r>
        <w:r>
          <w:fldChar w:fldCharType="begin"/>
        </w:r>
        <w:r>
          <w:instrText xml:space="preserve"> PAGEREF _Toc519095020 \h </w:instrText>
        </w:r>
      </w:ins>
      <w:r>
        <w:fldChar w:fldCharType="separate"/>
      </w:r>
      <w:ins w:id="737" w:author="Huawei" w:date="2018-07-11T17:52:00Z">
        <w:r>
          <w:t>122</w:t>
        </w:r>
      </w:ins>
      <w:ins w:id="738" w:author="Huawei" w:date="2018-07-11T17:51:00Z">
        <w:r>
          <w:fldChar w:fldCharType="end"/>
        </w:r>
      </w:ins>
    </w:p>
    <w:p w14:paraId="1FF7F6E8" w14:textId="77777777" w:rsidR="00565ECD" w:rsidRDefault="00565ECD">
      <w:pPr>
        <w:pStyle w:val="TOC4"/>
        <w:rPr>
          <w:ins w:id="739" w:author="Huawei" w:date="2018-07-11T17:51:00Z"/>
          <w:rFonts w:asciiTheme="minorHAnsi" w:hAnsiTheme="minorHAnsi" w:cstheme="minorBidi"/>
          <w:sz w:val="22"/>
          <w:szCs w:val="22"/>
          <w:lang w:val="en-US"/>
        </w:rPr>
      </w:pPr>
      <w:ins w:id="740" w:author="Huawei" w:date="2018-07-11T17:51:00Z">
        <w:r>
          <w:rPr>
            <w:lang w:eastAsia="sv-SE"/>
          </w:rPr>
          <w:t>7.8.5.1</w:t>
        </w:r>
        <w:r>
          <w:rPr>
            <w:rFonts w:asciiTheme="minorHAnsi" w:hAnsiTheme="minorHAnsi" w:cstheme="minorBidi"/>
            <w:sz w:val="22"/>
            <w:szCs w:val="22"/>
            <w:lang w:val="en-US"/>
          </w:rPr>
          <w:tab/>
        </w:r>
        <w:r>
          <w:rPr>
            <w:lang w:eastAsia="sv-SE"/>
          </w:rPr>
          <w:t>BS type 1-O</w:t>
        </w:r>
        <w:r>
          <w:tab/>
        </w:r>
        <w:r>
          <w:fldChar w:fldCharType="begin"/>
        </w:r>
        <w:r>
          <w:instrText xml:space="preserve"> PAGEREF _Toc519095021 \h </w:instrText>
        </w:r>
      </w:ins>
      <w:r>
        <w:fldChar w:fldCharType="separate"/>
      </w:r>
      <w:ins w:id="741" w:author="Huawei" w:date="2018-07-11T17:52:00Z">
        <w:r>
          <w:t>122</w:t>
        </w:r>
      </w:ins>
      <w:ins w:id="742" w:author="Huawei" w:date="2018-07-11T17:51:00Z">
        <w:r>
          <w:fldChar w:fldCharType="end"/>
        </w:r>
      </w:ins>
    </w:p>
    <w:p w14:paraId="06C7EE0A" w14:textId="77777777" w:rsidR="00565ECD" w:rsidRDefault="00565ECD">
      <w:pPr>
        <w:pStyle w:val="TOC4"/>
        <w:rPr>
          <w:ins w:id="743" w:author="Huawei" w:date="2018-07-11T17:51:00Z"/>
          <w:rFonts w:asciiTheme="minorHAnsi" w:hAnsiTheme="minorHAnsi" w:cstheme="minorBidi"/>
          <w:sz w:val="22"/>
          <w:szCs w:val="22"/>
          <w:lang w:val="en-US"/>
        </w:rPr>
      </w:pPr>
      <w:ins w:id="744" w:author="Huawei" w:date="2018-07-11T17:51:00Z">
        <w:r>
          <w:rPr>
            <w:lang w:eastAsia="sv-SE"/>
          </w:rPr>
          <w:t>7.8.5.2</w:t>
        </w:r>
        <w:r>
          <w:rPr>
            <w:rFonts w:asciiTheme="minorHAnsi" w:hAnsiTheme="minorHAnsi" w:cstheme="minorBidi"/>
            <w:sz w:val="22"/>
            <w:szCs w:val="22"/>
            <w:lang w:val="en-US"/>
          </w:rPr>
          <w:tab/>
        </w:r>
        <w:r>
          <w:rPr>
            <w:lang w:eastAsia="sv-SE"/>
          </w:rPr>
          <w:t>BS type 2-O</w:t>
        </w:r>
        <w:r>
          <w:tab/>
        </w:r>
        <w:r>
          <w:fldChar w:fldCharType="begin"/>
        </w:r>
        <w:r>
          <w:instrText xml:space="preserve"> PAGEREF _Toc519095022 \h </w:instrText>
        </w:r>
      </w:ins>
      <w:r>
        <w:fldChar w:fldCharType="separate"/>
      </w:r>
      <w:ins w:id="745" w:author="Huawei" w:date="2018-07-11T17:52:00Z">
        <w:r>
          <w:t>126</w:t>
        </w:r>
      </w:ins>
      <w:ins w:id="746" w:author="Huawei" w:date="2018-07-11T17:51:00Z">
        <w:r>
          <w:fldChar w:fldCharType="end"/>
        </w:r>
      </w:ins>
    </w:p>
    <w:p w14:paraId="3F039B3F" w14:textId="77777777" w:rsidR="00565ECD" w:rsidRDefault="00565ECD">
      <w:pPr>
        <w:pStyle w:val="TOC2"/>
        <w:rPr>
          <w:ins w:id="747" w:author="Huawei" w:date="2018-07-11T17:51:00Z"/>
          <w:rFonts w:asciiTheme="minorHAnsi" w:hAnsiTheme="minorHAnsi" w:cstheme="minorBidi"/>
          <w:sz w:val="22"/>
          <w:szCs w:val="22"/>
          <w:lang w:val="en-US"/>
        </w:rPr>
      </w:pPr>
      <w:ins w:id="748" w:author="Huawei" w:date="2018-07-11T17:51:00Z">
        <w:r>
          <w:t>7.9</w:t>
        </w:r>
        <w:r>
          <w:rPr>
            <w:rFonts w:asciiTheme="minorHAnsi" w:hAnsiTheme="minorHAnsi" w:cstheme="minorBidi"/>
            <w:sz w:val="22"/>
            <w:szCs w:val="22"/>
            <w:lang w:val="en-US"/>
          </w:rPr>
          <w:tab/>
        </w:r>
        <w:r>
          <w:t>OTA in-channel selectivity</w:t>
        </w:r>
        <w:r>
          <w:tab/>
        </w:r>
        <w:r>
          <w:fldChar w:fldCharType="begin"/>
        </w:r>
        <w:r>
          <w:instrText xml:space="preserve"> PAGEREF _Toc519095023 \h </w:instrText>
        </w:r>
      </w:ins>
      <w:r>
        <w:fldChar w:fldCharType="separate"/>
      </w:r>
      <w:ins w:id="749" w:author="Huawei" w:date="2018-07-11T17:52:00Z">
        <w:r>
          <w:t>126</w:t>
        </w:r>
      </w:ins>
      <w:ins w:id="750" w:author="Huawei" w:date="2018-07-11T17:51:00Z">
        <w:r>
          <w:fldChar w:fldCharType="end"/>
        </w:r>
      </w:ins>
    </w:p>
    <w:p w14:paraId="0867A0C6" w14:textId="77777777" w:rsidR="00565ECD" w:rsidRDefault="00565ECD">
      <w:pPr>
        <w:pStyle w:val="TOC3"/>
        <w:rPr>
          <w:ins w:id="751" w:author="Huawei" w:date="2018-07-11T17:51:00Z"/>
          <w:rFonts w:asciiTheme="minorHAnsi" w:hAnsiTheme="minorHAnsi" w:cstheme="minorBidi"/>
          <w:sz w:val="22"/>
          <w:szCs w:val="22"/>
          <w:lang w:val="en-US"/>
        </w:rPr>
      </w:pPr>
      <w:ins w:id="752" w:author="Huawei" w:date="2018-07-11T17:51:00Z">
        <w:r>
          <w:rPr>
            <w:lang w:eastAsia="sv-SE"/>
          </w:rPr>
          <w:t>7.9.1</w:t>
        </w:r>
        <w:r>
          <w:rPr>
            <w:rFonts w:asciiTheme="minorHAnsi" w:hAnsiTheme="minorHAnsi" w:cstheme="minorBidi"/>
            <w:sz w:val="22"/>
            <w:szCs w:val="22"/>
            <w:lang w:val="en-US"/>
          </w:rPr>
          <w:tab/>
        </w:r>
        <w:r>
          <w:rPr>
            <w:lang w:eastAsia="sv-SE"/>
          </w:rPr>
          <w:t>Definition and applicability</w:t>
        </w:r>
        <w:r>
          <w:tab/>
        </w:r>
        <w:r>
          <w:fldChar w:fldCharType="begin"/>
        </w:r>
        <w:r>
          <w:instrText xml:space="preserve"> PAGEREF _Toc519095024 \h </w:instrText>
        </w:r>
      </w:ins>
      <w:r>
        <w:fldChar w:fldCharType="separate"/>
      </w:r>
      <w:ins w:id="753" w:author="Huawei" w:date="2018-07-11T17:52:00Z">
        <w:r>
          <w:t>126</w:t>
        </w:r>
      </w:ins>
      <w:ins w:id="754" w:author="Huawei" w:date="2018-07-11T17:51:00Z">
        <w:r>
          <w:fldChar w:fldCharType="end"/>
        </w:r>
      </w:ins>
    </w:p>
    <w:p w14:paraId="0A8F7A17" w14:textId="77777777" w:rsidR="00565ECD" w:rsidRDefault="00565ECD">
      <w:pPr>
        <w:pStyle w:val="TOC3"/>
        <w:rPr>
          <w:ins w:id="755" w:author="Huawei" w:date="2018-07-11T17:51:00Z"/>
          <w:rFonts w:asciiTheme="minorHAnsi" w:hAnsiTheme="minorHAnsi" w:cstheme="minorBidi"/>
          <w:sz w:val="22"/>
          <w:szCs w:val="22"/>
          <w:lang w:val="en-US"/>
        </w:rPr>
      </w:pPr>
      <w:ins w:id="756" w:author="Huawei" w:date="2018-07-11T17:51:00Z">
        <w:r>
          <w:rPr>
            <w:lang w:eastAsia="sv-SE"/>
          </w:rPr>
          <w:t>7.9.2</w:t>
        </w:r>
        <w:r>
          <w:rPr>
            <w:rFonts w:asciiTheme="minorHAnsi" w:hAnsiTheme="minorHAnsi" w:cstheme="minorBidi"/>
            <w:sz w:val="22"/>
            <w:szCs w:val="22"/>
            <w:lang w:val="en-US"/>
          </w:rPr>
          <w:tab/>
        </w:r>
        <w:r>
          <w:rPr>
            <w:lang w:eastAsia="sv-SE"/>
          </w:rPr>
          <w:t>Minimum requirement</w:t>
        </w:r>
        <w:r>
          <w:tab/>
        </w:r>
        <w:r>
          <w:fldChar w:fldCharType="begin"/>
        </w:r>
        <w:r>
          <w:instrText xml:space="preserve"> PAGEREF _Toc519095025 \h </w:instrText>
        </w:r>
      </w:ins>
      <w:r>
        <w:fldChar w:fldCharType="separate"/>
      </w:r>
      <w:ins w:id="757" w:author="Huawei" w:date="2018-07-11T17:52:00Z">
        <w:r>
          <w:t>126</w:t>
        </w:r>
      </w:ins>
      <w:ins w:id="758" w:author="Huawei" w:date="2018-07-11T17:51:00Z">
        <w:r>
          <w:fldChar w:fldCharType="end"/>
        </w:r>
      </w:ins>
    </w:p>
    <w:p w14:paraId="3D4B73A3" w14:textId="77777777" w:rsidR="00565ECD" w:rsidRDefault="00565ECD">
      <w:pPr>
        <w:pStyle w:val="TOC3"/>
        <w:rPr>
          <w:ins w:id="759" w:author="Huawei" w:date="2018-07-11T17:51:00Z"/>
          <w:rFonts w:asciiTheme="minorHAnsi" w:hAnsiTheme="minorHAnsi" w:cstheme="minorBidi"/>
          <w:sz w:val="22"/>
          <w:szCs w:val="22"/>
          <w:lang w:val="en-US"/>
        </w:rPr>
      </w:pPr>
      <w:ins w:id="760" w:author="Huawei" w:date="2018-07-11T17:51:00Z">
        <w:r>
          <w:rPr>
            <w:lang w:eastAsia="sv-SE"/>
          </w:rPr>
          <w:t>7.9.3</w:t>
        </w:r>
        <w:r>
          <w:rPr>
            <w:rFonts w:asciiTheme="minorHAnsi" w:hAnsiTheme="minorHAnsi" w:cstheme="minorBidi"/>
            <w:sz w:val="22"/>
            <w:szCs w:val="22"/>
            <w:lang w:val="en-US"/>
          </w:rPr>
          <w:tab/>
        </w:r>
        <w:r>
          <w:rPr>
            <w:lang w:eastAsia="sv-SE"/>
          </w:rPr>
          <w:t>Test purpose</w:t>
        </w:r>
        <w:r>
          <w:tab/>
        </w:r>
        <w:r>
          <w:fldChar w:fldCharType="begin"/>
        </w:r>
        <w:r>
          <w:instrText xml:space="preserve"> PAGEREF _Toc519095026 \h </w:instrText>
        </w:r>
      </w:ins>
      <w:r>
        <w:fldChar w:fldCharType="separate"/>
      </w:r>
      <w:ins w:id="761" w:author="Huawei" w:date="2018-07-11T17:52:00Z">
        <w:r>
          <w:t>127</w:t>
        </w:r>
      </w:ins>
      <w:ins w:id="762" w:author="Huawei" w:date="2018-07-11T17:51:00Z">
        <w:r>
          <w:fldChar w:fldCharType="end"/>
        </w:r>
      </w:ins>
    </w:p>
    <w:p w14:paraId="129FFF4C" w14:textId="77777777" w:rsidR="00565ECD" w:rsidRDefault="00565ECD">
      <w:pPr>
        <w:pStyle w:val="TOC3"/>
        <w:rPr>
          <w:ins w:id="763" w:author="Huawei" w:date="2018-07-11T17:51:00Z"/>
          <w:rFonts w:asciiTheme="minorHAnsi" w:hAnsiTheme="minorHAnsi" w:cstheme="minorBidi"/>
          <w:sz w:val="22"/>
          <w:szCs w:val="22"/>
          <w:lang w:val="en-US"/>
        </w:rPr>
      </w:pPr>
      <w:ins w:id="764" w:author="Huawei" w:date="2018-07-11T17:51:00Z">
        <w:r>
          <w:rPr>
            <w:lang w:eastAsia="sv-SE"/>
          </w:rPr>
          <w:t>7.9</w:t>
        </w:r>
        <w:r>
          <w:rPr>
            <w:lang w:eastAsia="zh-CN"/>
          </w:rPr>
          <w:t>.</w:t>
        </w:r>
        <w:r>
          <w:rPr>
            <w:lang w:eastAsia="sv-SE"/>
          </w:rPr>
          <w:t>4</w:t>
        </w:r>
        <w:r>
          <w:rPr>
            <w:rFonts w:asciiTheme="minorHAnsi" w:hAnsiTheme="minorHAnsi" w:cstheme="minorBidi"/>
            <w:sz w:val="22"/>
            <w:szCs w:val="22"/>
            <w:lang w:val="en-US"/>
          </w:rPr>
          <w:tab/>
        </w:r>
        <w:r>
          <w:rPr>
            <w:lang w:eastAsia="sv-SE"/>
          </w:rPr>
          <w:t>Method of test</w:t>
        </w:r>
        <w:r>
          <w:tab/>
        </w:r>
        <w:r>
          <w:fldChar w:fldCharType="begin"/>
        </w:r>
        <w:r>
          <w:instrText xml:space="preserve"> PAGEREF _Toc519095027 \h </w:instrText>
        </w:r>
      </w:ins>
      <w:r>
        <w:fldChar w:fldCharType="separate"/>
      </w:r>
      <w:ins w:id="765" w:author="Huawei" w:date="2018-07-11T17:52:00Z">
        <w:r>
          <w:t>127</w:t>
        </w:r>
      </w:ins>
      <w:ins w:id="766" w:author="Huawei" w:date="2018-07-11T17:51:00Z">
        <w:r>
          <w:fldChar w:fldCharType="end"/>
        </w:r>
      </w:ins>
    </w:p>
    <w:p w14:paraId="1F11BA3D" w14:textId="77777777" w:rsidR="00565ECD" w:rsidRDefault="00565ECD">
      <w:pPr>
        <w:pStyle w:val="TOC4"/>
        <w:rPr>
          <w:ins w:id="767" w:author="Huawei" w:date="2018-07-11T17:51:00Z"/>
          <w:rFonts w:asciiTheme="minorHAnsi" w:hAnsiTheme="minorHAnsi" w:cstheme="minorBidi"/>
          <w:sz w:val="22"/>
          <w:szCs w:val="22"/>
          <w:lang w:val="en-US"/>
        </w:rPr>
      </w:pPr>
      <w:ins w:id="768" w:author="Huawei" w:date="2018-07-11T17:51:00Z">
        <w:r>
          <w:rPr>
            <w:lang w:eastAsia="sv-SE"/>
          </w:rPr>
          <w:t>7.9.4.1</w:t>
        </w:r>
        <w:r>
          <w:rPr>
            <w:rFonts w:asciiTheme="minorHAnsi" w:hAnsiTheme="minorHAnsi" w:cstheme="minorBidi"/>
            <w:sz w:val="22"/>
            <w:szCs w:val="22"/>
            <w:lang w:val="en-US"/>
          </w:rPr>
          <w:tab/>
        </w:r>
        <w:r>
          <w:rPr>
            <w:lang w:eastAsia="sv-SE"/>
          </w:rPr>
          <w:t>Initial conditions</w:t>
        </w:r>
        <w:r>
          <w:tab/>
        </w:r>
        <w:r>
          <w:fldChar w:fldCharType="begin"/>
        </w:r>
        <w:r>
          <w:instrText xml:space="preserve"> PAGEREF _Toc519095028 \h </w:instrText>
        </w:r>
      </w:ins>
      <w:r>
        <w:fldChar w:fldCharType="separate"/>
      </w:r>
      <w:ins w:id="769" w:author="Huawei" w:date="2018-07-11T17:52:00Z">
        <w:r>
          <w:t>127</w:t>
        </w:r>
      </w:ins>
      <w:ins w:id="770" w:author="Huawei" w:date="2018-07-11T17:51:00Z">
        <w:r>
          <w:fldChar w:fldCharType="end"/>
        </w:r>
      </w:ins>
    </w:p>
    <w:p w14:paraId="06226F69" w14:textId="77777777" w:rsidR="00565ECD" w:rsidRDefault="00565ECD">
      <w:pPr>
        <w:pStyle w:val="TOC4"/>
        <w:rPr>
          <w:ins w:id="771" w:author="Huawei" w:date="2018-07-11T17:51:00Z"/>
          <w:rFonts w:asciiTheme="minorHAnsi" w:hAnsiTheme="minorHAnsi" w:cstheme="minorBidi"/>
          <w:sz w:val="22"/>
          <w:szCs w:val="22"/>
          <w:lang w:val="en-US"/>
        </w:rPr>
      </w:pPr>
      <w:ins w:id="772" w:author="Huawei" w:date="2018-07-11T17:51:00Z">
        <w:r>
          <w:rPr>
            <w:lang w:eastAsia="sv-SE"/>
          </w:rPr>
          <w:t>7.9.4.2</w:t>
        </w:r>
        <w:r>
          <w:rPr>
            <w:rFonts w:asciiTheme="minorHAnsi" w:hAnsiTheme="minorHAnsi" w:cstheme="minorBidi"/>
            <w:sz w:val="22"/>
            <w:szCs w:val="22"/>
            <w:lang w:val="en-US"/>
          </w:rPr>
          <w:tab/>
        </w:r>
        <w:r>
          <w:rPr>
            <w:lang w:eastAsia="sv-SE"/>
          </w:rPr>
          <w:t>Procedure</w:t>
        </w:r>
        <w:r>
          <w:tab/>
        </w:r>
        <w:r>
          <w:fldChar w:fldCharType="begin"/>
        </w:r>
        <w:r>
          <w:instrText xml:space="preserve"> PAGEREF _Toc519095029 \h </w:instrText>
        </w:r>
      </w:ins>
      <w:r>
        <w:fldChar w:fldCharType="separate"/>
      </w:r>
      <w:ins w:id="773" w:author="Huawei" w:date="2018-07-11T17:52:00Z">
        <w:r>
          <w:t>127</w:t>
        </w:r>
      </w:ins>
      <w:ins w:id="774" w:author="Huawei" w:date="2018-07-11T17:51:00Z">
        <w:r>
          <w:fldChar w:fldCharType="end"/>
        </w:r>
      </w:ins>
    </w:p>
    <w:p w14:paraId="7218B9ED" w14:textId="77777777" w:rsidR="00565ECD" w:rsidRDefault="00565ECD">
      <w:pPr>
        <w:pStyle w:val="TOC3"/>
        <w:rPr>
          <w:ins w:id="775" w:author="Huawei" w:date="2018-07-11T17:51:00Z"/>
          <w:rFonts w:asciiTheme="minorHAnsi" w:hAnsiTheme="minorHAnsi" w:cstheme="minorBidi"/>
          <w:sz w:val="22"/>
          <w:szCs w:val="22"/>
          <w:lang w:val="en-US"/>
        </w:rPr>
      </w:pPr>
      <w:ins w:id="776" w:author="Huawei" w:date="2018-07-11T17:51:00Z">
        <w:r>
          <w:rPr>
            <w:lang w:eastAsia="sv-SE"/>
          </w:rPr>
          <w:t>7.9</w:t>
        </w:r>
        <w:r>
          <w:rPr>
            <w:lang w:eastAsia="zh-CN"/>
          </w:rPr>
          <w:t>.</w:t>
        </w:r>
        <w:r>
          <w:rPr>
            <w:lang w:eastAsia="sv-SE"/>
          </w:rPr>
          <w:t>5</w:t>
        </w:r>
        <w:r>
          <w:rPr>
            <w:rFonts w:asciiTheme="minorHAnsi" w:hAnsiTheme="minorHAnsi" w:cstheme="minorBidi"/>
            <w:sz w:val="22"/>
            <w:szCs w:val="22"/>
            <w:lang w:val="en-US"/>
          </w:rPr>
          <w:tab/>
        </w:r>
        <w:r>
          <w:rPr>
            <w:lang w:eastAsia="sv-SE"/>
          </w:rPr>
          <w:t>Test requirement</w:t>
        </w:r>
        <w:r>
          <w:tab/>
        </w:r>
        <w:r>
          <w:fldChar w:fldCharType="begin"/>
        </w:r>
        <w:r>
          <w:instrText xml:space="preserve"> PAGEREF _Toc519095030 \h </w:instrText>
        </w:r>
      </w:ins>
      <w:r>
        <w:fldChar w:fldCharType="separate"/>
      </w:r>
      <w:ins w:id="777" w:author="Huawei" w:date="2018-07-11T17:52:00Z">
        <w:r>
          <w:t>128</w:t>
        </w:r>
      </w:ins>
      <w:ins w:id="778" w:author="Huawei" w:date="2018-07-11T17:51:00Z">
        <w:r>
          <w:fldChar w:fldCharType="end"/>
        </w:r>
      </w:ins>
    </w:p>
    <w:p w14:paraId="39A1AE70" w14:textId="77777777" w:rsidR="00565ECD" w:rsidRDefault="00565ECD">
      <w:pPr>
        <w:pStyle w:val="TOC4"/>
        <w:rPr>
          <w:ins w:id="779" w:author="Huawei" w:date="2018-07-11T17:51:00Z"/>
          <w:rFonts w:asciiTheme="minorHAnsi" w:hAnsiTheme="minorHAnsi" w:cstheme="minorBidi"/>
          <w:sz w:val="22"/>
          <w:szCs w:val="22"/>
          <w:lang w:val="en-US"/>
        </w:rPr>
      </w:pPr>
      <w:ins w:id="780" w:author="Huawei" w:date="2018-07-11T17:51:00Z">
        <w:r>
          <w:rPr>
            <w:lang w:eastAsia="sv-SE"/>
          </w:rPr>
          <w:t>7.9.5.1</w:t>
        </w:r>
        <w:r>
          <w:rPr>
            <w:rFonts w:asciiTheme="minorHAnsi" w:hAnsiTheme="minorHAnsi" w:cstheme="minorBidi"/>
            <w:sz w:val="22"/>
            <w:szCs w:val="22"/>
            <w:lang w:val="en-US"/>
          </w:rPr>
          <w:tab/>
        </w:r>
        <w:r>
          <w:rPr>
            <w:lang w:eastAsia="sv-SE"/>
          </w:rPr>
          <w:t>BS type 1-O</w:t>
        </w:r>
        <w:r>
          <w:tab/>
        </w:r>
        <w:r>
          <w:fldChar w:fldCharType="begin"/>
        </w:r>
        <w:r>
          <w:instrText xml:space="preserve"> PAGEREF _Toc519095031 \h </w:instrText>
        </w:r>
      </w:ins>
      <w:r>
        <w:fldChar w:fldCharType="separate"/>
      </w:r>
      <w:ins w:id="781" w:author="Huawei" w:date="2018-07-11T17:52:00Z">
        <w:r>
          <w:t>128</w:t>
        </w:r>
      </w:ins>
      <w:ins w:id="782" w:author="Huawei" w:date="2018-07-11T17:51:00Z">
        <w:r>
          <w:fldChar w:fldCharType="end"/>
        </w:r>
      </w:ins>
    </w:p>
    <w:p w14:paraId="0AADC38D" w14:textId="77777777" w:rsidR="00565ECD" w:rsidRDefault="00565ECD">
      <w:pPr>
        <w:pStyle w:val="TOC4"/>
        <w:rPr>
          <w:ins w:id="783" w:author="Huawei" w:date="2018-07-11T17:51:00Z"/>
          <w:rFonts w:asciiTheme="minorHAnsi" w:hAnsiTheme="minorHAnsi" w:cstheme="minorBidi"/>
          <w:sz w:val="22"/>
          <w:szCs w:val="22"/>
          <w:lang w:val="en-US"/>
        </w:rPr>
      </w:pPr>
      <w:ins w:id="784" w:author="Huawei" w:date="2018-07-11T17:51:00Z">
        <w:r>
          <w:rPr>
            <w:lang w:eastAsia="sv-SE"/>
          </w:rPr>
          <w:t>7.9.5.2</w:t>
        </w:r>
        <w:r>
          <w:rPr>
            <w:rFonts w:asciiTheme="minorHAnsi" w:hAnsiTheme="minorHAnsi" w:cstheme="minorBidi"/>
            <w:sz w:val="22"/>
            <w:szCs w:val="22"/>
            <w:lang w:val="en-US"/>
          </w:rPr>
          <w:tab/>
        </w:r>
        <w:r>
          <w:rPr>
            <w:lang w:eastAsia="sv-SE"/>
          </w:rPr>
          <w:t>BS type 2-O</w:t>
        </w:r>
        <w:r>
          <w:tab/>
        </w:r>
        <w:r>
          <w:fldChar w:fldCharType="begin"/>
        </w:r>
        <w:r>
          <w:instrText xml:space="preserve"> PAGEREF _Toc519095032 \h </w:instrText>
        </w:r>
      </w:ins>
      <w:r>
        <w:fldChar w:fldCharType="separate"/>
      </w:r>
      <w:ins w:id="785" w:author="Huawei" w:date="2018-07-11T17:52:00Z">
        <w:r>
          <w:t>131</w:t>
        </w:r>
      </w:ins>
      <w:ins w:id="786" w:author="Huawei" w:date="2018-07-11T17:51:00Z">
        <w:r>
          <w:fldChar w:fldCharType="end"/>
        </w:r>
      </w:ins>
    </w:p>
    <w:p w14:paraId="4733A8ED" w14:textId="77777777" w:rsidR="00565ECD" w:rsidRDefault="00565ECD">
      <w:pPr>
        <w:pStyle w:val="TOC1"/>
        <w:rPr>
          <w:ins w:id="787" w:author="Huawei" w:date="2018-07-11T17:51:00Z"/>
          <w:rFonts w:asciiTheme="minorHAnsi" w:hAnsiTheme="minorHAnsi" w:cstheme="minorBidi"/>
          <w:szCs w:val="22"/>
          <w:lang w:val="en-US"/>
        </w:rPr>
      </w:pPr>
      <w:ins w:id="788" w:author="Huawei" w:date="2018-07-11T17:51:00Z">
        <w:r>
          <w:t>8</w:t>
        </w:r>
        <w:r>
          <w:rPr>
            <w:rFonts w:asciiTheme="minorHAnsi" w:hAnsiTheme="minorHAnsi" w:cstheme="minorBidi"/>
            <w:szCs w:val="22"/>
            <w:lang w:val="en-US"/>
          </w:rPr>
          <w:tab/>
        </w:r>
        <w:r>
          <w:t>Radiated performance requirements</w:t>
        </w:r>
        <w:r>
          <w:tab/>
        </w:r>
        <w:r>
          <w:fldChar w:fldCharType="begin"/>
        </w:r>
        <w:r>
          <w:instrText xml:space="preserve"> PAGEREF _Toc519095033 \h </w:instrText>
        </w:r>
      </w:ins>
      <w:r>
        <w:fldChar w:fldCharType="separate"/>
      </w:r>
      <w:ins w:id="789" w:author="Huawei" w:date="2018-07-11T17:52:00Z">
        <w:r>
          <w:t>133</w:t>
        </w:r>
      </w:ins>
      <w:ins w:id="790" w:author="Huawei" w:date="2018-07-11T17:51:00Z">
        <w:r>
          <w:fldChar w:fldCharType="end"/>
        </w:r>
      </w:ins>
    </w:p>
    <w:p w14:paraId="23E4687C" w14:textId="77777777" w:rsidR="00565ECD" w:rsidRDefault="00565ECD">
      <w:pPr>
        <w:pStyle w:val="TOC8"/>
        <w:rPr>
          <w:ins w:id="791" w:author="Huawei" w:date="2018-07-11T17:51:00Z"/>
          <w:rFonts w:asciiTheme="minorHAnsi" w:hAnsiTheme="minorHAnsi" w:cstheme="minorBidi"/>
          <w:b w:val="0"/>
          <w:szCs w:val="22"/>
          <w:lang w:val="en-US"/>
        </w:rPr>
      </w:pPr>
      <w:ins w:id="792" w:author="Huawei" w:date="2018-07-11T17:51:00Z">
        <w:r>
          <w:t>Annex A (normative): Reference measurement channels</w:t>
        </w:r>
        <w:r>
          <w:tab/>
        </w:r>
        <w:r>
          <w:fldChar w:fldCharType="begin"/>
        </w:r>
        <w:r>
          <w:instrText xml:space="preserve"> PAGEREF _Toc519095034 \h </w:instrText>
        </w:r>
      </w:ins>
      <w:r>
        <w:fldChar w:fldCharType="separate"/>
      </w:r>
      <w:ins w:id="793" w:author="Huawei" w:date="2018-07-11T17:52:00Z">
        <w:r>
          <w:t>134</w:t>
        </w:r>
      </w:ins>
      <w:ins w:id="794" w:author="Huawei" w:date="2018-07-11T17:51:00Z">
        <w:r>
          <w:fldChar w:fldCharType="end"/>
        </w:r>
      </w:ins>
    </w:p>
    <w:p w14:paraId="0C893577" w14:textId="77777777" w:rsidR="00565ECD" w:rsidRDefault="00565ECD">
      <w:pPr>
        <w:pStyle w:val="TOC8"/>
        <w:rPr>
          <w:ins w:id="795" w:author="Huawei" w:date="2018-07-11T17:51:00Z"/>
          <w:rFonts w:asciiTheme="minorHAnsi" w:hAnsiTheme="minorHAnsi" w:cstheme="minorBidi"/>
          <w:b w:val="0"/>
          <w:szCs w:val="22"/>
          <w:lang w:val="en-US"/>
        </w:rPr>
      </w:pPr>
      <w:ins w:id="796" w:author="Huawei" w:date="2018-07-11T17:51:00Z">
        <w:r>
          <w:t>Annex B (normative): Environmental requirements for the BS equipment</w:t>
        </w:r>
        <w:r>
          <w:tab/>
        </w:r>
        <w:r>
          <w:fldChar w:fldCharType="begin"/>
        </w:r>
        <w:r>
          <w:instrText xml:space="preserve"> PAGEREF _Toc519095035 \h </w:instrText>
        </w:r>
      </w:ins>
      <w:r>
        <w:fldChar w:fldCharType="separate"/>
      </w:r>
      <w:ins w:id="797" w:author="Huawei" w:date="2018-07-11T17:52:00Z">
        <w:r>
          <w:t>135</w:t>
        </w:r>
      </w:ins>
      <w:ins w:id="798" w:author="Huawei" w:date="2018-07-11T17:51:00Z">
        <w:r>
          <w:fldChar w:fldCharType="end"/>
        </w:r>
      </w:ins>
    </w:p>
    <w:p w14:paraId="06D4D699" w14:textId="77777777" w:rsidR="00565ECD" w:rsidRDefault="00565ECD">
      <w:pPr>
        <w:pStyle w:val="TOC1"/>
        <w:rPr>
          <w:ins w:id="799" w:author="Huawei" w:date="2018-07-11T17:51:00Z"/>
          <w:rFonts w:asciiTheme="minorHAnsi" w:hAnsiTheme="minorHAnsi" w:cstheme="minorBidi"/>
          <w:szCs w:val="22"/>
          <w:lang w:val="en-US"/>
        </w:rPr>
      </w:pPr>
      <w:ins w:id="800" w:author="Huawei" w:date="2018-07-11T17:51:00Z">
        <w:r>
          <w:t>B.1</w:t>
        </w:r>
        <w:r>
          <w:rPr>
            <w:rFonts w:asciiTheme="minorHAnsi" w:hAnsiTheme="minorHAnsi" w:cstheme="minorBidi"/>
            <w:szCs w:val="22"/>
            <w:lang w:val="en-US"/>
          </w:rPr>
          <w:tab/>
        </w:r>
        <w:r>
          <w:t>General</w:t>
        </w:r>
        <w:r>
          <w:tab/>
        </w:r>
        <w:r>
          <w:fldChar w:fldCharType="begin"/>
        </w:r>
        <w:r>
          <w:instrText xml:space="preserve"> PAGEREF _Toc519095036 \h </w:instrText>
        </w:r>
      </w:ins>
      <w:r>
        <w:fldChar w:fldCharType="separate"/>
      </w:r>
      <w:ins w:id="801" w:author="Huawei" w:date="2018-07-11T17:52:00Z">
        <w:r>
          <w:t>135</w:t>
        </w:r>
      </w:ins>
      <w:ins w:id="802" w:author="Huawei" w:date="2018-07-11T17:51:00Z">
        <w:r>
          <w:fldChar w:fldCharType="end"/>
        </w:r>
      </w:ins>
    </w:p>
    <w:p w14:paraId="2E39602F" w14:textId="77777777" w:rsidR="00565ECD" w:rsidRDefault="00565ECD">
      <w:pPr>
        <w:pStyle w:val="TOC1"/>
        <w:rPr>
          <w:ins w:id="803" w:author="Huawei" w:date="2018-07-11T17:51:00Z"/>
          <w:rFonts w:asciiTheme="minorHAnsi" w:hAnsiTheme="minorHAnsi" w:cstheme="minorBidi"/>
          <w:szCs w:val="22"/>
          <w:lang w:val="en-US"/>
        </w:rPr>
      </w:pPr>
      <w:ins w:id="804" w:author="Huawei" w:date="2018-07-11T17:51:00Z">
        <w:r>
          <w:t>B.2</w:t>
        </w:r>
        <w:r>
          <w:rPr>
            <w:rFonts w:asciiTheme="minorHAnsi" w:hAnsiTheme="minorHAnsi" w:cstheme="minorBidi"/>
            <w:szCs w:val="22"/>
            <w:lang w:val="en-US"/>
          </w:rPr>
          <w:tab/>
        </w:r>
        <w:r w:rsidRPr="008F4464">
          <w:rPr>
            <w:rFonts w:cs="v4.2.0"/>
          </w:rPr>
          <w:t>Normal test environment</w:t>
        </w:r>
        <w:r>
          <w:tab/>
        </w:r>
        <w:r>
          <w:fldChar w:fldCharType="begin"/>
        </w:r>
        <w:r>
          <w:instrText xml:space="preserve"> PAGEREF _Toc519095037 \h </w:instrText>
        </w:r>
      </w:ins>
      <w:r>
        <w:fldChar w:fldCharType="separate"/>
      </w:r>
      <w:ins w:id="805" w:author="Huawei" w:date="2018-07-11T17:52:00Z">
        <w:r>
          <w:t>135</w:t>
        </w:r>
      </w:ins>
      <w:ins w:id="806" w:author="Huawei" w:date="2018-07-11T17:51:00Z">
        <w:r>
          <w:fldChar w:fldCharType="end"/>
        </w:r>
      </w:ins>
    </w:p>
    <w:p w14:paraId="6A2BB22E" w14:textId="77777777" w:rsidR="00565ECD" w:rsidRDefault="00565ECD">
      <w:pPr>
        <w:pStyle w:val="TOC1"/>
        <w:rPr>
          <w:ins w:id="807" w:author="Huawei" w:date="2018-07-11T17:51:00Z"/>
          <w:rFonts w:asciiTheme="minorHAnsi" w:hAnsiTheme="minorHAnsi" w:cstheme="minorBidi"/>
          <w:szCs w:val="22"/>
          <w:lang w:val="en-US"/>
        </w:rPr>
      </w:pPr>
      <w:ins w:id="808" w:author="Huawei" w:date="2018-07-11T17:51:00Z">
        <w:r>
          <w:t>B.3</w:t>
        </w:r>
        <w:r>
          <w:rPr>
            <w:rFonts w:asciiTheme="minorHAnsi" w:hAnsiTheme="minorHAnsi" w:cstheme="minorBidi"/>
            <w:szCs w:val="22"/>
            <w:lang w:val="en-US"/>
          </w:rPr>
          <w:tab/>
        </w:r>
        <w:r w:rsidRPr="008F4464">
          <w:rPr>
            <w:rFonts w:cs="v4.2.0"/>
          </w:rPr>
          <w:t>Extreme test environment</w:t>
        </w:r>
        <w:r>
          <w:tab/>
        </w:r>
        <w:r>
          <w:fldChar w:fldCharType="begin"/>
        </w:r>
        <w:r>
          <w:instrText xml:space="preserve"> PAGEREF _Toc519095038 \h </w:instrText>
        </w:r>
      </w:ins>
      <w:r>
        <w:fldChar w:fldCharType="separate"/>
      </w:r>
      <w:ins w:id="809" w:author="Huawei" w:date="2018-07-11T17:52:00Z">
        <w:r>
          <w:t>135</w:t>
        </w:r>
      </w:ins>
      <w:ins w:id="810" w:author="Huawei" w:date="2018-07-11T17:51:00Z">
        <w:r>
          <w:fldChar w:fldCharType="end"/>
        </w:r>
      </w:ins>
    </w:p>
    <w:p w14:paraId="295F7703" w14:textId="77777777" w:rsidR="00565ECD" w:rsidRDefault="00565ECD">
      <w:pPr>
        <w:pStyle w:val="TOC2"/>
        <w:rPr>
          <w:ins w:id="811" w:author="Huawei" w:date="2018-07-11T17:51:00Z"/>
          <w:rFonts w:asciiTheme="minorHAnsi" w:hAnsiTheme="minorHAnsi" w:cstheme="minorBidi"/>
          <w:sz w:val="22"/>
          <w:szCs w:val="22"/>
          <w:lang w:val="en-US"/>
        </w:rPr>
      </w:pPr>
      <w:ins w:id="812" w:author="Huawei" w:date="2018-07-11T17:51:00Z">
        <w:r>
          <w:t>B.3.1</w:t>
        </w:r>
        <w:r>
          <w:rPr>
            <w:rFonts w:asciiTheme="minorHAnsi" w:hAnsiTheme="minorHAnsi" w:cstheme="minorBidi"/>
            <w:sz w:val="22"/>
            <w:szCs w:val="22"/>
            <w:lang w:val="en-US"/>
          </w:rPr>
          <w:tab/>
        </w:r>
        <w:r>
          <w:t>Extreme temperature</w:t>
        </w:r>
        <w:r>
          <w:tab/>
        </w:r>
        <w:r>
          <w:fldChar w:fldCharType="begin"/>
        </w:r>
        <w:r>
          <w:instrText xml:space="preserve"> PAGEREF _Toc519095039 \h </w:instrText>
        </w:r>
      </w:ins>
      <w:r>
        <w:fldChar w:fldCharType="separate"/>
      </w:r>
      <w:ins w:id="813" w:author="Huawei" w:date="2018-07-11T17:52:00Z">
        <w:r>
          <w:t>135</w:t>
        </w:r>
      </w:ins>
      <w:ins w:id="814" w:author="Huawei" w:date="2018-07-11T17:51:00Z">
        <w:r>
          <w:fldChar w:fldCharType="end"/>
        </w:r>
      </w:ins>
    </w:p>
    <w:p w14:paraId="4E6581EF" w14:textId="77777777" w:rsidR="00565ECD" w:rsidRDefault="00565ECD">
      <w:pPr>
        <w:pStyle w:val="TOC1"/>
        <w:rPr>
          <w:ins w:id="815" w:author="Huawei" w:date="2018-07-11T17:51:00Z"/>
          <w:rFonts w:asciiTheme="minorHAnsi" w:hAnsiTheme="minorHAnsi" w:cstheme="minorBidi"/>
          <w:szCs w:val="22"/>
          <w:lang w:val="en-US"/>
        </w:rPr>
      </w:pPr>
      <w:ins w:id="816" w:author="Huawei" w:date="2018-07-11T17:51:00Z">
        <w:r>
          <w:t>B.4</w:t>
        </w:r>
        <w:r>
          <w:rPr>
            <w:rFonts w:asciiTheme="minorHAnsi" w:hAnsiTheme="minorHAnsi" w:cstheme="minorBidi"/>
            <w:szCs w:val="22"/>
            <w:lang w:val="en-US"/>
          </w:rPr>
          <w:tab/>
        </w:r>
        <w:r w:rsidRPr="008F4464">
          <w:rPr>
            <w:rFonts w:cs="v4.2.0"/>
          </w:rPr>
          <w:t>Vibration</w:t>
        </w:r>
        <w:r>
          <w:tab/>
        </w:r>
        <w:r>
          <w:fldChar w:fldCharType="begin"/>
        </w:r>
        <w:r>
          <w:instrText xml:space="preserve"> PAGEREF _Toc519095040 \h </w:instrText>
        </w:r>
      </w:ins>
      <w:r>
        <w:fldChar w:fldCharType="separate"/>
      </w:r>
      <w:ins w:id="817" w:author="Huawei" w:date="2018-07-11T17:52:00Z">
        <w:r>
          <w:t>136</w:t>
        </w:r>
      </w:ins>
      <w:ins w:id="818" w:author="Huawei" w:date="2018-07-11T17:51:00Z">
        <w:r>
          <w:fldChar w:fldCharType="end"/>
        </w:r>
      </w:ins>
    </w:p>
    <w:p w14:paraId="2736917B" w14:textId="77777777" w:rsidR="00565ECD" w:rsidRDefault="00565ECD">
      <w:pPr>
        <w:pStyle w:val="TOC1"/>
        <w:rPr>
          <w:ins w:id="819" w:author="Huawei" w:date="2018-07-11T17:51:00Z"/>
          <w:rFonts w:asciiTheme="minorHAnsi" w:hAnsiTheme="minorHAnsi" w:cstheme="minorBidi"/>
          <w:szCs w:val="22"/>
          <w:lang w:val="en-US"/>
        </w:rPr>
      </w:pPr>
      <w:ins w:id="820" w:author="Huawei" w:date="2018-07-11T17:51:00Z">
        <w:r>
          <w:t>B.5</w:t>
        </w:r>
        <w:r>
          <w:rPr>
            <w:rFonts w:asciiTheme="minorHAnsi" w:hAnsiTheme="minorHAnsi" w:cstheme="minorBidi"/>
            <w:szCs w:val="22"/>
            <w:lang w:val="en-US"/>
          </w:rPr>
          <w:tab/>
        </w:r>
        <w:r w:rsidRPr="008F4464">
          <w:rPr>
            <w:rFonts w:cs="v4.2.0"/>
          </w:rPr>
          <w:t>Power supply</w:t>
        </w:r>
        <w:r>
          <w:tab/>
        </w:r>
        <w:r>
          <w:fldChar w:fldCharType="begin"/>
        </w:r>
        <w:r>
          <w:instrText xml:space="preserve"> PAGEREF _Toc519095041 \h </w:instrText>
        </w:r>
      </w:ins>
      <w:r>
        <w:fldChar w:fldCharType="separate"/>
      </w:r>
      <w:ins w:id="821" w:author="Huawei" w:date="2018-07-11T17:52:00Z">
        <w:r>
          <w:t>136</w:t>
        </w:r>
      </w:ins>
      <w:ins w:id="822" w:author="Huawei" w:date="2018-07-11T17:51:00Z">
        <w:r>
          <w:fldChar w:fldCharType="end"/>
        </w:r>
      </w:ins>
    </w:p>
    <w:p w14:paraId="7377E57C" w14:textId="77777777" w:rsidR="00565ECD" w:rsidRDefault="00565ECD">
      <w:pPr>
        <w:pStyle w:val="TOC1"/>
        <w:rPr>
          <w:ins w:id="823" w:author="Huawei" w:date="2018-07-11T17:51:00Z"/>
          <w:rFonts w:asciiTheme="minorHAnsi" w:hAnsiTheme="minorHAnsi" w:cstheme="minorBidi"/>
          <w:szCs w:val="22"/>
          <w:lang w:val="en-US"/>
        </w:rPr>
      </w:pPr>
      <w:ins w:id="824" w:author="Huawei" w:date="2018-07-11T17:51:00Z">
        <w:r>
          <w:rPr>
            <w:lang w:eastAsia="sv-SE"/>
          </w:rPr>
          <w:t>B.6</w:t>
        </w:r>
        <w:r>
          <w:rPr>
            <w:rFonts w:asciiTheme="minorHAnsi" w:hAnsiTheme="minorHAnsi" w:cstheme="minorBidi"/>
            <w:szCs w:val="22"/>
            <w:lang w:val="en-US"/>
          </w:rPr>
          <w:tab/>
        </w:r>
        <w:r>
          <w:rPr>
            <w:lang w:eastAsia="sv-SE"/>
          </w:rPr>
          <w:t>Measurement of test environments</w:t>
        </w:r>
        <w:r>
          <w:tab/>
        </w:r>
        <w:r>
          <w:fldChar w:fldCharType="begin"/>
        </w:r>
        <w:r>
          <w:instrText xml:space="preserve"> PAGEREF _Toc519095042 \h </w:instrText>
        </w:r>
      </w:ins>
      <w:r>
        <w:fldChar w:fldCharType="separate"/>
      </w:r>
      <w:ins w:id="825" w:author="Huawei" w:date="2018-07-11T17:52:00Z">
        <w:r>
          <w:t>136</w:t>
        </w:r>
      </w:ins>
      <w:ins w:id="826" w:author="Huawei" w:date="2018-07-11T17:51:00Z">
        <w:r>
          <w:fldChar w:fldCharType="end"/>
        </w:r>
      </w:ins>
    </w:p>
    <w:p w14:paraId="59ABC307" w14:textId="77777777" w:rsidR="00565ECD" w:rsidRDefault="00565ECD">
      <w:pPr>
        <w:pStyle w:val="TOC1"/>
        <w:rPr>
          <w:ins w:id="827" w:author="Huawei" w:date="2018-07-11T17:51:00Z"/>
          <w:rFonts w:asciiTheme="minorHAnsi" w:hAnsiTheme="minorHAnsi" w:cstheme="minorBidi"/>
          <w:szCs w:val="22"/>
          <w:lang w:val="en-US"/>
        </w:rPr>
      </w:pPr>
      <w:ins w:id="828" w:author="Huawei" w:date="2018-07-11T17:51:00Z">
        <w:r>
          <w:rPr>
            <w:lang w:eastAsia="sv-SE"/>
          </w:rPr>
          <w:t>B.7</w:t>
        </w:r>
        <w:r>
          <w:rPr>
            <w:rFonts w:asciiTheme="minorHAnsi" w:hAnsiTheme="minorHAnsi" w:cstheme="minorBidi"/>
            <w:szCs w:val="22"/>
            <w:lang w:val="en-US"/>
          </w:rPr>
          <w:tab/>
        </w:r>
        <w:r>
          <w:rPr>
            <w:lang w:eastAsia="sv-SE"/>
          </w:rPr>
          <w:t>OTA extreme test methods</w:t>
        </w:r>
        <w:r>
          <w:tab/>
        </w:r>
        <w:r>
          <w:fldChar w:fldCharType="begin"/>
        </w:r>
        <w:r>
          <w:instrText xml:space="preserve"> PAGEREF _Toc519095043 \h </w:instrText>
        </w:r>
      </w:ins>
      <w:r>
        <w:fldChar w:fldCharType="separate"/>
      </w:r>
      <w:ins w:id="829" w:author="Huawei" w:date="2018-07-11T17:52:00Z">
        <w:r>
          <w:t>137</w:t>
        </w:r>
      </w:ins>
      <w:ins w:id="830" w:author="Huawei" w:date="2018-07-11T17:51:00Z">
        <w:r>
          <w:fldChar w:fldCharType="end"/>
        </w:r>
      </w:ins>
    </w:p>
    <w:p w14:paraId="2D65BC7C" w14:textId="77777777" w:rsidR="00565ECD" w:rsidRDefault="00565ECD">
      <w:pPr>
        <w:pStyle w:val="TOC8"/>
        <w:rPr>
          <w:ins w:id="831" w:author="Huawei" w:date="2018-07-11T17:51:00Z"/>
          <w:rFonts w:asciiTheme="minorHAnsi" w:hAnsiTheme="minorHAnsi" w:cstheme="minorBidi"/>
          <w:b w:val="0"/>
          <w:szCs w:val="22"/>
          <w:lang w:val="en-US"/>
        </w:rPr>
      </w:pPr>
      <w:ins w:id="832" w:author="Huawei" w:date="2018-07-11T17:51:00Z">
        <w:r>
          <w:t>Annex C (informative): Test tolerances and derivation of test requirements</w:t>
        </w:r>
        <w:r>
          <w:tab/>
        </w:r>
        <w:r>
          <w:fldChar w:fldCharType="begin"/>
        </w:r>
        <w:r>
          <w:instrText xml:space="preserve"> PAGEREF _Toc519095044 \h </w:instrText>
        </w:r>
      </w:ins>
      <w:r>
        <w:fldChar w:fldCharType="separate"/>
      </w:r>
      <w:ins w:id="833" w:author="Huawei" w:date="2018-07-11T17:52:00Z">
        <w:r>
          <w:t>139</w:t>
        </w:r>
      </w:ins>
      <w:ins w:id="834" w:author="Huawei" w:date="2018-07-11T17:51:00Z">
        <w:r>
          <w:fldChar w:fldCharType="end"/>
        </w:r>
      </w:ins>
    </w:p>
    <w:p w14:paraId="32FCABD4" w14:textId="77777777" w:rsidR="00565ECD" w:rsidRDefault="00565ECD">
      <w:pPr>
        <w:pStyle w:val="TOC1"/>
        <w:rPr>
          <w:ins w:id="835" w:author="Huawei" w:date="2018-07-11T17:51:00Z"/>
          <w:rFonts w:asciiTheme="minorHAnsi" w:hAnsiTheme="minorHAnsi" w:cstheme="minorBidi"/>
          <w:szCs w:val="22"/>
          <w:lang w:val="en-US"/>
        </w:rPr>
      </w:pPr>
      <w:ins w:id="836" w:author="Huawei" w:date="2018-07-11T17:51:00Z">
        <w:r>
          <w:t>C.1</w:t>
        </w:r>
        <w:r>
          <w:rPr>
            <w:rFonts w:asciiTheme="minorHAnsi" w:hAnsiTheme="minorHAnsi" w:cstheme="minorBidi"/>
            <w:szCs w:val="22"/>
            <w:lang w:val="en-US"/>
          </w:rPr>
          <w:tab/>
        </w:r>
        <w:r>
          <w:rPr>
            <w:lang w:eastAsia="sv-SE"/>
          </w:rPr>
          <w:t>Measurement of t</w:t>
        </w:r>
        <w:r>
          <w:t>ransmitter</w:t>
        </w:r>
        <w:r>
          <w:tab/>
        </w:r>
        <w:r>
          <w:fldChar w:fldCharType="begin"/>
        </w:r>
        <w:r>
          <w:instrText xml:space="preserve"> PAGEREF _Toc519095045 \h </w:instrText>
        </w:r>
      </w:ins>
      <w:r>
        <w:fldChar w:fldCharType="separate"/>
      </w:r>
      <w:ins w:id="837" w:author="Huawei" w:date="2018-07-11T17:52:00Z">
        <w:r>
          <w:t>139</w:t>
        </w:r>
      </w:ins>
      <w:ins w:id="838" w:author="Huawei" w:date="2018-07-11T17:51:00Z">
        <w:r>
          <w:fldChar w:fldCharType="end"/>
        </w:r>
      </w:ins>
    </w:p>
    <w:p w14:paraId="2258A222" w14:textId="77777777" w:rsidR="00565ECD" w:rsidRDefault="00565ECD">
      <w:pPr>
        <w:pStyle w:val="TOC1"/>
        <w:rPr>
          <w:ins w:id="839" w:author="Huawei" w:date="2018-07-11T17:51:00Z"/>
          <w:rFonts w:asciiTheme="minorHAnsi" w:hAnsiTheme="minorHAnsi" w:cstheme="minorBidi"/>
          <w:szCs w:val="22"/>
          <w:lang w:val="en-US"/>
        </w:rPr>
      </w:pPr>
      <w:ins w:id="840" w:author="Huawei" w:date="2018-07-11T17:51:00Z">
        <w:r>
          <w:t>C.2</w:t>
        </w:r>
        <w:r>
          <w:rPr>
            <w:rFonts w:asciiTheme="minorHAnsi" w:hAnsiTheme="minorHAnsi" w:cstheme="minorBidi"/>
            <w:szCs w:val="22"/>
            <w:lang w:val="en-US"/>
          </w:rPr>
          <w:tab/>
        </w:r>
        <w:r>
          <w:rPr>
            <w:lang w:eastAsia="sv-SE"/>
          </w:rPr>
          <w:t>Measurement of receiv</w:t>
        </w:r>
        <w:r>
          <w:t>er</w:t>
        </w:r>
        <w:r>
          <w:tab/>
        </w:r>
        <w:r>
          <w:fldChar w:fldCharType="begin"/>
        </w:r>
        <w:r>
          <w:instrText xml:space="preserve"> PAGEREF _Toc519095046 \h </w:instrText>
        </w:r>
      </w:ins>
      <w:r>
        <w:fldChar w:fldCharType="separate"/>
      </w:r>
      <w:ins w:id="841" w:author="Huawei" w:date="2018-07-11T17:52:00Z">
        <w:r>
          <w:t>141</w:t>
        </w:r>
      </w:ins>
      <w:ins w:id="842" w:author="Huawei" w:date="2018-07-11T17:51:00Z">
        <w:r>
          <w:fldChar w:fldCharType="end"/>
        </w:r>
      </w:ins>
    </w:p>
    <w:p w14:paraId="3D50BC15" w14:textId="77777777" w:rsidR="00565ECD" w:rsidRDefault="00565ECD">
      <w:pPr>
        <w:pStyle w:val="TOC8"/>
        <w:rPr>
          <w:ins w:id="843" w:author="Huawei" w:date="2018-07-11T17:51:00Z"/>
          <w:rFonts w:asciiTheme="minorHAnsi" w:hAnsiTheme="minorHAnsi" w:cstheme="minorBidi"/>
          <w:b w:val="0"/>
          <w:szCs w:val="22"/>
          <w:lang w:val="en-US"/>
        </w:rPr>
      </w:pPr>
      <w:ins w:id="844" w:author="Huawei" w:date="2018-07-11T17:51:00Z">
        <w:r>
          <w:t>Annex D (normative): Calibration</w:t>
        </w:r>
        <w:r>
          <w:tab/>
        </w:r>
        <w:r>
          <w:fldChar w:fldCharType="begin"/>
        </w:r>
        <w:r>
          <w:instrText xml:space="preserve"> PAGEREF _Toc519095047 \h </w:instrText>
        </w:r>
      </w:ins>
      <w:r>
        <w:fldChar w:fldCharType="separate"/>
      </w:r>
      <w:ins w:id="845" w:author="Huawei" w:date="2018-07-11T17:52:00Z">
        <w:r>
          <w:t>143</w:t>
        </w:r>
      </w:ins>
      <w:ins w:id="846" w:author="Huawei" w:date="2018-07-11T17:51:00Z">
        <w:r>
          <w:fldChar w:fldCharType="end"/>
        </w:r>
      </w:ins>
    </w:p>
    <w:p w14:paraId="5D4C4147" w14:textId="77777777" w:rsidR="00565ECD" w:rsidRDefault="00565ECD">
      <w:pPr>
        <w:pStyle w:val="TOC8"/>
        <w:rPr>
          <w:ins w:id="847" w:author="Huawei" w:date="2018-07-11T17:51:00Z"/>
          <w:rFonts w:asciiTheme="minorHAnsi" w:hAnsiTheme="minorHAnsi" w:cstheme="minorBidi"/>
          <w:b w:val="0"/>
          <w:szCs w:val="22"/>
          <w:lang w:val="en-US"/>
        </w:rPr>
      </w:pPr>
      <w:ins w:id="848" w:author="Huawei" w:date="2018-07-11T17:51:00Z">
        <w:r>
          <w:t>Annex E (informative): OTA test system set-up</w:t>
        </w:r>
        <w:r>
          <w:tab/>
        </w:r>
        <w:r>
          <w:fldChar w:fldCharType="begin"/>
        </w:r>
        <w:r>
          <w:instrText xml:space="preserve"> PAGEREF _Toc519095048 \h </w:instrText>
        </w:r>
      </w:ins>
      <w:r>
        <w:fldChar w:fldCharType="separate"/>
      </w:r>
      <w:ins w:id="849" w:author="Huawei" w:date="2018-07-11T17:52:00Z">
        <w:r>
          <w:t>144</w:t>
        </w:r>
      </w:ins>
      <w:ins w:id="850" w:author="Huawei" w:date="2018-07-11T17:51:00Z">
        <w:r>
          <w:fldChar w:fldCharType="end"/>
        </w:r>
      </w:ins>
    </w:p>
    <w:p w14:paraId="51711DDA" w14:textId="77777777" w:rsidR="00565ECD" w:rsidRDefault="00565ECD">
      <w:pPr>
        <w:pStyle w:val="TOC1"/>
        <w:rPr>
          <w:ins w:id="851" w:author="Huawei" w:date="2018-07-11T17:51:00Z"/>
          <w:rFonts w:asciiTheme="minorHAnsi" w:hAnsiTheme="minorHAnsi" w:cstheme="minorBidi"/>
          <w:szCs w:val="22"/>
          <w:lang w:val="en-US"/>
        </w:rPr>
      </w:pPr>
      <w:ins w:id="852" w:author="Huawei" w:date="2018-07-11T17:51:00Z">
        <w:r>
          <w:t>E.1</w:t>
        </w:r>
        <w:r>
          <w:rPr>
            <w:rFonts w:asciiTheme="minorHAnsi" w:hAnsiTheme="minorHAnsi" w:cstheme="minorBidi"/>
            <w:szCs w:val="22"/>
            <w:lang w:val="en-US"/>
          </w:rPr>
          <w:tab/>
        </w:r>
        <w:r>
          <w:t>Transmitter</w:t>
        </w:r>
        <w:r>
          <w:tab/>
        </w:r>
        <w:r>
          <w:fldChar w:fldCharType="begin"/>
        </w:r>
        <w:r>
          <w:instrText xml:space="preserve"> PAGEREF _Toc519095049 \h </w:instrText>
        </w:r>
      </w:ins>
      <w:r>
        <w:fldChar w:fldCharType="separate"/>
      </w:r>
      <w:ins w:id="853" w:author="Huawei" w:date="2018-07-11T17:52:00Z">
        <w:r>
          <w:t>144</w:t>
        </w:r>
      </w:ins>
      <w:ins w:id="854" w:author="Huawei" w:date="2018-07-11T17:51:00Z">
        <w:r>
          <w:fldChar w:fldCharType="end"/>
        </w:r>
      </w:ins>
    </w:p>
    <w:p w14:paraId="7B9324F6" w14:textId="77777777" w:rsidR="00565ECD" w:rsidRDefault="00565ECD">
      <w:pPr>
        <w:pStyle w:val="TOC2"/>
        <w:rPr>
          <w:ins w:id="855" w:author="Huawei" w:date="2018-07-11T17:51:00Z"/>
          <w:rFonts w:asciiTheme="minorHAnsi" w:hAnsiTheme="minorHAnsi" w:cstheme="minorBidi"/>
          <w:sz w:val="22"/>
          <w:szCs w:val="22"/>
          <w:lang w:val="en-US"/>
        </w:rPr>
      </w:pPr>
      <w:ins w:id="856" w:author="Huawei" w:date="2018-07-11T17:51:00Z">
        <w:r>
          <w:t>E1.1</w:t>
        </w:r>
        <w:r>
          <w:rPr>
            <w:rFonts w:asciiTheme="minorHAnsi" w:hAnsiTheme="minorHAnsi" w:cstheme="minorBidi"/>
            <w:sz w:val="22"/>
            <w:szCs w:val="22"/>
            <w:lang w:val="en-US"/>
          </w:rPr>
          <w:tab/>
        </w:r>
        <w:r>
          <w:t>Radiated transmit power, output power dynamics and transmitter signal quality</w:t>
        </w:r>
        <w:r>
          <w:tab/>
        </w:r>
        <w:r>
          <w:fldChar w:fldCharType="begin"/>
        </w:r>
        <w:r>
          <w:instrText xml:space="preserve"> PAGEREF _Toc519095050 \h </w:instrText>
        </w:r>
      </w:ins>
      <w:r>
        <w:fldChar w:fldCharType="separate"/>
      </w:r>
      <w:ins w:id="857" w:author="Huawei" w:date="2018-07-11T17:52:00Z">
        <w:r>
          <w:t>144</w:t>
        </w:r>
      </w:ins>
      <w:ins w:id="858" w:author="Huawei" w:date="2018-07-11T17:51:00Z">
        <w:r>
          <w:fldChar w:fldCharType="end"/>
        </w:r>
      </w:ins>
    </w:p>
    <w:p w14:paraId="56FDD95E" w14:textId="77777777" w:rsidR="00565ECD" w:rsidRDefault="00565ECD">
      <w:pPr>
        <w:pStyle w:val="TOC2"/>
        <w:rPr>
          <w:ins w:id="859" w:author="Huawei" w:date="2018-07-11T17:51:00Z"/>
          <w:rFonts w:asciiTheme="minorHAnsi" w:hAnsiTheme="minorHAnsi" w:cstheme="minorBidi"/>
          <w:sz w:val="22"/>
          <w:szCs w:val="22"/>
          <w:lang w:val="en-US"/>
        </w:rPr>
      </w:pPr>
      <w:ins w:id="860" w:author="Huawei" w:date="2018-07-11T17:51:00Z">
        <w:r>
          <w:t>E.1.2</w:t>
        </w:r>
        <w:r>
          <w:rPr>
            <w:rFonts w:asciiTheme="minorHAnsi" w:hAnsiTheme="minorHAnsi" w:cstheme="minorBidi"/>
            <w:sz w:val="22"/>
            <w:szCs w:val="22"/>
            <w:lang w:val="en-US"/>
          </w:rPr>
          <w:tab/>
        </w:r>
        <w:r>
          <w:t>OTA Base Station output power, ACLR, OTA operating band unwanted emissions</w:t>
        </w:r>
        <w:r>
          <w:tab/>
        </w:r>
        <w:r>
          <w:fldChar w:fldCharType="begin"/>
        </w:r>
        <w:r>
          <w:instrText xml:space="preserve"> PAGEREF _Toc519095051 \h </w:instrText>
        </w:r>
      </w:ins>
      <w:r>
        <w:fldChar w:fldCharType="separate"/>
      </w:r>
      <w:ins w:id="861" w:author="Huawei" w:date="2018-07-11T17:52:00Z">
        <w:r>
          <w:t>144</w:t>
        </w:r>
      </w:ins>
      <w:ins w:id="862" w:author="Huawei" w:date="2018-07-11T17:51:00Z">
        <w:r>
          <w:fldChar w:fldCharType="end"/>
        </w:r>
      </w:ins>
    </w:p>
    <w:p w14:paraId="6388C97B" w14:textId="77777777" w:rsidR="00565ECD" w:rsidRDefault="00565ECD">
      <w:pPr>
        <w:pStyle w:val="TOC2"/>
        <w:rPr>
          <w:ins w:id="863" w:author="Huawei" w:date="2018-07-11T17:51:00Z"/>
          <w:rFonts w:asciiTheme="minorHAnsi" w:hAnsiTheme="minorHAnsi" w:cstheme="minorBidi"/>
          <w:sz w:val="22"/>
          <w:szCs w:val="22"/>
          <w:lang w:val="en-US"/>
        </w:rPr>
      </w:pPr>
      <w:ins w:id="864" w:author="Huawei" w:date="2018-07-11T17:51:00Z">
        <w:r>
          <w:t>E.1.3</w:t>
        </w:r>
        <w:r>
          <w:rPr>
            <w:rFonts w:asciiTheme="minorHAnsi" w:hAnsiTheme="minorHAnsi" w:cstheme="minorBidi"/>
            <w:sz w:val="22"/>
            <w:szCs w:val="22"/>
            <w:lang w:val="en-US"/>
          </w:rPr>
          <w:tab/>
        </w:r>
        <w:r>
          <w:t>OTA spurious emissions</w:t>
        </w:r>
        <w:r>
          <w:tab/>
        </w:r>
        <w:r>
          <w:fldChar w:fldCharType="begin"/>
        </w:r>
        <w:r>
          <w:instrText xml:space="preserve"> PAGEREF _Toc519095052 \h </w:instrText>
        </w:r>
      </w:ins>
      <w:r>
        <w:fldChar w:fldCharType="separate"/>
      </w:r>
      <w:ins w:id="865" w:author="Huawei" w:date="2018-07-11T17:52:00Z">
        <w:r>
          <w:t>144</w:t>
        </w:r>
      </w:ins>
      <w:ins w:id="866" w:author="Huawei" w:date="2018-07-11T17:51:00Z">
        <w:r>
          <w:fldChar w:fldCharType="end"/>
        </w:r>
      </w:ins>
    </w:p>
    <w:p w14:paraId="11A667D3" w14:textId="77777777" w:rsidR="00565ECD" w:rsidRDefault="00565ECD">
      <w:pPr>
        <w:pStyle w:val="TOC2"/>
        <w:rPr>
          <w:ins w:id="867" w:author="Huawei" w:date="2018-07-11T17:51:00Z"/>
          <w:rFonts w:asciiTheme="minorHAnsi" w:hAnsiTheme="minorHAnsi" w:cstheme="minorBidi"/>
          <w:sz w:val="22"/>
          <w:szCs w:val="22"/>
          <w:lang w:val="en-US"/>
        </w:rPr>
      </w:pPr>
      <w:ins w:id="868" w:author="Huawei" w:date="2018-07-11T17:51:00Z">
        <w:r>
          <w:t>E.1.4</w:t>
        </w:r>
        <w:r>
          <w:rPr>
            <w:rFonts w:asciiTheme="minorHAnsi" w:hAnsiTheme="minorHAnsi" w:cstheme="minorBidi"/>
            <w:sz w:val="22"/>
            <w:szCs w:val="22"/>
            <w:lang w:val="en-US"/>
          </w:rPr>
          <w:tab/>
        </w:r>
        <w:r>
          <w:t>OTA Co-location emissions, TX OFF power</w:t>
        </w:r>
        <w:r>
          <w:tab/>
        </w:r>
        <w:r>
          <w:fldChar w:fldCharType="begin"/>
        </w:r>
        <w:r>
          <w:instrText xml:space="preserve"> PAGEREF _Toc519095053 \h </w:instrText>
        </w:r>
      </w:ins>
      <w:r>
        <w:fldChar w:fldCharType="separate"/>
      </w:r>
      <w:ins w:id="869" w:author="Huawei" w:date="2018-07-11T17:52:00Z">
        <w:r>
          <w:t>145</w:t>
        </w:r>
      </w:ins>
      <w:ins w:id="870" w:author="Huawei" w:date="2018-07-11T17:51:00Z">
        <w:r>
          <w:fldChar w:fldCharType="end"/>
        </w:r>
      </w:ins>
    </w:p>
    <w:p w14:paraId="37E9D1F5" w14:textId="77777777" w:rsidR="00565ECD" w:rsidRDefault="00565ECD">
      <w:pPr>
        <w:pStyle w:val="TOC2"/>
        <w:rPr>
          <w:ins w:id="871" w:author="Huawei" w:date="2018-07-11T17:51:00Z"/>
          <w:rFonts w:asciiTheme="minorHAnsi" w:hAnsiTheme="minorHAnsi" w:cstheme="minorBidi"/>
          <w:sz w:val="22"/>
          <w:szCs w:val="22"/>
          <w:lang w:val="en-US"/>
        </w:rPr>
      </w:pPr>
      <w:ins w:id="872" w:author="Huawei" w:date="2018-07-11T17:51:00Z">
        <w:r>
          <w:t>E.1.5</w:t>
        </w:r>
        <w:r>
          <w:rPr>
            <w:rFonts w:asciiTheme="minorHAnsi" w:hAnsiTheme="minorHAnsi" w:cstheme="minorBidi"/>
            <w:sz w:val="22"/>
            <w:szCs w:val="22"/>
            <w:lang w:val="en-US"/>
          </w:rPr>
          <w:tab/>
        </w:r>
        <w:r>
          <w:t>OTA Transmitter Intermodulation</w:t>
        </w:r>
        <w:r>
          <w:tab/>
        </w:r>
        <w:r>
          <w:fldChar w:fldCharType="begin"/>
        </w:r>
        <w:r>
          <w:instrText xml:space="preserve"> PAGEREF _Toc519095054 \h </w:instrText>
        </w:r>
      </w:ins>
      <w:r>
        <w:fldChar w:fldCharType="separate"/>
      </w:r>
      <w:ins w:id="873" w:author="Huawei" w:date="2018-07-11T17:52:00Z">
        <w:r>
          <w:t>145</w:t>
        </w:r>
      </w:ins>
      <w:ins w:id="874" w:author="Huawei" w:date="2018-07-11T17:51:00Z">
        <w:r>
          <w:fldChar w:fldCharType="end"/>
        </w:r>
      </w:ins>
    </w:p>
    <w:p w14:paraId="202888B6" w14:textId="77777777" w:rsidR="00565ECD" w:rsidRDefault="00565ECD">
      <w:pPr>
        <w:pStyle w:val="TOC1"/>
        <w:rPr>
          <w:ins w:id="875" w:author="Huawei" w:date="2018-07-11T17:51:00Z"/>
          <w:rFonts w:asciiTheme="minorHAnsi" w:hAnsiTheme="minorHAnsi" w:cstheme="minorBidi"/>
          <w:szCs w:val="22"/>
          <w:lang w:val="en-US"/>
        </w:rPr>
      </w:pPr>
      <w:ins w:id="876" w:author="Huawei" w:date="2018-07-11T17:51:00Z">
        <w:r>
          <w:t>E.2</w:t>
        </w:r>
        <w:r>
          <w:rPr>
            <w:rFonts w:asciiTheme="minorHAnsi" w:hAnsiTheme="minorHAnsi" w:cstheme="minorBidi"/>
            <w:szCs w:val="22"/>
            <w:lang w:val="en-US"/>
          </w:rPr>
          <w:tab/>
        </w:r>
        <w:r>
          <w:t>Receiver</w:t>
        </w:r>
        <w:r>
          <w:tab/>
        </w:r>
        <w:r>
          <w:fldChar w:fldCharType="begin"/>
        </w:r>
        <w:r>
          <w:instrText xml:space="preserve"> PAGEREF _Toc519095055 \h </w:instrText>
        </w:r>
      </w:ins>
      <w:r>
        <w:fldChar w:fldCharType="separate"/>
      </w:r>
      <w:ins w:id="877" w:author="Huawei" w:date="2018-07-11T17:52:00Z">
        <w:r>
          <w:t>145</w:t>
        </w:r>
      </w:ins>
      <w:ins w:id="878" w:author="Huawei" w:date="2018-07-11T17:51:00Z">
        <w:r>
          <w:fldChar w:fldCharType="end"/>
        </w:r>
      </w:ins>
    </w:p>
    <w:p w14:paraId="4E116663" w14:textId="77777777" w:rsidR="00565ECD" w:rsidRDefault="00565ECD">
      <w:pPr>
        <w:pStyle w:val="TOC2"/>
        <w:rPr>
          <w:ins w:id="879" w:author="Huawei" w:date="2018-07-11T17:51:00Z"/>
          <w:rFonts w:asciiTheme="minorHAnsi" w:hAnsiTheme="minorHAnsi" w:cstheme="minorBidi"/>
          <w:sz w:val="22"/>
          <w:szCs w:val="22"/>
          <w:lang w:val="en-US"/>
        </w:rPr>
      </w:pPr>
      <w:ins w:id="880" w:author="Huawei" w:date="2018-07-11T17:51:00Z">
        <w:r>
          <w:t>E.2.1</w:t>
        </w:r>
        <w:r>
          <w:rPr>
            <w:rFonts w:asciiTheme="minorHAnsi" w:hAnsiTheme="minorHAnsi" w:cstheme="minorBidi"/>
            <w:sz w:val="22"/>
            <w:szCs w:val="22"/>
            <w:lang w:val="en-US"/>
          </w:rPr>
          <w:tab/>
        </w:r>
        <w:r>
          <w:t>OTA sensitivity and OTA reference sensitivity</w:t>
        </w:r>
        <w:r>
          <w:tab/>
        </w:r>
        <w:r>
          <w:fldChar w:fldCharType="begin"/>
        </w:r>
        <w:r>
          <w:instrText xml:space="preserve"> PAGEREF _Toc519095056 \h </w:instrText>
        </w:r>
      </w:ins>
      <w:r>
        <w:fldChar w:fldCharType="separate"/>
      </w:r>
      <w:ins w:id="881" w:author="Huawei" w:date="2018-07-11T17:52:00Z">
        <w:r>
          <w:t>145</w:t>
        </w:r>
      </w:ins>
      <w:ins w:id="882" w:author="Huawei" w:date="2018-07-11T17:51:00Z">
        <w:r>
          <w:fldChar w:fldCharType="end"/>
        </w:r>
      </w:ins>
    </w:p>
    <w:p w14:paraId="0C91CD9E" w14:textId="77777777" w:rsidR="00565ECD" w:rsidRDefault="00565ECD">
      <w:pPr>
        <w:pStyle w:val="TOC2"/>
        <w:rPr>
          <w:ins w:id="883" w:author="Huawei" w:date="2018-07-11T17:51:00Z"/>
          <w:rFonts w:asciiTheme="minorHAnsi" w:hAnsiTheme="minorHAnsi" w:cstheme="minorBidi"/>
          <w:sz w:val="22"/>
          <w:szCs w:val="22"/>
          <w:lang w:val="en-US"/>
        </w:rPr>
      </w:pPr>
      <w:ins w:id="884" w:author="Huawei" w:date="2018-07-11T17:51:00Z">
        <w:r>
          <w:t>E.2.2</w:t>
        </w:r>
        <w:r>
          <w:rPr>
            <w:rFonts w:asciiTheme="minorHAnsi" w:hAnsiTheme="minorHAnsi" w:cstheme="minorBidi"/>
            <w:sz w:val="22"/>
            <w:szCs w:val="22"/>
            <w:lang w:val="en-US"/>
          </w:rPr>
          <w:tab/>
        </w:r>
        <w:r>
          <w:t>OTA dynamic range</w:t>
        </w:r>
        <w:r>
          <w:tab/>
        </w:r>
        <w:r>
          <w:fldChar w:fldCharType="begin"/>
        </w:r>
        <w:r>
          <w:instrText xml:space="preserve"> PAGEREF _Toc519095057 \h </w:instrText>
        </w:r>
      </w:ins>
      <w:r>
        <w:fldChar w:fldCharType="separate"/>
      </w:r>
      <w:ins w:id="885" w:author="Huawei" w:date="2018-07-11T17:52:00Z">
        <w:r>
          <w:t>146</w:t>
        </w:r>
      </w:ins>
      <w:ins w:id="886" w:author="Huawei" w:date="2018-07-11T17:51:00Z">
        <w:r>
          <w:fldChar w:fldCharType="end"/>
        </w:r>
      </w:ins>
    </w:p>
    <w:p w14:paraId="5089DE38" w14:textId="77777777" w:rsidR="00565ECD" w:rsidRDefault="00565ECD">
      <w:pPr>
        <w:pStyle w:val="TOC2"/>
        <w:rPr>
          <w:ins w:id="887" w:author="Huawei" w:date="2018-07-11T17:51:00Z"/>
          <w:rFonts w:asciiTheme="minorHAnsi" w:hAnsiTheme="minorHAnsi" w:cstheme="minorBidi"/>
          <w:sz w:val="22"/>
          <w:szCs w:val="22"/>
          <w:lang w:val="en-US"/>
        </w:rPr>
      </w:pPr>
      <w:ins w:id="888" w:author="Huawei" w:date="2018-07-11T17:51:00Z">
        <w:r>
          <w:t>E.2.3</w:t>
        </w:r>
        <w:r>
          <w:rPr>
            <w:rFonts w:asciiTheme="minorHAnsi" w:hAnsiTheme="minorHAnsi" w:cstheme="minorBidi"/>
            <w:sz w:val="22"/>
            <w:szCs w:val="22"/>
            <w:lang w:val="en-US"/>
          </w:rPr>
          <w:tab/>
        </w:r>
        <w:r>
          <w:t>OTA adjacent channel selectivity, general blocking, and narrowband blocking</w:t>
        </w:r>
        <w:r>
          <w:tab/>
        </w:r>
        <w:r>
          <w:fldChar w:fldCharType="begin"/>
        </w:r>
        <w:r>
          <w:instrText xml:space="preserve"> PAGEREF _Toc519095058 \h </w:instrText>
        </w:r>
      </w:ins>
      <w:r>
        <w:fldChar w:fldCharType="separate"/>
      </w:r>
      <w:ins w:id="889" w:author="Huawei" w:date="2018-07-11T17:52:00Z">
        <w:r>
          <w:t>146</w:t>
        </w:r>
      </w:ins>
      <w:ins w:id="890" w:author="Huawei" w:date="2018-07-11T17:51:00Z">
        <w:r>
          <w:fldChar w:fldCharType="end"/>
        </w:r>
      </w:ins>
    </w:p>
    <w:p w14:paraId="541EF08C" w14:textId="77777777" w:rsidR="00565ECD" w:rsidRDefault="00565ECD">
      <w:pPr>
        <w:pStyle w:val="TOC2"/>
        <w:rPr>
          <w:ins w:id="891" w:author="Huawei" w:date="2018-07-11T17:51:00Z"/>
          <w:rFonts w:asciiTheme="minorHAnsi" w:hAnsiTheme="minorHAnsi" w:cstheme="minorBidi"/>
          <w:sz w:val="22"/>
          <w:szCs w:val="22"/>
          <w:lang w:val="en-US"/>
        </w:rPr>
      </w:pPr>
      <w:ins w:id="892" w:author="Huawei" w:date="2018-07-11T17:51:00Z">
        <w:r>
          <w:t>E.2.4</w:t>
        </w:r>
        <w:r>
          <w:rPr>
            <w:rFonts w:asciiTheme="minorHAnsi" w:hAnsiTheme="minorHAnsi" w:cstheme="minorBidi"/>
            <w:sz w:val="22"/>
            <w:szCs w:val="22"/>
            <w:lang w:val="en-US"/>
          </w:rPr>
          <w:tab/>
        </w:r>
        <w:r>
          <w:t>OTA blocking</w:t>
        </w:r>
        <w:r>
          <w:tab/>
        </w:r>
        <w:r>
          <w:fldChar w:fldCharType="begin"/>
        </w:r>
        <w:r>
          <w:instrText xml:space="preserve"> PAGEREF _Toc519095059 \h </w:instrText>
        </w:r>
      </w:ins>
      <w:r>
        <w:fldChar w:fldCharType="separate"/>
      </w:r>
      <w:ins w:id="893" w:author="Huawei" w:date="2018-07-11T17:52:00Z">
        <w:r>
          <w:t>147</w:t>
        </w:r>
      </w:ins>
      <w:ins w:id="894" w:author="Huawei" w:date="2018-07-11T17:51:00Z">
        <w:r>
          <w:fldChar w:fldCharType="end"/>
        </w:r>
      </w:ins>
    </w:p>
    <w:p w14:paraId="41FEFB68" w14:textId="77777777" w:rsidR="00565ECD" w:rsidRDefault="00565ECD">
      <w:pPr>
        <w:pStyle w:val="TOC2"/>
        <w:rPr>
          <w:ins w:id="895" w:author="Huawei" w:date="2018-07-11T17:51:00Z"/>
          <w:rFonts w:asciiTheme="minorHAnsi" w:hAnsiTheme="minorHAnsi" w:cstheme="minorBidi"/>
          <w:sz w:val="22"/>
          <w:szCs w:val="22"/>
          <w:lang w:val="en-US"/>
        </w:rPr>
      </w:pPr>
      <w:ins w:id="896" w:author="Huawei" w:date="2018-07-11T17:51:00Z">
        <w:r>
          <w:t>E.2.5</w:t>
        </w:r>
        <w:r>
          <w:rPr>
            <w:rFonts w:asciiTheme="minorHAnsi" w:hAnsiTheme="minorHAnsi" w:cstheme="minorBidi"/>
            <w:sz w:val="22"/>
            <w:szCs w:val="22"/>
            <w:lang w:val="en-US"/>
          </w:rPr>
          <w:tab/>
        </w:r>
        <w:r>
          <w:t>OTA receiver spurious emissions</w:t>
        </w:r>
        <w:r>
          <w:tab/>
        </w:r>
        <w:r>
          <w:fldChar w:fldCharType="begin"/>
        </w:r>
        <w:r>
          <w:instrText xml:space="preserve"> PAGEREF _Toc519095060 \h </w:instrText>
        </w:r>
      </w:ins>
      <w:r>
        <w:fldChar w:fldCharType="separate"/>
      </w:r>
      <w:ins w:id="897" w:author="Huawei" w:date="2018-07-11T17:52:00Z">
        <w:r>
          <w:t>147</w:t>
        </w:r>
      </w:ins>
      <w:ins w:id="898" w:author="Huawei" w:date="2018-07-11T17:51:00Z">
        <w:r>
          <w:fldChar w:fldCharType="end"/>
        </w:r>
      </w:ins>
    </w:p>
    <w:p w14:paraId="6DFFA8BC" w14:textId="77777777" w:rsidR="00565ECD" w:rsidRDefault="00565ECD">
      <w:pPr>
        <w:pStyle w:val="TOC2"/>
        <w:rPr>
          <w:ins w:id="899" w:author="Huawei" w:date="2018-07-11T17:51:00Z"/>
          <w:rFonts w:asciiTheme="minorHAnsi" w:hAnsiTheme="minorHAnsi" w:cstheme="minorBidi"/>
          <w:sz w:val="22"/>
          <w:szCs w:val="22"/>
          <w:lang w:val="en-US"/>
        </w:rPr>
      </w:pPr>
      <w:ins w:id="900" w:author="Huawei" w:date="2018-07-11T17:51:00Z">
        <w:r>
          <w:t>E.2.6</w:t>
        </w:r>
        <w:r>
          <w:rPr>
            <w:rFonts w:asciiTheme="minorHAnsi" w:hAnsiTheme="minorHAnsi" w:cstheme="minorBidi"/>
            <w:sz w:val="22"/>
            <w:szCs w:val="22"/>
            <w:lang w:val="en-US"/>
          </w:rPr>
          <w:tab/>
        </w:r>
        <w:r>
          <w:t>OTA receiver intermodulation</w:t>
        </w:r>
        <w:r>
          <w:tab/>
        </w:r>
        <w:r>
          <w:fldChar w:fldCharType="begin"/>
        </w:r>
        <w:r>
          <w:instrText xml:space="preserve"> PAGEREF _Toc519095061 \h </w:instrText>
        </w:r>
      </w:ins>
      <w:r>
        <w:fldChar w:fldCharType="separate"/>
      </w:r>
      <w:ins w:id="901" w:author="Huawei" w:date="2018-07-11T17:52:00Z">
        <w:r>
          <w:t>148</w:t>
        </w:r>
      </w:ins>
      <w:ins w:id="902" w:author="Huawei" w:date="2018-07-11T17:51:00Z">
        <w:r>
          <w:fldChar w:fldCharType="end"/>
        </w:r>
      </w:ins>
    </w:p>
    <w:p w14:paraId="03F919FB" w14:textId="77777777" w:rsidR="00565ECD" w:rsidRDefault="00565ECD">
      <w:pPr>
        <w:pStyle w:val="TOC2"/>
        <w:rPr>
          <w:ins w:id="903" w:author="Huawei" w:date="2018-07-11T17:51:00Z"/>
          <w:rFonts w:asciiTheme="minorHAnsi" w:hAnsiTheme="minorHAnsi" w:cstheme="minorBidi"/>
          <w:sz w:val="22"/>
          <w:szCs w:val="22"/>
          <w:lang w:val="en-US"/>
        </w:rPr>
      </w:pPr>
      <w:ins w:id="904" w:author="Huawei" w:date="2018-07-11T17:51:00Z">
        <w:r>
          <w:t>E.2.7</w:t>
        </w:r>
        <w:r>
          <w:rPr>
            <w:rFonts w:asciiTheme="minorHAnsi" w:hAnsiTheme="minorHAnsi" w:cstheme="minorBidi"/>
            <w:sz w:val="22"/>
            <w:szCs w:val="22"/>
            <w:lang w:val="en-US"/>
          </w:rPr>
          <w:tab/>
        </w:r>
        <w:r>
          <w:t>OTA in-channel selectivity</w:t>
        </w:r>
        <w:r>
          <w:tab/>
        </w:r>
        <w:r>
          <w:fldChar w:fldCharType="begin"/>
        </w:r>
        <w:r>
          <w:instrText xml:space="preserve"> PAGEREF _Toc519095062 \h </w:instrText>
        </w:r>
      </w:ins>
      <w:r>
        <w:fldChar w:fldCharType="separate"/>
      </w:r>
      <w:ins w:id="905" w:author="Huawei" w:date="2018-07-11T17:52:00Z">
        <w:r>
          <w:t>148</w:t>
        </w:r>
      </w:ins>
      <w:ins w:id="906" w:author="Huawei" w:date="2018-07-11T17:51:00Z">
        <w:r>
          <w:fldChar w:fldCharType="end"/>
        </w:r>
      </w:ins>
    </w:p>
    <w:p w14:paraId="06665208" w14:textId="77777777" w:rsidR="00565ECD" w:rsidRDefault="00565ECD">
      <w:pPr>
        <w:pStyle w:val="TOC8"/>
        <w:rPr>
          <w:ins w:id="907" w:author="Huawei" w:date="2018-07-11T17:51:00Z"/>
          <w:rFonts w:asciiTheme="minorHAnsi" w:hAnsiTheme="minorHAnsi" w:cstheme="minorBidi"/>
          <w:b w:val="0"/>
          <w:szCs w:val="22"/>
          <w:lang w:val="en-US"/>
        </w:rPr>
      </w:pPr>
      <w:ins w:id="908" w:author="Huawei" w:date="2018-07-11T17:51:00Z">
        <w:r>
          <w:lastRenderedPageBreak/>
          <w:t>Annex F (normative): Estimation of Measurement Uncertainty</w:t>
        </w:r>
        <w:r>
          <w:tab/>
        </w:r>
        <w:r>
          <w:fldChar w:fldCharType="begin"/>
        </w:r>
        <w:r>
          <w:instrText xml:space="preserve"> PAGEREF _Toc519095063 \h </w:instrText>
        </w:r>
      </w:ins>
      <w:r>
        <w:fldChar w:fldCharType="separate"/>
      </w:r>
      <w:ins w:id="909" w:author="Huawei" w:date="2018-07-11T17:52:00Z">
        <w:r>
          <w:t>149</w:t>
        </w:r>
      </w:ins>
      <w:ins w:id="910" w:author="Huawei" w:date="2018-07-11T17:51:00Z">
        <w:r>
          <w:fldChar w:fldCharType="end"/>
        </w:r>
      </w:ins>
    </w:p>
    <w:p w14:paraId="1E65B7F4" w14:textId="77777777" w:rsidR="00565ECD" w:rsidRDefault="00565ECD">
      <w:pPr>
        <w:pStyle w:val="TOC8"/>
        <w:rPr>
          <w:ins w:id="911" w:author="Huawei" w:date="2018-07-11T17:51:00Z"/>
          <w:rFonts w:asciiTheme="minorHAnsi" w:hAnsiTheme="minorHAnsi" w:cstheme="minorBidi"/>
          <w:b w:val="0"/>
          <w:szCs w:val="22"/>
          <w:lang w:val="en-US"/>
        </w:rPr>
      </w:pPr>
      <w:ins w:id="912" w:author="Huawei" w:date="2018-07-11T17:51:00Z">
        <w:r>
          <w:t>Annex G (informative): Transmitter Spatial emissions Declaration</w:t>
        </w:r>
        <w:r>
          <w:tab/>
        </w:r>
        <w:r>
          <w:fldChar w:fldCharType="begin"/>
        </w:r>
        <w:r>
          <w:instrText xml:space="preserve"> PAGEREF _Toc519095064 \h </w:instrText>
        </w:r>
      </w:ins>
      <w:r>
        <w:fldChar w:fldCharType="separate"/>
      </w:r>
      <w:ins w:id="913" w:author="Huawei" w:date="2018-07-11T17:52:00Z">
        <w:r>
          <w:t>150</w:t>
        </w:r>
      </w:ins>
      <w:ins w:id="914" w:author="Huawei" w:date="2018-07-11T17:51:00Z">
        <w:r>
          <w:fldChar w:fldCharType="end"/>
        </w:r>
      </w:ins>
    </w:p>
    <w:p w14:paraId="3F4EC436" w14:textId="77777777" w:rsidR="00565ECD" w:rsidRDefault="00565ECD">
      <w:pPr>
        <w:pStyle w:val="TOC2"/>
        <w:rPr>
          <w:ins w:id="915" w:author="Huawei" w:date="2018-07-11T17:51:00Z"/>
          <w:rFonts w:asciiTheme="minorHAnsi" w:hAnsiTheme="minorHAnsi" w:cstheme="minorBidi"/>
          <w:sz w:val="22"/>
          <w:szCs w:val="22"/>
          <w:lang w:val="en-US"/>
        </w:rPr>
      </w:pPr>
      <w:ins w:id="916" w:author="Huawei" w:date="2018-07-11T17:51:00Z">
        <w:r>
          <w:t>G.1</w:t>
        </w:r>
        <w:r>
          <w:rPr>
            <w:rFonts w:asciiTheme="minorHAnsi" w:hAnsiTheme="minorHAnsi" w:cstheme="minorBidi"/>
            <w:sz w:val="22"/>
            <w:szCs w:val="22"/>
            <w:lang w:val="en-US"/>
          </w:rPr>
          <w:tab/>
        </w:r>
        <w:r>
          <w:t>General</w:t>
        </w:r>
        <w:r>
          <w:tab/>
        </w:r>
        <w:r>
          <w:fldChar w:fldCharType="begin"/>
        </w:r>
        <w:r>
          <w:instrText xml:space="preserve"> PAGEREF _Toc519095065 \h </w:instrText>
        </w:r>
      </w:ins>
      <w:r>
        <w:fldChar w:fldCharType="separate"/>
      </w:r>
      <w:ins w:id="917" w:author="Huawei" w:date="2018-07-11T17:52:00Z">
        <w:r>
          <w:t>150</w:t>
        </w:r>
      </w:ins>
      <w:ins w:id="918" w:author="Huawei" w:date="2018-07-11T17:51:00Z">
        <w:r>
          <w:fldChar w:fldCharType="end"/>
        </w:r>
      </w:ins>
    </w:p>
    <w:p w14:paraId="4BCA2AC7" w14:textId="77777777" w:rsidR="00565ECD" w:rsidRDefault="00565ECD">
      <w:pPr>
        <w:pStyle w:val="TOC2"/>
        <w:rPr>
          <w:ins w:id="919" w:author="Huawei" w:date="2018-07-11T17:51:00Z"/>
          <w:rFonts w:asciiTheme="minorHAnsi" w:hAnsiTheme="minorHAnsi" w:cstheme="minorBidi"/>
          <w:sz w:val="22"/>
          <w:szCs w:val="22"/>
          <w:lang w:val="en-US"/>
        </w:rPr>
      </w:pPr>
      <w:ins w:id="920" w:author="Huawei" w:date="2018-07-11T17:51:00Z">
        <w:r>
          <w:t>G.2</w:t>
        </w:r>
        <w:r>
          <w:rPr>
            <w:rFonts w:asciiTheme="minorHAnsi" w:hAnsiTheme="minorHAnsi" w:cstheme="minorBidi"/>
            <w:sz w:val="22"/>
            <w:szCs w:val="22"/>
            <w:lang w:val="en-US"/>
          </w:rPr>
          <w:tab/>
        </w:r>
        <w:r>
          <w:t>Declarations</w:t>
        </w:r>
        <w:r>
          <w:tab/>
        </w:r>
        <w:r>
          <w:fldChar w:fldCharType="begin"/>
        </w:r>
        <w:r>
          <w:instrText xml:space="preserve"> PAGEREF _Toc519095066 \h </w:instrText>
        </w:r>
      </w:ins>
      <w:r>
        <w:fldChar w:fldCharType="separate"/>
      </w:r>
      <w:ins w:id="921" w:author="Huawei" w:date="2018-07-11T17:52:00Z">
        <w:r>
          <w:t>150</w:t>
        </w:r>
      </w:ins>
      <w:ins w:id="922" w:author="Huawei" w:date="2018-07-11T17:51:00Z">
        <w:r>
          <w:fldChar w:fldCharType="end"/>
        </w:r>
      </w:ins>
    </w:p>
    <w:p w14:paraId="25D7E1FF" w14:textId="77777777" w:rsidR="00565ECD" w:rsidRDefault="00565ECD">
      <w:pPr>
        <w:pStyle w:val="TOC8"/>
        <w:rPr>
          <w:ins w:id="923" w:author="Huawei" w:date="2018-07-11T17:51:00Z"/>
          <w:rFonts w:asciiTheme="minorHAnsi" w:hAnsiTheme="minorHAnsi" w:cstheme="minorBidi"/>
          <w:b w:val="0"/>
          <w:szCs w:val="22"/>
          <w:lang w:val="en-US"/>
        </w:rPr>
      </w:pPr>
      <w:ins w:id="924" w:author="Huawei" w:date="2018-07-11T17:51:00Z">
        <w:r>
          <w:t xml:space="preserve">Annex H (informative): </w:t>
        </w:r>
        <w:r w:rsidRPr="008F4464">
          <w:rPr>
            <w:rFonts w:cs="v4.2.0"/>
          </w:rPr>
          <w:t>Format and interpretation of tests</w:t>
        </w:r>
        <w:r>
          <w:tab/>
        </w:r>
        <w:r>
          <w:fldChar w:fldCharType="begin"/>
        </w:r>
        <w:r>
          <w:instrText xml:space="preserve"> PAGEREF _Toc519095067 \h </w:instrText>
        </w:r>
      </w:ins>
      <w:r>
        <w:fldChar w:fldCharType="separate"/>
      </w:r>
      <w:ins w:id="925" w:author="Huawei" w:date="2018-07-11T17:52:00Z">
        <w:r>
          <w:t>152</w:t>
        </w:r>
      </w:ins>
      <w:ins w:id="926" w:author="Huawei" w:date="2018-07-11T17:51:00Z">
        <w:r>
          <w:fldChar w:fldCharType="end"/>
        </w:r>
      </w:ins>
    </w:p>
    <w:p w14:paraId="6605B4F9" w14:textId="77777777" w:rsidR="00565ECD" w:rsidRDefault="00565ECD">
      <w:pPr>
        <w:pStyle w:val="TOC8"/>
        <w:rPr>
          <w:ins w:id="927" w:author="Huawei" w:date="2018-07-11T17:51:00Z"/>
          <w:rFonts w:asciiTheme="minorHAnsi" w:hAnsiTheme="minorHAnsi" w:cstheme="minorBidi"/>
          <w:b w:val="0"/>
          <w:szCs w:val="22"/>
          <w:lang w:val="en-US"/>
        </w:rPr>
      </w:pPr>
      <w:ins w:id="928" w:author="Huawei" w:date="2018-07-11T17:51:00Z">
        <w:r>
          <w:t>Annex I (informative): Change history</w:t>
        </w:r>
        <w:r>
          <w:tab/>
        </w:r>
        <w:r>
          <w:fldChar w:fldCharType="begin"/>
        </w:r>
        <w:r>
          <w:instrText xml:space="preserve"> PAGEREF _Toc519095068 \h </w:instrText>
        </w:r>
      </w:ins>
      <w:r>
        <w:fldChar w:fldCharType="separate"/>
      </w:r>
      <w:ins w:id="929" w:author="Huawei" w:date="2018-07-11T17:52:00Z">
        <w:r>
          <w:t>153</w:t>
        </w:r>
      </w:ins>
      <w:ins w:id="930" w:author="Huawei" w:date="2018-07-11T17:51:00Z">
        <w:r>
          <w:fldChar w:fldCharType="end"/>
        </w:r>
      </w:ins>
    </w:p>
    <w:p w14:paraId="12745AC3" w14:textId="77777777" w:rsidR="00E501D1" w:rsidDel="00565ECD" w:rsidRDefault="00E501D1">
      <w:pPr>
        <w:pStyle w:val="TOC1"/>
        <w:rPr>
          <w:del w:id="931" w:author="Huawei" w:date="2018-07-11T17:51:00Z"/>
          <w:rFonts w:asciiTheme="minorHAnsi" w:hAnsiTheme="minorHAnsi" w:cstheme="minorBidi"/>
          <w:szCs w:val="22"/>
          <w:lang w:val="en-US" w:eastAsia="zh-CN"/>
        </w:rPr>
      </w:pPr>
      <w:del w:id="932" w:author="Huawei" w:date="2018-07-11T17:51:00Z">
        <w:r w:rsidDel="00565ECD">
          <w:delText>Foreword</w:delText>
        </w:r>
        <w:r w:rsidDel="00565ECD">
          <w:tab/>
          <w:delText>6</w:delText>
        </w:r>
      </w:del>
    </w:p>
    <w:p w14:paraId="14CAB8B1" w14:textId="77777777" w:rsidR="00E501D1" w:rsidDel="00565ECD" w:rsidRDefault="00E501D1">
      <w:pPr>
        <w:pStyle w:val="TOC1"/>
        <w:rPr>
          <w:del w:id="933" w:author="Huawei" w:date="2018-07-11T17:51:00Z"/>
          <w:rFonts w:asciiTheme="minorHAnsi" w:hAnsiTheme="minorHAnsi" w:cstheme="minorBidi"/>
          <w:szCs w:val="22"/>
          <w:lang w:val="en-US" w:eastAsia="zh-CN"/>
        </w:rPr>
      </w:pPr>
      <w:del w:id="934" w:author="Huawei" w:date="2018-07-11T17:51:00Z">
        <w:r w:rsidDel="00565ECD">
          <w:delText>Introduction</w:delText>
        </w:r>
        <w:r w:rsidDel="00565ECD">
          <w:tab/>
          <w:delText>6</w:delText>
        </w:r>
      </w:del>
    </w:p>
    <w:p w14:paraId="401C2D93" w14:textId="77777777" w:rsidR="00E501D1" w:rsidDel="00565ECD" w:rsidRDefault="00E501D1">
      <w:pPr>
        <w:pStyle w:val="TOC1"/>
        <w:rPr>
          <w:del w:id="935" w:author="Huawei" w:date="2018-07-11T17:51:00Z"/>
          <w:rFonts w:asciiTheme="minorHAnsi" w:hAnsiTheme="minorHAnsi" w:cstheme="minorBidi"/>
          <w:szCs w:val="22"/>
          <w:lang w:val="en-US" w:eastAsia="zh-CN"/>
        </w:rPr>
      </w:pPr>
      <w:del w:id="936" w:author="Huawei" w:date="2018-07-11T17:51:00Z">
        <w:r w:rsidDel="00565ECD">
          <w:delText>1</w:delText>
        </w:r>
        <w:r w:rsidDel="00565ECD">
          <w:rPr>
            <w:rFonts w:asciiTheme="minorHAnsi" w:hAnsiTheme="minorHAnsi" w:cstheme="minorBidi"/>
            <w:szCs w:val="22"/>
            <w:lang w:val="en-US" w:eastAsia="zh-CN"/>
          </w:rPr>
          <w:tab/>
        </w:r>
        <w:r w:rsidDel="00565ECD">
          <w:delText>Scope</w:delText>
        </w:r>
        <w:r w:rsidDel="00565ECD">
          <w:tab/>
          <w:delText>7</w:delText>
        </w:r>
      </w:del>
    </w:p>
    <w:p w14:paraId="140D40FD" w14:textId="77777777" w:rsidR="00E501D1" w:rsidDel="00565ECD" w:rsidRDefault="00E501D1">
      <w:pPr>
        <w:pStyle w:val="TOC1"/>
        <w:rPr>
          <w:del w:id="937" w:author="Huawei" w:date="2018-07-11T17:51:00Z"/>
          <w:rFonts w:asciiTheme="minorHAnsi" w:hAnsiTheme="minorHAnsi" w:cstheme="minorBidi"/>
          <w:szCs w:val="22"/>
          <w:lang w:val="en-US" w:eastAsia="zh-CN"/>
        </w:rPr>
      </w:pPr>
      <w:del w:id="938" w:author="Huawei" w:date="2018-07-11T17:51:00Z">
        <w:r w:rsidDel="00565ECD">
          <w:delText>2</w:delText>
        </w:r>
        <w:r w:rsidDel="00565ECD">
          <w:rPr>
            <w:rFonts w:asciiTheme="minorHAnsi" w:hAnsiTheme="minorHAnsi" w:cstheme="minorBidi"/>
            <w:szCs w:val="22"/>
            <w:lang w:val="en-US" w:eastAsia="zh-CN"/>
          </w:rPr>
          <w:tab/>
        </w:r>
        <w:r w:rsidDel="00565ECD">
          <w:delText>References</w:delText>
        </w:r>
        <w:r w:rsidDel="00565ECD">
          <w:tab/>
          <w:delText>7</w:delText>
        </w:r>
      </w:del>
    </w:p>
    <w:p w14:paraId="5B82E28E" w14:textId="77777777" w:rsidR="00E501D1" w:rsidDel="00565ECD" w:rsidRDefault="00E501D1">
      <w:pPr>
        <w:pStyle w:val="TOC1"/>
        <w:rPr>
          <w:del w:id="939" w:author="Huawei" w:date="2018-07-11T17:51:00Z"/>
          <w:rFonts w:asciiTheme="minorHAnsi" w:hAnsiTheme="minorHAnsi" w:cstheme="minorBidi"/>
          <w:szCs w:val="22"/>
          <w:lang w:val="en-US" w:eastAsia="zh-CN"/>
        </w:rPr>
      </w:pPr>
      <w:del w:id="940" w:author="Huawei" w:date="2018-07-11T17:51:00Z">
        <w:r w:rsidDel="00565ECD">
          <w:delText>3</w:delText>
        </w:r>
        <w:r w:rsidDel="00565ECD">
          <w:rPr>
            <w:rFonts w:asciiTheme="minorHAnsi" w:hAnsiTheme="minorHAnsi" w:cstheme="minorBidi"/>
            <w:szCs w:val="22"/>
            <w:lang w:val="en-US" w:eastAsia="zh-CN"/>
          </w:rPr>
          <w:tab/>
        </w:r>
        <w:r w:rsidDel="00565ECD">
          <w:delText>Definitions, symbols and abbreviations</w:delText>
        </w:r>
        <w:r w:rsidDel="00565ECD">
          <w:tab/>
          <w:delText>8</w:delText>
        </w:r>
      </w:del>
    </w:p>
    <w:p w14:paraId="473A47B7" w14:textId="77777777" w:rsidR="00E501D1" w:rsidDel="00565ECD" w:rsidRDefault="00E501D1">
      <w:pPr>
        <w:pStyle w:val="TOC2"/>
        <w:rPr>
          <w:del w:id="941" w:author="Huawei" w:date="2018-07-11T17:51:00Z"/>
          <w:rFonts w:asciiTheme="minorHAnsi" w:hAnsiTheme="minorHAnsi" w:cstheme="minorBidi"/>
          <w:sz w:val="22"/>
          <w:szCs w:val="22"/>
          <w:lang w:val="en-US" w:eastAsia="zh-CN"/>
        </w:rPr>
      </w:pPr>
      <w:del w:id="942" w:author="Huawei" w:date="2018-07-11T17:51:00Z">
        <w:r w:rsidDel="00565ECD">
          <w:delText>3.1</w:delText>
        </w:r>
        <w:r w:rsidDel="00565ECD">
          <w:rPr>
            <w:rFonts w:asciiTheme="minorHAnsi" w:hAnsiTheme="minorHAnsi" w:cstheme="minorBidi"/>
            <w:sz w:val="22"/>
            <w:szCs w:val="22"/>
            <w:lang w:val="en-US" w:eastAsia="zh-CN"/>
          </w:rPr>
          <w:tab/>
        </w:r>
        <w:r w:rsidDel="00565ECD">
          <w:delText>Definitions</w:delText>
        </w:r>
        <w:r w:rsidDel="00565ECD">
          <w:tab/>
          <w:delText>8</w:delText>
        </w:r>
      </w:del>
    </w:p>
    <w:p w14:paraId="21DE0110" w14:textId="77777777" w:rsidR="00E501D1" w:rsidDel="00565ECD" w:rsidRDefault="00E501D1">
      <w:pPr>
        <w:pStyle w:val="TOC2"/>
        <w:rPr>
          <w:del w:id="943" w:author="Huawei" w:date="2018-07-11T17:51:00Z"/>
          <w:rFonts w:asciiTheme="minorHAnsi" w:hAnsiTheme="minorHAnsi" w:cstheme="minorBidi"/>
          <w:sz w:val="22"/>
          <w:szCs w:val="22"/>
          <w:lang w:val="en-US" w:eastAsia="zh-CN"/>
        </w:rPr>
      </w:pPr>
      <w:del w:id="944" w:author="Huawei" w:date="2018-07-11T17:51:00Z">
        <w:r w:rsidDel="00565ECD">
          <w:delText>3.2</w:delText>
        </w:r>
        <w:r w:rsidDel="00565ECD">
          <w:rPr>
            <w:rFonts w:asciiTheme="minorHAnsi" w:hAnsiTheme="minorHAnsi" w:cstheme="minorBidi"/>
            <w:sz w:val="22"/>
            <w:szCs w:val="22"/>
            <w:lang w:val="en-US" w:eastAsia="zh-CN"/>
          </w:rPr>
          <w:tab/>
        </w:r>
        <w:r w:rsidDel="00565ECD">
          <w:delText>Symbols</w:delText>
        </w:r>
        <w:r w:rsidDel="00565ECD">
          <w:tab/>
          <w:delText>11</w:delText>
        </w:r>
      </w:del>
    </w:p>
    <w:p w14:paraId="5CDB8486" w14:textId="77777777" w:rsidR="00E501D1" w:rsidDel="00565ECD" w:rsidRDefault="00E501D1">
      <w:pPr>
        <w:pStyle w:val="TOC2"/>
        <w:rPr>
          <w:del w:id="945" w:author="Huawei" w:date="2018-07-11T17:51:00Z"/>
          <w:rFonts w:asciiTheme="minorHAnsi" w:hAnsiTheme="minorHAnsi" w:cstheme="minorBidi"/>
          <w:sz w:val="22"/>
          <w:szCs w:val="22"/>
          <w:lang w:val="en-US" w:eastAsia="zh-CN"/>
        </w:rPr>
      </w:pPr>
      <w:del w:id="946" w:author="Huawei" w:date="2018-07-11T17:51:00Z">
        <w:r w:rsidDel="00565ECD">
          <w:delText>3.3</w:delText>
        </w:r>
        <w:r w:rsidDel="00565ECD">
          <w:rPr>
            <w:rFonts w:asciiTheme="minorHAnsi" w:hAnsiTheme="minorHAnsi" w:cstheme="minorBidi"/>
            <w:sz w:val="22"/>
            <w:szCs w:val="22"/>
            <w:lang w:val="en-US" w:eastAsia="zh-CN"/>
          </w:rPr>
          <w:tab/>
        </w:r>
        <w:r w:rsidDel="00565ECD">
          <w:delText>Abbreviations</w:delText>
        </w:r>
        <w:r w:rsidDel="00565ECD">
          <w:tab/>
          <w:delText>12</w:delText>
        </w:r>
      </w:del>
    </w:p>
    <w:p w14:paraId="6C77EDFB" w14:textId="77777777" w:rsidR="00E501D1" w:rsidDel="00565ECD" w:rsidRDefault="00E501D1">
      <w:pPr>
        <w:pStyle w:val="TOC1"/>
        <w:rPr>
          <w:del w:id="947" w:author="Huawei" w:date="2018-07-11T17:51:00Z"/>
          <w:rFonts w:asciiTheme="minorHAnsi" w:hAnsiTheme="minorHAnsi" w:cstheme="minorBidi"/>
          <w:szCs w:val="22"/>
          <w:lang w:val="en-US" w:eastAsia="zh-CN"/>
        </w:rPr>
      </w:pPr>
      <w:del w:id="948" w:author="Huawei" w:date="2018-07-11T17:51:00Z">
        <w:r w:rsidDel="00565ECD">
          <w:delText>4</w:delText>
        </w:r>
        <w:r w:rsidDel="00565ECD">
          <w:rPr>
            <w:rFonts w:asciiTheme="minorHAnsi" w:hAnsiTheme="minorHAnsi" w:cstheme="minorBidi"/>
            <w:szCs w:val="22"/>
            <w:lang w:val="en-US" w:eastAsia="zh-CN"/>
          </w:rPr>
          <w:tab/>
        </w:r>
        <w:r w:rsidDel="00565ECD">
          <w:delText>General radiated test conditions and declarations</w:delText>
        </w:r>
        <w:r w:rsidDel="00565ECD">
          <w:tab/>
          <w:delText>13</w:delText>
        </w:r>
      </w:del>
    </w:p>
    <w:p w14:paraId="4FF1A633" w14:textId="77777777" w:rsidR="00E501D1" w:rsidDel="00565ECD" w:rsidRDefault="00E501D1">
      <w:pPr>
        <w:pStyle w:val="TOC2"/>
        <w:rPr>
          <w:del w:id="949" w:author="Huawei" w:date="2018-07-11T17:51:00Z"/>
          <w:rFonts w:asciiTheme="minorHAnsi" w:hAnsiTheme="minorHAnsi" w:cstheme="minorBidi"/>
          <w:sz w:val="22"/>
          <w:szCs w:val="22"/>
          <w:lang w:val="en-US" w:eastAsia="zh-CN"/>
        </w:rPr>
      </w:pPr>
      <w:del w:id="950" w:author="Huawei" w:date="2018-07-11T17:51:00Z">
        <w:r w:rsidDel="00565ECD">
          <w:delText>4.1</w:delText>
        </w:r>
        <w:r w:rsidDel="00565ECD">
          <w:rPr>
            <w:rFonts w:asciiTheme="minorHAnsi" w:hAnsiTheme="minorHAnsi" w:cstheme="minorBidi"/>
            <w:sz w:val="22"/>
            <w:szCs w:val="22"/>
            <w:lang w:val="en-US" w:eastAsia="zh-CN"/>
          </w:rPr>
          <w:tab/>
        </w:r>
        <w:r w:rsidDel="00565ECD">
          <w:delText>Measurement uncertainties and test requirements</w:delText>
        </w:r>
        <w:r w:rsidDel="00565ECD">
          <w:tab/>
          <w:delText>13</w:delText>
        </w:r>
      </w:del>
    </w:p>
    <w:p w14:paraId="0481E1A6" w14:textId="77777777" w:rsidR="00E501D1" w:rsidDel="00565ECD" w:rsidRDefault="00E501D1">
      <w:pPr>
        <w:pStyle w:val="TOC3"/>
        <w:rPr>
          <w:del w:id="951" w:author="Huawei" w:date="2018-07-11T17:51:00Z"/>
          <w:rFonts w:asciiTheme="minorHAnsi" w:hAnsiTheme="minorHAnsi" w:cstheme="minorBidi"/>
          <w:sz w:val="22"/>
          <w:szCs w:val="22"/>
          <w:lang w:val="en-US" w:eastAsia="zh-CN"/>
        </w:rPr>
      </w:pPr>
      <w:del w:id="952" w:author="Huawei" w:date="2018-07-11T17:51:00Z">
        <w:r w:rsidDel="00565ECD">
          <w:delText>4.1.1</w:delText>
        </w:r>
        <w:r w:rsidDel="00565ECD">
          <w:rPr>
            <w:rFonts w:asciiTheme="minorHAnsi" w:hAnsiTheme="minorHAnsi" w:cstheme="minorBidi"/>
            <w:sz w:val="22"/>
            <w:szCs w:val="22"/>
            <w:lang w:val="en-US" w:eastAsia="zh-CN"/>
          </w:rPr>
          <w:tab/>
        </w:r>
        <w:r w:rsidDel="00565ECD">
          <w:delText>General</w:delText>
        </w:r>
        <w:r w:rsidDel="00565ECD">
          <w:tab/>
          <w:delText>13</w:delText>
        </w:r>
      </w:del>
    </w:p>
    <w:p w14:paraId="05BA5F18" w14:textId="77777777" w:rsidR="00E501D1" w:rsidDel="00565ECD" w:rsidRDefault="00E501D1">
      <w:pPr>
        <w:pStyle w:val="TOC3"/>
        <w:rPr>
          <w:del w:id="953" w:author="Huawei" w:date="2018-07-11T17:51:00Z"/>
          <w:rFonts w:asciiTheme="minorHAnsi" w:hAnsiTheme="minorHAnsi" w:cstheme="minorBidi"/>
          <w:sz w:val="22"/>
          <w:szCs w:val="22"/>
          <w:lang w:val="en-US" w:eastAsia="zh-CN"/>
        </w:rPr>
      </w:pPr>
      <w:del w:id="954" w:author="Huawei" w:date="2018-07-11T17:51:00Z">
        <w:r w:rsidDel="00565ECD">
          <w:delText>4.1.2</w:delText>
        </w:r>
        <w:r w:rsidDel="00565ECD">
          <w:rPr>
            <w:rFonts w:asciiTheme="minorHAnsi" w:hAnsiTheme="minorHAnsi" w:cstheme="minorBidi"/>
            <w:sz w:val="22"/>
            <w:szCs w:val="22"/>
            <w:lang w:val="en-US" w:eastAsia="zh-CN"/>
          </w:rPr>
          <w:tab/>
        </w:r>
        <w:r w:rsidDel="00565ECD">
          <w:delText>Acceptable uncertainty of OTA Test System</w:delText>
        </w:r>
        <w:r w:rsidDel="00565ECD">
          <w:tab/>
          <w:delText>13</w:delText>
        </w:r>
      </w:del>
    </w:p>
    <w:p w14:paraId="59DEE1A0" w14:textId="77777777" w:rsidR="00E501D1" w:rsidDel="00565ECD" w:rsidRDefault="00E501D1">
      <w:pPr>
        <w:pStyle w:val="TOC4"/>
        <w:rPr>
          <w:del w:id="955" w:author="Huawei" w:date="2018-07-11T17:51:00Z"/>
          <w:rFonts w:asciiTheme="minorHAnsi" w:hAnsiTheme="minorHAnsi" w:cstheme="minorBidi"/>
          <w:sz w:val="22"/>
          <w:szCs w:val="22"/>
          <w:lang w:val="en-US" w:eastAsia="zh-CN"/>
        </w:rPr>
      </w:pPr>
      <w:del w:id="956" w:author="Huawei" w:date="2018-07-11T17:51:00Z">
        <w:r w:rsidDel="00565ECD">
          <w:delText>4.1.2.1</w:delText>
        </w:r>
        <w:r w:rsidDel="00565ECD">
          <w:rPr>
            <w:rFonts w:asciiTheme="minorHAnsi" w:hAnsiTheme="minorHAnsi" w:cstheme="minorBidi"/>
            <w:sz w:val="22"/>
            <w:szCs w:val="22"/>
            <w:lang w:val="en-US" w:eastAsia="zh-CN"/>
          </w:rPr>
          <w:tab/>
        </w:r>
        <w:r w:rsidDel="00565ECD">
          <w:delText>General</w:delText>
        </w:r>
        <w:r w:rsidDel="00565ECD">
          <w:tab/>
          <w:delText>13</w:delText>
        </w:r>
      </w:del>
    </w:p>
    <w:p w14:paraId="5682A305" w14:textId="77777777" w:rsidR="00E501D1" w:rsidDel="00565ECD" w:rsidRDefault="00E501D1">
      <w:pPr>
        <w:pStyle w:val="TOC4"/>
        <w:rPr>
          <w:del w:id="957" w:author="Huawei" w:date="2018-07-11T17:51:00Z"/>
          <w:rFonts w:asciiTheme="minorHAnsi" w:hAnsiTheme="minorHAnsi" w:cstheme="minorBidi"/>
          <w:sz w:val="22"/>
          <w:szCs w:val="22"/>
          <w:lang w:val="en-US" w:eastAsia="zh-CN"/>
        </w:rPr>
      </w:pPr>
      <w:del w:id="958" w:author="Huawei" w:date="2018-07-11T17:51:00Z">
        <w:r w:rsidDel="00565ECD">
          <w:rPr>
            <w:lang w:eastAsia="sv-SE"/>
          </w:rPr>
          <w:delText>4.1.2.2</w:delText>
        </w:r>
        <w:r w:rsidDel="00565ECD">
          <w:rPr>
            <w:rFonts w:asciiTheme="minorHAnsi" w:hAnsiTheme="minorHAnsi" w:cstheme="minorBidi"/>
            <w:sz w:val="22"/>
            <w:szCs w:val="22"/>
            <w:lang w:val="en-US" w:eastAsia="zh-CN"/>
          </w:rPr>
          <w:tab/>
        </w:r>
        <w:r w:rsidDel="00565ECD">
          <w:rPr>
            <w:lang w:eastAsia="sv-SE"/>
          </w:rPr>
          <w:delText>Measurement of transmitter</w:delText>
        </w:r>
        <w:r w:rsidDel="00565ECD">
          <w:tab/>
          <w:delText>14</w:delText>
        </w:r>
      </w:del>
    </w:p>
    <w:p w14:paraId="6CB4E63B" w14:textId="77777777" w:rsidR="00E501D1" w:rsidDel="00565ECD" w:rsidRDefault="00E501D1">
      <w:pPr>
        <w:pStyle w:val="TOC4"/>
        <w:rPr>
          <w:del w:id="959" w:author="Huawei" w:date="2018-07-11T17:51:00Z"/>
          <w:rFonts w:asciiTheme="minorHAnsi" w:hAnsiTheme="minorHAnsi" w:cstheme="minorBidi"/>
          <w:sz w:val="22"/>
          <w:szCs w:val="22"/>
          <w:lang w:val="en-US" w:eastAsia="zh-CN"/>
        </w:rPr>
      </w:pPr>
      <w:del w:id="960" w:author="Huawei" w:date="2018-07-11T17:51:00Z">
        <w:r w:rsidDel="00565ECD">
          <w:rPr>
            <w:lang w:eastAsia="sv-SE"/>
          </w:rPr>
          <w:delText>4.1.</w:delText>
        </w:r>
        <w:r w:rsidDel="00565ECD">
          <w:delText>2.3</w:delText>
        </w:r>
        <w:r w:rsidDel="00565ECD">
          <w:rPr>
            <w:rFonts w:asciiTheme="minorHAnsi" w:hAnsiTheme="minorHAnsi" w:cstheme="minorBidi"/>
            <w:sz w:val="22"/>
            <w:szCs w:val="22"/>
            <w:lang w:val="en-US" w:eastAsia="zh-CN"/>
          </w:rPr>
          <w:tab/>
        </w:r>
        <w:r w:rsidDel="00565ECD">
          <w:rPr>
            <w:lang w:eastAsia="sv-SE"/>
          </w:rPr>
          <w:delText xml:space="preserve">Measurement of </w:delText>
        </w:r>
        <w:r w:rsidDel="00565ECD">
          <w:delText>receiver</w:delText>
        </w:r>
        <w:r w:rsidDel="00565ECD">
          <w:tab/>
          <w:delText>14</w:delText>
        </w:r>
      </w:del>
    </w:p>
    <w:p w14:paraId="72F16974" w14:textId="77777777" w:rsidR="00E501D1" w:rsidDel="00565ECD" w:rsidRDefault="00E501D1">
      <w:pPr>
        <w:pStyle w:val="TOC4"/>
        <w:rPr>
          <w:del w:id="961" w:author="Huawei" w:date="2018-07-11T17:51:00Z"/>
          <w:rFonts w:asciiTheme="minorHAnsi" w:hAnsiTheme="minorHAnsi" w:cstheme="minorBidi"/>
          <w:sz w:val="22"/>
          <w:szCs w:val="22"/>
          <w:lang w:val="en-US" w:eastAsia="zh-CN"/>
        </w:rPr>
      </w:pPr>
      <w:del w:id="962" w:author="Huawei" w:date="2018-07-11T17:51:00Z">
        <w:r w:rsidDel="00565ECD">
          <w:rPr>
            <w:lang w:eastAsia="sv-SE"/>
          </w:rPr>
          <w:delText>4.1.</w:delText>
        </w:r>
        <w:r w:rsidDel="00565ECD">
          <w:delText>2.4</w:delText>
        </w:r>
        <w:r w:rsidDel="00565ECD">
          <w:rPr>
            <w:rFonts w:asciiTheme="minorHAnsi" w:hAnsiTheme="minorHAnsi" w:cstheme="minorBidi"/>
            <w:sz w:val="22"/>
            <w:szCs w:val="22"/>
            <w:lang w:val="en-US" w:eastAsia="zh-CN"/>
          </w:rPr>
          <w:tab/>
        </w:r>
        <w:r w:rsidDel="00565ECD">
          <w:rPr>
            <w:lang w:eastAsia="sv-SE"/>
          </w:rPr>
          <w:delText xml:space="preserve">Measurement of </w:delText>
        </w:r>
        <w:r w:rsidDel="00565ECD">
          <w:delText>performance requirement</w:delText>
        </w:r>
        <w:r w:rsidDel="00565ECD">
          <w:tab/>
          <w:delText>14</w:delText>
        </w:r>
      </w:del>
    </w:p>
    <w:p w14:paraId="32678971" w14:textId="77777777" w:rsidR="00E501D1" w:rsidDel="00565ECD" w:rsidRDefault="00E501D1">
      <w:pPr>
        <w:pStyle w:val="TOC3"/>
        <w:rPr>
          <w:del w:id="963" w:author="Huawei" w:date="2018-07-11T17:51:00Z"/>
          <w:rFonts w:asciiTheme="minorHAnsi" w:hAnsiTheme="minorHAnsi" w:cstheme="minorBidi"/>
          <w:sz w:val="22"/>
          <w:szCs w:val="22"/>
          <w:lang w:val="en-US" w:eastAsia="zh-CN"/>
        </w:rPr>
      </w:pPr>
      <w:del w:id="964" w:author="Huawei" w:date="2018-07-11T17:51:00Z">
        <w:r w:rsidDel="00565ECD">
          <w:rPr>
            <w:lang w:eastAsia="sv-SE"/>
          </w:rPr>
          <w:delText>4.1.</w:delText>
        </w:r>
        <w:r w:rsidDel="00565ECD">
          <w:delText>3</w:delText>
        </w:r>
        <w:r w:rsidDel="00565ECD">
          <w:rPr>
            <w:rFonts w:asciiTheme="minorHAnsi" w:hAnsiTheme="minorHAnsi" w:cstheme="minorBidi"/>
            <w:sz w:val="22"/>
            <w:szCs w:val="22"/>
            <w:lang w:val="en-US" w:eastAsia="zh-CN"/>
          </w:rPr>
          <w:tab/>
        </w:r>
        <w:r w:rsidDel="00565ECD">
          <w:rPr>
            <w:lang w:eastAsia="sv-SE"/>
          </w:rPr>
          <w:delText>Interpretation of measurement results</w:delText>
        </w:r>
        <w:r w:rsidDel="00565ECD">
          <w:tab/>
          <w:delText>15</w:delText>
        </w:r>
      </w:del>
    </w:p>
    <w:p w14:paraId="49108918" w14:textId="77777777" w:rsidR="00E501D1" w:rsidDel="00565ECD" w:rsidRDefault="00E501D1">
      <w:pPr>
        <w:pStyle w:val="TOC2"/>
        <w:rPr>
          <w:del w:id="965" w:author="Huawei" w:date="2018-07-11T17:51:00Z"/>
          <w:rFonts w:asciiTheme="minorHAnsi" w:hAnsiTheme="minorHAnsi" w:cstheme="minorBidi"/>
          <w:sz w:val="22"/>
          <w:szCs w:val="22"/>
          <w:lang w:val="en-US" w:eastAsia="zh-CN"/>
        </w:rPr>
      </w:pPr>
      <w:del w:id="966" w:author="Huawei" w:date="2018-07-11T17:51:00Z">
        <w:r w:rsidDel="00565ECD">
          <w:delText>4.2</w:delText>
        </w:r>
        <w:r w:rsidDel="00565ECD">
          <w:rPr>
            <w:rFonts w:asciiTheme="minorHAnsi" w:hAnsiTheme="minorHAnsi" w:cstheme="minorBidi"/>
            <w:sz w:val="22"/>
            <w:szCs w:val="22"/>
            <w:lang w:val="en-US" w:eastAsia="zh-CN"/>
          </w:rPr>
          <w:tab/>
        </w:r>
        <w:r w:rsidDel="00565ECD">
          <w:delText>Radiated requirement reference points</w:delText>
        </w:r>
        <w:r w:rsidDel="00565ECD">
          <w:tab/>
          <w:delText>15</w:delText>
        </w:r>
      </w:del>
    </w:p>
    <w:p w14:paraId="1A683DC8" w14:textId="77777777" w:rsidR="00E501D1" w:rsidDel="00565ECD" w:rsidRDefault="00E501D1">
      <w:pPr>
        <w:pStyle w:val="TOC2"/>
        <w:rPr>
          <w:del w:id="967" w:author="Huawei" w:date="2018-07-11T17:51:00Z"/>
          <w:rFonts w:asciiTheme="minorHAnsi" w:hAnsiTheme="minorHAnsi" w:cstheme="minorBidi"/>
          <w:sz w:val="22"/>
          <w:szCs w:val="22"/>
          <w:lang w:val="en-US" w:eastAsia="zh-CN"/>
        </w:rPr>
      </w:pPr>
      <w:del w:id="968" w:author="Huawei" w:date="2018-07-11T17:51:00Z">
        <w:r w:rsidRPr="006C43FB" w:rsidDel="00565ECD">
          <w:rPr>
            <w:snapToGrid w:val="0"/>
          </w:rPr>
          <w:delText>4.3</w:delText>
        </w:r>
        <w:r w:rsidDel="00565ECD">
          <w:rPr>
            <w:rFonts w:asciiTheme="minorHAnsi" w:hAnsiTheme="minorHAnsi" w:cstheme="minorBidi"/>
            <w:sz w:val="22"/>
            <w:szCs w:val="22"/>
            <w:lang w:val="en-US" w:eastAsia="zh-CN"/>
          </w:rPr>
          <w:tab/>
        </w:r>
        <w:r w:rsidDel="00565ECD">
          <w:rPr>
            <w:lang w:eastAsia="zh-CN"/>
          </w:rPr>
          <w:delText>Base station classes</w:delText>
        </w:r>
        <w:r w:rsidDel="00565ECD">
          <w:tab/>
          <w:delText>16</w:delText>
        </w:r>
      </w:del>
    </w:p>
    <w:p w14:paraId="2C16CFE3" w14:textId="77777777" w:rsidR="00E501D1" w:rsidDel="00565ECD" w:rsidRDefault="00E501D1">
      <w:pPr>
        <w:pStyle w:val="TOC2"/>
        <w:rPr>
          <w:del w:id="969" w:author="Huawei" w:date="2018-07-11T17:51:00Z"/>
          <w:rFonts w:asciiTheme="minorHAnsi" w:hAnsiTheme="minorHAnsi" w:cstheme="minorBidi"/>
          <w:sz w:val="22"/>
          <w:szCs w:val="22"/>
          <w:lang w:val="en-US" w:eastAsia="zh-CN"/>
        </w:rPr>
      </w:pPr>
      <w:del w:id="970" w:author="Huawei" w:date="2018-07-11T17:51:00Z">
        <w:r w:rsidDel="00565ECD">
          <w:rPr>
            <w:lang w:eastAsia="zh-CN"/>
          </w:rPr>
          <w:delText>4.4</w:delText>
        </w:r>
        <w:r w:rsidDel="00565ECD">
          <w:rPr>
            <w:rFonts w:asciiTheme="minorHAnsi" w:hAnsiTheme="minorHAnsi" w:cstheme="minorBidi"/>
            <w:sz w:val="22"/>
            <w:szCs w:val="22"/>
            <w:lang w:val="en-US" w:eastAsia="zh-CN"/>
          </w:rPr>
          <w:tab/>
        </w:r>
        <w:r w:rsidDel="00565ECD">
          <w:rPr>
            <w:lang w:eastAsia="zh-CN"/>
          </w:rPr>
          <w:delText>Regional requirements</w:delText>
        </w:r>
        <w:r w:rsidDel="00565ECD">
          <w:tab/>
          <w:delText>17</w:delText>
        </w:r>
      </w:del>
    </w:p>
    <w:p w14:paraId="02321415" w14:textId="77777777" w:rsidR="00E501D1" w:rsidDel="00565ECD" w:rsidRDefault="00E501D1">
      <w:pPr>
        <w:pStyle w:val="TOC2"/>
        <w:rPr>
          <w:del w:id="971" w:author="Huawei" w:date="2018-07-11T17:51:00Z"/>
          <w:rFonts w:asciiTheme="minorHAnsi" w:hAnsiTheme="minorHAnsi" w:cstheme="minorBidi"/>
          <w:sz w:val="22"/>
          <w:szCs w:val="22"/>
          <w:lang w:val="en-US" w:eastAsia="zh-CN"/>
        </w:rPr>
      </w:pPr>
      <w:del w:id="972" w:author="Huawei" w:date="2018-07-11T17:51:00Z">
        <w:r w:rsidRPr="006C43FB" w:rsidDel="00565ECD">
          <w:rPr>
            <w:rFonts w:cs="v4.2.0"/>
          </w:rPr>
          <w:delText>4.5</w:delText>
        </w:r>
        <w:r w:rsidDel="00565ECD">
          <w:rPr>
            <w:rFonts w:asciiTheme="minorHAnsi" w:hAnsiTheme="minorHAnsi" w:cstheme="minorBidi"/>
            <w:sz w:val="22"/>
            <w:szCs w:val="22"/>
            <w:lang w:val="en-US" w:eastAsia="zh-CN"/>
          </w:rPr>
          <w:tab/>
        </w:r>
        <w:r w:rsidRPr="006C43FB" w:rsidDel="00565ECD">
          <w:rPr>
            <w:rFonts w:cs="v4.2.0"/>
          </w:rPr>
          <w:delText>BS configurations</w:delText>
        </w:r>
        <w:r w:rsidDel="00565ECD">
          <w:tab/>
          <w:delText>17</w:delText>
        </w:r>
      </w:del>
    </w:p>
    <w:p w14:paraId="56390A39" w14:textId="77777777" w:rsidR="00E501D1" w:rsidDel="00565ECD" w:rsidRDefault="00E501D1">
      <w:pPr>
        <w:pStyle w:val="TOC3"/>
        <w:rPr>
          <w:del w:id="973" w:author="Huawei" w:date="2018-07-11T17:51:00Z"/>
          <w:rFonts w:asciiTheme="minorHAnsi" w:hAnsiTheme="minorHAnsi" w:cstheme="minorBidi"/>
          <w:sz w:val="22"/>
          <w:szCs w:val="22"/>
          <w:lang w:val="en-US" w:eastAsia="zh-CN"/>
        </w:rPr>
      </w:pPr>
      <w:del w:id="974" w:author="Huawei" w:date="2018-07-11T17:51:00Z">
        <w:r w:rsidDel="00565ECD">
          <w:delText>4.5.1</w:delText>
        </w:r>
        <w:r w:rsidDel="00565ECD">
          <w:rPr>
            <w:rFonts w:asciiTheme="minorHAnsi" w:hAnsiTheme="minorHAnsi" w:cstheme="minorBidi"/>
            <w:sz w:val="22"/>
            <w:szCs w:val="22"/>
            <w:lang w:val="en-US" w:eastAsia="zh-CN"/>
          </w:rPr>
          <w:tab/>
        </w:r>
        <w:r w:rsidDel="00565ECD">
          <w:delText>Transmit configurations</w:delText>
        </w:r>
        <w:r w:rsidDel="00565ECD">
          <w:tab/>
          <w:delText>17</w:delText>
        </w:r>
      </w:del>
    </w:p>
    <w:p w14:paraId="654A0712" w14:textId="77777777" w:rsidR="00E501D1" w:rsidDel="00565ECD" w:rsidRDefault="00E501D1">
      <w:pPr>
        <w:pStyle w:val="TOC3"/>
        <w:rPr>
          <w:del w:id="975" w:author="Huawei" w:date="2018-07-11T17:51:00Z"/>
          <w:rFonts w:asciiTheme="minorHAnsi" w:hAnsiTheme="minorHAnsi" w:cstheme="minorBidi"/>
          <w:sz w:val="22"/>
          <w:szCs w:val="22"/>
          <w:lang w:val="en-US" w:eastAsia="zh-CN"/>
        </w:rPr>
      </w:pPr>
      <w:del w:id="976" w:author="Huawei" w:date="2018-07-11T17:51:00Z">
        <w:r w:rsidDel="00565ECD">
          <w:delText>4.5.2</w:delText>
        </w:r>
        <w:r w:rsidDel="00565ECD">
          <w:rPr>
            <w:rFonts w:asciiTheme="minorHAnsi" w:hAnsiTheme="minorHAnsi" w:cstheme="minorBidi"/>
            <w:sz w:val="22"/>
            <w:szCs w:val="22"/>
            <w:lang w:val="en-US" w:eastAsia="zh-CN"/>
          </w:rPr>
          <w:tab/>
        </w:r>
        <w:r w:rsidDel="00565ECD">
          <w:delText>Receive configurations</w:delText>
        </w:r>
        <w:r w:rsidDel="00565ECD">
          <w:tab/>
          <w:delText>17</w:delText>
        </w:r>
      </w:del>
    </w:p>
    <w:p w14:paraId="63FE30A1" w14:textId="77777777" w:rsidR="00E501D1" w:rsidDel="00565ECD" w:rsidRDefault="00E501D1">
      <w:pPr>
        <w:pStyle w:val="TOC3"/>
        <w:rPr>
          <w:del w:id="977" w:author="Huawei" w:date="2018-07-11T17:51:00Z"/>
          <w:rFonts w:asciiTheme="minorHAnsi" w:hAnsiTheme="minorHAnsi" w:cstheme="minorBidi"/>
          <w:sz w:val="22"/>
          <w:szCs w:val="22"/>
          <w:lang w:val="en-US" w:eastAsia="zh-CN"/>
        </w:rPr>
      </w:pPr>
      <w:del w:id="978" w:author="Huawei" w:date="2018-07-11T17:51:00Z">
        <w:r w:rsidDel="00565ECD">
          <w:delText>4.5.3</w:delText>
        </w:r>
        <w:r w:rsidDel="00565ECD">
          <w:rPr>
            <w:rFonts w:asciiTheme="minorHAnsi" w:hAnsiTheme="minorHAnsi" w:cstheme="minorBidi"/>
            <w:sz w:val="22"/>
            <w:szCs w:val="22"/>
            <w:lang w:val="en-US" w:eastAsia="zh-CN"/>
          </w:rPr>
          <w:tab/>
        </w:r>
        <w:r w:rsidDel="00565ECD">
          <w:delText>Power supply options</w:delText>
        </w:r>
        <w:r w:rsidDel="00565ECD">
          <w:tab/>
          <w:delText>17</w:delText>
        </w:r>
      </w:del>
    </w:p>
    <w:p w14:paraId="299C6A54" w14:textId="77777777" w:rsidR="00E501D1" w:rsidDel="00565ECD" w:rsidRDefault="00E501D1">
      <w:pPr>
        <w:pStyle w:val="TOC2"/>
        <w:rPr>
          <w:del w:id="979" w:author="Huawei" w:date="2018-07-11T17:51:00Z"/>
          <w:rFonts w:asciiTheme="minorHAnsi" w:hAnsiTheme="minorHAnsi" w:cstheme="minorBidi"/>
          <w:sz w:val="22"/>
          <w:szCs w:val="22"/>
          <w:lang w:val="en-US" w:eastAsia="zh-CN"/>
        </w:rPr>
      </w:pPr>
      <w:del w:id="980" w:author="Huawei" w:date="2018-07-11T17:51:00Z">
        <w:r w:rsidRPr="006C43FB" w:rsidDel="00565ECD">
          <w:rPr>
            <w:rFonts w:cs="v4.2.0"/>
          </w:rPr>
          <w:delText>4.6</w:delText>
        </w:r>
        <w:r w:rsidDel="00565ECD">
          <w:rPr>
            <w:rFonts w:asciiTheme="minorHAnsi" w:hAnsiTheme="minorHAnsi" w:cstheme="minorBidi"/>
            <w:sz w:val="22"/>
            <w:szCs w:val="22"/>
            <w:lang w:val="en-US" w:eastAsia="zh-CN"/>
          </w:rPr>
          <w:tab/>
        </w:r>
        <w:r w:rsidRPr="006C43FB" w:rsidDel="00565ECD">
          <w:rPr>
            <w:rFonts w:cs="v4.2.0"/>
          </w:rPr>
          <w:delText>Manufacturer’s declarations</w:delText>
        </w:r>
        <w:r w:rsidDel="00565ECD">
          <w:tab/>
          <w:delText>18</w:delText>
        </w:r>
      </w:del>
    </w:p>
    <w:p w14:paraId="70A7EA2F" w14:textId="77777777" w:rsidR="00E501D1" w:rsidDel="00565ECD" w:rsidRDefault="00E501D1">
      <w:pPr>
        <w:pStyle w:val="TOC2"/>
        <w:rPr>
          <w:del w:id="981" w:author="Huawei" w:date="2018-07-11T17:51:00Z"/>
          <w:rFonts w:asciiTheme="minorHAnsi" w:hAnsiTheme="minorHAnsi" w:cstheme="minorBidi"/>
          <w:sz w:val="22"/>
          <w:szCs w:val="22"/>
          <w:lang w:val="en-US" w:eastAsia="zh-CN"/>
        </w:rPr>
      </w:pPr>
      <w:del w:id="982" w:author="Huawei" w:date="2018-07-11T17:51:00Z">
        <w:r w:rsidRPr="006C43FB" w:rsidDel="00565ECD">
          <w:rPr>
            <w:rFonts w:cs="v4.2.0"/>
          </w:rPr>
          <w:delText>4.7</w:delText>
        </w:r>
        <w:r w:rsidDel="00565ECD">
          <w:rPr>
            <w:rFonts w:asciiTheme="minorHAnsi" w:hAnsiTheme="minorHAnsi" w:cstheme="minorBidi"/>
            <w:sz w:val="22"/>
            <w:szCs w:val="22"/>
            <w:lang w:val="en-US" w:eastAsia="zh-CN"/>
          </w:rPr>
          <w:tab/>
        </w:r>
        <w:r w:rsidRPr="006C43FB" w:rsidDel="00565ECD">
          <w:rPr>
            <w:rFonts w:cs="v4.2.0"/>
          </w:rPr>
          <w:delText>Applicability of requirements</w:delText>
        </w:r>
        <w:r w:rsidDel="00565ECD">
          <w:tab/>
          <w:delText>18</w:delText>
        </w:r>
      </w:del>
    </w:p>
    <w:p w14:paraId="74D00CD3" w14:textId="77777777" w:rsidR="00E501D1" w:rsidDel="00565ECD" w:rsidRDefault="00E501D1">
      <w:pPr>
        <w:pStyle w:val="TOC3"/>
        <w:rPr>
          <w:del w:id="983" w:author="Huawei" w:date="2018-07-11T17:51:00Z"/>
          <w:rFonts w:asciiTheme="minorHAnsi" w:hAnsiTheme="minorHAnsi" w:cstheme="minorBidi"/>
          <w:sz w:val="22"/>
          <w:szCs w:val="22"/>
          <w:lang w:val="en-US" w:eastAsia="zh-CN"/>
        </w:rPr>
      </w:pPr>
      <w:del w:id="984" w:author="Huawei" w:date="2018-07-11T17:51:00Z">
        <w:r w:rsidDel="00565ECD">
          <w:delText>4.8.1</w:delText>
        </w:r>
        <w:r w:rsidDel="00565ECD">
          <w:rPr>
            <w:rFonts w:asciiTheme="minorHAnsi" w:hAnsiTheme="minorHAnsi" w:cstheme="minorBidi"/>
            <w:sz w:val="22"/>
            <w:szCs w:val="22"/>
            <w:lang w:val="en-US" w:eastAsia="zh-CN"/>
          </w:rPr>
          <w:tab/>
        </w:r>
        <w:r w:rsidRPr="006C43FB" w:rsidDel="00565ECD">
          <w:rPr>
            <w:rFonts w:eastAsia="SimSun"/>
          </w:rPr>
          <w:delText>General</w:delText>
        </w:r>
        <w:r w:rsidDel="00565ECD">
          <w:tab/>
          <w:delText>18</w:delText>
        </w:r>
      </w:del>
    </w:p>
    <w:p w14:paraId="6C88EF50" w14:textId="77777777" w:rsidR="00E501D1" w:rsidDel="00565ECD" w:rsidRDefault="00E501D1">
      <w:pPr>
        <w:pStyle w:val="TOC2"/>
        <w:rPr>
          <w:del w:id="985" w:author="Huawei" w:date="2018-07-11T17:51:00Z"/>
          <w:rFonts w:asciiTheme="minorHAnsi" w:hAnsiTheme="minorHAnsi" w:cstheme="minorBidi"/>
          <w:sz w:val="22"/>
          <w:szCs w:val="22"/>
          <w:lang w:val="en-US" w:eastAsia="zh-CN"/>
        </w:rPr>
      </w:pPr>
      <w:del w:id="986" w:author="Huawei" w:date="2018-07-11T17:51:00Z">
        <w:r w:rsidDel="00565ECD">
          <w:delText>4.8</w:delText>
        </w:r>
        <w:r w:rsidDel="00565ECD">
          <w:rPr>
            <w:rFonts w:asciiTheme="minorHAnsi" w:hAnsiTheme="minorHAnsi" w:cstheme="minorBidi"/>
            <w:sz w:val="22"/>
            <w:szCs w:val="22"/>
            <w:lang w:val="en-US" w:eastAsia="zh-CN"/>
          </w:rPr>
          <w:tab/>
        </w:r>
        <w:r w:rsidDel="00565ECD">
          <w:delText>Test configurations</w:delText>
        </w:r>
        <w:r w:rsidDel="00565ECD">
          <w:tab/>
          <w:delText>19</w:delText>
        </w:r>
      </w:del>
    </w:p>
    <w:p w14:paraId="5C51C938" w14:textId="77777777" w:rsidR="00E501D1" w:rsidDel="00565ECD" w:rsidRDefault="00E501D1">
      <w:pPr>
        <w:pStyle w:val="TOC3"/>
        <w:rPr>
          <w:del w:id="987" w:author="Huawei" w:date="2018-07-11T17:51:00Z"/>
          <w:rFonts w:asciiTheme="minorHAnsi" w:hAnsiTheme="minorHAnsi" w:cstheme="minorBidi"/>
          <w:sz w:val="22"/>
          <w:szCs w:val="22"/>
          <w:lang w:val="en-US" w:eastAsia="zh-CN"/>
        </w:rPr>
      </w:pPr>
      <w:del w:id="988" w:author="Huawei" w:date="2018-07-11T17:51:00Z">
        <w:r w:rsidDel="00565ECD">
          <w:rPr>
            <w:lang w:eastAsia="zh-CN"/>
          </w:rPr>
          <w:delText>4.8.1</w:delText>
        </w:r>
        <w:r w:rsidDel="00565ECD">
          <w:rPr>
            <w:rFonts w:asciiTheme="minorHAnsi" w:hAnsiTheme="minorHAnsi" w:cstheme="minorBidi"/>
            <w:sz w:val="22"/>
            <w:szCs w:val="22"/>
            <w:lang w:val="en-US" w:eastAsia="zh-CN"/>
          </w:rPr>
          <w:tab/>
        </w:r>
        <w:r w:rsidDel="00565ECD">
          <w:rPr>
            <w:lang w:eastAsia="zh-CN"/>
          </w:rPr>
          <w:delText>General</w:delText>
        </w:r>
        <w:r w:rsidDel="00565ECD">
          <w:tab/>
          <w:delText>19</w:delText>
        </w:r>
      </w:del>
    </w:p>
    <w:p w14:paraId="48A15E9B" w14:textId="77777777" w:rsidR="00E501D1" w:rsidDel="00565ECD" w:rsidRDefault="00E501D1">
      <w:pPr>
        <w:pStyle w:val="TOC3"/>
        <w:rPr>
          <w:del w:id="989" w:author="Huawei" w:date="2018-07-11T17:51:00Z"/>
          <w:rFonts w:asciiTheme="minorHAnsi" w:hAnsiTheme="minorHAnsi" w:cstheme="minorBidi"/>
          <w:sz w:val="22"/>
          <w:szCs w:val="22"/>
          <w:lang w:val="en-US" w:eastAsia="zh-CN"/>
        </w:rPr>
      </w:pPr>
      <w:del w:id="990" w:author="Huawei" w:date="2018-07-11T17:51:00Z">
        <w:r w:rsidDel="00565ECD">
          <w:rPr>
            <w:lang w:eastAsia="zh-CN"/>
          </w:rPr>
          <w:delText>4.8.2</w:delText>
        </w:r>
        <w:r w:rsidDel="00565ECD">
          <w:rPr>
            <w:rFonts w:asciiTheme="minorHAnsi" w:hAnsiTheme="minorHAnsi" w:cstheme="minorBidi"/>
            <w:sz w:val="22"/>
            <w:szCs w:val="22"/>
            <w:lang w:val="en-US" w:eastAsia="zh-CN"/>
          </w:rPr>
          <w:tab/>
        </w:r>
        <w:r w:rsidDel="00565ECD">
          <w:rPr>
            <w:lang w:eastAsia="zh-CN"/>
          </w:rPr>
          <w:delText>Test signal configurations</w:delText>
        </w:r>
        <w:r w:rsidDel="00565ECD">
          <w:tab/>
          <w:delText>19</w:delText>
        </w:r>
      </w:del>
    </w:p>
    <w:p w14:paraId="71B74469" w14:textId="77777777" w:rsidR="00E501D1" w:rsidDel="00565ECD" w:rsidRDefault="00E501D1">
      <w:pPr>
        <w:pStyle w:val="TOC2"/>
        <w:rPr>
          <w:del w:id="991" w:author="Huawei" w:date="2018-07-11T17:51:00Z"/>
          <w:rFonts w:asciiTheme="minorHAnsi" w:hAnsiTheme="minorHAnsi" w:cstheme="minorBidi"/>
          <w:sz w:val="22"/>
          <w:szCs w:val="22"/>
          <w:lang w:val="en-US" w:eastAsia="zh-CN"/>
        </w:rPr>
      </w:pPr>
      <w:del w:id="992" w:author="Huawei" w:date="2018-07-11T17:51:00Z">
        <w:r w:rsidDel="00565ECD">
          <w:delText>4.9</w:delText>
        </w:r>
        <w:r w:rsidDel="00565ECD">
          <w:rPr>
            <w:rFonts w:asciiTheme="minorHAnsi" w:hAnsiTheme="minorHAnsi" w:cstheme="minorBidi"/>
            <w:sz w:val="22"/>
            <w:szCs w:val="22"/>
            <w:lang w:val="en-US" w:eastAsia="zh-CN"/>
          </w:rPr>
          <w:tab/>
        </w:r>
        <w:r w:rsidDel="00565ECD">
          <w:delText xml:space="preserve"> RF channels and test models</w:delText>
        </w:r>
        <w:r w:rsidDel="00565ECD">
          <w:tab/>
          <w:delText>19</w:delText>
        </w:r>
      </w:del>
    </w:p>
    <w:p w14:paraId="1EC863C3" w14:textId="77777777" w:rsidR="00E501D1" w:rsidDel="00565ECD" w:rsidRDefault="00E501D1">
      <w:pPr>
        <w:pStyle w:val="TOC3"/>
        <w:rPr>
          <w:del w:id="993" w:author="Huawei" w:date="2018-07-11T17:51:00Z"/>
          <w:rFonts w:asciiTheme="minorHAnsi" w:hAnsiTheme="minorHAnsi" w:cstheme="minorBidi"/>
          <w:sz w:val="22"/>
          <w:szCs w:val="22"/>
          <w:lang w:val="en-US" w:eastAsia="zh-CN"/>
        </w:rPr>
      </w:pPr>
      <w:del w:id="994" w:author="Huawei" w:date="2018-07-11T17:51:00Z">
        <w:r w:rsidDel="00565ECD">
          <w:delText>4.9.1</w:delText>
        </w:r>
        <w:r w:rsidDel="00565ECD">
          <w:rPr>
            <w:rFonts w:asciiTheme="minorHAnsi" w:hAnsiTheme="minorHAnsi" w:cstheme="minorBidi"/>
            <w:sz w:val="22"/>
            <w:szCs w:val="22"/>
            <w:lang w:val="en-US" w:eastAsia="zh-CN"/>
          </w:rPr>
          <w:tab/>
        </w:r>
        <w:r w:rsidDel="00565ECD">
          <w:delText>RF channels</w:delText>
        </w:r>
        <w:r w:rsidDel="00565ECD">
          <w:tab/>
          <w:delText>19</w:delText>
        </w:r>
      </w:del>
    </w:p>
    <w:p w14:paraId="08A7EDCF" w14:textId="77777777" w:rsidR="00E501D1" w:rsidDel="00565ECD" w:rsidRDefault="00E501D1">
      <w:pPr>
        <w:pStyle w:val="TOC3"/>
        <w:rPr>
          <w:del w:id="995" w:author="Huawei" w:date="2018-07-11T17:51:00Z"/>
          <w:rFonts w:asciiTheme="minorHAnsi" w:hAnsiTheme="minorHAnsi" w:cstheme="minorBidi"/>
          <w:sz w:val="22"/>
          <w:szCs w:val="22"/>
          <w:lang w:val="en-US" w:eastAsia="zh-CN"/>
        </w:rPr>
      </w:pPr>
      <w:del w:id="996" w:author="Huawei" w:date="2018-07-11T17:51:00Z">
        <w:r w:rsidDel="00565ECD">
          <w:delText>4.9.3</w:delText>
        </w:r>
        <w:r w:rsidDel="00565ECD">
          <w:rPr>
            <w:rFonts w:asciiTheme="minorHAnsi" w:hAnsiTheme="minorHAnsi" w:cstheme="minorBidi"/>
            <w:sz w:val="22"/>
            <w:szCs w:val="22"/>
            <w:lang w:val="en-US" w:eastAsia="zh-CN"/>
          </w:rPr>
          <w:tab/>
        </w:r>
        <w:r w:rsidDel="00565ECD">
          <w:delText>Test models</w:delText>
        </w:r>
        <w:r w:rsidDel="00565ECD">
          <w:tab/>
          <w:delText>20</w:delText>
        </w:r>
      </w:del>
    </w:p>
    <w:p w14:paraId="2D5AD9FE" w14:textId="77777777" w:rsidR="00E501D1" w:rsidDel="00565ECD" w:rsidRDefault="00E501D1">
      <w:pPr>
        <w:pStyle w:val="TOC2"/>
        <w:rPr>
          <w:del w:id="997" w:author="Huawei" w:date="2018-07-11T17:51:00Z"/>
          <w:rFonts w:asciiTheme="minorHAnsi" w:hAnsiTheme="minorHAnsi" w:cstheme="minorBidi"/>
          <w:sz w:val="22"/>
          <w:szCs w:val="22"/>
          <w:lang w:val="en-US" w:eastAsia="zh-CN"/>
        </w:rPr>
      </w:pPr>
      <w:del w:id="998" w:author="Huawei" w:date="2018-07-11T17:51:00Z">
        <w:r w:rsidDel="00565ECD">
          <w:delText>4.10</w:delText>
        </w:r>
        <w:r w:rsidDel="00565ECD">
          <w:rPr>
            <w:rFonts w:asciiTheme="minorHAnsi" w:hAnsiTheme="minorHAnsi" w:cstheme="minorBidi"/>
            <w:sz w:val="22"/>
            <w:szCs w:val="22"/>
            <w:lang w:val="en-US" w:eastAsia="zh-CN"/>
          </w:rPr>
          <w:tab/>
        </w:r>
        <w:r w:rsidDel="00565ECD">
          <w:delText>Requirements for contiguous and non-contiguous spectrum</w:delText>
        </w:r>
        <w:r w:rsidDel="00565ECD">
          <w:tab/>
          <w:delText>21</w:delText>
        </w:r>
      </w:del>
    </w:p>
    <w:p w14:paraId="1169BD2B" w14:textId="77777777" w:rsidR="00E501D1" w:rsidDel="00565ECD" w:rsidRDefault="00E501D1">
      <w:pPr>
        <w:pStyle w:val="TOC2"/>
        <w:rPr>
          <w:del w:id="999" w:author="Huawei" w:date="2018-07-11T17:51:00Z"/>
          <w:rFonts w:asciiTheme="minorHAnsi" w:hAnsiTheme="minorHAnsi" w:cstheme="minorBidi"/>
          <w:sz w:val="22"/>
          <w:szCs w:val="22"/>
          <w:lang w:val="en-US" w:eastAsia="zh-CN"/>
        </w:rPr>
      </w:pPr>
      <w:del w:id="1000" w:author="Huawei" w:date="2018-07-11T17:51:00Z">
        <w:r w:rsidDel="00565ECD">
          <w:delText>4.11</w:delText>
        </w:r>
        <w:r w:rsidDel="00565ECD">
          <w:rPr>
            <w:rFonts w:asciiTheme="minorHAnsi" w:hAnsiTheme="minorHAnsi" w:cstheme="minorBidi"/>
            <w:sz w:val="22"/>
            <w:szCs w:val="22"/>
            <w:lang w:val="en-US" w:eastAsia="zh-CN"/>
          </w:rPr>
          <w:tab/>
        </w:r>
        <w:r w:rsidDel="00565ECD">
          <w:delText>Requirements for BS capable of multi-band operation</w:delText>
        </w:r>
        <w:r w:rsidDel="00565ECD">
          <w:tab/>
          <w:delText>21</w:delText>
        </w:r>
      </w:del>
    </w:p>
    <w:p w14:paraId="208AD092" w14:textId="77777777" w:rsidR="00E501D1" w:rsidDel="00565ECD" w:rsidRDefault="00E501D1">
      <w:pPr>
        <w:pStyle w:val="TOC2"/>
        <w:rPr>
          <w:del w:id="1001" w:author="Huawei" w:date="2018-07-11T17:51:00Z"/>
          <w:rFonts w:asciiTheme="minorHAnsi" w:hAnsiTheme="minorHAnsi" w:cstheme="minorBidi"/>
          <w:sz w:val="22"/>
          <w:szCs w:val="22"/>
          <w:lang w:val="en-US" w:eastAsia="zh-CN"/>
        </w:rPr>
      </w:pPr>
      <w:del w:id="1002" w:author="Huawei" w:date="2018-07-11T17:51:00Z">
        <w:r w:rsidDel="00565ECD">
          <w:delText>4.12</w:delText>
        </w:r>
        <w:r w:rsidDel="00565ECD">
          <w:rPr>
            <w:rFonts w:asciiTheme="minorHAnsi" w:hAnsiTheme="minorHAnsi" w:cstheme="minorBidi"/>
            <w:sz w:val="22"/>
            <w:szCs w:val="22"/>
            <w:lang w:val="en-US" w:eastAsia="zh-CN"/>
          </w:rPr>
          <w:tab/>
        </w:r>
        <w:r w:rsidDel="00565ECD">
          <w:delText>OTA co-location reference antenna</w:delText>
        </w:r>
        <w:r w:rsidDel="00565ECD">
          <w:tab/>
          <w:delText>21</w:delText>
        </w:r>
      </w:del>
    </w:p>
    <w:p w14:paraId="0870427D" w14:textId="77777777" w:rsidR="00E501D1" w:rsidDel="00565ECD" w:rsidRDefault="00E501D1">
      <w:pPr>
        <w:pStyle w:val="TOC1"/>
        <w:rPr>
          <w:del w:id="1003" w:author="Huawei" w:date="2018-07-11T17:51:00Z"/>
          <w:rFonts w:asciiTheme="minorHAnsi" w:hAnsiTheme="minorHAnsi" w:cstheme="minorBidi"/>
          <w:szCs w:val="22"/>
          <w:lang w:val="en-US" w:eastAsia="zh-CN"/>
        </w:rPr>
      </w:pPr>
      <w:del w:id="1004" w:author="Huawei" w:date="2018-07-11T17:51:00Z">
        <w:r w:rsidDel="00565ECD">
          <w:rPr>
            <w:lang w:eastAsia="zh-CN"/>
          </w:rPr>
          <w:delText>5</w:delText>
        </w:r>
        <w:r w:rsidDel="00565ECD">
          <w:rPr>
            <w:rFonts w:asciiTheme="minorHAnsi" w:hAnsiTheme="minorHAnsi" w:cstheme="minorBidi"/>
            <w:szCs w:val="22"/>
            <w:lang w:val="en-US" w:eastAsia="zh-CN"/>
          </w:rPr>
          <w:tab/>
        </w:r>
        <w:r w:rsidDel="00565ECD">
          <w:rPr>
            <w:lang w:eastAsia="zh-CN"/>
          </w:rPr>
          <w:delText>Operating bands and channel arrangement</w:delText>
        </w:r>
        <w:r w:rsidDel="00565ECD">
          <w:tab/>
          <w:delText>23</w:delText>
        </w:r>
      </w:del>
    </w:p>
    <w:p w14:paraId="55B379E5" w14:textId="77777777" w:rsidR="00E501D1" w:rsidDel="00565ECD" w:rsidRDefault="00E501D1">
      <w:pPr>
        <w:pStyle w:val="TOC1"/>
        <w:rPr>
          <w:del w:id="1005" w:author="Huawei" w:date="2018-07-11T17:51:00Z"/>
          <w:rFonts w:asciiTheme="minorHAnsi" w:hAnsiTheme="minorHAnsi" w:cstheme="minorBidi"/>
          <w:szCs w:val="22"/>
          <w:lang w:val="en-US" w:eastAsia="zh-CN"/>
        </w:rPr>
      </w:pPr>
      <w:del w:id="1006" w:author="Huawei" w:date="2018-07-11T17:51:00Z">
        <w:r w:rsidDel="00565ECD">
          <w:delText>6</w:delText>
        </w:r>
        <w:r w:rsidDel="00565ECD">
          <w:rPr>
            <w:rFonts w:asciiTheme="minorHAnsi" w:hAnsiTheme="minorHAnsi" w:cstheme="minorBidi"/>
            <w:szCs w:val="22"/>
            <w:lang w:val="en-US" w:eastAsia="zh-CN"/>
          </w:rPr>
          <w:tab/>
        </w:r>
        <w:r w:rsidDel="00565ECD">
          <w:delText>Radiated transmitter characteristics</w:delText>
        </w:r>
        <w:r w:rsidDel="00565ECD">
          <w:tab/>
          <w:delText>24</w:delText>
        </w:r>
      </w:del>
    </w:p>
    <w:p w14:paraId="615820C7" w14:textId="77777777" w:rsidR="00E501D1" w:rsidDel="00565ECD" w:rsidRDefault="00E501D1">
      <w:pPr>
        <w:pStyle w:val="TOC2"/>
        <w:rPr>
          <w:del w:id="1007" w:author="Huawei" w:date="2018-07-11T17:51:00Z"/>
          <w:rFonts w:asciiTheme="minorHAnsi" w:hAnsiTheme="minorHAnsi" w:cstheme="minorBidi"/>
          <w:sz w:val="22"/>
          <w:szCs w:val="22"/>
          <w:lang w:val="en-US" w:eastAsia="zh-CN"/>
        </w:rPr>
      </w:pPr>
      <w:del w:id="1008" w:author="Huawei" w:date="2018-07-11T17:51:00Z">
        <w:r w:rsidDel="00565ECD">
          <w:delText>6.1</w:delText>
        </w:r>
        <w:r w:rsidDel="00565ECD">
          <w:rPr>
            <w:rFonts w:asciiTheme="minorHAnsi" w:hAnsiTheme="minorHAnsi" w:cstheme="minorBidi"/>
            <w:sz w:val="22"/>
            <w:szCs w:val="22"/>
            <w:lang w:val="en-US" w:eastAsia="zh-CN"/>
          </w:rPr>
          <w:tab/>
        </w:r>
        <w:r w:rsidDel="00565ECD">
          <w:delText>General</w:delText>
        </w:r>
        <w:r w:rsidDel="00565ECD">
          <w:tab/>
          <w:delText>24</w:delText>
        </w:r>
      </w:del>
    </w:p>
    <w:p w14:paraId="0CEE634A" w14:textId="77777777" w:rsidR="00E501D1" w:rsidDel="00565ECD" w:rsidRDefault="00E501D1">
      <w:pPr>
        <w:pStyle w:val="TOC2"/>
        <w:rPr>
          <w:del w:id="1009" w:author="Huawei" w:date="2018-07-11T17:51:00Z"/>
          <w:rFonts w:asciiTheme="minorHAnsi" w:hAnsiTheme="minorHAnsi" w:cstheme="minorBidi"/>
          <w:sz w:val="22"/>
          <w:szCs w:val="22"/>
          <w:lang w:val="en-US" w:eastAsia="zh-CN"/>
        </w:rPr>
      </w:pPr>
      <w:del w:id="1010" w:author="Huawei" w:date="2018-07-11T17:51:00Z">
        <w:r w:rsidDel="00565ECD">
          <w:delText>6.2</w:delText>
        </w:r>
        <w:r w:rsidDel="00565ECD">
          <w:rPr>
            <w:rFonts w:asciiTheme="minorHAnsi" w:hAnsiTheme="minorHAnsi" w:cstheme="minorBidi"/>
            <w:sz w:val="22"/>
            <w:szCs w:val="22"/>
            <w:lang w:val="en-US" w:eastAsia="zh-CN"/>
          </w:rPr>
          <w:tab/>
        </w:r>
        <w:r w:rsidDel="00565ECD">
          <w:delText>Radiated transmit power</w:delText>
        </w:r>
        <w:r w:rsidDel="00565ECD">
          <w:tab/>
          <w:delText>24</w:delText>
        </w:r>
      </w:del>
    </w:p>
    <w:p w14:paraId="3063BE10" w14:textId="77777777" w:rsidR="00E501D1" w:rsidDel="00565ECD" w:rsidRDefault="00E501D1">
      <w:pPr>
        <w:pStyle w:val="TOC3"/>
        <w:rPr>
          <w:del w:id="1011" w:author="Huawei" w:date="2018-07-11T17:51:00Z"/>
          <w:rFonts w:asciiTheme="minorHAnsi" w:hAnsiTheme="minorHAnsi" w:cstheme="minorBidi"/>
          <w:sz w:val="22"/>
          <w:szCs w:val="22"/>
          <w:lang w:val="en-US" w:eastAsia="zh-CN"/>
        </w:rPr>
      </w:pPr>
      <w:del w:id="1012" w:author="Huawei" w:date="2018-07-11T17:51:00Z">
        <w:r w:rsidDel="00565ECD">
          <w:rPr>
            <w:lang w:eastAsia="sv-SE"/>
          </w:rPr>
          <w:delText>6.2.1</w:delText>
        </w:r>
        <w:r w:rsidDel="00565ECD">
          <w:rPr>
            <w:rFonts w:asciiTheme="minorHAnsi" w:hAnsiTheme="minorHAnsi" w:cstheme="minorBidi"/>
            <w:sz w:val="22"/>
            <w:szCs w:val="22"/>
            <w:lang w:val="en-US" w:eastAsia="zh-CN"/>
          </w:rPr>
          <w:tab/>
        </w:r>
        <w:r w:rsidDel="00565ECD">
          <w:rPr>
            <w:lang w:eastAsia="sv-SE"/>
          </w:rPr>
          <w:delText>Definition and applicability</w:delText>
        </w:r>
        <w:r w:rsidDel="00565ECD">
          <w:tab/>
          <w:delText>24</w:delText>
        </w:r>
      </w:del>
    </w:p>
    <w:p w14:paraId="7D7F3DC8" w14:textId="77777777" w:rsidR="00E501D1" w:rsidDel="00565ECD" w:rsidRDefault="00E501D1">
      <w:pPr>
        <w:pStyle w:val="TOC3"/>
        <w:rPr>
          <w:del w:id="1013" w:author="Huawei" w:date="2018-07-11T17:51:00Z"/>
          <w:rFonts w:asciiTheme="minorHAnsi" w:hAnsiTheme="minorHAnsi" w:cstheme="minorBidi"/>
          <w:sz w:val="22"/>
          <w:szCs w:val="22"/>
          <w:lang w:val="en-US" w:eastAsia="zh-CN"/>
        </w:rPr>
      </w:pPr>
      <w:del w:id="1014" w:author="Huawei" w:date="2018-07-11T17:51:00Z">
        <w:r w:rsidDel="00565ECD">
          <w:rPr>
            <w:lang w:eastAsia="sv-SE"/>
          </w:rPr>
          <w:delText>6.2.2</w:delText>
        </w:r>
        <w:r w:rsidDel="00565ECD">
          <w:rPr>
            <w:rFonts w:asciiTheme="minorHAnsi" w:hAnsiTheme="minorHAnsi" w:cstheme="minorBidi"/>
            <w:sz w:val="22"/>
            <w:szCs w:val="22"/>
            <w:lang w:val="en-US" w:eastAsia="zh-CN"/>
          </w:rPr>
          <w:tab/>
        </w:r>
        <w:r w:rsidDel="00565ECD">
          <w:rPr>
            <w:lang w:eastAsia="sv-SE"/>
          </w:rPr>
          <w:delText>Minimum requirement</w:delText>
        </w:r>
        <w:r w:rsidDel="00565ECD">
          <w:tab/>
          <w:delText>24</w:delText>
        </w:r>
      </w:del>
    </w:p>
    <w:p w14:paraId="157216EC" w14:textId="77777777" w:rsidR="00E501D1" w:rsidDel="00565ECD" w:rsidRDefault="00E501D1">
      <w:pPr>
        <w:pStyle w:val="TOC3"/>
        <w:rPr>
          <w:del w:id="1015" w:author="Huawei" w:date="2018-07-11T17:51:00Z"/>
          <w:rFonts w:asciiTheme="minorHAnsi" w:hAnsiTheme="minorHAnsi" w:cstheme="minorBidi"/>
          <w:sz w:val="22"/>
          <w:szCs w:val="22"/>
          <w:lang w:val="en-US" w:eastAsia="zh-CN"/>
        </w:rPr>
      </w:pPr>
      <w:del w:id="1016" w:author="Huawei" w:date="2018-07-11T17:51:00Z">
        <w:r w:rsidDel="00565ECD">
          <w:rPr>
            <w:lang w:eastAsia="sv-SE"/>
          </w:rPr>
          <w:delText>6.2.3</w:delText>
        </w:r>
        <w:r w:rsidDel="00565ECD">
          <w:rPr>
            <w:rFonts w:asciiTheme="minorHAnsi" w:hAnsiTheme="minorHAnsi" w:cstheme="minorBidi"/>
            <w:sz w:val="22"/>
            <w:szCs w:val="22"/>
            <w:lang w:val="en-US" w:eastAsia="zh-CN"/>
          </w:rPr>
          <w:tab/>
        </w:r>
        <w:r w:rsidDel="00565ECD">
          <w:rPr>
            <w:lang w:eastAsia="sv-SE"/>
          </w:rPr>
          <w:delText>Test purpose</w:delText>
        </w:r>
        <w:r w:rsidDel="00565ECD">
          <w:tab/>
          <w:delText>24</w:delText>
        </w:r>
      </w:del>
    </w:p>
    <w:p w14:paraId="54E6198D" w14:textId="77777777" w:rsidR="00E501D1" w:rsidDel="00565ECD" w:rsidRDefault="00E501D1">
      <w:pPr>
        <w:pStyle w:val="TOC3"/>
        <w:rPr>
          <w:del w:id="1017" w:author="Huawei" w:date="2018-07-11T17:51:00Z"/>
          <w:rFonts w:asciiTheme="minorHAnsi" w:hAnsiTheme="minorHAnsi" w:cstheme="minorBidi"/>
          <w:sz w:val="22"/>
          <w:szCs w:val="22"/>
          <w:lang w:val="en-US" w:eastAsia="zh-CN"/>
        </w:rPr>
      </w:pPr>
      <w:del w:id="1018" w:author="Huawei" w:date="2018-07-11T17:51:00Z">
        <w:r w:rsidDel="00565ECD">
          <w:rPr>
            <w:lang w:eastAsia="sv-SE"/>
          </w:rPr>
          <w:delText>6.</w:delText>
        </w:r>
        <w:r w:rsidDel="00565ECD">
          <w:rPr>
            <w:lang w:eastAsia="zh-CN"/>
          </w:rPr>
          <w:delText>2</w:delText>
        </w:r>
        <w:r w:rsidDel="00565ECD">
          <w:rPr>
            <w:lang w:eastAsia="sv-SE"/>
          </w:rPr>
          <w:delText>.4</w:delText>
        </w:r>
        <w:r w:rsidDel="00565ECD">
          <w:rPr>
            <w:rFonts w:asciiTheme="minorHAnsi" w:hAnsiTheme="minorHAnsi" w:cstheme="minorBidi"/>
            <w:sz w:val="22"/>
            <w:szCs w:val="22"/>
            <w:lang w:val="en-US" w:eastAsia="zh-CN"/>
          </w:rPr>
          <w:tab/>
        </w:r>
        <w:r w:rsidDel="00565ECD">
          <w:rPr>
            <w:lang w:eastAsia="sv-SE"/>
          </w:rPr>
          <w:delText>Method of test</w:delText>
        </w:r>
        <w:r w:rsidDel="00565ECD">
          <w:tab/>
          <w:delText>25</w:delText>
        </w:r>
      </w:del>
    </w:p>
    <w:p w14:paraId="1A6F0A72" w14:textId="77777777" w:rsidR="00E501D1" w:rsidDel="00565ECD" w:rsidRDefault="00E501D1">
      <w:pPr>
        <w:pStyle w:val="TOC4"/>
        <w:rPr>
          <w:del w:id="1019" w:author="Huawei" w:date="2018-07-11T17:51:00Z"/>
          <w:rFonts w:asciiTheme="minorHAnsi" w:hAnsiTheme="minorHAnsi" w:cstheme="minorBidi"/>
          <w:sz w:val="22"/>
          <w:szCs w:val="22"/>
          <w:lang w:val="en-US" w:eastAsia="zh-CN"/>
        </w:rPr>
      </w:pPr>
      <w:del w:id="1020" w:author="Huawei" w:date="2018-07-11T17:51:00Z">
        <w:r w:rsidDel="00565ECD">
          <w:rPr>
            <w:lang w:eastAsia="sv-SE"/>
          </w:rPr>
          <w:delText>6.2.4.1</w:delText>
        </w:r>
        <w:r w:rsidDel="00565ECD">
          <w:rPr>
            <w:rFonts w:asciiTheme="minorHAnsi" w:hAnsiTheme="minorHAnsi" w:cstheme="minorBidi"/>
            <w:sz w:val="22"/>
            <w:szCs w:val="22"/>
            <w:lang w:val="en-US" w:eastAsia="zh-CN"/>
          </w:rPr>
          <w:tab/>
        </w:r>
        <w:r w:rsidDel="00565ECD">
          <w:rPr>
            <w:lang w:eastAsia="sv-SE"/>
          </w:rPr>
          <w:delText>Initial conditions</w:delText>
        </w:r>
        <w:r w:rsidDel="00565ECD">
          <w:tab/>
          <w:delText>25</w:delText>
        </w:r>
      </w:del>
    </w:p>
    <w:p w14:paraId="30F0712F" w14:textId="77777777" w:rsidR="00E501D1" w:rsidDel="00565ECD" w:rsidRDefault="00E501D1">
      <w:pPr>
        <w:pStyle w:val="TOC4"/>
        <w:rPr>
          <w:del w:id="1021" w:author="Huawei" w:date="2018-07-11T17:51:00Z"/>
          <w:rFonts w:asciiTheme="minorHAnsi" w:hAnsiTheme="minorHAnsi" w:cstheme="minorBidi"/>
          <w:sz w:val="22"/>
          <w:szCs w:val="22"/>
          <w:lang w:val="en-US" w:eastAsia="zh-CN"/>
        </w:rPr>
      </w:pPr>
      <w:del w:id="1022" w:author="Huawei" w:date="2018-07-11T17:51:00Z">
        <w:r w:rsidDel="00565ECD">
          <w:rPr>
            <w:lang w:eastAsia="sv-SE"/>
          </w:rPr>
          <w:delText>6.2.4.2</w:delText>
        </w:r>
        <w:r w:rsidDel="00565ECD">
          <w:rPr>
            <w:rFonts w:asciiTheme="minorHAnsi" w:hAnsiTheme="minorHAnsi" w:cstheme="minorBidi"/>
            <w:sz w:val="22"/>
            <w:szCs w:val="22"/>
            <w:lang w:val="en-US" w:eastAsia="zh-CN"/>
          </w:rPr>
          <w:tab/>
        </w:r>
        <w:r w:rsidDel="00565ECD">
          <w:rPr>
            <w:lang w:eastAsia="sv-SE"/>
          </w:rPr>
          <w:delText>Procedure</w:delText>
        </w:r>
        <w:r w:rsidDel="00565ECD">
          <w:tab/>
          <w:delText>25</w:delText>
        </w:r>
      </w:del>
    </w:p>
    <w:p w14:paraId="1332F3A4" w14:textId="77777777" w:rsidR="00E501D1" w:rsidDel="00565ECD" w:rsidRDefault="00E501D1">
      <w:pPr>
        <w:pStyle w:val="TOC3"/>
        <w:rPr>
          <w:del w:id="1023" w:author="Huawei" w:date="2018-07-11T17:51:00Z"/>
          <w:rFonts w:asciiTheme="minorHAnsi" w:hAnsiTheme="minorHAnsi" w:cstheme="minorBidi"/>
          <w:sz w:val="22"/>
          <w:szCs w:val="22"/>
          <w:lang w:val="en-US" w:eastAsia="zh-CN"/>
        </w:rPr>
      </w:pPr>
      <w:del w:id="1024" w:author="Huawei" w:date="2018-07-11T17:51:00Z">
        <w:r w:rsidDel="00565ECD">
          <w:rPr>
            <w:lang w:eastAsia="sv-SE"/>
          </w:rPr>
          <w:delText>6.</w:delText>
        </w:r>
        <w:r w:rsidDel="00565ECD">
          <w:rPr>
            <w:lang w:eastAsia="zh-CN"/>
          </w:rPr>
          <w:delText>2</w:delText>
        </w:r>
        <w:r w:rsidDel="00565ECD">
          <w:rPr>
            <w:lang w:eastAsia="sv-SE"/>
          </w:rPr>
          <w:delText>.5</w:delText>
        </w:r>
        <w:r w:rsidDel="00565ECD">
          <w:rPr>
            <w:rFonts w:asciiTheme="minorHAnsi" w:hAnsiTheme="minorHAnsi" w:cstheme="minorBidi"/>
            <w:sz w:val="22"/>
            <w:szCs w:val="22"/>
            <w:lang w:val="en-US" w:eastAsia="zh-CN"/>
          </w:rPr>
          <w:tab/>
        </w:r>
        <w:r w:rsidDel="00565ECD">
          <w:rPr>
            <w:lang w:eastAsia="sv-SE"/>
          </w:rPr>
          <w:delText>Test requirement</w:delText>
        </w:r>
        <w:r w:rsidDel="00565ECD">
          <w:tab/>
          <w:delText>25</w:delText>
        </w:r>
      </w:del>
    </w:p>
    <w:p w14:paraId="24B98CB5" w14:textId="77777777" w:rsidR="00E501D1" w:rsidDel="00565ECD" w:rsidRDefault="00E501D1">
      <w:pPr>
        <w:pStyle w:val="TOC2"/>
        <w:rPr>
          <w:del w:id="1025" w:author="Huawei" w:date="2018-07-11T17:51:00Z"/>
          <w:rFonts w:asciiTheme="minorHAnsi" w:hAnsiTheme="minorHAnsi" w:cstheme="minorBidi"/>
          <w:sz w:val="22"/>
          <w:szCs w:val="22"/>
          <w:lang w:val="en-US" w:eastAsia="zh-CN"/>
        </w:rPr>
      </w:pPr>
      <w:del w:id="1026" w:author="Huawei" w:date="2018-07-11T17:51:00Z">
        <w:r w:rsidDel="00565ECD">
          <w:delText>6.3</w:delText>
        </w:r>
        <w:r w:rsidDel="00565ECD">
          <w:rPr>
            <w:rFonts w:asciiTheme="minorHAnsi" w:hAnsiTheme="minorHAnsi" w:cstheme="minorBidi"/>
            <w:sz w:val="22"/>
            <w:szCs w:val="22"/>
            <w:lang w:val="en-US" w:eastAsia="zh-CN"/>
          </w:rPr>
          <w:tab/>
        </w:r>
        <w:r w:rsidDel="00565ECD">
          <w:delText>OTA base station output power</w:delText>
        </w:r>
        <w:r w:rsidDel="00565ECD">
          <w:tab/>
          <w:delText>26</w:delText>
        </w:r>
      </w:del>
    </w:p>
    <w:p w14:paraId="7D57C315" w14:textId="77777777" w:rsidR="00E501D1" w:rsidDel="00565ECD" w:rsidRDefault="00E501D1">
      <w:pPr>
        <w:pStyle w:val="TOC3"/>
        <w:rPr>
          <w:del w:id="1027" w:author="Huawei" w:date="2018-07-11T17:51:00Z"/>
          <w:rFonts w:asciiTheme="minorHAnsi" w:hAnsiTheme="minorHAnsi" w:cstheme="minorBidi"/>
          <w:sz w:val="22"/>
          <w:szCs w:val="22"/>
          <w:lang w:val="en-US" w:eastAsia="zh-CN"/>
        </w:rPr>
      </w:pPr>
      <w:del w:id="1028" w:author="Huawei" w:date="2018-07-11T17:51:00Z">
        <w:r w:rsidDel="00565ECD">
          <w:rPr>
            <w:lang w:eastAsia="sv-SE"/>
          </w:rPr>
          <w:delText>6.3.1</w:delText>
        </w:r>
        <w:r w:rsidDel="00565ECD">
          <w:rPr>
            <w:rFonts w:asciiTheme="minorHAnsi" w:hAnsiTheme="minorHAnsi" w:cstheme="minorBidi"/>
            <w:sz w:val="22"/>
            <w:szCs w:val="22"/>
            <w:lang w:val="en-US" w:eastAsia="zh-CN"/>
          </w:rPr>
          <w:tab/>
        </w:r>
        <w:r w:rsidDel="00565ECD">
          <w:rPr>
            <w:lang w:eastAsia="sv-SE"/>
          </w:rPr>
          <w:delText>Definition and applicability</w:delText>
        </w:r>
        <w:r w:rsidDel="00565ECD">
          <w:tab/>
          <w:delText>26</w:delText>
        </w:r>
      </w:del>
    </w:p>
    <w:p w14:paraId="2AE3F9D6" w14:textId="77777777" w:rsidR="00E501D1" w:rsidDel="00565ECD" w:rsidRDefault="00E501D1">
      <w:pPr>
        <w:pStyle w:val="TOC3"/>
        <w:rPr>
          <w:del w:id="1029" w:author="Huawei" w:date="2018-07-11T17:51:00Z"/>
          <w:rFonts w:asciiTheme="minorHAnsi" w:hAnsiTheme="minorHAnsi" w:cstheme="minorBidi"/>
          <w:sz w:val="22"/>
          <w:szCs w:val="22"/>
          <w:lang w:val="en-US" w:eastAsia="zh-CN"/>
        </w:rPr>
      </w:pPr>
      <w:del w:id="1030" w:author="Huawei" w:date="2018-07-11T17:51:00Z">
        <w:r w:rsidDel="00565ECD">
          <w:rPr>
            <w:lang w:eastAsia="sv-SE"/>
          </w:rPr>
          <w:delText>6.3.2</w:delText>
        </w:r>
        <w:r w:rsidDel="00565ECD">
          <w:rPr>
            <w:rFonts w:asciiTheme="minorHAnsi" w:hAnsiTheme="minorHAnsi" w:cstheme="minorBidi"/>
            <w:sz w:val="22"/>
            <w:szCs w:val="22"/>
            <w:lang w:val="en-US" w:eastAsia="zh-CN"/>
          </w:rPr>
          <w:tab/>
        </w:r>
        <w:r w:rsidDel="00565ECD">
          <w:rPr>
            <w:lang w:eastAsia="sv-SE"/>
          </w:rPr>
          <w:delText>Minimum requirement</w:delText>
        </w:r>
        <w:r w:rsidDel="00565ECD">
          <w:tab/>
          <w:delText>26</w:delText>
        </w:r>
      </w:del>
    </w:p>
    <w:p w14:paraId="06F44E4D" w14:textId="77777777" w:rsidR="00E501D1" w:rsidDel="00565ECD" w:rsidRDefault="00E501D1">
      <w:pPr>
        <w:pStyle w:val="TOC3"/>
        <w:rPr>
          <w:del w:id="1031" w:author="Huawei" w:date="2018-07-11T17:51:00Z"/>
          <w:rFonts w:asciiTheme="minorHAnsi" w:hAnsiTheme="minorHAnsi" w:cstheme="minorBidi"/>
          <w:sz w:val="22"/>
          <w:szCs w:val="22"/>
          <w:lang w:val="en-US" w:eastAsia="zh-CN"/>
        </w:rPr>
      </w:pPr>
      <w:del w:id="1032" w:author="Huawei" w:date="2018-07-11T17:51:00Z">
        <w:r w:rsidDel="00565ECD">
          <w:rPr>
            <w:lang w:eastAsia="sv-SE"/>
          </w:rPr>
          <w:delText>6.3.3</w:delText>
        </w:r>
        <w:r w:rsidDel="00565ECD">
          <w:rPr>
            <w:rFonts w:asciiTheme="minorHAnsi" w:hAnsiTheme="minorHAnsi" w:cstheme="minorBidi"/>
            <w:sz w:val="22"/>
            <w:szCs w:val="22"/>
            <w:lang w:val="en-US" w:eastAsia="zh-CN"/>
          </w:rPr>
          <w:tab/>
        </w:r>
        <w:r w:rsidDel="00565ECD">
          <w:rPr>
            <w:lang w:eastAsia="sv-SE"/>
          </w:rPr>
          <w:delText>Test purpose</w:delText>
        </w:r>
        <w:r w:rsidDel="00565ECD">
          <w:tab/>
          <w:delText>26</w:delText>
        </w:r>
      </w:del>
    </w:p>
    <w:p w14:paraId="656CA55B" w14:textId="77777777" w:rsidR="00E501D1" w:rsidDel="00565ECD" w:rsidRDefault="00E501D1">
      <w:pPr>
        <w:pStyle w:val="TOC3"/>
        <w:rPr>
          <w:del w:id="1033" w:author="Huawei" w:date="2018-07-11T17:51:00Z"/>
          <w:rFonts w:asciiTheme="minorHAnsi" w:hAnsiTheme="minorHAnsi" w:cstheme="minorBidi"/>
          <w:sz w:val="22"/>
          <w:szCs w:val="22"/>
          <w:lang w:val="en-US" w:eastAsia="zh-CN"/>
        </w:rPr>
      </w:pPr>
      <w:del w:id="1034" w:author="Huawei" w:date="2018-07-11T17:51:00Z">
        <w:r w:rsidDel="00565ECD">
          <w:rPr>
            <w:lang w:eastAsia="sv-SE"/>
          </w:rPr>
          <w:delText>6</w:delText>
        </w:r>
        <w:r w:rsidDel="00565ECD">
          <w:rPr>
            <w:lang w:eastAsia="zh-CN"/>
          </w:rPr>
          <w:delText>.3.</w:delText>
        </w:r>
        <w:r w:rsidDel="00565ECD">
          <w:rPr>
            <w:lang w:eastAsia="sv-SE"/>
          </w:rPr>
          <w:delText>4</w:delText>
        </w:r>
        <w:r w:rsidDel="00565ECD">
          <w:rPr>
            <w:rFonts w:asciiTheme="minorHAnsi" w:hAnsiTheme="minorHAnsi" w:cstheme="minorBidi"/>
            <w:sz w:val="22"/>
            <w:szCs w:val="22"/>
            <w:lang w:val="en-US" w:eastAsia="zh-CN"/>
          </w:rPr>
          <w:tab/>
        </w:r>
        <w:r w:rsidDel="00565ECD">
          <w:rPr>
            <w:lang w:eastAsia="sv-SE"/>
          </w:rPr>
          <w:delText>Method of test</w:delText>
        </w:r>
        <w:r w:rsidDel="00565ECD">
          <w:tab/>
          <w:delText>26</w:delText>
        </w:r>
      </w:del>
    </w:p>
    <w:p w14:paraId="1410758B" w14:textId="77777777" w:rsidR="00E501D1" w:rsidDel="00565ECD" w:rsidRDefault="00E501D1">
      <w:pPr>
        <w:pStyle w:val="TOC4"/>
        <w:rPr>
          <w:del w:id="1035" w:author="Huawei" w:date="2018-07-11T17:51:00Z"/>
          <w:rFonts w:asciiTheme="minorHAnsi" w:hAnsiTheme="minorHAnsi" w:cstheme="minorBidi"/>
          <w:sz w:val="22"/>
          <w:szCs w:val="22"/>
          <w:lang w:val="en-US" w:eastAsia="zh-CN"/>
        </w:rPr>
      </w:pPr>
      <w:del w:id="1036" w:author="Huawei" w:date="2018-07-11T17:51:00Z">
        <w:r w:rsidDel="00565ECD">
          <w:rPr>
            <w:lang w:eastAsia="sv-SE"/>
          </w:rPr>
          <w:delText>6.3.4.1</w:delText>
        </w:r>
        <w:r w:rsidDel="00565ECD">
          <w:rPr>
            <w:rFonts w:asciiTheme="minorHAnsi" w:hAnsiTheme="minorHAnsi" w:cstheme="minorBidi"/>
            <w:sz w:val="22"/>
            <w:szCs w:val="22"/>
            <w:lang w:val="en-US" w:eastAsia="zh-CN"/>
          </w:rPr>
          <w:tab/>
        </w:r>
        <w:r w:rsidDel="00565ECD">
          <w:rPr>
            <w:lang w:eastAsia="sv-SE"/>
          </w:rPr>
          <w:delText>Initial conditions</w:delText>
        </w:r>
        <w:r w:rsidDel="00565ECD">
          <w:tab/>
          <w:delText>26</w:delText>
        </w:r>
      </w:del>
    </w:p>
    <w:p w14:paraId="567A1509" w14:textId="77777777" w:rsidR="00E501D1" w:rsidDel="00565ECD" w:rsidRDefault="00E501D1">
      <w:pPr>
        <w:pStyle w:val="TOC4"/>
        <w:rPr>
          <w:del w:id="1037" w:author="Huawei" w:date="2018-07-11T17:51:00Z"/>
          <w:rFonts w:asciiTheme="minorHAnsi" w:hAnsiTheme="minorHAnsi" w:cstheme="minorBidi"/>
          <w:sz w:val="22"/>
          <w:szCs w:val="22"/>
          <w:lang w:val="en-US" w:eastAsia="zh-CN"/>
        </w:rPr>
      </w:pPr>
      <w:del w:id="1038" w:author="Huawei" w:date="2018-07-11T17:51:00Z">
        <w:r w:rsidDel="00565ECD">
          <w:rPr>
            <w:lang w:eastAsia="sv-SE"/>
          </w:rPr>
          <w:delText>6.3.4.2</w:delText>
        </w:r>
        <w:r w:rsidDel="00565ECD">
          <w:rPr>
            <w:rFonts w:asciiTheme="minorHAnsi" w:hAnsiTheme="minorHAnsi" w:cstheme="minorBidi"/>
            <w:sz w:val="22"/>
            <w:szCs w:val="22"/>
            <w:lang w:val="en-US" w:eastAsia="zh-CN"/>
          </w:rPr>
          <w:tab/>
        </w:r>
        <w:r w:rsidDel="00565ECD">
          <w:rPr>
            <w:lang w:eastAsia="sv-SE"/>
          </w:rPr>
          <w:delText>Procedure</w:delText>
        </w:r>
        <w:r w:rsidDel="00565ECD">
          <w:tab/>
          <w:delText>27</w:delText>
        </w:r>
      </w:del>
    </w:p>
    <w:p w14:paraId="2485D54F" w14:textId="77777777" w:rsidR="00E501D1" w:rsidDel="00565ECD" w:rsidRDefault="00E501D1">
      <w:pPr>
        <w:pStyle w:val="TOC3"/>
        <w:rPr>
          <w:del w:id="1039" w:author="Huawei" w:date="2018-07-11T17:51:00Z"/>
          <w:rFonts w:asciiTheme="minorHAnsi" w:hAnsiTheme="minorHAnsi" w:cstheme="minorBidi"/>
          <w:sz w:val="22"/>
          <w:szCs w:val="22"/>
          <w:lang w:val="en-US" w:eastAsia="zh-CN"/>
        </w:rPr>
      </w:pPr>
      <w:del w:id="1040" w:author="Huawei" w:date="2018-07-11T17:51:00Z">
        <w:r w:rsidDel="00565ECD">
          <w:rPr>
            <w:lang w:eastAsia="sv-SE"/>
          </w:rPr>
          <w:delText>6</w:delText>
        </w:r>
        <w:r w:rsidDel="00565ECD">
          <w:rPr>
            <w:lang w:eastAsia="zh-CN"/>
          </w:rPr>
          <w:delText>.3.</w:delText>
        </w:r>
        <w:r w:rsidDel="00565ECD">
          <w:rPr>
            <w:lang w:eastAsia="sv-SE"/>
          </w:rPr>
          <w:delText>5</w:delText>
        </w:r>
        <w:r w:rsidDel="00565ECD">
          <w:rPr>
            <w:rFonts w:asciiTheme="minorHAnsi" w:hAnsiTheme="minorHAnsi" w:cstheme="minorBidi"/>
            <w:sz w:val="22"/>
            <w:szCs w:val="22"/>
            <w:lang w:val="en-US" w:eastAsia="zh-CN"/>
          </w:rPr>
          <w:tab/>
        </w:r>
        <w:r w:rsidDel="00565ECD">
          <w:rPr>
            <w:lang w:eastAsia="sv-SE"/>
          </w:rPr>
          <w:delText>Test requirement</w:delText>
        </w:r>
        <w:r w:rsidDel="00565ECD">
          <w:tab/>
          <w:delText>27</w:delText>
        </w:r>
      </w:del>
    </w:p>
    <w:p w14:paraId="3D5505C6" w14:textId="77777777" w:rsidR="00E501D1" w:rsidDel="00565ECD" w:rsidRDefault="00E501D1">
      <w:pPr>
        <w:pStyle w:val="TOC4"/>
        <w:rPr>
          <w:del w:id="1041" w:author="Huawei" w:date="2018-07-11T17:51:00Z"/>
          <w:rFonts w:asciiTheme="minorHAnsi" w:hAnsiTheme="minorHAnsi" w:cstheme="minorBidi"/>
          <w:sz w:val="22"/>
          <w:szCs w:val="22"/>
          <w:lang w:val="en-US" w:eastAsia="zh-CN"/>
        </w:rPr>
      </w:pPr>
      <w:del w:id="1042" w:author="Huawei" w:date="2018-07-11T17:51:00Z">
        <w:r w:rsidDel="00565ECD">
          <w:rPr>
            <w:lang w:eastAsia="sv-SE"/>
          </w:rPr>
          <w:delText>6.3.5.1</w:delText>
        </w:r>
        <w:r w:rsidDel="00565ECD">
          <w:rPr>
            <w:rFonts w:asciiTheme="minorHAnsi" w:hAnsiTheme="minorHAnsi" w:cstheme="minorBidi"/>
            <w:sz w:val="22"/>
            <w:szCs w:val="22"/>
            <w:lang w:val="en-US" w:eastAsia="zh-CN"/>
          </w:rPr>
          <w:tab/>
        </w:r>
        <w:r w:rsidDel="00565ECD">
          <w:rPr>
            <w:lang w:eastAsia="sv-SE"/>
          </w:rPr>
          <w:delText>BS type 1-O</w:delText>
        </w:r>
        <w:r w:rsidDel="00565ECD">
          <w:tab/>
          <w:delText>27</w:delText>
        </w:r>
      </w:del>
    </w:p>
    <w:p w14:paraId="01CB611D" w14:textId="77777777" w:rsidR="00E501D1" w:rsidDel="00565ECD" w:rsidRDefault="00E501D1">
      <w:pPr>
        <w:pStyle w:val="TOC4"/>
        <w:rPr>
          <w:del w:id="1043" w:author="Huawei" w:date="2018-07-11T17:51:00Z"/>
          <w:rFonts w:asciiTheme="minorHAnsi" w:hAnsiTheme="minorHAnsi" w:cstheme="minorBidi"/>
          <w:sz w:val="22"/>
          <w:szCs w:val="22"/>
          <w:lang w:val="en-US" w:eastAsia="zh-CN"/>
        </w:rPr>
      </w:pPr>
      <w:del w:id="1044" w:author="Huawei" w:date="2018-07-11T17:51:00Z">
        <w:r w:rsidDel="00565ECD">
          <w:rPr>
            <w:lang w:eastAsia="sv-SE"/>
          </w:rPr>
          <w:delText>6.3.5.2</w:delText>
        </w:r>
        <w:r w:rsidDel="00565ECD">
          <w:rPr>
            <w:rFonts w:asciiTheme="minorHAnsi" w:hAnsiTheme="minorHAnsi" w:cstheme="minorBidi"/>
            <w:sz w:val="22"/>
            <w:szCs w:val="22"/>
            <w:lang w:val="en-US" w:eastAsia="zh-CN"/>
          </w:rPr>
          <w:tab/>
        </w:r>
        <w:r w:rsidDel="00565ECD">
          <w:rPr>
            <w:lang w:eastAsia="sv-SE"/>
          </w:rPr>
          <w:delText>BS type 2-O</w:delText>
        </w:r>
        <w:r w:rsidDel="00565ECD">
          <w:tab/>
          <w:delText>28</w:delText>
        </w:r>
      </w:del>
    </w:p>
    <w:p w14:paraId="72594363" w14:textId="77777777" w:rsidR="00E501D1" w:rsidDel="00565ECD" w:rsidRDefault="00E501D1">
      <w:pPr>
        <w:pStyle w:val="TOC2"/>
        <w:rPr>
          <w:del w:id="1045" w:author="Huawei" w:date="2018-07-11T17:51:00Z"/>
          <w:rFonts w:asciiTheme="minorHAnsi" w:hAnsiTheme="minorHAnsi" w:cstheme="minorBidi"/>
          <w:sz w:val="22"/>
          <w:szCs w:val="22"/>
          <w:lang w:val="en-US" w:eastAsia="zh-CN"/>
        </w:rPr>
      </w:pPr>
      <w:del w:id="1046" w:author="Huawei" w:date="2018-07-11T17:51:00Z">
        <w:r w:rsidDel="00565ECD">
          <w:delText>6.4</w:delText>
        </w:r>
        <w:r w:rsidDel="00565ECD">
          <w:rPr>
            <w:rFonts w:asciiTheme="minorHAnsi" w:hAnsiTheme="minorHAnsi" w:cstheme="minorBidi"/>
            <w:sz w:val="22"/>
            <w:szCs w:val="22"/>
            <w:lang w:val="en-US" w:eastAsia="zh-CN"/>
          </w:rPr>
          <w:tab/>
        </w:r>
        <w:r w:rsidDel="00565ECD">
          <w:delText>OTA output power dynamics</w:delText>
        </w:r>
        <w:r w:rsidDel="00565ECD">
          <w:tab/>
          <w:delText>28</w:delText>
        </w:r>
      </w:del>
    </w:p>
    <w:p w14:paraId="657B3376" w14:textId="77777777" w:rsidR="00E501D1" w:rsidDel="00565ECD" w:rsidRDefault="00E501D1">
      <w:pPr>
        <w:pStyle w:val="TOC3"/>
        <w:rPr>
          <w:del w:id="1047" w:author="Huawei" w:date="2018-07-11T17:51:00Z"/>
          <w:rFonts w:asciiTheme="minorHAnsi" w:hAnsiTheme="minorHAnsi" w:cstheme="minorBidi"/>
          <w:sz w:val="22"/>
          <w:szCs w:val="22"/>
          <w:lang w:val="en-US" w:eastAsia="zh-CN"/>
        </w:rPr>
      </w:pPr>
      <w:del w:id="1048" w:author="Huawei" w:date="2018-07-11T17:51:00Z">
        <w:r w:rsidDel="00565ECD">
          <w:delText>6.4.1</w:delText>
        </w:r>
        <w:r w:rsidDel="00565ECD">
          <w:rPr>
            <w:rFonts w:asciiTheme="minorHAnsi" w:hAnsiTheme="minorHAnsi" w:cstheme="minorBidi"/>
            <w:sz w:val="22"/>
            <w:szCs w:val="22"/>
            <w:lang w:val="en-US" w:eastAsia="zh-CN"/>
          </w:rPr>
          <w:tab/>
        </w:r>
        <w:r w:rsidDel="00565ECD">
          <w:delText>General</w:delText>
        </w:r>
        <w:r w:rsidDel="00565ECD">
          <w:tab/>
          <w:delText>28</w:delText>
        </w:r>
      </w:del>
    </w:p>
    <w:p w14:paraId="4272286F" w14:textId="77777777" w:rsidR="00E501D1" w:rsidDel="00565ECD" w:rsidRDefault="00E501D1">
      <w:pPr>
        <w:pStyle w:val="TOC3"/>
        <w:rPr>
          <w:del w:id="1049" w:author="Huawei" w:date="2018-07-11T17:51:00Z"/>
          <w:rFonts w:asciiTheme="minorHAnsi" w:hAnsiTheme="minorHAnsi" w:cstheme="minorBidi"/>
          <w:sz w:val="22"/>
          <w:szCs w:val="22"/>
          <w:lang w:val="en-US" w:eastAsia="zh-CN"/>
        </w:rPr>
      </w:pPr>
      <w:del w:id="1050" w:author="Huawei" w:date="2018-07-11T17:51:00Z">
        <w:r w:rsidDel="00565ECD">
          <w:delText>6.4.2</w:delText>
        </w:r>
        <w:r w:rsidDel="00565ECD">
          <w:rPr>
            <w:rFonts w:asciiTheme="minorHAnsi" w:hAnsiTheme="minorHAnsi" w:cstheme="minorBidi"/>
            <w:sz w:val="22"/>
            <w:szCs w:val="22"/>
            <w:lang w:val="en-US" w:eastAsia="zh-CN"/>
          </w:rPr>
          <w:tab/>
        </w:r>
        <w:r w:rsidDel="00565ECD">
          <w:delText>OTA RE power control dynamic range</w:delText>
        </w:r>
        <w:r w:rsidDel="00565ECD">
          <w:tab/>
          <w:delText>28</w:delText>
        </w:r>
      </w:del>
    </w:p>
    <w:p w14:paraId="3085F9C0" w14:textId="77777777" w:rsidR="00E501D1" w:rsidDel="00565ECD" w:rsidRDefault="00E501D1">
      <w:pPr>
        <w:pStyle w:val="TOC4"/>
        <w:rPr>
          <w:del w:id="1051" w:author="Huawei" w:date="2018-07-11T17:51:00Z"/>
          <w:rFonts w:asciiTheme="minorHAnsi" w:hAnsiTheme="minorHAnsi" w:cstheme="minorBidi"/>
          <w:sz w:val="22"/>
          <w:szCs w:val="22"/>
          <w:lang w:val="en-US" w:eastAsia="zh-CN"/>
        </w:rPr>
      </w:pPr>
      <w:del w:id="1052" w:author="Huawei" w:date="2018-07-11T17:51:00Z">
        <w:r w:rsidDel="00565ECD">
          <w:rPr>
            <w:lang w:eastAsia="sv-SE"/>
          </w:rPr>
          <w:delText>6.4.2.1</w:delText>
        </w:r>
        <w:r w:rsidDel="00565ECD">
          <w:rPr>
            <w:rFonts w:asciiTheme="minorHAnsi" w:hAnsiTheme="minorHAnsi" w:cstheme="minorBidi"/>
            <w:sz w:val="22"/>
            <w:szCs w:val="22"/>
            <w:lang w:val="en-US" w:eastAsia="zh-CN"/>
          </w:rPr>
          <w:tab/>
        </w:r>
        <w:r w:rsidDel="00565ECD">
          <w:rPr>
            <w:lang w:eastAsia="sv-SE"/>
          </w:rPr>
          <w:delText>Definition and applicability</w:delText>
        </w:r>
        <w:r w:rsidDel="00565ECD">
          <w:tab/>
          <w:delText>28</w:delText>
        </w:r>
      </w:del>
    </w:p>
    <w:p w14:paraId="1ECB02E9" w14:textId="77777777" w:rsidR="00E501D1" w:rsidDel="00565ECD" w:rsidRDefault="00E501D1">
      <w:pPr>
        <w:pStyle w:val="TOC4"/>
        <w:rPr>
          <w:del w:id="1053" w:author="Huawei" w:date="2018-07-11T17:51:00Z"/>
          <w:rFonts w:asciiTheme="minorHAnsi" w:hAnsiTheme="minorHAnsi" w:cstheme="minorBidi"/>
          <w:sz w:val="22"/>
          <w:szCs w:val="22"/>
          <w:lang w:val="en-US" w:eastAsia="zh-CN"/>
        </w:rPr>
      </w:pPr>
      <w:del w:id="1054" w:author="Huawei" w:date="2018-07-11T17:51:00Z">
        <w:r w:rsidDel="00565ECD">
          <w:rPr>
            <w:lang w:eastAsia="sv-SE"/>
          </w:rPr>
          <w:delText>6.4.2.2</w:delText>
        </w:r>
        <w:r w:rsidDel="00565ECD">
          <w:rPr>
            <w:rFonts w:asciiTheme="minorHAnsi" w:hAnsiTheme="minorHAnsi" w:cstheme="minorBidi"/>
            <w:sz w:val="22"/>
            <w:szCs w:val="22"/>
            <w:lang w:val="en-US" w:eastAsia="zh-CN"/>
          </w:rPr>
          <w:tab/>
        </w:r>
        <w:r w:rsidDel="00565ECD">
          <w:rPr>
            <w:lang w:eastAsia="sv-SE"/>
          </w:rPr>
          <w:delText>Minimum requirement</w:delText>
        </w:r>
        <w:r w:rsidDel="00565ECD">
          <w:tab/>
          <w:delText>28</w:delText>
        </w:r>
      </w:del>
    </w:p>
    <w:p w14:paraId="6D3B550C" w14:textId="77777777" w:rsidR="00E501D1" w:rsidDel="00565ECD" w:rsidRDefault="00E501D1">
      <w:pPr>
        <w:pStyle w:val="TOC4"/>
        <w:rPr>
          <w:del w:id="1055" w:author="Huawei" w:date="2018-07-11T17:51:00Z"/>
          <w:rFonts w:asciiTheme="minorHAnsi" w:hAnsiTheme="minorHAnsi" w:cstheme="minorBidi"/>
          <w:sz w:val="22"/>
          <w:szCs w:val="22"/>
          <w:lang w:val="en-US" w:eastAsia="zh-CN"/>
        </w:rPr>
      </w:pPr>
      <w:del w:id="1056" w:author="Huawei" w:date="2018-07-11T17:51:00Z">
        <w:r w:rsidDel="00565ECD">
          <w:rPr>
            <w:lang w:eastAsia="sv-SE"/>
          </w:rPr>
          <w:delText>6.</w:delText>
        </w:r>
        <w:r w:rsidDel="00565ECD">
          <w:rPr>
            <w:lang w:eastAsia="zh-CN"/>
          </w:rPr>
          <w:delText>4.2.</w:delText>
        </w:r>
        <w:r w:rsidDel="00565ECD">
          <w:rPr>
            <w:lang w:eastAsia="sv-SE"/>
          </w:rPr>
          <w:delText>4</w:delText>
        </w:r>
        <w:r w:rsidDel="00565ECD">
          <w:rPr>
            <w:rFonts w:asciiTheme="minorHAnsi" w:hAnsiTheme="minorHAnsi" w:cstheme="minorBidi"/>
            <w:sz w:val="22"/>
            <w:szCs w:val="22"/>
            <w:lang w:val="en-US" w:eastAsia="zh-CN"/>
          </w:rPr>
          <w:tab/>
        </w:r>
        <w:r w:rsidDel="00565ECD">
          <w:rPr>
            <w:lang w:eastAsia="sv-SE"/>
          </w:rPr>
          <w:delText>Method of test</w:delText>
        </w:r>
        <w:r w:rsidDel="00565ECD">
          <w:tab/>
          <w:delText>28</w:delText>
        </w:r>
      </w:del>
    </w:p>
    <w:p w14:paraId="183A943D" w14:textId="77777777" w:rsidR="00E501D1" w:rsidDel="00565ECD" w:rsidRDefault="00E501D1">
      <w:pPr>
        <w:pStyle w:val="TOC3"/>
        <w:rPr>
          <w:del w:id="1057" w:author="Huawei" w:date="2018-07-11T17:51:00Z"/>
          <w:rFonts w:asciiTheme="minorHAnsi" w:hAnsiTheme="minorHAnsi" w:cstheme="minorBidi"/>
          <w:sz w:val="22"/>
          <w:szCs w:val="22"/>
          <w:lang w:val="en-US" w:eastAsia="zh-CN"/>
        </w:rPr>
      </w:pPr>
      <w:del w:id="1058" w:author="Huawei" w:date="2018-07-11T17:51:00Z">
        <w:r w:rsidDel="00565ECD">
          <w:delText>6.4.3</w:delText>
        </w:r>
        <w:r w:rsidDel="00565ECD">
          <w:rPr>
            <w:rFonts w:asciiTheme="minorHAnsi" w:hAnsiTheme="minorHAnsi" w:cstheme="minorBidi"/>
            <w:sz w:val="22"/>
            <w:szCs w:val="22"/>
            <w:lang w:val="en-US" w:eastAsia="zh-CN"/>
          </w:rPr>
          <w:tab/>
        </w:r>
        <w:r w:rsidDel="00565ECD">
          <w:delText>OTA total power dynamic range</w:delText>
        </w:r>
        <w:r w:rsidDel="00565ECD">
          <w:tab/>
          <w:delText>28</w:delText>
        </w:r>
      </w:del>
    </w:p>
    <w:p w14:paraId="1A55AAC6" w14:textId="77777777" w:rsidR="00E501D1" w:rsidDel="00565ECD" w:rsidRDefault="00E501D1">
      <w:pPr>
        <w:pStyle w:val="TOC4"/>
        <w:rPr>
          <w:del w:id="1059" w:author="Huawei" w:date="2018-07-11T17:51:00Z"/>
          <w:rFonts w:asciiTheme="minorHAnsi" w:hAnsiTheme="minorHAnsi" w:cstheme="minorBidi"/>
          <w:sz w:val="22"/>
          <w:szCs w:val="22"/>
          <w:lang w:val="en-US" w:eastAsia="zh-CN"/>
        </w:rPr>
      </w:pPr>
      <w:del w:id="1060" w:author="Huawei" w:date="2018-07-11T17:51:00Z">
        <w:r w:rsidDel="00565ECD">
          <w:rPr>
            <w:lang w:eastAsia="sv-SE"/>
          </w:rPr>
          <w:delText>6.4.3.1</w:delText>
        </w:r>
        <w:r w:rsidDel="00565ECD">
          <w:rPr>
            <w:rFonts w:asciiTheme="minorHAnsi" w:hAnsiTheme="minorHAnsi" w:cstheme="minorBidi"/>
            <w:sz w:val="22"/>
            <w:szCs w:val="22"/>
            <w:lang w:val="en-US" w:eastAsia="zh-CN"/>
          </w:rPr>
          <w:tab/>
        </w:r>
        <w:r w:rsidDel="00565ECD">
          <w:rPr>
            <w:lang w:eastAsia="sv-SE"/>
          </w:rPr>
          <w:delText>Definition and applicability</w:delText>
        </w:r>
        <w:r w:rsidDel="00565ECD">
          <w:tab/>
          <w:delText>28</w:delText>
        </w:r>
      </w:del>
    </w:p>
    <w:p w14:paraId="638533C3" w14:textId="77777777" w:rsidR="00E501D1" w:rsidDel="00565ECD" w:rsidRDefault="00E501D1">
      <w:pPr>
        <w:pStyle w:val="TOC4"/>
        <w:rPr>
          <w:del w:id="1061" w:author="Huawei" w:date="2018-07-11T17:51:00Z"/>
          <w:rFonts w:asciiTheme="minorHAnsi" w:hAnsiTheme="minorHAnsi" w:cstheme="minorBidi"/>
          <w:sz w:val="22"/>
          <w:szCs w:val="22"/>
          <w:lang w:val="en-US" w:eastAsia="zh-CN"/>
        </w:rPr>
      </w:pPr>
      <w:del w:id="1062" w:author="Huawei" w:date="2018-07-11T17:51:00Z">
        <w:r w:rsidDel="00565ECD">
          <w:rPr>
            <w:lang w:eastAsia="sv-SE"/>
          </w:rPr>
          <w:delText>6.4.3.2</w:delText>
        </w:r>
        <w:r w:rsidDel="00565ECD">
          <w:rPr>
            <w:rFonts w:asciiTheme="minorHAnsi" w:hAnsiTheme="minorHAnsi" w:cstheme="minorBidi"/>
            <w:sz w:val="22"/>
            <w:szCs w:val="22"/>
            <w:lang w:val="en-US" w:eastAsia="zh-CN"/>
          </w:rPr>
          <w:tab/>
        </w:r>
        <w:r w:rsidDel="00565ECD">
          <w:rPr>
            <w:lang w:eastAsia="sv-SE"/>
          </w:rPr>
          <w:delText>Minimum requirement</w:delText>
        </w:r>
        <w:r w:rsidDel="00565ECD">
          <w:tab/>
          <w:delText>29</w:delText>
        </w:r>
      </w:del>
    </w:p>
    <w:p w14:paraId="081FA4C6" w14:textId="77777777" w:rsidR="00E501D1" w:rsidDel="00565ECD" w:rsidRDefault="00E501D1">
      <w:pPr>
        <w:pStyle w:val="TOC4"/>
        <w:rPr>
          <w:del w:id="1063" w:author="Huawei" w:date="2018-07-11T17:51:00Z"/>
          <w:rFonts w:asciiTheme="minorHAnsi" w:hAnsiTheme="minorHAnsi" w:cstheme="minorBidi"/>
          <w:sz w:val="22"/>
          <w:szCs w:val="22"/>
          <w:lang w:val="en-US" w:eastAsia="zh-CN"/>
        </w:rPr>
      </w:pPr>
      <w:del w:id="1064" w:author="Huawei" w:date="2018-07-11T17:51:00Z">
        <w:r w:rsidDel="00565ECD">
          <w:rPr>
            <w:lang w:eastAsia="sv-SE"/>
          </w:rPr>
          <w:delText>6.4.3.3</w:delText>
        </w:r>
        <w:r w:rsidDel="00565ECD">
          <w:rPr>
            <w:rFonts w:asciiTheme="minorHAnsi" w:hAnsiTheme="minorHAnsi" w:cstheme="minorBidi"/>
            <w:sz w:val="22"/>
            <w:szCs w:val="22"/>
            <w:lang w:val="en-US" w:eastAsia="zh-CN"/>
          </w:rPr>
          <w:tab/>
        </w:r>
        <w:r w:rsidDel="00565ECD">
          <w:rPr>
            <w:lang w:eastAsia="sv-SE"/>
          </w:rPr>
          <w:delText>Test purpose</w:delText>
        </w:r>
        <w:r w:rsidDel="00565ECD">
          <w:tab/>
          <w:delText>29</w:delText>
        </w:r>
      </w:del>
    </w:p>
    <w:p w14:paraId="4100E6BE" w14:textId="77777777" w:rsidR="00E501D1" w:rsidDel="00565ECD" w:rsidRDefault="00E501D1">
      <w:pPr>
        <w:pStyle w:val="TOC4"/>
        <w:rPr>
          <w:del w:id="1065" w:author="Huawei" w:date="2018-07-11T17:51:00Z"/>
          <w:rFonts w:asciiTheme="minorHAnsi" w:hAnsiTheme="minorHAnsi" w:cstheme="minorBidi"/>
          <w:sz w:val="22"/>
          <w:szCs w:val="22"/>
          <w:lang w:val="en-US" w:eastAsia="zh-CN"/>
        </w:rPr>
      </w:pPr>
      <w:del w:id="1066" w:author="Huawei" w:date="2018-07-11T17:51:00Z">
        <w:r w:rsidDel="00565ECD">
          <w:rPr>
            <w:lang w:eastAsia="sv-SE"/>
          </w:rPr>
          <w:delText>6.</w:delText>
        </w:r>
        <w:r w:rsidDel="00565ECD">
          <w:rPr>
            <w:lang w:eastAsia="zh-CN"/>
          </w:rPr>
          <w:delText>4.3.</w:delText>
        </w:r>
        <w:r w:rsidDel="00565ECD">
          <w:rPr>
            <w:lang w:eastAsia="sv-SE"/>
          </w:rPr>
          <w:delText>4</w:delText>
        </w:r>
        <w:r w:rsidDel="00565ECD">
          <w:rPr>
            <w:rFonts w:asciiTheme="minorHAnsi" w:hAnsiTheme="minorHAnsi" w:cstheme="minorBidi"/>
            <w:sz w:val="22"/>
            <w:szCs w:val="22"/>
            <w:lang w:val="en-US" w:eastAsia="zh-CN"/>
          </w:rPr>
          <w:tab/>
        </w:r>
        <w:r w:rsidDel="00565ECD">
          <w:rPr>
            <w:lang w:eastAsia="sv-SE"/>
          </w:rPr>
          <w:delText>Method of test</w:delText>
        </w:r>
        <w:r w:rsidDel="00565ECD">
          <w:tab/>
          <w:delText>29</w:delText>
        </w:r>
      </w:del>
    </w:p>
    <w:p w14:paraId="5AA0E44F" w14:textId="77777777" w:rsidR="00E501D1" w:rsidDel="00565ECD" w:rsidRDefault="00E501D1">
      <w:pPr>
        <w:pStyle w:val="TOC5"/>
        <w:rPr>
          <w:del w:id="1067" w:author="Huawei" w:date="2018-07-11T17:51:00Z"/>
          <w:rFonts w:asciiTheme="minorHAnsi" w:hAnsiTheme="minorHAnsi" w:cstheme="minorBidi"/>
          <w:sz w:val="22"/>
          <w:szCs w:val="22"/>
          <w:lang w:val="en-US" w:eastAsia="zh-CN"/>
        </w:rPr>
      </w:pPr>
      <w:del w:id="1068" w:author="Huawei" w:date="2018-07-11T17:51:00Z">
        <w:r w:rsidDel="00565ECD">
          <w:rPr>
            <w:lang w:eastAsia="sv-SE"/>
          </w:rPr>
          <w:delText>6.4.3.4.1</w:delText>
        </w:r>
        <w:r w:rsidDel="00565ECD">
          <w:rPr>
            <w:rFonts w:asciiTheme="minorHAnsi" w:hAnsiTheme="minorHAnsi" w:cstheme="minorBidi"/>
            <w:sz w:val="22"/>
            <w:szCs w:val="22"/>
            <w:lang w:val="en-US" w:eastAsia="zh-CN"/>
          </w:rPr>
          <w:tab/>
        </w:r>
        <w:r w:rsidDel="00565ECD">
          <w:rPr>
            <w:lang w:eastAsia="sv-SE"/>
          </w:rPr>
          <w:delText>Initial conditions</w:delText>
        </w:r>
        <w:r w:rsidDel="00565ECD">
          <w:tab/>
          <w:delText>29</w:delText>
        </w:r>
      </w:del>
    </w:p>
    <w:p w14:paraId="69638A01" w14:textId="77777777" w:rsidR="00E501D1" w:rsidDel="00565ECD" w:rsidRDefault="00E501D1">
      <w:pPr>
        <w:pStyle w:val="TOC5"/>
        <w:rPr>
          <w:del w:id="1069" w:author="Huawei" w:date="2018-07-11T17:51:00Z"/>
          <w:rFonts w:asciiTheme="minorHAnsi" w:hAnsiTheme="minorHAnsi" w:cstheme="minorBidi"/>
          <w:sz w:val="22"/>
          <w:szCs w:val="22"/>
          <w:lang w:val="en-US" w:eastAsia="zh-CN"/>
        </w:rPr>
      </w:pPr>
      <w:del w:id="1070" w:author="Huawei" w:date="2018-07-11T17:51:00Z">
        <w:r w:rsidDel="00565ECD">
          <w:rPr>
            <w:lang w:eastAsia="sv-SE"/>
          </w:rPr>
          <w:delText>6.4.3.4.2</w:delText>
        </w:r>
        <w:r w:rsidDel="00565ECD">
          <w:rPr>
            <w:rFonts w:asciiTheme="minorHAnsi" w:hAnsiTheme="minorHAnsi" w:cstheme="minorBidi"/>
            <w:sz w:val="22"/>
            <w:szCs w:val="22"/>
            <w:lang w:val="en-US" w:eastAsia="zh-CN"/>
          </w:rPr>
          <w:tab/>
        </w:r>
        <w:r w:rsidDel="00565ECD">
          <w:rPr>
            <w:lang w:eastAsia="sv-SE"/>
          </w:rPr>
          <w:delText>Procedure</w:delText>
        </w:r>
        <w:r w:rsidDel="00565ECD">
          <w:tab/>
          <w:delText>29</w:delText>
        </w:r>
      </w:del>
    </w:p>
    <w:p w14:paraId="2AB24A5E" w14:textId="77777777" w:rsidR="00E501D1" w:rsidDel="00565ECD" w:rsidRDefault="00E501D1">
      <w:pPr>
        <w:pStyle w:val="TOC4"/>
        <w:rPr>
          <w:del w:id="1071" w:author="Huawei" w:date="2018-07-11T17:51:00Z"/>
          <w:rFonts w:asciiTheme="minorHAnsi" w:hAnsiTheme="minorHAnsi" w:cstheme="minorBidi"/>
          <w:sz w:val="22"/>
          <w:szCs w:val="22"/>
          <w:lang w:val="en-US" w:eastAsia="zh-CN"/>
        </w:rPr>
      </w:pPr>
      <w:del w:id="1072" w:author="Huawei" w:date="2018-07-11T17:51:00Z">
        <w:r w:rsidDel="00565ECD">
          <w:rPr>
            <w:lang w:eastAsia="sv-SE"/>
          </w:rPr>
          <w:delText>6.</w:delText>
        </w:r>
        <w:r w:rsidDel="00565ECD">
          <w:rPr>
            <w:lang w:eastAsia="zh-CN"/>
          </w:rPr>
          <w:delText>4.3.</w:delText>
        </w:r>
        <w:r w:rsidDel="00565ECD">
          <w:rPr>
            <w:lang w:eastAsia="sv-SE"/>
          </w:rPr>
          <w:delText>5</w:delText>
        </w:r>
        <w:r w:rsidDel="00565ECD">
          <w:rPr>
            <w:rFonts w:asciiTheme="minorHAnsi" w:hAnsiTheme="minorHAnsi" w:cstheme="minorBidi"/>
            <w:sz w:val="22"/>
            <w:szCs w:val="22"/>
            <w:lang w:val="en-US" w:eastAsia="zh-CN"/>
          </w:rPr>
          <w:tab/>
        </w:r>
        <w:r w:rsidDel="00565ECD">
          <w:rPr>
            <w:lang w:eastAsia="sv-SE"/>
          </w:rPr>
          <w:delText>Test requirement</w:delText>
        </w:r>
        <w:r w:rsidDel="00565ECD">
          <w:tab/>
          <w:delText>30</w:delText>
        </w:r>
      </w:del>
    </w:p>
    <w:p w14:paraId="14DBB13F" w14:textId="77777777" w:rsidR="00E501D1" w:rsidDel="00565ECD" w:rsidRDefault="00E501D1">
      <w:pPr>
        <w:pStyle w:val="TOC5"/>
        <w:rPr>
          <w:del w:id="1073" w:author="Huawei" w:date="2018-07-11T17:51:00Z"/>
          <w:rFonts w:asciiTheme="minorHAnsi" w:hAnsiTheme="minorHAnsi" w:cstheme="minorBidi"/>
          <w:sz w:val="22"/>
          <w:szCs w:val="22"/>
          <w:lang w:val="en-US" w:eastAsia="zh-CN"/>
        </w:rPr>
      </w:pPr>
      <w:del w:id="1074" w:author="Huawei" w:date="2018-07-11T17:51:00Z">
        <w:r w:rsidDel="00565ECD">
          <w:rPr>
            <w:lang w:eastAsia="sv-SE"/>
          </w:rPr>
          <w:delText>6.4.3.5.1</w:delText>
        </w:r>
        <w:r w:rsidDel="00565ECD">
          <w:rPr>
            <w:rFonts w:asciiTheme="minorHAnsi" w:hAnsiTheme="minorHAnsi" w:cstheme="minorBidi"/>
            <w:sz w:val="22"/>
            <w:szCs w:val="22"/>
            <w:lang w:val="en-US" w:eastAsia="zh-CN"/>
          </w:rPr>
          <w:tab/>
        </w:r>
        <w:r w:rsidDel="00565ECD">
          <w:rPr>
            <w:lang w:eastAsia="sv-SE"/>
          </w:rPr>
          <w:delText>BS type 1-O</w:delText>
        </w:r>
        <w:r w:rsidDel="00565ECD">
          <w:tab/>
          <w:delText>30</w:delText>
        </w:r>
      </w:del>
    </w:p>
    <w:p w14:paraId="4B2B8119" w14:textId="77777777" w:rsidR="00E501D1" w:rsidDel="00565ECD" w:rsidRDefault="00E501D1">
      <w:pPr>
        <w:pStyle w:val="TOC5"/>
        <w:rPr>
          <w:del w:id="1075" w:author="Huawei" w:date="2018-07-11T17:51:00Z"/>
          <w:rFonts w:asciiTheme="minorHAnsi" w:hAnsiTheme="minorHAnsi" w:cstheme="minorBidi"/>
          <w:sz w:val="22"/>
          <w:szCs w:val="22"/>
          <w:lang w:val="en-US" w:eastAsia="zh-CN"/>
        </w:rPr>
      </w:pPr>
      <w:del w:id="1076" w:author="Huawei" w:date="2018-07-11T17:51:00Z">
        <w:r w:rsidDel="00565ECD">
          <w:rPr>
            <w:lang w:eastAsia="sv-SE"/>
          </w:rPr>
          <w:delText>6.4.3.5.2</w:delText>
        </w:r>
        <w:r w:rsidDel="00565ECD">
          <w:rPr>
            <w:rFonts w:asciiTheme="minorHAnsi" w:hAnsiTheme="minorHAnsi" w:cstheme="minorBidi"/>
            <w:sz w:val="22"/>
            <w:szCs w:val="22"/>
            <w:lang w:val="en-US" w:eastAsia="zh-CN"/>
          </w:rPr>
          <w:tab/>
        </w:r>
        <w:r w:rsidDel="00565ECD">
          <w:rPr>
            <w:lang w:eastAsia="sv-SE"/>
          </w:rPr>
          <w:delText>BS type 2-O</w:delText>
        </w:r>
        <w:r w:rsidDel="00565ECD">
          <w:tab/>
          <w:delText>30</w:delText>
        </w:r>
      </w:del>
    </w:p>
    <w:p w14:paraId="5F04734C" w14:textId="77777777" w:rsidR="00E501D1" w:rsidDel="00565ECD" w:rsidRDefault="00E501D1">
      <w:pPr>
        <w:pStyle w:val="TOC2"/>
        <w:rPr>
          <w:del w:id="1077" w:author="Huawei" w:date="2018-07-11T17:51:00Z"/>
          <w:rFonts w:asciiTheme="minorHAnsi" w:hAnsiTheme="minorHAnsi" w:cstheme="minorBidi"/>
          <w:sz w:val="22"/>
          <w:szCs w:val="22"/>
          <w:lang w:val="en-US" w:eastAsia="zh-CN"/>
        </w:rPr>
      </w:pPr>
      <w:del w:id="1078" w:author="Huawei" w:date="2018-07-11T17:51:00Z">
        <w:r w:rsidDel="00565ECD">
          <w:delText>6.5</w:delText>
        </w:r>
        <w:r w:rsidDel="00565ECD">
          <w:rPr>
            <w:rFonts w:asciiTheme="minorHAnsi" w:hAnsiTheme="minorHAnsi" w:cstheme="minorBidi"/>
            <w:sz w:val="22"/>
            <w:szCs w:val="22"/>
            <w:lang w:val="en-US" w:eastAsia="zh-CN"/>
          </w:rPr>
          <w:tab/>
        </w:r>
        <w:r w:rsidDel="00565ECD">
          <w:delText>OTA transmit ON/OFF power</w:delText>
        </w:r>
        <w:r w:rsidDel="00565ECD">
          <w:tab/>
          <w:delText>31</w:delText>
        </w:r>
      </w:del>
    </w:p>
    <w:p w14:paraId="48C814EF" w14:textId="77777777" w:rsidR="00E501D1" w:rsidDel="00565ECD" w:rsidRDefault="00E501D1">
      <w:pPr>
        <w:pStyle w:val="TOC2"/>
        <w:rPr>
          <w:del w:id="1079" w:author="Huawei" w:date="2018-07-11T17:51:00Z"/>
          <w:rFonts w:asciiTheme="minorHAnsi" w:hAnsiTheme="minorHAnsi" w:cstheme="minorBidi"/>
          <w:sz w:val="22"/>
          <w:szCs w:val="22"/>
          <w:lang w:val="en-US" w:eastAsia="zh-CN"/>
        </w:rPr>
      </w:pPr>
      <w:del w:id="1080" w:author="Huawei" w:date="2018-07-11T17:51:00Z">
        <w:r w:rsidDel="00565ECD">
          <w:delText>6.6</w:delText>
        </w:r>
        <w:r w:rsidDel="00565ECD">
          <w:rPr>
            <w:rFonts w:asciiTheme="minorHAnsi" w:hAnsiTheme="minorHAnsi" w:cstheme="minorBidi"/>
            <w:sz w:val="22"/>
            <w:szCs w:val="22"/>
            <w:lang w:val="en-US" w:eastAsia="zh-CN"/>
          </w:rPr>
          <w:tab/>
        </w:r>
        <w:r w:rsidDel="00565ECD">
          <w:delText>OTA transmitted signal quality</w:delText>
        </w:r>
        <w:r w:rsidDel="00565ECD">
          <w:tab/>
          <w:delText>31</w:delText>
        </w:r>
      </w:del>
    </w:p>
    <w:p w14:paraId="3ED7E4FF" w14:textId="77777777" w:rsidR="00E501D1" w:rsidDel="00565ECD" w:rsidRDefault="00E501D1">
      <w:pPr>
        <w:pStyle w:val="TOC2"/>
        <w:rPr>
          <w:del w:id="1081" w:author="Huawei" w:date="2018-07-11T17:51:00Z"/>
          <w:rFonts w:asciiTheme="minorHAnsi" w:hAnsiTheme="minorHAnsi" w:cstheme="minorBidi"/>
          <w:sz w:val="22"/>
          <w:szCs w:val="22"/>
          <w:lang w:val="en-US" w:eastAsia="zh-CN"/>
        </w:rPr>
      </w:pPr>
      <w:del w:id="1082" w:author="Huawei" w:date="2018-07-11T17:51:00Z">
        <w:r w:rsidDel="00565ECD">
          <w:delText>6.7</w:delText>
        </w:r>
        <w:r w:rsidDel="00565ECD">
          <w:rPr>
            <w:rFonts w:asciiTheme="minorHAnsi" w:hAnsiTheme="minorHAnsi" w:cstheme="minorBidi"/>
            <w:sz w:val="22"/>
            <w:szCs w:val="22"/>
            <w:lang w:val="en-US" w:eastAsia="zh-CN"/>
          </w:rPr>
          <w:tab/>
        </w:r>
        <w:r w:rsidDel="00565ECD">
          <w:delText>OTA unwanted emissions</w:delText>
        </w:r>
        <w:r w:rsidDel="00565ECD">
          <w:tab/>
          <w:delText>31</w:delText>
        </w:r>
      </w:del>
    </w:p>
    <w:p w14:paraId="7B78F21C" w14:textId="77777777" w:rsidR="00E501D1" w:rsidDel="00565ECD" w:rsidRDefault="00E501D1">
      <w:pPr>
        <w:pStyle w:val="TOC3"/>
        <w:rPr>
          <w:del w:id="1083" w:author="Huawei" w:date="2018-07-11T17:51:00Z"/>
          <w:rFonts w:asciiTheme="minorHAnsi" w:hAnsiTheme="minorHAnsi" w:cstheme="minorBidi"/>
          <w:sz w:val="22"/>
          <w:szCs w:val="22"/>
          <w:lang w:val="en-US" w:eastAsia="zh-CN"/>
        </w:rPr>
      </w:pPr>
      <w:del w:id="1084" w:author="Huawei" w:date="2018-07-11T17:51:00Z">
        <w:r w:rsidDel="00565ECD">
          <w:delText>6.7.1</w:delText>
        </w:r>
        <w:r w:rsidDel="00565ECD">
          <w:rPr>
            <w:rFonts w:asciiTheme="minorHAnsi" w:hAnsiTheme="minorHAnsi" w:cstheme="minorBidi"/>
            <w:sz w:val="22"/>
            <w:szCs w:val="22"/>
            <w:lang w:val="en-US" w:eastAsia="zh-CN"/>
          </w:rPr>
          <w:tab/>
        </w:r>
        <w:r w:rsidDel="00565ECD">
          <w:delText>General</w:delText>
        </w:r>
        <w:r w:rsidDel="00565ECD">
          <w:tab/>
          <w:delText>31</w:delText>
        </w:r>
      </w:del>
    </w:p>
    <w:p w14:paraId="69ED1674" w14:textId="77777777" w:rsidR="00E501D1" w:rsidDel="00565ECD" w:rsidRDefault="00E501D1">
      <w:pPr>
        <w:pStyle w:val="TOC3"/>
        <w:rPr>
          <w:del w:id="1085" w:author="Huawei" w:date="2018-07-11T17:51:00Z"/>
          <w:rFonts w:asciiTheme="minorHAnsi" w:hAnsiTheme="minorHAnsi" w:cstheme="minorBidi"/>
          <w:sz w:val="22"/>
          <w:szCs w:val="22"/>
          <w:lang w:val="en-US" w:eastAsia="zh-CN"/>
        </w:rPr>
      </w:pPr>
      <w:del w:id="1086" w:author="Huawei" w:date="2018-07-11T17:51:00Z">
        <w:r w:rsidDel="00565ECD">
          <w:delText>6.7.2</w:delText>
        </w:r>
        <w:r w:rsidDel="00565ECD">
          <w:rPr>
            <w:rFonts w:asciiTheme="minorHAnsi" w:hAnsiTheme="minorHAnsi" w:cstheme="minorBidi"/>
            <w:sz w:val="22"/>
            <w:szCs w:val="22"/>
            <w:lang w:val="en-US" w:eastAsia="zh-CN"/>
          </w:rPr>
          <w:tab/>
        </w:r>
        <w:r w:rsidDel="00565ECD">
          <w:delText>OTA occupied bandwidth</w:delText>
        </w:r>
        <w:r w:rsidDel="00565ECD">
          <w:tab/>
          <w:delText>31</w:delText>
        </w:r>
      </w:del>
    </w:p>
    <w:p w14:paraId="47834AC3" w14:textId="77777777" w:rsidR="00E501D1" w:rsidDel="00565ECD" w:rsidRDefault="00E501D1">
      <w:pPr>
        <w:pStyle w:val="TOC3"/>
        <w:rPr>
          <w:del w:id="1087" w:author="Huawei" w:date="2018-07-11T17:51:00Z"/>
          <w:rFonts w:asciiTheme="minorHAnsi" w:hAnsiTheme="minorHAnsi" w:cstheme="minorBidi"/>
          <w:sz w:val="22"/>
          <w:szCs w:val="22"/>
          <w:lang w:val="en-US" w:eastAsia="zh-CN"/>
        </w:rPr>
      </w:pPr>
      <w:del w:id="1088" w:author="Huawei" w:date="2018-07-11T17:51:00Z">
        <w:r w:rsidDel="00565ECD">
          <w:rPr>
            <w:lang w:eastAsia="sv-SE"/>
          </w:rPr>
          <w:delText>6.7.2.1</w:delText>
        </w:r>
        <w:r w:rsidDel="00565ECD">
          <w:rPr>
            <w:rFonts w:asciiTheme="minorHAnsi" w:hAnsiTheme="minorHAnsi" w:cstheme="minorBidi"/>
            <w:sz w:val="22"/>
            <w:szCs w:val="22"/>
            <w:lang w:val="en-US" w:eastAsia="zh-CN"/>
          </w:rPr>
          <w:tab/>
        </w:r>
        <w:r w:rsidDel="00565ECD">
          <w:rPr>
            <w:lang w:eastAsia="sv-SE"/>
          </w:rPr>
          <w:delText>Definition and applicability</w:delText>
        </w:r>
        <w:r w:rsidDel="00565ECD">
          <w:tab/>
          <w:delText>31</w:delText>
        </w:r>
      </w:del>
    </w:p>
    <w:p w14:paraId="12D806E4" w14:textId="77777777" w:rsidR="00E501D1" w:rsidDel="00565ECD" w:rsidRDefault="00E501D1">
      <w:pPr>
        <w:pStyle w:val="TOC3"/>
        <w:rPr>
          <w:del w:id="1089" w:author="Huawei" w:date="2018-07-11T17:51:00Z"/>
          <w:rFonts w:asciiTheme="minorHAnsi" w:hAnsiTheme="minorHAnsi" w:cstheme="minorBidi"/>
          <w:sz w:val="22"/>
          <w:szCs w:val="22"/>
          <w:lang w:val="en-US" w:eastAsia="zh-CN"/>
        </w:rPr>
      </w:pPr>
      <w:del w:id="1090" w:author="Huawei" w:date="2018-07-11T17:51:00Z">
        <w:r w:rsidDel="00565ECD">
          <w:rPr>
            <w:lang w:eastAsia="sv-SE"/>
          </w:rPr>
          <w:delText>6.7.2.2</w:delText>
        </w:r>
        <w:r w:rsidDel="00565ECD">
          <w:rPr>
            <w:rFonts w:asciiTheme="minorHAnsi" w:hAnsiTheme="minorHAnsi" w:cstheme="minorBidi"/>
            <w:sz w:val="22"/>
            <w:szCs w:val="22"/>
            <w:lang w:val="en-US" w:eastAsia="zh-CN"/>
          </w:rPr>
          <w:tab/>
        </w:r>
        <w:r w:rsidDel="00565ECD">
          <w:rPr>
            <w:lang w:eastAsia="sv-SE"/>
          </w:rPr>
          <w:delText>Minimum requirement</w:delText>
        </w:r>
        <w:r w:rsidDel="00565ECD">
          <w:tab/>
          <w:delText>31</w:delText>
        </w:r>
      </w:del>
    </w:p>
    <w:p w14:paraId="048D0976" w14:textId="77777777" w:rsidR="00E501D1" w:rsidDel="00565ECD" w:rsidRDefault="00E501D1">
      <w:pPr>
        <w:pStyle w:val="TOC3"/>
        <w:rPr>
          <w:del w:id="1091" w:author="Huawei" w:date="2018-07-11T17:51:00Z"/>
          <w:rFonts w:asciiTheme="minorHAnsi" w:hAnsiTheme="minorHAnsi" w:cstheme="minorBidi"/>
          <w:sz w:val="22"/>
          <w:szCs w:val="22"/>
          <w:lang w:val="en-US" w:eastAsia="zh-CN"/>
        </w:rPr>
      </w:pPr>
      <w:del w:id="1092" w:author="Huawei" w:date="2018-07-11T17:51:00Z">
        <w:r w:rsidDel="00565ECD">
          <w:rPr>
            <w:lang w:eastAsia="sv-SE"/>
          </w:rPr>
          <w:delText>6.7.2.3</w:delText>
        </w:r>
        <w:r w:rsidDel="00565ECD">
          <w:rPr>
            <w:rFonts w:asciiTheme="minorHAnsi" w:hAnsiTheme="minorHAnsi" w:cstheme="minorBidi"/>
            <w:sz w:val="22"/>
            <w:szCs w:val="22"/>
            <w:lang w:val="en-US" w:eastAsia="zh-CN"/>
          </w:rPr>
          <w:tab/>
        </w:r>
        <w:r w:rsidDel="00565ECD">
          <w:rPr>
            <w:lang w:eastAsia="sv-SE"/>
          </w:rPr>
          <w:delText>Test purpose</w:delText>
        </w:r>
        <w:r w:rsidDel="00565ECD">
          <w:tab/>
          <w:delText>31</w:delText>
        </w:r>
      </w:del>
    </w:p>
    <w:p w14:paraId="31B0A2EC" w14:textId="77777777" w:rsidR="00E501D1" w:rsidDel="00565ECD" w:rsidRDefault="00E501D1">
      <w:pPr>
        <w:pStyle w:val="TOC3"/>
        <w:rPr>
          <w:del w:id="1093" w:author="Huawei" w:date="2018-07-11T17:51:00Z"/>
          <w:rFonts w:asciiTheme="minorHAnsi" w:hAnsiTheme="minorHAnsi" w:cstheme="minorBidi"/>
          <w:sz w:val="22"/>
          <w:szCs w:val="22"/>
          <w:lang w:val="en-US" w:eastAsia="zh-CN"/>
        </w:rPr>
      </w:pPr>
      <w:del w:id="1094" w:author="Huawei" w:date="2018-07-11T17:51:00Z">
        <w:r w:rsidDel="00565ECD">
          <w:rPr>
            <w:lang w:eastAsia="sv-SE"/>
          </w:rPr>
          <w:delText>6.</w:delText>
        </w:r>
        <w:r w:rsidDel="00565ECD">
          <w:rPr>
            <w:lang w:eastAsia="zh-CN"/>
          </w:rPr>
          <w:delText>7.2.</w:delText>
        </w:r>
        <w:r w:rsidDel="00565ECD">
          <w:rPr>
            <w:lang w:eastAsia="sv-SE"/>
          </w:rPr>
          <w:delText>4</w:delText>
        </w:r>
        <w:r w:rsidDel="00565ECD">
          <w:rPr>
            <w:rFonts w:asciiTheme="minorHAnsi" w:hAnsiTheme="minorHAnsi" w:cstheme="minorBidi"/>
            <w:sz w:val="22"/>
            <w:szCs w:val="22"/>
            <w:lang w:val="en-US" w:eastAsia="zh-CN"/>
          </w:rPr>
          <w:tab/>
        </w:r>
        <w:r w:rsidDel="00565ECD">
          <w:rPr>
            <w:lang w:eastAsia="sv-SE"/>
          </w:rPr>
          <w:delText>Method of test</w:delText>
        </w:r>
        <w:r w:rsidDel="00565ECD">
          <w:tab/>
          <w:delText>32</w:delText>
        </w:r>
      </w:del>
    </w:p>
    <w:p w14:paraId="60671445" w14:textId="77777777" w:rsidR="00E501D1" w:rsidDel="00565ECD" w:rsidRDefault="00E501D1">
      <w:pPr>
        <w:pStyle w:val="TOC4"/>
        <w:rPr>
          <w:del w:id="1095" w:author="Huawei" w:date="2018-07-11T17:51:00Z"/>
          <w:rFonts w:asciiTheme="minorHAnsi" w:hAnsiTheme="minorHAnsi" w:cstheme="minorBidi"/>
          <w:sz w:val="22"/>
          <w:szCs w:val="22"/>
          <w:lang w:val="en-US" w:eastAsia="zh-CN"/>
        </w:rPr>
      </w:pPr>
      <w:del w:id="1096" w:author="Huawei" w:date="2018-07-11T17:51:00Z">
        <w:r w:rsidDel="00565ECD">
          <w:rPr>
            <w:lang w:eastAsia="sv-SE"/>
          </w:rPr>
          <w:delText>6.7.2.4.1</w:delText>
        </w:r>
        <w:r w:rsidDel="00565ECD">
          <w:rPr>
            <w:rFonts w:asciiTheme="minorHAnsi" w:hAnsiTheme="minorHAnsi" w:cstheme="minorBidi"/>
            <w:sz w:val="22"/>
            <w:szCs w:val="22"/>
            <w:lang w:val="en-US" w:eastAsia="zh-CN"/>
          </w:rPr>
          <w:tab/>
        </w:r>
        <w:r w:rsidDel="00565ECD">
          <w:rPr>
            <w:lang w:eastAsia="sv-SE"/>
          </w:rPr>
          <w:delText>Initial conditions</w:delText>
        </w:r>
        <w:r w:rsidDel="00565ECD">
          <w:tab/>
          <w:delText>32</w:delText>
        </w:r>
      </w:del>
    </w:p>
    <w:p w14:paraId="6D81816A" w14:textId="77777777" w:rsidR="00E501D1" w:rsidDel="00565ECD" w:rsidRDefault="00E501D1">
      <w:pPr>
        <w:pStyle w:val="TOC4"/>
        <w:rPr>
          <w:del w:id="1097" w:author="Huawei" w:date="2018-07-11T17:51:00Z"/>
          <w:rFonts w:asciiTheme="minorHAnsi" w:hAnsiTheme="minorHAnsi" w:cstheme="minorBidi"/>
          <w:sz w:val="22"/>
          <w:szCs w:val="22"/>
          <w:lang w:val="en-US" w:eastAsia="zh-CN"/>
        </w:rPr>
      </w:pPr>
      <w:del w:id="1098" w:author="Huawei" w:date="2018-07-11T17:51:00Z">
        <w:r w:rsidDel="00565ECD">
          <w:rPr>
            <w:lang w:eastAsia="sv-SE"/>
          </w:rPr>
          <w:delText>6.7.2.4.2</w:delText>
        </w:r>
        <w:r w:rsidDel="00565ECD">
          <w:rPr>
            <w:rFonts w:asciiTheme="minorHAnsi" w:hAnsiTheme="minorHAnsi" w:cstheme="minorBidi"/>
            <w:sz w:val="22"/>
            <w:szCs w:val="22"/>
            <w:lang w:val="en-US" w:eastAsia="zh-CN"/>
          </w:rPr>
          <w:tab/>
        </w:r>
        <w:r w:rsidDel="00565ECD">
          <w:rPr>
            <w:lang w:eastAsia="sv-SE"/>
          </w:rPr>
          <w:delText>Procedure</w:delText>
        </w:r>
        <w:r w:rsidDel="00565ECD">
          <w:tab/>
          <w:delText>32</w:delText>
        </w:r>
      </w:del>
    </w:p>
    <w:p w14:paraId="1C4EC45C" w14:textId="77777777" w:rsidR="00E501D1" w:rsidDel="00565ECD" w:rsidRDefault="00E501D1">
      <w:pPr>
        <w:pStyle w:val="TOC3"/>
        <w:rPr>
          <w:del w:id="1099" w:author="Huawei" w:date="2018-07-11T17:51:00Z"/>
          <w:rFonts w:asciiTheme="minorHAnsi" w:hAnsiTheme="minorHAnsi" w:cstheme="minorBidi"/>
          <w:sz w:val="22"/>
          <w:szCs w:val="22"/>
          <w:lang w:val="en-US" w:eastAsia="zh-CN"/>
        </w:rPr>
      </w:pPr>
      <w:del w:id="1100" w:author="Huawei" w:date="2018-07-11T17:51:00Z">
        <w:r w:rsidDel="00565ECD">
          <w:rPr>
            <w:lang w:eastAsia="sv-SE"/>
          </w:rPr>
          <w:delText>6.</w:delText>
        </w:r>
        <w:r w:rsidDel="00565ECD">
          <w:rPr>
            <w:lang w:eastAsia="zh-CN"/>
          </w:rPr>
          <w:delText>7.2.</w:delText>
        </w:r>
        <w:r w:rsidDel="00565ECD">
          <w:rPr>
            <w:lang w:eastAsia="sv-SE"/>
          </w:rPr>
          <w:delText xml:space="preserve">5 </w:delText>
        </w:r>
        <w:r w:rsidDel="00565ECD">
          <w:rPr>
            <w:rFonts w:asciiTheme="minorHAnsi" w:hAnsiTheme="minorHAnsi" w:cstheme="minorBidi"/>
            <w:sz w:val="22"/>
            <w:szCs w:val="22"/>
            <w:lang w:val="en-US" w:eastAsia="zh-CN"/>
          </w:rPr>
          <w:tab/>
        </w:r>
        <w:r w:rsidDel="00565ECD">
          <w:rPr>
            <w:lang w:eastAsia="sv-SE"/>
          </w:rPr>
          <w:delText>Test requirement</w:delText>
        </w:r>
        <w:r w:rsidDel="00565ECD">
          <w:tab/>
          <w:delText>34</w:delText>
        </w:r>
      </w:del>
    </w:p>
    <w:p w14:paraId="14CFB2D9" w14:textId="77777777" w:rsidR="00E501D1" w:rsidDel="00565ECD" w:rsidRDefault="00E501D1">
      <w:pPr>
        <w:pStyle w:val="TOC4"/>
        <w:rPr>
          <w:del w:id="1101" w:author="Huawei" w:date="2018-07-11T17:51:00Z"/>
          <w:rFonts w:asciiTheme="minorHAnsi" w:hAnsiTheme="minorHAnsi" w:cstheme="minorBidi"/>
          <w:sz w:val="22"/>
          <w:szCs w:val="22"/>
          <w:lang w:val="en-US" w:eastAsia="zh-CN"/>
        </w:rPr>
      </w:pPr>
      <w:del w:id="1102" w:author="Huawei" w:date="2018-07-11T17:51:00Z">
        <w:r w:rsidDel="00565ECD">
          <w:delText>6.7.2.5.1</w:delText>
        </w:r>
        <w:r w:rsidDel="00565ECD">
          <w:rPr>
            <w:rFonts w:asciiTheme="minorHAnsi" w:hAnsiTheme="minorHAnsi" w:cstheme="minorBidi"/>
            <w:sz w:val="22"/>
            <w:szCs w:val="22"/>
            <w:lang w:val="en-US" w:eastAsia="zh-CN"/>
          </w:rPr>
          <w:tab/>
        </w:r>
        <w:r w:rsidDel="00565ECD">
          <w:rPr>
            <w:lang w:eastAsia="ja-JP"/>
          </w:rPr>
          <w:delText>BS type 1-O</w:delText>
        </w:r>
        <w:r w:rsidDel="00565ECD">
          <w:tab/>
          <w:delText>34</w:delText>
        </w:r>
      </w:del>
    </w:p>
    <w:p w14:paraId="7F0CF5DC" w14:textId="77777777" w:rsidR="00E501D1" w:rsidDel="00565ECD" w:rsidRDefault="00E501D1">
      <w:pPr>
        <w:pStyle w:val="TOC4"/>
        <w:rPr>
          <w:del w:id="1103" w:author="Huawei" w:date="2018-07-11T17:51:00Z"/>
          <w:rFonts w:asciiTheme="minorHAnsi" w:hAnsiTheme="minorHAnsi" w:cstheme="minorBidi"/>
          <w:sz w:val="22"/>
          <w:szCs w:val="22"/>
          <w:lang w:val="en-US" w:eastAsia="zh-CN"/>
        </w:rPr>
      </w:pPr>
      <w:del w:id="1104" w:author="Huawei" w:date="2018-07-11T17:51:00Z">
        <w:r w:rsidDel="00565ECD">
          <w:delText>6.7.2.5.</w:delText>
        </w:r>
        <w:r w:rsidDel="00565ECD">
          <w:rPr>
            <w:lang w:eastAsia="ja-JP"/>
          </w:rPr>
          <w:delText>2</w:delText>
        </w:r>
        <w:r w:rsidDel="00565ECD">
          <w:rPr>
            <w:rFonts w:asciiTheme="minorHAnsi" w:hAnsiTheme="minorHAnsi" w:cstheme="minorBidi"/>
            <w:sz w:val="22"/>
            <w:szCs w:val="22"/>
            <w:lang w:val="en-US" w:eastAsia="zh-CN"/>
          </w:rPr>
          <w:tab/>
        </w:r>
        <w:r w:rsidDel="00565ECD">
          <w:rPr>
            <w:lang w:eastAsia="ja-JP"/>
          </w:rPr>
          <w:delText>BS type 2-O</w:delText>
        </w:r>
        <w:r w:rsidDel="00565ECD">
          <w:tab/>
          <w:delText>34</w:delText>
        </w:r>
      </w:del>
    </w:p>
    <w:p w14:paraId="2F41009E" w14:textId="77777777" w:rsidR="00E501D1" w:rsidDel="00565ECD" w:rsidRDefault="00E501D1">
      <w:pPr>
        <w:pStyle w:val="TOC3"/>
        <w:rPr>
          <w:del w:id="1105" w:author="Huawei" w:date="2018-07-11T17:51:00Z"/>
          <w:rFonts w:asciiTheme="minorHAnsi" w:hAnsiTheme="minorHAnsi" w:cstheme="minorBidi"/>
          <w:sz w:val="22"/>
          <w:szCs w:val="22"/>
          <w:lang w:val="en-US" w:eastAsia="zh-CN"/>
        </w:rPr>
      </w:pPr>
      <w:del w:id="1106" w:author="Huawei" w:date="2018-07-11T17:51:00Z">
        <w:r w:rsidDel="00565ECD">
          <w:delText>6.7.3</w:delText>
        </w:r>
        <w:r w:rsidDel="00565ECD">
          <w:rPr>
            <w:rFonts w:asciiTheme="minorHAnsi" w:hAnsiTheme="minorHAnsi" w:cstheme="minorBidi"/>
            <w:sz w:val="22"/>
            <w:szCs w:val="22"/>
            <w:lang w:val="en-US" w:eastAsia="zh-CN"/>
          </w:rPr>
          <w:tab/>
        </w:r>
        <w:r w:rsidDel="00565ECD">
          <w:delText>OTA Adjacent Channel Leakage Power Ratio (ACLR)</w:delText>
        </w:r>
        <w:r w:rsidDel="00565ECD">
          <w:tab/>
          <w:delText>34</w:delText>
        </w:r>
      </w:del>
    </w:p>
    <w:p w14:paraId="6BC18570" w14:textId="77777777" w:rsidR="00E501D1" w:rsidDel="00565ECD" w:rsidRDefault="00E501D1">
      <w:pPr>
        <w:pStyle w:val="TOC3"/>
        <w:rPr>
          <w:del w:id="1107" w:author="Huawei" w:date="2018-07-11T17:51:00Z"/>
          <w:rFonts w:asciiTheme="minorHAnsi" w:hAnsiTheme="minorHAnsi" w:cstheme="minorBidi"/>
          <w:sz w:val="22"/>
          <w:szCs w:val="22"/>
          <w:lang w:val="en-US" w:eastAsia="zh-CN"/>
        </w:rPr>
      </w:pPr>
      <w:del w:id="1108" w:author="Huawei" w:date="2018-07-11T17:51:00Z">
        <w:r w:rsidDel="00565ECD">
          <w:delText>6.7.4</w:delText>
        </w:r>
        <w:r w:rsidDel="00565ECD">
          <w:rPr>
            <w:rFonts w:asciiTheme="minorHAnsi" w:hAnsiTheme="minorHAnsi" w:cstheme="minorBidi"/>
            <w:sz w:val="22"/>
            <w:szCs w:val="22"/>
            <w:lang w:val="en-US" w:eastAsia="zh-CN"/>
          </w:rPr>
          <w:tab/>
        </w:r>
        <w:r w:rsidDel="00565ECD">
          <w:delText>OTA operating band unwanted emissions</w:delText>
        </w:r>
        <w:r w:rsidDel="00565ECD">
          <w:tab/>
          <w:delText>34</w:delText>
        </w:r>
      </w:del>
    </w:p>
    <w:p w14:paraId="7A2903EF" w14:textId="77777777" w:rsidR="00E501D1" w:rsidDel="00565ECD" w:rsidRDefault="00E501D1">
      <w:pPr>
        <w:pStyle w:val="TOC3"/>
        <w:rPr>
          <w:del w:id="1109" w:author="Huawei" w:date="2018-07-11T17:51:00Z"/>
          <w:rFonts w:asciiTheme="minorHAnsi" w:hAnsiTheme="minorHAnsi" w:cstheme="minorBidi"/>
          <w:sz w:val="22"/>
          <w:szCs w:val="22"/>
          <w:lang w:val="en-US" w:eastAsia="zh-CN"/>
        </w:rPr>
      </w:pPr>
      <w:del w:id="1110" w:author="Huawei" w:date="2018-07-11T17:51:00Z">
        <w:r w:rsidDel="00565ECD">
          <w:delText>6.7.5</w:delText>
        </w:r>
        <w:r w:rsidDel="00565ECD">
          <w:rPr>
            <w:rFonts w:asciiTheme="minorHAnsi" w:hAnsiTheme="minorHAnsi" w:cstheme="minorBidi"/>
            <w:sz w:val="22"/>
            <w:szCs w:val="22"/>
            <w:lang w:val="en-US" w:eastAsia="zh-CN"/>
          </w:rPr>
          <w:tab/>
        </w:r>
        <w:r w:rsidDel="00565ECD">
          <w:delText>OTA transmitter spurious emissions</w:delText>
        </w:r>
        <w:r w:rsidDel="00565ECD">
          <w:tab/>
          <w:delText>34</w:delText>
        </w:r>
      </w:del>
    </w:p>
    <w:p w14:paraId="1288D78C" w14:textId="77777777" w:rsidR="00E501D1" w:rsidDel="00565ECD" w:rsidRDefault="00E501D1">
      <w:pPr>
        <w:pStyle w:val="TOC2"/>
        <w:rPr>
          <w:del w:id="1111" w:author="Huawei" w:date="2018-07-11T17:51:00Z"/>
          <w:rFonts w:asciiTheme="minorHAnsi" w:hAnsiTheme="minorHAnsi" w:cstheme="minorBidi"/>
          <w:sz w:val="22"/>
          <w:szCs w:val="22"/>
          <w:lang w:val="en-US" w:eastAsia="zh-CN"/>
        </w:rPr>
      </w:pPr>
      <w:del w:id="1112" w:author="Huawei" w:date="2018-07-11T17:51:00Z">
        <w:r w:rsidDel="00565ECD">
          <w:delText>6.8</w:delText>
        </w:r>
        <w:r w:rsidDel="00565ECD">
          <w:rPr>
            <w:rFonts w:asciiTheme="minorHAnsi" w:hAnsiTheme="minorHAnsi" w:cstheme="minorBidi"/>
            <w:sz w:val="22"/>
            <w:szCs w:val="22"/>
            <w:lang w:val="en-US" w:eastAsia="zh-CN"/>
          </w:rPr>
          <w:tab/>
        </w:r>
        <w:r w:rsidDel="00565ECD">
          <w:delText>OTA transmitter intermodulation</w:delText>
        </w:r>
        <w:r w:rsidDel="00565ECD">
          <w:tab/>
          <w:delText>34</w:delText>
        </w:r>
      </w:del>
    </w:p>
    <w:p w14:paraId="26C1C2BE" w14:textId="77777777" w:rsidR="00E501D1" w:rsidDel="00565ECD" w:rsidRDefault="00E501D1">
      <w:pPr>
        <w:pStyle w:val="TOC1"/>
        <w:rPr>
          <w:del w:id="1113" w:author="Huawei" w:date="2018-07-11T17:51:00Z"/>
          <w:rFonts w:asciiTheme="minorHAnsi" w:hAnsiTheme="minorHAnsi" w:cstheme="minorBidi"/>
          <w:szCs w:val="22"/>
          <w:lang w:val="en-US" w:eastAsia="zh-CN"/>
        </w:rPr>
      </w:pPr>
      <w:del w:id="1114" w:author="Huawei" w:date="2018-07-11T17:51:00Z">
        <w:r w:rsidDel="00565ECD">
          <w:delText>7</w:delText>
        </w:r>
        <w:r w:rsidDel="00565ECD">
          <w:rPr>
            <w:rFonts w:asciiTheme="minorHAnsi" w:hAnsiTheme="minorHAnsi" w:cstheme="minorBidi"/>
            <w:szCs w:val="22"/>
            <w:lang w:val="en-US" w:eastAsia="zh-CN"/>
          </w:rPr>
          <w:tab/>
        </w:r>
        <w:r w:rsidDel="00565ECD">
          <w:delText>Radiated receiver characteristics</w:delText>
        </w:r>
        <w:r w:rsidDel="00565ECD">
          <w:tab/>
          <w:delText>35</w:delText>
        </w:r>
      </w:del>
    </w:p>
    <w:p w14:paraId="7258C54B" w14:textId="77777777" w:rsidR="00E501D1" w:rsidDel="00565ECD" w:rsidRDefault="00E501D1">
      <w:pPr>
        <w:pStyle w:val="TOC2"/>
        <w:rPr>
          <w:del w:id="1115" w:author="Huawei" w:date="2018-07-11T17:51:00Z"/>
          <w:rFonts w:asciiTheme="minorHAnsi" w:hAnsiTheme="minorHAnsi" w:cstheme="minorBidi"/>
          <w:sz w:val="22"/>
          <w:szCs w:val="22"/>
          <w:lang w:val="en-US" w:eastAsia="zh-CN"/>
        </w:rPr>
      </w:pPr>
      <w:del w:id="1116" w:author="Huawei" w:date="2018-07-11T17:51:00Z">
        <w:r w:rsidDel="00565ECD">
          <w:delText>7.1</w:delText>
        </w:r>
        <w:r w:rsidDel="00565ECD">
          <w:rPr>
            <w:rFonts w:asciiTheme="minorHAnsi" w:hAnsiTheme="minorHAnsi" w:cstheme="minorBidi"/>
            <w:sz w:val="22"/>
            <w:szCs w:val="22"/>
            <w:lang w:val="en-US" w:eastAsia="zh-CN"/>
          </w:rPr>
          <w:tab/>
        </w:r>
        <w:r w:rsidDel="00565ECD">
          <w:delText>General</w:delText>
        </w:r>
        <w:r w:rsidDel="00565ECD">
          <w:tab/>
          <w:delText>35</w:delText>
        </w:r>
      </w:del>
    </w:p>
    <w:p w14:paraId="5295B905" w14:textId="77777777" w:rsidR="00E501D1" w:rsidDel="00565ECD" w:rsidRDefault="00E501D1">
      <w:pPr>
        <w:pStyle w:val="TOC2"/>
        <w:rPr>
          <w:del w:id="1117" w:author="Huawei" w:date="2018-07-11T17:51:00Z"/>
          <w:rFonts w:asciiTheme="minorHAnsi" w:hAnsiTheme="minorHAnsi" w:cstheme="minorBidi"/>
          <w:sz w:val="22"/>
          <w:szCs w:val="22"/>
          <w:lang w:val="en-US" w:eastAsia="zh-CN"/>
        </w:rPr>
      </w:pPr>
      <w:del w:id="1118" w:author="Huawei" w:date="2018-07-11T17:51:00Z">
        <w:r w:rsidDel="00565ECD">
          <w:delText>7.2</w:delText>
        </w:r>
        <w:r w:rsidDel="00565ECD">
          <w:rPr>
            <w:rFonts w:asciiTheme="minorHAnsi" w:hAnsiTheme="minorHAnsi" w:cstheme="minorBidi"/>
            <w:sz w:val="22"/>
            <w:szCs w:val="22"/>
            <w:lang w:val="en-US" w:eastAsia="zh-CN"/>
          </w:rPr>
          <w:tab/>
        </w:r>
        <w:r w:rsidDel="00565ECD">
          <w:delText>OTA sensitivity</w:delText>
        </w:r>
        <w:r w:rsidDel="00565ECD">
          <w:tab/>
          <w:delText>35</w:delText>
        </w:r>
      </w:del>
    </w:p>
    <w:p w14:paraId="54E7C883" w14:textId="77777777" w:rsidR="00E501D1" w:rsidDel="00565ECD" w:rsidRDefault="00E501D1">
      <w:pPr>
        <w:pStyle w:val="TOC2"/>
        <w:rPr>
          <w:del w:id="1119" w:author="Huawei" w:date="2018-07-11T17:51:00Z"/>
          <w:rFonts w:asciiTheme="minorHAnsi" w:hAnsiTheme="minorHAnsi" w:cstheme="minorBidi"/>
          <w:sz w:val="22"/>
          <w:szCs w:val="22"/>
          <w:lang w:val="en-US" w:eastAsia="zh-CN"/>
        </w:rPr>
      </w:pPr>
      <w:del w:id="1120" w:author="Huawei" w:date="2018-07-11T17:51:00Z">
        <w:r w:rsidDel="00565ECD">
          <w:delText>7.3</w:delText>
        </w:r>
        <w:r w:rsidDel="00565ECD">
          <w:rPr>
            <w:rFonts w:asciiTheme="minorHAnsi" w:hAnsiTheme="minorHAnsi" w:cstheme="minorBidi"/>
            <w:sz w:val="22"/>
            <w:szCs w:val="22"/>
            <w:lang w:val="en-US" w:eastAsia="zh-CN"/>
          </w:rPr>
          <w:tab/>
        </w:r>
        <w:r w:rsidDel="00565ECD">
          <w:delText>OTA reference sensitivity level</w:delText>
        </w:r>
        <w:r w:rsidDel="00565ECD">
          <w:tab/>
          <w:delText>37</w:delText>
        </w:r>
      </w:del>
    </w:p>
    <w:p w14:paraId="5B041F4E" w14:textId="77777777" w:rsidR="00E501D1" w:rsidDel="00565ECD" w:rsidRDefault="00E501D1">
      <w:pPr>
        <w:pStyle w:val="TOC2"/>
        <w:rPr>
          <w:del w:id="1121" w:author="Huawei" w:date="2018-07-11T17:51:00Z"/>
          <w:rFonts w:asciiTheme="minorHAnsi" w:hAnsiTheme="minorHAnsi" w:cstheme="minorBidi"/>
          <w:sz w:val="22"/>
          <w:szCs w:val="22"/>
          <w:lang w:val="en-US" w:eastAsia="zh-CN"/>
        </w:rPr>
      </w:pPr>
      <w:del w:id="1122" w:author="Huawei" w:date="2018-07-11T17:51:00Z">
        <w:r w:rsidDel="00565ECD">
          <w:delText>7.4</w:delText>
        </w:r>
        <w:r w:rsidDel="00565ECD">
          <w:rPr>
            <w:rFonts w:asciiTheme="minorHAnsi" w:hAnsiTheme="minorHAnsi" w:cstheme="minorBidi"/>
            <w:sz w:val="22"/>
            <w:szCs w:val="22"/>
            <w:lang w:val="en-US" w:eastAsia="zh-CN"/>
          </w:rPr>
          <w:tab/>
        </w:r>
        <w:r w:rsidDel="00565ECD">
          <w:delText>OTA dynamic range</w:delText>
        </w:r>
        <w:r w:rsidDel="00565ECD">
          <w:tab/>
          <w:delText>41</w:delText>
        </w:r>
      </w:del>
    </w:p>
    <w:p w14:paraId="4831EBBF" w14:textId="77777777" w:rsidR="00E501D1" w:rsidDel="00565ECD" w:rsidRDefault="00E501D1">
      <w:pPr>
        <w:pStyle w:val="TOC2"/>
        <w:rPr>
          <w:del w:id="1123" w:author="Huawei" w:date="2018-07-11T17:51:00Z"/>
          <w:rFonts w:asciiTheme="minorHAnsi" w:hAnsiTheme="minorHAnsi" w:cstheme="minorBidi"/>
          <w:sz w:val="22"/>
          <w:szCs w:val="22"/>
          <w:lang w:val="en-US" w:eastAsia="zh-CN"/>
        </w:rPr>
      </w:pPr>
      <w:del w:id="1124" w:author="Huawei" w:date="2018-07-11T17:51:00Z">
        <w:r w:rsidDel="00565ECD">
          <w:delText>7.5</w:delText>
        </w:r>
        <w:r w:rsidDel="00565ECD">
          <w:rPr>
            <w:rFonts w:asciiTheme="minorHAnsi" w:hAnsiTheme="minorHAnsi" w:cstheme="minorBidi"/>
            <w:sz w:val="22"/>
            <w:szCs w:val="22"/>
            <w:lang w:val="en-US" w:eastAsia="zh-CN"/>
          </w:rPr>
          <w:tab/>
        </w:r>
        <w:r w:rsidDel="00565ECD">
          <w:delText>OTA in-band selectivity and blocking</w:delText>
        </w:r>
        <w:r w:rsidDel="00565ECD">
          <w:tab/>
          <w:delText>51</w:delText>
        </w:r>
      </w:del>
    </w:p>
    <w:p w14:paraId="3E2DD441" w14:textId="77777777" w:rsidR="00E501D1" w:rsidDel="00565ECD" w:rsidRDefault="00E501D1">
      <w:pPr>
        <w:pStyle w:val="TOC2"/>
        <w:rPr>
          <w:del w:id="1125" w:author="Huawei" w:date="2018-07-11T17:51:00Z"/>
          <w:rFonts w:asciiTheme="minorHAnsi" w:hAnsiTheme="minorHAnsi" w:cstheme="minorBidi"/>
          <w:sz w:val="22"/>
          <w:szCs w:val="22"/>
          <w:lang w:val="en-US" w:eastAsia="zh-CN"/>
        </w:rPr>
      </w:pPr>
      <w:del w:id="1126" w:author="Huawei" w:date="2018-07-11T17:51:00Z">
        <w:r w:rsidDel="00565ECD">
          <w:delText>7.6</w:delText>
        </w:r>
        <w:r w:rsidDel="00565ECD">
          <w:rPr>
            <w:rFonts w:asciiTheme="minorHAnsi" w:hAnsiTheme="minorHAnsi" w:cstheme="minorBidi"/>
            <w:sz w:val="22"/>
            <w:szCs w:val="22"/>
            <w:lang w:val="en-US" w:eastAsia="zh-CN"/>
          </w:rPr>
          <w:tab/>
        </w:r>
        <w:r w:rsidDel="00565ECD">
          <w:delText>OTA out-of-band blocking</w:delText>
        </w:r>
        <w:r w:rsidDel="00565ECD">
          <w:tab/>
          <w:delText>61</w:delText>
        </w:r>
      </w:del>
    </w:p>
    <w:p w14:paraId="7F34A198" w14:textId="77777777" w:rsidR="00E501D1" w:rsidDel="00565ECD" w:rsidRDefault="00E501D1">
      <w:pPr>
        <w:pStyle w:val="TOC2"/>
        <w:rPr>
          <w:del w:id="1127" w:author="Huawei" w:date="2018-07-11T17:51:00Z"/>
          <w:rFonts w:asciiTheme="minorHAnsi" w:hAnsiTheme="minorHAnsi" w:cstheme="minorBidi"/>
          <w:sz w:val="22"/>
          <w:szCs w:val="22"/>
          <w:lang w:val="en-US" w:eastAsia="zh-CN"/>
        </w:rPr>
      </w:pPr>
      <w:del w:id="1128" w:author="Huawei" w:date="2018-07-11T17:51:00Z">
        <w:r w:rsidDel="00565ECD">
          <w:delText>7.7</w:delText>
        </w:r>
        <w:r w:rsidDel="00565ECD">
          <w:rPr>
            <w:rFonts w:asciiTheme="minorHAnsi" w:hAnsiTheme="minorHAnsi" w:cstheme="minorBidi"/>
            <w:sz w:val="22"/>
            <w:szCs w:val="22"/>
            <w:lang w:val="en-US" w:eastAsia="zh-CN"/>
          </w:rPr>
          <w:tab/>
        </w:r>
        <w:r w:rsidDel="00565ECD">
          <w:delText>OTA receiver spurious emissions</w:delText>
        </w:r>
        <w:r w:rsidDel="00565ECD">
          <w:tab/>
          <w:delText>61</w:delText>
        </w:r>
      </w:del>
    </w:p>
    <w:p w14:paraId="21283836" w14:textId="77777777" w:rsidR="00E501D1" w:rsidDel="00565ECD" w:rsidRDefault="00E501D1">
      <w:pPr>
        <w:pStyle w:val="TOC2"/>
        <w:rPr>
          <w:del w:id="1129" w:author="Huawei" w:date="2018-07-11T17:51:00Z"/>
          <w:rFonts w:asciiTheme="minorHAnsi" w:hAnsiTheme="minorHAnsi" w:cstheme="minorBidi"/>
          <w:sz w:val="22"/>
          <w:szCs w:val="22"/>
          <w:lang w:val="en-US" w:eastAsia="zh-CN"/>
        </w:rPr>
      </w:pPr>
      <w:del w:id="1130" w:author="Huawei" w:date="2018-07-11T17:51:00Z">
        <w:r w:rsidDel="00565ECD">
          <w:delText>7.8</w:delText>
        </w:r>
        <w:r w:rsidDel="00565ECD">
          <w:rPr>
            <w:rFonts w:asciiTheme="minorHAnsi" w:hAnsiTheme="minorHAnsi" w:cstheme="minorBidi"/>
            <w:sz w:val="22"/>
            <w:szCs w:val="22"/>
            <w:lang w:val="en-US" w:eastAsia="zh-CN"/>
          </w:rPr>
          <w:tab/>
        </w:r>
        <w:r w:rsidDel="00565ECD">
          <w:delText>OTA receiver intermodulation</w:delText>
        </w:r>
        <w:r w:rsidDel="00565ECD">
          <w:tab/>
          <w:delText>61</w:delText>
        </w:r>
      </w:del>
    </w:p>
    <w:p w14:paraId="1F0129FD" w14:textId="77777777" w:rsidR="00E501D1" w:rsidDel="00565ECD" w:rsidRDefault="00E501D1">
      <w:pPr>
        <w:pStyle w:val="TOC3"/>
        <w:rPr>
          <w:del w:id="1131" w:author="Huawei" w:date="2018-07-11T17:51:00Z"/>
          <w:rFonts w:asciiTheme="minorHAnsi" w:hAnsiTheme="minorHAnsi" w:cstheme="minorBidi"/>
          <w:sz w:val="22"/>
          <w:szCs w:val="22"/>
          <w:lang w:val="en-US" w:eastAsia="zh-CN"/>
        </w:rPr>
      </w:pPr>
      <w:del w:id="1132" w:author="Huawei" w:date="2018-07-11T17:51:00Z">
        <w:r w:rsidDel="00565ECD">
          <w:rPr>
            <w:lang w:eastAsia="sv-SE"/>
          </w:rPr>
          <w:delText>7.8.1</w:delText>
        </w:r>
        <w:r w:rsidDel="00565ECD">
          <w:rPr>
            <w:rFonts w:asciiTheme="minorHAnsi" w:hAnsiTheme="minorHAnsi" w:cstheme="minorBidi"/>
            <w:sz w:val="22"/>
            <w:szCs w:val="22"/>
            <w:lang w:val="en-US" w:eastAsia="zh-CN"/>
          </w:rPr>
          <w:tab/>
        </w:r>
        <w:r w:rsidDel="00565ECD">
          <w:rPr>
            <w:lang w:eastAsia="sv-SE"/>
          </w:rPr>
          <w:delText>Definition and applicability</w:delText>
        </w:r>
        <w:r w:rsidDel="00565ECD">
          <w:tab/>
          <w:delText>61</w:delText>
        </w:r>
      </w:del>
    </w:p>
    <w:p w14:paraId="0AB4957F" w14:textId="77777777" w:rsidR="00E501D1" w:rsidDel="00565ECD" w:rsidRDefault="00E501D1">
      <w:pPr>
        <w:pStyle w:val="TOC3"/>
        <w:rPr>
          <w:del w:id="1133" w:author="Huawei" w:date="2018-07-11T17:51:00Z"/>
          <w:rFonts w:asciiTheme="minorHAnsi" w:hAnsiTheme="minorHAnsi" w:cstheme="minorBidi"/>
          <w:sz w:val="22"/>
          <w:szCs w:val="22"/>
          <w:lang w:val="en-US" w:eastAsia="zh-CN"/>
        </w:rPr>
      </w:pPr>
      <w:del w:id="1134" w:author="Huawei" w:date="2018-07-11T17:51:00Z">
        <w:r w:rsidDel="00565ECD">
          <w:rPr>
            <w:lang w:eastAsia="sv-SE"/>
          </w:rPr>
          <w:delText>7.8.2</w:delText>
        </w:r>
        <w:r w:rsidDel="00565ECD">
          <w:rPr>
            <w:rFonts w:asciiTheme="minorHAnsi" w:hAnsiTheme="minorHAnsi" w:cstheme="minorBidi"/>
            <w:sz w:val="22"/>
            <w:szCs w:val="22"/>
            <w:lang w:val="en-US" w:eastAsia="zh-CN"/>
          </w:rPr>
          <w:tab/>
        </w:r>
        <w:r w:rsidDel="00565ECD">
          <w:rPr>
            <w:lang w:eastAsia="sv-SE"/>
          </w:rPr>
          <w:delText>Minimum requirement</w:delText>
        </w:r>
        <w:r w:rsidDel="00565ECD">
          <w:tab/>
          <w:delText>61</w:delText>
        </w:r>
      </w:del>
    </w:p>
    <w:p w14:paraId="4CD7E0A8" w14:textId="77777777" w:rsidR="00E501D1" w:rsidDel="00565ECD" w:rsidRDefault="00E501D1">
      <w:pPr>
        <w:pStyle w:val="TOC3"/>
        <w:rPr>
          <w:del w:id="1135" w:author="Huawei" w:date="2018-07-11T17:51:00Z"/>
          <w:rFonts w:asciiTheme="minorHAnsi" w:hAnsiTheme="minorHAnsi" w:cstheme="minorBidi"/>
          <w:sz w:val="22"/>
          <w:szCs w:val="22"/>
          <w:lang w:val="en-US" w:eastAsia="zh-CN"/>
        </w:rPr>
      </w:pPr>
      <w:del w:id="1136" w:author="Huawei" w:date="2018-07-11T17:51:00Z">
        <w:r w:rsidDel="00565ECD">
          <w:rPr>
            <w:lang w:eastAsia="sv-SE"/>
          </w:rPr>
          <w:delText>7.8.3</w:delText>
        </w:r>
        <w:r w:rsidDel="00565ECD">
          <w:rPr>
            <w:rFonts w:asciiTheme="minorHAnsi" w:hAnsiTheme="minorHAnsi" w:cstheme="minorBidi"/>
            <w:sz w:val="22"/>
            <w:szCs w:val="22"/>
            <w:lang w:val="en-US" w:eastAsia="zh-CN"/>
          </w:rPr>
          <w:tab/>
        </w:r>
        <w:r w:rsidDel="00565ECD">
          <w:rPr>
            <w:lang w:eastAsia="sv-SE"/>
          </w:rPr>
          <w:delText>Test purpose</w:delText>
        </w:r>
        <w:r w:rsidDel="00565ECD">
          <w:tab/>
          <w:delText>61</w:delText>
        </w:r>
      </w:del>
    </w:p>
    <w:p w14:paraId="10D27DBA" w14:textId="77777777" w:rsidR="00E501D1" w:rsidDel="00565ECD" w:rsidRDefault="00E501D1">
      <w:pPr>
        <w:pStyle w:val="TOC3"/>
        <w:rPr>
          <w:del w:id="1137" w:author="Huawei" w:date="2018-07-11T17:51:00Z"/>
          <w:rFonts w:asciiTheme="minorHAnsi" w:hAnsiTheme="minorHAnsi" w:cstheme="minorBidi"/>
          <w:sz w:val="22"/>
          <w:szCs w:val="22"/>
          <w:lang w:val="en-US" w:eastAsia="zh-CN"/>
        </w:rPr>
      </w:pPr>
      <w:del w:id="1138" w:author="Huawei" w:date="2018-07-11T17:51:00Z">
        <w:r w:rsidDel="00565ECD">
          <w:rPr>
            <w:lang w:eastAsia="sv-SE"/>
          </w:rPr>
          <w:delText>7.8</w:delText>
        </w:r>
        <w:r w:rsidDel="00565ECD">
          <w:rPr>
            <w:lang w:eastAsia="zh-CN"/>
          </w:rPr>
          <w:delText>.</w:delText>
        </w:r>
        <w:r w:rsidDel="00565ECD">
          <w:rPr>
            <w:lang w:eastAsia="sv-SE"/>
          </w:rPr>
          <w:delText>4</w:delText>
        </w:r>
        <w:r w:rsidDel="00565ECD">
          <w:rPr>
            <w:rFonts w:asciiTheme="minorHAnsi" w:hAnsiTheme="minorHAnsi" w:cstheme="minorBidi"/>
            <w:sz w:val="22"/>
            <w:szCs w:val="22"/>
            <w:lang w:val="en-US" w:eastAsia="zh-CN"/>
          </w:rPr>
          <w:tab/>
        </w:r>
        <w:r w:rsidDel="00565ECD">
          <w:rPr>
            <w:lang w:eastAsia="sv-SE"/>
          </w:rPr>
          <w:delText>Method of test</w:delText>
        </w:r>
        <w:r w:rsidDel="00565ECD">
          <w:tab/>
          <w:delText>61</w:delText>
        </w:r>
      </w:del>
    </w:p>
    <w:p w14:paraId="762E033C" w14:textId="77777777" w:rsidR="00E501D1" w:rsidDel="00565ECD" w:rsidRDefault="00E501D1">
      <w:pPr>
        <w:pStyle w:val="TOC4"/>
        <w:rPr>
          <w:del w:id="1139" w:author="Huawei" w:date="2018-07-11T17:51:00Z"/>
          <w:rFonts w:asciiTheme="minorHAnsi" w:hAnsiTheme="minorHAnsi" w:cstheme="minorBidi"/>
          <w:sz w:val="22"/>
          <w:szCs w:val="22"/>
          <w:lang w:val="en-US" w:eastAsia="zh-CN"/>
        </w:rPr>
      </w:pPr>
      <w:del w:id="1140" w:author="Huawei" w:date="2018-07-11T17:51:00Z">
        <w:r w:rsidDel="00565ECD">
          <w:rPr>
            <w:lang w:eastAsia="sv-SE"/>
          </w:rPr>
          <w:delText>7.8.4.1</w:delText>
        </w:r>
        <w:r w:rsidDel="00565ECD">
          <w:rPr>
            <w:rFonts w:asciiTheme="minorHAnsi" w:hAnsiTheme="minorHAnsi" w:cstheme="minorBidi"/>
            <w:sz w:val="22"/>
            <w:szCs w:val="22"/>
            <w:lang w:val="en-US" w:eastAsia="zh-CN"/>
          </w:rPr>
          <w:tab/>
        </w:r>
        <w:r w:rsidDel="00565ECD">
          <w:rPr>
            <w:lang w:eastAsia="sv-SE"/>
          </w:rPr>
          <w:delText>Initial conditions</w:delText>
        </w:r>
        <w:r w:rsidDel="00565ECD">
          <w:tab/>
          <w:delText>61</w:delText>
        </w:r>
      </w:del>
    </w:p>
    <w:p w14:paraId="5E3F1D9D" w14:textId="77777777" w:rsidR="00E501D1" w:rsidDel="00565ECD" w:rsidRDefault="00E501D1">
      <w:pPr>
        <w:pStyle w:val="TOC4"/>
        <w:rPr>
          <w:del w:id="1141" w:author="Huawei" w:date="2018-07-11T17:51:00Z"/>
          <w:rFonts w:asciiTheme="minorHAnsi" w:hAnsiTheme="minorHAnsi" w:cstheme="minorBidi"/>
          <w:sz w:val="22"/>
          <w:szCs w:val="22"/>
          <w:lang w:val="en-US" w:eastAsia="zh-CN"/>
        </w:rPr>
      </w:pPr>
      <w:del w:id="1142" w:author="Huawei" w:date="2018-07-11T17:51:00Z">
        <w:r w:rsidDel="00565ECD">
          <w:rPr>
            <w:lang w:eastAsia="sv-SE"/>
          </w:rPr>
          <w:delText>7.8.4.2</w:delText>
        </w:r>
        <w:r w:rsidDel="00565ECD">
          <w:rPr>
            <w:rFonts w:asciiTheme="minorHAnsi" w:hAnsiTheme="minorHAnsi" w:cstheme="minorBidi"/>
            <w:sz w:val="22"/>
            <w:szCs w:val="22"/>
            <w:lang w:val="en-US" w:eastAsia="zh-CN"/>
          </w:rPr>
          <w:tab/>
        </w:r>
        <w:r w:rsidDel="00565ECD">
          <w:rPr>
            <w:lang w:eastAsia="sv-SE"/>
          </w:rPr>
          <w:delText>Procedure</w:delText>
        </w:r>
        <w:r w:rsidDel="00565ECD">
          <w:tab/>
          <w:delText>62</w:delText>
        </w:r>
      </w:del>
    </w:p>
    <w:p w14:paraId="366003F3" w14:textId="77777777" w:rsidR="00E501D1" w:rsidDel="00565ECD" w:rsidRDefault="00E501D1">
      <w:pPr>
        <w:pStyle w:val="TOC3"/>
        <w:rPr>
          <w:del w:id="1143" w:author="Huawei" w:date="2018-07-11T17:51:00Z"/>
          <w:rFonts w:asciiTheme="minorHAnsi" w:hAnsiTheme="minorHAnsi" w:cstheme="minorBidi"/>
          <w:sz w:val="22"/>
          <w:szCs w:val="22"/>
          <w:lang w:val="en-US" w:eastAsia="zh-CN"/>
        </w:rPr>
      </w:pPr>
      <w:del w:id="1144" w:author="Huawei" w:date="2018-07-11T17:51:00Z">
        <w:r w:rsidDel="00565ECD">
          <w:rPr>
            <w:lang w:eastAsia="sv-SE"/>
          </w:rPr>
          <w:delText>7.8</w:delText>
        </w:r>
        <w:r w:rsidDel="00565ECD">
          <w:rPr>
            <w:lang w:eastAsia="zh-CN"/>
          </w:rPr>
          <w:delText>.</w:delText>
        </w:r>
        <w:r w:rsidDel="00565ECD">
          <w:rPr>
            <w:lang w:eastAsia="sv-SE"/>
          </w:rPr>
          <w:delText>5</w:delText>
        </w:r>
        <w:r w:rsidDel="00565ECD">
          <w:rPr>
            <w:rFonts w:asciiTheme="minorHAnsi" w:hAnsiTheme="minorHAnsi" w:cstheme="minorBidi"/>
            <w:sz w:val="22"/>
            <w:szCs w:val="22"/>
            <w:lang w:val="en-US" w:eastAsia="zh-CN"/>
          </w:rPr>
          <w:tab/>
        </w:r>
        <w:r w:rsidDel="00565ECD">
          <w:rPr>
            <w:lang w:eastAsia="sv-SE"/>
          </w:rPr>
          <w:delText>Test requirement</w:delText>
        </w:r>
        <w:r w:rsidDel="00565ECD">
          <w:tab/>
          <w:delText>62</w:delText>
        </w:r>
      </w:del>
    </w:p>
    <w:p w14:paraId="1C845B0B" w14:textId="77777777" w:rsidR="00E501D1" w:rsidDel="00565ECD" w:rsidRDefault="00E501D1">
      <w:pPr>
        <w:pStyle w:val="TOC4"/>
        <w:rPr>
          <w:del w:id="1145" w:author="Huawei" w:date="2018-07-11T17:51:00Z"/>
          <w:rFonts w:asciiTheme="minorHAnsi" w:hAnsiTheme="minorHAnsi" w:cstheme="minorBidi"/>
          <w:sz w:val="22"/>
          <w:szCs w:val="22"/>
          <w:lang w:val="en-US" w:eastAsia="zh-CN"/>
        </w:rPr>
      </w:pPr>
      <w:del w:id="1146" w:author="Huawei" w:date="2018-07-11T17:51:00Z">
        <w:r w:rsidDel="00565ECD">
          <w:rPr>
            <w:lang w:eastAsia="sv-SE"/>
          </w:rPr>
          <w:delText>7.8.5.1</w:delText>
        </w:r>
        <w:r w:rsidDel="00565ECD">
          <w:rPr>
            <w:rFonts w:asciiTheme="minorHAnsi" w:hAnsiTheme="minorHAnsi" w:cstheme="minorBidi"/>
            <w:sz w:val="22"/>
            <w:szCs w:val="22"/>
            <w:lang w:val="en-US" w:eastAsia="zh-CN"/>
          </w:rPr>
          <w:tab/>
        </w:r>
        <w:r w:rsidDel="00565ECD">
          <w:rPr>
            <w:lang w:eastAsia="sv-SE"/>
          </w:rPr>
          <w:delText>BS type 1-O</w:delText>
        </w:r>
        <w:r w:rsidDel="00565ECD">
          <w:tab/>
          <w:delText>62</w:delText>
        </w:r>
      </w:del>
    </w:p>
    <w:p w14:paraId="1CA57FB4" w14:textId="77777777" w:rsidR="00E501D1" w:rsidDel="00565ECD" w:rsidRDefault="00E501D1">
      <w:pPr>
        <w:pStyle w:val="TOC4"/>
        <w:rPr>
          <w:del w:id="1147" w:author="Huawei" w:date="2018-07-11T17:51:00Z"/>
          <w:rFonts w:asciiTheme="minorHAnsi" w:hAnsiTheme="minorHAnsi" w:cstheme="minorBidi"/>
          <w:sz w:val="22"/>
          <w:szCs w:val="22"/>
          <w:lang w:val="en-US" w:eastAsia="zh-CN"/>
        </w:rPr>
      </w:pPr>
      <w:del w:id="1148" w:author="Huawei" w:date="2018-07-11T17:51:00Z">
        <w:r w:rsidDel="00565ECD">
          <w:rPr>
            <w:lang w:eastAsia="sv-SE"/>
          </w:rPr>
          <w:delText>7.8.5.2</w:delText>
        </w:r>
        <w:r w:rsidDel="00565ECD">
          <w:rPr>
            <w:rFonts w:asciiTheme="minorHAnsi" w:hAnsiTheme="minorHAnsi" w:cstheme="minorBidi"/>
            <w:sz w:val="22"/>
            <w:szCs w:val="22"/>
            <w:lang w:val="en-US" w:eastAsia="zh-CN"/>
          </w:rPr>
          <w:tab/>
        </w:r>
        <w:r w:rsidDel="00565ECD">
          <w:rPr>
            <w:lang w:eastAsia="sv-SE"/>
          </w:rPr>
          <w:delText>BS type 2-O</w:delText>
        </w:r>
        <w:r w:rsidDel="00565ECD">
          <w:tab/>
          <w:delText>66</w:delText>
        </w:r>
      </w:del>
    </w:p>
    <w:p w14:paraId="1420D38A" w14:textId="77777777" w:rsidR="00E501D1" w:rsidDel="00565ECD" w:rsidRDefault="00E501D1">
      <w:pPr>
        <w:pStyle w:val="TOC2"/>
        <w:rPr>
          <w:del w:id="1149" w:author="Huawei" w:date="2018-07-11T17:51:00Z"/>
          <w:rFonts w:asciiTheme="minorHAnsi" w:hAnsiTheme="minorHAnsi" w:cstheme="minorBidi"/>
          <w:sz w:val="22"/>
          <w:szCs w:val="22"/>
          <w:lang w:val="en-US" w:eastAsia="zh-CN"/>
        </w:rPr>
      </w:pPr>
      <w:del w:id="1150" w:author="Huawei" w:date="2018-07-11T17:51:00Z">
        <w:r w:rsidDel="00565ECD">
          <w:delText>7.9</w:delText>
        </w:r>
        <w:r w:rsidDel="00565ECD">
          <w:rPr>
            <w:rFonts w:asciiTheme="minorHAnsi" w:hAnsiTheme="minorHAnsi" w:cstheme="minorBidi"/>
            <w:sz w:val="22"/>
            <w:szCs w:val="22"/>
            <w:lang w:val="en-US" w:eastAsia="zh-CN"/>
          </w:rPr>
          <w:tab/>
        </w:r>
        <w:r w:rsidDel="00565ECD">
          <w:delText>OTA in-channel selectivity</w:delText>
        </w:r>
        <w:r w:rsidDel="00565ECD">
          <w:tab/>
          <w:delText>66</w:delText>
        </w:r>
      </w:del>
    </w:p>
    <w:p w14:paraId="4A6022FC" w14:textId="77777777" w:rsidR="00E501D1" w:rsidDel="00565ECD" w:rsidRDefault="00E501D1">
      <w:pPr>
        <w:pStyle w:val="TOC3"/>
        <w:rPr>
          <w:del w:id="1151" w:author="Huawei" w:date="2018-07-11T17:51:00Z"/>
          <w:rFonts w:asciiTheme="minorHAnsi" w:hAnsiTheme="minorHAnsi" w:cstheme="minorBidi"/>
          <w:sz w:val="22"/>
          <w:szCs w:val="22"/>
          <w:lang w:val="en-US" w:eastAsia="zh-CN"/>
        </w:rPr>
      </w:pPr>
      <w:del w:id="1152" w:author="Huawei" w:date="2018-07-11T17:51:00Z">
        <w:r w:rsidDel="00565ECD">
          <w:rPr>
            <w:lang w:eastAsia="sv-SE"/>
          </w:rPr>
          <w:delText>7.9.1</w:delText>
        </w:r>
        <w:r w:rsidDel="00565ECD">
          <w:rPr>
            <w:rFonts w:asciiTheme="minorHAnsi" w:hAnsiTheme="minorHAnsi" w:cstheme="minorBidi"/>
            <w:sz w:val="22"/>
            <w:szCs w:val="22"/>
            <w:lang w:val="en-US" w:eastAsia="zh-CN"/>
          </w:rPr>
          <w:tab/>
        </w:r>
        <w:r w:rsidDel="00565ECD">
          <w:rPr>
            <w:lang w:eastAsia="sv-SE"/>
          </w:rPr>
          <w:delText>Definition and applicability</w:delText>
        </w:r>
        <w:r w:rsidDel="00565ECD">
          <w:tab/>
          <w:delText>66</w:delText>
        </w:r>
      </w:del>
    </w:p>
    <w:p w14:paraId="652AECD2" w14:textId="77777777" w:rsidR="00E501D1" w:rsidDel="00565ECD" w:rsidRDefault="00E501D1">
      <w:pPr>
        <w:pStyle w:val="TOC3"/>
        <w:rPr>
          <w:del w:id="1153" w:author="Huawei" w:date="2018-07-11T17:51:00Z"/>
          <w:rFonts w:asciiTheme="minorHAnsi" w:hAnsiTheme="minorHAnsi" w:cstheme="minorBidi"/>
          <w:sz w:val="22"/>
          <w:szCs w:val="22"/>
          <w:lang w:val="en-US" w:eastAsia="zh-CN"/>
        </w:rPr>
      </w:pPr>
      <w:del w:id="1154" w:author="Huawei" w:date="2018-07-11T17:51:00Z">
        <w:r w:rsidDel="00565ECD">
          <w:rPr>
            <w:lang w:eastAsia="sv-SE"/>
          </w:rPr>
          <w:delText>7.9.2</w:delText>
        </w:r>
        <w:r w:rsidDel="00565ECD">
          <w:rPr>
            <w:rFonts w:asciiTheme="minorHAnsi" w:hAnsiTheme="minorHAnsi" w:cstheme="minorBidi"/>
            <w:sz w:val="22"/>
            <w:szCs w:val="22"/>
            <w:lang w:val="en-US" w:eastAsia="zh-CN"/>
          </w:rPr>
          <w:tab/>
        </w:r>
        <w:r w:rsidDel="00565ECD">
          <w:rPr>
            <w:lang w:eastAsia="sv-SE"/>
          </w:rPr>
          <w:delText>Minimum requirement</w:delText>
        </w:r>
        <w:r w:rsidDel="00565ECD">
          <w:tab/>
          <w:delText>66</w:delText>
        </w:r>
      </w:del>
    </w:p>
    <w:p w14:paraId="3ACC14DF" w14:textId="77777777" w:rsidR="00E501D1" w:rsidDel="00565ECD" w:rsidRDefault="00E501D1">
      <w:pPr>
        <w:pStyle w:val="TOC3"/>
        <w:rPr>
          <w:del w:id="1155" w:author="Huawei" w:date="2018-07-11T17:51:00Z"/>
          <w:rFonts w:asciiTheme="minorHAnsi" w:hAnsiTheme="minorHAnsi" w:cstheme="minorBidi"/>
          <w:sz w:val="22"/>
          <w:szCs w:val="22"/>
          <w:lang w:val="en-US" w:eastAsia="zh-CN"/>
        </w:rPr>
      </w:pPr>
      <w:del w:id="1156" w:author="Huawei" w:date="2018-07-11T17:51:00Z">
        <w:r w:rsidDel="00565ECD">
          <w:rPr>
            <w:lang w:eastAsia="sv-SE"/>
          </w:rPr>
          <w:delText>7.9.3</w:delText>
        </w:r>
        <w:r w:rsidDel="00565ECD">
          <w:rPr>
            <w:rFonts w:asciiTheme="minorHAnsi" w:hAnsiTheme="minorHAnsi" w:cstheme="minorBidi"/>
            <w:sz w:val="22"/>
            <w:szCs w:val="22"/>
            <w:lang w:val="en-US" w:eastAsia="zh-CN"/>
          </w:rPr>
          <w:tab/>
        </w:r>
        <w:r w:rsidDel="00565ECD">
          <w:rPr>
            <w:lang w:eastAsia="sv-SE"/>
          </w:rPr>
          <w:delText>Test purpose</w:delText>
        </w:r>
        <w:r w:rsidDel="00565ECD">
          <w:tab/>
          <w:delText>67</w:delText>
        </w:r>
      </w:del>
    </w:p>
    <w:p w14:paraId="42498E05" w14:textId="77777777" w:rsidR="00E501D1" w:rsidDel="00565ECD" w:rsidRDefault="00E501D1">
      <w:pPr>
        <w:pStyle w:val="TOC3"/>
        <w:rPr>
          <w:del w:id="1157" w:author="Huawei" w:date="2018-07-11T17:51:00Z"/>
          <w:rFonts w:asciiTheme="minorHAnsi" w:hAnsiTheme="minorHAnsi" w:cstheme="minorBidi"/>
          <w:sz w:val="22"/>
          <w:szCs w:val="22"/>
          <w:lang w:val="en-US" w:eastAsia="zh-CN"/>
        </w:rPr>
      </w:pPr>
      <w:del w:id="1158" w:author="Huawei" w:date="2018-07-11T17:51:00Z">
        <w:r w:rsidDel="00565ECD">
          <w:rPr>
            <w:lang w:eastAsia="sv-SE"/>
          </w:rPr>
          <w:delText>7.9</w:delText>
        </w:r>
        <w:r w:rsidDel="00565ECD">
          <w:rPr>
            <w:lang w:eastAsia="zh-CN"/>
          </w:rPr>
          <w:delText>.</w:delText>
        </w:r>
        <w:r w:rsidDel="00565ECD">
          <w:rPr>
            <w:lang w:eastAsia="sv-SE"/>
          </w:rPr>
          <w:delText>4</w:delText>
        </w:r>
        <w:r w:rsidDel="00565ECD">
          <w:rPr>
            <w:rFonts w:asciiTheme="minorHAnsi" w:hAnsiTheme="minorHAnsi" w:cstheme="minorBidi"/>
            <w:sz w:val="22"/>
            <w:szCs w:val="22"/>
            <w:lang w:val="en-US" w:eastAsia="zh-CN"/>
          </w:rPr>
          <w:tab/>
        </w:r>
        <w:r w:rsidDel="00565ECD">
          <w:rPr>
            <w:lang w:eastAsia="sv-SE"/>
          </w:rPr>
          <w:delText>Method of test</w:delText>
        </w:r>
        <w:r w:rsidDel="00565ECD">
          <w:tab/>
          <w:delText>67</w:delText>
        </w:r>
      </w:del>
    </w:p>
    <w:p w14:paraId="1ADA3BF2" w14:textId="77777777" w:rsidR="00E501D1" w:rsidDel="00565ECD" w:rsidRDefault="00E501D1">
      <w:pPr>
        <w:pStyle w:val="TOC4"/>
        <w:rPr>
          <w:del w:id="1159" w:author="Huawei" w:date="2018-07-11T17:51:00Z"/>
          <w:rFonts w:asciiTheme="minorHAnsi" w:hAnsiTheme="minorHAnsi" w:cstheme="minorBidi"/>
          <w:sz w:val="22"/>
          <w:szCs w:val="22"/>
          <w:lang w:val="en-US" w:eastAsia="zh-CN"/>
        </w:rPr>
      </w:pPr>
      <w:del w:id="1160" w:author="Huawei" w:date="2018-07-11T17:51:00Z">
        <w:r w:rsidDel="00565ECD">
          <w:rPr>
            <w:lang w:eastAsia="sv-SE"/>
          </w:rPr>
          <w:delText>7.9.4.1</w:delText>
        </w:r>
        <w:r w:rsidDel="00565ECD">
          <w:rPr>
            <w:rFonts w:asciiTheme="minorHAnsi" w:hAnsiTheme="minorHAnsi" w:cstheme="minorBidi"/>
            <w:sz w:val="22"/>
            <w:szCs w:val="22"/>
            <w:lang w:val="en-US" w:eastAsia="zh-CN"/>
          </w:rPr>
          <w:tab/>
        </w:r>
        <w:r w:rsidDel="00565ECD">
          <w:rPr>
            <w:lang w:eastAsia="sv-SE"/>
          </w:rPr>
          <w:delText>Initial conditions</w:delText>
        </w:r>
        <w:r w:rsidDel="00565ECD">
          <w:tab/>
          <w:delText>67</w:delText>
        </w:r>
      </w:del>
    </w:p>
    <w:p w14:paraId="413A7C7E" w14:textId="77777777" w:rsidR="00E501D1" w:rsidDel="00565ECD" w:rsidRDefault="00E501D1">
      <w:pPr>
        <w:pStyle w:val="TOC4"/>
        <w:rPr>
          <w:del w:id="1161" w:author="Huawei" w:date="2018-07-11T17:51:00Z"/>
          <w:rFonts w:asciiTheme="minorHAnsi" w:hAnsiTheme="minorHAnsi" w:cstheme="minorBidi"/>
          <w:sz w:val="22"/>
          <w:szCs w:val="22"/>
          <w:lang w:val="en-US" w:eastAsia="zh-CN"/>
        </w:rPr>
      </w:pPr>
      <w:del w:id="1162" w:author="Huawei" w:date="2018-07-11T17:51:00Z">
        <w:r w:rsidDel="00565ECD">
          <w:rPr>
            <w:lang w:eastAsia="sv-SE"/>
          </w:rPr>
          <w:delText>7.9.4.2</w:delText>
        </w:r>
        <w:r w:rsidDel="00565ECD">
          <w:rPr>
            <w:rFonts w:asciiTheme="minorHAnsi" w:hAnsiTheme="minorHAnsi" w:cstheme="minorBidi"/>
            <w:sz w:val="22"/>
            <w:szCs w:val="22"/>
            <w:lang w:val="en-US" w:eastAsia="zh-CN"/>
          </w:rPr>
          <w:tab/>
        </w:r>
        <w:r w:rsidDel="00565ECD">
          <w:rPr>
            <w:lang w:eastAsia="sv-SE"/>
          </w:rPr>
          <w:delText>Procedure</w:delText>
        </w:r>
        <w:r w:rsidDel="00565ECD">
          <w:tab/>
          <w:delText>67</w:delText>
        </w:r>
      </w:del>
    </w:p>
    <w:p w14:paraId="7BC6D5D8" w14:textId="77777777" w:rsidR="00E501D1" w:rsidDel="00565ECD" w:rsidRDefault="00E501D1">
      <w:pPr>
        <w:pStyle w:val="TOC3"/>
        <w:rPr>
          <w:del w:id="1163" w:author="Huawei" w:date="2018-07-11T17:51:00Z"/>
          <w:rFonts w:asciiTheme="minorHAnsi" w:hAnsiTheme="minorHAnsi" w:cstheme="minorBidi"/>
          <w:sz w:val="22"/>
          <w:szCs w:val="22"/>
          <w:lang w:val="en-US" w:eastAsia="zh-CN"/>
        </w:rPr>
      </w:pPr>
      <w:del w:id="1164" w:author="Huawei" w:date="2018-07-11T17:51:00Z">
        <w:r w:rsidDel="00565ECD">
          <w:rPr>
            <w:lang w:eastAsia="sv-SE"/>
          </w:rPr>
          <w:delText>7.9</w:delText>
        </w:r>
        <w:r w:rsidDel="00565ECD">
          <w:rPr>
            <w:lang w:eastAsia="zh-CN"/>
          </w:rPr>
          <w:delText>.</w:delText>
        </w:r>
        <w:r w:rsidDel="00565ECD">
          <w:rPr>
            <w:lang w:eastAsia="sv-SE"/>
          </w:rPr>
          <w:delText>5</w:delText>
        </w:r>
        <w:r w:rsidDel="00565ECD">
          <w:rPr>
            <w:rFonts w:asciiTheme="minorHAnsi" w:hAnsiTheme="minorHAnsi" w:cstheme="minorBidi"/>
            <w:sz w:val="22"/>
            <w:szCs w:val="22"/>
            <w:lang w:val="en-US" w:eastAsia="zh-CN"/>
          </w:rPr>
          <w:tab/>
        </w:r>
        <w:r w:rsidDel="00565ECD">
          <w:rPr>
            <w:lang w:eastAsia="sv-SE"/>
          </w:rPr>
          <w:delText>Test requirement</w:delText>
        </w:r>
        <w:r w:rsidDel="00565ECD">
          <w:tab/>
          <w:delText>68</w:delText>
        </w:r>
      </w:del>
    </w:p>
    <w:p w14:paraId="1606CB23" w14:textId="77777777" w:rsidR="00E501D1" w:rsidDel="00565ECD" w:rsidRDefault="00E501D1">
      <w:pPr>
        <w:pStyle w:val="TOC4"/>
        <w:rPr>
          <w:del w:id="1165" w:author="Huawei" w:date="2018-07-11T17:51:00Z"/>
          <w:rFonts w:asciiTheme="minorHAnsi" w:hAnsiTheme="minorHAnsi" w:cstheme="minorBidi"/>
          <w:sz w:val="22"/>
          <w:szCs w:val="22"/>
          <w:lang w:val="en-US" w:eastAsia="zh-CN"/>
        </w:rPr>
      </w:pPr>
      <w:del w:id="1166" w:author="Huawei" w:date="2018-07-11T17:51:00Z">
        <w:r w:rsidDel="00565ECD">
          <w:rPr>
            <w:lang w:eastAsia="sv-SE"/>
          </w:rPr>
          <w:delText>7.9.5.1</w:delText>
        </w:r>
        <w:r w:rsidDel="00565ECD">
          <w:rPr>
            <w:rFonts w:asciiTheme="minorHAnsi" w:hAnsiTheme="minorHAnsi" w:cstheme="minorBidi"/>
            <w:sz w:val="22"/>
            <w:szCs w:val="22"/>
            <w:lang w:val="en-US" w:eastAsia="zh-CN"/>
          </w:rPr>
          <w:tab/>
        </w:r>
        <w:r w:rsidDel="00565ECD">
          <w:rPr>
            <w:lang w:eastAsia="sv-SE"/>
          </w:rPr>
          <w:delText>BS type 1-O</w:delText>
        </w:r>
        <w:r w:rsidDel="00565ECD">
          <w:tab/>
          <w:delText>68</w:delText>
        </w:r>
      </w:del>
    </w:p>
    <w:p w14:paraId="1DABC75F" w14:textId="77777777" w:rsidR="00E501D1" w:rsidDel="00565ECD" w:rsidRDefault="00E501D1">
      <w:pPr>
        <w:pStyle w:val="TOC4"/>
        <w:rPr>
          <w:del w:id="1167" w:author="Huawei" w:date="2018-07-11T17:51:00Z"/>
          <w:rFonts w:asciiTheme="minorHAnsi" w:hAnsiTheme="minorHAnsi" w:cstheme="minorBidi"/>
          <w:sz w:val="22"/>
          <w:szCs w:val="22"/>
          <w:lang w:val="en-US" w:eastAsia="zh-CN"/>
        </w:rPr>
      </w:pPr>
      <w:del w:id="1168" w:author="Huawei" w:date="2018-07-11T17:51:00Z">
        <w:r w:rsidDel="00565ECD">
          <w:rPr>
            <w:lang w:eastAsia="sv-SE"/>
          </w:rPr>
          <w:delText>7.9.5.2</w:delText>
        </w:r>
        <w:r w:rsidDel="00565ECD">
          <w:rPr>
            <w:rFonts w:asciiTheme="minorHAnsi" w:hAnsiTheme="minorHAnsi" w:cstheme="minorBidi"/>
            <w:sz w:val="22"/>
            <w:szCs w:val="22"/>
            <w:lang w:val="en-US" w:eastAsia="zh-CN"/>
          </w:rPr>
          <w:tab/>
        </w:r>
        <w:r w:rsidDel="00565ECD">
          <w:rPr>
            <w:lang w:eastAsia="sv-SE"/>
          </w:rPr>
          <w:delText>BS type 2-O</w:delText>
        </w:r>
        <w:r w:rsidDel="00565ECD">
          <w:tab/>
          <w:delText>71</w:delText>
        </w:r>
      </w:del>
    </w:p>
    <w:p w14:paraId="620C5031" w14:textId="77777777" w:rsidR="00E501D1" w:rsidDel="00565ECD" w:rsidRDefault="00E501D1">
      <w:pPr>
        <w:pStyle w:val="TOC1"/>
        <w:rPr>
          <w:del w:id="1169" w:author="Huawei" w:date="2018-07-11T17:51:00Z"/>
          <w:rFonts w:asciiTheme="minorHAnsi" w:hAnsiTheme="minorHAnsi" w:cstheme="minorBidi"/>
          <w:szCs w:val="22"/>
          <w:lang w:val="en-US" w:eastAsia="zh-CN"/>
        </w:rPr>
      </w:pPr>
      <w:del w:id="1170" w:author="Huawei" w:date="2018-07-11T17:51:00Z">
        <w:r w:rsidDel="00565ECD">
          <w:delText>8</w:delText>
        </w:r>
        <w:r w:rsidDel="00565ECD">
          <w:rPr>
            <w:rFonts w:asciiTheme="minorHAnsi" w:hAnsiTheme="minorHAnsi" w:cstheme="minorBidi"/>
            <w:szCs w:val="22"/>
            <w:lang w:val="en-US" w:eastAsia="zh-CN"/>
          </w:rPr>
          <w:tab/>
        </w:r>
        <w:r w:rsidDel="00565ECD">
          <w:delText>Radiated performance requirements</w:delText>
        </w:r>
        <w:r w:rsidDel="00565ECD">
          <w:tab/>
          <w:delText>73</w:delText>
        </w:r>
      </w:del>
    </w:p>
    <w:p w14:paraId="0D6D48FC" w14:textId="77777777" w:rsidR="00E501D1" w:rsidDel="00565ECD" w:rsidRDefault="00E501D1">
      <w:pPr>
        <w:pStyle w:val="TOC8"/>
        <w:rPr>
          <w:del w:id="1171" w:author="Huawei" w:date="2018-07-11T17:51:00Z"/>
          <w:rFonts w:asciiTheme="minorHAnsi" w:hAnsiTheme="minorHAnsi" w:cstheme="minorBidi"/>
          <w:b w:val="0"/>
          <w:szCs w:val="22"/>
          <w:lang w:val="en-US" w:eastAsia="zh-CN"/>
        </w:rPr>
      </w:pPr>
      <w:del w:id="1172" w:author="Huawei" w:date="2018-07-11T17:51:00Z">
        <w:r w:rsidDel="00565ECD">
          <w:delText>Annex A (normative): Reference measurement channels</w:delText>
        </w:r>
        <w:r w:rsidDel="00565ECD">
          <w:tab/>
          <w:delText>74</w:delText>
        </w:r>
      </w:del>
    </w:p>
    <w:p w14:paraId="3495B594" w14:textId="77777777" w:rsidR="00E501D1" w:rsidDel="00565ECD" w:rsidRDefault="00E501D1">
      <w:pPr>
        <w:pStyle w:val="TOC8"/>
        <w:rPr>
          <w:del w:id="1173" w:author="Huawei" w:date="2018-07-11T17:51:00Z"/>
          <w:rFonts w:asciiTheme="minorHAnsi" w:hAnsiTheme="minorHAnsi" w:cstheme="minorBidi"/>
          <w:b w:val="0"/>
          <w:szCs w:val="22"/>
          <w:lang w:val="en-US" w:eastAsia="zh-CN"/>
        </w:rPr>
      </w:pPr>
      <w:del w:id="1174" w:author="Huawei" w:date="2018-07-11T17:51:00Z">
        <w:r w:rsidDel="00565ECD">
          <w:delText>Annex B (normative): Environmental requirements for the BS equipment</w:delText>
        </w:r>
        <w:r w:rsidDel="00565ECD">
          <w:tab/>
          <w:delText>75</w:delText>
        </w:r>
      </w:del>
    </w:p>
    <w:p w14:paraId="6E63B3EC" w14:textId="77777777" w:rsidR="00E501D1" w:rsidDel="00565ECD" w:rsidRDefault="00E501D1">
      <w:pPr>
        <w:pStyle w:val="TOC1"/>
        <w:rPr>
          <w:del w:id="1175" w:author="Huawei" w:date="2018-07-11T17:51:00Z"/>
          <w:rFonts w:asciiTheme="minorHAnsi" w:hAnsiTheme="minorHAnsi" w:cstheme="minorBidi"/>
          <w:szCs w:val="22"/>
          <w:lang w:val="en-US" w:eastAsia="zh-CN"/>
        </w:rPr>
      </w:pPr>
      <w:del w:id="1176" w:author="Huawei" w:date="2018-07-11T17:51:00Z">
        <w:r w:rsidDel="00565ECD">
          <w:delText>B.1</w:delText>
        </w:r>
        <w:r w:rsidDel="00565ECD">
          <w:rPr>
            <w:rFonts w:asciiTheme="minorHAnsi" w:hAnsiTheme="minorHAnsi" w:cstheme="minorBidi"/>
            <w:szCs w:val="22"/>
            <w:lang w:val="en-US" w:eastAsia="zh-CN"/>
          </w:rPr>
          <w:tab/>
        </w:r>
        <w:r w:rsidDel="00565ECD">
          <w:delText>General</w:delText>
        </w:r>
        <w:r w:rsidDel="00565ECD">
          <w:tab/>
          <w:delText>75</w:delText>
        </w:r>
      </w:del>
    </w:p>
    <w:p w14:paraId="01FA57AE" w14:textId="77777777" w:rsidR="00E501D1" w:rsidDel="00565ECD" w:rsidRDefault="00E501D1">
      <w:pPr>
        <w:pStyle w:val="TOC1"/>
        <w:rPr>
          <w:del w:id="1177" w:author="Huawei" w:date="2018-07-11T17:51:00Z"/>
          <w:rFonts w:asciiTheme="minorHAnsi" w:hAnsiTheme="minorHAnsi" w:cstheme="minorBidi"/>
          <w:szCs w:val="22"/>
          <w:lang w:val="en-US" w:eastAsia="zh-CN"/>
        </w:rPr>
      </w:pPr>
      <w:del w:id="1178" w:author="Huawei" w:date="2018-07-11T17:51:00Z">
        <w:r w:rsidDel="00565ECD">
          <w:delText>B.2</w:delText>
        </w:r>
        <w:r w:rsidDel="00565ECD">
          <w:rPr>
            <w:rFonts w:asciiTheme="minorHAnsi" w:hAnsiTheme="minorHAnsi" w:cstheme="minorBidi"/>
            <w:szCs w:val="22"/>
            <w:lang w:val="en-US" w:eastAsia="zh-CN"/>
          </w:rPr>
          <w:tab/>
        </w:r>
        <w:r w:rsidRPr="006C43FB" w:rsidDel="00565ECD">
          <w:rPr>
            <w:rFonts w:cs="v4.2.0"/>
          </w:rPr>
          <w:delText>Normal test environment</w:delText>
        </w:r>
        <w:r w:rsidDel="00565ECD">
          <w:tab/>
          <w:delText>75</w:delText>
        </w:r>
      </w:del>
    </w:p>
    <w:p w14:paraId="7C0253E6" w14:textId="77777777" w:rsidR="00E501D1" w:rsidDel="00565ECD" w:rsidRDefault="00E501D1">
      <w:pPr>
        <w:pStyle w:val="TOC1"/>
        <w:rPr>
          <w:del w:id="1179" w:author="Huawei" w:date="2018-07-11T17:51:00Z"/>
          <w:rFonts w:asciiTheme="minorHAnsi" w:hAnsiTheme="minorHAnsi" w:cstheme="minorBidi"/>
          <w:szCs w:val="22"/>
          <w:lang w:val="en-US" w:eastAsia="zh-CN"/>
        </w:rPr>
      </w:pPr>
      <w:del w:id="1180" w:author="Huawei" w:date="2018-07-11T17:51:00Z">
        <w:r w:rsidDel="00565ECD">
          <w:delText>B.3</w:delText>
        </w:r>
        <w:r w:rsidDel="00565ECD">
          <w:rPr>
            <w:rFonts w:asciiTheme="minorHAnsi" w:hAnsiTheme="minorHAnsi" w:cstheme="minorBidi"/>
            <w:szCs w:val="22"/>
            <w:lang w:val="en-US" w:eastAsia="zh-CN"/>
          </w:rPr>
          <w:tab/>
        </w:r>
        <w:r w:rsidRPr="006C43FB" w:rsidDel="00565ECD">
          <w:rPr>
            <w:rFonts w:cs="v4.2.0"/>
          </w:rPr>
          <w:delText>Extreme test environment</w:delText>
        </w:r>
        <w:r w:rsidDel="00565ECD">
          <w:tab/>
          <w:delText>75</w:delText>
        </w:r>
      </w:del>
    </w:p>
    <w:p w14:paraId="00598669" w14:textId="77777777" w:rsidR="00E501D1" w:rsidDel="00565ECD" w:rsidRDefault="00E501D1">
      <w:pPr>
        <w:pStyle w:val="TOC2"/>
        <w:rPr>
          <w:del w:id="1181" w:author="Huawei" w:date="2018-07-11T17:51:00Z"/>
          <w:rFonts w:asciiTheme="minorHAnsi" w:hAnsiTheme="minorHAnsi" w:cstheme="minorBidi"/>
          <w:sz w:val="22"/>
          <w:szCs w:val="22"/>
          <w:lang w:val="en-US" w:eastAsia="zh-CN"/>
        </w:rPr>
      </w:pPr>
      <w:del w:id="1182" w:author="Huawei" w:date="2018-07-11T17:51:00Z">
        <w:r w:rsidDel="00565ECD">
          <w:delText>B.3.1</w:delText>
        </w:r>
        <w:r w:rsidDel="00565ECD">
          <w:rPr>
            <w:rFonts w:asciiTheme="minorHAnsi" w:hAnsiTheme="minorHAnsi" w:cstheme="minorBidi"/>
            <w:sz w:val="22"/>
            <w:szCs w:val="22"/>
            <w:lang w:val="en-US" w:eastAsia="zh-CN"/>
          </w:rPr>
          <w:tab/>
        </w:r>
        <w:r w:rsidDel="00565ECD">
          <w:delText>Extreme temperature</w:delText>
        </w:r>
        <w:r w:rsidDel="00565ECD">
          <w:tab/>
          <w:delText>75</w:delText>
        </w:r>
      </w:del>
    </w:p>
    <w:p w14:paraId="05862B43" w14:textId="77777777" w:rsidR="00E501D1" w:rsidDel="00565ECD" w:rsidRDefault="00E501D1">
      <w:pPr>
        <w:pStyle w:val="TOC1"/>
        <w:rPr>
          <w:del w:id="1183" w:author="Huawei" w:date="2018-07-11T17:51:00Z"/>
          <w:rFonts w:asciiTheme="minorHAnsi" w:hAnsiTheme="minorHAnsi" w:cstheme="minorBidi"/>
          <w:szCs w:val="22"/>
          <w:lang w:val="en-US" w:eastAsia="zh-CN"/>
        </w:rPr>
      </w:pPr>
      <w:del w:id="1184" w:author="Huawei" w:date="2018-07-11T17:51:00Z">
        <w:r w:rsidDel="00565ECD">
          <w:delText>B.4</w:delText>
        </w:r>
        <w:r w:rsidDel="00565ECD">
          <w:rPr>
            <w:rFonts w:asciiTheme="minorHAnsi" w:hAnsiTheme="minorHAnsi" w:cstheme="minorBidi"/>
            <w:szCs w:val="22"/>
            <w:lang w:val="en-US" w:eastAsia="zh-CN"/>
          </w:rPr>
          <w:tab/>
        </w:r>
        <w:r w:rsidRPr="006C43FB" w:rsidDel="00565ECD">
          <w:rPr>
            <w:rFonts w:cs="v4.2.0"/>
          </w:rPr>
          <w:delText>Vibration</w:delText>
        </w:r>
        <w:r w:rsidDel="00565ECD">
          <w:tab/>
          <w:delText>76</w:delText>
        </w:r>
      </w:del>
    </w:p>
    <w:p w14:paraId="073656E7" w14:textId="77777777" w:rsidR="00E501D1" w:rsidDel="00565ECD" w:rsidRDefault="00E501D1">
      <w:pPr>
        <w:pStyle w:val="TOC1"/>
        <w:rPr>
          <w:del w:id="1185" w:author="Huawei" w:date="2018-07-11T17:51:00Z"/>
          <w:rFonts w:asciiTheme="minorHAnsi" w:hAnsiTheme="minorHAnsi" w:cstheme="minorBidi"/>
          <w:szCs w:val="22"/>
          <w:lang w:val="en-US" w:eastAsia="zh-CN"/>
        </w:rPr>
      </w:pPr>
      <w:del w:id="1186" w:author="Huawei" w:date="2018-07-11T17:51:00Z">
        <w:r w:rsidDel="00565ECD">
          <w:delText>B.5</w:delText>
        </w:r>
        <w:r w:rsidDel="00565ECD">
          <w:rPr>
            <w:rFonts w:asciiTheme="minorHAnsi" w:hAnsiTheme="minorHAnsi" w:cstheme="minorBidi"/>
            <w:szCs w:val="22"/>
            <w:lang w:val="en-US" w:eastAsia="zh-CN"/>
          </w:rPr>
          <w:tab/>
        </w:r>
        <w:r w:rsidRPr="006C43FB" w:rsidDel="00565ECD">
          <w:rPr>
            <w:rFonts w:cs="v4.2.0"/>
          </w:rPr>
          <w:delText>Power supply</w:delText>
        </w:r>
        <w:r w:rsidDel="00565ECD">
          <w:tab/>
          <w:delText>76</w:delText>
        </w:r>
      </w:del>
    </w:p>
    <w:p w14:paraId="4AB08830" w14:textId="77777777" w:rsidR="00E501D1" w:rsidDel="00565ECD" w:rsidRDefault="00E501D1">
      <w:pPr>
        <w:pStyle w:val="TOC1"/>
        <w:rPr>
          <w:del w:id="1187" w:author="Huawei" w:date="2018-07-11T17:51:00Z"/>
          <w:rFonts w:asciiTheme="minorHAnsi" w:hAnsiTheme="minorHAnsi" w:cstheme="minorBidi"/>
          <w:szCs w:val="22"/>
          <w:lang w:val="en-US" w:eastAsia="zh-CN"/>
        </w:rPr>
      </w:pPr>
      <w:del w:id="1188" w:author="Huawei" w:date="2018-07-11T17:51:00Z">
        <w:r w:rsidDel="00565ECD">
          <w:rPr>
            <w:lang w:eastAsia="sv-SE"/>
          </w:rPr>
          <w:delText>B.6</w:delText>
        </w:r>
        <w:r w:rsidDel="00565ECD">
          <w:rPr>
            <w:rFonts w:asciiTheme="minorHAnsi" w:hAnsiTheme="minorHAnsi" w:cstheme="minorBidi"/>
            <w:szCs w:val="22"/>
            <w:lang w:val="en-US" w:eastAsia="zh-CN"/>
          </w:rPr>
          <w:tab/>
        </w:r>
        <w:r w:rsidDel="00565ECD">
          <w:rPr>
            <w:lang w:eastAsia="sv-SE"/>
          </w:rPr>
          <w:delText>Measurement of test environments</w:delText>
        </w:r>
        <w:r w:rsidDel="00565ECD">
          <w:tab/>
          <w:delText>76</w:delText>
        </w:r>
      </w:del>
    </w:p>
    <w:p w14:paraId="716569CC" w14:textId="77777777" w:rsidR="00E501D1" w:rsidDel="00565ECD" w:rsidRDefault="00E501D1">
      <w:pPr>
        <w:pStyle w:val="TOC8"/>
        <w:rPr>
          <w:del w:id="1189" w:author="Huawei" w:date="2018-07-11T17:51:00Z"/>
          <w:rFonts w:asciiTheme="minorHAnsi" w:hAnsiTheme="minorHAnsi" w:cstheme="minorBidi"/>
          <w:b w:val="0"/>
          <w:szCs w:val="22"/>
          <w:lang w:val="en-US" w:eastAsia="zh-CN"/>
        </w:rPr>
      </w:pPr>
      <w:del w:id="1190" w:author="Huawei" w:date="2018-07-11T17:51:00Z">
        <w:r w:rsidDel="00565ECD">
          <w:delText>Annex C (informative): Test tolerances and derivation of test requirements</w:delText>
        </w:r>
        <w:r w:rsidDel="00565ECD">
          <w:tab/>
          <w:delText>77</w:delText>
        </w:r>
      </w:del>
    </w:p>
    <w:p w14:paraId="5A989CDC" w14:textId="77777777" w:rsidR="00E501D1" w:rsidDel="00565ECD" w:rsidRDefault="00E501D1">
      <w:pPr>
        <w:pStyle w:val="TOC1"/>
        <w:rPr>
          <w:del w:id="1191" w:author="Huawei" w:date="2018-07-11T17:51:00Z"/>
          <w:rFonts w:asciiTheme="minorHAnsi" w:hAnsiTheme="minorHAnsi" w:cstheme="minorBidi"/>
          <w:szCs w:val="22"/>
          <w:lang w:val="en-US" w:eastAsia="zh-CN"/>
        </w:rPr>
      </w:pPr>
      <w:del w:id="1192" w:author="Huawei" w:date="2018-07-11T17:51:00Z">
        <w:r w:rsidDel="00565ECD">
          <w:delText>C.1</w:delText>
        </w:r>
        <w:r w:rsidDel="00565ECD">
          <w:rPr>
            <w:rFonts w:asciiTheme="minorHAnsi" w:hAnsiTheme="minorHAnsi" w:cstheme="minorBidi"/>
            <w:szCs w:val="22"/>
            <w:lang w:val="en-US" w:eastAsia="zh-CN"/>
          </w:rPr>
          <w:tab/>
        </w:r>
        <w:r w:rsidDel="00565ECD">
          <w:rPr>
            <w:lang w:eastAsia="sv-SE"/>
          </w:rPr>
          <w:delText>Measurement of t</w:delText>
        </w:r>
        <w:r w:rsidDel="00565ECD">
          <w:delText>ransmitter</w:delText>
        </w:r>
        <w:r w:rsidDel="00565ECD">
          <w:tab/>
          <w:delText>77</w:delText>
        </w:r>
      </w:del>
    </w:p>
    <w:p w14:paraId="2BC6978A" w14:textId="77777777" w:rsidR="00E501D1" w:rsidDel="00565ECD" w:rsidRDefault="00E501D1">
      <w:pPr>
        <w:pStyle w:val="TOC1"/>
        <w:rPr>
          <w:del w:id="1193" w:author="Huawei" w:date="2018-07-11T17:51:00Z"/>
          <w:rFonts w:asciiTheme="minorHAnsi" w:hAnsiTheme="minorHAnsi" w:cstheme="minorBidi"/>
          <w:szCs w:val="22"/>
          <w:lang w:val="en-US" w:eastAsia="zh-CN"/>
        </w:rPr>
      </w:pPr>
      <w:del w:id="1194" w:author="Huawei" w:date="2018-07-11T17:51:00Z">
        <w:r w:rsidDel="00565ECD">
          <w:delText>C.2</w:delText>
        </w:r>
        <w:r w:rsidDel="00565ECD">
          <w:rPr>
            <w:rFonts w:asciiTheme="minorHAnsi" w:hAnsiTheme="minorHAnsi" w:cstheme="minorBidi"/>
            <w:szCs w:val="22"/>
            <w:lang w:val="en-US" w:eastAsia="zh-CN"/>
          </w:rPr>
          <w:tab/>
        </w:r>
        <w:r w:rsidDel="00565ECD">
          <w:rPr>
            <w:lang w:eastAsia="sv-SE"/>
          </w:rPr>
          <w:delText>Measurement of receiv</w:delText>
        </w:r>
        <w:r w:rsidDel="00565ECD">
          <w:delText>er</w:delText>
        </w:r>
        <w:r w:rsidDel="00565ECD">
          <w:tab/>
          <w:delText>77</w:delText>
        </w:r>
      </w:del>
    </w:p>
    <w:p w14:paraId="7CB04705" w14:textId="77777777" w:rsidR="00E501D1" w:rsidDel="00565ECD" w:rsidRDefault="00E501D1">
      <w:pPr>
        <w:pStyle w:val="TOC8"/>
        <w:rPr>
          <w:del w:id="1195" w:author="Huawei" w:date="2018-07-11T17:51:00Z"/>
          <w:rFonts w:asciiTheme="minorHAnsi" w:hAnsiTheme="minorHAnsi" w:cstheme="minorBidi"/>
          <w:b w:val="0"/>
          <w:szCs w:val="22"/>
          <w:lang w:val="en-US" w:eastAsia="zh-CN"/>
        </w:rPr>
      </w:pPr>
      <w:del w:id="1196" w:author="Huawei" w:date="2018-07-11T17:51:00Z">
        <w:r w:rsidDel="00565ECD">
          <w:delText>Annex D (normative): Calibration</w:delText>
        </w:r>
        <w:r w:rsidDel="00565ECD">
          <w:tab/>
          <w:delText>78</w:delText>
        </w:r>
      </w:del>
    </w:p>
    <w:p w14:paraId="11A18C5F" w14:textId="77777777" w:rsidR="00E501D1" w:rsidDel="00565ECD" w:rsidRDefault="00E501D1">
      <w:pPr>
        <w:pStyle w:val="TOC8"/>
        <w:rPr>
          <w:del w:id="1197" w:author="Huawei" w:date="2018-07-11T17:51:00Z"/>
          <w:rFonts w:asciiTheme="minorHAnsi" w:hAnsiTheme="minorHAnsi" w:cstheme="minorBidi"/>
          <w:b w:val="0"/>
          <w:szCs w:val="22"/>
          <w:lang w:val="en-US" w:eastAsia="zh-CN"/>
        </w:rPr>
      </w:pPr>
      <w:del w:id="1198" w:author="Huawei" w:date="2018-07-11T17:51:00Z">
        <w:r w:rsidDel="00565ECD">
          <w:delText>Annex E (informative): OTA test system set-up</w:delText>
        </w:r>
        <w:r w:rsidDel="00565ECD">
          <w:tab/>
          <w:delText>79</w:delText>
        </w:r>
      </w:del>
    </w:p>
    <w:p w14:paraId="7D92CE3B" w14:textId="77777777" w:rsidR="00E501D1" w:rsidDel="00565ECD" w:rsidRDefault="00E501D1">
      <w:pPr>
        <w:pStyle w:val="TOC1"/>
        <w:rPr>
          <w:del w:id="1199" w:author="Huawei" w:date="2018-07-11T17:51:00Z"/>
          <w:rFonts w:asciiTheme="minorHAnsi" w:hAnsiTheme="minorHAnsi" w:cstheme="minorBidi"/>
          <w:szCs w:val="22"/>
          <w:lang w:val="en-US" w:eastAsia="zh-CN"/>
        </w:rPr>
      </w:pPr>
      <w:del w:id="1200" w:author="Huawei" w:date="2018-07-11T17:51:00Z">
        <w:r w:rsidDel="00565ECD">
          <w:delText>E.1</w:delText>
        </w:r>
        <w:r w:rsidDel="00565ECD">
          <w:rPr>
            <w:rFonts w:asciiTheme="minorHAnsi" w:hAnsiTheme="minorHAnsi" w:cstheme="minorBidi"/>
            <w:szCs w:val="22"/>
            <w:lang w:val="en-US" w:eastAsia="zh-CN"/>
          </w:rPr>
          <w:tab/>
        </w:r>
        <w:r w:rsidDel="00565ECD">
          <w:delText>Transmitter</w:delText>
        </w:r>
        <w:r w:rsidDel="00565ECD">
          <w:tab/>
          <w:delText>79</w:delText>
        </w:r>
      </w:del>
    </w:p>
    <w:p w14:paraId="03FEB6B5" w14:textId="77777777" w:rsidR="00E501D1" w:rsidDel="00565ECD" w:rsidRDefault="00E501D1">
      <w:pPr>
        <w:pStyle w:val="TOC2"/>
        <w:rPr>
          <w:del w:id="1201" w:author="Huawei" w:date="2018-07-11T17:51:00Z"/>
          <w:rFonts w:asciiTheme="minorHAnsi" w:hAnsiTheme="minorHAnsi" w:cstheme="minorBidi"/>
          <w:sz w:val="22"/>
          <w:szCs w:val="22"/>
          <w:lang w:val="en-US" w:eastAsia="zh-CN"/>
        </w:rPr>
      </w:pPr>
      <w:del w:id="1202" w:author="Huawei" w:date="2018-07-11T17:51:00Z">
        <w:r w:rsidDel="00565ECD">
          <w:delText>E1.1</w:delText>
        </w:r>
        <w:r w:rsidDel="00565ECD">
          <w:rPr>
            <w:rFonts w:asciiTheme="minorHAnsi" w:hAnsiTheme="minorHAnsi" w:cstheme="minorBidi"/>
            <w:sz w:val="22"/>
            <w:szCs w:val="22"/>
            <w:lang w:val="en-US" w:eastAsia="zh-CN"/>
          </w:rPr>
          <w:tab/>
        </w:r>
        <w:r w:rsidDel="00565ECD">
          <w:delText>Radiated transmit power</w:delText>
        </w:r>
        <w:r w:rsidDel="00565ECD">
          <w:tab/>
          <w:delText>79</w:delText>
        </w:r>
      </w:del>
    </w:p>
    <w:p w14:paraId="5DB3E83D" w14:textId="77777777" w:rsidR="00E501D1" w:rsidDel="00565ECD" w:rsidRDefault="00E501D1">
      <w:pPr>
        <w:pStyle w:val="TOC1"/>
        <w:rPr>
          <w:del w:id="1203" w:author="Huawei" w:date="2018-07-11T17:51:00Z"/>
          <w:rFonts w:asciiTheme="minorHAnsi" w:hAnsiTheme="minorHAnsi" w:cstheme="minorBidi"/>
          <w:szCs w:val="22"/>
          <w:lang w:val="en-US" w:eastAsia="zh-CN"/>
        </w:rPr>
      </w:pPr>
      <w:del w:id="1204" w:author="Huawei" w:date="2018-07-11T17:51:00Z">
        <w:r w:rsidDel="00565ECD">
          <w:delText>E.2</w:delText>
        </w:r>
        <w:r w:rsidDel="00565ECD">
          <w:rPr>
            <w:rFonts w:asciiTheme="minorHAnsi" w:hAnsiTheme="minorHAnsi" w:cstheme="minorBidi"/>
            <w:szCs w:val="22"/>
            <w:lang w:val="en-US" w:eastAsia="zh-CN"/>
          </w:rPr>
          <w:tab/>
        </w:r>
        <w:r w:rsidDel="00565ECD">
          <w:delText>Receiver</w:delText>
        </w:r>
        <w:r w:rsidDel="00565ECD">
          <w:tab/>
          <w:delText>80</w:delText>
        </w:r>
      </w:del>
    </w:p>
    <w:p w14:paraId="59E145A0" w14:textId="77777777" w:rsidR="00E501D1" w:rsidDel="00565ECD" w:rsidRDefault="00E501D1">
      <w:pPr>
        <w:pStyle w:val="TOC2"/>
        <w:rPr>
          <w:del w:id="1205" w:author="Huawei" w:date="2018-07-11T17:51:00Z"/>
          <w:rFonts w:asciiTheme="minorHAnsi" w:hAnsiTheme="minorHAnsi" w:cstheme="minorBidi"/>
          <w:sz w:val="22"/>
          <w:szCs w:val="22"/>
          <w:lang w:val="en-US" w:eastAsia="zh-CN"/>
        </w:rPr>
      </w:pPr>
      <w:del w:id="1206" w:author="Huawei" w:date="2018-07-11T17:51:00Z">
        <w:r w:rsidDel="00565ECD">
          <w:delText>E.2.1</w:delText>
        </w:r>
        <w:r w:rsidDel="00565ECD">
          <w:rPr>
            <w:rFonts w:asciiTheme="minorHAnsi" w:hAnsiTheme="minorHAnsi" w:cstheme="minorBidi"/>
            <w:sz w:val="22"/>
            <w:szCs w:val="22"/>
            <w:lang w:val="en-US" w:eastAsia="zh-CN"/>
          </w:rPr>
          <w:tab/>
        </w:r>
        <w:r w:rsidDel="00565ECD">
          <w:delText>OTA sensitivity</w:delText>
        </w:r>
        <w:r w:rsidDel="00565ECD">
          <w:tab/>
          <w:delText>80</w:delText>
        </w:r>
      </w:del>
    </w:p>
    <w:p w14:paraId="3238E052" w14:textId="77777777" w:rsidR="00E501D1" w:rsidDel="00565ECD" w:rsidRDefault="00E501D1">
      <w:pPr>
        <w:pStyle w:val="TOC8"/>
        <w:rPr>
          <w:del w:id="1207" w:author="Huawei" w:date="2018-07-11T17:51:00Z"/>
          <w:rFonts w:asciiTheme="minorHAnsi" w:hAnsiTheme="minorHAnsi" w:cstheme="minorBidi"/>
          <w:b w:val="0"/>
          <w:szCs w:val="22"/>
          <w:lang w:val="en-US" w:eastAsia="zh-CN"/>
        </w:rPr>
      </w:pPr>
      <w:del w:id="1208" w:author="Huawei" w:date="2018-07-11T17:51:00Z">
        <w:r w:rsidDel="00565ECD">
          <w:delText>Annex F (normative): Estimation of Measurement Uncertainty</w:delText>
        </w:r>
        <w:r w:rsidDel="00565ECD">
          <w:tab/>
          <w:delText>81</w:delText>
        </w:r>
      </w:del>
    </w:p>
    <w:p w14:paraId="4B02716C" w14:textId="77777777" w:rsidR="00E501D1" w:rsidDel="00565ECD" w:rsidRDefault="00E501D1">
      <w:pPr>
        <w:pStyle w:val="TOC8"/>
        <w:rPr>
          <w:del w:id="1209" w:author="Huawei" w:date="2018-07-11T17:51:00Z"/>
          <w:rFonts w:asciiTheme="minorHAnsi" w:hAnsiTheme="minorHAnsi" w:cstheme="minorBidi"/>
          <w:b w:val="0"/>
          <w:szCs w:val="22"/>
          <w:lang w:val="en-US" w:eastAsia="zh-CN"/>
        </w:rPr>
      </w:pPr>
      <w:del w:id="1210" w:author="Huawei" w:date="2018-07-11T17:51:00Z">
        <w:r w:rsidDel="00565ECD">
          <w:delText>Annex G (informative): Transmitter Spatial emissions Declaration</w:delText>
        </w:r>
        <w:r w:rsidDel="00565ECD">
          <w:tab/>
          <w:delText>82</w:delText>
        </w:r>
      </w:del>
    </w:p>
    <w:p w14:paraId="37C60896" w14:textId="77777777" w:rsidR="00E501D1" w:rsidDel="00565ECD" w:rsidRDefault="00E501D1">
      <w:pPr>
        <w:pStyle w:val="TOC2"/>
        <w:rPr>
          <w:del w:id="1211" w:author="Huawei" w:date="2018-07-11T17:51:00Z"/>
          <w:rFonts w:asciiTheme="minorHAnsi" w:hAnsiTheme="minorHAnsi" w:cstheme="minorBidi"/>
          <w:sz w:val="22"/>
          <w:szCs w:val="22"/>
          <w:lang w:val="en-US" w:eastAsia="zh-CN"/>
        </w:rPr>
      </w:pPr>
      <w:del w:id="1212" w:author="Huawei" w:date="2018-07-11T17:51:00Z">
        <w:r w:rsidDel="00565ECD">
          <w:delText>G.1</w:delText>
        </w:r>
        <w:r w:rsidDel="00565ECD">
          <w:rPr>
            <w:rFonts w:asciiTheme="minorHAnsi" w:hAnsiTheme="minorHAnsi" w:cstheme="minorBidi"/>
            <w:sz w:val="22"/>
            <w:szCs w:val="22"/>
            <w:lang w:val="en-US" w:eastAsia="zh-CN"/>
          </w:rPr>
          <w:tab/>
        </w:r>
        <w:r w:rsidDel="00565ECD">
          <w:delText>General</w:delText>
        </w:r>
        <w:r w:rsidDel="00565ECD">
          <w:tab/>
          <w:delText>82</w:delText>
        </w:r>
      </w:del>
    </w:p>
    <w:p w14:paraId="43443FDA" w14:textId="77777777" w:rsidR="00E501D1" w:rsidDel="00565ECD" w:rsidRDefault="00E501D1">
      <w:pPr>
        <w:pStyle w:val="TOC2"/>
        <w:rPr>
          <w:del w:id="1213" w:author="Huawei" w:date="2018-07-11T17:51:00Z"/>
          <w:rFonts w:asciiTheme="minorHAnsi" w:hAnsiTheme="minorHAnsi" w:cstheme="minorBidi"/>
          <w:sz w:val="22"/>
          <w:szCs w:val="22"/>
          <w:lang w:val="en-US" w:eastAsia="zh-CN"/>
        </w:rPr>
      </w:pPr>
      <w:del w:id="1214" w:author="Huawei" w:date="2018-07-11T17:51:00Z">
        <w:r w:rsidDel="00565ECD">
          <w:delText>G.2</w:delText>
        </w:r>
        <w:r w:rsidDel="00565ECD">
          <w:rPr>
            <w:rFonts w:asciiTheme="minorHAnsi" w:hAnsiTheme="minorHAnsi" w:cstheme="minorBidi"/>
            <w:sz w:val="22"/>
            <w:szCs w:val="22"/>
            <w:lang w:val="en-US" w:eastAsia="zh-CN"/>
          </w:rPr>
          <w:tab/>
        </w:r>
        <w:r w:rsidDel="00565ECD">
          <w:delText>Declarations</w:delText>
        </w:r>
        <w:r w:rsidDel="00565ECD">
          <w:tab/>
          <w:delText>82</w:delText>
        </w:r>
      </w:del>
    </w:p>
    <w:p w14:paraId="2C527479" w14:textId="77777777" w:rsidR="00E501D1" w:rsidDel="00565ECD" w:rsidRDefault="00E501D1">
      <w:pPr>
        <w:pStyle w:val="TOC8"/>
        <w:rPr>
          <w:del w:id="1215" w:author="Huawei" w:date="2018-07-11T17:51:00Z"/>
          <w:rFonts w:asciiTheme="minorHAnsi" w:hAnsiTheme="minorHAnsi" w:cstheme="minorBidi"/>
          <w:b w:val="0"/>
          <w:szCs w:val="22"/>
          <w:lang w:val="en-US" w:eastAsia="zh-CN"/>
        </w:rPr>
      </w:pPr>
      <w:del w:id="1216" w:author="Huawei" w:date="2018-07-11T17:51:00Z">
        <w:r w:rsidDel="00565ECD">
          <w:delText xml:space="preserve">Annex H (informative): </w:delText>
        </w:r>
        <w:r w:rsidRPr="006C43FB" w:rsidDel="00565ECD">
          <w:rPr>
            <w:rFonts w:cs="v4.2.0"/>
          </w:rPr>
          <w:delText>Format and interpretation of tests</w:delText>
        </w:r>
        <w:r w:rsidDel="00565ECD">
          <w:tab/>
          <w:delText>84</w:delText>
        </w:r>
      </w:del>
    </w:p>
    <w:p w14:paraId="724B1D78" w14:textId="77777777" w:rsidR="00E501D1" w:rsidDel="00565ECD" w:rsidRDefault="00E501D1">
      <w:pPr>
        <w:pStyle w:val="TOC8"/>
        <w:rPr>
          <w:del w:id="1217" w:author="Huawei" w:date="2018-07-11T17:51:00Z"/>
          <w:rFonts w:asciiTheme="minorHAnsi" w:hAnsiTheme="minorHAnsi" w:cstheme="minorBidi"/>
          <w:b w:val="0"/>
          <w:szCs w:val="22"/>
          <w:lang w:val="en-US" w:eastAsia="zh-CN"/>
        </w:rPr>
      </w:pPr>
      <w:del w:id="1218" w:author="Huawei" w:date="2018-07-11T17:51:00Z">
        <w:r w:rsidDel="00565ECD">
          <w:delText>Annex I (informative): Change history</w:delText>
        </w:r>
        <w:r w:rsidDel="00565ECD">
          <w:tab/>
          <w:delText>85</w:delText>
        </w:r>
      </w:del>
    </w:p>
    <w:p w14:paraId="56C3FA98" w14:textId="77777777" w:rsidR="00080512" w:rsidRPr="004D3578" w:rsidRDefault="003F036A">
      <w:r>
        <w:rPr>
          <w:noProof/>
          <w:sz w:val="22"/>
        </w:rPr>
        <w:fldChar w:fldCharType="end"/>
      </w:r>
    </w:p>
    <w:p w14:paraId="37717322" w14:textId="77777777" w:rsidR="00080512" w:rsidRPr="004D3578" w:rsidRDefault="00080512">
      <w:pPr>
        <w:pStyle w:val="Heading1"/>
      </w:pPr>
      <w:r w:rsidRPr="004D3578">
        <w:br w:type="page"/>
      </w:r>
      <w:bookmarkStart w:id="1219" w:name="_Toc481570465"/>
      <w:bookmarkStart w:id="1220" w:name="_Toc519094838"/>
      <w:r w:rsidRPr="004D3578">
        <w:lastRenderedPageBreak/>
        <w:t>Foreword</w:t>
      </w:r>
      <w:bookmarkEnd w:id="1219"/>
      <w:bookmarkEnd w:id="1220"/>
    </w:p>
    <w:p w14:paraId="165AB7FF" w14:textId="77777777" w:rsidR="00080512" w:rsidRPr="004D3578" w:rsidRDefault="00080512">
      <w:r w:rsidRPr="004D3578">
        <w:t>This Technical Specification has been produced by the 3</w:t>
      </w:r>
      <w:r w:rsidR="00F04712">
        <w:t>rd</w:t>
      </w:r>
      <w:r w:rsidRPr="004D3578">
        <w:t xml:space="preserve"> Generation Partnership Project (3GPP).</w:t>
      </w:r>
    </w:p>
    <w:p w14:paraId="3151608B"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9F18319" w14:textId="77777777" w:rsidR="00080512" w:rsidRPr="004D3578" w:rsidRDefault="00080512">
      <w:pPr>
        <w:pStyle w:val="B1"/>
      </w:pPr>
      <w:r w:rsidRPr="004D3578">
        <w:t>Version x.y.z</w:t>
      </w:r>
    </w:p>
    <w:p w14:paraId="613F1E50" w14:textId="77777777" w:rsidR="00080512" w:rsidRPr="004D3578" w:rsidRDefault="00080512">
      <w:pPr>
        <w:pStyle w:val="B1"/>
      </w:pPr>
      <w:r w:rsidRPr="004D3578">
        <w:t>where:</w:t>
      </w:r>
    </w:p>
    <w:p w14:paraId="4D7AC0CC" w14:textId="77777777" w:rsidR="00080512" w:rsidRPr="004D3578" w:rsidRDefault="00080512">
      <w:pPr>
        <w:pStyle w:val="B2"/>
      </w:pPr>
      <w:r w:rsidRPr="004D3578">
        <w:t>x</w:t>
      </w:r>
      <w:r w:rsidRPr="004D3578">
        <w:tab/>
        <w:t>the first digit:</w:t>
      </w:r>
    </w:p>
    <w:p w14:paraId="794334DD" w14:textId="77777777" w:rsidR="00080512" w:rsidRPr="004D3578" w:rsidRDefault="00080512">
      <w:pPr>
        <w:pStyle w:val="B3"/>
      </w:pPr>
      <w:r w:rsidRPr="004D3578">
        <w:t>1</w:t>
      </w:r>
      <w:r w:rsidRPr="004D3578">
        <w:tab/>
        <w:t>presented to TSG for information;</w:t>
      </w:r>
    </w:p>
    <w:p w14:paraId="224FEB90" w14:textId="77777777" w:rsidR="00080512" w:rsidRPr="004D3578" w:rsidRDefault="00080512">
      <w:pPr>
        <w:pStyle w:val="B3"/>
      </w:pPr>
      <w:r w:rsidRPr="004D3578">
        <w:t>2</w:t>
      </w:r>
      <w:r w:rsidRPr="004D3578">
        <w:tab/>
        <w:t>presented to TSG for approval;</w:t>
      </w:r>
    </w:p>
    <w:p w14:paraId="6F0CAEBA" w14:textId="77777777" w:rsidR="00080512" w:rsidRPr="004D3578" w:rsidRDefault="00080512">
      <w:pPr>
        <w:pStyle w:val="B3"/>
      </w:pPr>
      <w:r w:rsidRPr="004D3578">
        <w:t>3</w:t>
      </w:r>
      <w:r w:rsidRPr="004D3578">
        <w:tab/>
        <w:t>or greater indicates TSG approved document under change control.</w:t>
      </w:r>
    </w:p>
    <w:p w14:paraId="54981758"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69C47BE2" w14:textId="77777777" w:rsidR="00080512" w:rsidRPr="004D3578" w:rsidRDefault="00080512">
      <w:pPr>
        <w:pStyle w:val="B2"/>
      </w:pPr>
      <w:r w:rsidRPr="004D3578">
        <w:t>z</w:t>
      </w:r>
      <w:r w:rsidRPr="004D3578">
        <w:tab/>
        <w:t>the third digit is incremented when editorial only changes have been incorporated in the document.</w:t>
      </w:r>
    </w:p>
    <w:p w14:paraId="31D1830A" w14:textId="77777777" w:rsidR="00080512" w:rsidRPr="004D3578" w:rsidRDefault="00080512">
      <w:pPr>
        <w:pStyle w:val="Heading1"/>
      </w:pPr>
      <w:bookmarkStart w:id="1221" w:name="_Toc481570466"/>
      <w:bookmarkStart w:id="1222" w:name="_Toc519094839"/>
      <w:r w:rsidRPr="004D3578">
        <w:t>Introduction</w:t>
      </w:r>
      <w:bookmarkEnd w:id="1221"/>
      <w:bookmarkEnd w:id="1222"/>
    </w:p>
    <w:p w14:paraId="4D9CECBA" w14:textId="77777777" w:rsidR="00080512" w:rsidRPr="004D3578" w:rsidRDefault="00080512">
      <w:pPr>
        <w:pStyle w:val="Guidance"/>
      </w:pPr>
      <w:r w:rsidRPr="004D3578">
        <w:t>This clause is optional. If it exists, it is always the second unnumbered clause.</w:t>
      </w:r>
    </w:p>
    <w:p w14:paraId="18326A19" w14:textId="77777777" w:rsidR="00080512" w:rsidRPr="004D3578" w:rsidRDefault="00080512">
      <w:pPr>
        <w:pStyle w:val="Heading1"/>
      </w:pPr>
      <w:r w:rsidRPr="004D3578">
        <w:br w:type="page"/>
      </w:r>
      <w:bookmarkStart w:id="1223" w:name="_Toc481570467"/>
      <w:bookmarkStart w:id="1224" w:name="_Toc519094840"/>
      <w:r w:rsidRPr="004D3578">
        <w:lastRenderedPageBreak/>
        <w:t>1</w:t>
      </w:r>
      <w:r w:rsidRPr="004D3578">
        <w:tab/>
        <w:t>Scope</w:t>
      </w:r>
      <w:bookmarkEnd w:id="1223"/>
      <w:bookmarkEnd w:id="1224"/>
    </w:p>
    <w:p w14:paraId="611D0258" w14:textId="2600B404" w:rsidR="00C40AA4" w:rsidRDefault="00934CE4" w:rsidP="00C40AA4">
      <w:r w:rsidRPr="004D3578">
        <w:t xml:space="preserve">The </w:t>
      </w:r>
      <w:r w:rsidRPr="009A2D34">
        <w:t xml:space="preserve">present document specifies the Radio Frequency (RF) test methods and conformance requirements for </w:t>
      </w:r>
      <w:r>
        <w:t xml:space="preserve">NR </w:t>
      </w:r>
      <w:r w:rsidRPr="009A2D34">
        <w:t xml:space="preserve">Base Station (BS). These have been derived from, and are consistent with the </w:t>
      </w:r>
      <w:r>
        <w:t>NR</w:t>
      </w:r>
      <w:r w:rsidRPr="009A2D34">
        <w:t xml:space="preserve"> BS specification defined in </w:t>
      </w:r>
      <w:r w:rsidR="00C40AA4">
        <w:t xml:space="preserve">3GPP TS 38.104 </w:t>
      </w:r>
      <w:r w:rsidRPr="009A2D34">
        <w:t>[</w:t>
      </w:r>
      <w:r w:rsidR="00EF574A">
        <w:t>2</w:t>
      </w:r>
      <w:r w:rsidRPr="009A2D34">
        <w:t xml:space="preserve">]. The technical specification </w:t>
      </w:r>
      <w:r w:rsidR="00C40AA4">
        <w:t xml:space="preserve">3GPP TS 38.141 </w:t>
      </w:r>
      <w:r w:rsidRPr="009A2D34">
        <w:t xml:space="preserve">is in </w:t>
      </w:r>
      <w:r w:rsidR="00C40AA4">
        <w:t>two</w:t>
      </w:r>
      <w:r w:rsidR="00C40AA4" w:rsidRPr="009A2D34">
        <w:t xml:space="preserve"> </w:t>
      </w:r>
      <w:r w:rsidRPr="009A2D34">
        <w:t>parts</w:t>
      </w:r>
      <w:r w:rsidR="00C40AA4">
        <w:t>:</w:t>
      </w:r>
      <w:r w:rsidR="00C40AA4" w:rsidRPr="00C40AA4">
        <w:t xml:space="preserve"> </w:t>
      </w:r>
    </w:p>
    <w:p w14:paraId="30EFCBD4" w14:textId="13EE9BE6" w:rsidR="00C40AA4" w:rsidRDefault="00C40AA4">
      <w:pPr>
        <w:pStyle w:val="ListParagraph"/>
        <w:numPr>
          <w:ilvl w:val="0"/>
          <w:numId w:val="1"/>
        </w:numPr>
        <w:pPrChange w:id="1225" w:author="Huawei" w:date="2018-07-11T18:23:00Z">
          <w:pPr>
            <w:pStyle w:val="ListParagraph"/>
            <w:numPr>
              <w:numId w:val="4"/>
            </w:numPr>
            <w:ind w:hanging="360"/>
          </w:pPr>
        </w:pPrChange>
      </w:pPr>
      <w:r>
        <w:t>3GPP TS 38.141-</w:t>
      </w:r>
      <w:r w:rsidR="00934CE4" w:rsidRPr="009A2D34">
        <w:t xml:space="preserve">1 </w:t>
      </w:r>
      <w:r>
        <w:t xml:space="preserve">[3] </w:t>
      </w:r>
      <w:r w:rsidR="00934CE4" w:rsidRPr="009A2D34">
        <w:t xml:space="preserve">covers conducted </w:t>
      </w:r>
      <w:r>
        <w:t xml:space="preserve">test </w:t>
      </w:r>
      <w:r w:rsidR="00934CE4" w:rsidRPr="009A2D34">
        <w:t>requirements</w:t>
      </w:r>
      <w:r>
        <w:t>,</w:t>
      </w:r>
    </w:p>
    <w:p w14:paraId="7A6B4008" w14:textId="43DF76F5" w:rsidR="00C40AA4" w:rsidRDefault="00C40AA4">
      <w:pPr>
        <w:pStyle w:val="ListParagraph"/>
        <w:numPr>
          <w:ilvl w:val="0"/>
          <w:numId w:val="1"/>
        </w:numPr>
        <w:pPrChange w:id="1226" w:author="Huawei" w:date="2018-07-11T18:23:00Z">
          <w:pPr>
            <w:pStyle w:val="ListParagraph"/>
            <w:numPr>
              <w:numId w:val="4"/>
            </w:numPr>
            <w:ind w:hanging="360"/>
          </w:pPr>
        </w:pPrChange>
      </w:pPr>
      <w:r>
        <w:t>3GPP TS 38.141</w:t>
      </w:r>
      <w:r>
        <w:noBreakHyphen/>
      </w:r>
      <w:r w:rsidRPr="009A2D34">
        <w:t xml:space="preserve">2 </w:t>
      </w:r>
      <w:r>
        <w:t xml:space="preserve">(the present document) </w:t>
      </w:r>
      <w:r w:rsidR="00934CE4" w:rsidRPr="009A2D34">
        <w:t xml:space="preserve">covers radiated </w:t>
      </w:r>
      <w:r>
        <w:t xml:space="preserve">test </w:t>
      </w:r>
      <w:r w:rsidR="00934CE4" w:rsidRPr="009A2D34">
        <w:t>requirements</w:t>
      </w:r>
      <w:r w:rsidR="00934CE4">
        <w:t>.</w:t>
      </w:r>
      <w:r w:rsidRPr="00C40AA4">
        <w:t xml:space="preserve"> </w:t>
      </w:r>
    </w:p>
    <w:p w14:paraId="7F845FB3" w14:textId="77777777" w:rsidR="00C40AA4" w:rsidRDefault="00C40AA4" w:rsidP="00C40AA4">
      <w:pPr>
        <w:pStyle w:val="NO"/>
        <w:ind w:left="0" w:firstLine="0"/>
      </w:pPr>
      <w:r w:rsidRPr="00186637">
        <w:t xml:space="preserve">A </w:t>
      </w:r>
      <w:r w:rsidRPr="00186637">
        <w:rPr>
          <w:i/>
        </w:rPr>
        <w:t>BS type 1-C</w:t>
      </w:r>
      <w:r w:rsidRPr="00186637">
        <w:t xml:space="preserve"> requires only conducted requirements so requires compliance to part 1 of the specification only.</w:t>
      </w:r>
    </w:p>
    <w:p w14:paraId="14584C58" w14:textId="77777777" w:rsidR="00C40AA4" w:rsidRPr="00186637" w:rsidRDefault="00C40AA4" w:rsidP="00C40AA4">
      <w:pPr>
        <w:pStyle w:val="NO"/>
        <w:ind w:left="0" w:firstLine="0"/>
      </w:pPr>
      <w:r w:rsidRPr="00186637">
        <w:t xml:space="preserve">A </w:t>
      </w:r>
      <w:r w:rsidRPr="00186637">
        <w:rPr>
          <w:i/>
        </w:rPr>
        <w:t>BS type 1-H</w:t>
      </w:r>
      <w:r w:rsidRPr="00186637">
        <w:t xml:space="preserve"> has both conducted and radiated requirements so requires compliance to the applicable requirements of part 1 and part 2 of the specification.</w:t>
      </w:r>
    </w:p>
    <w:p w14:paraId="1A757841" w14:textId="77777777" w:rsidR="00934CE4" w:rsidRPr="004D3578" w:rsidRDefault="00C40AA4" w:rsidP="00C40AA4">
      <w:r w:rsidRPr="00186637">
        <w:rPr>
          <w:i/>
        </w:rPr>
        <w:t>BS type 1-O</w:t>
      </w:r>
      <w:r w:rsidRPr="00186637">
        <w:t xml:space="preserve"> and </w:t>
      </w:r>
      <w:r w:rsidRPr="00186637">
        <w:rPr>
          <w:i/>
        </w:rPr>
        <w:t>BS type 2-O</w:t>
      </w:r>
      <w:r w:rsidRPr="00186637">
        <w:t xml:space="preserve"> have only radiated requirements so require compliance to part 2 of the specification only.</w:t>
      </w:r>
    </w:p>
    <w:p w14:paraId="27931681" w14:textId="77777777" w:rsidR="00080512" w:rsidRPr="004D3578" w:rsidRDefault="00080512">
      <w:pPr>
        <w:pStyle w:val="Heading1"/>
      </w:pPr>
      <w:bookmarkStart w:id="1227" w:name="_Toc481570468"/>
      <w:bookmarkStart w:id="1228" w:name="_Toc519094841"/>
      <w:r w:rsidRPr="004D3578">
        <w:t>2</w:t>
      </w:r>
      <w:r w:rsidRPr="004D3578">
        <w:tab/>
        <w:t>References</w:t>
      </w:r>
      <w:bookmarkEnd w:id="1227"/>
      <w:bookmarkEnd w:id="1228"/>
    </w:p>
    <w:p w14:paraId="50D311E1" w14:textId="77777777" w:rsidR="00080512" w:rsidRPr="004D3578" w:rsidRDefault="00080512">
      <w:r w:rsidRPr="004D3578">
        <w:t>The following documents contain provisions which, through reference in this text, constitute provisions of the present document.</w:t>
      </w:r>
    </w:p>
    <w:p w14:paraId="4C61B55C" w14:textId="77777777" w:rsidR="00080512" w:rsidRPr="004D3578" w:rsidRDefault="00051834" w:rsidP="00051834">
      <w:pPr>
        <w:pStyle w:val="B1"/>
      </w:pPr>
      <w:bookmarkStart w:id="1229" w:name="OLE_LINK1"/>
      <w:bookmarkStart w:id="1230" w:name="OLE_LINK2"/>
      <w:bookmarkStart w:id="1231" w:name="OLE_LINK3"/>
      <w:bookmarkStart w:id="1232" w:name="OLE_LINK4"/>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5B777558" w14:textId="77777777" w:rsidR="00080512" w:rsidRPr="004D3578" w:rsidRDefault="00051834" w:rsidP="00051834">
      <w:pPr>
        <w:pStyle w:val="B1"/>
      </w:pPr>
      <w:r>
        <w:t>-</w:t>
      </w:r>
      <w:r>
        <w:tab/>
      </w:r>
      <w:r w:rsidR="00080512" w:rsidRPr="004D3578">
        <w:t>For a specific reference, subsequent revisions do not apply.</w:t>
      </w:r>
    </w:p>
    <w:p w14:paraId="10DD9287"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bookmarkEnd w:id="1229"/>
    <w:bookmarkEnd w:id="1230"/>
    <w:bookmarkEnd w:id="1231"/>
    <w:bookmarkEnd w:id="1232"/>
    <w:p w14:paraId="1F4B0B8E" w14:textId="77777777" w:rsidR="00EC4A25" w:rsidRDefault="00EC4A25" w:rsidP="00EC4A25">
      <w:pPr>
        <w:pStyle w:val="EX"/>
      </w:pPr>
      <w:r w:rsidRPr="004D3578">
        <w:t>[1]</w:t>
      </w:r>
      <w:r w:rsidRPr="004D3578">
        <w:tab/>
        <w:t>3GPP TR 21.905: "Vocabulary for 3GPP Specifications"</w:t>
      </w:r>
    </w:p>
    <w:p w14:paraId="1D06F724" w14:textId="77777777" w:rsidR="008916C7" w:rsidRDefault="008916C7" w:rsidP="008916C7">
      <w:pPr>
        <w:pStyle w:val="EX"/>
      </w:pPr>
      <w:r>
        <w:t>[2]</w:t>
      </w:r>
      <w:r>
        <w:tab/>
        <w:t>3GPP TS</w:t>
      </w:r>
      <w:r w:rsidRPr="004D3578">
        <w:t> </w:t>
      </w:r>
      <w:r>
        <w:t>38.104</w:t>
      </w:r>
      <w:r w:rsidRPr="004D3578">
        <w:t>: "</w:t>
      </w:r>
      <w:r w:rsidRPr="008D280F">
        <w:t>NR Base Station (BS) radio transmission and reception</w:t>
      </w:r>
      <w:r w:rsidRPr="004D3578">
        <w:t>"</w:t>
      </w:r>
    </w:p>
    <w:p w14:paraId="2F43EE88" w14:textId="77777777" w:rsidR="00C40AA4" w:rsidRDefault="00C40AA4" w:rsidP="00C40AA4">
      <w:pPr>
        <w:pStyle w:val="EX"/>
      </w:pPr>
      <w:r>
        <w:t>[3]</w:t>
      </w:r>
      <w:r>
        <w:tab/>
        <w:t>3GPP TS</w:t>
      </w:r>
      <w:r w:rsidRPr="004D3578">
        <w:t> </w:t>
      </w:r>
      <w:r>
        <w:t>38.141-1</w:t>
      </w:r>
      <w:r w:rsidRPr="004D3578">
        <w:t>:</w:t>
      </w:r>
      <w:r>
        <w:t xml:space="preserve"> “NR, Base Station (BS) conformance testing, Part 1: Conducted conformance testing”</w:t>
      </w:r>
    </w:p>
    <w:p w14:paraId="5C2291B3" w14:textId="77777777" w:rsidR="00C40AA4" w:rsidRDefault="00C40AA4" w:rsidP="00C40AA4">
      <w:pPr>
        <w:pStyle w:val="EX"/>
      </w:pPr>
      <w:r>
        <w:t>[4]</w:t>
      </w:r>
      <w:r>
        <w:tab/>
      </w:r>
      <w:r w:rsidRPr="00624D1A">
        <w:t>Recommendation ITU-R M.1545: "Measurement uncertainty as it applies to test limits for the terrestrial component of International Mobile Telecommunications-2000"</w:t>
      </w:r>
    </w:p>
    <w:p w14:paraId="353C6601" w14:textId="77777777" w:rsidR="00C40AA4" w:rsidRDefault="00C40AA4" w:rsidP="00C40AA4">
      <w:pPr>
        <w:pStyle w:val="EX"/>
      </w:pPr>
      <w:r>
        <w:t>[5]</w:t>
      </w:r>
      <w:r>
        <w:tab/>
      </w:r>
      <w:r w:rsidRPr="00600B7A">
        <w:t xml:space="preserve">ITU-R Recommendation SM.329: "Unwanted emissions in the </w:t>
      </w:r>
      <w:r>
        <w:t>spurious domain"</w:t>
      </w:r>
    </w:p>
    <w:p w14:paraId="6922165E" w14:textId="77777777" w:rsidR="00C40AA4" w:rsidRDefault="00C40AA4" w:rsidP="00C40AA4">
      <w:pPr>
        <w:pStyle w:val="EX"/>
      </w:pPr>
      <w:r>
        <w:t>[6]</w:t>
      </w:r>
      <w:r>
        <w:tab/>
        <w:t>3GPP TR</w:t>
      </w:r>
      <w:r w:rsidRPr="004D3578">
        <w:t> </w:t>
      </w:r>
      <w:r>
        <w:t>37.842</w:t>
      </w:r>
      <w:r w:rsidRPr="004D3578">
        <w:t>: "</w:t>
      </w:r>
      <w:r>
        <w:t>E-UTRA and UTRA; Radio Frequency (RF) requirement background for Active Antenna System (AAS) Base Station (BS)</w:t>
      </w:r>
      <w:r w:rsidRPr="004D3578">
        <w:t>"</w:t>
      </w:r>
    </w:p>
    <w:p w14:paraId="5BC10477" w14:textId="77777777" w:rsidR="00C40AA4" w:rsidRPr="006E731E" w:rsidRDefault="00C40AA4" w:rsidP="00C40AA4">
      <w:pPr>
        <w:pStyle w:val="EX"/>
      </w:pPr>
      <w:r>
        <w:t>[7]</w:t>
      </w:r>
      <w:r>
        <w:tab/>
      </w:r>
      <w:r w:rsidRPr="006E731E">
        <w:t>IEC 60 721-3-3</w:t>
      </w:r>
      <w:r>
        <w:t xml:space="preserve">: </w:t>
      </w:r>
      <w:r w:rsidRPr="006113D0">
        <w:t>"Classification of environmental conditions - Part 3-3: Classification of groups of environmental parameters and their severities - Stationary use at weather protected locations"</w:t>
      </w:r>
    </w:p>
    <w:p w14:paraId="16D52DC9" w14:textId="77777777" w:rsidR="00C40AA4" w:rsidRPr="006E731E" w:rsidRDefault="00C40AA4" w:rsidP="00C40AA4">
      <w:pPr>
        <w:pStyle w:val="EX"/>
      </w:pPr>
      <w:r w:rsidRPr="006E731E">
        <w:t>[8]</w:t>
      </w:r>
      <w:r w:rsidRPr="006E731E">
        <w:tab/>
        <w:t>IEC 60 721-3-4</w:t>
      </w:r>
      <w:r>
        <w:t xml:space="preserve">: </w:t>
      </w:r>
      <w:r w:rsidRPr="006113D0">
        <w:t>"Classification of environmental conditions - Part 3: Classification of groups of environmental parameters and their severities - Section 4: Stationary use at non-weather protected locations"</w:t>
      </w:r>
    </w:p>
    <w:p w14:paraId="0B4A48B9" w14:textId="77777777" w:rsidR="00C40AA4" w:rsidRPr="006E731E" w:rsidRDefault="00C40AA4" w:rsidP="00C40AA4">
      <w:pPr>
        <w:pStyle w:val="EX"/>
      </w:pPr>
      <w:r w:rsidRPr="006E731E">
        <w:t xml:space="preserve">[9] </w:t>
      </w:r>
      <w:r w:rsidRPr="006E731E">
        <w:tab/>
      </w:r>
      <w:r w:rsidRPr="006E731E">
        <w:tab/>
        <w:t>IEC 60 721</w:t>
      </w:r>
      <w:r>
        <w:t>:</w:t>
      </w:r>
      <w:r w:rsidRPr="006E731E">
        <w:t xml:space="preserve"> </w:t>
      </w:r>
      <w:r w:rsidRPr="006113D0">
        <w:t>"Classification of environmental conditions"</w:t>
      </w:r>
    </w:p>
    <w:p w14:paraId="3BD4865F" w14:textId="77777777" w:rsidR="00C40AA4" w:rsidRPr="006E731E" w:rsidRDefault="00C40AA4" w:rsidP="00C40AA4">
      <w:pPr>
        <w:pStyle w:val="EX"/>
      </w:pPr>
      <w:r w:rsidRPr="006E731E">
        <w:t>[10]</w:t>
      </w:r>
      <w:r w:rsidRPr="006E731E">
        <w:tab/>
      </w:r>
      <w:r w:rsidRPr="006E731E">
        <w:tab/>
        <w:t>IEC 60 068-2-1</w:t>
      </w:r>
      <w:r w:rsidRPr="006113D0">
        <w:rPr>
          <w:rFonts w:cs="v4.2.0"/>
        </w:rPr>
        <w:t xml:space="preserve"> (2007): "Environmental testing - Part 2: Tests. Tests A: Cold"</w:t>
      </w:r>
    </w:p>
    <w:p w14:paraId="6333C7F2" w14:textId="77777777" w:rsidR="00C40AA4" w:rsidRPr="006E731E" w:rsidRDefault="00C40AA4" w:rsidP="00C40AA4">
      <w:pPr>
        <w:pStyle w:val="EX"/>
      </w:pPr>
      <w:r w:rsidRPr="006E731E">
        <w:t>[11]</w:t>
      </w:r>
      <w:r w:rsidRPr="006E731E">
        <w:tab/>
      </w:r>
      <w:r w:rsidRPr="006E731E">
        <w:tab/>
      </w:r>
      <w:r>
        <w:t>IEC 60 068-2-2:</w:t>
      </w:r>
      <w:r w:rsidRPr="006E731E">
        <w:rPr>
          <w:rFonts w:cs="v4.2.0"/>
        </w:rPr>
        <w:t xml:space="preserve"> </w:t>
      </w:r>
      <w:r w:rsidRPr="006113D0">
        <w:rPr>
          <w:rFonts w:cs="v4.2.0"/>
        </w:rPr>
        <w:t>(2007): "Environmental testing - Part 2: Tests. Tests B: Dry heat"</w:t>
      </w:r>
    </w:p>
    <w:p w14:paraId="64136B17" w14:textId="28144FA4" w:rsidR="008916C7" w:rsidRDefault="00C40AA4" w:rsidP="001455C7">
      <w:pPr>
        <w:pStyle w:val="EX"/>
        <w:rPr>
          <w:rFonts w:cs="v4.2.0"/>
        </w:rPr>
      </w:pPr>
      <w:r w:rsidRPr="006E731E">
        <w:t>[12]</w:t>
      </w:r>
      <w:r w:rsidRPr="006E731E">
        <w:tab/>
      </w:r>
      <w:r w:rsidRPr="006E731E">
        <w:tab/>
        <w:t>IEC 60 068-2-6</w:t>
      </w:r>
      <w:r>
        <w:t xml:space="preserve">: </w:t>
      </w:r>
      <w:r w:rsidRPr="006113D0">
        <w:rPr>
          <w:rFonts w:cs="v4.2.0"/>
        </w:rPr>
        <w:t>(2007): "Environmental testing - Part 2: Tests - Test Fc: Vibration (sinusoidal)"</w:t>
      </w:r>
    </w:p>
    <w:p w14:paraId="13120770" w14:textId="31451A78" w:rsidR="00206C6D" w:rsidRDefault="00206C6D" w:rsidP="001455C7">
      <w:pPr>
        <w:pStyle w:val="EX"/>
        <w:rPr>
          <w:ins w:id="1233" w:author="R4-1809495" w:date="2018-07-11T16:43:00Z"/>
          <w:rFonts w:cs="v5.0.0"/>
          <w:snapToGrid w:val="0"/>
        </w:rPr>
      </w:pPr>
      <w:r>
        <w:t>[13</w:t>
      </w:r>
      <w:r w:rsidRPr="002E2875">
        <w:t>]</w:t>
      </w:r>
      <w:r w:rsidRPr="002E2875">
        <w:tab/>
      </w:r>
      <w:r w:rsidRPr="00800D76">
        <w:rPr>
          <w:rFonts w:cs="v5.0.0"/>
          <w:snapToGrid w:val="0"/>
        </w:rPr>
        <w:t>Recommendation ITU-R M.328: "Spectra and bandwidth of emissions"</w:t>
      </w:r>
    </w:p>
    <w:p w14:paraId="4A3CA6E6" w14:textId="067F7973" w:rsidR="00B47796" w:rsidRDefault="00B47796" w:rsidP="00B47796">
      <w:pPr>
        <w:pStyle w:val="EX"/>
        <w:rPr>
          <w:ins w:id="1234" w:author="R4-1809495" w:date="2018-07-11T16:43:00Z"/>
        </w:rPr>
      </w:pPr>
      <w:ins w:id="1235" w:author="R4-1809495" w:date="2018-07-11T16:43:00Z">
        <w:r>
          <w:lastRenderedPageBreak/>
          <w:t>[14</w:t>
        </w:r>
        <w:r w:rsidRPr="002C70C0">
          <w:t>]</w:t>
        </w:r>
        <w:r w:rsidRPr="002C70C0">
          <w:tab/>
          <w:t>FCC publication number 662911: "Emissions Testing of Transmitters with Multiple Outputs in the Same Band".</w:t>
        </w:r>
      </w:ins>
    </w:p>
    <w:p w14:paraId="13DBAA30" w14:textId="3ACD6FD0" w:rsidR="00B47796" w:rsidRDefault="00B47796" w:rsidP="00B47796">
      <w:pPr>
        <w:pStyle w:val="EX"/>
        <w:rPr>
          <w:ins w:id="1236" w:author="R4-1809495" w:date="2018-07-11T16:43:00Z"/>
          <w:color w:val="333333"/>
        </w:rPr>
      </w:pPr>
      <w:ins w:id="1237" w:author="R4-1809495" w:date="2018-07-11T16:43:00Z">
        <w:r>
          <w:t>[15</w:t>
        </w:r>
        <w:r w:rsidRPr="00B04564">
          <w:t>]</w:t>
        </w:r>
        <w:r w:rsidRPr="00B04564">
          <w:tab/>
        </w:r>
        <w:r w:rsidRPr="00565ECD">
          <w:rPr>
            <w:color w:val="333333"/>
          </w:rPr>
          <w:t>ECC/DEC/(17)06</w:t>
        </w:r>
        <w:r w:rsidRPr="00B04564">
          <w:rPr>
            <w:color w:val="333333"/>
          </w:rPr>
          <w:t>: “The harmonised use of the frequency bands 1427-1452 MHz and 1492-1518 MHz for Mobile/Fixed Communications Networks Supplemental Downlink (MFCN SDL)”</w:t>
        </w:r>
      </w:ins>
    </w:p>
    <w:p w14:paraId="381CD59D" w14:textId="33A849BA" w:rsidR="00B47796" w:rsidRPr="004D3578" w:rsidDel="00B47796" w:rsidRDefault="00B47796" w:rsidP="001455C7">
      <w:pPr>
        <w:pStyle w:val="EX"/>
        <w:rPr>
          <w:del w:id="1238" w:author="R4-1809495" w:date="2018-07-11T16:43:00Z"/>
        </w:rPr>
      </w:pPr>
    </w:p>
    <w:p w14:paraId="580033E3" w14:textId="77777777" w:rsidR="00080512" w:rsidRPr="004D3578" w:rsidRDefault="00080512">
      <w:pPr>
        <w:pStyle w:val="Heading1"/>
      </w:pPr>
      <w:bookmarkStart w:id="1239" w:name="_Toc481570469"/>
      <w:bookmarkStart w:id="1240" w:name="_Toc519094842"/>
      <w:r w:rsidRPr="004D3578">
        <w:t>3</w:t>
      </w:r>
      <w:r w:rsidRPr="004D3578">
        <w:tab/>
        <w:t xml:space="preserve">Definitions, </w:t>
      </w:r>
      <w:r w:rsidR="008028A4" w:rsidRPr="004D3578">
        <w:t>symbols and abbreviations</w:t>
      </w:r>
      <w:bookmarkEnd w:id="1239"/>
      <w:bookmarkEnd w:id="1240"/>
    </w:p>
    <w:p w14:paraId="1AD35FD6" w14:textId="77777777" w:rsidR="00080512" w:rsidRPr="004D3578" w:rsidRDefault="00080512">
      <w:pPr>
        <w:pStyle w:val="Heading2"/>
      </w:pPr>
      <w:bookmarkStart w:id="1241" w:name="_Toc481570470"/>
      <w:bookmarkStart w:id="1242" w:name="_Toc519094843"/>
      <w:r w:rsidRPr="004D3578">
        <w:t>3.1</w:t>
      </w:r>
      <w:r w:rsidRPr="004D3578">
        <w:tab/>
        <w:t>Definitions</w:t>
      </w:r>
      <w:bookmarkEnd w:id="1241"/>
      <w:bookmarkEnd w:id="1242"/>
    </w:p>
    <w:p w14:paraId="3A105C73" w14:textId="77777777" w:rsidR="00080512" w:rsidRPr="004D3578" w:rsidRDefault="00080512">
      <w:r w:rsidRPr="004D3578">
        <w:t xml:space="preserve">For the purposes of the present document, the terms and definitions given in </w:t>
      </w:r>
      <w:bookmarkStart w:id="1243" w:name="OLE_LINK6"/>
      <w:bookmarkStart w:id="1244" w:name="OLE_LINK7"/>
      <w:bookmarkStart w:id="1245" w:name="OLE_LINK8"/>
      <w:r w:rsidR="00DF62CD">
        <w:t xml:space="preserve">3GPP </w:t>
      </w:r>
      <w:bookmarkEnd w:id="1243"/>
      <w:bookmarkEnd w:id="1244"/>
      <w:bookmarkEnd w:id="1245"/>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385CE074" w14:textId="63CE82C5" w:rsidR="005735AC" w:rsidRDefault="005735AC" w:rsidP="005735AC">
      <w:pPr>
        <w:rPr>
          <w:i/>
        </w:rPr>
      </w:pPr>
      <w:r w:rsidRPr="005735AC">
        <w:rPr>
          <w:b/>
        </w:rPr>
        <w:t>antenna connector:</w:t>
      </w:r>
      <w:r w:rsidRPr="005735AC">
        <w:t xml:space="preserve"> connector at the conducted interface of the </w:t>
      </w:r>
      <w:r w:rsidRPr="005735AC">
        <w:rPr>
          <w:i/>
        </w:rPr>
        <w:t>BS type 1-C</w:t>
      </w:r>
    </w:p>
    <w:p w14:paraId="1393ADE4" w14:textId="05B91D83" w:rsidR="005735AC" w:rsidRDefault="005735AC" w:rsidP="005735AC">
      <w:pPr>
        <w:rPr>
          <w:b/>
        </w:rPr>
      </w:pPr>
      <w:r>
        <w:rPr>
          <w:rFonts w:eastAsia="SimSun"/>
          <w:b/>
          <w:bCs/>
        </w:rPr>
        <w:t>aggregated</w:t>
      </w:r>
      <w:r>
        <w:rPr>
          <w:rFonts w:eastAsia="SimSun"/>
          <w:b/>
          <w:bCs/>
          <w:lang w:val="en-US"/>
        </w:rPr>
        <w:t xml:space="preserve"> </w:t>
      </w:r>
      <w:r>
        <w:rPr>
          <w:rFonts w:eastAsia="SimSun" w:hint="eastAsia"/>
          <w:b/>
          <w:bCs/>
          <w:lang w:val="en-US" w:eastAsia="zh-CN"/>
        </w:rPr>
        <w:t xml:space="preserve">BS </w:t>
      </w:r>
      <w:r>
        <w:rPr>
          <w:rFonts w:eastAsia="SimSun"/>
          <w:b/>
          <w:bCs/>
          <w:lang w:val="en-US"/>
        </w:rPr>
        <w:t>channel bandwidth:</w:t>
      </w:r>
      <w:r>
        <w:rPr>
          <w:rFonts w:eastAsia="SimSun"/>
          <w:lang w:val="en-US"/>
        </w:rPr>
        <w:t xml:space="preserve"> t</w:t>
      </w:r>
      <w:r>
        <w:rPr>
          <w:rFonts w:eastAsia="SimSun"/>
        </w:rPr>
        <w:t xml:space="preserve">he RF bandwidth </w:t>
      </w:r>
      <w:r>
        <w:t xml:space="preserve">in which a Base Station transmits and receives </w:t>
      </w:r>
      <w:r>
        <w:rPr>
          <w:rFonts w:eastAsia="SimSun"/>
        </w:rPr>
        <w:t xml:space="preserve">multiple </w:t>
      </w:r>
      <w:r>
        <w:t>contiguously aggregated</w:t>
      </w:r>
      <w:r>
        <w:rPr>
          <w:rFonts w:eastAsia="SimSun"/>
        </w:rPr>
        <w:t xml:space="preserve"> carriers. The </w:t>
      </w:r>
      <w:r>
        <w:rPr>
          <w:rFonts w:eastAsia="SimSun"/>
          <w:i/>
          <w:iCs/>
        </w:rPr>
        <w:t xml:space="preserve">aggregated </w:t>
      </w:r>
      <w:r>
        <w:rPr>
          <w:rFonts w:eastAsia="SimSun" w:hint="eastAsia"/>
          <w:i/>
          <w:iCs/>
          <w:lang w:val="en-US" w:eastAsia="zh-CN"/>
        </w:rPr>
        <w:t xml:space="preserve">BS </w:t>
      </w:r>
      <w:r>
        <w:rPr>
          <w:rFonts w:eastAsia="SimSun"/>
          <w:i/>
          <w:iCs/>
        </w:rPr>
        <w:t>channel bandwidth</w:t>
      </w:r>
      <w:r>
        <w:rPr>
          <w:rFonts w:eastAsia="SimSun"/>
        </w:rPr>
        <w:t xml:space="preserve"> is measured in MHz</w:t>
      </w:r>
    </w:p>
    <w:p w14:paraId="20B77B1A" w14:textId="691DA919" w:rsidR="00C40AA4" w:rsidRPr="008C4DFC" w:rsidRDefault="00C40AA4" w:rsidP="00C40AA4">
      <w:r w:rsidRPr="008C4DFC">
        <w:rPr>
          <w:b/>
        </w:rPr>
        <w:t>Base Station RF Bandwidth</w:t>
      </w:r>
      <w:r w:rsidRPr="008C4DFC">
        <w:t>: RF bandwidth in which a base station transmits and/or receives single or multiple carrier(s) within a supported operating band</w:t>
      </w:r>
    </w:p>
    <w:p w14:paraId="39FA4753" w14:textId="77777777" w:rsidR="00C40AA4" w:rsidRPr="008C4DFC" w:rsidRDefault="00C40AA4" w:rsidP="00C40AA4">
      <w:pPr>
        <w:pStyle w:val="NO"/>
      </w:pPr>
      <w:r w:rsidRPr="008C4DFC">
        <w:t>NOTE:</w:t>
      </w:r>
      <w:r w:rsidRPr="008C4DFC">
        <w:tab/>
        <w:t xml:space="preserve">In single carrier operation, the </w:t>
      </w:r>
      <w:r w:rsidRPr="005D1086">
        <w:rPr>
          <w:i/>
        </w:rPr>
        <w:t>Base Station RF Bandwidth</w:t>
      </w:r>
      <w:r w:rsidRPr="008C4DFC">
        <w:t xml:space="preserve"> is equal to the channel bandwidth.</w:t>
      </w:r>
    </w:p>
    <w:p w14:paraId="0A04D51B" w14:textId="76702D05" w:rsidR="005735AC" w:rsidRDefault="005735AC" w:rsidP="005735AC">
      <w:pPr>
        <w:rPr>
          <w:b/>
        </w:rPr>
      </w:pPr>
      <w:r>
        <w:rPr>
          <w:b/>
        </w:rPr>
        <w:t xml:space="preserve">Base Station RF Bandwidth edge: </w:t>
      </w:r>
      <w:r>
        <w:t xml:space="preserve">frequency of one of the edges of the </w:t>
      </w:r>
      <w:r>
        <w:rPr>
          <w:i/>
          <w:iCs/>
        </w:rPr>
        <w:t>Base Station RF Bandwidth</w:t>
      </w:r>
    </w:p>
    <w:p w14:paraId="518EFB71" w14:textId="77777777" w:rsidR="00C40AA4" w:rsidRDefault="00C40AA4" w:rsidP="00C40AA4">
      <w:r w:rsidRPr="00C349B2">
        <w:rPr>
          <w:b/>
        </w:rPr>
        <w:t xml:space="preserve">basic limit: </w:t>
      </w:r>
      <w:r w:rsidRPr="00C349B2">
        <w:t xml:space="preserve">emissions limit </w:t>
      </w:r>
      <w:r>
        <w:t xml:space="preserve">relating to the power </w:t>
      </w:r>
      <w:r w:rsidRPr="00201A4A">
        <w:t xml:space="preserve">supplied by a </w:t>
      </w:r>
      <w:r>
        <w:t xml:space="preserve">single </w:t>
      </w:r>
      <w:r w:rsidRPr="00201A4A">
        <w:t xml:space="preserve">transmitter to </w:t>
      </w:r>
      <w:r>
        <w:t>a single</w:t>
      </w:r>
      <w:r w:rsidRPr="00201A4A">
        <w:t xml:space="preserve"> antenna transmission line</w:t>
      </w:r>
      <w:r>
        <w:t xml:space="preserve"> in ITU-R SM.329 [5] used </w:t>
      </w:r>
      <w:r w:rsidRPr="0005120D">
        <w:t xml:space="preserve">for the formulation of </w:t>
      </w:r>
      <w:r>
        <w:t>unwanted emission</w:t>
      </w:r>
      <w:r w:rsidRPr="00C349B2">
        <w:t xml:space="preserve"> requirements </w:t>
      </w:r>
      <w:r w:rsidRPr="00201A4A">
        <w:t xml:space="preserve">for FR1 </w:t>
      </w:r>
    </w:p>
    <w:p w14:paraId="7550F20B" w14:textId="77777777" w:rsidR="00C40AA4" w:rsidRPr="008C4DFC" w:rsidRDefault="00C40AA4" w:rsidP="00C40AA4">
      <w:pPr>
        <w:rPr>
          <w:lang w:eastAsia="zh-CN"/>
        </w:rPr>
      </w:pPr>
      <w:r w:rsidRPr="008C4DFC">
        <w:rPr>
          <w:b/>
          <w:lang w:eastAsia="zh-CN"/>
        </w:rPr>
        <w:t>beam:</w:t>
      </w:r>
      <w:r w:rsidRPr="008C4DFC">
        <w:rPr>
          <w:lang w:eastAsia="zh-CN"/>
        </w:rPr>
        <w:t xml:space="preserve"> </w:t>
      </w:r>
      <w:r w:rsidRPr="008C4DFC">
        <w:t>beam</w:t>
      </w:r>
      <w:r w:rsidRPr="008C4DFC">
        <w:rPr>
          <w:lang w:eastAsia="zh-CN"/>
        </w:rPr>
        <w:t xml:space="preserve"> (of the antenna)</w:t>
      </w:r>
      <w:r w:rsidRPr="008C4DFC">
        <w:t xml:space="preserve"> is the </w:t>
      </w:r>
      <w:r w:rsidRPr="008C4DFC">
        <w:rPr>
          <w:lang w:eastAsia="zh-CN"/>
        </w:rPr>
        <w:t xml:space="preserve">main lobe of the </w:t>
      </w:r>
      <w:r w:rsidRPr="008C4DFC">
        <w:t>radiat</w:t>
      </w:r>
      <w:r w:rsidRPr="008C4DFC">
        <w:rPr>
          <w:lang w:eastAsia="zh-CN"/>
        </w:rPr>
        <w:t xml:space="preserve">ion pattern of an </w:t>
      </w:r>
      <w:r w:rsidRPr="008C4DFC">
        <w:rPr>
          <w:i/>
          <w:lang w:eastAsia="zh-CN"/>
        </w:rPr>
        <w:t>antenna array</w:t>
      </w:r>
    </w:p>
    <w:p w14:paraId="3D628196" w14:textId="77777777" w:rsidR="00C40AA4" w:rsidRPr="008C4DFC" w:rsidRDefault="00C40AA4" w:rsidP="00C40AA4">
      <w:pPr>
        <w:pStyle w:val="NO"/>
        <w:rPr>
          <w:lang w:eastAsia="zh-CN"/>
        </w:rPr>
      </w:pPr>
      <w:r w:rsidRPr="008C4DFC">
        <w:rPr>
          <w:lang w:eastAsia="zh-CN"/>
        </w:rPr>
        <w:t>NOTE:</w:t>
      </w:r>
      <w:r w:rsidRPr="008C4DFC">
        <w:rPr>
          <w:lang w:eastAsia="zh-CN"/>
        </w:rPr>
        <w:tab/>
        <w:t xml:space="preserve">For certain BS </w:t>
      </w:r>
      <w:r w:rsidRPr="008C4DFC">
        <w:rPr>
          <w:i/>
          <w:lang w:eastAsia="zh-CN"/>
        </w:rPr>
        <w:t>antenna array</w:t>
      </w:r>
      <w:r w:rsidRPr="008C4DFC">
        <w:rPr>
          <w:lang w:eastAsia="zh-CN"/>
        </w:rPr>
        <w:t>, there may be more than one beam.</w:t>
      </w:r>
    </w:p>
    <w:p w14:paraId="07123F6C" w14:textId="77777777" w:rsidR="00C40AA4" w:rsidRPr="008C4DFC" w:rsidRDefault="00C40AA4" w:rsidP="00C40AA4">
      <w:pPr>
        <w:rPr>
          <w:lang w:eastAsia="zh-CN"/>
        </w:rPr>
      </w:pPr>
      <w:r w:rsidRPr="008C4DFC">
        <w:rPr>
          <w:b/>
          <w:lang w:eastAsia="zh-CN"/>
        </w:rPr>
        <w:t>beam centre direction:</w:t>
      </w:r>
      <w:r w:rsidRPr="008C4DFC">
        <w:rPr>
          <w:lang w:eastAsia="zh-CN"/>
        </w:rPr>
        <w:t xml:space="preserve"> </w:t>
      </w:r>
      <w:r w:rsidRPr="008C4DFC">
        <w:t>direction equal to the geometric centre of the half-power contour of the beam</w:t>
      </w:r>
    </w:p>
    <w:p w14:paraId="6217C33C" w14:textId="77777777" w:rsidR="00C40AA4" w:rsidRPr="008C4DFC" w:rsidRDefault="00C40AA4" w:rsidP="00C40AA4">
      <w:r w:rsidRPr="008C4DFC">
        <w:rPr>
          <w:b/>
          <w:lang w:eastAsia="zh-CN"/>
        </w:rPr>
        <w:t>beam direction pair:</w:t>
      </w:r>
      <w:r w:rsidRPr="008C4DFC">
        <w:rPr>
          <w:lang w:eastAsia="zh-CN"/>
        </w:rPr>
        <w:t xml:space="preserve"> data set consisting of </w:t>
      </w:r>
      <w:r w:rsidRPr="008C4DFC">
        <w:t xml:space="preserve">the </w:t>
      </w:r>
      <w:r w:rsidRPr="008C4DFC">
        <w:rPr>
          <w:i/>
        </w:rPr>
        <w:t>beam centre direction</w:t>
      </w:r>
      <w:r w:rsidRPr="008C4DFC">
        <w:t xml:space="preserve"> and the related </w:t>
      </w:r>
      <w:r w:rsidRPr="008C4DFC">
        <w:rPr>
          <w:i/>
        </w:rPr>
        <w:t>beam peak direction</w:t>
      </w:r>
    </w:p>
    <w:p w14:paraId="44A9CD0F" w14:textId="77777777" w:rsidR="00C40AA4" w:rsidRPr="008C4DFC" w:rsidRDefault="00C40AA4" w:rsidP="00C40AA4">
      <w:pPr>
        <w:rPr>
          <w:lang w:eastAsia="zh-CN"/>
        </w:rPr>
      </w:pPr>
      <w:r w:rsidRPr="008C4DFC">
        <w:rPr>
          <w:b/>
        </w:rPr>
        <w:t>beam peak direction:</w:t>
      </w:r>
      <w:r w:rsidRPr="008C4DFC">
        <w:t xml:space="preserve"> direction where the maximum EIRP is found</w:t>
      </w:r>
    </w:p>
    <w:p w14:paraId="412C8061" w14:textId="77777777" w:rsidR="00C40AA4" w:rsidRDefault="00C40AA4" w:rsidP="00C40AA4">
      <w:r w:rsidRPr="008C4DFC">
        <w:rPr>
          <w:b/>
        </w:rPr>
        <w:t>beamwidth:</w:t>
      </w:r>
      <w:r w:rsidRPr="008C4DFC">
        <w:t xml:space="preserve"> beam which has a half-power contour that is essentially elliptical, the half-power beamwidths in the two pattern cuts that respectively contain the major and minor axis of the ellipse</w:t>
      </w:r>
    </w:p>
    <w:p w14:paraId="361C686C" w14:textId="77777777" w:rsidR="00FD19B4" w:rsidRPr="008019AF" w:rsidRDefault="00FD19B4" w:rsidP="00FD19B4">
      <w:r w:rsidRPr="008019AF">
        <w:rPr>
          <w:b/>
        </w:rPr>
        <w:t>BS channel bandwidth</w:t>
      </w:r>
      <w:r w:rsidRPr="008019AF">
        <w:t>: RF bandwidth supporting a single NR RF carrier with the transmission bandwidth configured in the uplink or downlink</w:t>
      </w:r>
    </w:p>
    <w:p w14:paraId="7ADEB5DF" w14:textId="77777777" w:rsidR="00FD19B4" w:rsidRPr="008019AF" w:rsidRDefault="00FD19B4" w:rsidP="00FD19B4">
      <w:pPr>
        <w:pStyle w:val="NO"/>
      </w:pPr>
      <w:r w:rsidRPr="008019AF">
        <w:t>NOTE 1:</w:t>
      </w:r>
      <w:r w:rsidRPr="008019AF">
        <w:tab/>
        <w:t xml:space="preserve">The </w:t>
      </w:r>
      <w:r w:rsidRPr="008019AF">
        <w:rPr>
          <w:i/>
        </w:rPr>
        <w:t>BS channel bandwidth</w:t>
      </w:r>
      <w:r w:rsidRPr="008019AF">
        <w:t xml:space="preserve"> is measured in MHz and is used as a reference for transmitter and receiver RF requirements.</w:t>
      </w:r>
    </w:p>
    <w:p w14:paraId="34613166" w14:textId="4D76958E" w:rsidR="00FD19B4" w:rsidRPr="008C4DFC" w:rsidRDefault="00FD19B4" w:rsidP="00FD19B4">
      <w:pPr>
        <w:pStyle w:val="NO"/>
      </w:pPr>
      <w:r w:rsidRPr="008019AF">
        <w:t>NOTE 2:</w:t>
      </w:r>
      <w:r w:rsidRPr="008019AF">
        <w:tab/>
        <w:t>It is possible for the BS to transmit to and/or receive from one or more UE bandwidth parts that are smaller than or equal to the BS transmission bandwidth configuration, in any part of the BS transmission bandwidth configuration.</w:t>
      </w:r>
    </w:p>
    <w:p w14:paraId="1E0507A0" w14:textId="77777777" w:rsidR="005735AC" w:rsidRPr="005735AC" w:rsidRDefault="005735AC" w:rsidP="005735AC">
      <w:pPr>
        <w:rPr>
          <w:b/>
        </w:rPr>
      </w:pPr>
      <w:r w:rsidRPr="005735AC">
        <w:rPr>
          <w:b/>
        </w:rPr>
        <w:t>BS type 1-C:</w:t>
      </w:r>
      <w:r w:rsidRPr="005735AC">
        <w:tab/>
        <w:t xml:space="preserve">NR base station operating at FR1 with requirements set consisting only of conducted requirements defined at individual </w:t>
      </w:r>
      <w:r w:rsidRPr="005735AC">
        <w:rPr>
          <w:i/>
        </w:rPr>
        <w:t>antenna connectors</w:t>
      </w:r>
    </w:p>
    <w:p w14:paraId="6345F176" w14:textId="77777777" w:rsidR="00C40AA4" w:rsidRPr="008C4DFC" w:rsidRDefault="00C40AA4" w:rsidP="00C40AA4">
      <w:r w:rsidRPr="00B237A0">
        <w:rPr>
          <w:b/>
        </w:rPr>
        <w:t>BS type 1-H</w:t>
      </w:r>
      <w:r w:rsidRPr="008C4DFC">
        <w:rPr>
          <w:b/>
        </w:rPr>
        <w:t>:</w:t>
      </w:r>
      <w:r w:rsidRPr="008C4DFC">
        <w:tab/>
        <w:t xml:space="preserve">NR base station operating at FR1 with a requirement set consisting of conducted requirements defined at individual </w:t>
      </w:r>
      <w:r w:rsidRPr="008C4DFC">
        <w:rPr>
          <w:i/>
        </w:rPr>
        <w:t>TAB connectors</w:t>
      </w:r>
      <w:r w:rsidRPr="008C4DFC">
        <w:t xml:space="preserve"> and OTA requirements defined at RIB</w:t>
      </w:r>
    </w:p>
    <w:p w14:paraId="0D4D2F1C" w14:textId="77777777" w:rsidR="00C40AA4" w:rsidRPr="008C4DFC" w:rsidRDefault="00C40AA4" w:rsidP="00C40AA4">
      <w:r w:rsidRPr="00B237A0">
        <w:rPr>
          <w:b/>
        </w:rPr>
        <w:t>BS type 1-O</w:t>
      </w:r>
      <w:r w:rsidRPr="008C4DFC">
        <w:rPr>
          <w:b/>
        </w:rPr>
        <w:t>:</w:t>
      </w:r>
      <w:r w:rsidRPr="008C4DFC">
        <w:tab/>
        <w:t>NR base station operating at FR1 with a requirement set consisting only of OTA requirements defined at the RIB</w:t>
      </w:r>
    </w:p>
    <w:p w14:paraId="65150695" w14:textId="77777777" w:rsidR="00C40AA4" w:rsidRDefault="00C40AA4" w:rsidP="00C40AA4">
      <w:r w:rsidRPr="00B237A0">
        <w:rPr>
          <w:b/>
        </w:rPr>
        <w:t>BS type 2-O</w:t>
      </w:r>
      <w:r w:rsidRPr="008C4DFC">
        <w:rPr>
          <w:b/>
        </w:rPr>
        <w:t>:</w:t>
      </w:r>
      <w:r w:rsidRPr="008C4DFC">
        <w:tab/>
        <w:t>NR base station operating at FR2 with a requirement set consisting only of OTA requirements defined at the RIB</w:t>
      </w:r>
    </w:p>
    <w:p w14:paraId="2442DD33" w14:textId="5B381A4D" w:rsidR="005735AC" w:rsidRDefault="005735AC" w:rsidP="005735AC">
      <w:pPr>
        <w:tabs>
          <w:tab w:val="left" w:pos="2448"/>
          <w:tab w:val="left" w:pos="9468"/>
        </w:tabs>
      </w:pPr>
      <w:r>
        <w:rPr>
          <w:rFonts w:cs="v5.0.0"/>
          <w:b/>
          <w:bCs/>
        </w:rPr>
        <w:lastRenderedPageBreak/>
        <w:t xml:space="preserve">channel edge: </w:t>
      </w:r>
      <w:r>
        <w:rPr>
          <w:rFonts w:cs="v5.0.0"/>
          <w:snapToGrid w:val="0"/>
        </w:rPr>
        <w:t>lowest or highest frequency of the</w:t>
      </w:r>
      <w:r>
        <w:rPr>
          <w:rFonts w:cs="v5.0.0" w:hint="eastAsia"/>
          <w:snapToGrid w:val="0"/>
          <w:lang w:val="en-US" w:eastAsia="zh-CN"/>
        </w:rPr>
        <w:t xml:space="preserve"> NR</w:t>
      </w:r>
      <w:r>
        <w:rPr>
          <w:rFonts w:cs="v5.0.0"/>
          <w:snapToGrid w:val="0"/>
        </w:rPr>
        <w:t xml:space="preserve"> carrier, separated by the </w:t>
      </w:r>
      <w:r>
        <w:rPr>
          <w:rFonts w:cs="v5.0.0" w:hint="eastAsia"/>
          <w:i/>
          <w:iCs/>
          <w:snapToGrid w:val="0"/>
          <w:lang w:val="en-US" w:eastAsia="zh-CN"/>
        </w:rPr>
        <w:t xml:space="preserve">BS </w:t>
      </w:r>
      <w:r>
        <w:rPr>
          <w:rFonts w:cs="v5.0.0"/>
          <w:i/>
          <w:iCs/>
          <w:snapToGrid w:val="0"/>
        </w:rPr>
        <w:t>channel bandwidth</w:t>
      </w:r>
    </w:p>
    <w:p w14:paraId="342CA55A" w14:textId="0359EE55" w:rsidR="005735AC" w:rsidRDefault="005735AC" w:rsidP="005735AC">
      <w:pPr>
        <w:rPr>
          <w:b/>
          <w:bCs/>
        </w:rPr>
      </w:pPr>
      <w:r>
        <w:rPr>
          <w:b/>
          <w:bCs/>
        </w:rPr>
        <w:t xml:space="preserve">carrier aggregation: </w:t>
      </w:r>
      <w:r>
        <w:rPr>
          <w:bCs/>
        </w:rPr>
        <w:t>aggregation of two or more component carriers in order to support wider transmission bandwidths</w:t>
      </w:r>
      <w:r>
        <w:rPr>
          <w:b/>
          <w:bCs/>
        </w:rPr>
        <w:t xml:space="preserve"> </w:t>
      </w:r>
    </w:p>
    <w:p w14:paraId="56491996" w14:textId="431546D5" w:rsidR="009760C0" w:rsidRPr="008C4DFC" w:rsidRDefault="005735AC" w:rsidP="00C40AA4">
      <w:r>
        <w:rPr>
          <w:b/>
          <w:bCs/>
        </w:rPr>
        <w:t>carrier aggregation configuration</w:t>
      </w:r>
      <w:r>
        <w:rPr>
          <w:b/>
        </w:rPr>
        <w:t xml:space="preserve">: </w:t>
      </w:r>
      <w:r>
        <w:t xml:space="preserve">a set of one or more </w:t>
      </w:r>
      <w:r>
        <w:rPr>
          <w:i/>
          <w:iCs/>
        </w:rPr>
        <w:t xml:space="preserve">operating bands </w:t>
      </w:r>
      <w:r>
        <w:t>across which the BS aggregates carriers with a specific set of technical requirements</w:t>
      </w:r>
    </w:p>
    <w:p w14:paraId="72AA71EB" w14:textId="77777777" w:rsidR="00C40AA4" w:rsidRDefault="00C40AA4" w:rsidP="00C40AA4">
      <w:bookmarkStart w:id="1246" w:name="_Hlk500327898"/>
      <w:r>
        <w:rPr>
          <w:b/>
          <w:lang w:val="en-US" w:eastAsia="zh-CN"/>
        </w:rPr>
        <w:t>c</w:t>
      </w:r>
      <w:r w:rsidRPr="006D73B9">
        <w:rPr>
          <w:b/>
          <w:lang w:val="en-US" w:eastAsia="zh-CN"/>
        </w:rPr>
        <w:t>o-location reference antenna</w:t>
      </w:r>
      <w:r>
        <w:rPr>
          <w:lang w:val="en-US" w:eastAsia="zh-CN"/>
        </w:rPr>
        <w:t xml:space="preserve">: </w:t>
      </w:r>
      <w:r>
        <w:t>a</w:t>
      </w:r>
      <w:r w:rsidRPr="000750AD">
        <w:t xml:space="preserve"> passive antenna </w:t>
      </w:r>
      <w:r>
        <w:t>used as reference for base station to base station co-location requirements</w:t>
      </w:r>
    </w:p>
    <w:p w14:paraId="478DEB9C" w14:textId="622DAC9D" w:rsidR="005735AC" w:rsidRDefault="005735AC" w:rsidP="005735AC">
      <w:pPr>
        <w:pStyle w:val="BodyText"/>
        <w:rPr>
          <w:lang w:eastAsia="zh-CN"/>
        </w:rPr>
      </w:pPr>
      <w:r>
        <w:rPr>
          <w:b/>
        </w:rPr>
        <w:t xml:space="preserve">contiguous </w:t>
      </w:r>
      <w:r>
        <w:rPr>
          <w:b/>
          <w:lang w:eastAsia="zh-CN"/>
        </w:rPr>
        <w:t xml:space="preserve">carriers: </w:t>
      </w:r>
      <w:r>
        <w:rPr>
          <w:lang w:eastAsia="zh-CN"/>
        </w:rPr>
        <w:t>set of two or more carriers configured in a spectrum block where there are no RF requirements based on co-existence for un-coordinated operation within the spectrum block</w:t>
      </w:r>
    </w:p>
    <w:p w14:paraId="0AA68F44" w14:textId="046E1626" w:rsidR="005735AC" w:rsidRPr="006C54E6" w:rsidRDefault="005735AC" w:rsidP="00C40AA4">
      <w:r>
        <w:rPr>
          <w:b/>
        </w:rPr>
        <w:t>contiguous spectrum:</w:t>
      </w:r>
      <w:r>
        <w:t xml:space="preserve"> spectrum consisting of a contiguous block of spectrum with no </w:t>
      </w:r>
      <w:r>
        <w:rPr>
          <w:i/>
          <w:iCs/>
        </w:rPr>
        <w:t>sub-block gap</w:t>
      </w:r>
      <w:r>
        <w:t>(s)</w:t>
      </w:r>
    </w:p>
    <w:bookmarkEnd w:id="1246"/>
    <w:p w14:paraId="0FE144E0" w14:textId="77777777" w:rsidR="00C40AA4" w:rsidRDefault="00C40AA4" w:rsidP="00C40AA4">
      <w:pPr>
        <w:rPr>
          <w:bCs/>
        </w:rPr>
      </w:pPr>
      <w:r w:rsidRPr="0052526B">
        <w:rPr>
          <w:b/>
          <w:bCs/>
        </w:rPr>
        <w:t>directional requirement</w:t>
      </w:r>
      <w:r>
        <w:rPr>
          <w:b/>
          <w:bCs/>
        </w:rPr>
        <w:t>:</w:t>
      </w:r>
      <w:r>
        <w:rPr>
          <w:bCs/>
        </w:rPr>
        <w:t xml:space="preserve"> </w:t>
      </w:r>
      <w:r w:rsidRPr="00B76EA8">
        <w:rPr>
          <w:bCs/>
        </w:rPr>
        <w:t xml:space="preserve">requirement which is applied in a specific direction within the OTA coverage range for the Tx and when the AoA of the incident wave of a received signal is within the </w:t>
      </w:r>
      <w:r w:rsidRPr="001977F8">
        <w:rPr>
          <w:bCs/>
          <w:i/>
        </w:rPr>
        <w:t>OTA REFSENS RoAoA</w:t>
      </w:r>
      <w:r w:rsidRPr="00B76EA8">
        <w:rPr>
          <w:bCs/>
        </w:rPr>
        <w:t xml:space="preserve"> or the </w:t>
      </w:r>
      <w:r w:rsidRPr="001977F8">
        <w:rPr>
          <w:bCs/>
          <w:i/>
        </w:rPr>
        <w:t xml:space="preserve">minSENS RoAoA </w:t>
      </w:r>
      <w:r w:rsidRPr="00B76EA8">
        <w:rPr>
          <w:bCs/>
        </w:rPr>
        <w:t>as appropriate for the receiver</w:t>
      </w:r>
    </w:p>
    <w:p w14:paraId="501C0CA2" w14:textId="77777777" w:rsidR="00C40AA4" w:rsidRPr="00B76EA8" w:rsidRDefault="00C40AA4" w:rsidP="00C40AA4">
      <w:pPr>
        <w:pStyle w:val="Guidance"/>
        <w:ind w:left="284"/>
      </w:pPr>
      <w:r>
        <w:t xml:space="preserve">Editor’s note: This definition is aligned with the definition of </w:t>
      </w:r>
      <w:r w:rsidRPr="00B76EA8">
        <w:rPr>
          <w:u w:val="single"/>
        </w:rPr>
        <w:t>Single directional requirement</w:t>
      </w:r>
      <w:r>
        <w:t xml:space="preserve"> for AAS BS. The naming should be further aligned between NR and AAS specifications. </w:t>
      </w:r>
    </w:p>
    <w:p w14:paraId="4D089067" w14:textId="55F26804" w:rsidR="005735AC" w:rsidRDefault="005735AC" w:rsidP="005735AC">
      <w:pPr>
        <w:rPr>
          <w:rFonts w:eastAsia="SimSun"/>
          <w:lang w:val="en-US"/>
        </w:rPr>
      </w:pPr>
      <w:r>
        <w:rPr>
          <w:rFonts w:eastAsia="SimSun"/>
          <w:b/>
          <w:bCs/>
          <w:lang w:val="en-US"/>
        </w:rPr>
        <w:t>highest carrier:</w:t>
      </w:r>
      <w:r>
        <w:rPr>
          <w:rFonts w:eastAsia="SimSun"/>
          <w:lang w:val="en-US"/>
        </w:rPr>
        <w:t xml:space="preserve"> the carrier </w:t>
      </w:r>
      <w:r>
        <w:rPr>
          <w:rFonts w:eastAsia="SimSun"/>
          <w:lang w:val="en-AU"/>
        </w:rPr>
        <w:t xml:space="preserve">with the highest carrier frequency </w:t>
      </w:r>
      <w:r>
        <w:rPr>
          <w:rFonts w:eastAsia="SimSun"/>
          <w:lang w:val="en-US"/>
        </w:rPr>
        <w:t>transmitted/received in a specified frequency band</w:t>
      </w:r>
    </w:p>
    <w:p w14:paraId="5C9891B0" w14:textId="5F455858" w:rsidR="005735AC" w:rsidRDefault="005735AC" w:rsidP="005735AC">
      <w:pPr>
        <w:rPr>
          <w:b/>
          <w:bCs/>
          <w:lang w:eastAsia="zh-CN"/>
        </w:rPr>
      </w:pPr>
      <w:r>
        <w:rPr>
          <w:b/>
          <w:bCs/>
        </w:rPr>
        <w:t>inter-band carrier aggregation:</w:t>
      </w:r>
      <w:r>
        <w:rPr>
          <w:bCs/>
        </w:rPr>
        <w:t xml:space="preserve"> carrier aggregation of component carriers in different operating bands</w:t>
      </w:r>
    </w:p>
    <w:p w14:paraId="6419F7B5" w14:textId="77777777" w:rsidR="005735AC" w:rsidRDefault="005735AC" w:rsidP="005735AC">
      <w:pPr>
        <w:pStyle w:val="NO"/>
        <w:rPr>
          <w:lang w:eastAsia="zh-CN"/>
        </w:rPr>
      </w:pPr>
      <w:r>
        <w:t>NOTE:</w:t>
      </w:r>
      <w:r>
        <w:tab/>
      </w:r>
      <w:r>
        <w:rPr>
          <w:lang w:eastAsia="zh-CN"/>
        </w:rPr>
        <w:t>C</w:t>
      </w:r>
      <w:r>
        <w:t xml:space="preserve">arriers </w:t>
      </w:r>
      <w:r>
        <w:rPr>
          <w:lang w:eastAsia="zh-CN"/>
        </w:rPr>
        <w:t xml:space="preserve">aggregated </w:t>
      </w:r>
      <w:r>
        <w:t xml:space="preserve">in each band </w:t>
      </w:r>
      <w:r>
        <w:rPr>
          <w:lang w:eastAsia="zh-CN"/>
        </w:rPr>
        <w:t>can be</w:t>
      </w:r>
      <w:r>
        <w:t xml:space="preserve"> contiguous</w:t>
      </w:r>
      <w:r>
        <w:rPr>
          <w:lang w:eastAsia="zh-CN"/>
        </w:rPr>
        <w:t xml:space="preserve"> or non-contiguous.</w:t>
      </w:r>
    </w:p>
    <w:p w14:paraId="5340D4BC" w14:textId="7C100973" w:rsidR="005735AC" w:rsidRDefault="005735AC" w:rsidP="005735AC">
      <w:pPr>
        <w:rPr>
          <w:lang w:eastAsia="zh-CN"/>
        </w:rPr>
      </w:pPr>
      <w:r>
        <w:rPr>
          <w:b/>
        </w:rPr>
        <w:t xml:space="preserve">intra-band contiguous carrier aggregation: </w:t>
      </w:r>
      <w:r>
        <w:rPr>
          <w:i/>
          <w:iCs/>
          <w:lang w:eastAsia="zh-CN"/>
        </w:rPr>
        <w:t xml:space="preserve">contiguous </w:t>
      </w:r>
      <w:r>
        <w:rPr>
          <w:i/>
          <w:iCs/>
        </w:rPr>
        <w:t>carrier</w:t>
      </w:r>
      <w:r>
        <w:rPr>
          <w:i/>
          <w:iCs/>
          <w:lang w:eastAsia="zh-CN"/>
        </w:rPr>
        <w:t>s</w:t>
      </w:r>
      <w:r>
        <w:rPr>
          <w:lang w:eastAsia="zh-CN"/>
        </w:rPr>
        <w:t xml:space="preserve"> aggregated</w:t>
      </w:r>
      <w:r>
        <w:t xml:space="preserve"> in the same operating band</w:t>
      </w:r>
    </w:p>
    <w:p w14:paraId="792E2568" w14:textId="66C1D627" w:rsidR="005735AC" w:rsidRDefault="005735AC" w:rsidP="005735AC">
      <w:pPr>
        <w:rPr>
          <w:lang w:eastAsia="zh-CN"/>
        </w:rPr>
      </w:pPr>
      <w:r>
        <w:rPr>
          <w:b/>
        </w:rPr>
        <w:t xml:space="preserve">intra-band </w:t>
      </w:r>
      <w:r>
        <w:rPr>
          <w:b/>
          <w:lang w:eastAsia="zh-CN"/>
        </w:rPr>
        <w:t>non-</w:t>
      </w:r>
      <w:r>
        <w:rPr>
          <w:b/>
        </w:rPr>
        <w:t xml:space="preserve">contiguous carrier aggregation: </w:t>
      </w:r>
      <w:r>
        <w:rPr>
          <w:lang w:eastAsia="zh-CN"/>
        </w:rPr>
        <w:t xml:space="preserve">non-contiguous </w:t>
      </w:r>
      <w:r>
        <w:t>carrier</w:t>
      </w:r>
      <w:r>
        <w:rPr>
          <w:lang w:eastAsia="zh-CN"/>
        </w:rPr>
        <w:t>s aggregated</w:t>
      </w:r>
      <w:r>
        <w:t xml:space="preserve"> in the same operating band</w:t>
      </w:r>
    </w:p>
    <w:p w14:paraId="7A5E034F" w14:textId="77777777" w:rsidR="005735AC" w:rsidRDefault="005735AC" w:rsidP="005735AC">
      <w:pPr>
        <w:rPr>
          <w:lang w:eastAsia="zh-CN"/>
        </w:rPr>
      </w:pPr>
      <w:r>
        <w:rPr>
          <w:b/>
          <w:bCs/>
        </w:rPr>
        <w:t xml:space="preserve">[Inter RF Bandwidth gap: </w:t>
      </w:r>
      <w:r>
        <w:rPr>
          <w:bCs/>
        </w:rPr>
        <w:t xml:space="preserve">frequency gap between two consecutive Base Station RF Bandwidths that are placed within two supported </w:t>
      </w:r>
      <w:r>
        <w:rPr>
          <w:bCs/>
          <w:i/>
        </w:rPr>
        <w:t>operating bands</w:t>
      </w:r>
      <w:r>
        <w:rPr>
          <w:bCs/>
        </w:rPr>
        <w:t>]</w:t>
      </w:r>
    </w:p>
    <w:p w14:paraId="03B1E9B6" w14:textId="56E22736" w:rsidR="005735AC" w:rsidRDefault="005735AC" w:rsidP="005735AC">
      <w:pPr>
        <w:rPr>
          <w:rFonts w:eastAsia="SimSun"/>
          <w:lang w:val="en-US"/>
        </w:rPr>
      </w:pPr>
      <w:r>
        <w:rPr>
          <w:rFonts w:eastAsia="SimSun"/>
          <w:b/>
          <w:bCs/>
          <w:lang w:val="en-US"/>
        </w:rPr>
        <w:t>lowest Carrier:</w:t>
      </w:r>
      <w:r>
        <w:rPr>
          <w:rFonts w:eastAsia="SimSun"/>
          <w:lang w:val="en-US"/>
        </w:rPr>
        <w:t xml:space="preserve"> the carrier </w:t>
      </w:r>
      <w:r>
        <w:rPr>
          <w:rFonts w:eastAsia="SimSun"/>
          <w:lang w:val="en-AU"/>
        </w:rPr>
        <w:t xml:space="preserve">with the lowest carrier frequency </w:t>
      </w:r>
      <w:r>
        <w:rPr>
          <w:rFonts w:eastAsia="SimSun"/>
          <w:lang w:val="en-US"/>
        </w:rPr>
        <w:t>transmitted/received in a specified frequency band</w:t>
      </w:r>
    </w:p>
    <w:p w14:paraId="5B5F8FE8" w14:textId="4E6E0972" w:rsidR="005735AC" w:rsidRDefault="005735AC" w:rsidP="005735AC">
      <w:r>
        <w:rPr>
          <w:b/>
        </w:rPr>
        <w:t xml:space="preserve">lower </w:t>
      </w:r>
      <w:r>
        <w:rPr>
          <w:rFonts w:eastAsia="SimSun"/>
          <w:b/>
          <w:lang w:eastAsia="zh-CN"/>
        </w:rPr>
        <w:t>sub-block</w:t>
      </w:r>
      <w:r>
        <w:rPr>
          <w:b/>
        </w:rPr>
        <w:t xml:space="preserve"> edge: </w:t>
      </w:r>
      <w:r>
        <w:t xml:space="preserve">frequency at the lower edge of </w:t>
      </w:r>
      <w:r>
        <w:rPr>
          <w:rFonts w:eastAsia="SimSun"/>
          <w:lang w:eastAsia="zh-CN"/>
        </w:rPr>
        <w:t>one</w:t>
      </w:r>
      <w:r>
        <w:rPr>
          <w:i/>
          <w:iCs/>
        </w:rPr>
        <w:t xml:space="preserve"> </w:t>
      </w:r>
      <w:r>
        <w:rPr>
          <w:rFonts w:eastAsia="SimSun"/>
          <w:i/>
          <w:iCs/>
          <w:lang w:eastAsia="zh-CN"/>
        </w:rPr>
        <w:t>sub-block</w:t>
      </w:r>
    </w:p>
    <w:p w14:paraId="7C20983C" w14:textId="77777777" w:rsidR="005735AC" w:rsidRDefault="005735AC" w:rsidP="005735AC">
      <w:pPr>
        <w:pStyle w:val="NO"/>
        <w:ind w:left="284" w:firstLine="280"/>
        <w:rPr>
          <w:lang w:eastAsia="zh-CN"/>
        </w:rPr>
      </w:pPr>
      <w:r>
        <w:t>NOTE:</w:t>
      </w:r>
      <w:r>
        <w:tab/>
        <w:t>It is used as a frequency reference point for both transmitter and receiver requirements.</w:t>
      </w:r>
    </w:p>
    <w:p w14:paraId="5F1D72B9" w14:textId="77777777" w:rsidR="00C40AA4" w:rsidRPr="008C4DFC" w:rsidRDefault="00C40AA4" w:rsidP="00C40AA4">
      <w:r w:rsidRPr="008C4DFC">
        <w:rPr>
          <w:rFonts w:cs="v5.0.0"/>
          <w:b/>
          <w:bCs/>
        </w:rPr>
        <w:t xml:space="preserve">maximum carrier TRP output power: </w:t>
      </w:r>
      <w:r w:rsidRPr="008C4DFC">
        <w:t>mean power level measured per</w:t>
      </w:r>
      <w:r w:rsidRPr="008C4DFC">
        <w:rPr>
          <w:i/>
        </w:rPr>
        <w:t xml:space="preserve"> </w:t>
      </w:r>
      <w:r w:rsidRPr="008C4DFC">
        <w:t xml:space="preserve">RIB during the </w:t>
      </w:r>
      <w:r w:rsidRPr="008C4DFC">
        <w:rPr>
          <w:i/>
        </w:rPr>
        <w:t>transmitter ON period</w:t>
      </w:r>
      <w:r w:rsidRPr="008C4DFC">
        <w:t xml:space="preserve"> for a specific carrier in a specified reference condition and corresponding to the declared </w:t>
      </w:r>
      <w:r w:rsidRPr="008C4DFC">
        <w:rPr>
          <w:i/>
        </w:rPr>
        <w:t>rated carrier TRP output</w:t>
      </w:r>
      <w:r w:rsidRPr="008C4DFC">
        <w:t xml:space="preserve"> power (P</w:t>
      </w:r>
      <w:r w:rsidRPr="008C4DFC">
        <w:rPr>
          <w:vertAlign w:val="subscript"/>
        </w:rPr>
        <w:t>rated,c,TRP</w:t>
      </w:r>
      <w:r w:rsidRPr="008C4DFC">
        <w:t>)</w:t>
      </w:r>
    </w:p>
    <w:p w14:paraId="7B841D63" w14:textId="77777777" w:rsidR="00C40AA4" w:rsidRPr="008C4DFC" w:rsidRDefault="00C40AA4" w:rsidP="00C40AA4">
      <w:r w:rsidRPr="008C4DFC">
        <w:rPr>
          <w:rFonts w:cs="v5.0.0"/>
          <w:b/>
          <w:bCs/>
        </w:rPr>
        <w:t xml:space="preserve">maximum total TRP output power: </w:t>
      </w:r>
      <w:r w:rsidRPr="008C4DFC">
        <w:t>mean power level measured per</w:t>
      </w:r>
      <w:r w:rsidRPr="008C4DFC">
        <w:rPr>
          <w:i/>
        </w:rPr>
        <w:t xml:space="preserve"> </w:t>
      </w:r>
      <w:r w:rsidRPr="008C4DFC">
        <w:t xml:space="preserve">RIB during the </w:t>
      </w:r>
      <w:r w:rsidRPr="008C4DFC">
        <w:rPr>
          <w:i/>
        </w:rPr>
        <w:t>transmitter ON period</w:t>
      </w:r>
      <w:r w:rsidRPr="008C4DFC">
        <w:t xml:space="preserve"> in a specified reference condition and corresponding to the declared </w:t>
      </w:r>
      <w:r w:rsidRPr="008C4DFC">
        <w:rPr>
          <w:i/>
        </w:rPr>
        <w:t>rated total TRP output</w:t>
      </w:r>
      <w:r w:rsidRPr="008C4DFC">
        <w:t xml:space="preserve"> power (P</w:t>
      </w:r>
      <w:r w:rsidRPr="008C4DFC">
        <w:rPr>
          <w:vertAlign w:val="subscript"/>
        </w:rPr>
        <w:t>rated,t,TRP</w:t>
      </w:r>
      <w:r w:rsidRPr="008C4DFC">
        <w:t>)</w:t>
      </w:r>
    </w:p>
    <w:p w14:paraId="16684818" w14:textId="77777777" w:rsidR="00C40AA4" w:rsidRPr="004B6088" w:rsidRDefault="00C40AA4" w:rsidP="00C40AA4">
      <w:r w:rsidRPr="00405BA5">
        <w:rPr>
          <w:b/>
        </w:rPr>
        <w:t>minSENS</w:t>
      </w:r>
      <w:r>
        <w:rPr>
          <w:b/>
        </w:rPr>
        <w:t>:</w:t>
      </w:r>
      <w:r>
        <w:t xml:space="preserve"> the lowest declared EIS value for the OSDD’s declared for OTA sensitivity requirement</w:t>
      </w:r>
      <w:r>
        <w:rPr>
          <w:bCs/>
        </w:rPr>
        <w:t>.</w:t>
      </w:r>
    </w:p>
    <w:p w14:paraId="39A26E33" w14:textId="77777777" w:rsidR="00C40AA4" w:rsidRDefault="00C40AA4" w:rsidP="00C40AA4">
      <w:r>
        <w:rPr>
          <w:b/>
        </w:rPr>
        <w:t xml:space="preserve">minSENS RoAoA: </w:t>
      </w:r>
      <w:r w:rsidRPr="00B237A0">
        <w:t xml:space="preserve">The </w:t>
      </w:r>
      <w:r>
        <w:t xml:space="preserve">reference RoAoA associated with the </w:t>
      </w:r>
      <w:r w:rsidRPr="00B237A0">
        <w:t>OSDD with the lowest declared EIS</w:t>
      </w:r>
    </w:p>
    <w:p w14:paraId="3B779AE1" w14:textId="77777777" w:rsidR="00C40AA4" w:rsidRPr="008C4DFC" w:rsidRDefault="00C40AA4" w:rsidP="00C40AA4">
      <w:r w:rsidRPr="008C4DFC">
        <w:rPr>
          <w:b/>
        </w:rPr>
        <w:t>multi-band RIB:</w:t>
      </w:r>
      <w:r w:rsidRPr="008C4DFC">
        <w:t xml:space="preserve"> </w:t>
      </w:r>
      <w:r w:rsidRPr="008C4DFC">
        <w:rPr>
          <w:i/>
        </w:rPr>
        <w:t>operating band</w:t>
      </w:r>
      <w:r w:rsidRPr="008C4DFC">
        <w:t xml:space="preserve"> specific RIB which is paired with one or more additional </w:t>
      </w:r>
      <w:r w:rsidRPr="008C4DFC">
        <w:rPr>
          <w:i/>
        </w:rPr>
        <w:t>operating band</w:t>
      </w:r>
      <w:r w:rsidRPr="008C4DFC">
        <w:t xml:space="preserve"> specific RIBs where the multiple bands are supported through common active electronic component(s)</w:t>
      </w:r>
    </w:p>
    <w:p w14:paraId="72F7E476" w14:textId="272EB36B" w:rsidR="00D205A9" w:rsidRDefault="00D205A9" w:rsidP="00D205A9">
      <w:pPr>
        <w:tabs>
          <w:tab w:val="left" w:pos="2448"/>
          <w:tab w:val="left" w:pos="9468"/>
        </w:tabs>
      </w:pPr>
      <w:r>
        <w:rPr>
          <w:b/>
        </w:rPr>
        <w:t xml:space="preserve">multi-carrier transmission configuration: </w:t>
      </w:r>
      <w:r>
        <w:t xml:space="preserve">set of one or more contiguous or non-contiguous carriers that a </w:t>
      </w:r>
      <w:r>
        <w:rPr>
          <w:lang w:val="en-US" w:eastAsia="zh-CN"/>
        </w:rPr>
        <w:t xml:space="preserve">NR </w:t>
      </w:r>
      <w:r>
        <w:t>BS is able to transmit simultaneously according to the manufacturer’s specification</w:t>
      </w:r>
    </w:p>
    <w:p w14:paraId="55171E72" w14:textId="0762EF8C" w:rsidR="00D205A9" w:rsidRDefault="00D205A9" w:rsidP="00C40AA4">
      <w:pPr>
        <w:rPr>
          <w:b/>
          <w:bCs/>
        </w:rPr>
      </w:pPr>
      <w:r>
        <w:rPr>
          <w:b/>
        </w:rPr>
        <w:t>non-contiguous spectrum:</w:t>
      </w:r>
      <w:r>
        <w:t xml:space="preserve"> spectrum consisting of two or more sub-blocks separated by </w:t>
      </w:r>
      <w:r>
        <w:rPr>
          <w:i/>
          <w:iCs/>
        </w:rPr>
        <w:t>sub-block gap</w:t>
      </w:r>
      <w:r>
        <w:t>(s)</w:t>
      </w:r>
    </w:p>
    <w:p w14:paraId="767D805A" w14:textId="77777777" w:rsidR="00C40AA4" w:rsidRPr="00BA7B97" w:rsidRDefault="00C40AA4" w:rsidP="00C40AA4">
      <w:pPr>
        <w:rPr>
          <w:bCs/>
        </w:rPr>
      </w:pPr>
      <w:r>
        <w:rPr>
          <w:b/>
          <w:bCs/>
        </w:rPr>
        <w:t xml:space="preserve">NR </w:t>
      </w:r>
      <w:r w:rsidRPr="00BA7B97">
        <w:rPr>
          <w:b/>
          <w:bCs/>
        </w:rPr>
        <w:t xml:space="preserve">BS receiver: </w:t>
      </w:r>
      <w:r w:rsidRPr="00BA7B97">
        <w:rPr>
          <w:bCs/>
        </w:rPr>
        <w:t>c</w:t>
      </w:r>
      <w:r>
        <w:rPr>
          <w:bCs/>
        </w:rPr>
        <w:t>omposite receiver function of a</w:t>
      </w:r>
      <w:r w:rsidRPr="00BA7B97">
        <w:rPr>
          <w:bCs/>
        </w:rPr>
        <w:t xml:space="preserve"> </w:t>
      </w:r>
      <w:r>
        <w:rPr>
          <w:bCs/>
        </w:rPr>
        <w:t xml:space="preserve">NR </w:t>
      </w:r>
      <w:r w:rsidRPr="00BA7B97">
        <w:rPr>
          <w:bCs/>
        </w:rPr>
        <w:t xml:space="preserve">BS receiving in an </w:t>
      </w:r>
      <w:r w:rsidRPr="000655BF">
        <w:rPr>
          <w:bCs/>
          <w:i/>
        </w:rPr>
        <w:t>operating band</w:t>
      </w:r>
    </w:p>
    <w:p w14:paraId="47B1FC00" w14:textId="77777777" w:rsidR="00C40AA4" w:rsidRPr="001E2D04" w:rsidRDefault="00C40AA4" w:rsidP="00C40AA4">
      <w:pPr>
        <w:tabs>
          <w:tab w:val="left" w:pos="2448"/>
          <w:tab w:val="left" w:pos="9468"/>
        </w:tabs>
        <w:rPr>
          <w:rFonts w:cs="v5.0.0"/>
          <w:b/>
          <w:bCs/>
        </w:rPr>
      </w:pPr>
      <w:r>
        <w:rPr>
          <w:rFonts w:cs="v5.0.0"/>
          <w:b/>
          <w:bCs/>
        </w:rPr>
        <w:t>o</w:t>
      </w:r>
      <w:r w:rsidRPr="001E2D04">
        <w:rPr>
          <w:rFonts w:cs="v5.0.0"/>
          <w:b/>
          <w:bCs/>
        </w:rPr>
        <w:t xml:space="preserve">perating band: </w:t>
      </w:r>
      <w:r w:rsidRPr="001E2D04">
        <w:rPr>
          <w:rFonts w:cs="v5.0.0"/>
        </w:rPr>
        <w:t xml:space="preserve">frequency range in which </w:t>
      </w:r>
      <w:r>
        <w:rPr>
          <w:rFonts w:cs="v5.0.0"/>
        </w:rPr>
        <w:t>NR</w:t>
      </w:r>
      <w:r w:rsidRPr="001E2D04">
        <w:rPr>
          <w:rFonts w:cs="v5.0.0"/>
        </w:rPr>
        <w:t xml:space="preserve"> operates (paired or unpaired), that is defined with a specific set of technical requirements</w:t>
      </w:r>
    </w:p>
    <w:p w14:paraId="121D56DB" w14:textId="77777777" w:rsidR="00C40AA4" w:rsidRDefault="00C40AA4" w:rsidP="00C40AA4">
      <w:pPr>
        <w:pStyle w:val="NO"/>
        <w:rPr>
          <w:b/>
        </w:rPr>
      </w:pPr>
      <w:r w:rsidRPr="001E2D04">
        <w:t>NO</w:t>
      </w:r>
      <w:r>
        <w:t>TE:</w:t>
      </w:r>
      <w:r>
        <w:tab/>
        <w:t>The operating band(s) for a</w:t>
      </w:r>
      <w:r w:rsidRPr="001E2D04">
        <w:t xml:space="preserve"> BS is declared by the manufacturer according to the designations in </w:t>
      </w:r>
      <w:r>
        <w:t>TS 38.104 [2].</w:t>
      </w:r>
    </w:p>
    <w:p w14:paraId="0A99D4A5" w14:textId="77777777" w:rsidR="00C40AA4" w:rsidRPr="004F7E18" w:rsidRDefault="00C40AA4" w:rsidP="00C40AA4">
      <w:r w:rsidRPr="004F7E18">
        <w:rPr>
          <w:b/>
        </w:rPr>
        <w:lastRenderedPageBreak/>
        <w:t>OTA coverage range</w:t>
      </w:r>
      <w:r w:rsidRPr="004F7E18">
        <w:t xml:space="preserve">: a common range of directions within which TX OTA requirements that are neither specified in the </w:t>
      </w:r>
      <w:r w:rsidRPr="004F7E18">
        <w:rPr>
          <w:i/>
        </w:rPr>
        <w:t>OTA peak directions sets</w:t>
      </w:r>
      <w:r w:rsidRPr="004F7E18">
        <w:t xml:space="preserve"> nor as </w:t>
      </w:r>
      <w:r w:rsidRPr="004F7E18">
        <w:rPr>
          <w:i/>
        </w:rPr>
        <w:t>TRP requirement</w:t>
      </w:r>
      <w:r w:rsidRPr="004F7E18">
        <w:t xml:space="preserve"> are intended to be met</w:t>
      </w:r>
    </w:p>
    <w:p w14:paraId="4A7F838D" w14:textId="77777777" w:rsidR="00C40AA4" w:rsidRPr="00B237A0" w:rsidRDefault="00C40AA4" w:rsidP="00C40AA4">
      <w:r w:rsidRPr="00200948">
        <w:rPr>
          <w:b/>
        </w:rPr>
        <w:t xml:space="preserve">OTA peak directions set: </w:t>
      </w:r>
      <w:r w:rsidRPr="00B237A0">
        <w:t>set(s) of </w:t>
      </w:r>
      <w:r w:rsidRPr="00B237A0">
        <w:rPr>
          <w:i/>
        </w:rPr>
        <w:t>beam peak directions</w:t>
      </w:r>
      <w:r w:rsidRPr="00B237A0">
        <w:t> within which certain TX OTA requirements are intended to be met, where all </w:t>
      </w:r>
      <w:r w:rsidRPr="00B237A0">
        <w:rPr>
          <w:i/>
        </w:rPr>
        <w:t>OTA peak directions set(s)</w:t>
      </w:r>
      <w:r w:rsidRPr="00B237A0">
        <w:t> are subsets of the </w:t>
      </w:r>
      <w:r w:rsidRPr="00B237A0">
        <w:rPr>
          <w:i/>
        </w:rPr>
        <w:t>OTA coverage range</w:t>
      </w:r>
    </w:p>
    <w:p w14:paraId="18E68840" w14:textId="77777777" w:rsidR="00C40AA4" w:rsidRPr="00B237A0" w:rsidRDefault="00C40AA4" w:rsidP="00C40AA4">
      <w:pPr>
        <w:pStyle w:val="NO"/>
      </w:pPr>
      <w:r w:rsidRPr="00B237A0">
        <w:t>NOTE:     The </w:t>
      </w:r>
      <w:r w:rsidRPr="00B237A0">
        <w:rPr>
          <w:i/>
        </w:rPr>
        <w:t>beam peak directions</w:t>
      </w:r>
      <w:r w:rsidRPr="00B237A0">
        <w:t> are related to a corresponding contiguous range or discrete list of </w:t>
      </w:r>
      <w:r w:rsidRPr="00B237A0">
        <w:rPr>
          <w:i/>
        </w:rPr>
        <w:t>beam centre directions </w:t>
      </w:r>
      <w:r w:rsidRPr="00B237A0">
        <w:t>by the </w:t>
      </w:r>
      <w:r w:rsidRPr="00B237A0">
        <w:rPr>
          <w:i/>
        </w:rPr>
        <w:t>beam direction pairs</w:t>
      </w:r>
      <w:r w:rsidRPr="00B237A0">
        <w:t> included in the set.</w:t>
      </w:r>
    </w:p>
    <w:p w14:paraId="5F05B26D" w14:textId="77777777" w:rsidR="00C40AA4" w:rsidRPr="008C4DFC" w:rsidRDefault="00C40AA4" w:rsidP="00C40AA4">
      <w:r w:rsidRPr="008C4DFC">
        <w:rPr>
          <w:b/>
        </w:rPr>
        <w:t>OTA REFSENS RoAoA:</w:t>
      </w:r>
      <w:r w:rsidRPr="008C4DFC">
        <w:t xml:space="preserve"> Is the RoAoA determined by the contour defined by the points at which the achieved EIS is 3dB higher than the achieved EIS in the reference direction</w:t>
      </w:r>
    </w:p>
    <w:p w14:paraId="789ADBC2" w14:textId="77777777" w:rsidR="00C40AA4" w:rsidRPr="008C4DFC" w:rsidRDefault="00C40AA4" w:rsidP="00C40AA4">
      <w:pPr>
        <w:pStyle w:val="NO"/>
      </w:pPr>
      <w:r w:rsidRPr="008C4DFC">
        <w:t>NOTE:</w:t>
      </w:r>
      <w:r w:rsidRPr="008C4DFC">
        <w:tab/>
        <w:t xml:space="preserve">This contour will be related to the average </w:t>
      </w:r>
      <w:r w:rsidRPr="008C4DFC">
        <w:rPr>
          <w:lang w:eastAsia="zh-CN"/>
        </w:rPr>
        <w:t>element</w:t>
      </w:r>
      <w:r w:rsidRPr="008C4DFC">
        <w:t>/sub-array radiation pattern 3dB beam width.</w:t>
      </w:r>
    </w:p>
    <w:p w14:paraId="67ED8B59" w14:textId="77777777" w:rsidR="00C40AA4" w:rsidRPr="008C4DFC" w:rsidRDefault="00C40AA4" w:rsidP="00C40AA4">
      <w:pPr>
        <w:rPr>
          <w:lang w:eastAsia="zh-CN"/>
        </w:rPr>
      </w:pPr>
      <w:r w:rsidRPr="008C4DFC">
        <w:rPr>
          <w:b/>
          <w:lang w:eastAsia="zh-CN"/>
        </w:rPr>
        <w:t>OTA sensitivity directions declaration:</w:t>
      </w:r>
      <w:r w:rsidRPr="008C4DFC">
        <w:rPr>
          <w:lang w:eastAsia="zh-CN"/>
        </w:rPr>
        <w:t xml:space="preserve"> set of manufacturer declarations comprising at least one set of declared minimum EIS </w:t>
      </w:r>
      <w:r w:rsidRPr="008C4DFC">
        <w:t xml:space="preserve">values (with related RAT and </w:t>
      </w:r>
      <w:r w:rsidRPr="008C4DFC">
        <w:rPr>
          <w:i/>
        </w:rPr>
        <w:t>BS channel bandwidth</w:t>
      </w:r>
      <w:r w:rsidRPr="008C4DFC">
        <w:t xml:space="preserve">), </w:t>
      </w:r>
      <w:r w:rsidRPr="008C4DFC">
        <w:rPr>
          <w:lang w:eastAsia="zh-CN"/>
        </w:rPr>
        <w:t>and related directions over which the EIS applies</w:t>
      </w:r>
    </w:p>
    <w:p w14:paraId="1F07C880" w14:textId="77777777" w:rsidR="00C40AA4" w:rsidRPr="008C4DFC" w:rsidRDefault="00C40AA4" w:rsidP="00C40AA4">
      <w:pPr>
        <w:pStyle w:val="NO"/>
        <w:rPr>
          <w:lang w:eastAsia="zh-CN"/>
        </w:rPr>
      </w:pPr>
      <w:r w:rsidRPr="008C4DFC">
        <w:rPr>
          <w:lang w:eastAsia="zh-CN"/>
        </w:rPr>
        <w:t>NOTE:</w:t>
      </w:r>
      <w:r w:rsidRPr="008C4DFC">
        <w:rPr>
          <w:lang w:eastAsia="zh-CN"/>
        </w:rPr>
        <w:tab/>
        <w:t>All the directions apply to all the EIS values in an OSDD.</w:t>
      </w:r>
    </w:p>
    <w:p w14:paraId="08A390F3" w14:textId="77777777" w:rsidR="00C40AA4" w:rsidRPr="00BF5F2D" w:rsidRDefault="00C40AA4" w:rsidP="00C40AA4">
      <w:pPr>
        <w:rPr>
          <w:lang w:eastAsia="sv-SE"/>
        </w:rPr>
      </w:pPr>
      <w:r w:rsidRPr="00BF5F2D">
        <w:rPr>
          <w:b/>
          <w:bCs/>
          <w:lang w:eastAsia="sv-SE"/>
        </w:rPr>
        <w:t xml:space="preserve">polarization match: </w:t>
      </w:r>
      <w:r w:rsidRPr="00BF5F2D">
        <w:rPr>
          <w:lang w:eastAsia="sv-SE"/>
        </w:rPr>
        <w:t>condition that exists when a plane wave, incident upon an antenna from a given direction, has a polarization that is the same as the receiving polarization of the antenna in that direction</w:t>
      </w:r>
    </w:p>
    <w:p w14:paraId="05FC6178" w14:textId="77777777" w:rsidR="00C40AA4" w:rsidRDefault="00C40AA4" w:rsidP="00C40AA4">
      <w:pPr>
        <w:rPr>
          <w:lang w:eastAsia="sv-SE"/>
        </w:rPr>
      </w:pPr>
      <w:r>
        <w:rPr>
          <w:b/>
          <w:lang w:eastAsia="sv-SE"/>
        </w:rPr>
        <w:t>r</w:t>
      </w:r>
      <w:r w:rsidRPr="005C32DE">
        <w:rPr>
          <w:b/>
          <w:lang w:eastAsia="sv-SE"/>
        </w:rPr>
        <w:t>adiated interface boundary</w:t>
      </w:r>
      <w:r>
        <w:rPr>
          <w:lang w:eastAsia="sv-SE"/>
        </w:rPr>
        <w:t xml:space="preserve">: operating band specific reference point for radiated requirements, defined in the near field or in the far field depending on the radiated requirement’s testability feasibility </w:t>
      </w:r>
    </w:p>
    <w:p w14:paraId="3E33EBFF" w14:textId="77777777" w:rsidR="00C40AA4" w:rsidRPr="008C4DFC" w:rsidRDefault="00C40AA4" w:rsidP="00C40AA4">
      <w:pPr>
        <w:rPr>
          <w:lang w:eastAsia="en-GB"/>
        </w:rPr>
      </w:pPr>
      <w:r w:rsidRPr="008C4DFC">
        <w:rPr>
          <w:b/>
          <w:bCs/>
          <w:lang w:eastAsia="zh-CN"/>
        </w:rPr>
        <w:t xml:space="preserve">rated beam EIRP: </w:t>
      </w:r>
      <w:r w:rsidRPr="008C4DFC">
        <w:rPr>
          <w:lang w:eastAsia="ja-JP"/>
        </w:rPr>
        <w:t xml:space="preserve">For a declared beam and </w:t>
      </w:r>
      <w:r w:rsidRPr="008C4DFC">
        <w:rPr>
          <w:i/>
          <w:lang w:eastAsia="ja-JP"/>
        </w:rPr>
        <w:t>beam direction pair</w:t>
      </w:r>
      <w:r w:rsidRPr="008C4DFC">
        <w:rPr>
          <w:lang w:eastAsia="ja-JP"/>
        </w:rPr>
        <w:t>, the</w:t>
      </w:r>
      <w:r w:rsidRPr="008C4DFC">
        <w:rPr>
          <w:i/>
          <w:lang w:eastAsia="ja-JP"/>
        </w:rPr>
        <w:t xml:space="preserve"> rated beam EIRP</w:t>
      </w:r>
      <w:r w:rsidRPr="008C4DFC">
        <w:rPr>
          <w:lang w:eastAsia="ja-JP"/>
        </w:rPr>
        <w:t xml:space="preserve"> level is the maximum power that the base station is declared to radiate at the associated </w:t>
      </w:r>
      <w:r w:rsidRPr="008C4DFC">
        <w:rPr>
          <w:i/>
          <w:lang w:eastAsia="ja-JP"/>
        </w:rPr>
        <w:t>beam peak direction</w:t>
      </w:r>
      <w:r w:rsidRPr="008C4DFC">
        <w:rPr>
          <w:lang w:eastAsia="ja-JP"/>
        </w:rPr>
        <w:t xml:space="preserve"> during the </w:t>
      </w:r>
      <w:r w:rsidRPr="008C4DFC">
        <w:rPr>
          <w:i/>
          <w:lang w:eastAsia="ja-JP"/>
        </w:rPr>
        <w:t>transmitter ON period</w:t>
      </w:r>
    </w:p>
    <w:p w14:paraId="0F09C71F" w14:textId="77777777" w:rsidR="00C40AA4" w:rsidRPr="008C4DFC" w:rsidRDefault="00C40AA4" w:rsidP="00C40AA4">
      <w:bookmarkStart w:id="1247" w:name="_Hlk496012569"/>
      <w:r w:rsidRPr="008C4DFC">
        <w:rPr>
          <w:b/>
        </w:rPr>
        <w:t xml:space="preserve">rated carrier </w:t>
      </w:r>
      <w:r w:rsidRPr="008C4DFC">
        <w:rPr>
          <w:rFonts w:cs="v5.0.0"/>
          <w:b/>
          <w:bCs/>
        </w:rPr>
        <w:t xml:space="preserve">TRP </w:t>
      </w:r>
      <w:r w:rsidRPr="008C4DFC">
        <w:rPr>
          <w:b/>
        </w:rPr>
        <w:t xml:space="preserve">output power: </w:t>
      </w:r>
      <w:r w:rsidRPr="008C4DFC">
        <w:rPr>
          <w:rFonts w:cs="v5.0.0"/>
          <w:snapToGrid w:val="0"/>
        </w:rPr>
        <w:t xml:space="preserve">mean power level declared by the manufacturer per carrier, </w:t>
      </w:r>
      <w:r w:rsidRPr="008C4DFC">
        <w:rPr>
          <w:rFonts w:eastAsia="SimSun" w:cs="v5.0.0"/>
          <w:snapToGrid w:val="0"/>
        </w:rPr>
        <w:t>for BS operating in single carrier, multi-carrier, or carrier aggregation configurations</w:t>
      </w:r>
      <w:r w:rsidRPr="008C4DFC">
        <w:rPr>
          <w:rFonts w:cs="v5.0.0"/>
          <w:snapToGrid w:val="0"/>
        </w:rPr>
        <w:t xml:space="preserve"> that the manufacturer has declared to be available at the RIB during the </w:t>
      </w:r>
      <w:r w:rsidRPr="008C4DFC">
        <w:rPr>
          <w:rFonts w:cs="v5.0.0"/>
          <w:i/>
          <w:snapToGrid w:val="0"/>
        </w:rPr>
        <w:t>transmitter ON period</w:t>
      </w:r>
    </w:p>
    <w:p w14:paraId="01527007" w14:textId="77777777" w:rsidR="00C40AA4" w:rsidRPr="008C4DFC" w:rsidRDefault="00C40AA4" w:rsidP="00C40AA4">
      <w:pPr>
        <w:rPr>
          <w:rFonts w:cs="v5.0.0"/>
          <w:snapToGrid w:val="0"/>
        </w:rPr>
      </w:pPr>
      <w:r w:rsidRPr="008C4DFC">
        <w:rPr>
          <w:b/>
        </w:rPr>
        <w:t xml:space="preserve">rated total </w:t>
      </w:r>
      <w:r w:rsidRPr="008C4DFC">
        <w:rPr>
          <w:rFonts w:cs="v5.0.0"/>
          <w:b/>
          <w:bCs/>
        </w:rPr>
        <w:t xml:space="preserve">TRP </w:t>
      </w:r>
      <w:r w:rsidRPr="008C4DFC">
        <w:rPr>
          <w:b/>
        </w:rPr>
        <w:t xml:space="preserve">output power: </w:t>
      </w:r>
      <w:r w:rsidRPr="008C4DFC">
        <w:rPr>
          <w:rFonts w:cs="v5.0.0"/>
          <w:snapToGrid w:val="0"/>
        </w:rPr>
        <w:t xml:space="preserve">mean power level declared by the manufacturer, that the manufacturer has declared to be available at the RIB during the </w:t>
      </w:r>
      <w:r w:rsidRPr="008C4DFC">
        <w:rPr>
          <w:rFonts w:cs="v5.0.0"/>
          <w:i/>
          <w:snapToGrid w:val="0"/>
        </w:rPr>
        <w:t>transmitter ON period</w:t>
      </w:r>
    </w:p>
    <w:bookmarkEnd w:id="1247"/>
    <w:p w14:paraId="52A076C3" w14:textId="77777777" w:rsidR="00C40AA4" w:rsidRPr="008C4DFC" w:rsidRDefault="00C40AA4" w:rsidP="00C40AA4">
      <w:pPr>
        <w:rPr>
          <w:bCs/>
          <w:lang w:eastAsia="zh-CN"/>
        </w:rPr>
      </w:pPr>
      <w:r w:rsidRPr="008C4DFC">
        <w:rPr>
          <w:b/>
          <w:bCs/>
          <w:lang w:eastAsia="zh-CN"/>
        </w:rPr>
        <w:t xml:space="preserve">reference beam direction pair: </w:t>
      </w:r>
      <w:r w:rsidRPr="008C4DFC">
        <w:rPr>
          <w:bCs/>
          <w:lang w:eastAsia="zh-CN"/>
        </w:rPr>
        <w:t xml:space="preserve">declared </w:t>
      </w:r>
      <w:r w:rsidRPr="008C4DFC">
        <w:rPr>
          <w:bCs/>
          <w:i/>
          <w:lang w:eastAsia="zh-CN"/>
        </w:rPr>
        <w:t>beam direction pair</w:t>
      </w:r>
      <w:r w:rsidRPr="008C4DFC">
        <w:rPr>
          <w:bCs/>
          <w:lang w:eastAsia="zh-CN"/>
        </w:rPr>
        <w:t xml:space="preserve">, including reference </w:t>
      </w:r>
      <w:r w:rsidRPr="008C4DFC">
        <w:rPr>
          <w:bCs/>
          <w:i/>
          <w:lang w:eastAsia="zh-CN"/>
        </w:rPr>
        <w:t>beam centre direction</w:t>
      </w:r>
      <w:r w:rsidRPr="008C4DFC">
        <w:rPr>
          <w:bCs/>
          <w:lang w:eastAsia="zh-CN"/>
        </w:rPr>
        <w:t xml:space="preserve"> and reference </w:t>
      </w:r>
      <w:r w:rsidRPr="008C4DFC">
        <w:rPr>
          <w:bCs/>
          <w:i/>
          <w:lang w:eastAsia="zh-CN"/>
        </w:rPr>
        <w:t>beam peak direction</w:t>
      </w:r>
      <w:r w:rsidRPr="008C4DFC">
        <w:rPr>
          <w:bCs/>
          <w:lang w:eastAsia="zh-CN"/>
        </w:rPr>
        <w:t xml:space="preserve"> where the reference </w:t>
      </w:r>
      <w:r w:rsidRPr="008C4DFC">
        <w:rPr>
          <w:bCs/>
          <w:i/>
          <w:lang w:eastAsia="zh-CN"/>
        </w:rPr>
        <w:t>beam peak direction</w:t>
      </w:r>
      <w:r w:rsidRPr="008C4DFC">
        <w:rPr>
          <w:bCs/>
          <w:lang w:eastAsia="zh-CN"/>
        </w:rPr>
        <w:t xml:space="preserve"> is the direction for the intended maximum EIRP within the EIRP accuracy compliance directions set</w:t>
      </w:r>
    </w:p>
    <w:p w14:paraId="70F8F5D9" w14:textId="77777777" w:rsidR="00C40AA4" w:rsidRPr="008C4DFC" w:rsidRDefault="00C40AA4" w:rsidP="00C40AA4">
      <w:r w:rsidRPr="008C4DFC">
        <w:rPr>
          <w:b/>
        </w:rPr>
        <w:t>receiver target:</w:t>
      </w:r>
      <w:r w:rsidRPr="008C4DFC">
        <w:t xml:space="preserve"> AoA in which reception is performed</w:t>
      </w:r>
      <w:r w:rsidRPr="008C4DFC">
        <w:rPr>
          <w:i/>
        </w:rPr>
        <w:t xml:space="preserve"> </w:t>
      </w:r>
      <w:r w:rsidRPr="008C4DFC">
        <w:t xml:space="preserve">by </w:t>
      </w:r>
      <w:r w:rsidRPr="001977F8">
        <w:rPr>
          <w:i/>
        </w:rPr>
        <w:t>BS types 1-H</w:t>
      </w:r>
      <w:r w:rsidRPr="008C4DFC">
        <w:t>, 1-</w:t>
      </w:r>
      <w:r>
        <w:t>O</w:t>
      </w:r>
      <w:r w:rsidRPr="008C4DFC">
        <w:t xml:space="preserve"> and </w:t>
      </w:r>
      <w:r w:rsidRPr="001977F8">
        <w:rPr>
          <w:i/>
        </w:rPr>
        <w:t>BS types 2-O</w:t>
      </w:r>
    </w:p>
    <w:p w14:paraId="19FC776D" w14:textId="77777777" w:rsidR="00C40AA4" w:rsidRPr="008C4DFC" w:rsidRDefault="00C40AA4" w:rsidP="00C40AA4">
      <w:r w:rsidRPr="008C4DFC">
        <w:rPr>
          <w:b/>
          <w:bCs/>
          <w:lang w:eastAsia="zh-CN"/>
        </w:rPr>
        <w:t>receiver target redirection range:</w:t>
      </w:r>
      <w:r w:rsidRPr="008C4DFC">
        <w:t xml:space="preserve"> union of all the</w:t>
      </w:r>
      <w:r w:rsidRPr="008C4DFC">
        <w:rPr>
          <w:i/>
        </w:rPr>
        <w:t xml:space="preserve"> sensitivity RoAoA</w:t>
      </w:r>
      <w:r w:rsidRPr="008C4DFC">
        <w:t xml:space="preserve"> achievable through redirecting the </w:t>
      </w:r>
      <w:r w:rsidRPr="008C4DFC">
        <w:rPr>
          <w:i/>
        </w:rPr>
        <w:t>receiver target</w:t>
      </w:r>
      <w:r w:rsidRPr="008C4DFC">
        <w:t xml:space="preserve"> related to particular OSDD</w:t>
      </w:r>
    </w:p>
    <w:p w14:paraId="057E522A" w14:textId="77777777" w:rsidR="00C40AA4" w:rsidRPr="008C4DFC" w:rsidRDefault="00C40AA4" w:rsidP="00C40AA4">
      <w:pPr>
        <w:rPr>
          <w:bCs/>
          <w:lang w:eastAsia="zh-CN"/>
        </w:rPr>
      </w:pPr>
      <w:r w:rsidRPr="008C4DFC">
        <w:rPr>
          <w:b/>
          <w:bCs/>
          <w:lang w:eastAsia="zh-CN"/>
        </w:rPr>
        <w:t>receiver target reference direction:</w:t>
      </w:r>
      <w:r w:rsidRPr="008C4DFC">
        <w:rPr>
          <w:bCs/>
          <w:lang w:eastAsia="zh-CN"/>
        </w:rPr>
        <w:t xml:space="preserve"> direction inside the </w:t>
      </w:r>
      <w:r w:rsidRPr="008C4DFC">
        <w:rPr>
          <w:bCs/>
          <w:i/>
          <w:lang w:eastAsia="zh-CN"/>
        </w:rPr>
        <w:t>OTA sensitivity directions declaration</w:t>
      </w:r>
      <w:r w:rsidRPr="008C4DFC" w:rsidDel="00EA63E7">
        <w:rPr>
          <w:bCs/>
          <w:i/>
          <w:lang w:eastAsia="zh-CN"/>
        </w:rPr>
        <w:t xml:space="preserve"> </w:t>
      </w:r>
      <w:r w:rsidRPr="008C4DFC">
        <w:rPr>
          <w:bCs/>
          <w:lang w:eastAsia="zh-CN"/>
        </w:rPr>
        <w:t xml:space="preserve">declared by the manufacturer for conformance testing. For an OSDD without </w:t>
      </w:r>
      <w:r w:rsidRPr="008C4DFC">
        <w:rPr>
          <w:bCs/>
          <w:i/>
          <w:lang w:eastAsia="zh-CN"/>
        </w:rPr>
        <w:t>receiver target redirection range</w:t>
      </w:r>
      <w:r w:rsidRPr="008C4DFC">
        <w:rPr>
          <w:bCs/>
          <w:lang w:eastAsia="zh-CN"/>
        </w:rPr>
        <w:t xml:space="preserve">, this is a direction inside the </w:t>
      </w:r>
      <w:r w:rsidRPr="008C4DFC">
        <w:rPr>
          <w:bCs/>
          <w:i/>
          <w:lang w:eastAsia="zh-CN"/>
        </w:rPr>
        <w:t>sensitivity RoAoA</w:t>
      </w:r>
    </w:p>
    <w:p w14:paraId="5A22C642" w14:textId="77777777" w:rsidR="00C40AA4" w:rsidRPr="008C4DFC" w:rsidRDefault="00C40AA4" w:rsidP="00C40AA4">
      <w:pPr>
        <w:rPr>
          <w:rFonts w:cs="Arial"/>
          <w:szCs w:val="18"/>
          <w:lang w:eastAsia="ja-JP"/>
        </w:rPr>
      </w:pPr>
      <w:r w:rsidRPr="008C4DFC">
        <w:rPr>
          <w:rFonts w:cs="Arial"/>
          <w:b/>
          <w:szCs w:val="18"/>
        </w:rPr>
        <w:t>reference RoAoA</w:t>
      </w:r>
      <w:r w:rsidRPr="008C4DFC">
        <w:rPr>
          <w:rFonts w:cs="Arial"/>
          <w:szCs w:val="18"/>
        </w:rPr>
        <w:t>: the sensitivity RoAoA associated with the receiver target re</w:t>
      </w:r>
      <w:r>
        <w:rPr>
          <w:rFonts w:cs="Arial"/>
          <w:szCs w:val="18"/>
        </w:rPr>
        <w:t>ference direction for each OSDD</w:t>
      </w:r>
    </w:p>
    <w:p w14:paraId="031CCA3E" w14:textId="77777777" w:rsidR="00C40AA4" w:rsidRPr="008C4DFC" w:rsidRDefault="00C40AA4" w:rsidP="00C40AA4">
      <w:pPr>
        <w:rPr>
          <w:lang w:eastAsia="sv-SE"/>
        </w:rPr>
      </w:pPr>
      <w:r w:rsidRPr="008C4DFC">
        <w:rPr>
          <w:b/>
          <w:lang w:eastAsia="sv-SE"/>
        </w:rPr>
        <w:t>requirement set:</w:t>
      </w:r>
      <w:r w:rsidRPr="008C4DFC">
        <w:rPr>
          <w:lang w:eastAsia="sv-SE"/>
        </w:rPr>
        <w:tab/>
        <w:t xml:space="preserve">one of the NR </w:t>
      </w:r>
      <w:r w:rsidRPr="008C4DFC">
        <w:t xml:space="preserve">base station </w:t>
      </w:r>
      <w:r w:rsidRPr="008C4DFC">
        <w:rPr>
          <w:lang w:eastAsia="sv-SE"/>
        </w:rPr>
        <w:t xml:space="preserve">requirement’s set as defined for </w:t>
      </w:r>
      <w:r w:rsidRPr="002E494D">
        <w:rPr>
          <w:i/>
          <w:lang w:eastAsia="sv-SE"/>
        </w:rPr>
        <w:t>BS type 1-C</w:t>
      </w:r>
      <w:r w:rsidRPr="008C4DFC">
        <w:rPr>
          <w:lang w:eastAsia="sv-SE"/>
        </w:rPr>
        <w:t xml:space="preserve">, </w:t>
      </w:r>
      <w:r w:rsidRPr="002E494D">
        <w:rPr>
          <w:i/>
          <w:lang w:eastAsia="sv-SE"/>
        </w:rPr>
        <w:t>BS type 1-H</w:t>
      </w:r>
      <w:r w:rsidRPr="008C4DFC">
        <w:rPr>
          <w:lang w:eastAsia="sv-SE"/>
        </w:rPr>
        <w:t xml:space="preserve">, </w:t>
      </w:r>
      <w:r w:rsidRPr="002E494D">
        <w:rPr>
          <w:i/>
          <w:lang w:eastAsia="sv-SE"/>
        </w:rPr>
        <w:t>BS type 1-O</w:t>
      </w:r>
      <w:r w:rsidRPr="008C4DFC">
        <w:rPr>
          <w:lang w:eastAsia="sv-SE"/>
        </w:rPr>
        <w:t xml:space="preserve">, and </w:t>
      </w:r>
      <w:r w:rsidRPr="002E494D">
        <w:rPr>
          <w:i/>
          <w:lang w:eastAsia="sv-SE"/>
        </w:rPr>
        <w:t>BS type 2-O</w:t>
      </w:r>
    </w:p>
    <w:p w14:paraId="02874E18" w14:textId="77777777" w:rsidR="00C40AA4" w:rsidRPr="008C4DFC" w:rsidRDefault="00C40AA4" w:rsidP="00C40AA4">
      <w:r w:rsidRPr="008C4DFC">
        <w:rPr>
          <w:b/>
          <w:bCs/>
          <w:lang w:eastAsia="zh-CN"/>
        </w:rPr>
        <w:t>sensitivity RoAoA:</w:t>
      </w:r>
      <w:r w:rsidRPr="008C4DFC">
        <w:rPr>
          <w:bCs/>
          <w:lang w:eastAsia="zh-CN"/>
        </w:rPr>
        <w:t xml:space="preserve"> RoAoA within the </w:t>
      </w:r>
      <w:r w:rsidRPr="008C4DFC">
        <w:rPr>
          <w:bCs/>
          <w:i/>
          <w:lang w:eastAsia="zh-CN"/>
        </w:rPr>
        <w:t>OTA sensitivity directions declaration</w:t>
      </w:r>
      <w:r w:rsidRPr="008C4DFC">
        <w:rPr>
          <w:bCs/>
          <w:lang w:eastAsia="zh-CN"/>
        </w:rPr>
        <w:t xml:space="preserve">, within which the declared EIS(s) of an OSDD is intended to be achieved at any </w:t>
      </w:r>
      <w:r w:rsidRPr="008C4DFC">
        <w:t>instance of time</w:t>
      </w:r>
      <w:r w:rsidRPr="008C4DFC">
        <w:rPr>
          <w:bCs/>
          <w:lang w:eastAsia="zh-CN"/>
        </w:rPr>
        <w:t xml:space="preserve"> for a specific BS direction setting</w:t>
      </w:r>
    </w:p>
    <w:p w14:paraId="1BCBB096" w14:textId="77777777" w:rsidR="00C40AA4" w:rsidRDefault="00C40AA4" w:rsidP="00C40AA4">
      <w:pPr>
        <w:rPr>
          <w:i/>
        </w:rPr>
      </w:pPr>
      <w:r w:rsidRPr="008C4DFC">
        <w:rPr>
          <w:b/>
        </w:rPr>
        <w:t>single-band RIB:</w:t>
      </w:r>
      <w:r w:rsidRPr="008C4DFC">
        <w:t xml:space="preserve"> </w:t>
      </w:r>
      <w:r w:rsidRPr="007A382E">
        <w:rPr>
          <w:i/>
        </w:rPr>
        <w:t>operating band</w:t>
      </w:r>
      <w:r w:rsidRPr="008C4DFC">
        <w:t xml:space="preserve"> specific RIB without any common active electronic component(s) shared with other </w:t>
      </w:r>
      <w:r w:rsidRPr="008C4DFC">
        <w:rPr>
          <w:i/>
        </w:rPr>
        <w:t xml:space="preserve">operating bands </w:t>
      </w:r>
    </w:p>
    <w:p w14:paraId="3505856E" w14:textId="77777777" w:rsidR="00C40AA4" w:rsidRPr="00FC19C8" w:rsidRDefault="00C40AA4" w:rsidP="00C40AA4">
      <w:r w:rsidRPr="00FC19C8">
        <w:rPr>
          <w:b/>
        </w:rPr>
        <w:t>sub-block:</w:t>
      </w:r>
      <w:r w:rsidRPr="00FC19C8">
        <w:t xml:space="preserve"> one contiguous allocated block of spectrum for transmission and reception by the same base station</w:t>
      </w:r>
    </w:p>
    <w:p w14:paraId="2FDCA980" w14:textId="77777777" w:rsidR="00C40AA4" w:rsidRPr="00FC19C8" w:rsidRDefault="00C40AA4" w:rsidP="00C40AA4">
      <w:pPr>
        <w:pStyle w:val="NO"/>
        <w:rPr>
          <w:b/>
        </w:rPr>
      </w:pPr>
      <w:r w:rsidRPr="00FC19C8">
        <w:t>NOTE:</w:t>
      </w:r>
      <w:r w:rsidRPr="00FC19C8">
        <w:tab/>
        <w:t>There may be multiple instances of sub-blocks within a Base Station RF Bandwidth.</w:t>
      </w:r>
    </w:p>
    <w:p w14:paraId="3F5F537D" w14:textId="59544F3D" w:rsidR="00C40AA4" w:rsidRPr="00FC19C8" w:rsidRDefault="00C40AA4" w:rsidP="00C40AA4">
      <w:r w:rsidRPr="00FC19C8">
        <w:rPr>
          <w:b/>
        </w:rPr>
        <w:t xml:space="preserve">sub-block gap: </w:t>
      </w:r>
      <w:r w:rsidRPr="00FC19C8">
        <w:t xml:space="preserve">frequency gap between two consecutive sub-blocks within a </w:t>
      </w:r>
      <w:r w:rsidRPr="002F3E23">
        <w:rPr>
          <w:i/>
        </w:rPr>
        <w:t>Ba</w:t>
      </w:r>
      <w:r w:rsidR="00FD19B4" w:rsidRPr="002F3E23">
        <w:rPr>
          <w:i/>
        </w:rPr>
        <w:t>s</w:t>
      </w:r>
      <w:r w:rsidRPr="002F3E23">
        <w:rPr>
          <w:i/>
        </w:rPr>
        <w:t>e Station RF Bandwidth</w:t>
      </w:r>
      <w:r w:rsidRPr="00FC19C8">
        <w:t>, where the RF requirements in the gap are based on co-existence for un-coordinated operation</w:t>
      </w:r>
    </w:p>
    <w:p w14:paraId="4712C0E5" w14:textId="77777777" w:rsidR="00C40AA4" w:rsidRDefault="00C40AA4" w:rsidP="00C40AA4">
      <w:r w:rsidRPr="002E41FD">
        <w:rPr>
          <w:b/>
        </w:rPr>
        <w:t>TAB connector:</w:t>
      </w:r>
      <w:r w:rsidRPr="002E41FD">
        <w:t xml:space="preserve"> </w:t>
      </w:r>
      <w:r w:rsidRPr="002E41FD">
        <w:rPr>
          <w:i/>
        </w:rPr>
        <w:t>transceiver array boundary</w:t>
      </w:r>
      <w:r w:rsidRPr="002E41FD">
        <w:t xml:space="preserve"> connector</w:t>
      </w:r>
    </w:p>
    <w:p w14:paraId="28377075" w14:textId="77777777" w:rsidR="00C40AA4" w:rsidRDefault="00C40AA4" w:rsidP="00C40AA4">
      <w:pPr>
        <w:rPr>
          <w:lang w:eastAsia="zh-CN"/>
        </w:rPr>
      </w:pPr>
      <w:r w:rsidRPr="002E41FD">
        <w:rPr>
          <w:b/>
        </w:rPr>
        <w:lastRenderedPageBreak/>
        <w:t>transceiver array boundary:</w:t>
      </w:r>
      <w:r w:rsidRPr="002E41FD">
        <w:t xml:space="preserve"> </w:t>
      </w:r>
      <w:r w:rsidRPr="002E41FD">
        <w:rPr>
          <w:lang w:eastAsia="zh-CN"/>
        </w:rPr>
        <w:t>conducted interface between the transceiver unit array and the composite antenna</w:t>
      </w:r>
    </w:p>
    <w:p w14:paraId="4DB29D48" w14:textId="4521AE12" w:rsidR="00D205A9" w:rsidRPr="00D205A9" w:rsidRDefault="00D205A9" w:rsidP="00D205A9">
      <w:pPr>
        <w:rPr>
          <w:b/>
          <w:lang w:eastAsia="zh-CN"/>
        </w:rPr>
      </w:pPr>
      <w:r w:rsidRPr="00D205A9">
        <w:rPr>
          <w:b/>
        </w:rPr>
        <w:t>transmission bandwidth</w:t>
      </w:r>
      <w:r w:rsidRPr="00D205A9">
        <w:rPr>
          <w:b/>
          <w:lang w:val="en-US" w:eastAsia="zh-CN"/>
        </w:rPr>
        <w:t xml:space="preserve">: </w:t>
      </w:r>
      <w:r w:rsidRPr="00D205A9">
        <w:rPr>
          <w:lang w:eastAsia="zh-CN"/>
        </w:rPr>
        <w:t>RF Bandwidth of an instantaneous transmission from a UE or BS, m</w:t>
      </w:r>
      <w:bookmarkStart w:id="1248" w:name="_Hlk498084637"/>
      <w:r>
        <w:rPr>
          <w:lang w:eastAsia="zh-CN"/>
        </w:rPr>
        <w:t>easured in resource block units</w:t>
      </w:r>
    </w:p>
    <w:bookmarkEnd w:id="1248"/>
    <w:p w14:paraId="5848B53C" w14:textId="77777777" w:rsidR="00D205A9" w:rsidRPr="00D205A9" w:rsidRDefault="00D205A9" w:rsidP="00D205A9">
      <w:pPr>
        <w:rPr>
          <w:b/>
        </w:rPr>
      </w:pPr>
      <w:r w:rsidRPr="00D205A9">
        <w:rPr>
          <w:b/>
        </w:rPr>
        <w:t xml:space="preserve">total radiated power: </w:t>
      </w:r>
      <w:r w:rsidRPr="00D205A9">
        <w:rPr>
          <w:lang w:eastAsia="zh-CN"/>
        </w:rPr>
        <w:t>the total power radiated by the antenna</w:t>
      </w:r>
    </w:p>
    <w:p w14:paraId="0C395EA1" w14:textId="04892D92" w:rsidR="009760C0" w:rsidRDefault="00D205A9" w:rsidP="00D205A9">
      <w:pPr>
        <w:pStyle w:val="NO"/>
        <w:rPr>
          <w:rFonts w:eastAsia="SimSun"/>
        </w:rPr>
      </w:pPr>
      <w:r w:rsidRPr="00D205A9">
        <w:rPr>
          <w:rFonts w:eastAsia="SimSun"/>
        </w:rPr>
        <w:t>NOTE:</w:t>
      </w:r>
      <w:r w:rsidRPr="00D205A9">
        <w:rPr>
          <w:rFonts w:eastAsia="SimSun"/>
        </w:rPr>
        <w:tab/>
        <w:t>The total radiated power is the power radiating in all direction for two orthogonal polarizations.  Total radiated power is defined in both the near-field region and the far-field region</w:t>
      </w:r>
      <w:r>
        <w:rPr>
          <w:rFonts w:eastAsia="SimSun"/>
        </w:rPr>
        <w:t>.</w:t>
      </w:r>
    </w:p>
    <w:p w14:paraId="04AFB4FE" w14:textId="02F1B491" w:rsidR="00D205A9" w:rsidRDefault="00D205A9" w:rsidP="00D205A9">
      <w:r>
        <w:rPr>
          <w:b/>
        </w:rPr>
        <w:t xml:space="preserve">upper </w:t>
      </w:r>
      <w:r>
        <w:rPr>
          <w:rFonts w:eastAsia="SimSun" w:hint="eastAsia"/>
          <w:b/>
          <w:lang w:eastAsia="zh-CN"/>
        </w:rPr>
        <w:t>sub-block</w:t>
      </w:r>
      <w:r>
        <w:rPr>
          <w:b/>
        </w:rPr>
        <w:t xml:space="preserve"> edge: </w:t>
      </w:r>
      <w:r>
        <w:t xml:space="preserve">frequency at the upper edge of </w:t>
      </w:r>
      <w:r>
        <w:rPr>
          <w:rFonts w:eastAsia="SimSun" w:hint="eastAsia"/>
          <w:lang w:eastAsia="zh-CN"/>
        </w:rPr>
        <w:t>one</w:t>
      </w:r>
      <w:r>
        <w:t xml:space="preserve"> </w:t>
      </w:r>
      <w:r>
        <w:rPr>
          <w:rFonts w:eastAsia="SimSun" w:hint="eastAsia"/>
          <w:i/>
          <w:iCs/>
          <w:lang w:eastAsia="zh-CN"/>
        </w:rPr>
        <w:t>sub-block</w:t>
      </w:r>
    </w:p>
    <w:p w14:paraId="63BF22A7" w14:textId="77777777" w:rsidR="00D205A9" w:rsidRDefault="00D205A9" w:rsidP="00D205A9">
      <w:pPr>
        <w:pStyle w:val="NO"/>
        <w:rPr>
          <w:rFonts w:cs="v5.0.0"/>
          <w:bCs/>
          <w:lang w:eastAsia="ko-KR"/>
        </w:rPr>
      </w:pPr>
      <w:r>
        <w:t>NOTE:</w:t>
      </w:r>
      <w:r>
        <w:tab/>
        <w:t>It is used as a frequency reference point for both transmitter and receiver requirements.</w:t>
      </w:r>
    </w:p>
    <w:p w14:paraId="045D3FE4" w14:textId="77777777" w:rsidR="00080512" w:rsidRPr="004D3578" w:rsidRDefault="00080512">
      <w:pPr>
        <w:pStyle w:val="Heading2"/>
      </w:pPr>
      <w:bookmarkStart w:id="1249" w:name="_Toc481570471"/>
      <w:bookmarkStart w:id="1250" w:name="_Toc519094844"/>
      <w:r w:rsidRPr="004D3578">
        <w:t>3.2</w:t>
      </w:r>
      <w:r w:rsidRPr="004D3578">
        <w:tab/>
        <w:t>Symbols</w:t>
      </w:r>
      <w:bookmarkEnd w:id="1249"/>
      <w:bookmarkEnd w:id="1250"/>
    </w:p>
    <w:p w14:paraId="0868D04B" w14:textId="77777777" w:rsidR="00080512" w:rsidRPr="004D3578" w:rsidRDefault="00080512">
      <w:pPr>
        <w:keepNext/>
      </w:pPr>
      <w:r w:rsidRPr="004D3578">
        <w:t>For the purposes of the present document, the following symbols apply:</w:t>
      </w:r>
    </w:p>
    <w:p w14:paraId="5DDF91D4" w14:textId="77777777" w:rsidR="00FF5C0C" w:rsidRDefault="00FF5C0C" w:rsidP="00FF5C0C">
      <w:pPr>
        <w:pStyle w:val="EW"/>
        <w:rPr>
          <w:rFonts w:cs="v5.0.0"/>
          <w:lang w:eastAsia="zh-CN"/>
        </w:rPr>
      </w:pPr>
      <w:r>
        <w:rPr>
          <w:rFonts w:ascii="Symbol" w:hAnsi="Symbol" w:cs="v5.0.0"/>
        </w:rPr>
        <w:t></w:t>
      </w:r>
      <w:r>
        <w:rPr>
          <w:rFonts w:cs="v5.0.0"/>
        </w:rPr>
        <w:tab/>
        <w:t>Percentage of the mean transmitted power emitted outside the occupied bandwidth on the assigned channel</w:t>
      </w:r>
    </w:p>
    <w:p w14:paraId="04AF95E0" w14:textId="59ACF596" w:rsidR="00FD19B4" w:rsidRPr="002C70C0" w:rsidRDefault="00FD19B4" w:rsidP="00FD19B4">
      <w:pPr>
        <w:ind w:left="1701" w:hanging="1417"/>
        <w:rPr>
          <w:lang w:val="en-US" w:eastAsia="zh-CN"/>
        </w:rPr>
      </w:pPr>
      <w:r w:rsidRPr="002C70C0">
        <w:rPr>
          <w:lang w:val="en-US" w:eastAsia="zh-CN"/>
        </w:rPr>
        <w:t>BeW</w:t>
      </w:r>
      <w:r w:rsidRPr="002C70C0">
        <w:rPr>
          <w:rFonts w:ascii="Calibri" w:hAnsi="Calibri"/>
          <w:vertAlign w:val="subscript"/>
          <w:lang w:val="en-US" w:eastAsia="zh-CN"/>
        </w:rPr>
        <w:t>θ,REFSENS</w:t>
      </w:r>
      <w:r w:rsidRPr="002C70C0">
        <w:rPr>
          <w:lang w:val="en-US" w:eastAsia="zh-CN"/>
        </w:rPr>
        <w:t xml:space="preserve"> </w:t>
      </w:r>
      <w:r w:rsidRPr="002C70C0">
        <w:rPr>
          <w:lang w:val="en-US" w:eastAsia="zh-CN"/>
        </w:rPr>
        <w:tab/>
        <w:t xml:space="preserve">The beamwidth equivalent to the OTA REFSENS RoAoA in the </w:t>
      </w:r>
      <w:r w:rsidRPr="002C70C0">
        <w:rPr>
          <w:rFonts w:ascii="Calibri" w:hAnsi="Calibri"/>
          <w:lang w:val="en-US" w:eastAsia="zh-CN"/>
        </w:rPr>
        <w:t>θ</w:t>
      </w:r>
      <w:r>
        <w:rPr>
          <w:lang w:val="en-US" w:eastAsia="zh-CN"/>
        </w:rPr>
        <w:t>-axis in degrees</w:t>
      </w:r>
    </w:p>
    <w:p w14:paraId="5F1552D1" w14:textId="1E923BD3" w:rsidR="00FD19B4" w:rsidRDefault="00FD19B4" w:rsidP="00FD19B4">
      <w:pPr>
        <w:ind w:left="1701" w:hanging="1417"/>
        <w:rPr>
          <w:lang w:val="en-US" w:eastAsia="zh-CN"/>
        </w:rPr>
      </w:pPr>
      <w:r w:rsidRPr="002C70C0">
        <w:rPr>
          <w:lang w:val="en-US" w:eastAsia="zh-CN"/>
        </w:rPr>
        <w:t>BeW</w:t>
      </w:r>
      <w:r w:rsidRPr="002C70C0">
        <w:rPr>
          <w:rFonts w:ascii="Calibri" w:hAnsi="Calibri"/>
          <w:vertAlign w:val="subscript"/>
          <w:lang w:val="en-US" w:eastAsia="zh-CN"/>
        </w:rPr>
        <w:t>φ,REFSENS</w:t>
      </w:r>
      <w:r w:rsidRPr="002C70C0">
        <w:rPr>
          <w:lang w:val="en-US" w:eastAsia="zh-CN"/>
        </w:rPr>
        <w:tab/>
        <w:t xml:space="preserve">The beamwidth equivalent to the OTA REFSENS RoAoA in the </w:t>
      </w:r>
      <w:r w:rsidRPr="002C70C0">
        <w:rPr>
          <w:rFonts w:ascii="Calibri" w:hAnsi="Calibri"/>
          <w:lang w:val="en-US" w:eastAsia="zh-CN"/>
        </w:rPr>
        <w:t>φ</w:t>
      </w:r>
      <w:r>
        <w:rPr>
          <w:lang w:val="en-US" w:eastAsia="zh-CN"/>
        </w:rPr>
        <w:t>-axis in degrees</w:t>
      </w:r>
    </w:p>
    <w:p w14:paraId="6D6C595E" w14:textId="77777777" w:rsidR="00FF5C0C" w:rsidRDefault="00FF5C0C" w:rsidP="00FF5C0C">
      <w:pPr>
        <w:pStyle w:val="EW"/>
      </w:pPr>
      <w:r>
        <w:t>BW</w:t>
      </w:r>
      <w:r>
        <w:rPr>
          <w:vertAlign w:val="subscript"/>
        </w:rPr>
        <w:t>Channel</w:t>
      </w:r>
      <w:r>
        <w:tab/>
      </w:r>
      <w:r>
        <w:rPr>
          <w:i/>
        </w:rPr>
        <w:t>BS channel bandwidth</w:t>
      </w:r>
      <w:r>
        <w:t xml:space="preserve"> </w:t>
      </w:r>
    </w:p>
    <w:p w14:paraId="46FD1E1B" w14:textId="14807A76" w:rsidR="001B0C35" w:rsidRDefault="001B0C35" w:rsidP="001B0C35">
      <w:pPr>
        <w:pStyle w:val="EW"/>
        <w:rPr>
          <w:ins w:id="1251" w:author="R4-1809490" w:date="2018-07-11T16:07:00Z"/>
        </w:rPr>
      </w:pPr>
      <w:ins w:id="1252" w:author="R4-1809490" w:date="2018-07-11T16:07:00Z">
        <w:r w:rsidRPr="00B04564">
          <w:t>BW</w:t>
        </w:r>
        <w:r w:rsidRPr="00B04564">
          <w:rPr>
            <w:vertAlign w:val="subscript"/>
          </w:rPr>
          <w:t>Channel_CA</w:t>
        </w:r>
        <w:r w:rsidRPr="00B04564">
          <w:t xml:space="preserve"> </w:t>
        </w:r>
        <w:r w:rsidRPr="00B04564">
          <w:tab/>
        </w:r>
        <w:r w:rsidRPr="00B04564">
          <w:rPr>
            <w:i/>
            <w:iCs/>
          </w:rPr>
          <w:t xml:space="preserve">Aggregated </w:t>
        </w:r>
        <w:r w:rsidRPr="00B04564">
          <w:rPr>
            <w:i/>
            <w:iCs/>
            <w:lang w:val="en-US" w:eastAsia="zh-CN"/>
          </w:rPr>
          <w:t xml:space="preserve">BS </w:t>
        </w:r>
        <w:r w:rsidRPr="00B04564">
          <w:rPr>
            <w:i/>
            <w:iCs/>
          </w:rPr>
          <w:t>Channel Bandwidth</w:t>
        </w:r>
        <w:r w:rsidRPr="00B04564">
          <w:t>, expressed in MHz. BW</w:t>
        </w:r>
        <w:r w:rsidRPr="00B04564">
          <w:rPr>
            <w:vertAlign w:val="subscript"/>
          </w:rPr>
          <w:t xml:space="preserve">Channel_CA </w:t>
        </w:r>
        <w:r w:rsidRPr="00B04564">
          <w:t>= F</w:t>
        </w:r>
        <w:r w:rsidRPr="00B04564">
          <w:rPr>
            <w:vertAlign w:val="subscript"/>
          </w:rPr>
          <w:t>edge_high</w:t>
        </w:r>
        <w:r w:rsidRPr="00B04564">
          <w:t>- F</w:t>
        </w:r>
        <w:r w:rsidRPr="00B04564">
          <w:rPr>
            <w:vertAlign w:val="subscript"/>
          </w:rPr>
          <w:t>edge_low</w:t>
        </w:r>
      </w:ins>
    </w:p>
    <w:p w14:paraId="70AD6A99" w14:textId="77777777" w:rsidR="00FF5C0C" w:rsidRDefault="00FF5C0C" w:rsidP="00FF5C0C">
      <w:pPr>
        <w:pStyle w:val="EW"/>
        <w:rPr>
          <w:lang w:eastAsia="zh-CN"/>
        </w:rPr>
      </w:pPr>
      <w:r>
        <w:t>BW</w:t>
      </w:r>
      <w:r>
        <w:rPr>
          <w:vertAlign w:val="subscript"/>
        </w:rPr>
        <w:t>Config</w:t>
      </w:r>
      <w:r>
        <w:tab/>
        <w:t>Transmission bandwidth configuration, expressed in MHz, where BW</w:t>
      </w:r>
      <w:r>
        <w:rPr>
          <w:vertAlign w:val="subscript"/>
        </w:rPr>
        <w:t>Config</w:t>
      </w:r>
      <w:r>
        <w:t xml:space="preserve"> = </w:t>
      </w:r>
      <w:r>
        <w:rPr>
          <w:i/>
          <w:iCs/>
        </w:rPr>
        <w:t>N</w:t>
      </w:r>
      <w:r>
        <w:rPr>
          <w:vertAlign w:val="subscript"/>
        </w:rPr>
        <w:t>RB</w:t>
      </w:r>
      <w:r>
        <w:t xml:space="preserve"> x SCS x 12 </w:t>
      </w:r>
    </w:p>
    <w:p w14:paraId="47DF6EBC" w14:textId="77777777" w:rsidR="00FF5C0C" w:rsidRDefault="00FF5C0C" w:rsidP="00FF5C0C">
      <w:pPr>
        <w:pStyle w:val="EW"/>
      </w:pPr>
      <w:r>
        <w:rPr>
          <w:rFonts w:cs="v5.0.0"/>
        </w:rPr>
        <w:sym w:font="Symbol" w:char="F044"/>
      </w:r>
      <w:r>
        <w:rPr>
          <w:rFonts w:cs="v5.0.0"/>
        </w:rPr>
        <w:t>f</w:t>
      </w:r>
      <w:r>
        <w:t xml:space="preserve"> </w:t>
      </w:r>
      <w:r>
        <w:tab/>
        <w:t>Separation between the channel edge frequency and the nominal -3 dB point of the measuring filter closest to the carrier frequency</w:t>
      </w:r>
    </w:p>
    <w:p w14:paraId="61A80593" w14:textId="77777777" w:rsidR="00FF5C0C" w:rsidRDefault="00FF5C0C" w:rsidP="00FF5C0C">
      <w:pPr>
        <w:pStyle w:val="EW"/>
      </w:pPr>
      <w:r>
        <w:rPr>
          <w:rFonts w:cs="v5.0.0"/>
        </w:rPr>
        <w:sym w:font="Symbol" w:char="F044"/>
      </w:r>
      <w:r>
        <w:rPr>
          <w:rFonts w:cs="v5.0.0"/>
        </w:rPr>
        <w:t>f</w:t>
      </w:r>
      <w:r>
        <w:rPr>
          <w:rFonts w:cs="v5.0.0"/>
          <w:vertAlign w:val="subscript"/>
        </w:rPr>
        <w:t>max</w:t>
      </w:r>
      <w:r>
        <w:rPr>
          <w:rFonts w:cs="v5.0.0"/>
        </w:rPr>
        <w:t xml:space="preserve"> </w:t>
      </w:r>
      <w:r>
        <w:rPr>
          <w:rFonts w:cs="v5.0.0"/>
        </w:rPr>
        <w:tab/>
        <w:t>f_offset</w:t>
      </w:r>
      <w:r>
        <w:rPr>
          <w:rFonts w:cs="v5.0.0"/>
          <w:vertAlign w:val="subscript"/>
        </w:rPr>
        <w:t>max</w:t>
      </w:r>
      <w:r>
        <w:rPr>
          <w:rFonts w:cs="v5.0.0"/>
        </w:rPr>
        <w:t xml:space="preserve"> minus half of the bandwidth of the measuring filter</w:t>
      </w:r>
    </w:p>
    <w:p w14:paraId="05EACC18" w14:textId="77777777" w:rsidR="00FF5C0C" w:rsidRDefault="00FF5C0C" w:rsidP="00FF5C0C">
      <w:pPr>
        <w:pStyle w:val="EW"/>
      </w:pPr>
      <w:r>
        <w:t>ΔF</w:t>
      </w:r>
      <w:r>
        <w:rPr>
          <w:vertAlign w:val="subscript"/>
        </w:rPr>
        <w:t>Global</w:t>
      </w:r>
      <w:r>
        <w:t xml:space="preserve"> </w:t>
      </w:r>
      <w:r>
        <w:tab/>
        <w:t>Global frequency raster granularity</w:t>
      </w:r>
    </w:p>
    <w:p w14:paraId="1BA47995" w14:textId="77777777" w:rsidR="00FF5C0C" w:rsidRDefault="00FF5C0C" w:rsidP="00FF5C0C">
      <w:pPr>
        <w:pStyle w:val="EW"/>
      </w:pPr>
      <w:r>
        <w:t>Δf</w:t>
      </w:r>
      <w:r>
        <w:rPr>
          <w:vertAlign w:val="subscript"/>
        </w:rPr>
        <w:t>OBUE</w:t>
      </w:r>
      <w:r>
        <w:t xml:space="preserve"> </w:t>
      </w:r>
      <w:r>
        <w:tab/>
        <w:t xml:space="preserve">Maximum offset of the </w:t>
      </w:r>
      <w:r>
        <w:rPr>
          <w:i/>
        </w:rPr>
        <w:t>operating band</w:t>
      </w:r>
      <w:r>
        <w:t xml:space="preserve"> unwanted emissions mask from the downlink </w:t>
      </w:r>
      <w:r>
        <w:rPr>
          <w:i/>
        </w:rPr>
        <w:t>operating band</w:t>
      </w:r>
      <w:r>
        <w:t xml:space="preserve"> edge </w:t>
      </w:r>
    </w:p>
    <w:p w14:paraId="0F9A92FA" w14:textId="723BA84C" w:rsidR="009760C0" w:rsidRPr="00FF5C0C" w:rsidRDefault="00FF5C0C" w:rsidP="00FF5C0C">
      <w:pPr>
        <w:pStyle w:val="EW"/>
      </w:pPr>
      <w:r>
        <w:t>Δf</w:t>
      </w:r>
      <w:r>
        <w:rPr>
          <w:vertAlign w:val="subscript"/>
        </w:rPr>
        <w:t>OOB</w:t>
      </w:r>
      <w:r>
        <w:rPr>
          <w:vertAlign w:val="subscript"/>
        </w:rPr>
        <w:tab/>
      </w:r>
      <w:r>
        <w:t xml:space="preserve">Maximum offset of the </w:t>
      </w:r>
      <w:r>
        <w:rPr>
          <w:rFonts w:cs="v5.0.0"/>
        </w:rPr>
        <w:t xml:space="preserve">out-of-band </w:t>
      </w:r>
      <w:r>
        <w:t xml:space="preserve">boundary from the uplink </w:t>
      </w:r>
      <w:r>
        <w:rPr>
          <w:i/>
        </w:rPr>
        <w:t>operating band</w:t>
      </w:r>
      <w:r>
        <w:t xml:space="preserve"> edge</w:t>
      </w:r>
    </w:p>
    <w:p w14:paraId="50170EB7" w14:textId="77777777" w:rsidR="00FD19B4" w:rsidRDefault="00FD19B4" w:rsidP="00FD19B4">
      <w:pPr>
        <w:keepLines/>
        <w:spacing w:after="0"/>
        <w:ind w:left="1702" w:hanging="1418"/>
      </w:pPr>
      <w:r w:rsidRPr="00C14D9C">
        <w:t>Δ</w:t>
      </w:r>
      <w:r w:rsidRPr="00C14D9C">
        <w:rPr>
          <w:vertAlign w:val="subscript"/>
        </w:rPr>
        <w:t>minSENS</w:t>
      </w:r>
      <w:r w:rsidRPr="00C14D9C">
        <w:t xml:space="preserve"> </w:t>
      </w:r>
      <w:r w:rsidRPr="00C14D9C">
        <w:tab/>
        <w:t>Difference between conducted reference sensitivity and</w:t>
      </w:r>
      <w:r>
        <w:t xml:space="preserve"> EIS</w:t>
      </w:r>
      <w:r w:rsidRPr="00B26927">
        <w:rPr>
          <w:vertAlign w:val="subscript"/>
        </w:rPr>
        <w:t>minsens</w:t>
      </w:r>
    </w:p>
    <w:p w14:paraId="1F9C66D0" w14:textId="77777777" w:rsidR="00FD19B4" w:rsidRDefault="00FD19B4" w:rsidP="00FD19B4">
      <w:pPr>
        <w:pStyle w:val="EW"/>
      </w:pPr>
      <w:r>
        <w:t>Δ</w:t>
      </w:r>
      <w:r>
        <w:rPr>
          <w:vertAlign w:val="subscript"/>
        </w:rPr>
        <w:t>OTAREFS</w:t>
      </w:r>
      <w:r w:rsidRPr="00C97C1A">
        <w:rPr>
          <w:vertAlign w:val="subscript"/>
        </w:rPr>
        <w:t>ENS</w:t>
      </w:r>
      <w:r w:rsidRPr="0017606C">
        <w:t xml:space="preserve"> </w:t>
      </w:r>
      <w:r>
        <w:tab/>
        <w:t>Difference between conducted reference sensitivity and OTA REFSENS</w:t>
      </w:r>
    </w:p>
    <w:p w14:paraId="7BC8DDAA" w14:textId="77777777" w:rsidR="00FF5C0C" w:rsidRDefault="00FF5C0C" w:rsidP="00FF5C0C">
      <w:pPr>
        <w:pStyle w:val="EW"/>
      </w:pPr>
      <w:r>
        <w:t>ΔF</w:t>
      </w:r>
      <w:r>
        <w:rPr>
          <w:vertAlign w:val="subscript"/>
        </w:rPr>
        <w:t>Raster</w:t>
      </w:r>
      <w:r>
        <w:t xml:space="preserve"> </w:t>
      </w:r>
      <w:r>
        <w:tab/>
        <w:t>Channel raster granularity</w:t>
      </w:r>
    </w:p>
    <w:p w14:paraId="708CF0AC" w14:textId="0D3A3CAD" w:rsidR="00115B6D" w:rsidRDefault="00115B6D" w:rsidP="00115B6D">
      <w:pPr>
        <w:pStyle w:val="EW"/>
        <w:rPr>
          <w:ins w:id="1253" w:author="R4-1809494" w:date="2018-07-11T16:28:00Z"/>
        </w:rPr>
      </w:pPr>
      <w:ins w:id="1254" w:author="R4-1809494" w:date="2018-07-11T16:28:00Z">
        <w:r w:rsidRPr="00CD41AE">
          <w:rPr>
            <w:lang w:val="en-US"/>
          </w:rPr>
          <w:t>Δ</w:t>
        </w:r>
        <w:r w:rsidRPr="00CD41AE">
          <w:rPr>
            <w:vertAlign w:val="subscript"/>
            <w:lang w:val="en-US"/>
          </w:rPr>
          <w:t>sample</w:t>
        </w:r>
        <w:r w:rsidRPr="00CD41AE">
          <w:rPr>
            <w:lang w:val="en-US"/>
          </w:rPr>
          <w:t xml:space="preserve"> </w:t>
        </w:r>
        <w:r>
          <w:t>              </w:t>
        </w:r>
        <w:r>
          <w:tab/>
        </w:r>
        <w:r w:rsidRPr="00CD41AE">
          <w:t xml:space="preserve">The difference between the nominal and extreme power measurements during extreme EIRP testing, </w:t>
        </w:r>
        <w:r w:rsidRPr="00CD41AE">
          <w:rPr>
            <w:lang w:val="en-US"/>
          </w:rPr>
          <w:t>P</w:t>
        </w:r>
        <w:r w:rsidRPr="00CD41AE">
          <w:rPr>
            <w:vertAlign w:val="subscript"/>
            <w:lang w:val="en-US"/>
          </w:rPr>
          <w:t>max,sample,nom</w:t>
        </w:r>
        <w:r w:rsidRPr="00CD41AE">
          <w:rPr>
            <w:lang w:val="en-US"/>
          </w:rPr>
          <w:t>  - P</w:t>
        </w:r>
        <w:r w:rsidRPr="00CD41AE">
          <w:rPr>
            <w:vertAlign w:val="subscript"/>
            <w:lang w:val="en-US"/>
          </w:rPr>
          <w:t>max,sample,ex</w:t>
        </w:r>
      </w:ins>
    </w:p>
    <w:p w14:paraId="240C86C2" w14:textId="75B46D75" w:rsidR="009760C0" w:rsidRPr="00617DDE" w:rsidRDefault="00FF5C0C" w:rsidP="00FF5C0C">
      <w:pPr>
        <w:pStyle w:val="EW"/>
      </w:pPr>
      <w:r>
        <w:t>Δ</w:t>
      </w:r>
      <w:r>
        <w:rPr>
          <w:vertAlign w:val="subscript"/>
        </w:rPr>
        <w:t>SUL</w:t>
      </w:r>
      <w:r>
        <w:tab/>
        <w:t>Channel raster offset for SUL</w:t>
      </w:r>
    </w:p>
    <w:p w14:paraId="4E20F55B" w14:textId="77777777" w:rsidR="00FD19B4" w:rsidRPr="00BA7B97" w:rsidRDefault="00FD19B4" w:rsidP="00FD19B4">
      <w:pPr>
        <w:pStyle w:val="EW"/>
      </w:pPr>
      <w:r w:rsidRPr="0017606C">
        <w:t>EIS</w:t>
      </w:r>
      <w:r>
        <w:rPr>
          <w:vertAlign w:val="subscript"/>
        </w:rPr>
        <w:t>minsens</w:t>
      </w:r>
      <w:r>
        <w:rPr>
          <w:vertAlign w:val="subscript"/>
        </w:rPr>
        <w:tab/>
      </w:r>
      <w:r>
        <w:rPr>
          <w:vertAlign w:val="subscript"/>
        </w:rPr>
        <w:tab/>
      </w:r>
      <w:r>
        <w:t xml:space="preserve">The EIS declared for the </w:t>
      </w:r>
      <w:r w:rsidRPr="007429A5">
        <w:rPr>
          <w:i/>
        </w:rPr>
        <w:t>minSENS RoAoA</w:t>
      </w:r>
      <w:r w:rsidRPr="00BA7B97">
        <w:t xml:space="preserve"> </w:t>
      </w:r>
    </w:p>
    <w:p w14:paraId="374E0669" w14:textId="77777777" w:rsidR="00FF5C0C" w:rsidRDefault="00FF5C0C" w:rsidP="00FF5C0C">
      <w:pPr>
        <w:pStyle w:val="EW"/>
      </w:pPr>
      <w:r>
        <w:t>EIS</w:t>
      </w:r>
      <w:r>
        <w:rPr>
          <w:vertAlign w:val="subscript"/>
        </w:rPr>
        <w:t>REFSENS</w:t>
      </w:r>
      <w:r>
        <w:rPr>
          <w:vertAlign w:val="subscript"/>
        </w:rPr>
        <w:tab/>
      </w:r>
      <w:r>
        <w:t>OTA REFSENS EIS value</w:t>
      </w:r>
    </w:p>
    <w:p w14:paraId="4758CA34" w14:textId="77777777" w:rsidR="00FF5C0C" w:rsidRDefault="00FF5C0C" w:rsidP="00FF5C0C">
      <w:pPr>
        <w:pStyle w:val="EW"/>
      </w:pPr>
      <w:r>
        <w:t>EIS</w:t>
      </w:r>
      <w:r>
        <w:rPr>
          <w:vertAlign w:val="subscript"/>
        </w:rPr>
        <w:t>REFSENS_50M</w:t>
      </w:r>
      <w:r>
        <w:rPr>
          <w:vertAlign w:val="subscript"/>
        </w:rPr>
        <w:tab/>
      </w:r>
      <w:r>
        <w:t xml:space="preserve">Declared OTA reference sensitivity </w:t>
      </w:r>
      <w:r w:rsidRPr="0093435C">
        <w:t>basis</w:t>
      </w:r>
      <w:r>
        <w:t xml:space="preserve"> level for FR2 based on a </w:t>
      </w:r>
      <w:r w:rsidRPr="0093435C">
        <w:t>reference</w:t>
      </w:r>
      <w:r>
        <w:t xml:space="preserve"> measurement channel with 50MHz </w:t>
      </w:r>
      <w:r>
        <w:rPr>
          <w:i/>
        </w:rPr>
        <w:t>BS channel bandwidth</w:t>
      </w:r>
    </w:p>
    <w:p w14:paraId="3452017C" w14:textId="77777777" w:rsidR="00FF5C0C" w:rsidRDefault="00FF5C0C" w:rsidP="00FF5C0C">
      <w:pPr>
        <w:pStyle w:val="EW"/>
      </w:pPr>
      <w:r>
        <w:t>F</w:t>
      </w:r>
      <w:r>
        <w:rPr>
          <w:vertAlign w:val="subscript"/>
        </w:rPr>
        <w:t>C</w:t>
      </w:r>
      <w:r>
        <w:rPr>
          <w:vertAlign w:val="subscript"/>
        </w:rPr>
        <w:tab/>
      </w:r>
      <w:r w:rsidRPr="002F3E23">
        <w:rPr>
          <w:i/>
          <w:iCs/>
          <w:lang w:val="en-US"/>
        </w:rPr>
        <w:t xml:space="preserve">RF reference frequency </w:t>
      </w:r>
      <w:r w:rsidRPr="002F3E23">
        <w:rPr>
          <w:lang w:val="en-US"/>
        </w:rPr>
        <w:t>on the channel raster</w:t>
      </w:r>
    </w:p>
    <w:p w14:paraId="490FCEA8" w14:textId="77777777" w:rsidR="00FF5C0C" w:rsidRDefault="00FF5C0C" w:rsidP="00FF5C0C">
      <w:pPr>
        <w:pStyle w:val="EW"/>
        <w:rPr>
          <w:vertAlign w:val="subscript"/>
        </w:rPr>
      </w:pPr>
      <w:r>
        <w:rPr>
          <w:bCs/>
        </w:rPr>
        <w:t>F</w:t>
      </w:r>
      <w:r>
        <w:rPr>
          <w:bCs/>
          <w:vertAlign w:val="subscript"/>
        </w:rPr>
        <w:t>C,block, high</w:t>
      </w:r>
      <w:r>
        <w:rPr>
          <w:vertAlign w:val="subscript"/>
        </w:rPr>
        <w:tab/>
      </w:r>
      <w:r>
        <w:rPr>
          <w:rFonts w:eastAsia="SimSun" w:hint="eastAsia"/>
          <w:lang w:val="en-US" w:eastAsia="zh-CN"/>
        </w:rPr>
        <w:t xml:space="preserve">Fc </w:t>
      </w:r>
      <w:r>
        <w:t>of the highest transmitted/received carrier in a sub-block</w:t>
      </w:r>
    </w:p>
    <w:p w14:paraId="7E77F059" w14:textId="77777777" w:rsidR="00FF5C0C" w:rsidRDefault="00FF5C0C" w:rsidP="00FF5C0C">
      <w:pPr>
        <w:pStyle w:val="EW"/>
      </w:pPr>
      <w:r>
        <w:rPr>
          <w:bCs/>
        </w:rPr>
        <w:t>F</w:t>
      </w:r>
      <w:r>
        <w:rPr>
          <w:bCs/>
          <w:vertAlign w:val="subscript"/>
        </w:rPr>
        <w:t>C,block, low</w:t>
      </w:r>
      <w:r>
        <w:rPr>
          <w:vertAlign w:val="subscript"/>
        </w:rPr>
        <w:tab/>
      </w:r>
      <w:r>
        <w:rPr>
          <w:rFonts w:eastAsia="SimSun" w:hint="eastAsia"/>
          <w:lang w:val="en-US" w:eastAsia="zh-CN"/>
        </w:rPr>
        <w:t>Fc</w:t>
      </w:r>
      <w:r>
        <w:t xml:space="preserve"> of the lowest transmitted/received carrier in a sub-block</w:t>
      </w:r>
    </w:p>
    <w:p w14:paraId="5A4C870F" w14:textId="77777777" w:rsidR="00FF5C0C" w:rsidRDefault="00FF5C0C" w:rsidP="00FF5C0C">
      <w:pPr>
        <w:pStyle w:val="EW"/>
      </w:pPr>
      <w:r>
        <w:t>F</w:t>
      </w:r>
      <w:r>
        <w:rPr>
          <w:vertAlign w:val="subscript"/>
        </w:rPr>
        <w:t>C_low</w:t>
      </w:r>
      <w:r>
        <w:t xml:space="preserve"> </w:t>
      </w:r>
      <w:r>
        <w:tab/>
        <w:t xml:space="preserve">The </w:t>
      </w:r>
      <w:r>
        <w:rPr>
          <w:rFonts w:eastAsia="SimSun" w:hint="eastAsia"/>
          <w:lang w:val="en-US" w:eastAsia="zh-CN"/>
        </w:rPr>
        <w:t xml:space="preserve">Fc </w:t>
      </w:r>
      <w:r>
        <w:t>of the lowest carrier, expressed in MHz</w:t>
      </w:r>
    </w:p>
    <w:p w14:paraId="44E626B0" w14:textId="77777777" w:rsidR="00FF5C0C" w:rsidRDefault="00FF5C0C" w:rsidP="00FF5C0C">
      <w:pPr>
        <w:pStyle w:val="EW"/>
      </w:pPr>
      <w:r>
        <w:t>F</w:t>
      </w:r>
      <w:r>
        <w:rPr>
          <w:vertAlign w:val="subscript"/>
        </w:rPr>
        <w:t>C_high</w:t>
      </w:r>
      <w:r>
        <w:t xml:space="preserve"> </w:t>
      </w:r>
      <w:r>
        <w:tab/>
        <w:t>The</w:t>
      </w:r>
      <w:r>
        <w:rPr>
          <w:rFonts w:eastAsia="SimSun" w:hint="eastAsia"/>
          <w:lang w:val="en-US" w:eastAsia="zh-CN"/>
        </w:rPr>
        <w:t xml:space="preserve"> Fc</w:t>
      </w:r>
      <w:r>
        <w:t xml:space="preserve"> of the highest carrier, expressed in MHz</w:t>
      </w:r>
    </w:p>
    <w:p w14:paraId="4C66F86A" w14:textId="77777777" w:rsidR="00FF5C0C" w:rsidRDefault="00FF5C0C" w:rsidP="00FF5C0C">
      <w:pPr>
        <w:pStyle w:val="EW"/>
        <w:rPr>
          <w:rFonts w:eastAsia="SimSun"/>
        </w:rPr>
      </w:pPr>
      <w:r>
        <w:t>F</w:t>
      </w:r>
      <w:r>
        <w:rPr>
          <w:vertAlign w:val="subscript"/>
        </w:rPr>
        <w:t>edge_low</w:t>
      </w:r>
      <w:r>
        <w:t xml:space="preserve"> </w:t>
      </w:r>
      <w:r>
        <w:tab/>
        <w:t xml:space="preserve">The lower edge of </w:t>
      </w:r>
      <w:r>
        <w:rPr>
          <w:i/>
          <w:iCs/>
        </w:rPr>
        <w:t xml:space="preserve">Aggregated </w:t>
      </w:r>
      <w:r>
        <w:rPr>
          <w:rFonts w:hint="eastAsia"/>
          <w:i/>
          <w:iCs/>
          <w:lang w:val="en-US" w:eastAsia="zh-CN"/>
        </w:rPr>
        <w:t xml:space="preserve">BS </w:t>
      </w:r>
      <w:r>
        <w:rPr>
          <w:i/>
          <w:iCs/>
        </w:rPr>
        <w:t>Channel Bandwidth</w:t>
      </w:r>
      <w:r>
        <w:t>, expressed in MHz. F</w:t>
      </w:r>
      <w:r>
        <w:rPr>
          <w:vertAlign w:val="subscript"/>
        </w:rPr>
        <w:t xml:space="preserve">edge_low </w:t>
      </w:r>
      <w:r>
        <w:t>= F</w:t>
      </w:r>
      <w:r>
        <w:rPr>
          <w:vertAlign w:val="subscript"/>
        </w:rPr>
        <w:t xml:space="preserve">C_low </w:t>
      </w:r>
      <w:r>
        <w:t>- F</w:t>
      </w:r>
      <w:r>
        <w:rPr>
          <w:vertAlign w:val="subscript"/>
        </w:rPr>
        <w:t>offset</w:t>
      </w:r>
      <w:r>
        <w:rPr>
          <w:rFonts w:eastAsia="SimSun" w:hint="eastAsia"/>
          <w:vertAlign w:val="subscript"/>
          <w:lang w:val="en-US" w:eastAsia="zh-CN"/>
        </w:rPr>
        <w:t>_low</w:t>
      </w:r>
    </w:p>
    <w:p w14:paraId="2554E97B" w14:textId="77777777" w:rsidR="00FF5C0C" w:rsidRDefault="00FF5C0C" w:rsidP="00FF5C0C">
      <w:pPr>
        <w:pStyle w:val="EW"/>
        <w:rPr>
          <w:vertAlign w:val="subscript"/>
        </w:rPr>
      </w:pPr>
      <w:r>
        <w:t>F</w:t>
      </w:r>
      <w:r>
        <w:rPr>
          <w:vertAlign w:val="subscript"/>
        </w:rPr>
        <w:t>edge_high</w:t>
      </w:r>
      <w:r>
        <w:t xml:space="preserve"> </w:t>
      </w:r>
      <w:r>
        <w:tab/>
        <w:t xml:space="preserve">The upper edge of </w:t>
      </w:r>
      <w:r>
        <w:rPr>
          <w:i/>
          <w:iCs/>
        </w:rPr>
        <w:t xml:space="preserve">Aggregated </w:t>
      </w:r>
      <w:r>
        <w:rPr>
          <w:rFonts w:hint="eastAsia"/>
          <w:i/>
          <w:iCs/>
          <w:lang w:val="en-US" w:eastAsia="zh-CN"/>
        </w:rPr>
        <w:t xml:space="preserve">BS </w:t>
      </w:r>
      <w:r>
        <w:rPr>
          <w:i/>
          <w:iCs/>
        </w:rPr>
        <w:t>Channel Bandwidth</w:t>
      </w:r>
      <w:r>
        <w:t>, expressed in MHz. F</w:t>
      </w:r>
      <w:r>
        <w:rPr>
          <w:vertAlign w:val="subscript"/>
        </w:rPr>
        <w:t xml:space="preserve">edge_high </w:t>
      </w:r>
      <w:r>
        <w:t>= F</w:t>
      </w:r>
      <w:r>
        <w:rPr>
          <w:vertAlign w:val="subscript"/>
        </w:rPr>
        <w:t xml:space="preserve">C_high </w:t>
      </w:r>
      <w:r>
        <w:t>+ F</w:t>
      </w:r>
      <w:r>
        <w:rPr>
          <w:vertAlign w:val="subscript"/>
        </w:rPr>
        <w:t>offset</w:t>
      </w:r>
      <w:r>
        <w:rPr>
          <w:rFonts w:eastAsia="SimSun" w:hint="eastAsia"/>
          <w:vertAlign w:val="subscript"/>
          <w:lang w:val="en-US" w:eastAsia="zh-CN"/>
        </w:rPr>
        <w:t>_high</w:t>
      </w:r>
    </w:p>
    <w:p w14:paraId="458DC789" w14:textId="77777777" w:rsidR="00FF5C0C" w:rsidRDefault="00FF5C0C" w:rsidP="00FF5C0C">
      <w:pPr>
        <w:pStyle w:val="EW"/>
        <w:rPr>
          <w:rFonts w:eastAsia="SimSun"/>
        </w:rPr>
      </w:pPr>
      <w:r>
        <w:t>F</w:t>
      </w:r>
      <w:r>
        <w:rPr>
          <w:vertAlign w:val="subscript"/>
        </w:rPr>
        <w:t>edge,block,low</w:t>
      </w:r>
      <w:r>
        <w:t xml:space="preserve"> </w:t>
      </w:r>
      <w:r>
        <w:tab/>
        <w:t>The lower sub-block edge, where F</w:t>
      </w:r>
      <w:r>
        <w:rPr>
          <w:vertAlign w:val="subscript"/>
        </w:rPr>
        <w:t xml:space="preserve">edge,block,low </w:t>
      </w:r>
      <w:r>
        <w:t>= F</w:t>
      </w:r>
      <w:r>
        <w:rPr>
          <w:vertAlign w:val="subscript"/>
        </w:rPr>
        <w:t xml:space="preserve">C,block,low </w:t>
      </w:r>
      <w:r>
        <w:t>- F</w:t>
      </w:r>
      <w:r>
        <w:rPr>
          <w:vertAlign w:val="subscript"/>
        </w:rPr>
        <w:t>offset</w:t>
      </w:r>
      <w:r>
        <w:rPr>
          <w:rFonts w:eastAsia="SimSun" w:hint="eastAsia"/>
          <w:vertAlign w:val="subscript"/>
          <w:lang w:val="en-US" w:eastAsia="zh-CN"/>
        </w:rPr>
        <w:t>_low</w:t>
      </w:r>
    </w:p>
    <w:p w14:paraId="6B2CA0EB" w14:textId="77777777" w:rsidR="00FF5C0C" w:rsidRDefault="00FF5C0C" w:rsidP="00FF5C0C">
      <w:pPr>
        <w:pStyle w:val="EW"/>
      </w:pPr>
      <w:r>
        <w:t>F</w:t>
      </w:r>
      <w:r>
        <w:rPr>
          <w:vertAlign w:val="subscript"/>
        </w:rPr>
        <w:t>edge,block,high</w:t>
      </w:r>
      <w:r>
        <w:t xml:space="preserve"> </w:t>
      </w:r>
      <w:r>
        <w:tab/>
        <w:t>The upper sub-block edge, where F</w:t>
      </w:r>
      <w:r>
        <w:rPr>
          <w:vertAlign w:val="subscript"/>
        </w:rPr>
        <w:t xml:space="preserve">edge,block,high </w:t>
      </w:r>
      <w:r>
        <w:t>= F</w:t>
      </w:r>
      <w:r>
        <w:rPr>
          <w:vertAlign w:val="subscript"/>
        </w:rPr>
        <w:t xml:space="preserve">C,block,high </w:t>
      </w:r>
      <w:r>
        <w:t>+ F</w:t>
      </w:r>
      <w:r>
        <w:rPr>
          <w:vertAlign w:val="subscript"/>
        </w:rPr>
        <w:t>offset</w:t>
      </w:r>
      <w:r>
        <w:rPr>
          <w:rFonts w:eastAsia="SimSun" w:hint="eastAsia"/>
          <w:vertAlign w:val="subscript"/>
          <w:lang w:val="en-US" w:eastAsia="zh-CN"/>
        </w:rPr>
        <w:t>_high</w:t>
      </w:r>
    </w:p>
    <w:p w14:paraId="2A264285" w14:textId="77777777" w:rsidR="00FF5C0C" w:rsidRDefault="00FF5C0C" w:rsidP="0093435C">
      <w:pPr>
        <w:pStyle w:val="EW"/>
      </w:pPr>
      <w:r>
        <w:t>F</w:t>
      </w:r>
      <w:r>
        <w:rPr>
          <w:vertAlign w:val="subscript"/>
        </w:rPr>
        <w:t>offset</w:t>
      </w:r>
      <w:r>
        <w:rPr>
          <w:rFonts w:eastAsia="SimSun"/>
          <w:vertAlign w:val="subscript"/>
          <w:lang w:val="en-US" w:eastAsia="zh-CN"/>
        </w:rPr>
        <w:t>_high</w:t>
      </w:r>
      <w:r>
        <w:t xml:space="preserve"> </w:t>
      </w:r>
      <w:r>
        <w:tab/>
        <w:t>Frequency offset from F</w:t>
      </w:r>
      <w:r>
        <w:rPr>
          <w:vertAlign w:val="subscript"/>
        </w:rPr>
        <w:t>C</w:t>
      </w:r>
      <w:r>
        <w:rPr>
          <w:rFonts w:eastAsia="SimSun"/>
          <w:vertAlign w:val="subscript"/>
        </w:rPr>
        <w:t>_</w:t>
      </w:r>
      <w:r>
        <w:rPr>
          <w:vertAlign w:val="subscript"/>
        </w:rPr>
        <w:t>high</w:t>
      </w:r>
      <w:r>
        <w:t xml:space="preserve"> to the upper </w:t>
      </w:r>
      <w:r>
        <w:rPr>
          <w:i/>
          <w:iCs/>
        </w:rPr>
        <w:t>Base Station RF Bandwidth edge</w:t>
      </w:r>
      <w:r>
        <w:t xml:space="preserve">, or from </w:t>
      </w:r>
      <w:r>
        <w:rPr>
          <w:bCs/>
        </w:rPr>
        <w:t>F</w:t>
      </w:r>
      <w:r>
        <w:rPr>
          <w:bCs/>
          <w:vertAlign w:val="subscript"/>
        </w:rPr>
        <w:t xml:space="preserve"> C,block, high </w:t>
      </w:r>
      <w:r>
        <w:t>to the upper sub-block edge</w:t>
      </w:r>
    </w:p>
    <w:p w14:paraId="18D2B891" w14:textId="77777777" w:rsidR="00FF5C0C" w:rsidRDefault="00FF5C0C" w:rsidP="00FF5C0C">
      <w:pPr>
        <w:pStyle w:val="EW"/>
      </w:pPr>
      <w:r>
        <w:t>F</w:t>
      </w:r>
      <w:r>
        <w:rPr>
          <w:vertAlign w:val="subscript"/>
        </w:rPr>
        <w:t>offset</w:t>
      </w:r>
      <w:r>
        <w:rPr>
          <w:rFonts w:eastAsia="SimSun" w:hint="eastAsia"/>
          <w:vertAlign w:val="subscript"/>
          <w:lang w:val="en-US" w:eastAsia="zh-CN"/>
        </w:rPr>
        <w:t>_low</w:t>
      </w:r>
      <w:r>
        <w:t xml:space="preserve"> </w:t>
      </w:r>
      <w:r>
        <w:tab/>
        <w:t>Frequency offset from F</w:t>
      </w:r>
      <w:r>
        <w:rPr>
          <w:vertAlign w:val="subscript"/>
        </w:rPr>
        <w:t>C</w:t>
      </w:r>
      <w:r>
        <w:rPr>
          <w:rFonts w:eastAsia="SimSun"/>
          <w:vertAlign w:val="subscript"/>
        </w:rPr>
        <w:t>_</w:t>
      </w:r>
      <w:r>
        <w:rPr>
          <w:vertAlign w:val="subscript"/>
        </w:rPr>
        <w:t>low</w:t>
      </w:r>
      <w:r>
        <w:t xml:space="preserve"> to the lower </w:t>
      </w:r>
      <w:r>
        <w:rPr>
          <w:i/>
          <w:iCs/>
        </w:rPr>
        <w:t>Base Station RF Bandwidth edge</w:t>
      </w:r>
      <w:r>
        <w:t xml:space="preserve">, or from </w:t>
      </w:r>
      <w:r>
        <w:rPr>
          <w:bCs/>
        </w:rPr>
        <w:t>F</w:t>
      </w:r>
      <w:r>
        <w:rPr>
          <w:bCs/>
          <w:vertAlign w:val="subscript"/>
        </w:rPr>
        <w:t xml:space="preserve">C,block, low </w:t>
      </w:r>
      <w:r>
        <w:t>to the lower sub-block edge</w:t>
      </w:r>
    </w:p>
    <w:p w14:paraId="66FF5AC1" w14:textId="77777777" w:rsidR="00FF5C0C" w:rsidRDefault="00FF5C0C" w:rsidP="00FF5C0C">
      <w:pPr>
        <w:pStyle w:val="EW"/>
        <w:rPr>
          <w:rFonts w:cs="v5.0.0"/>
        </w:rPr>
      </w:pPr>
      <w:r>
        <w:rPr>
          <w:rFonts w:cs="v5.0.0"/>
        </w:rPr>
        <w:t>f_offset</w:t>
      </w:r>
      <w:r>
        <w:rPr>
          <w:rFonts w:cs="v5.0.0"/>
        </w:rPr>
        <w:tab/>
        <w:t>Separation between the channel edge frequency and the centre of the measuring filter</w:t>
      </w:r>
    </w:p>
    <w:p w14:paraId="6D499446" w14:textId="77777777" w:rsidR="00FF5C0C" w:rsidRDefault="00FF5C0C" w:rsidP="00FF5C0C">
      <w:pPr>
        <w:pStyle w:val="EW"/>
        <w:rPr>
          <w:rFonts w:eastAsia="MS Mincho"/>
          <w:lang w:eastAsia="ja-JP"/>
        </w:rPr>
      </w:pPr>
      <w:r>
        <w:rPr>
          <w:rFonts w:cs="v5.0.0"/>
        </w:rPr>
        <w:t>f_offset</w:t>
      </w:r>
      <w:r>
        <w:rPr>
          <w:rFonts w:cs="v5.0.0"/>
          <w:vertAlign w:val="subscript"/>
        </w:rPr>
        <w:t>max</w:t>
      </w:r>
      <w:r>
        <w:rPr>
          <w:rFonts w:cs="v5.0.0"/>
          <w:vertAlign w:val="subscript"/>
        </w:rPr>
        <w:tab/>
      </w:r>
      <w:r>
        <w:rPr>
          <w:rFonts w:cs="v5.0.0"/>
        </w:rPr>
        <w:t xml:space="preserve">The offset to the frequency </w:t>
      </w:r>
      <w:r>
        <w:t>Δf</w:t>
      </w:r>
      <w:r>
        <w:rPr>
          <w:vertAlign w:val="subscript"/>
        </w:rPr>
        <w:t>OBUE</w:t>
      </w:r>
      <w:r>
        <w:rPr>
          <w:rFonts w:cs="v5.0.0"/>
        </w:rPr>
        <w:t xml:space="preserve"> outside the downlink </w:t>
      </w:r>
      <w:r>
        <w:rPr>
          <w:rFonts w:cs="v5.0.0"/>
          <w:i/>
        </w:rPr>
        <w:t>operating band</w:t>
      </w:r>
    </w:p>
    <w:p w14:paraId="3ACA2C6E" w14:textId="77777777" w:rsidR="00FF5C0C" w:rsidRDefault="00FF5C0C" w:rsidP="00FF5C0C">
      <w:pPr>
        <w:pStyle w:val="EW"/>
      </w:pPr>
      <w:r>
        <w:t>F</w:t>
      </w:r>
      <w:r>
        <w:rPr>
          <w:vertAlign w:val="subscript"/>
        </w:rPr>
        <w:t>REF</w:t>
      </w:r>
      <w:r>
        <w:tab/>
        <w:t>RF reference frequency</w:t>
      </w:r>
    </w:p>
    <w:p w14:paraId="79173A1F" w14:textId="77777777" w:rsidR="00FF5C0C" w:rsidRDefault="00FF5C0C" w:rsidP="00FF5C0C">
      <w:pPr>
        <w:pStyle w:val="EW"/>
      </w:pPr>
      <w:r>
        <w:lastRenderedPageBreak/>
        <w:t>F</w:t>
      </w:r>
      <w:r>
        <w:rPr>
          <w:vertAlign w:val="subscript"/>
        </w:rPr>
        <w:t>REF,SUL</w:t>
      </w:r>
      <w:r>
        <w:rPr>
          <w:vertAlign w:val="subscript"/>
        </w:rPr>
        <w:tab/>
      </w:r>
      <w:r>
        <w:tab/>
        <w:t>RF reference frequency for Supplementary Uplink (SUL) bands</w:t>
      </w:r>
    </w:p>
    <w:p w14:paraId="0B1DA004" w14:textId="77777777" w:rsidR="00FF5C0C" w:rsidRDefault="00FF5C0C" w:rsidP="00FF5C0C">
      <w:pPr>
        <w:pStyle w:val="EW"/>
      </w:pPr>
      <w:r>
        <w:t>F</w:t>
      </w:r>
      <w:r>
        <w:rPr>
          <w:vertAlign w:val="subscript"/>
        </w:rPr>
        <w:t>DL_low</w:t>
      </w:r>
      <w:r>
        <w:rPr>
          <w:vertAlign w:val="subscript"/>
        </w:rPr>
        <w:tab/>
      </w:r>
      <w:r>
        <w:t xml:space="preserve">The lowest frequency of the downlink </w:t>
      </w:r>
      <w:r>
        <w:rPr>
          <w:i/>
        </w:rPr>
        <w:t>operating band</w:t>
      </w:r>
    </w:p>
    <w:p w14:paraId="0A906A89" w14:textId="77777777" w:rsidR="00FF5C0C" w:rsidRDefault="00FF5C0C" w:rsidP="00FF5C0C">
      <w:pPr>
        <w:pStyle w:val="EW"/>
      </w:pPr>
      <w:r>
        <w:t>F</w:t>
      </w:r>
      <w:r>
        <w:rPr>
          <w:vertAlign w:val="subscript"/>
        </w:rPr>
        <w:t>DL_high</w:t>
      </w:r>
      <w:r>
        <w:rPr>
          <w:vertAlign w:val="subscript"/>
        </w:rPr>
        <w:tab/>
      </w:r>
      <w:r>
        <w:t xml:space="preserve">The highest frequency of the downlink </w:t>
      </w:r>
      <w:r>
        <w:rPr>
          <w:i/>
        </w:rPr>
        <w:t>operating band</w:t>
      </w:r>
    </w:p>
    <w:p w14:paraId="6153BC45" w14:textId="77777777" w:rsidR="00FF5C0C" w:rsidRDefault="00FF5C0C" w:rsidP="00FF5C0C">
      <w:pPr>
        <w:pStyle w:val="EW"/>
        <w:rPr>
          <w:rFonts w:cs="Arial"/>
          <w:lang w:eastAsia="zh-CN"/>
        </w:rPr>
      </w:pPr>
      <w:r>
        <w:t>F</w:t>
      </w:r>
      <w:r>
        <w:rPr>
          <w:vertAlign w:val="subscript"/>
        </w:rPr>
        <w:t>UL_low</w:t>
      </w:r>
      <w:r>
        <w:rPr>
          <w:vertAlign w:val="subscript"/>
        </w:rPr>
        <w:tab/>
      </w:r>
      <w:r>
        <w:t xml:space="preserve">The lowest frequency of the uplink </w:t>
      </w:r>
      <w:r>
        <w:rPr>
          <w:i/>
        </w:rPr>
        <w:t>operating band</w:t>
      </w:r>
    </w:p>
    <w:p w14:paraId="646A8D3D" w14:textId="77777777" w:rsidR="00FF5C0C" w:rsidRDefault="00FF5C0C" w:rsidP="00FF5C0C">
      <w:pPr>
        <w:pStyle w:val="EW"/>
        <w:rPr>
          <w:lang w:eastAsia="zh-CN"/>
        </w:rPr>
      </w:pPr>
      <w:r>
        <w:rPr>
          <w:rFonts w:cs="Arial"/>
        </w:rPr>
        <w:t>F</w:t>
      </w:r>
      <w:r>
        <w:rPr>
          <w:rFonts w:cs="Arial"/>
          <w:vertAlign w:val="subscript"/>
        </w:rPr>
        <w:t>UL_high</w:t>
      </w:r>
      <w:r>
        <w:rPr>
          <w:rFonts w:cs="Arial"/>
          <w:vertAlign w:val="subscript"/>
          <w:lang w:eastAsia="zh-CN"/>
        </w:rPr>
        <w:tab/>
      </w:r>
      <w:r>
        <w:t xml:space="preserve">The highest frequency of the uplink </w:t>
      </w:r>
      <w:r>
        <w:rPr>
          <w:i/>
        </w:rPr>
        <w:t>operating band</w:t>
      </w:r>
    </w:p>
    <w:p w14:paraId="66B945C2" w14:textId="77777777" w:rsidR="00FF5C0C" w:rsidRDefault="00FF5C0C" w:rsidP="00FF5C0C">
      <w:pPr>
        <w:pStyle w:val="EW"/>
        <w:rPr>
          <w:rFonts w:eastAsia="MS Mincho"/>
          <w:lang w:eastAsia="ja-JP"/>
        </w:rPr>
      </w:pPr>
      <w:r>
        <w:rPr>
          <w:rFonts w:eastAsia="MS Mincho"/>
          <w:lang w:eastAsia="ja-JP"/>
        </w:rPr>
        <w:t>N</w:t>
      </w:r>
      <w:r>
        <w:rPr>
          <w:rFonts w:eastAsia="MS Mincho"/>
          <w:vertAlign w:val="subscript"/>
          <w:lang w:eastAsia="ja-JP"/>
        </w:rPr>
        <w:t>cells</w:t>
      </w:r>
      <w:r>
        <w:rPr>
          <w:rFonts w:eastAsia="MS Mincho"/>
          <w:vertAlign w:val="subscript"/>
          <w:lang w:eastAsia="ja-JP"/>
        </w:rPr>
        <w:tab/>
      </w:r>
      <w:r>
        <w:rPr>
          <w:rFonts w:eastAsia="MS Mincho"/>
          <w:lang w:eastAsia="ja-JP"/>
        </w:rPr>
        <w:t xml:space="preserve">The declared number corresponding to the minimum number of cells that can be transmitted by an </w:t>
      </w:r>
      <w:r>
        <w:rPr>
          <w:rFonts w:eastAsia="MS Mincho"/>
          <w:i/>
          <w:lang w:eastAsia="ja-JP"/>
        </w:rPr>
        <w:t>BS type 1-H</w:t>
      </w:r>
      <w:r>
        <w:rPr>
          <w:rFonts w:eastAsia="MS Mincho"/>
          <w:lang w:eastAsia="ja-JP"/>
        </w:rPr>
        <w:t xml:space="preserve"> in a particular </w:t>
      </w:r>
      <w:r>
        <w:rPr>
          <w:rFonts w:eastAsia="MS Mincho"/>
          <w:i/>
          <w:lang w:eastAsia="ja-JP"/>
        </w:rPr>
        <w:t>operating band</w:t>
      </w:r>
    </w:p>
    <w:p w14:paraId="6CB61331" w14:textId="77777777" w:rsidR="00FF5C0C" w:rsidRDefault="00FF5C0C" w:rsidP="00FF5C0C">
      <w:pPr>
        <w:pStyle w:val="EW"/>
      </w:pPr>
      <w:r>
        <w:t>N</w:t>
      </w:r>
      <w:r>
        <w:rPr>
          <w:vertAlign w:val="subscript"/>
        </w:rPr>
        <w:t>RB</w:t>
      </w:r>
      <w:r>
        <w:tab/>
        <w:t>Transmission bandwidth configuration, expressed in resource blocks</w:t>
      </w:r>
    </w:p>
    <w:p w14:paraId="200B3856" w14:textId="77777777" w:rsidR="00FF5C0C" w:rsidRDefault="00FF5C0C" w:rsidP="00FF5C0C">
      <w:pPr>
        <w:pStyle w:val="EW"/>
      </w:pPr>
      <w:r>
        <w:t>N</w:t>
      </w:r>
      <w:r>
        <w:rPr>
          <w:vertAlign w:val="subscript"/>
        </w:rPr>
        <w:t>REF</w:t>
      </w:r>
      <w:r>
        <w:tab/>
        <w:t>NR Absolute Radio Frequency Channel Number (NR-ARFCN)</w:t>
      </w:r>
    </w:p>
    <w:p w14:paraId="697D06B1" w14:textId="77777777" w:rsidR="00FF5C0C" w:rsidRDefault="00FF5C0C" w:rsidP="00FF5C0C">
      <w:pPr>
        <w:pStyle w:val="EW"/>
      </w:pPr>
      <w:r>
        <w:t>N</w:t>
      </w:r>
      <w:r>
        <w:rPr>
          <w:vertAlign w:val="subscript"/>
        </w:rPr>
        <w:t>RXU,active</w:t>
      </w:r>
      <w:r>
        <w:tab/>
        <w:t xml:space="preserve">The number of active receiver units. The same as the number of </w:t>
      </w:r>
      <w:r>
        <w:rPr>
          <w:i/>
        </w:rPr>
        <w:t>demodulation branches</w:t>
      </w:r>
      <w:r>
        <w:t xml:space="preserve"> to which compliance is declared for chapter 8 performance requirements</w:t>
      </w:r>
    </w:p>
    <w:p w14:paraId="7C76B121" w14:textId="77777777" w:rsidR="00FF5C0C" w:rsidRDefault="00FF5C0C" w:rsidP="00FF5C0C">
      <w:pPr>
        <w:pStyle w:val="EW"/>
        <w:rPr>
          <w:i/>
        </w:rPr>
      </w:pPr>
      <w:r>
        <w:t>P</w:t>
      </w:r>
      <w:r>
        <w:rPr>
          <w:vertAlign w:val="subscript"/>
        </w:rPr>
        <w:t>max</w:t>
      </w:r>
      <w:r>
        <w:rPr>
          <w:vertAlign w:val="subscript"/>
          <w:lang w:eastAsia="zh-CN"/>
        </w:rPr>
        <w:t>,c,EIRP</w:t>
      </w:r>
      <w:r>
        <w:rPr>
          <w:lang w:eastAsia="zh-CN"/>
        </w:rPr>
        <w:t xml:space="preserve"> </w:t>
      </w:r>
      <w:r>
        <w:rPr>
          <w:lang w:eastAsia="zh-CN"/>
        </w:rPr>
        <w:tab/>
        <w:t xml:space="preserve">The </w:t>
      </w:r>
      <w:r>
        <w:t>maximum carrier EIRP</w:t>
      </w:r>
      <w:r>
        <w:rPr>
          <w:i/>
        </w:rPr>
        <w:t xml:space="preserve"> </w:t>
      </w:r>
      <w:r>
        <w:rPr>
          <w:rFonts w:cs="v5.0.0"/>
        </w:rPr>
        <w:t>when the NR BS is configured at the maximum rated carrier output TRP (P</w:t>
      </w:r>
      <w:r>
        <w:rPr>
          <w:rFonts w:cs="v5.0.0"/>
          <w:vertAlign w:val="subscript"/>
        </w:rPr>
        <w:t>Rated,c,TRP</w:t>
      </w:r>
      <w:r>
        <w:rPr>
          <w:rFonts w:cs="v5.0.0"/>
        </w:rPr>
        <w:t>)</w:t>
      </w:r>
    </w:p>
    <w:p w14:paraId="70BE468F" w14:textId="1DAB5CB0" w:rsidR="00115B6D" w:rsidRDefault="00115B6D" w:rsidP="00115B6D">
      <w:pPr>
        <w:pStyle w:val="EW"/>
        <w:rPr>
          <w:ins w:id="1255" w:author="R4-1809494" w:date="2018-07-11T16:28:00Z"/>
        </w:rPr>
      </w:pPr>
      <w:ins w:id="1256" w:author="R4-1809494" w:date="2018-07-11T16:28:00Z">
        <w:r w:rsidRPr="00CD41AE">
          <w:rPr>
            <w:lang w:val="x-none"/>
          </w:rPr>
          <w:t>P</w:t>
        </w:r>
        <w:r w:rsidRPr="00CD41AE">
          <w:rPr>
            <w:vertAlign w:val="subscript"/>
            <w:lang w:val="x-none"/>
          </w:rPr>
          <w:t>max,c,EIRP</w:t>
        </w:r>
        <w:r>
          <w:rPr>
            <w:vertAlign w:val="subscript"/>
          </w:rPr>
          <w:t>, extreme </w:t>
        </w:r>
        <w:r>
          <w:rPr>
            <w:vertAlign w:val="subscript"/>
          </w:rPr>
          <w:tab/>
        </w:r>
        <w:r w:rsidRPr="00CD41AE">
          <w:t>The m</w:t>
        </w:r>
        <w:r>
          <w:t>aximum carrier EIRP when the NR</w:t>
        </w:r>
        <w:r w:rsidRPr="00CD41AE">
          <w:t xml:space="preserve"> BS is configured at the </w:t>
        </w:r>
        <w:r>
          <w:t xml:space="preserve">maximum </w:t>
        </w:r>
        <w:r w:rsidRPr="00CD41AE">
          <w:t>rated carrier output TRP (P</w:t>
        </w:r>
        <w:r w:rsidRPr="00CD41AE">
          <w:rPr>
            <w:vertAlign w:val="subscript"/>
          </w:rPr>
          <w:t>Rated,c,TRP</w:t>
        </w:r>
        <w:r w:rsidRPr="00CD41AE">
          <w:t xml:space="preserve">) under extreme conditions, either </w:t>
        </w:r>
        <w:r>
          <w:t>measured directly or calculated</w:t>
        </w:r>
      </w:ins>
    </w:p>
    <w:p w14:paraId="7076305A" w14:textId="77777777" w:rsidR="00FF5C0C" w:rsidRDefault="00FF5C0C" w:rsidP="00FF5C0C">
      <w:pPr>
        <w:pStyle w:val="EW"/>
        <w:rPr>
          <w:ins w:id="1257" w:author="R4-1809494" w:date="2018-07-11T16:28:00Z"/>
        </w:rPr>
      </w:pPr>
      <w:r>
        <w:t>P</w:t>
      </w:r>
      <w:r>
        <w:rPr>
          <w:vertAlign w:val="subscript"/>
        </w:rPr>
        <w:t>max,c</w:t>
      </w:r>
      <w:r>
        <w:rPr>
          <w:b/>
          <w:vertAlign w:val="subscript"/>
        </w:rPr>
        <w:t>,</w:t>
      </w:r>
      <w:r>
        <w:rPr>
          <w:vertAlign w:val="subscript"/>
        </w:rPr>
        <w:t>TRP</w:t>
      </w:r>
      <w:r>
        <w:rPr>
          <w:b/>
          <w:vertAlign w:val="subscript"/>
        </w:rPr>
        <w:tab/>
      </w:r>
      <w:r>
        <w:rPr>
          <w:i/>
        </w:rPr>
        <w:t xml:space="preserve">Maximum carrier TRP output power </w:t>
      </w:r>
      <w:r>
        <w:t>measured</w:t>
      </w:r>
      <w:r>
        <w:rPr>
          <w:i/>
        </w:rPr>
        <w:t xml:space="preserve"> </w:t>
      </w:r>
      <w:r>
        <w:t xml:space="preserve">at the RIB(s), and corresponding to the declared </w:t>
      </w:r>
      <w:r>
        <w:rPr>
          <w:i/>
        </w:rPr>
        <w:t>rated carrier TRP output power</w:t>
      </w:r>
      <w:r>
        <w:t xml:space="preserve"> (</w:t>
      </w:r>
      <w:r>
        <w:rPr>
          <w:bCs/>
        </w:rPr>
        <w:t>P</w:t>
      </w:r>
      <w:r>
        <w:rPr>
          <w:bCs/>
          <w:vertAlign w:val="subscript"/>
        </w:rPr>
        <w:t>rated,c,TRP</w:t>
      </w:r>
      <w:r>
        <w:t>)</w:t>
      </w:r>
    </w:p>
    <w:p w14:paraId="0A1670D3" w14:textId="496C47CE" w:rsidR="00115B6D" w:rsidRPr="00CD41AE" w:rsidRDefault="00115B6D" w:rsidP="00115B6D">
      <w:pPr>
        <w:pStyle w:val="EW"/>
        <w:rPr>
          <w:ins w:id="1258" w:author="R4-1809494" w:date="2018-07-11T16:28:00Z"/>
          <w:vertAlign w:val="subscript"/>
          <w:lang w:val="en-US"/>
        </w:rPr>
      </w:pPr>
      <w:ins w:id="1259" w:author="R4-1809494" w:date="2018-07-11T16:28:00Z">
        <w:r w:rsidRPr="00CD41AE">
          <w:rPr>
            <w:lang w:val="en-US"/>
          </w:rPr>
          <w:t>P</w:t>
        </w:r>
        <w:r w:rsidRPr="00CD41AE">
          <w:rPr>
            <w:vertAlign w:val="subscript"/>
            <w:lang w:val="en-US"/>
          </w:rPr>
          <w:t>max,sample,nom             </w:t>
        </w:r>
        <w:r w:rsidRPr="00CD41AE">
          <w:rPr>
            <w:lang w:val="en-US"/>
          </w:rPr>
          <w:t xml:space="preserve">The measured sample power in extreme conditionals chamber when the </w:t>
        </w:r>
        <w:r w:rsidRPr="00CD41AE">
          <w:t>AAS BS is configured at the rated carrier output TRP (P</w:t>
        </w:r>
        <w:r w:rsidRPr="00CD41AE">
          <w:rPr>
            <w:vertAlign w:val="subscript"/>
          </w:rPr>
          <w:t>Rated,c,TRP</w:t>
        </w:r>
        <w:r>
          <w:t>), under nominal conditions</w:t>
        </w:r>
      </w:ins>
    </w:p>
    <w:p w14:paraId="53E8FB9C" w14:textId="4D604B76" w:rsidR="00115B6D" w:rsidRDefault="00115B6D" w:rsidP="00115B6D">
      <w:pPr>
        <w:pStyle w:val="EW"/>
        <w:rPr>
          <w:ins w:id="1260" w:author="R4-1809494" w:date="2018-07-11T16:29:00Z"/>
        </w:rPr>
      </w:pPr>
      <w:ins w:id="1261" w:author="R4-1809494" w:date="2018-07-11T16:28:00Z">
        <w:r w:rsidRPr="00CD41AE">
          <w:rPr>
            <w:lang w:val="en-US"/>
          </w:rPr>
          <w:t>P</w:t>
        </w:r>
        <w:r w:rsidRPr="00CD41AE">
          <w:rPr>
            <w:vertAlign w:val="subscript"/>
            <w:lang w:val="en-US"/>
          </w:rPr>
          <w:t xml:space="preserve">max,sample,ext      </w:t>
        </w:r>
        <w:r>
          <w:rPr>
            <w:vertAlign w:val="subscript"/>
            <w:lang w:val="en-US"/>
          </w:rPr>
          <w:tab/>
        </w:r>
        <w:r w:rsidRPr="00CD41AE">
          <w:rPr>
            <w:lang w:val="en-US"/>
          </w:rPr>
          <w:t xml:space="preserve">The measured sample power in extreme conditionals chamber when the </w:t>
        </w:r>
        <w:r w:rsidRPr="00CD41AE">
          <w:t>AAS BS is configured at the rated carrier output TRP (P</w:t>
        </w:r>
        <w:r w:rsidRPr="00CD41AE">
          <w:rPr>
            <w:vertAlign w:val="subscript"/>
          </w:rPr>
          <w:t>Rated,c,TRP</w:t>
        </w:r>
        <w:r>
          <w:t>), under extreme conditions</w:t>
        </w:r>
      </w:ins>
    </w:p>
    <w:p w14:paraId="76C06B19" w14:textId="2C0962D8" w:rsidR="00115B6D" w:rsidRDefault="00115B6D" w:rsidP="00115B6D">
      <w:pPr>
        <w:pStyle w:val="EW"/>
      </w:pPr>
      <w:ins w:id="1262" w:author="R4-1809494" w:date="2018-07-11T16:28:00Z">
        <w:r w:rsidRPr="00115B6D">
          <w:t>P</w:t>
        </w:r>
        <w:r w:rsidRPr="00115B6D">
          <w:rPr>
            <w:vertAlign w:val="subscript"/>
          </w:rPr>
          <w:t>Rated,c,EIRP</w:t>
        </w:r>
        <w:r>
          <w:t xml:space="preserve">           </w:t>
        </w:r>
        <w:r w:rsidRPr="00CD41AE">
          <w:t>The rated</w:t>
        </w:r>
        <w:r>
          <w:t xml:space="preserve"> carrier output EIRP when the NR</w:t>
        </w:r>
        <w:r w:rsidRPr="00CD41AE">
          <w:t xml:space="preserve"> BS is configured at the rated carrier output TRP (</w:t>
        </w:r>
        <w:r w:rsidRPr="00115B6D">
          <w:rPr>
            <w:vertAlign w:val="subscript"/>
          </w:rPr>
          <w:t>PRated,c,TRP</w:t>
        </w:r>
        <w:r w:rsidRPr="00CD41AE">
          <w:t>)</w:t>
        </w:r>
      </w:ins>
    </w:p>
    <w:p w14:paraId="2FA064F6" w14:textId="3F6F50F1" w:rsidR="00FF5C0C" w:rsidRDefault="00FF5C0C" w:rsidP="00FF5C0C">
      <w:pPr>
        <w:pStyle w:val="EW"/>
        <w:rPr>
          <w:lang w:eastAsia="zh-CN"/>
        </w:rPr>
      </w:pPr>
      <w:r w:rsidRPr="00115B6D">
        <w:t>Prated,c,TRP</w:t>
      </w:r>
      <w:r w:rsidRPr="00115B6D">
        <w:tab/>
        <w:t>Rated carrier TRP output</w:t>
      </w:r>
      <w:r>
        <w:rPr>
          <w:i/>
        </w:rPr>
        <w:t xml:space="preserve"> power </w:t>
      </w:r>
      <w:r>
        <w:t>declared</w:t>
      </w:r>
      <w:r>
        <w:rPr>
          <w:i/>
        </w:rPr>
        <w:t xml:space="preserve"> </w:t>
      </w:r>
      <w:r>
        <w:t>per RIB</w:t>
      </w:r>
    </w:p>
    <w:p w14:paraId="380B8525" w14:textId="2540E16E" w:rsidR="00C40AA4" w:rsidRDefault="00C40AA4" w:rsidP="00C40AA4">
      <w:pPr>
        <w:pStyle w:val="EW"/>
      </w:pPr>
      <w:r w:rsidRPr="008C4DFC">
        <w:t>P</w:t>
      </w:r>
      <w:r w:rsidRPr="008C4DFC">
        <w:rPr>
          <w:vertAlign w:val="subscript"/>
        </w:rPr>
        <w:t>rated,t,TRP</w:t>
      </w:r>
      <w:r>
        <w:tab/>
      </w:r>
      <w:r w:rsidRPr="008C4DFC">
        <w:rPr>
          <w:i/>
        </w:rPr>
        <w:t xml:space="preserve">Rated total TRP output power </w:t>
      </w:r>
      <w:r w:rsidRPr="008C4DFC">
        <w:t>declared</w:t>
      </w:r>
      <w:r w:rsidRPr="008C4DFC">
        <w:rPr>
          <w:i/>
        </w:rPr>
        <w:t xml:space="preserve"> </w:t>
      </w:r>
      <w:r w:rsidRPr="008C4DFC">
        <w:t>per RIB</w:t>
      </w:r>
    </w:p>
    <w:p w14:paraId="4217A5AE" w14:textId="25D81977" w:rsidR="00FF5C0C" w:rsidRDefault="00FD19B4" w:rsidP="00FF5C0C">
      <w:pPr>
        <w:pStyle w:val="EW"/>
      </w:pPr>
      <w:r w:rsidRPr="002C70C0">
        <w:t>P</w:t>
      </w:r>
      <w:r w:rsidRPr="002C70C0">
        <w:rPr>
          <w:vertAlign w:val="subscript"/>
        </w:rPr>
        <w:t>REFSENS</w:t>
      </w:r>
      <w:r w:rsidRPr="002C70C0">
        <w:tab/>
        <w:t>Conducted reference Sensitivity power level</w:t>
      </w:r>
      <w:r w:rsidR="00FF5C0C">
        <w:t>SS</w:t>
      </w:r>
      <w:r w:rsidR="00FF5C0C">
        <w:rPr>
          <w:vertAlign w:val="subscript"/>
        </w:rPr>
        <w:t>REF</w:t>
      </w:r>
      <w:r w:rsidR="00FF5C0C">
        <w:tab/>
        <w:t>SS block reference frequency position</w:t>
      </w:r>
    </w:p>
    <w:p w14:paraId="2CFFA340" w14:textId="77777777" w:rsidR="00C40AA4" w:rsidRDefault="00C40AA4" w:rsidP="00C40AA4">
      <w:pPr>
        <w:pStyle w:val="EW"/>
      </w:pPr>
      <w:r w:rsidRPr="00624D1A">
        <w:t>TT</w:t>
      </w:r>
      <w:r w:rsidRPr="001977F8">
        <w:rPr>
          <w:vertAlign w:val="subscript"/>
        </w:rPr>
        <w:t>OTA</w:t>
      </w:r>
      <w:r>
        <w:tab/>
        <w:t>Test t</w:t>
      </w:r>
      <w:r w:rsidRPr="00624D1A">
        <w:t>olerance</w:t>
      </w:r>
      <w:r>
        <w:t xml:space="preserve"> for OTA requirements</w:t>
      </w:r>
    </w:p>
    <w:p w14:paraId="309D8E9B" w14:textId="42120114" w:rsidR="00FF5C0C" w:rsidRPr="004D3578" w:rsidRDefault="00FF5C0C" w:rsidP="00C40AA4">
      <w:pPr>
        <w:pStyle w:val="EW"/>
      </w:pPr>
      <w:r>
        <w:rPr>
          <w:rFonts w:cs="v5.0.0"/>
        </w:rPr>
        <w:t>W</w:t>
      </w:r>
      <w:r>
        <w:rPr>
          <w:rFonts w:cs="v5.0.0"/>
          <w:vertAlign w:val="subscript"/>
        </w:rPr>
        <w:t>gap</w:t>
      </w:r>
      <w:r>
        <w:tab/>
        <w:t>Sub-block gap or Inter RF Bandwidth gap size</w:t>
      </w:r>
    </w:p>
    <w:p w14:paraId="66269AAD" w14:textId="77777777" w:rsidR="00C40AA4" w:rsidRPr="004D3578" w:rsidRDefault="00C40AA4">
      <w:pPr>
        <w:pStyle w:val="EW"/>
      </w:pPr>
    </w:p>
    <w:p w14:paraId="55347781" w14:textId="77777777" w:rsidR="00080512" w:rsidRPr="004D3578" w:rsidRDefault="00080512">
      <w:pPr>
        <w:pStyle w:val="Heading2"/>
      </w:pPr>
      <w:bookmarkStart w:id="1263" w:name="_Toc481570472"/>
      <w:bookmarkStart w:id="1264" w:name="_Toc519094845"/>
      <w:r w:rsidRPr="004D3578">
        <w:t>3.3</w:t>
      </w:r>
      <w:r w:rsidRPr="004D3578">
        <w:tab/>
        <w:t>Abbreviations</w:t>
      </w:r>
      <w:bookmarkEnd w:id="1263"/>
      <w:bookmarkEnd w:id="1264"/>
    </w:p>
    <w:p w14:paraId="58D967E7"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2773F32B" w14:textId="0B16D5CA" w:rsidR="00C40AA4" w:rsidRDefault="00C40AA4" w:rsidP="00C40AA4">
      <w:pPr>
        <w:pStyle w:val="EW"/>
      </w:pPr>
      <w:r>
        <w:t>AA</w:t>
      </w:r>
      <w:r>
        <w:tab/>
        <w:t>Antenna Array</w:t>
      </w:r>
    </w:p>
    <w:p w14:paraId="00E28D46" w14:textId="77777777" w:rsidR="0093435C" w:rsidRDefault="0093435C" w:rsidP="0093435C">
      <w:pPr>
        <w:pStyle w:val="EW"/>
      </w:pPr>
      <w:r>
        <w:t>ACLR</w:t>
      </w:r>
      <w:r>
        <w:tab/>
        <w:t>Adjacent Channel Leakage Ratio</w:t>
      </w:r>
    </w:p>
    <w:p w14:paraId="38054AC6" w14:textId="6E55BCB9" w:rsidR="009760C0" w:rsidRDefault="0093435C" w:rsidP="0093435C">
      <w:pPr>
        <w:pStyle w:val="EW"/>
      </w:pPr>
      <w:r>
        <w:t>ACS</w:t>
      </w:r>
      <w:r>
        <w:tab/>
        <w:t>Adjacent Channel Selectivity</w:t>
      </w:r>
    </w:p>
    <w:p w14:paraId="08E9CFA6" w14:textId="77777777" w:rsidR="0093435C" w:rsidRDefault="0093435C" w:rsidP="0093435C">
      <w:pPr>
        <w:pStyle w:val="EW"/>
      </w:pPr>
      <w:r>
        <w:t>CA</w:t>
      </w:r>
      <w:r>
        <w:tab/>
        <w:t>Carrier Aggregation</w:t>
      </w:r>
    </w:p>
    <w:p w14:paraId="3E12727C" w14:textId="6A3604E2" w:rsidR="009760C0" w:rsidRDefault="0093435C" w:rsidP="0093435C">
      <w:pPr>
        <w:pStyle w:val="EW"/>
      </w:pPr>
      <w:r>
        <w:t>CACLR</w:t>
      </w:r>
      <w:r>
        <w:tab/>
        <w:t>Cumulative ACLR</w:t>
      </w:r>
    </w:p>
    <w:p w14:paraId="264481D4" w14:textId="77777777" w:rsidR="00C40AA4" w:rsidRDefault="00C40AA4" w:rsidP="00C40AA4">
      <w:pPr>
        <w:pStyle w:val="EW"/>
      </w:pPr>
      <w:r>
        <w:t>DUT</w:t>
      </w:r>
      <w:r>
        <w:tab/>
        <w:t>Device Under Test</w:t>
      </w:r>
    </w:p>
    <w:p w14:paraId="2D356740" w14:textId="77777777" w:rsidR="00C40AA4" w:rsidRPr="00BA7B97" w:rsidRDefault="00C40AA4" w:rsidP="00C40AA4">
      <w:pPr>
        <w:pStyle w:val="EW"/>
      </w:pPr>
      <w:r w:rsidRPr="00BA7B97">
        <w:t>EIRP</w:t>
      </w:r>
      <w:r w:rsidRPr="00BA7B97">
        <w:tab/>
        <w:t>Equivalent Isotropic Radiated Power</w:t>
      </w:r>
    </w:p>
    <w:p w14:paraId="74C6D5CB" w14:textId="77777777" w:rsidR="00C40AA4" w:rsidRPr="00BA7B97" w:rsidRDefault="00C40AA4" w:rsidP="00C40AA4">
      <w:pPr>
        <w:pStyle w:val="EW"/>
      </w:pPr>
      <w:r w:rsidRPr="00BA7B97">
        <w:t>EIS</w:t>
      </w:r>
      <w:r w:rsidRPr="00BA7B97">
        <w:tab/>
        <w:t>Equivalent Isotropic Sensitivity</w:t>
      </w:r>
    </w:p>
    <w:p w14:paraId="0B04BAE5" w14:textId="77777777" w:rsidR="00C40AA4" w:rsidRDefault="00C40AA4" w:rsidP="00C40AA4">
      <w:pPr>
        <w:pStyle w:val="EW"/>
      </w:pPr>
      <w:r>
        <w:t>FR</w:t>
      </w:r>
      <w:r>
        <w:tab/>
      </w:r>
      <w:r w:rsidRPr="008C4DFC">
        <w:t>Frequency Range</w:t>
      </w:r>
    </w:p>
    <w:p w14:paraId="3EA18284" w14:textId="77777777" w:rsidR="0093435C" w:rsidRDefault="0093435C" w:rsidP="0093435C">
      <w:pPr>
        <w:pStyle w:val="EW"/>
      </w:pPr>
      <w:r>
        <w:t>GSCN</w:t>
      </w:r>
      <w:r>
        <w:tab/>
        <w:t>Global Synchronization Channel Number</w:t>
      </w:r>
    </w:p>
    <w:p w14:paraId="5518E65B" w14:textId="77777777" w:rsidR="0093435C" w:rsidRDefault="0093435C" w:rsidP="0093435C">
      <w:pPr>
        <w:pStyle w:val="EW"/>
      </w:pPr>
      <w:r>
        <w:t>ICS</w:t>
      </w:r>
      <w:r>
        <w:tab/>
        <w:t>In-Channel Selectivity</w:t>
      </w:r>
    </w:p>
    <w:p w14:paraId="4F829744" w14:textId="77777777" w:rsidR="00C40AA4" w:rsidRPr="008C4DFC" w:rsidRDefault="00C40AA4" w:rsidP="00C40AA4">
      <w:pPr>
        <w:pStyle w:val="EW"/>
      </w:pPr>
      <w:r w:rsidRPr="008C4DFC">
        <w:t>NR</w:t>
      </w:r>
      <w:r w:rsidRPr="008C4DFC">
        <w:tab/>
        <w:t>New Radio</w:t>
      </w:r>
    </w:p>
    <w:p w14:paraId="5FF1EEC2" w14:textId="77777777" w:rsidR="00C40AA4" w:rsidRPr="00BA7B97" w:rsidRDefault="00C40AA4" w:rsidP="00C40AA4">
      <w:pPr>
        <w:pStyle w:val="EW"/>
      </w:pPr>
      <w:r w:rsidRPr="00BA7B97">
        <w:t>OSDD</w:t>
      </w:r>
      <w:r w:rsidRPr="00BA7B97">
        <w:tab/>
        <w:t>OTA Sensitivity Directions Declaration</w:t>
      </w:r>
    </w:p>
    <w:p w14:paraId="5F616742" w14:textId="77777777" w:rsidR="00C40AA4" w:rsidRDefault="00C40AA4" w:rsidP="00C40AA4">
      <w:pPr>
        <w:pStyle w:val="EW"/>
      </w:pPr>
      <w:r w:rsidRPr="008C4DFC">
        <w:t>OTA</w:t>
      </w:r>
      <w:r w:rsidRPr="008C4DFC">
        <w:tab/>
        <w:t>Over The Air</w:t>
      </w:r>
    </w:p>
    <w:p w14:paraId="36C34690" w14:textId="77777777" w:rsidR="00C40AA4" w:rsidRDefault="00C40AA4" w:rsidP="00C40AA4">
      <w:pPr>
        <w:pStyle w:val="EW"/>
      </w:pPr>
      <w:r>
        <w:t>RDN</w:t>
      </w:r>
      <w:r>
        <w:tab/>
        <w:t>Radio Distribution Network</w:t>
      </w:r>
    </w:p>
    <w:p w14:paraId="64BECFBE" w14:textId="35663FB9" w:rsidR="009760C0" w:rsidRDefault="0093435C" w:rsidP="0093435C">
      <w:pPr>
        <w:pStyle w:val="EW"/>
      </w:pPr>
      <w:r>
        <w:t>REFSENS</w:t>
      </w:r>
      <w:r>
        <w:tab/>
        <w:t>Reference Sensitivity</w:t>
      </w:r>
    </w:p>
    <w:p w14:paraId="7C76D840" w14:textId="77777777" w:rsidR="00C40AA4" w:rsidRPr="00490829" w:rsidRDefault="00C40AA4" w:rsidP="00C40AA4">
      <w:pPr>
        <w:pStyle w:val="EW"/>
      </w:pPr>
      <w:r w:rsidRPr="00490829">
        <w:t>RIB</w:t>
      </w:r>
      <w:r w:rsidRPr="00490829">
        <w:tab/>
        <w:t>Radiated Interface Boundary</w:t>
      </w:r>
    </w:p>
    <w:p w14:paraId="76531C90" w14:textId="77777777" w:rsidR="00C40AA4" w:rsidRDefault="00C40AA4" w:rsidP="00C40AA4">
      <w:pPr>
        <w:pStyle w:val="EW"/>
      </w:pPr>
      <w:r>
        <w:rPr>
          <w:bCs/>
        </w:rPr>
        <w:t>RoAoA</w:t>
      </w:r>
      <w:r>
        <w:rPr>
          <w:bCs/>
        </w:rPr>
        <w:tab/>
      </w:r>
      <w:r w:rsidRPr="008C4DFC">
        <w:t>Range of Angles of Arrival</w:t>
      </w:r>
    </w:p>
    <w:p w14:paraId="40F01837" w14:textId="3ACDADB3" w:rsidR="0093435C" w:rsidRPr="0093435C" w:rsidRDefault="0093435C" w:rsidP="0093435C">
      <w:pPr>
        <w:pStyle w:val="EW"/>
      </w:pPr>
      <w:r>
        <w:t>SCS</w:t>
      </w:r>
      <w:r>
        <w:tab/>
        <w:t>Sub-Carrier Spacing</w:t>
      </w:r>
    </w:p>
    <w:p w14:paraId="6D7BB054" w14:textId="77777777" w:rsidR="00C40AA4" w:rsidRPr="0093435C" w:rsidRDefault="00C40AA4" w:rsidP="00C40AA4">
      <w:pPr>
        <w:pStyle w:val="EW"/>
        <w:rPr>
          <w:bCs/>
        </w:rPr>
      </w:pPr>
      <w:r w:rsidRPr="00530CB2">
        <w:rPr>
          <w:bCs/>
        </w:rPr>
        <w:t>TAB</w:t>
      </w:r>
      <w:r w:rsidRPr="00530CB2">
        <w:rPr>
          <w:bCs/>
        </w:rPr>
        <w:tab/>
        <w:t>Transceiver Array Bou</w:t>
      </w:r>
      <w:r w:rsidRPr="0093435C">
        <w:rPr>
          <w:bCs/>
        </w:rPr>
        <w:t>ndary</w:t>
      </w:r>
    </w:p>
    <w:p w14:paraId="07349DEB" w14:textId="2EA76C15" w:rsidR="009760C0" w:rsidRPr="0093435C" w:rsidRDefault="0093435C" w:rsidP="0093435C">
      <w:pPr>
        <w:pStyle w:val="EW"/>
        <w:rPr>
          <w:bCs/>
        </w:rPr>
      </w:pPr>
      <w:r w:rsidRPr="0093435C">
        <w:t>TAE</w:t>
      </w:r>
      <w:r w:rsidRPr="0093435C">
        <w:tab/>
        <w:t>Time Alignment Error</w:t>
      </w:r>
    </w:p>
    <w:p w14:paraId="3D2875A3" w14:textId="77777777" w:rsidR="00C40AA4" w:rsidRPr="00530CB2" w:rsidRDefault="00C40AA4" w:rsidP="00C40AA4">
      <w:pPr>
        <w:pStyle w:val="EW"/>
        <w:rPr>
          <w:bCs/>
        </w:rPr>
      </w:pPr>
      <w:r>
        <w:rPr>
          <w:bCs/>
        </w:rPr>
        <w:t>TRP</w:t>
      </w:r>
      <w:r>
        <w:rPr>
          <w:bCs/>
        </w:rPr>
        <w:tab/>
      </w:r>
      <w:r>
        <w:t>Total Radiated Power</w:t>
      </w:r>
    </w:p>
    <w:p w14:paraId="5435B013" w14:textId="77777777" w:rsidR="00C40AA4" w:rsidRPr="004D3578" w:rsidRDefault="00C40AA4" w:rsidP="00C40AA4">
      <w:pPr>
        <w:pStyle w:val="EW"/>
      </w:pPr>
      <w:r w:rsidRPr="00624D1A">
        <w:t>TT</w:t>
      </w:r>
      <w:r w:rsidRPr="00624D1A">
        <w:tab/>
        <w:t>Test Tolerance</w:t>
      </w:r>
    </w:p>
    <w:p w14:paraId="2AB0BC25" w14:textId="77777777" w:rsidR="00080512" w:rsidRPr="004D3578" w:rsidRDefault="00080512">
      <w:pPr>
        <w:pStyle w:val="EW"/>
      </w:pPr>
    </w:p>
    <w:p w14:paraId="2AC931A1" w14:textId="77777777" w:rsidR="00750ED6" w:rsidRDefault="00750ED6">
      <w:pPr>
        <w:spacing w:after="0"/>
        <w:rPr>
          <w:rFonts w:ascii="Arial" w:hAnsi="Arial"/>
          <w:sz w:val="36"/>
        </w:rPr>
      </w:pPr>
      <w:bookmarkStart w:id="1265" w:name="_Toc481685272"/>
      <w:r>
        <w:br w:type="page"/>
      </w:r>
    </w:p>
    <w:p w14:paraId="136D0E0D" w14:textId="5FBE838A" w:rsidR="00D25FC8" w:rsidRPr="004D3578" w:rsidRDefault="00D25FC8" w:rsidP="00D25FC8">
      <w:pPr>
        <w:pStyle w:val="Heading1"/>
      </w:pPr>
      <w:bookmarkStart w:id="1266" w:name="_Toc519094846"/>
      <w:r w:rsidRPr="004D3578">
        <w:lastRenderedPageBreak/>
        <w:t>4</w:t>
      </w:r>
      <w:r w:rsidRPr="004D3578">
        <w:tab/>
      </w:r>
      <w:r w:rsidRPr="00372C48">
        <w:t xml:space="preserve">General </w:t>
      </w:r>
      <w:r w:rsidR="00C03703">
        <w:t>radiated</w:t>
      </w:r>
      <w:r w:rsidR="00C03703" w:rsidRPr="00372C48">
        <w:t xml:space="preserve"> </w:t>
      </w:r>
      <w:r w:rsidRPr="00372C48">
        <w:t>test conditions and declarations</w:t>
      </w:r>
      <w:bookmarkEnd w:id="1265"/>
      <w:bookmarkEnd w:id="1266"/>
    </w:p>
    <w:p w14:paraId="54F7A00E" w14:textId="78B65962" w:rsidR="00D25FC8" w:rsidRDefault="00D25FC8" w:rsidP="002F3E23">
      <w:pPr>
        <w:pStyle w:val="Heading2"/>
      </w:pPr>
      <w:bookmarkStart w:id="1267" w:name="_Toc481685273"/>
      <w:bookmarkStart w:id="1268" w:name="_Toc519094847"/>
      <w:r w:rsidRPr="004D3578">
        <w:t>4.1</w:t>
      </w:r>
      <w:r w:rsidRPr="004D3578">
        <w:tab/>
      </w:r>
      <w:r w:rsidRPr="00372C48">
        <w:t>Measurement uncertainties and test requirements</w:t>
      </w:r>
      <w:bookmarkEnd w:id="1267"/>
      <w:bookmarkEnd w:id="1268"/>
      <w:r w:rsidRPr="002F3E23">
        <w:t xml:space="preserve"> </w:t>
      </w:r>
    </w:p>
    <w:p w14:paraId="3AC42B0D" w14:textId="52331908" w:rsidR="00C40AA4" w:rsidRDefault="00C40AA4" w:rsidP="00C40AA4">
      <w:pPr>
        <w:pStyle w:val="Heading3"/>
      </w:pPr>
      <w:bookmarkStart w:id="1269" w:name="_Toc510722681"/>
      <w:bookmarkStart w:id="1270" w:name="_Toc492876410"/>
      <w:bookmarkStart w:id="1271" w:name="_Toc486926584"/>
      <w:bookmarkStart w:id="1272" w:name="_Toc519094848"/>
      <w:r>
        <w:t>4.1.1</w:t>
      </w:r>
      <w:r>
        <w:tab/>
        <w:t>General</w:t>
      </w:r>
      <w:bookmarkEnd w:id="1269"/>
      <w:bookmarkEnd w:id="1270"/>
      <w:bookmarkEnd w:id="1271"/>
      <w:bookmarkEnd w:id="1272"/>
    </w:p>
    <w:p w14:paraId="12B47621" w14:textId="77777777" w:rsidR="00C40AA4" w:rsidRDefault="00C40AA4" w:rsidP="00C40AA4">
      <w:r>
        <w:t xml:space="preserve">The requirements of this clause apply to all applicable tests in 3GPP TS 38.141-2 (the present document), i.e. to all radiated tests defined for </w:t>
      </w:r>
      <w:r>
        <w:rPr>
          <w:i/>
        </w:rPr>
        <w:t>BS type 1-H</w:t>
      </w:r>
      <w:r>
        <w:t xml:space="preserve">, </w:t>
      </w:r>
      <w:r>
        <w:rPr>
          <w:i/>
        </w:rPr>
        <w:t>BS type 1-O</w:t>
      </w:r>
      <w:r>
        <w:t xml:space="preserve"> and </w:t>
      </w:r>
      <w:r>
        <w:rPr>
          <w:i/>
        </w:rPr>
        <w:t>BS type 2-O</w:t>
      </w:r>
      <w:r>
        <w:t>.</w:t>
      </w:r>
    </w:p>
    <w:p w14:paraId="302492C0" w14:textId="77777777" w:rsidR="00C40AA4" w:rsidRDefault="00C40AA4" w:rsidP="00C40AA4">
      <w:pPr>
        <w:keepNext/>
        <w:rPr>
          <w:rFonts w:cs="v5.0.0"/>
          <w:snapToGrid w:val="0"/>
        </w:rPr>
      </w:pPr>
      <w:r>
        <w:rPr>
          <w:rFonts w:cs="v5.0.0"/>
          <w:snapToGrid w:val="0"/>
        </w:rPr>
        <w:t>The minimum requirements are given in TS 38.104 [2]. Test Tolerances for the radiated test requirements (TT</w:t>
      </w:r>
      <w:r>
        <w:rPr>
          <w:rFonts w:cs="v5.0.0"/>
          <w:snapToGrid w:val="0"/>
          <w:vertAlign w:val="subscript"/>
        </w:rPr>
        <w:t>OTA</w:t>
      </w:r>
      <w:r>
        <w:rPr>
          <w:rFonts w:cs="v5.0.0"/>
          <w:snapToGrid w:val="0"/>
        </w:rPr>
        <w:t xml:space="preserve">) explicitly stated in the present document are given in annex C. </w:t>
      </w:r>
    </w:p>
    <w:p w14:paraId="061EA386" w14:textId="77777777" w:rsidR="00C40AA4" w:rsidRDefault="00C40AA4" w:rsidP="00C40AA4">
      <w:pPr>
        <w:keepNext/>
        <w:rPr>
          <w:rFonts w:cs="v5.0.0"/>
          <w:snapToGrid w:val="0"/>
        </w:rPr>
      </w:pPr>
      <w:r>
        <w:rPr>
          <w:rFonts w:cs="v5.0.0"/>
          <w:snapToGrid w:val="0"/>
        </w:rPr>
        <w:t>Test Tolerances are individually calculated for each test. Test Tolerances are used to relax the minimum requirements to create test requirements.</w:t>
      </w:r>
    </w:p>
    <w:p w14:paraId="60740200" w14:textId="77777777" w:rsidR="00C40AA4" w:rsidRDefault="00C40AA4" w:rsidP="00C40AA4">
      <w:r>
        <w:t>When a test requirement differs from the corresponding minimum requirement, then the Test Tolerance applied for the test is non-zero. The Test Tolerance for the test and the explanation of how the minimum requirement has been relaxed by the Test Tolerance are given in annex C.</w:t>
      </w:r>
    </w:p>
    <w:p w14:paraId="5D7DAE4A" w14:textId="77777777" w:rsidR="00C40AA4" w:rsidRDefault="00C40AA4" w:rsidP="00C40AA4">
      <w:pPr>
        <w:pStyle w:val="Heading3"/>
      </w:pPr>
      <w:bookmarkStart w:id="1273" w:name="_Toc498537770"/>
      <w:bookmarkStart w:id="1274" w:name="_Toc492876411"/>
      <w:bookmarkStart w:id="1275" w:name="_Toc486926585"/>
      <w:bookmarkStart w:id="1276" w:name="_Toc510722682"/>
      <w:bookmarkStart w:id="1277" w:name="_Toc519094849"/>
      <w:r>
        <w:t>4.1.2</w:t>
      </w:r>
      <w:r>
        <w:tab/>
        <w:t xml:space="preserve">Acceptable uncertainty of </w:t>
      </w:r>
      <w:bookmarkEnd w:id="1273"/>
      <w:bookmarkEnd w:id="1274"/>
      <w:bookmarkEnd w:id="1275"/>
      <w:r>
        <w:t>OTA Test System</w:t>
      </w:r>
      <w:bookmarkEnd w:id="1276"/>
      <w:bookmarkEnd w:id="1277"/>
    </w:p>
    <w:p w14:paraId="39942320" w14:textId="77777777" w:rsidR="00C40AA4" w:rsidRDefault="00C40AA4" w:rsidP="00C40AA4">
      <w:pPr>
        <w:pStyle w:val="Heading4"/>
      </w:pPr>
      <w:bookmarkStart w:id="1278" w:name="_Toc510722683"/>
      <w:bookmarkStart w:id="1279" w:name="_Toc506487894"/>
      <w:bookmarkStart w:id="1280" w:name="_Toc494455074"/>
      <w:bookmarkStart w:id="1281" w:name="_Toc519094850"/>
      <w:r>
        <w:t>4.1.2.1</w:t>
      </w:r>
      <w:r>
        <w:tab/>
        <w:t>General</w:t>
      </w:r>
      <w:bookmarkEnd w:id="1278"/>
      <w:bookmarkEnd w:id="1279"/>
      <w:bookmarkEnd w:id="1280"/>
      <w:bookmarkEnd w:id="1281"/>
    </w:p>
    <w:p w14:paraId="03145F17" w14:textId="77777777" w:rsidR="00C40AA4" w:rsidRDefault="00C40AA4" w:rsidP="00C40AA4">
      <w:pPr>
        <w:rPr>
          <w:rFonts w:cs="v4.2.0"/>
        </w:rPr>
      </w:pPr>
      <w:r>
        <w:rPr>
          <w:rFonts w:cs="v4.2.0"/>
        </w:rPr>
        <w:t xml:space="preserve">The maximum acceptable uncertainty of the OTA Test System is specified below for each radiated test defined </w:t>
      </w:r>
      <w:r>
        <w:rPr>
          <w:rFonts w:cs="v5.0.0"/>
          <w:snapToGrid w:val="0"/>
        </w:rPr>
        <w:t>explicitly in the present specification</w:t>
      </w:r>
      <w:r>
        <w:rPr>
          <w:rFonts w:cs="v4.2.0"/>
        </w:rPr>
        <w:t xml:space="preserve">, where appropriate. </w:t>
      </w:r>
    </w:p>
    <w:p w14:paraId="3F90AE60" w14:textId="77777777" w:rsidR="00C40AA4" w:rsidRDefault="00C40AA4" w:rsidP="00C40AA4">
      <w:pPr>
        <w:rPr>
          <w:rFonts w:cs="v4.2.0"/>
        </w:rPr>
      </w:pPr>
      <w:r>
        <w:rPr>
          <w:rFonts w:cs="v4.2.0"/>
        </w:rPr>
        <w:t>The OTA Test System shall enable the stimulus signals in the test case to be adjusted to within the specified tolerance and the DUT to be measured with an uncertainty not exceeding the specified values. All tolerances and uncertainties are absolute values, and are valid for a confidence level of 95 %, unless otherwise stated.</w:t>
      </w:r>
    </w:p>
    <w:p w14:paraId="2C7E7B7C" w14:textId="77777777" w:rsidR="00C40AA4" w:rsidRDefault="00C40AA4" w:rsidP="00C40AA4">
      <w:pPr>
        <w:rPr>
          <w:rFonts w:cs="v4.2.0"/>
        </w:rPr>
      </w:pPr>
      <w:r>
        <w:rPr>
          <w:rFonts w:cs="v4.2.0"/>
        </w:rPr>
        <w:t>A confidence level of 95% is the measurement uncertainty tolerance interval for a specific measurement that contains 95% of the performance of a population of test equipment.</w:t>
      </w:r>
    </w:p>
    <w:p w14:paraId="0B541007" w14:textId="77777777" w:rsidR="00C40AA4" w:rsidRDefault="00C40AA4" w:rsidP="00C40AA4">
      <w:pPr>
        <w:pStyle w:val="Heading4"/>
        <w:rPr>
          <w:lang w:eastAsia="sv-SE"/>
        </w:rPr>
      </w:pPr>
      <w:bookmarkStart w:id="1282" w:name="_Toc510722684"/>
      <w:bookmarkStart w:id="1283" w:name="_Toc498537771"/>
      <w:bookmarkStart w:id="1284" w:name="_Toc492876412"/>
      <w:bookmarkStart w:id="1285" w:name="_Toc486926586"/>
      <w:bookmarkStart w:id="1286" w:name="_Toc519094851"/>
      <w:r>
        <w:rPr>
          <w:lang w:eastAsia="sv-SE"/>
        </w:rPr>
        <w:lastRenderedPageBreak/>
        <w:t>4.1.2.2</w:t>
      </w:r>
      <w:r>
        <w:rPr>
          <w:lang w:eastAsia="sv-SE"/>
        </w:rPr>
        <w:tab/>
        <w:t>Measurement of transmitter</w:t>
      </w:r>
      <w:bookmarkEnd w:id="1282"/>
      <w:bookmarkEnd w:id="1283"/>
      <w:bookmarkEnd w:id="1284"/>
      <w:bookmarkEnd w:id="1285"/>
      <w:bookmarkEnd w:id="1286"/>
    </w:p>
    <w:p w14:paraId="32F79710" w14:textId="78B983DE" w:rsidR="00C40AA4" w:rsidRDefault="00C40AA4" w:rsidP="00C40AA4">
      <w:pPr>
        <w:pStyle w:val="TH"/>
        <w:rPr>
          <w:rFonts w:cs="v4.2.0"/>
        </w:rPr>
      </w:pPr>
      <w:r>
        <w:rPr>
          <w:rFonts w:cs="v4.2.0"/>
        </w:rPr>
        <w:t xml:space="preserve">Table 4.1.2.2-1: Maximum OTA Test System uncertainty for </w:t>
      </w:r>
      <w:ins w:id="1287" w:author="R4-1809485" w:date="2018-07-11T10:29:00Z">
        <w:r w:rsidR="003454B6">
          <w:rPr>
            <w:rFonts w:cs="v4.2.0"/>
          </w:rPr>
          <w:t xml:space="preserve">FR1 </w:t>
        </w:r>
      </w:ins>
      <w:r>
        <w:rPr>
          <w:rFonts w:cs="v4.2.0"/>
        </w:rPr>
        <w:t>OTA transmitter tests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39"/>
        <w:gridCol w:w="2194"/>
        <w:gridCol w:w="3998"/>
        <w:tblGridChange w:id="1288">
          <w:tblGrid>
            <w:gridCol w:w="3439"/>
            <w:gridCol w:w="30"/>
            <w:gridCol w:w="1993"/>
            <w:gridCol w:w="171"/>
            <w:gridCol w:w="3998"/>
          </w:tblGrid>
        </w:tblGridChange>
      </w:tblGrid>
      <w:tr w:rsidR="00C40AA4" w14:paraId="4191FA77"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F6B1554" w14:textId="77777777" w:rsidR="00C40AA4" w:rsidRDefault="00C40AA4" w:rsidP="00B06C9A">
            <w:pPr>
              <w:pStyle w:val="TAH"/>
            </w:pPr>
            <w:r>
              <w:t>Subclause</w:t>
            </w:r>
          </w:p>
        </w:tc>
        <w:tc>
          <w:tcPr>
            <w:tcW w:w="0" w:type="auto"/>
            <w:tcBorders>
              <w:top w:val="single" w:sz="4" w:space="0" w:color="auto"/>
              <w:left w:val="single" w:sz="4" w:space="0" w:color="auto"/>
              <w:bottom w:val="single" w:sz="4" w:space="0" w:color="auto"/>
              <w:right w:val="single" w:sz="4" w:space="0" w:color="auto"/>
            </w:tcBorders>
            <w:hideMark/>
          </w:tcPr>
          <w:p w14:paraId="2A1E3386" w14:textId="77777777" w:rsidR="00C40AA4" w:rsidRDefault="00C40AA4" w:rsidP="00B06C9A">
            <w:pPr>
              <w:pStyle w:val="TAH"/>
            </w:pPr>
            <w:r>
              <w:t>Maximum OTA Test System uncertainty</w:t>
            </w:r>
          </w:p>
        </w:tc>
        <w:tc>
          <w:tcPr>
            <w:tcW w:w="0" w:type="auto"/>
            <w:tcBorders>
              <w:top w:val="single" w:sz="4" w:space="0" w:color="auto"/>
              <w:left w:val="single" w:sz="4" w:space="0" w:color="auto"/>
              <w:bottom w:val="single" w:sz="4" w:space="0" w:color="auto"/>
              <w:right w:val="single" w:sz="4" w:space="0" w:color="auto"/>
            </w:tcBorders>
            <w:hideMark/>
          </w:tcPr>
          <w:p w14:paraId="63AB66C2" w14:textId="77777777" w:rsidR="00C40AA4" w:rsidRDefault="00C40AA4" w:rsidP="00B06C9A">
            <w:pPr>
              <w:pStyle w:val="TAH"/>
            </w:pPr>
            <w:r>
              <w:t>Derivation of OTA Test System uncertainty</w:t>
            </w:r>
          </w:p>
        </w:tc>
      </w:tr>
      <w:tr w:rsidR="00C40AA4" w14:paraId="279F6AF2" w14:textId="77777777" w:rsidTr="00C40AA4">
        <w:trPr>
          <w:cantSplit/>
          <w:trHeight w:val="492"/>
          <w:jc w:val="center"/>
        </w:trPr>
        <w:tc>
          <w:tcPr>
            <w:tcW w:w="0" w:type="auto"/>
            <w:vMerge w:val="restart"/>
            <w:tcBorders>
              <w:top w:val="single" w:sz="4" w:space="0" w:color="auto"/>
              <w:left w:val="single" w:sz="4" w:space="0" w:color="auto"/>
              <w:bottom w:val="single" w:sz="4" w:space="0" w:color="auto"/>
              <w:right w:val="single" w:sz="4" w:space="0" w:color="auto"/>
            </w:tcBorders>
            <w:hideMark/>
          </w:tcPr>
          <w:p w14:paraId="184286D7" w14:textId="77777777" w:rsidR="00C40AA4" w:rsidRDefault="00C40AA4" w:rsidP="002F3E23">
            <w:pPr>
              <w:pStyle w:val="TAC"/>
              <w:rPr>
                <w:rFonts w:cs="Arial"/>
                <w:highlight w:val="yellow"/>
              </w:rPr>
            </w:pPr>
            <w:r>
              <w:rPr>
                <w:lang w:eastAsia="ja-JP"/>
              </w:rPr>
              <w:t>6.2 Radiated transmit power</w:t>
            </w:r>
          </w:p>
        </w:tc>
        <w:tc>
          <w:tcPr>
            <w:tcW w:w="0" w:type="auto"/>
            <w:tcBorders>
              <w:top w:val="single" w:sz="4" w:space="0" w:color="auto"/>
              <w:left w:val="single" w:sz="4" w:space="0" w:color="auto"/>
              <w:bottom w:val="single" w:sz="4" w:space="0" w:color="auto"/>
              <w:right w:val="single" w:sz="4" w:space="0" w:color="auto"/>
            </w:tcBorders>
          </w:tcPr>
          <w:p w14:paraId="4B3BB741" w14:textId="1320396D" w:rsidR="00C40AA4" w:rsidRPr="006F7AD1" w:rsidRDefault="00C40AA4" w:rsidP="002F3E23">
            <w:pPr>
              <w:pStyle w:val="TAC"/>
              <w:rPr>
                <w:rFonts w:cs="Arial"/>
                <w:lang w:eastAsia="ja-JP"/>
              </w:rPr>
            </w:pPr>
            <w:del w:id="1289" w:author="R4-1809485" w:date="2018-07-11T10:30:00Z">
              <w:r w:rsidRPr="006F7AD1" w:rsidDel="003454B6">
                <w:rPr>
                  <w:rFonts w:cs="Arial"/>
                  <w:lang w:eastAsia="ja-JP"/>
                </w:rPr>
                <w:delText xml:space="preserve">FR1, </w:delText>
              </w:r>
            </w:del>
            <w:r w:rsidRPr="006F7AD1">
              <w:rPr>
                <w:rFonts w:cs="Arial"/>
                <w:lang w:eastAsia="ja-JP"/>
              </w:rPr>
              <w:t>Normal</w:t>
            </w:r>
            <w:ins w:id="1290" w:author="R4-1809485" w:date="2018-07-11T10:30:00Z">
              <w:r w:rsidR="003454B6">
                <w:rPr>
                  <w:rFonts w:cs="Arial" w:hint="eastAsia"/>
                  <w:lang w:eastAsia="ja-JP"/>
                </w:rPr>
                <w:t xml:space="preserve"> condition</w:t>
              </w:r>
            </w:ins>
            <w:r w:rsidRPr="006F7AD1">
              <w:rPr>
                <w:rFonts w:cs="Arial"/>
                <w:lang w:eastAsia="ja-JP"/>
              </w:rPr>
              <w:t xml:space="preserve">: </w:t>
            </w:r>
          </w:p>
          <w:p w14:paraId="4CF20796" w14:textId="77777777" w:rsidR="00C40AA4" w:rsidRPr="006F7AD1" w:rsidRDefault="00C40AA4" w:rsidP="002F3E23">
            <w:pPr>
              <w:pStyle w:val="TAC"/>
              <w:rPr>
                <w:rFonts w:cs="v4.2.0"/>
                <w:lang w:eastAsia="ja-JP"/>
              </w:rPr>
            </w:pPr>
            <w:r w:rsidRPr="006F7AD1">
              <w:rPr>
                <w:rFonts w:cs="Arial"/>
                <w:lang w:eastAsia="ja-JP"/>
              </w:rPr>
              <w:t>±</w:t>
            </w:r>
            <w:r w:rsidRPr="006F7AD1">
              <w:rPr>
                <w:rFonts w:cs="v4.2.0"/>
                <w:lang w:eastAsia="ja-JP"/>
              </w:rPr>
              <w:t xml:space="preserve">1.0 dB, f </w:t>
            </w:r>
            <w:r w:rsidRPr="006F7AD1">
              <w:rPr>
                <w:rFonts w:cs="Arial"/>
                <w:lang w:eastAsia="ja-JP"/>
              </w:rPr>
              <w:t>≤</w:t>
            </w:r>
            <w:r w:rsidRPr="006F7AD1">
              <w:rPr>
                <w:rFonts w:cs="v4.2.0"/>
                <w:lang w:eastAsia="ja-JP"/>
              </w:rPr>
              <w:t xml:space="preserve"> 3.0 GHz</w:t>
            </w:r>
          </w:p>
          <w:p w14:paraId="7C19F090" w14:textId="77777777" w:rsidR="00C40AA4" w:rsidRPr="006F7AD1" w:rsidRDefault="00C40AA4" w:rsidP="002F3E23">
            <w:pPr>
              <w:pStyle w:val="TAC"/>
              <w:rPr>
                <w:rFonts w:cs="v4.2.0"/>
                <w:lang w:eastAsia="ja-JP"/>
              </w:rPr>
            </w:pPr>
            <w:r w:rsidRPr="006F7AD1">
              <w:rPr>
                <w:rFonts w:cs="Arial"/>
                <w:lang w:eastAsia="ja-JP"/>
              </w:rPr>
              <w:t>±</w:t>
            </w:r>
            <w:r w:rsidRPr="006F7AD1">
              <w:rPr>
                <w:rFonts w:cs="v4.2.0"/>
                <w:lang w:eastAsia="ja-JP"/>
              </w:rPr>
              <w:t xml:space="preserve">1.2 dB, 3.0 GHz &lt; f </w:t>
            </w:r>
            <w:r w:rsidRPr="006F7AD1">
              <w:rPr>
                <w:rFonts w:cs="Arial"/>
                <w:lang w:eastAsia="ja-JP"/>
              </w:rPr>
              <w:t>≤</w:t>
            </w:r>
            <w:r w:rsidRPr="006F7AD1">
              <w:rPr>
                <w:rFonts w:cs="v4.2.0"/>
                <w:lang w:eastAsia="ja-JP"/>
              </w:rPr>
              <w:t xml:space="preserve"> 4.2 GHz</w:t>
            </w:r>
          </w:p>
          <w:p w14:paraId="0A2EB3CF" w14:textId="77777777" w:rsidR="00C40AA4" w:rsidRPr="006F7AD1" w:rsidRDefault="00C40AA4" w:rsidP="002F3E23">
            <w:pPr>
              <w:pStyle w:val="TAC"/>
              <w:rPr>
                <w:rFonts w:cs="v4.2.0"/>
                <w:lang w:eastAsia="ja-JP"/>
              </w:rPr>
            </w:pPr>
            <w:r w:rsidRPr="006F7AD1">
              <w:rPr>
                <w:rFonts w:cs="v4.2.0"/>
                <w:lang w:eastAsia="ja-JP"/>
              </w:rPr>
              <w:t xml:space="preserve">TBD, 4.2 GHz &lt; f </w:t>
            </w:r>
            <w:r w:rsidRPr="006F7AD1">
              <w:rPr>
                <w:rFonts w:cs="Arial"/>
                <w:lang w:eastAsia="ja-JP"/>
              </w:rPr>
              <w:t>≤</w:t>
            </w:r>
            <w:r w:rsidRPr="006F7AD1">
              <w:rPr>
                <w:rFonts w:cs="v4.2.0"/>
                <w:lang w:eastAsia="ja-JP"/>
              </w:rPr>
              <w:t xml:space="preserve"> 6.0 GHz</w:t>
            </w:r>
          </w:p>
          <w:p w14:paraId="3CB4CA77" w14:textId="77777777" w:rsidR="00C40AA4" w:rsidRPr="006F7AD1" w:rsidRDefault="00C40AA4" w:rsidP="002F3E23">
            <w:pPr>
              <w:pStyle w:val="TAC"/>
              <w:rPr>
                <w:rFonts w:cs="v4.2.0"/>
                <w:lang w:eastAsia="ja-JP"/>
              </w:rPr>
            </w:pPr>
          </w:p>
          <w:p w14:paraId="7EC80EE5" w14:textId="5647B3E2" w:rsidR="00C40AA4" w:rsidRPr="006F7AD1" w:rsidRDefault="00C40AA4" w:rsidP="002F3E23">
            <w:pPr>
              <w:pStyle w:val="TAC"/>
              <w:rPr>
                <w:rFonts w:cs="Arial"/>
                <w:lang w:eastAsia="ja-JP"/>
              </w:rPr>
            </w:pPr>
            <w:del w:id="1291" w:author="R4-1809485" w:date="2018-07-11T10:30:00Z">
              <w:r w:rsidRPr="006F7AD1" w:rsidDel="003454B6">
                <w:rPr>
                  <w:rFonts w:cs="Arial"/>
                  <w:lang w:eastAsia="ja-JP"/>
                </w:rPr>
                <w:delText xml:space="preserve">FR1, </w:delText>
              </w:r>
            </w:del>
            <w:r w:rsidRPr="006F7AD1">
              <w:rPr>
                <w:rFonts w:cs="Arial"/>
                <w:lang w:eastAsia="ja-JP"/>
              </w:rPr>
              <w:t>Extreme</w:t>
            </w:r>
            <w:ins w:id="1292" w:author="R4-1809485" w:date="2018-07-11T10:30:00Z">
              <w:r w:rsidR="003454B6">
                <w:rPr>
                  <w:rFonts w:cs="Arial" w:hint="eastAsia"/>
                  <w:lang w:eastAsia="ja-JP"/>
                </w:rPr>
                <w:t xml:space="preserve"> condition</w:t>
              </w:r>
            </w:ins>
            <w:r w:rsidRPr="006F7AD1">
              <w:rPr>
                <w:rFonts w:cs="Arial"/>
                <w:lang w:eastAsia="ja-JP"/>
              </w:rPr>
              <w:t>:</w:t>
            </w:r>
          </w:p>
          <w:p w14:paraId="5BF054F6" w14:textId="77777777" w:rsidR="00C40AA4" w:rsidRPr="006F7AD1" w:rsidRDefault="00C40AA4" w:rsidP="002F3E23">
            <w:pPr>
              <w:pStyle w:val="TAC"/>
              <w:rPr>
                <w:rFonts w:cs="v4.2.0"/>
                <w:lang w:eastAsia="ja-JP"/>
              </w:rPr>
            </w:pPr>
            <w:r w:rsidRPr="006F7AD1">
              <w:rPr>
                <w:rFonts w:cs="Arial"/>
                <w:lang w:eastAsia="ja-JP"/>
              </w:rPr>
              <w:t>FFS</w:t>
            </w:r>
          </w:p>
        </w:tc>
        <w:tc>
          <w:tcPr>
            <w:tcW w:w="0" w:type="auto"/>
            <w:tcBorders>
              <w:top w:val="single" w:sz="4" w:space="0" w:color="auto"/>
              <w:left w:val="single" w:sz="4" w:space="0" w:color="auto"/>
              <w:bottom w:val="single" w:sz="4" w:space="0" w:color="auto"/>
              <w:right w:val="single" w:sz="4" w:space="0" w:color="auto"/>
            </w:tcBorders>
            <w:hideMark/>
          </w:tcPr>
          <w:p w14:paraId="2DF83F41" w14:textId="77777777" w:rsidR="00C40AA4" w:rsidRPr="006F7AD1" w:rsidRDefault="00C40AA4" w:rsidP="002F3E23">
            <w:pPr>
              <w:pStyle w:val="TAC"/>
              <w:rPr>
                <w:rFonts w:cs="Arial"/>
              </w:rPr>
            </w:pPr>
            <w:r w:rsidRPr="006F7AD1">
              <w:rPr>
                <w:rFonts w:cs="Arial"/>
              </w:rPr>
              <w:t>For FR1 OTA Test System uncertainty derivation for Normal conditions, see 3GPP TR 37.842 [6], subclause 10.3.2.2.</w:t>
            </w:r>
          </w:p>
        </w:tc>
      </w:tr>
      <w:tr w:rsidR="00C40AA4" w14:paraId="303DCE05" w14:textId="77777777" w:rsidTr="003454B6">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Change w:id="1293" w:author="R4-1809485" w:date="2018-07-11T10:30: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blPrExChange>
        </w:tblPrEx>
        <w:trPr>
          <w:cantSplit/>
          <w:trHeight w:val="492"/>
          <w:jc w:val="center"/>
          <w:trPrChange w:id="1294" w:author="R4-1809485" w:date="2018-07-11T10:30:00Z">
            <w:trPr>
              <w:cantSplit/>
              <w:trHeight w:val="492"/>
              <w:jc w:val="center"/>
            </w:trPr>
          </w:trPrChange>
        </w:trPr>
        <w:tc>
          <w:tcPr>
            <w:tcW w:w="0" w:type="auto"/>
            <w:vMerge/>
            <w:tcBorders>
              <w:top w:val="single" w:sz="4" w:space="0" w:color="auto"/>
              <w:left w:val="single" w:sz="4" w:space="0" w:color="auto"/>
              <w:bottom w:val="single" w:sz="4" w:space="0" w:color="auto"/>
              <w:right w:val="single" w:sz="4" w:space="0" w:color="auto"/>
            </w:tcBorders>
            <w:vAlign w:val="center"/>
            <w:hideMark/>
            <w:tcPrChange w:id="1295" w:author="R4-1809485" w:date="2018-07-11T10:30:00Z">
              <w:tcPr>
                <w:tcW w:w="0" w:type="auto"/>
                <w:gridSpan w:val="2"/>
                <w:vMerge/>
                <w:tcBorders>
                  <w:top w:val="single" w:sz="4" w:space="0" w:color="auto"/>
                  <w:left w:val="single" w:sz="4" w:space="0" w:color="auto"/>
                  <w:bottom w:val="single" w:sz="4" w:space="0" w:color="auto"/>
                  <w:right w:val="single" w:sz="4" w:space="0" w:color="auto"/>
                </w:tcBorders>
                <w:vAlign w:val="center"/>
                <w:hideMark/>
              </w:tcPr>
            </w:tcPrChange>
          </w:tcPr>
          <w:p w14:paraId="29D68096" w14:textId="77777777" w:rsidR="00C40AA4" w:rsidRDefault="00C40AA4" w:rsidP="002F3E23">
            <w:pPr>
              <w:pStyle w:val="TAC"/>
              <w:rPr>
                <w:rFonts w:cs="Arial"/>
                <w:highlight w:val="yellow"/>
              </w:rPr>
            </w:pPr>
          </w:p>
        </w:tc>
        <w:tc>
          <w:tcPr>
            <w:tcW w:w="0" w:type="auto"/>
            <w:tcBorders>
              <w:top w:val="single" w:sz="4" w:space="0" w:color="auto"/>
              <w:left w:val="single" w:sz="4" w:space="0" w:color="auto"/>
              <w:bottom w:val="single" w:sz="4" w:space="0" w:color="auto"/>
              <w:right w:val="single" w:sz="4" w:space="0" w:color="auto"/>
            </w:tcBorders>
            <w:tcPrChange w:id="1296" w:author="R4-1809485" w:date="2018-07-11T10:30:00Z">
              <w:tcPr>
                <w:tcW w:w="0" w:type="auto"/>
                <w:tcBorders>
                  <w:top w:val="single" w:sz="4" w:space="0" w:color="auto"/>
                  <w:left w:val="single" w:sz="4" w:space="0" w:color="auto"/>
                  <w:bottom w:val="single" w:sz="4" w:space="0" w:color="auto"/>
                  <w:right w:val="single" w:sz="4" w:space="0" w:color="auto"/>
                </w:tcBorders>
              </w:tcPr>
            </w:tcPrChange>
          </w:tcPr>
          <w:p w14:paraId="250FB696" w14:textId="5F312E65" w:rsidR="00C40AA4" w:rsidRPr="006F7AD1" w:rsidRDefault="00C40AA4" w:rsidP="002F3E23">
            <w:pPr>
              <w:pStyle w:val="TAC"/>
              <w:rPr>
                <w:rFonts w:cs="Arial"/>
                <w:lang w:eastAsia="ja-JP"/>
              </w:rPr>
            </w:pPr>
            <w:del w:id="1297" w:author="R4-1809485" w:date="2018-07-11T10:30:00Z">
              <w:r w:rsidRPr="006F7AD1" w:rsidDel="003454B6">
                <w:rPr>
                  <w:rFonts w:cs="v4.2.0"/>
                  <w:lang w:eastAsia="ja-JP"/>
                </w:rPr>
                <w:delText xml:space="preserve">FR2: </w:delText>
              </w:r>
              <w:r w:rsidRPr="006F7AD1" w:rsidDel="003454B6">
                <w:rPr>
                  <w:rFonts w:cs="Arial"/>
                  <w:lang w:eastAsia="ja-JP"/>
                </w:rPr>
                <w:delText>FFS</w:delText>
              </w:r>
            </w:del>
          </w:p>
        </w:tc>
        <w:tc>
          <w:tcPr>
            <w:tcW w:w="0" w:type="auto"/>
            <w:tcBorders>
              <w:top w:val="single" w:sz="4" w:space="0" w:color="auto"/>
              <w:left w:val="single" w:sz="4" w:space="0" w:color="auto"/>
              <w:bottom w:val="single" w:sz="4" w:space="0" w:color="auto"/>
              <w:right w:val="single" w:sz="4" w:space="0" w:color="auto"/>
            </w:tcBorders>
            <w:tcPrChange w:id="1298" w:author="R4-1809485" w:date="2018-07-11T10:30:00Z">
              <w:tcPr>
                <w:tcW w:w="0" w:type="auto"/>
                <w:gridSpan w:val="2"/>
                <w:tcBorders>
                  <w:top w:val="single" w:sz="4" w:space="0" w:color="auto"/>
                  <w:left w:val="single" w:sz="4" w:space="0" w:color="auto"/>
                  <w:bottom w:val="single" w:sz="4" w:space="0" w:color="auto"/>
                  <w:right w:val="single" w:sz="4" w:space="0" w:color="auto"/>
                </w:tcBorders>
              </w:tcPr>
            </w:tcPrChange>
          </w:tcPr>
          <w:p w14:paraId="66DC65E4" w14:textId="17CCC22A" w:rsidR="00C40AA4" w:rsidRPr="006F7AD1" w:rsidRDefault="00C40AA4" w:rsidP="002F3E23">
            <w:pPr>
              <w:pStyle w:val="TAC"/>
              <w:rPr>
                <w:rFonts w:cs="Arial"/>
              </w:rPr>
            </w:pPr>
            <w:del w:id="1299" w:author="R4-1809485" w:date="2018-07-11T10:30:00Z">
              <w:r w:rsidRPr="006F7AD1" w:rsidDel="003454B6">
                <w:rPr>
                  <w:rFonts w:cs="Arial"/>
                  <w:lang w:eastAsia="ja-JP"/>
                </w:rPr>
                <w:delText>FFS</w:delText>
              </w:r>
            </w:del>
          </w:p>
        </w:tc>
      </w:tr>
      <w:tr w:rsidR="003454B6" w14:paraId="53DED73A"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4E1568C3" w14:textId="77777777" w:rsidR="003454B6" w:rsidRDefault="003454B6" w:rsidP="003454B6">
            <w:pPr>
              <w:pStyle w:val="TAC"/>
              <w:rPr>
                <w:lang w:eastAsia="ja-JP"/>
              </w:rPr>
            </w:pPr>
            <w:r>
              <w:rPr>
                <w:lang w:eastAsia="ja-JP"/>
              </w:rPr>
              <w:t>6.3 OTA base station output power</w:t>
            </w:r>
          </w:p>
        </w:tc>
        <w:tc>
          <w:tcPr>
            <w:tcW w:w="0" w:type="auto"/>
            <w:tcBorders>
              <w:top w:val="single" w:sz="4" w:space="0" w:color="auto"/>
              <w:left w:val="single" w:sz="4" w:space="0" w:color="auto"/>
              <w:bottom w:val="single" w:sz="4" w:space="0" w:color="auto"/>
              <w:right w:val="single" w:sz="4" w:space="0" w:color="auto"/>
            </w:tcBorders>
          </w:tcPr>
          <w:p w14:paraId="2660DD9A" w14:textId="35C0B8F4" w:rsidR="003454B6" w:rsidRDefault="003454B6" w:rsidP="003454B6">
            <w:pPr>
              <w:pStyle w:val="TAC"/>
              <w:rPr>
                <w:rFonts w:cs="Arial"/>
                <w:highlight w:val="yellow"/>
              </w:rPr>
            </w:pPr>
            <w:ins w:id="1300" w:author="R4-1809485" w:date="2018-07-11T10:32:00Z">
              <w:r w:rsidRPr="00AB5517">
                <w:rPr>
                  <w:rFonts w:cs="Arial"/>
                  <w:lang w:eastAsia="ja-JP"/>
                </w:rPr>
                <w:t>FFS</w:t>
              </w:r>
            </w:ins>
          </w:p>
        </w:tc>
        <w:tc>
          <w:tcPr>
            <w:tcW w:w="0" w:type="auto"/>
            <w:tcBorders>
              <w:top w:val="single" w:sz="4" w:space="0" w:color="auto"/>
              <w:left w:val="single" w:sz="4" w:space="0" w:color="auto"/>
              <w:bottom w:val="single" w:sz="4" w:space="0" w:color="auto"/>
              <w:right w:val="single" w:sz="4" w:space="0" w:color="auto"/>
            </w:tcBorders>
          </w:tcPr>
          <w:p w14:paraId="6D2231D6" w14:textId="3D8435E4" w:rsidR="003454B6" w:rsidRDefault="003454B6" w:rsidP="003454B6">
            <w:pPr>
              <w:pStyle w:val="TAC"/>
              <w:rPr>
                <w:rFonts w:cs="Arial"/>
                <w:highlight w:val="yellow"/>
              </w:rPr>
            </w:pPr>
            <w:ins w:id="1301" w:author="R4-1809485" w:date="2018-07-11T10:32:00Z">
              <w:r w:rsidRPr="003F3BBC">
                <w:rPr>
                  <w:rFonts w:cs="Arial"/>
                  <w:lang w:eastAsia="ja-JP"/>
                </w:rPr>
                <w:t>FFS</w:t>
              </w:r>
            </w:ins>
          </w:p>
        </w:tc>
      </w:tr>
      <w:tr w:rsidR="003454B6" w14:paraId="21850957"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26F3A8E9" w14:textId="7CCDB706" w:rsidR="003454B6" w:rsidRDefault="003454B6" w:rsidP="003454B6">
            <w:pPr>
              <w:pStyle w:val="TAC"/>
              <w:rPr>
                <w:lang w:eastAsia="ja-JP"/>
              </w:rPr>
            </w:pPr>
            <w:r>
              <w:rPr>
                <w:lang w:eastAsia="ja-JP"/>
              </w:rPr>
              <w:t>6.4.</w:t>
            </w:r>
            <w:ins w:id="1302" w:author="R4-1809485" w:date="2018-07-11T10:31:00Z">
              <w:r>
                <w:rPr>
                  <w:lang w:eastAsia="ja-JP"/>
                </w:rPr>
                <w:t>2</w:t>
              </w:r>
            </w:ins>
            <w:del w:id="1303" w:author="R4-1809485" w:date="2018-07-11T10:31:00Z">
              <w:r w:rsidDel="003454B6">
                <w:rPr>
                  <w:lang w:eastAsia="ja-JP"/>
                </w:rPr>
                <w:delText>x</w:delText>
              </w:r>
            </w:del>
            <w:r>
              <w:rPr>
                <w:lang w:eastAsia="ja-JP"/>
              </w:rPr>
              <w:t xml:space="preserve"> OTA RE power control dynamic range</w:t>
            </w:r>
          </w:p>
        </w:tc>
        <w:tc>
          <w:tcPr>
            <w:tcW w:w="0" w:type="auto"/>
            <w:tcBorders>
              <w:top w:val="single" w:sz="4" w:space="0" w:color="auto"/>
              <w:left w:val="single" w:sz="4" w:space="0" w:color="auto"/>
              <w:bottom w:val="single" w:sz="4" w:space="0" w:color="auto"/>
              <w:right w:val="single" w:sz="4" w:space="0" w:color="auto"/>
            </w:tcBorders>
          </w:tcPr>
          <w:p w14:paraId="6CA3A824" w14:textId="14145016" w:rsidR="003454B6" w:rsidRDefault="003454B6" w:rsidP="003454B6">
            <w:pPr>
              <w:pStyle w:val="TAC"/>
              <w:rPr>
                <w:rFonts w:cs="Arial"/>
                <w:highlight w:val="yellow"/>
              </w:rPr>
            </w:pPr>
            <w:ins w:id="1304" w:author="R4-1809485" w:date="2018-07-11T10:32:00Z">
              <w:r w:rsidRPr="00AB5517">
                <w:rPr>
                  <w:rFonts w:cs="Arial"/>
                  <w:lang w:eastAsia="ja-JP"/>
                </w:rPr>
                <w:t>FFS</w:t>
              </w:r>
            </w:ins>
          </w:p>
        </w:tc>
        <w:tc>
          <w:tcPr>
            <w:tcW w:w="0" w:type="auto"/>
            <w:tcBorders>
              <w:top w:val="single" w:sz="4" w:space="0" w:color="auto"/>
              <w:left w:val="single" w:sz="4" w:space="0" w:color="auto"/>
              <w:bottom w:val="single" w:sz="4" w:space="0" w:color="auto"/>
              <w:right w:val="single" w:sz="4" w:space="0" w:color="auto"/>
            </w:tcBorders>
          </w:tcPr>
          <w:p w14:paraId="5D766171" w14:textId="6A5110D0" w:rsidR="003454B6" w:rsidRDefault="003454B6" w:rsidP="003454B6">
            <w:pPr>
              <w:pStyle w:val="TAC"/>
              <w:rPr>
                <w:rFonts w:cs="Arial"/>
                <w:highlight w:val="yellow"/>
              </w:rPr>
            </w:pPr>
            <w:ins w:id="1305" w:author="R4-1809485" w:date="2018-07-11T10:32:00Z">
              <w:r w:rsidRPr="003F3BBC">
                <w:rPr>
                  <w:rFonts w:cs="Arial"/>
                  <w:lang w:eastAsia="ja-JP"/>
                </w:rPr>
                <w:t>FFS</w:t>
              </w:r>
            </w:ins>
          </w:p>
        </w:tc>
      </w:tr>
      <w:tr w:rsidR="003454B6" w14:paraId="42B38CD0"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7C4078E" w14:textId="7AF35551" w:rsidR="003454B6" w:rsidRDefault="003454B6" w:rsidP="003454B6">
            <w:pPr>
              <w:pStyle w:val="TAC"/>
              <w:rPr>
                <w:lang w:eastAsia="ja-JP"/>
              </w:rPr>
            </w:pPr>
            <w:r>
              <w:rPr>
                <w:lang w:eastAsia="ja-JP"/>
              </w:rPr>
              <w:t>6.4.</w:t>
            </w:r>
            <w:ins w:id="1306" w:author="R4-1809485" w:date="2018-07-11T10:31:00Z">
              <w:r>
                <w:rPr>
                  <w:lang w:eastAsia="ja-JP"/>
                </w:rPr>
                <w:t>3</w:t>
              </w:r>
            </w:ins>
            <w:del w:id="1307" w:author="R4-1809485" w:date="2018-07-11T10:31:00Z">
              <w:r w:rsidDel="003454B6">
                <w:rPr>
                  <w:lang w:eastAsia="ja-JP"/>
                </w:rPr>
                <w:delText>x</w:delText>
              </w:r>
            </w:del>
            <w:r>
              <w:rPr>
                <w:lang w:eastAsia="ja-JP"/>
              </w:rPr>
              <w:t xml:space="preserve"> OTA total power dynamic range </w:t>
            </w:r>
          </w:p>
        </w:tc>
        <w:tc>
          <w:tcPr>
            <w:tcW w:w="0" w:type="auto"/>
            <w:tcBorders>
              <w:top w:val="single" w:sz="4" w:space="0" w:color="auto"/>
              <w:left w:val="single" w:sz="4" w:space="0" w:color="auto"/>
              <w:bottom w:val="single" w:sz="4" w:space="0" w:color="auto"/>
              <w:right w:val="single" w:sz="4" w:space="0" w:color="auto"/>
            </w:tcBorders>
          </w:tcPr>
          <w:p w14:paraId="066287DD" w14:textId="42FEFDF0" w:rsidR="003454B6" w:rsidRDefault="003454B6" w:rsidP="003454B6">
            <w:pPr>
              <w:pStyle w:val="TAC"/>
              <w:rPr>
                <w:rFonts w:cs="Arial"/>
                <w:highlight w:val="yellow"/>
              </w:rPr>
            </w:pPr>
            <w:ins w:id="1308" w:author="R4-1809485" w:date="2018-07-11T10:32:00Z">
              <w:r w:rsidRPr="00AB5517">
                <w:rPr>
                  <w:rFonts w:cs="Arial"/>
                  <w:lang w:eastAsia="ja-JP"/>
                </w:rPr>
                <w:t>FFS</w:t>
              </w:r>
            </w:ins>
          </w:p>
        </w:tc>
        <w:tc>
          <w:tcPr>
            <w:tcW w:w="0" w:type="auto"/>
            <w:tcBorders>
              <w:top w:val="single" w:sz="4" w:space="0" w:color="auto"/>
              <w:left w:val="single" w:sz="4" w:space="0" w:color="auto"/>
              <w:bottom w:val="single" w:sz="4" w:space="0" w:color="auto"/>
              <w:right w:val="single" w:sz="4" w:space="0" w:color="auto"/>
            </w:tcBorders>
          </w:tcPr>
          <w:p w14:paraId="0D02E262" w14:textId="4B60BC20" w:rsidR="003454B6" w:rsidRDefault="003454B6" w:rsidP="003454B6">
            <w:pPr>
              <w:pStyle w:val="TAC"/>
              <w:rPr>
                <w:rFonts w:cs="Arial"/>
                <w:highlight w:val="yellow"/>
              </w:rPr>
            </w:pPr>
            <w:ins w:id="1309" w:author="R4-1809485" w:date="2018-07-11T10:32:00Z">
              <w:r w:rsidRPr="003F3BBC">
                <w:rPr>
                  <w:rFonts w:cs="Arial"/>
                  <w:lang w:eastAsia="ja-JP"/>
                </w:rPr>
                <w:t>FFS</w:t>
              </w:r>
            </w:ins>
          </w:p>
        </w:tc>
      </w:tr>
      <w:tr w:rsidR="003454B6" w14:paraId="48A40363" w14:textId="77777777" w:rsidTr="00C40AA4">
        <w:trPr>
          <w:cantSplit/>
          <w:trHeight w:val="113"/>
          <w:jc w:val="center"/>
        </w:trPr>
        <w:tc>
          <w:tcPr>
            <w:tcW w:w="0" w:type="auto"/>
            <w:tcBorders>
              <w:top w:val="single" w:sz="4" w:space="0" w:color="auto"/>
              <w:left w:val="single" w:sz="4" w:space="0" w:color="auto"/>
              <w:bottom w:val="single" w:sz="4" w:space="0" w:color="auto"/>
              <w:right w:val="single" w:sz="4" w:space="0" w:color="auto"/>
            </w:tcBorders>
            <w:hideMark/>
          </w:tcPr>
          <w:p w14:paraId="7D2DDEC7" w14:textId="77777777" w:rsidR="003454B6" w:rsidRDefault="003454B6" w:rsidP="003454B6">
            <w:pPr>
              <w:pStyle w:val="TAC"/>
              <w:rPr>
                <w:lang w:eastAsia="ja-JP"/>
              </w:rPr>
            </w:pPr>
            <w:r>
              <w:rPr>
                <w:rFonts w:cs="Arial"/>
              </w:rPr>
              <w:t>6.5.2 OTA transmitter OFF power</w:t>
            </w:r>
          </w:p>
        </w:tc>
        <w:tc>
          <w:tcPr>
            <w:tcW w:w="0" w:type="auto"/>
            <w:tcBorders>
              <w:top w:val="single" w:sz="4" w:space="0" w:color="auto"/>
              <w:left w:val="single" w:sz="4" w:space="0" w:color="auto"/>
              <w:bottom w:val="single" w:sz="4" w:space="0" w:color="auto"/>
              <w:right w:val="single" w:sz="4" w:space="0" w:color="auto"/>
            </w:tcBorders>
          </w:tcPr>
          <w:p w14:paraId="63C8629D" w14:textId="591DEC98" w:rsidR="003454B6" w:rsidRDefault="003454B6" w:rsidP="003454B6">
            <w:pPr>
              <w:pStyle w:val="TAC"/>
              <w:rPr>
                <w:rFonts w:cs="Arial"/>
                <w:highlight w:val="yellow"/>
              </w:rPr>
            </w:pPr>
            <w:ins w:id="1310" w:author="R4-1809485" w:date="2018-07-11T10:32:00Z">
              <w:r w:rsidRPr="00AB5517">
                <w:rPr>
                  <w:rFonts w:cs="Arial"/>
                  <w:lang w:eastAsia="ja-JP"/>
                </w:rPr>
                <w:t>FFS</w:t>
              </w:r>
            </w:ins>
          </w:p>
        </w:tc>
        <w:tc>
          <w:tcPr>
            <w:tcW w:w="0" w:type="auto"/>
            <w:tcBorders>
              <w:top w:val="single" w:sz="4" w:space="0" w:color="auto"/>
              <w:left w:val="single" w:sz="4" w:space="0" w:color="auto"/>
              <w:bottom w:val="single" w:sz="4" w:space="0" w:color="auto"/>
              <w:right w:val="single" w:sz="4" w:space="0" w:color="auto"/>
            </w:tcBorders>
          </w:tcPr>
          <w:p w14:paraId="197C17A6" w14:textId="6C0A5C4E" w:rsidR="003454B6" w:rsidRDefault="003454B6" w:rsidP="003454B6">
            <w:pPr>
              <w:pStyle w:val="TAC"/>
              <w:rPr>
                <w:rFonts w:cs="Arial"/>
                <w:highlight w:val="yellow"/>
              </w:rPr>
            </w:pPr>
            <w:ins w:id="1311" w:author="R4-1809485" w:date="2018-07-11T10:32:00Z">
              <w:r w:rsidRPr="003F3BBC">
                <w:rPr>
                  <w:rFonts w:cs="Arial"/>
                  <w:lang w:eastAsia="ja-JP"/>
                </w:rPr>
                <w:t>FFS</w:t>
              </w:r>
            </w:ins>
          </w:p>
        </w:tc>
      </w:tr>
      <w:tr w:rsidR="003454B6" w14:paraId="7F041273"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722BCC3" w14:textId="77777777" w:rsidR="003454B6" w:rsidRDefault="003454B6" w:rsidP="003454B6">
            <w:pPr>
              <w:pStyle w:val="TAC"/>
              <w:rPr>
                <w:lang w:eastAsia="ja-JP"/>
              </w:rPr>
            </w:pPr>
            <w:r>
              <w:rPr>
                <w:rFonts w:cs="Arial"/>
              </w:rPr>
              <w:t>6.5.3 OTA transmitter transient period</w:t>
            </w:r>
          </w:p>
        </w:tc>
        <w:tc>
          <w:tcPr>
            <w:tcW w:w="0" w:type="auto"/>
            <w:tcBorders>
              <w:top w:val="single" w:sz="4" w:space="0" w:color="auto"/>
              <w:left w:val="single" w:sz="4" w:space="0" w:color="auto"/>
              <w:bottom w:val="single" w:sz="4" w:space="0" w:color="auto"/>
              <w:right w:val="single" w:sz="4" w:space="0" w:color="auto"/>
            </w:tcBorders>
          </w:tcPr>
          <w:p w14:paraId="6AB06FD6" w14:textId="64841B6A" w:rsidR="003454B6" w:rsidRDefault="003454B6" w:rsidP="003454B6">
            <w:pPr>
              <w:pStyle w:val="TAC"/>
              <w:rPr>
                <w:rFonts w:cs="Arial"/>
                <w:highlight w:val="yellow"/>
              </w:rPr>
            </w:pPr>
            <w:ins w:id="1312" w:author="R4-1809485" w:date="2018-07-11T10:32:00Z">
              <w:r w:rsidRPr="00B55F22">
                <w:rPr>
                  <w:rFonts w:cs="Arial" w:hint="eastAsia"/>
                  <w:lang w:eastAsia="ja-JP"/>
                </w:rPr>
                <w:t>N/A</w:t>
              </w:r>
            </w:ins>
          </w:p>
        </w:tc>
        <w:tc>
          <w:tcPr>
            <w:tcW w:w="0" w:type="auto"/>
            <w:tcBorders>
              <w:top w:val="single" w:sz="4" w:space="0" w:color="auto"/>
              <w:left w:val="single" w:sz="4" w:space="0" w:color="auto"/>
              <w:bottom w:val="single" w:sz="4" w:space="0" w:color="auto"/>
              <w:right w:val="single" w:sz="4" w:space="0" w:color="auto"/>
            </w:tcBorders>
          </w:tcPr>
          <w:p w14:paraId="0DBF4D45" w14:textId="3B1C8DBF" w:rsidR="003454B6" w:rsidRDefault="003454B6" w:rsidP="003454B6">
            <w:pPr>
              <w:pStyle w:val="TAC"/>
              <w:rPr>
                <w:rFonts w:cs="Arial"/>
                <w:highlight w:val="yellow"/>
              </w:rPr>
            </w:pPr>
            <w:ins w:id="1313" w:author="R4-1809485" w:date="2018-07-11T10:32:00Z">
              <w:r w:rsidRPr="003F3BBC">
                <w:rPr>
                  <w:rFonts w:cs="Arial"/>
                  <w:lang w:eastAsia="ja-JP"/>
                </w:rPr>
                <w:t>FFS</w:t>
              </w:r>
            </w:ins>
          </w:p>
        </w:tc>
      </w:tr>
      <w:tr w:rsidR="003454B6" w14:paraId="4435F480"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A44C36E" w14:textId="641CF33E" w:rsidR="003454B6" w:rsidRDefault="003454B6" w:rsidP="003454B6">
            <w:pPr>
              <w:pStyle w:val="TAC"/>
              <w:rPr>
                <w:lang w:eastAsia="ja-JP"/>
              </w:rPr>
            </w:pPr>
            <w:r>
              <w:rPr>
                <w:rFonts w:cs="v4.2.0"/>
              </w:rPr>
              <w:t>6.6.</w:t>
            </w:r>
            <w:ins w:id="1314" w:author="R4-1809485" w:date="2018-07-11T10:31:00Z">
              <w:r>
                <w:rPr>
                  <w:rFonts w:cs="v4.2.0"/>
                </w:rPr>
                <w:t>1</w:t>
              </w:r>
            </w:ins>
            <w:del w:id="1315" w:author="R4-1809485" w:date="2018-07-11T10:31:00Z">
              <w:r w:rsidDel="003454B6">
                <w:rPr>
                  <w:rFonts w:cs="v4.2.0"/>
                </w:rPr>
                <w:delText>x</w:delText>
              </w:r>
            </w:del>
            <w:r>
              <w:rPr>
                <w:rFonts w:cs="v4.2.0"/>
              </w:rPr>
              <w:t xml:space="preserve"> OTA frequency error</w:t>
            </w:r>
          </w:p>
        </w:tc>
        <w:tc>
          <w:tcPr>
            <w:tcW w:w="0" w:type="auto"/>
            <w:tcBorders>
              <w:top w:val="single" w:sz="4" w:space="0" w:color="auto"/>
              <w:left w:val="single" w:sz="4" w:space="0" w:color="auto"/>
              <w:bottom w:val="single" w:sz="4" w:space="0" w:color="auto"/>
              <w:right w:val="single" w:sz="4" w:space="0" w:color="auto"/>
            </w:tcBorders>
          </w:tcPr>
          <w:p w14:paraId="1B0A4454" w14:textId="4C51051C" w:rsidR="003454B6" w:rsidRDefault="003454B6" w:rsidP="003454B6">
            <w:pPr>
              <w:pStyle w:val="TAC"/>
              <w:rPr>
                <w:rFonts w:cs="Arial"/>
                <w:highlight w:val="yellow"/>
              </w:rPr>
            </w:pPr>
            <w:ins w:id="1316" w:author="R4-1809485" w:date="2018-07-11T10:32:00Z">
              <w:r w:rsidRPr="00B55F22">
                <w:rPr>
                  <w:rFonts w:cs="Arial" w:hint="eastAsia"/>
                </w:rPr>
                <w:t>±</w:t>
              </w:r>
              <w:r w:rsidRPr="00B55F22">
                <w:rPr>
                  <w:rFonts w:cs="Arial"/>
                </w:rPr>
                <w:t>12</w:t>
              </w:r>
              <w:r>
                <w:rPr>
                  <w:rFonts w:cs="Arial"/>
                </w:rPr>
                <w:t xml:space="preserve"> </w:t>
              </w:r>
              <w:r w:rsidRPr="00B55F22">
                <w:rPr>
                  <w:rFonts w:cs="Arial"/>
                </w:rPr>
                <w:t>Hz</w:t>
              </w:r>
            </w:ins>
          </w:p>
        </w:tc>
        <w:tc>
          <w:tcPr>
            <w:tcW w:w="0" w:type="auto"/>
            <w:tcBorders>
              <w:top w:val="single" w:sz="4" w:space="0" w:color="auto"/>
              <w:left w:val="single" w:sz="4" w:space="0" w:color="auto"/>
              <w:bottom w:val="single" w:sz="4" w:space="0" w:color="auto"/>
              <w:right w:val="single" w:sz="4" w:space="0" w:color="auto"/>
            </w:tcBorders>
          </w:tcPr>
          <w:p w14:paraId="73EC1D89" w14:textId="4F52E741" w:rsidR="003454B6" w:rsidRDefault="003454B6" w:rsidP="003454B6">
            <w:pPr>
              <w:pStyle w:val="TAC"/>
              <w:rPr>
                <w:rFonts w:cs="Arial"/>
                <w:highlight w:val="yellow"/>
              </w:rPr>
            </w:pPr>
            <w:ins w:id="1317" w:author="R4-1809485" w:date="2018-07-11T10:32:00Z">
              <w:r w:rsidRPr="003F3BBC">
                <w:rPr>
                  <w:rFonts w:cs="Arial"/>
                  <w:lang w:eastAsia="ja-JP"/>
                </w:rPr>
                <w:t>FFS</w:t>
              </w:r>
            </w:ins>
          </w:p>
        </w:tc>
      </w:tr>
      <w:tr w:rsidR="003454B6" w14:paraId="3178F8F8"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64F1A358" w14:textId="45AC843D" w:rsidR="003454B6" w:rsidRDefault="003454B6" w:rsidP="003454B6">
            <w:pPr>
              <w:pStyle w:val="TAC"/>
              <w:rPr>
                <w:lang w:eastAsia="ja-JP"/>
              </w:rPr>
            </w:pPr>
            <w:r>
              <w:rPr>
                <w:rFonts w:cs="v4.2.0"/>
              </w:rPr>
              <w:t>6.6.</w:t>
            </w:r>
            <w:ins w:id="1318" w:author="R4-1809485" w:date="2018-07-11T10:31:00Z">
              <w:r>
                <w:rPr>
                  <w:rFonts w:cs="v4.2.0"/>
                </w:rPr>
                <w:t>2</w:t>
              </w:r>
            </w:ins>
            <w:del w:id="1319" w:author="R4-1809485" w:date="2018-07-11T10:31:00Z">
              <w:r w:rsidDel="003454B6">
                <w:rPr>
                  <w:rFonts w:cs="v4.2.0"/>
                </w:rPr>
                <w:delText>x</w:delText>
              </w:r>
            </w:del>
            <w:r>
              <w:rPr>
                <w:rFonts w:cs="v4.2.0"/>
              </w:rPr>
              <w:t xml:space="preserve"> OTA modulation quality</w:t>
            </w:r>
          </w:p>
        </w:tc>
        <w:tc>
          <w:tcPr>
            <w:tcW w:w="0" w:type="auto"/>
            <w:tcBorders>
              <w:top w:val="single" w:sz="4" w:space="0" w:color="auto"/>
              <w:left w:val="single" w:sz="4" w:space="0" w:color="auto"/>
              <w:bottom w:val="single" w:sz="4" w:space="0" w:color="auto"/>
              <w:right w:val="single" w:sz="4" w:space="0" w:color="auto"/>
            </w:tcBorders>
          </w:tcPr>
          <w:p w14:paraId="251466CC" w14:textId="5B3DF3CA" w:rsidR="003454B6" w:rsidRDefault="003454B6" w:rsidP="003454B6">
            <w:pPr>
              <w:pStyle w:val="TAC"/>
              <w:rPr>
                <w:rFonts w:cs="Arial"/>
                <w:highlight w:val="yellow"/>
              </w:rPr>
            </w:pPr>
            <w:ins w:id="1320" w:author="R4-1809485" w:date="2018-07-11T10:32:00Z">
              <w:r w:rsidRPr="00B55F22">
                <w:rPr>
                  <w:rFonts w:cs="Arial" w:hint="eastAsia"/>
                </w:rPr>
                <w:t>±</w:t>
              </w:r>
              <w:r>
                <w:rPr>
                  <w:rFonts w:cs="Arial" w:hint="eastAsia"/>
                  <w:lang w:eastAsia="ja-JP"/>
                </w:rPr>
                <w:t>1</w:t>
              </w:r>
              <w:r>
                <w:rPr>
                  <w:rFonts w:cs="Arial"/>
                  <w:lang w:eastAsia="ja-JP"/>
                </w:rPr>
                <w:t xml:space="preserve"> </w:t>
              </w:r>
              <w:r>
                <w:rPr>
                  <w:rFonts w:cs="Arial" w:hint="eastAsia"/>
                  <w:lang w:eastAsia="ja-JP"/>
                </w:rPr>
                <w:t>%</w:t>
              </w:r>
            </w:ins>
          </w:p>
        </w:tc>
        <w:tc>
          <w:tcPr>
            <w:tcW w:w="0" w:type="auto"/>
            <w:tcBorders>
              <w:top w:val="single" w:sz="4" w:space="0" w:color="auto"/>
              <w:left w:val="single" w:sz="4" w:space="0" w:color="auto"/>
              <w:bottom w:val="single" w:sz="4" w:space="0" w:color="auto"/>
              <w:right w:val="single" w:sz="4" w:space="0" w:color="auto"/>
            </w:tcBorders>
          </w:tcPr>
          <w:p w14:paraId="1AB8754E" w14:textId="226DCD2B" w:rsidR="003454B6" w:rsidRDefault="003454B6" w:rsidP="003454B6">
            <w:pPr>
              <w:pStyle w:val="TAC"/>
              <w:rPr>
                <w:rFonts w:cs="Arial"/>
                <w:highlight w:val="yellow"/>
              </w:rPr>
            </w:pPr>
            <w:ins w:id="1321" w:author="R4-1809485" w:date="2018-07-11T10:32:00Z">
              <w:r w:rsidRPr="003F3BBC">
                <w:rPr>
                  <w:rFonts w:cs="Arial"/>
                  <w:lang w:eastAsia="ja-JP"/>
                </w:rPr>
                <w:t>FFS</w:t>
              </w:r>
            </w:ins>
          </w:p>
        </w:tc>
      </w:tr>
      <w:tr w:rsidR="003454B6" w14:paraId="21191AC6"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8F40E73" w14:textId="0659F586" w:rsidR="003454B6" w:rsidRDefault="003454B6" w:rsidP="003454B6">
            <w:pPr>
              <w:pStyle w:val="TAC"/>
              <w:rPr>
                <w:lang w:eastAsia="ja-JP"/>
              </w:rPr>
            </w:pPr>
            <w:r>
              <w:rPr>
                <w:rFonts w:cs="v4.2.0"/>
              </w:rPr>
              <w:t>6.6.</w:t>
            </w:r>
            <w:ins w:id="1322" w:author="R4-1809485" w:date="2018-07-11T10:31:00Z">
              <w:r>
                <w:rPr>
                  <w:rFonts w:cs="v4.2.0"/>
                </w:rPr>
                <w:t>3</w:t>
              </w:r>
            </w:ins>
            <w:del w:id="1323" w:author="R4-1809485" w:date="2018-07-11T10:31:00Z">
              <w:r w:rsidDel="003454B6">
                <w:rPr>
                  <w:rFonts w:cs="v4.2.0"/>
                </w:rPr>
                <w:delText>x</w:delText>
              </w:r>
            </w:del>
            <w:r>
              <w:rPr>
                <w:rFonts w:cs="v4.2.0"/>
                <w:lang w:eastAsia="ja-JP"/>
              </w:rPr>
              <w:t xml:space="preserve"> OTA time alignment error</w:t>
            </w:r>
          </w:p>
        </w:tc>
        <w:tc>
          <w:tcPr>
            <w:tcW w:w="0" w:type="auto"/>
            <w:tcBorders>
              <w:top w:val="single" w:sz="4" w:space="0" w:color="auto"/>
              <w:left w:val="single" w:sz="4" w:space="0" w:color="auto"/>
              <w:bottom w:val="single" w:sz="4" w:space="0" w:color="auto"/>
              <w:right w:val="single" w:sz="4" w:space="0" w:color="auto"/>
            </w:tcBorders>
          </w:tcPr>
          <w:p w14:paraId="15DB08C7" w14:textId="72BE6672" w:rsidR="003454B6" w:rsidRDefault="003454B6" w:rsidP="003454B6">
            <w:pPr>
              <w:pStyle w:val="TAC"/>
              <w:rPr>
                <w:rFonts w:cs="Arial"/>
                <w:highlight w:val="yellow"/>
              </w:rPr>
            </w:pPr>
            <w:ins w:id="1324" w:author="R4-1809485" w:date="2018-07-11T10:32:00Z">
              <w:r w:rsidRPr="00B55F22">
                <w:rPr>
                  <w:rFonts w:cs="Arial" w:hint="eastAsia"/>
                </w:rPr>
                <w:t>±</w:t>
              </w:r>
              <w:r>
                <w:rPr>
                  <w:rFonts w:cs="Arial" w:hint="eastAsia"/>
                  <w:lang w:eastAsia="ja-JP"/>
                </w:rPr>
                <w:t>25</w:t>
              </w:r>
              <w:r>
                <w:rPr>
                  <w:rFonts w:cs="Arial"/>
                  <w:lang w:eastAsia="ja-JP"/>
                </w:rPr>
                <w:t xml:space="preserve"> </w:t>
              </w:r>
              <w:r>
                <w:rPr>
                  <w:rFonts w:cs="Arial" w:hint="eastAsia"/>
                  <w:lang w:eastAsia="ja-JP"/>
                </w:rPr>
                <w:t>ns</w:t>
              </w:r>
            </w:ins>
          </w:p>
        </w:tc>
        <w:tc>
          <w:tcPr>
            <w:tcW w:w="0" w:type="auto"/>
            <w:tcBorders>
              <w:top w:val="single" w:sz="4" w:space="0" w:color="auto"/>
              <w:left w:val="single" w:sz="4" w:space="0" w:color="auto"/>
              <w:bottom w:val="single" w:sz="4" w:space="0" w:color="auto"/>
              <w:right w:val="single" w:sz="4" w:space="0" w:color="auto"/>
            </w:tcBorders>
          </w:tcPr>
          <w:p w14:paraId="0EEC7A36" w14:textId="56A9F8E1" w:rsidR="003454B6" w:rsidRDefault="003454B6" w:rsidP="003454B6">
            <w:pPr>
              <w:pStyle w:val="TAC"/>
              <w:rPr>
                <w:rFonts w:cs="Arial"/>
                <w:highlight w:val="yellow"/>
              </w:rPr>
            </w:pPr>
            <w:ins w:id="1325" w:author="R4-1809485" w:date="2018-07-11T10:32:00Z">
              <w:r w:rsidRPr="003F3BBC">
                <w:rPr>
                  <w:rFonts w:cs="Arial"/>
                  <w:lang w:eastAsia="ja-JP"/>
                </w:rPr>
                <w:t>FFS</w:t>
              </w:r>
            </w:ins>
          </w:p>
        </w:tc>
      </w:tr>
      <w:tr w:rsidR="003454B6" w14:paraId="620FA2DA"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B24D766" w14:textId="77777777" w:rsidR="003454B6" w:rsidRDefault="003454B6" w:rsidP="003454B6">
            <w:pPr>
              <w:pStyle w:val="TAC"/>
              <w:rPr>
                <w:lang w:eastAsia="ja-JP"/>
              </w:rPr>
            </w:pPr>
            <w:r>
              <w:rPr>
                <w:lang w:eastAsia="ja-JP"/>
              </w:rPr>
              <w:t>6.7.2 OTA occupied bandwidth</w:t>
            </w:r>
          </w:p>
        </w:tc>
        <w:tc>
          <w:tcPr>
            <w:tcW w:w="0" w:type="auto"/>
            <w:tcBorders>
              <w:top w:val="single" w:sz="4" w:space="0" w:color="auto"/>
              <w:left w:val="single" w:sz="4" w:space="0" w:color="auto"/>
              <w:bottom w:val="single" w:sz="4" w:space="0" w:color="auto"/>
              <w:right w:val="single" w:sz="4" w:space="0" w:color="auto"/>
            </w:tcBorders>
          </w:tcPr>
          <w:p w14:paraId="2F684A1C" w14:textId="51BDB03F" w:rsidR="003454B6" w:rsidRDefault="003454B6" w:rsidP="003454B6">
            <w:pPr>
              <w:pStyle w:val="TAC"/>
              <w:rPr>
                <w:rFonts w:cs="Arial"/>
                <w:highlight w:val="yellow"/>
              </w:rPr>
            </w:pPr>
            <w:ins w:id="1326" w:author="R4-1809485" w:date="2018-07-11T10:32:00Z">
              <w:r w:rsidRPr="008E6D33">
                <w:rPr>
                  <w:rFonts w:cs="Arial"/>
                  <w:lang w:eastAsia="ja-JP"/>
                </w:rPr>
                <w:t>FFS</w:t>
              </w:r>
            </w:ins>
          </w:p>
        </w:tc>
        <w:tc>
          <w:tcPr>
            <w:tcW w:w="0" w:type="auto"/>
            <w:tcBorders>
              <w:top w:val="single" w:sz="4" w:space="0" w:color="auto"/>
              <w:left w:val="single" w:sz="4" w:space="0" w:color="auto"/>
              <w:bottom w:val="single" w:sz="4" w:space="0" w:color="auto"/>
              <w:right w:val="single" w:sz="4" w:space="0" w:color="auto"/>
            </w:tcBorders>
          </w:tcPr>
          <w:p w14:paraId="4EEFD6C8" w14:textId="751F38ED" w:rsidR="003454B6" w:rsidRDefault="003454B6" w:rsidP="003454B6">
            <w:pPr>
              <w:pStyle w:val="TAC"/>
              <w:rPr>
                <w:rFonts w:cs="Arial"/>
                <w:highlight w:val="yellow"/>
              </w:rPr>
            </w:pPr>
            <w:ins w:id="1327" w:author="R4-1809485" w:date="2018-07-11T10:32:00Z">
              <w:r w:rsidRPr="003F3BBC">
                <w:rPr>
                  <w:rFonts w:cs="Arial"/>
                  <w:lang w:eastAsia="ja-JP"/>
                </w:rPr>
                <w:t>FFS</w:t>
              </w:r>
            </w:ins>
          </w:p>
        </w:tc>
      </w:tr>
      <w:tr w:rsidR="003454B6" w14:paraId="017A7CCA"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CE76A21" w14:textId="77777777" w:rsidR="003454B6" w:rsidRDefault="003454B6" w:rsidP="003454B6">
            <w:pPr>
              <w:pStyle w:val="TAC"/>
              <w:rPr>
                <w:lang w:eastAsia="ja-JP"/>
              </w:rPr>
            </w:pPr>
            <w:r>
              <w:rPr>
                <w:lang w:eastAsia="ja-JP"/>
              </w:rPr>
              <w:t>6.7.3 OTA ACLR</w:t>
            </w:r>
          </w:p>
        </w:tc>
        <w:tc>
          <w:tcPr>
            <w:tcW w:w="0" w:type="auto"/>
            <w:tcBorders>
              <w:top w:val="single" w:sz="4" w:space="0" w:color="auto"/>
              <w:left w:val="single" w:sz="4" w:space="0" w:color="auto"/>
              <w:bottom w:val="single" w:sz="4" w:space="0" w:color="auto"/>
              <w:right w:val="single" w:sz="4" w:space="0" w:color="auto"/>
            </w:tcBorders>
          </w:tcPr>
          <w:p w14:paraId="49D7C659" w14:textId="77777777" w:rsidR="003454B6" w:rsidRDefault="003454B6" w:rsidP="003454B6">
            <w:pPr>
              <w:pStyle w:val="TAL"/>
              <w:rPr>
                <w:ins w:id="1328" w:author="R4-1809485" w:date="2018-07-11T10:32:00Z"/>
                <w:rFonts w:cs="Arial"/>
                <w:lang w:eastAsia="ja-JP"/>
              </w:rPr>
            </w:pPr>
            <w:ins w:id="1329" w:author="R4-1809485" w:date="2018-07-11T10:32:00Z">
              <w:r w:rsidRPr="006113D0">
                <w:rPr>
                  <w:rFonts w:cs="Arial"/>
                </w:rPr>
                <w:t>ACLR</w:t>
              </w:r>
              <w:r>
                <w:rPr>
                  <w:rFonts w:cs="Arial" w:hint="eastAsia"/>
                  <w:lang w:eastAsia="ja-JP"/>
                </w:rPr>
                <w:t>/CACLR</w:t>
              </w:r>
            </w:ins>
          </w:p>
          <w:p w14:paraId="75E10DAF" w14:textId="77777777" w:rsidR="003454B6" w:rsidRDefault="003454B6" w:rsidP="003454B6">
            <w:pPr>
              <w:pStyle w:val="TAL"/>
              <w:rPr>
                <w:ins w:id="1330" w:author="R4-1809485" w:date="2018-07-11T10:32:00Z"/>
                <w:rFonts w:cs="Arial"/>
                <w:lang w:eastAsia="ja-JP"/>
              </w:rPr>
            </w:pPr>
            <w:ins w:id="1331" w:author="R4-1809485" w:date="2018-07-11T10:32:00Z">
              <w:r w:rsidRPr="00DD575C">
                <w:rPr>
                  <w:rFonts w:cs="Arial"/>
                  <w:lang w:eastAsia="ja-JP"/>
                </w:rPr>
                <w:t>BW ≤ 20</w:t>
              </w:r>
              <w:r>
                <w:rPr>
                  <w:rFonts w:cs="Arial" w:hint="eastAsia"/>
                  <w:lang w:eastAsia="ja-JP"/>
                </w:rPr>
                <w:t>M</w:t>
              </w:r>
              <w:r w:rsidRPr="00DD575C">
                <w:rPr>
                  <w:rFonts w:cs="Arial"/>
                  <w:lang w:eastAsia="ja-JP"/>
                </w:rPr>
                <w:t>Hz</w:t>
              </w:r>
              <w:r>
                <w:rPr>
                  <w:rFonts w:cs="Arial" w:hint="eastAsia"/>
                  <w:lang w:eastAsia="ja-JP"/>
                </w:rPr>
                <w:t>:</w:t>
              </w:r>
              <w:r w:rsidRPr="006113D0">
                <w:rPr>
                  <w:rFonts w:cs="Arial"/>
                </w:rPr>
                <w:t xml:space="preserve"> ±</w:t>
              </w:r>
              <w:r>
                <w:rPr>
                  <w:rFonts w:cs="Arial" w:hint="eastAsia"/>
                  <w:lang w:eastAsia="ja-JP"/>
                </w:rPr>
                <w:t>TBD</w:t>
              </w:r>
              <w:r w:rsidRPr="006113D0">
                <w:rPr>
                  <w:rFonts w:cs="Arial"/>
                </w:rPr>
                <w:t xml:space="preserve"> dB</w:t>
              </w:r>
            </w:ins>
          </w:p>
          <w:p w14:paraId="55D6EC1B" w14:textId="77777777" w:rsidR="003454B6" w:rsidRPr="006113D0" w:rsidRDefault="003454B6" w:rsidP="003454B6">
            <w:pPr>
              <w:pStyle w:val="TAL"/>
              <w:rPr>
                <w:ins w:id="1332" w:author="R4-1809485" w:date="2018-07-11T10:32:00Z"/>
                <w:rFonts w:cs="Arial"/>
                <w:lang w:eastAsia="ja-JP"/>
              </w:rPr>
            </w:pPr>
            <w:ins w:id="1333" w:author="R4-1809485" w:date="2018-07-11T10:32:00Z">
              <w:r>
                <w:rPr>
                  <w:rFonts w:cs="Arial"/>
                  <w:lang w:eastAsia="ja-JP"/>
                </w:rPr>
                <w:t>BW &gt; 20</w:t>
              </w:r>
              <w:r>
                <w:rPr>
                  <w:rFonts w:cs="Arial" w:hint="eastAsia"/>
                  <w:lang w:eastAsia="ja-JP"/>
                </w:rPr>
                <w:t>M</w:t>
              </w:r>
              <w:r>
                <w:rPr>
                  <w:rFonts w:cs="Arial"/>
                  <w:lang w:eastAsia="ja-JP"/>
                </w:rPr>
                <w:t>Hz</w:t>
              </w:r>
              <w:r>
                <w:rPr>
                  <w:rFonts w:cs="Arial" w:hint="eastAsia"/>
                  <w:lang w:eastAsia="ja-JP"/>
                </w:rPr>
                <w:t xml:space="preserve">: </w:t>
              </w:r>
              <w:r w:rsidRPr="006113D0">
                <w:rPr>
                  <w:rFonts w:cs="Arial"/>
                </w:rPr>
                <w:t>±</w:t>
              </w:r>
              <w:r>
                <w:rPr>
                  <w:rFonts w:cs="Arial" w:hint="eastAsia"/>
                  <w:lang w:eastAsia="ja-JP"/>
                </w:rPr>
                <w:t>TBD</w:t>
              </w:r>
              <w:r w:rsidRPr="006113D0">
                <w:rPr>
                  <w:rFonts w:cs="Arial"/>
                </w:rPr>
                <w:t xml:space="preserve"> dB</w:t>
              </w:r>
            </w:ins>
          </w:p>
          <w:p w14:paraId="312CB9A0" w14:textId="77777777" w:rsidR="003454B6" w:rsidRDefault="003454B6" w:rsidP="003454B6">
            <w:pPr>
              <w:pStyle w:val="TAL"/>
              <w:rPr>
                <w:ins w:id="1334" w:author="R4-1809485" w:date="2018-07-11T10:32:00Z"/>
                <w:rFonts w:cs="Arial"/>
                <w:lang w:eastAsia="ja-JP"/>
              </w:rPr>
            </w:pPr>
          </w:p>
          <w:p w14:paraId="1BDA0598" w14:textId="7DBCBAA3" w:rsidR="003454B6" w:rsidRPr="006113D0" w:rsidRDefault="003454B6" w:rsidP="003454B6">
            <w:pPr>
              <w:pStyle w:val="TAL"/>
              <w:rPr>
                <w:ins w:id="1335" w:author="R4-1809485" w:date="2018-07-11T10:32:00Z"/>
                <w:rFonts w:cs="Arial"/>
              </w:rPr>
            </w:pPr>
            <w:ins w:id="1336" w:author="R4-1809485" w:date="2018-07-11T10:32:00Z">
              <w:r>
                <w:rPr>
                  <w:rFonts w:cs="Arial"/>
                </w:rPr>
                <w:t xml:space="preserve">Absolute power </w:t>
              </w:r>
              <w:r>
                <w:rPr>
                  <w:rFonts w:cs="Arial" w:hint="eastAsia"/>
                  <w:lang w:eastAsia="ja-JP"/>
                </w:rPr>
                <w:t>TBD</w:t>
              </w:r>
              <w:r>
                <w:rPr>
                  <w:rFonts w:cs="Arial"/>
                  <w:lang w:eastAsia="ja-JP"/>
                </w:rPr>
                <w:t xml:space="preserve"> </w:t>
              </w:r>
              <w:r w:rsidRPr="006113D0">
                <w:rPr>
                  <w:rFonts w:cs="Arial"/>
                </w:rPr>
                <w:t>dB, f ≤ 3.0 GHz</w:t>
              </w:r>
            </w:ins>
          </w:p>
          <w:p w14:paraId="1615633A" w14:textId="77777777" w:rsidR="003454B6" w:rsidRDefault="003454B6" w:rsidP="003454B6">
            <w:pPr>
              <w:pStyle w:val="TAL"/>
              <w:rPr>
                <w:ins w:id="1337" w:author="R4-1809485" w:date="2018-07-11T10:32:00Z"/>
                <w:rFonts w:cs="Arial"/>
              </w:rPr>
            </w:pPr>
            <w:ins w:id="1338" w:author="R4-1809485" w:date="2018-07-11T10:32:00Z">
              <w:r>
                <w:rPr>
                  <w:rFonts w:cs="Arial"/>
                </w:rPr>
                <w:t>Absolute power</w:t>
              </w:r>
              <w:r>
                <w:rPr>
                  <w:rFonts w:cs="Arial" w:hint="eastAsia"/>
                  <w:lang w:eastAsia="ja-JP"/>
                </w:rPr>
                <w:t xml:space="preserve"> TBD</w:t>
              </w:r>
              <w:r w:rsidRPr="006113D0">
                <w:rPr>
                  <w:rFonts w:cs="Arial"/>
                </w:rPr>
                <w:t xml:space="preserve"> dB, 3.0 GHz &lt; f ≤ 4.2 GHz</w:t>
              </w:r>
            </w:ins>
          </w:p>
          <w:p w14:paraId="24DF1ACE" w14:textId="4D8C54BA" w:rsidR="003454B6" w:rsidRDefault="003454B6" w:rsidP="003454B6">
            <w:pPr>
              <w:pStyle w:val="TAC"/>
              <w:rPr>
                <w:rFonts w:cs="Arial"/>
                <w:highlight w:val="yellow"/>
              </w:rPr>
            </w:pPr>
            <w:ins w:id="1339" w:author="R4-1809485" w:date="2018-07-11T10:32:00Z">
              <w:r>
                <w:rPr>
                  <w:rFonts w:cs="Arial"/>
                </w:rPr>
                <w:t xml:space="preserve">Absolute power </w:t>
              </w:r>
              <w:r>
                <w:rPr>
                  <w:rFonts w:cs="Arial" w:hint="eastAsia"/>
                  <w:lang w:eastAsia="ja-JP"/>
                </w:rPr>
                <w:t>TBD</w:t>
              </w:r>
              <w:r w:rsidRPr="007332BE">
                <w:rPr>
                  <w:rFonts w:cs="Arial"/>
                </w:rPr>
                <w:t xml:space="preserve"> dB, 4.2</w:t>
              </w:r>
              <w:r>
                <w:rPr>
                  <w:rFonts w:cs="Arial"/>
                </w:rPr>
                <w:t xml:space="preserve"> </w:t>
              </w:r>
              <w:r w:rsidRPr="007332BE">
                <w:rPr>
                  <w:rFonts w:cs="Arial"/>
                </w:rPr>
                <w:t>GHz &lt; f ≤ 6.0</w:t>
              </w:r>
              <w:r>
                <w:rPr>
                  <w:rFonts w:cs="Arial"/>
                </w:rPr>
                <w:t xml:space="preserve"> </w:t>
              </w:r>
              <w:r w:rsidRPr="007332BE">
                <w:rPr>
                  <w:rFonts w:cs="Arial"/>
                </w:rPr>
                <w:t>GHz</w:t>
              </w:r>
            </w:ins>
          </w:p>
        </w:tc>
        <w:tc>
          <w:tcPr>
            <w:tcW w:w="0" w:type="auto"/>
            <w:tcBorders>
              <w:top w:val="single" w:sz="4" w:space="0" w:color="auto"/>
              <w:left w:val="single" w:sz="4" w:space="0" w:color="auto"/>
              <w:bottom w:val="single" w:sz="4" w:space="0" w:color="auto"/>
              <w:right w:val="single" w:sz="4" w:space="0" w:color="auto"/>
            </w:tcBorders>
          </w:tcPr>
          <w:p w14:paraId="1E1407C3" w14:textId="1B9B474D" w:rsidR="003454B6" w:rsidRDefault="003454B6" w:rsidP="003454B6">
            <w:pPr>
              <w:pStyle w:val="TAC"/>
              <w:rPr>
                <w:rFonts w:cs="Arial"/>
                <w:highlight w:val="yellow"/>
              </w:rPr>
            </w:pPr>
            <w:ins w:id="1340" w:author="R4-1809485" w:date="2018-07-11T10:32:00Z">
              <w:r w:rsidRPr="003F3BBC">
                <w:rPr>
                  <w:rFonts w:cs="Arial"/>
                  <w:lang w:eastAsia="ja-JP"/>
                </w:rPr>
                <w:t>FFS</w:t>
              </w:r>
            </w:ins>
          </w:p>
        </w:tc>
      </w:tr>
      <w:tr w:rsidR="003454B6" w14:paraId="2B868521"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31206A8" w14:textId="77777777" w:rsidR="003454B6" w:rsidRDefault="003454B6" w:rsidP="003454B6">
            <w:pPr>
              <w:pStyle w:val="TAC"/>
              <w:rPr>
                <w:lang w:eastAsia="ja-JP"/>
              </w:rPr>
            </w:pPr>
            <w:r>
              <w:rPr>
                <w:lang w:eastAsia="ja-JP"/>
              </w:rPr>
              <w:t>6.7.4 OTA operating band unwanted emissions</w:t>
            </w:r>
          </w:p>
        </w:tc>
        <w:tc>
          <w:tcPr>
            <w:tcW w:w="0" w:type="auto"/>
            <w:tcBorders>
              <w:top w:val="single" w:sz="4" w:space="0" w:color="auto"/>
              <w:left w:val="single" w:sz="4" w:space="0" w:color="auto"/>
              <w:bottom w:val="single" w:sz="4" w:space="0" w:color="auto"/>
              <w:right w:val="single" w:sz="4" w:space="0" w:color="auto"/>
            </w:tcBorders>
          </w:tcPr>
          <w:p w14:paraId="75963A7D" w14:textId="2F0B25BF" w:rsidR="003454B6" w:rsidRDefault="003454B6" w:rsidP="003454B6">
            <w:pPr>
              <w:pStyle w:val="TAC"/>
              <w:rPr>
                <w:rFonts w:cs="Arial"/>
                <w:highlight w:val="yellow"/>
              </w:rPr>
            </w:pPr>
            <w:ins w:id="1341" w:author="R4-1809485" w:date="2018-07-11T10:32:00Z">
              <w:r w:rsidRPr="00B546F9">
                <w:rPr>
                  <w:rFonts w:cs="Arial"/>
                  <w:lang w:eastAsia="ja-JP"/>
                </w:rPr>
                <w:t>FFS</w:t>
              </w:r>
            </w:ins>
          </w:p>
        </w:tc>
        <w:tc>
          <w:tcPr>
            <w:tcW w:w="0" w:type="auto"/>
            <w:tcBorders>
              <w:top w:val="single" w:sz="4" w:space="0" w:color="auto"/>
              <w:left w:val="single" w:sz="4" w:space="0" w:color="auto"/>
              <w:bottom w:val="single" w:sz="4" w:space="0" w:color="auto"/>
              <w:right w:val="single" w:sz="4" w:space="0" w:color="auto"/>
            </w:tcBorders>
          </w:tcPr>
          <w:p w14:paraId="1F4EC273" w14:textId="59B3E2E2" w:rsidR="003454B6" w:rsidRDefault="003454B6" w:rsidP="003454B6">
            <w:pPr>
              <w:pStyle w:val="TAC"/>
              <w:rPr>
                <w:rFonts w:cs="Arial"/>
                <w:highlight w:val="yellow"/>
              </w:rPr>
            </w:pPr>
            <w:ins w:id="1342" w:author="R4-1809485" w:date="2018-07-11T10:32:00Z">
              <w:r w:rsidRPr="003F3BBC">
                <w:rPr>
                  <w:rFonts w:cs="Arial"/>
                  <w:lang w:eastAsia="ja-JP"/>
                </w:rPr>
                <w:t>FFS</w:t>
              </w:r>
            </w:ins>
          </w:p>
        </w:tc>
      </w:tr>
      <w:tr w:rsidR="003454B6" w14:paraId="3FC25908"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62AE042D" w14:textId="442CD598" w:rsidR="003454B6" w:rsidRDefault="003454B6" w:rsidP="003454B6">
            <w:pPr>
              <w:pStyle w:val="TAC"/>
              <w:rPr>
                <w:lang w:eastAsia="ja-JP"/>
              </w:rPr>
            </w:pPr>
            <w:r>
              <w:rPr>
                <w:rFonts w:cs="v4.2.0"/>
              </w:rPr>
              <w:t>6.7.5.</w:t>
            </w:r>
            <w:ins w:id="1343" w:author="R4-1809485" w:date="2018-07-11T10:31:00Z">
              <w:r>
                <w:rPr>
                  <w:rFonts w:cs="v4.2.0"/>
                </w:rPr>
                <w:t>2.2</w:t>
              </w:r>
            </w:ins>
            <w:del w:id="1344" w:author="R4-1809485" w:date="2018-07-11T10:31:00Z">
              <w:r w:rsidDel="003454B6">
                <w:rPr>
                  <w:rFonts w:cs="v4.2.0"/>
                </w:rPr>
                <w:delText>x</w:delText>
              </w:r>
            </w:del>
            <w:r>
              <w:rPr>
                <w:rFonts w:cs="v4.2.0"/>
              </w:rPr>
              <w:tab/>
              <w:t>OTA transmitter spurious emissions, mandatory requirements</w:t>
            </w:r>
          </w:p>
        </w:tc>
        <w:tc>
          <w:tcPr>
            <w:tcW w:w="0" w:type="auto"/>
            <w:tcBorders>
              <w:top w:val="single" w:sz="4" w:space="0" w:color="auto"/>
              <w:left w:val="single" w:sz="4" w:space="0" w:color="auto"/>
              <w:bottom w:val="single" w:sz="4" w:space="0" w:color="auto"/>
              <w:right w:val="single" w:sz="4" w:space="0" w:color="auto"/>
            </w:tcBorders>
          </w:tcPr>
          <w:p w14:paraId="48E30D3C" w14:textId="6513D16A" w:rsidR="003454B6" w:rsidRDefault="003454B6" w:rsidP="003454B6">
            <w:pPr>
              <w:pStyle w:val="TAC"/>
              <w:rPr>
                <w:rFonts w:cs="Arial"/>
                <w:highlight w:val="yellow"/>
              </w:rPr>
            </w:pPr>
            <w:ins w:id="1345" w:author="R4-1809485" w:date="2018-07-11T10:32:00Z">
              <w:r w:rsidRPr="00B546F9">
                <w:rPr>
                  <w:rFonts w:cs="Arial"/>
                  <w:lang w:eastAsia="ja-JP"/>
                </w:rPr>
                <w:t>FFS</w:t>
              </w:r>
            </w:ins>
          </w:p>
        </w:tc>
        <w:tc>
          <w:tcPr>
            <w:tcW w:w="0" w:type="auto"/>
            <w:tcBorders>
              <w:top w:val="single" w:sz="4" w:space="0" w:color="auto"/>
              <w:left w:val="single" w:sz="4" w:space="0" w:color="auto"/>
              <w:bottom w:val="single" w:sz="4" w:space="0" w:color="auto"/>
              <w:right w:val="single" w:sz="4" w:space="0" w:color="auto"/>
            </w:tcBorders>
          </w:tcPr>
          <w:p w14:paraId="497F9D4C" w14:textId="4455BD21" w:rsidR="003454B6" w:rsidRDefault="003454B6" w:rsidP="003454B6">
            <w:pPr>
              <w:pStyle w:val="TAC"/>
              <w:rPr>
                <w:rFonts w:cs="Arial"/>
                <w:highlight w:val="yellow"/>
              </w:rPr>
            </w:pPr>
            <w:ins w:id="1346" w:author="R4-1809485" w:date="2018-07-11T10:32:00Z">
              <w:r w:rsidRPr="003F3BBC">
                <w:rPr>
                  <w:rFonts w:cs="Arial"/>
                  <w:lang w:eastAsia="ja-JP"/>
                </w:rPr>
                <w:t>FFS</w:t>
              </w:r>
            </w:ins>
          </w:p>
        </w:tc>
      </w:tr>
      <w:tr w:rsidR="003454B6" w14:paraId="13F8BB19"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1DDE5B61" w14:textId="070AFFBD" w:rsidR="003454B6" w:rsidRDefault="003454B6" w:rsidP="003454B6">
            <w:pPr>
              <w:pStyle w:val="TAC"/>
              <w:rPr>
                <w:lang w:eastAsia="ja-JP"/>
              </w:rPr>
            </w:pPr>
            <w:r>
              <w:rPr>
                <w:rFonts w:cs="v4.2.0"/>
              </w:rPr>
              <w:t>6.7.</w:t>
            </w:r>
            <w:r>
              <w:rPr>
                <w:rFonts w:cs="v4.2.0"/>
                <w:lang w:eastAsia="ja-JP"/>
              </w:rPr>
              <w:t>5.</w:t>
            </w:r>
            <w:ins w:id="1347" w:author="R4-1809485" w:date="2018-07-11T10:31:00Z">
              <w:r>
                <w:rPr>
                  <w:rFonts w:cs="v4.2.0"/>
                  <w:lang w:eastAsia="ja-JP"/>
                </w:rPr>
                <w:t>2.3</w:t>
              </w:r>
            </w:ins>
            <w:del w:id="1348" w:author="R4-1809485" w:date="2018-07-11T10:31:00Z">
              <w:r w:rsidDel="003454B6">
                <w:rPr>
                  <w:rFonts w:cs="v4.2.0"/>
                  <w:lang w:eastAsia="ja-JP"/>
                </w:rPr>
                <w:delText>x</w:delText>
              </w:r>
            </w:del>
            <w:r>
              <w:rPr>
                <w:rFonts w:cs="v4.2.0"/>
              </w:rPr>
              <w:tab/>
              <w:t>OTA transmitter spurious emissions, protection of BS receiver</w:t>
            </w:r>
          </w:p>
        </w:tc>
        <w:tc>
          <w:tcPr>
            <w:tcW w:w="0" w:type="auto"/>
            <w:tcBorders>
              <w:top w:val="single" w:sz="4" w:space="0" w:color="auto"/>
              <w:left w:val="single" w:sz="4" w:space="0" w:color="auto"/>
              <w:bottom w:val="single" w:sz="4" w:space="0" w:color="auto"/>
              <w:right w:val="single" w:sz="4" w:space="0" w:color="auto"/>
            </w:tcBorders>
          </w:tcPr>
          <w:p w14:paraId="7664590C" w14:textId="28456ADD" w:rsidR="003454B6" w:rsidRDefault="003454B6" w:rsidP="003454B6">
            <w:pPr>
              <w:pStyle w:val="TAC"/>
              <w:rPr>
                <w:rFonts w:cs="Arial"/>
                <w:highlight w:val="yellow"/>
              </w:rPr>
            </w:pPr>
            <w:ins w:id="1349" w:author="R4-1809485" w:date="2018-07-11T10:32:00Z">
              <w:r w:rsidRPr="00B546F9">
                <w:rPr>
                  <w:rFonts w:cs="Arial"/>
                  <w:lang w:eastAsia="ja-JP"/>
                </w:rPr>
                <w:t>FFS</w:t>
              </w:r>
            </w:ins>
          </w:p>
        </w:tc>
        <w:tc>
          <w:tcPr>
            <w:tcW w:w="0" w:type="auto"/>
            <w:tcBorders>
              <w:top w:val="single" w:sz="4" w:space="0" w:color="auto"/>
              <w:left w:val="single" w:sz="4" w:space="0" w:color="auto"/>
              <w:bottom w:val="single" w:sz="4" w:space="0" w:color="auto"/>
              <w:right w:val="single" w:sz="4" w:space="0" w:color="auto"/>
            </w:tcBorders>
          </w:tcPr>
          <w:p w14:paraId="02B92623" w14:textId="0A216BE4" w:rsidR="003454B6" w:rsidRDefault="003454B6" w:rsidP="003454B6">
            <w:pPr>
              <w:pStyle w:val="TAC"/>
              <w:rPr>
                <w:rFonts w:cs="Arial"/>
                <w:highlight w:val="yellow"/>
              </w:rPr>
            </w:pPr>
            <w:ins w:id="1350" w:author="R4-1809485" w:date="2018-07-11T10:32:00Z">
              <w:r w:rsidRPr="003F3BBC">
                <w:rPr>
                  <w:rFonts w:cs="Arial"/>
                  <w:lang w:eastAsia="ja-JP"/>
                </w:rPr>
                <w:t>FFS</w:t>
              </w:r>
            </w:ins>
          </w:p>
        </w:tc>
      </w:tr>
      <w:tr w:rsidR="003454B6" w14:paraId="3614B50B"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482E7245" w14:textId="4C01AF21" w:rsidR="003454B6" w:rsidRDefault="003454B6" w:rsidP="003454B6">
            <w:pPr>
              <w:pStyle w:val="TAC"/>
              <w:rPr>
                <w:lang w:eastAsia="ja-JP"/>
              </w:rPr>
            </w:pPr>
            <w:r>
              <w:rPr>
                <w:rFonts w:cs="v4.2.0"/>
              </w:rPr>
              <w:t>6.7.5</w:t>
            </w:r>
            <w:r>
              <w:rPr>
                <w:rFonts w:cs="v4.2.0"/>
                <w:lang w:eastAsia="ja-JP"/>
              </w:rPr>
              <w:t>.</w:t>
            </w:r>
            <w:ins w:id="1351" w:author="R4-1809485" w:date="2018-07-11T10:31:00Z">
              <w:r>
                <w:rPr>
                  <w:rFonts w:cs="v4.2.0"/>
                  <w:lang w:eastAsia="ja-JP"/>
                </w:rPr>
                <w:t>2.4</w:t>
              </w:r>
            </w:ins>
            <w:del w:id="1352" w:author="R4-1809485" w:date="2018-07-11T10:31:00Z">
              <w:r w:rsidDel="003454B6">
                <w:rPr>
                  <w:rFonts w:cs="v4.2.0"/>
                  <w:lang w:eastAsia="ja-JP"/>
                </w:rPr>
                <w:delText>x</w:delText>
              </w:r>
            </w:del>
            <w:r>
              <w:rPr>
                <w:rFonts w:cs="v4.2.0"/>
                <w:lang w:eastAsia="ja-JP"/>
              </w:rPr>
              <w:t xml:space="preserve"> OTA </w:t>
            </w:r>
            <w:r>
              <w:rPr>
                <w:rFonts w:cs="v4.2.0"/>
              </w:rPr>
              <w:t xml:space="preserve">transmitter spurious emissions, </w:t>
            </w:r>
            <w:r>
              <w:rPr>
                <w:rFonts w:cs="Arial"/>
              </w:rPr>
              <w:t>additional spurious emissions requirements</w:t>
            </w:r>
          </w:p>
        </w:tc>
        <w:tc>
          <w:tcPr>
            <w:tcW w:w="0" w:type="auto"/>
            <w:tcBorders>
              <w:top w:val="single" w:sz="4" w:space="0" w:color="auto"/>
              <w:left w:val="single" w:sz="4" w:space="0" w:color="auto"/>
              <w:bottom w:val="single" w:sz="4" w:space="0" w:color="auto"/>
              <w:right w:val="single" w:sz="4" w:space="0" w:color="auto"/>
            </w:tcBorders>
          </w:tcPr>
          <w:p w14:paraId="38E296C9" w14:textId="3F34C7DE" w:rsidR="003454B6" w:rsidRDefault="003454B6" w:rsidP="003454B6">
            <w:pPr>
              <w:pStyle w:val="TAC"/>
              <w:rPr>
                <w:rFonts w:cs="Arial"/>
                <w:highlight w:val="yellow"/>
              </w:rPr>
            </w:pPr>
            <w:ins w:id="1353" w:author="R4-1809485" w:date="2018-07-11T10:32:00Z">
              <w:r w:rsidRPr="00B546F9">
                <w:rPr>
                  <w:rFonts w:cs="Arial"/>
                  <w:lang w:eastAsia="ja-JP"/>
                </w:rPr>
                <w:t>FFS</w:t>
              </w:r>
            </w:ins>
          </w:p>
        </w:tc>
        <w:tc>
          <w:tcPr>
            <w:tcW w:w="0" w:type="auto"/>
            <w:tcBorders>
              <w:top w:val="single" w:sz="4" w:space="0" w:color="auto"/>
              <w:left w:val="single" w:sz="4" w:space="0" w:color="auto"/>
              <w:bottom w:val="single" w:sz="4" w:space="0" w:color="auto"/>
              <w:right w:val="single" w:sz="4" w:space="0" w:color="auto"/>
            </w:tcBorders>
          </w:tcPr>
          <w:p w14:paraId="67BF6F10" w14:textId="66E478C5" w:rsidR="003454B6" w:rsidRDefault="003454B6" w:rsidP="003454B6">
            <w:pPr>
              <w:pStyle w:val="TAC"/>
              <w:rPr>
                <w:rFonts w:cs="Arial"/>
                <w:highlight w:val="yellow"/>
              </w:rPr>
            </w:pPr>
            <w:ins w:id="1354" w:author="R4-1809485" w:date="2018-07-11T10:32:00Z">
              <w:r w:rsidRPr="003F3BBC">
                <w:rPr>
                  <w:rFonts w:cs="Arial"/>
                  <w:lang w:eastAsia="ja-JP"/>
                </w:rPr>
                <w:t>FFS</w:t>
              </w:r>
            </w:ins>
          </w:p>
        </w:tc>
      </w:tr>
      <w:tr w:rsidR="003454B6" w14:paraId="40E36068"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37246FA" w14:textId="77A86B0A" w:rsidR="003454B6" w:rsidRDefault="003454B6" w:rsidP="003454B6">
            <w:pPr>
              <w:pStyle w:val="TAC"/>
              <w:rPr>
                <w:lang w:eastAsia="ja-JP"/>
              </w:rPr>
            </w:pPr>
            <w:r>
              <w:rPr>
                <w:rFonts w:cs="v4.2.0"/>
              </w:rPr>
              <w:t>6.7.</w:t>
            </w:r>
            <w:r>
              <w:rPr>
                <w:rFonts w:cs="v4.2.0"/>
                <w:lang w:eastAsia="ja-JP"/>
              </w:rPr>
              <w:t>5.</w:t>
            </w:r>
            <w:ins w:id="1355" w:author="R4-1809485" w:date="2018-07-11T10:31:00Z">
              <w:r>
                <w:rPr>
                  <w:rFonts w:cs="v4.2.0"/>
                  <w:lang w:eastAsia="ja-JP"/>
                </w:rPr>
                <w:t>2.5</w:t>
              </w:r>
            </w:ins>
            <w:del w:id="1356" w:author="R4-1809485" w:date="2018-07-11T10:31:00Z">
              <w:r w:rsidDel="003454B6">
                <w:rPr>
                  <w:rFonts w:cs="v4.2.0"/>
                  <w:lang w:eastAsia="ja-JP"/>
                </w:rPr>
                <w:delText>x</w:delText>
              </w:r>
            </w:del>
            <w:r>
              <w:rPr>
                <w:rFonts w:cs="v4.2.0"/>
              </w:rPr>
              <w:tab/>
              <w:t>OTA transmitter spurious emissions, co-location</w:t>
            </w:r>
          </w:p>
        </w:tc>
        <w:tc>
          <w:tcPr>
            <w:tcW w:w="0" w:type="auto"/>
            <w:tcBorders>
              <w:top w:val="single" w:sz="4" w:space="0" w:color="auto"/>
              <w:left w:val="single" w:sz="4" w:space="0" w:color="auto"/>
              <w:bottom w:val="single" w:sz="4" w:space="0" w:color="auto"/>
              <w:right w:val="single" w:sz="4" w:space="0" w:color="auto"/>
            </w:tcBorders>
          </w:tcPr>
          <w:p w14:paraId="6219D8CF" w14:textId="65FA17B3" w:rsidR="003454B6" w:rsidRDefault="003454B6" w:rsidP="003454B6">
            <w:pPr>
              <w:pStyle w:val="TAC"/>
              <w:rPr>
                <w:rFonts w:cs="Arial"/>
                <w:highlight w:val="yellow"/>
              </w:rPr>
            </w:pPr>
            <w:ins w:id="1357" w:author="R4-1809485" w:date="2018-07-11T10:32:00Z">
              <w:r w:rsidRPr="00B546F9">
                <w:rPr>
                  <w:rFonts w:cs="Arial"/>
                  <w:lang w:eastAsia="ja-JP"/>
                </w:rPr>
                <w:t>FFS</w:t>
              </w:r>
            </w:ins>
          </w:p>
        </w:tc>
        <w:tc>
          <w:tcPr>
            <w:tcW w:w="0" w:type="auto"/>
            <w:tcBorders>
              <w:top w:val="single" w:sz="4" w:space="0" w:color="auto"/>
              <w:left w:val="single" w:sz="4" w:space="0" w:color="auto"/>
              <w:bottom w:val="single" w:sz="4" w:space="0" w:color="auto"/>
              <w:right w:val="single" w:sz="4" w:space="0" w:color="auto"/>
            </w:tcBorders>
          </w:tcPr>
          <w:p w14:paraId="149F5DEF" w14:textId="466C0AB7" w:rsidR="003454B6" w:rsidRDefault="003454B6" w:rsidP="003454B6">
            <w:pPr>
              <w:pStyle w:val="TAC"/>
              <w:rPr>
                <w:rFonts w:cs="Arial"/>
                <w:highlight w:val="yellow"/>
              </w:rPr>
            </w:pPr>
            <w:ins w:id="1358" w:author="R4-1809485" w:date="2018-07-11T10:32:00Z">
              <w:r w:rsidRPr="003F3BBC">
                <w:rPr>
                  <w:rFonts w:cs="Arial"/>
                  <w:lang w:eastAsia="ja-JP"/>
                </w:rPr>
                <w:t>FFS</w:t>
              </w:r>
            </w:ins>
          </w:p>
        </w:tc>
      </w:tr>
      <w:tr w:rsidR="003454B6" w14:paraId="3056ECA8"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6DF653AA" w14:textId="77777777" w:rsidR="003454B6" w:rsidRDefault="003454B6" w:rsidP="003454B6">
            <w:pPr>
              <w:pStyle w:val="TAC"/>
              <w:rPr>
                <w:lang w:eastAsia="ja-JP"/>
              </w:rPr>
            </w:pPr>
            <w:r>
              <w:rPr>
                <w:lang w:eastAsia="ja-JP"/>
              </w:rPr>
              <w:t>6.8 OTA transmitter intermodulation</w:t>
            </w:r>
          </w:p>
        </w:tc>
        <w:tc>
          <w:tcPr>
            <w:tcW w:w="0" w:type="auto"/>
            <w:tcBorders>
              <w:top w:val="single" w:sz="4" w:space="0" w:color="auto"/>
              <w:left w:val="single" w:sz="4" w:space="0" w:color="auto"/>
              <w:bottom w:val="single" w:sz="4" w:space="0" w:color="auto"/>
              <w:right w:val="single" w:sz="4" w:space="0" w:color="auto"/>
            </w:tcBorders>
          </w:tcPr>
          <w:p w14:paraId="1DF49174" w14:textId="39E3DC68" w:rsidR="003454B6" w:rsidRDefault="003454B6" w:rsidP="003454B6">
            <w:pPr>
              <w:pStyle w:val="TAC"/>
              <w:rPr>
                <w:rFonts w:cs="Arial"/>
                <w:highlight w:val="yellow"/>
              </w:rPr>
            </w:pPr>
            <w:ins w:id="1359" w:author="R4-1809485" w:date="2018-07-11T10:32:00Z">
              <w:r w:rsidRPr="00B546F9">
                <w:rPr>
                  <w:rFonts w:cs="Arial"/>
                  <w:lang w:eastAsia="ja-JP"/>
                </w:rPr>
                <w:t>FFS</w:t>
              </w:r>
            </w:ins>
          </w:p>
        </w:tc>
        <w:tc>
          <w:tcPr>
            <w:tcW w:w="0" w:type="auto"/>
            <w:tcBorders>
              <w:top w:val="single" w:sz="4" w:space="0" w:color="auto"/>
              <w:left w:val="single" w:sz="4" w:space="0" w:color="auto"/>
              <w:bottom w:val="single" w:sz="4" w:space="0" w:color="auto"/>
              <w:right w:val="single" w:sz="4" w:space="0" w:color="auto"/>
            </w:tcBorders>
          </w:tcPr>
          <w:p w14:paraId="4A7CC9CF" w14:textId="758B5805" w:rsidR="003454B6" w:rsidRDefault="003454B6" w:rsidP="003454B6">
            <w:pPr>
              <w:pStyle w:val="TAC"/>
              <w:rPr>
                <w:rFonts w:cs="Arial"/>
                <w:highlight w:val="yellow"/>
              </w:rPr>
            </w:pPr>
            <w:ins w:id="1360" w:author="R4-1809485" w:date="2018-07-11T10:32:00Z">
              <w:r w:rsidRPr="003F3BBC">
                <w:rPr>
                  <w:rFonts w:cs="Arial"/>
                  <w:lang w:eastAsia="ja-JP"/>
                </w:rPr>
                <w:t>FFS</w:t>
              </w:r>
            </w:ins>
          </w:p>
        </w:tc>
      </w:tr>
    </w:tbl>
    <w:p w14:paraId="5695B851" w14:textId="77777777" w:rsidR="003454B6" w:rsidRDefault="003454B6" w:rsidP="00565ECD">
      <w:pPr>
        <w:rPr>
          <w:ins w:id="1361" w:author="R4-1809485" w:date="2018-07-11T10:32:00Z"/>
          <w:lang w:eastAsia="sv-SE"/>
        </w:rPr>
      </w:pPr>
      <w:bookmarkStart w:id="1362" w:name="_Toc510722685"/>
      <w:bookmarkStart w:id="1363" w:name="_Toc498537772"/>
      <w:bookmarkStart w:id="1364" w:name="_Toc492876413"/>
      <w:bookmarkStart w:id="1365" w:name="_Toc486926587"/>
    </w:p>
    <w:p w14:paraId="755DA087" w14:textId="77777777" w:rsidR="003454B6" w:rsidRDefault="003454B6" w:rsidP="003454B6">
      <w:pPr>
        <w:pStyle w:val="TH"/>
        <w:rPr>
          <w:ins w:id="1366" w:author="R4-1809485" w:date="2018-07-11T10:32:00Z"/>
          <w:rFonts w:cs="v4.2.0"/>
          <w:lang w:eastAsia="ja-JP"/>
        </w:rPr>
      </w:pPr>
    </w:p>
    <w:p w14:paraId="23E44CDC" w14:textId="77777777" w:rsidR="003454B6" w:rsidRDefault="003454B6" w:rsidP="003454B6">
      <w:pPr>
        <w:pStyle w:val="TH"/>
        <w:rPr>
          <w:ins w:id="1367" w:author="R4-1809485" w:date="2018-07-11T10:32:00Z"/>
          <w:rFonts w:cs="v4.2.0"/>
        </w:rPr>
      </w:pPr>
      <w:ins w:id="1368" w:author="R4-1809485" w:date="2018-07-11T10:32:00Z">
        <w:r>
          <w:rPr>
            <w:rFonts w:cs="v4.2.0"/>
          </w:rPr>
          <w:t>Table 4.1.2.2-1: Maximum OTA Test System uncertainty for</w:t>
        </w:r>
        <w:r>
          <w:rPr>
            <w:rFonts w:cs="v4.2.0" w:hint="eastAsia"/>
            <w:lang w:eastAsia="ja-JP"/>
          </w:rPr>
          <w:t xml:space="preserve"> FR2</w:t>
        </w:r>
        <w:r>
          <w:rPr>
            <w:rFonts w:cs="v4.2.0"/>
          </w:rPr>
          <w:t xml:space="preserve"> OTA transmitter tests</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06"/>
        <w:gridCol w:w="3352"/>
        <w:gridCol w:w="3273"/>
      </w:tblGrid>
      <w:tr w:rsidR="003454B6" w14:paraId="4883EF7D" w14:textId="77777777" w:rsidTr="00A45401">
        <w:trPr>
          <w:cantSplit/>
          <w:jc w:val="center"/>
          <w:ins w:id="1369" w:author="R4-1809485" w:date="2018-07-11T10:32:00Z"/>
        </w:trPr>
        <w:tc>
          <w:tcPr>
            <w:tcW w:w="3047" w:type="dxa"/>
            <w:tcBorders>
              <w:top w:val="single" w:sz="4" w:space="0" w:color="auto"/>
              <w:left w:val="single" w:sz="4" w:space="0" w:color="auto"/>
              <w:bottom w:val="single" w:sz="4" w:space="0" w:color="auto"/>
              <w:right w:val="single" w:sz="4" w:space="0" w:color="auto"/>
            </w:tcBorders>
            <w:hideMark/>
          </w:tcPr>
          <w:p w14:paraId="08656A78" w14:textId="77777777" w:rsidR="003454B6" w:rsidRDefault="003454B6" w:rsidP="00A45401">
            <w:pPr>
              <w:pStyle w:val="TAH"/>
              <w:rPr>
                <w:ins w:id="1370" w:author="R4-1809485" w:date="2018-07-11T10:32:00Z"/>
              </w:rPr>
            </w:pPr>
            <w:ins w:id="1371" w:author="R4-1809485" w:date="2018-07-11T10:32:00Z">
              <w:r>
                <w:t>Subclause</w:t>
              </w:r>
            </w:ins>
          </w:p>
        </w:tc>
        <w:tc>
          <w:tcPr>
            <w:tcW w:w="3402" w:type="dxa"/>
            <w:tcBorders>
              <w:top w:val="single" w:sz="4" w:space="0" w:color="auto"/>
              <w:left w:val="single" w:sz="4" w:space="0" w:color="auto"/>
              <w:bottom w:val="single" w:sz="4" w:space="0" w:color="auto"/>
              <w:right w:val="single" w:sz="4" w:space="0" w:color="auto"/>
            </w:tcBorders>
            <w:hideMark/>
          </w:tcPr>
          <w:p w14:paraId="35B22934" w14:textId="77777777" w:rsidR="003454B6" w:rsidRDefault="003454B6" w:rsidP="00A45401">
            <w:pPr>
              <w:pStyle w:val="TAH"/>
              <w:rPr>
                <w:ins w:id="1372" w:author="R4-1809485" w:date="2018-07-11T10:32:00Z"/>
              </w:rPr>
            </w:pPr>
            <w:ins w:id="1373" w:author="R4-1809485" w:date="2018-07-11T10:32:00Z">
              <w:r>
                <w:t>Maximum OTA Test System uncertainty</w:t>
              </w:r>
            </w:ins>
          </w:p>
        </w:tc>
        <w:tc>
          <w:tcPr>
            <w:tcW w:w="3322" w:type="dxa"/>
            <w:tcBorders>
              <w:top w:val="single" w:sz="4" w:space="0" w:color="auto"/>
              <w:left w:val="single" w:sz="4" w:space="0" w:color="auto"/>
              <w:bottom w:val="single" w:sz="4" w:space="0" w:color="auto"/>
              <w:right w:val="single" w:sz="4" w:space="0" w:color="auto"/>
            </w:tcBorders>
            <w:hideMark/>
          </w:tcPr>
          <w:p w14:paraId="0EE37ECB" w14:textId="77777777" w:rsidR="003454B6" w:rsidRDefault="003454B6" w:rsidP="00A45401">
            <w:pPr>
              <w:pStyle w:val="TAH"/>
              <w:rPr>
                <w:ins w:id="1374" w:author="R4-1809485" w:date="2018-07-11T10:32:00Z"/>
              </w:rPr>
            </w:pPr>
            <w:ins w:id="1375" w:author="R4-1809485" w:date="2018-07-11T10:32:00Z">
              <w:r>
                <w:t>Derivation of OTA Test System uncertainty</w:t>
              </w:r>
            </w:ins>
          </w:p>
        </w:tc>
      </w:tr>
      <w:tr w:rsidR="003454B6" w14:paraId="0CEFA2CA" w14:textId="77777777" w:rsidTr="00A45401">
        <w:trPr>
          <w:cantSplit/>
          <w:trHeight w:val="492"/>
          <w:jc w:val="center"/>
          <w:ins w:id="1376" w:author="R4-1809485" w:date="2018-07-11T10:32:00Z"/>
        </w:trPr>
        <w:tc>
          <w:tcPr>
            <w:tcW w:w="3047" w:type="dxa"/>
            <w:tcBorders>
              <w:top w:val="single" w:sz="4" w:space="0" w:color="auto"/>
              <w:left w:val="single" w:sz="4" w:space="0" w:color="auto"/>
              <w:bottom w:val="single" w:sz="4" w:space="0" w:color="auto"/>
              <w:right w:val="single" w:sz="4" w:space="0" w:color="auto"/>
            </w:tcBorders>
            <w:hideMark/>
          </w:tcPr>
          <w:p w14:paraId="08875BAA" w14:textId="77777777" w:rsidR="003454B6" w:rsidRDefault="003454B6" w:rsidP="00A45401">
            <w:pPr>
              <w:pStyle w:val="TAC"/>
              <w:jc w:val="left"/>
              <w:rPr>
                <w:ins w:id="1377" w:author="R4-1809485" w:date="2018-07-11T10:32:00Z"/>
                <w:rFonts w:cs="Arial"/>
                <w:highlight w:val="yellow"/>
              </w:rPr>
            </w:pPr>
            <w:ins w:id="1378" w:author="R4-1809485" w:date="2018-07-11T10:32:00Z">
              <w:r>
                <w:rPr>
                  <w:lang w:eastAsia="ja-JP"/>
                </w:rPr>
                <w:t>6.2 Radiated transmit power</w:t>
              </w:r>
            </w:ins>
          </w:p>
        </w:tc>
        <w:tc>
          <w:tcPr>
            <w:tcW w:w="3402" w:type="dxa"/>
            <w:tcBorders>
              <w:top w:val="single" w:sz="4" w:space="0" w:color="auto"/>
              <w:left w:val="single" w:sz="4" w:space="0" w:color="auto"/>
              <w:bottom w:val="single" w:sz="4" w:space="0" w:color="auto"/>
              <w:right w:val="single" w:sz="4" w:space="0" w:color="auto"/>
            </w:tcBorders>
          </w:tcPr>
          <w:p w14:paraId="4BD446A6" w14:textId="77777777" w:rsidR="003454B6" w:rsidRPr="006F7AD1" w:rsidRDefault="003454B6" w:rsidP="00A45401">
            <w:pPr>
              <w:pStyle w:val="TAC"/>
              <w:jc w:val="left"/>
              <w:rPr>
                <w:ins w:id="1379" w:author="R4-1809485" w:date="2018-07-11T10:32:00Z"/>
                <w:rFonts w:cs="v4.2.0"/>
                <w:lang w:eastAsia="ja-JP"/>
              </w:rPr>
            </w:pPr>
            <w:ins w:id="1380" w:author="R4-1809485" w:date="2018-07-11T10:32:00Z">
              <w:r w:rsidRPr="006F7AD1">
                <w:rPr>
                  <w:rFonts w:cs="Arial"/>
                  <w:lang w:eastAsia="ja-JP"/>
                </w:rPr>
                <w:t>FFS</w:t>
              </w:r>
            </w:ins>
          </w:p>
        </w:tc>
        <w:tc>
          <w:tcPr>
            <w:tcW w:w="3322" w:type="dxa"/>
            <w:tcBorders>
              <w:top w:val="single" w:sz="4" w:space="0" w:color="auto"/>
              <w:left w:val="single" w:sz="4" w:space="0" w:color="auto"/>
              <w:bottom w:val="single" w:sz="4" w:space="0" w:color="auto"/>
              <w:right w:val="single" w:sz="4" w:space="0" w:color="auto"/>
            </w:tcBorders>
            <w:hideMark/>
          </w:tcPr>
          <w:p w14:paraId="29A7297E" w14:textId="77777777" w:rsidR="003454B6" w:rsidRPr="006F7AD1" w:rsidRDefault="003454B6" w:rsidP="00A45401">
            <w:pPr>
              <w:pStyle w:val="TAC"/>
              <w:jc w:val="left"/>
              <w:rPr>
                <w:ins w:id="1381" w:author="R4-1809485" w:date="2018-07-11T10:32:00Z"/>
                <w:rFonts w:cs="Arial"/>
              </w:rPr>
            </w:pPr>
            <w:ins w:id="1382" w:author="R4-1809485" w:date="2018-07-11T10:32:00Z">
              <w:r w:rsidRPr="006F7AD1">
                <w:rPr>
                  <w:rFonts w:cs="Arial"/>
                  <w:lang w:eastAsia="ja-JP"/>
                </w:rPr>
                <w:t>FFS</w:t>
              </w:r>
            </w:ins>
          </w:p>
        </w:tc>
      </w:tr>
      <w:tr w:rsidR="003454B6" w14:paraId="73EDFF92" w14:textId="77777777" w:rsidTr="00A45401">
        <w:trPr>
          <w:cantSplit/>
          <w:jc w:val="center"/>
          <w:ins w:id="1383" w:author="R4-1809485" w:date="2018-07-11T10:32:00Z"/>
        </w:trPr>
        <w:tc>
          <w:tcPr>
            <w:tcW w:w="3047" w:type="dxa"/>
            <w:tcBorders>
              <w:top w:val="single" w:sz="4" w:space="0" w:color="auto"/>
              <w:left w:val="single" w:sz="4" w:space="0" w:color="auto"/>
              <w:bottom w:val="single" w:sz="4" w:space="0" w:color="auto"/>
              <w:right w:val="single" w:sz="4" w:space="0" w:color="auto"/>
            </w:tcBorders>
            <w:hideMark/>
          </w:tcPr>
          <w:p w14:paraId="6044D4F4" w14:textId="77777777" w:rsidR="003454B6" w:rsidRDefault="003454B6" w:rsidP="00A45401">
            <w:pPr>
              <w:pStyle w:val="TAC"/>
              <w:jc w:val="left"/>
              <w:rPr>
                <w:ins w:id="1384" w:author="R4-1809485" w:date="2018-07-11T10:32:00Z"/>
                <w:lang w:eastAsia="ja-JP"/>
              </w:rPr>
            </w:pPr>
            <w:ins w:id="1385" w:author="R4-1809485" w:date="2018-07-11T10:32:00Z">
              <w:r>
                <w:rPr>
                  <w:lang w:eastAsia="ja-JP"/>
                </w:rPr>
                <w:t>6.3 OTA base station output power</w:t>
              </w:r>
            </w:ins>
          </w:p>
        </w:tc>
        <w:tc>
          <w:tcPr>
            <w:tcW w:w="3402" w:type="dxa"/>
            <w:tcBorders>
              <w:top w:val="single" w:sz="4" w:space="0" w:color="auto"/>
              <w:left w:val="single" w:sz="4" w:space="0" w:color="auto"/>
              <w:bottom w:val="single" w:sz="4" w:space="0" w:color="auto"/>
              <w:right w:val="single" w:sz="4" w:space="0" w:color="auto"/>
            </w:tcBorders>
          </w:tcPr>
          <w:p w14:paraId="4BAA8FF9" w14:textId="77777777" w:rsidR="003454B6" w:rsidRDefault="003454B6" w:rsidP="00A45401">
            <w:pPr>
              <w:pStyle w:val="TAC"/>
              <w:jc w:val="left"/>
              <w:rPr>
                <w:ins w:id="1386" w:author="R4-1809485" w:date="2018-07-11T10:32:00Z"/>
                <w:rFonts w:cs="Arial"/>
                <w:highlight w:val="yellow"/>
              </w:rPr>
            </w:pPr>
            <w:ins w:id="1387" w:author="R4-1809485" w:date="2018-07-11T10:32:00Z">
              <w:r w:rsidRPr="00CD32BA">
                <w:rPr>
                  <w:rFonts w:cs="Arial"/>
                  <w:lang w:eastAsia="ja-JP"/>
                </w:rPr>
                <w:t>FFS</w:t>
              </w:r>
            </w:ins>
          </w:p>
        </w:tc>
        <w:tc>
          <w:tcPr>
            <w:tcW w:w="3322" w:type="dxa"/>
            <w:tcBorders>
              <w:top w:val="single" w:sz="4" w:space="0" w:color="auto"/>
              <w:left w:val="single" w:sz="4" w:space="0" w:color="auto"/>
              <w:bottom w:val="single" w:sz="4" w:space="0" w:color="auto"/>
              <w:right w:val="single" w:sz="4" w:space="0" w:color="auto"/>
            </w:tcBorders>
          </w:tcPr>
          <w:p w14:paraId="69621C8B" w14:textId="77777777" w:rsidR="003454B6" w:rsidRDefault="003454B6" w:rsidP="00A45401">
            <w:pPr>
              <w:pStyle w:val="TAC"/>
              <w:jc w:val="left"/>
              <w:rPr>
                <w:ins w:id="1388" w:author="R4-1809485" w:date="2018-07-11T10:32:00Z"/>
                <w:rFonts w:cs="Arial"/>
                <w:highlight w:val="yellow"/>
              </w:rPr>
            </w:pPr>
            <w:ins w:id="1389" w:author="R4-1809485" w:date="2018-07-11T10:32:00Z">
              <w:r w:rsidRPr="001652CC">
                <w:rPr>
                  <w:rFonts w:cs="Arial"/>
                  <w:lang w:eastAsia="ja-JP"/>
                </w:rPr>
                <w:t>FFS</w:t>
              </w:r>
            </w:ins>
          </w:p>
        </w:tc>
      </w:tr>
      <w:tr w:rsidR="003454B6" w14:paraId="4AA4B131" w14:textId="77777777" w:rsidTr="00A45401">
        <w:trPr>
          <w:cantSplit/>
          <w:jc w:val="center"/>
          <w:ins w:id="1390" w:author="R4-1809485" w:date="2018-07-11T10:32:00Z"/>
        </w:trPr>
        <w:tc>
          <w:tcPr>
            <w:tcW w:w="3047" w:type="dxa"/>
            <w:tcBorders>
              <w:top w:val="single" w:sz="4" w:space="0" w:color="auto"/>
              <w:left w:val="single" w:sz="4" w:space="0" w:color="auto"/>
              <w:bottom w:val="single" w:sz="4" w:space="0" w:color="auto"/>
              <w:right w:val="single" w:sz="4" w:space="0" w:color="auto"/>
            </w:tcBorders>
            <w:hideMark/>
          </w:tcPr>
          <w:p w14:paraId="0C7286A4" w14:textId="77777777" w:rsidR="003454B6" w:rsidRDefault="003454B6" w:rsidP="00A45401">
            <w:pPr>
              <w:pStyle w:val="TAC"/>
              <w:jc w:val="left"/>
              <w:rPr>
                <w:ins w:id="1391" w:author="R4-1809485" w:date="2018-07-11T10:32:00Z"/>
                <w:lang w:eastAsia="ja-JP"/>
              </w:rPr>
            </w:pPr>
            <w:ins w:id="1392" w:author="R4-1809485" w:date="2018-07-11T10:32:00Z">
              <w:r>
                <w:rPr>
                  <w:lang w:eastAsia="ja-JP"/>
                </w:rPr>
                <w:t>6.4.</w:t>
              </w:r>
              <w:r>
                <w:rPr>
                  <w:rFonts w:hint="eastAsia"/>
                  <w:lang w:eastAsia="ja-JP"/>
                </w:rPr>
                <w:t>2</w:t>
              </w:r>
              <w:r>
                <w:rPr>
                  <w:lang w:eastAsia="ja-JP"/>
                </w:rPr>
                <w:t xml:space="preserve"> OTA RE power control dynamic range</w:t>
              </w:r>
            </w:ins>
          </w:p>
        </w:tc>
        <w:tc>
          <w:tcPr>
            <w:tcW w:w="3402" w:type="dxa"/>
            <w:tcBorders>
              <w:top w:val="single" w:sz="4" w:space="0" w:color="auto"/>
              <w:left w:val="single" w:sz="4" w:space="0" w:color="auto"/>
              <w:bottom w:val="single" w:sz="4" w:space="0" w:color="auto"/>
              <w:right w:val="single" w:sz="4" w:space="0" w:color="auto"/>
            </w:tcBorders>
          </w:tcPr>
          <w:p w14:paraId="20A40C22" w14:textId="77777777" w:rsidR="003454B6" w:rsidRDefault="003454B6" w:rsidP="00A45401">
            <w:pPr>
              <w:pStyle w:val="TAC"/>
              <w:jc w:val="left"/>
              <w:rPr>
                <w:ins w:id="1393" w:author="R4-1809485" w:date="2018-07-11T10:32:00Z"/>
                <w:rFonts w:cs="Arial"/>
                <w:highlight w:val="yellow"/>
              </w:rPr>
            </w:pPr>
            <w:ins w:id="1394" w:author="R4-1809485" w:date="2018-07-11T10:32:00Z">
              <w:r w:rsidRPr="00CD32BA">
                <w:rPr>
                  <w:rFonts w:cs="Arial"/>
                  <w:lang w:eastAsia="ja-JP"/>
                </w:rPr>
                <w:t>FFS</w:t>
              </w:r>
            </w:ins>
          </w:p>
        </w:tc>
        <w:tc>
          <w:tcPr>
            <w:tcW w:w="3322" w:type="dxa"/>
            <w:tcBorders>
              <w:top w:val="single" w:sz="4" w:space="0" w:color="auto"/>
              <w:left w:val="single" w:sz="4" w:space="0" w:color="auto"/>
              <w:bottom w:val="single" w:sz="4" w:space="0" w:color="auto"/>
              <w:right w:val="single" w:sz="4" w:space="0" w:color="auto"/>
            </w:tcBorders>
          </w:tcPr>
          <w:p w14:paraId="507243ED" w14:textId="77777777" w:rsidR="003454B6" w:rsidRDefault="003454B6" w:rsidP="00A45401">
            <w:pPr>
              <w:pStyle w:val="TAC"/>
              <w:jc w:val="left"/>
              <w:rPr>
                <w:ins w:id="1395" w:author="R4-1809485" w:date="2018-07-11T10:32:00Z"/>
                <w:rFonts w:cs="Arial"/>
                <w:highlight w:val="yellow"/>
              </w:rPr>
            </w:pPr>
            <w:ins w:id="1396" w:author="R4-1809485" w:date="2018-07-11T10:32:00Z">
              <w:r w:rsidRPr="001652CC">
                <w:rPr>
                  <w:rFonts w:cs="Arial"/>
                  <w:lang w:eastAsia="ja-JP"/>
                </w:rPr>
                <w:t>FFS</w:t>
              </w:r>
            </w:ins>
          </w:p>
        </w:tc>
      </w:tr>
      <w:tr w:rsidR="003454B6" w14:paraId="202E8630" w14:textId="77777777" w:rsidTr="00A45401">
        <w:trPr>
          <w:cantSplit/>
          <w:jc w:val="center"/>
          <w:ins w:id="1397" w:author="R4-1809485" w:date="2018-07-11T10:32:00Z"/>
        </w:trPr>
        <w:tc>
          <w:tcPr>
            <w:tcW w:w="3047" w:type="dxa"/>
            <w:tcBorders>
              <w:top w:val="single" w:sz="4" w:space="0" w:color="auto"/>
              <w:left w:val="single" w:sz="4" w:space="0" w:color="auto"/>
              <w:bottom w:val="single" w:sz="4" w:space="0" w:color="auto"/>
              <w:right w:val="single" w:sz="4" w:space="0" w:color="auto"/>
            </w:tcBorders>
            <w:hideMark/>
          </w:tcPr>
          <w:p w14:paraId="2B2E7354" w14:textId="77777777" w:rsidR="003454B6" w:rsidRDefault="003454B6" w:rsidP="00A45401">
            <w:pPr>
              <w:pStyle w:val="TAC"/>
              <w:jc w:val="left"/>
              <w:rPr>
                <w:ins w:id="1398" w:author="R4-1809485" w:date="2018-07-11T10:32:00Z"/>
                <w:lang w:eastAsia="ja-JP"/>
              </w:rPr>
            </w:pPr>
            <w:ins w:id="1399" w:author="R4-1809485" w:date="2018-07-11T10:32:00Z">
              <w:r>
                <w:rPr>
                  <w:lang w:eastAsia="ja-JP"/>
                </w:rPr>
                <w:t>6.4.</w:t>
              </w:r>
              <w:r>
                <w:rPr>
                  <w:rFonts w:hint="eastAsia"/>
                  <w:lang w:eastAsia="ja-JP"/>
                </w:rPr>
                <w:t>3</w:t>
              </w:r>
              <w:r>
                <w:rPr>
                  <w:lang w:eastAsia="ja-JP"/>
                </w:rPr>
                <w:t xml:space="preserve"> OTA total power dynamic range </w:t>
              </w:r>
            </w:ins>
          </w:p>
        </w:tc>
        <w:tc>
          <w:tcPr>
            <w:tcW w:w="3402" w:type="dxa"/>
            <w:tcBorders>
              <w:top w:val="single" w:sz="4" w:space="0" w:color="auto"/>
              <w:left w:val="single" w:sz="4" w:space="0" w:color="auto"/>
              <w:bottom w:val="single" w:sz="4" w:space="0" w:color="auto"/>
              <w:right w:val="single" w:sz="4" w:space="0" w:color="auto"/>
            </w:tcBorders>
          </w:tcPr>
          <w:p w14:paraId="300B1EC8" w14:textId="77777777" w:rsidR="003454B6" w:rsidRDefault="003454B6" w:rsidP="00A45401">
            <w:pPr>
              <w:pStyle w:val="TAC"/>
              <w:jc w:val="left"/>
              <w:rPr>
                <w:ins w:id="1400" w:author="R4-1809485" w:date="2018-07-11T10:32:00Z"/>
                <w:rFonts w:cs="Arial"/>
                <w:highlight w:val="yellow"/>
              </w:rPr>
            </w:pPr>
            <w:ins w:id="1401" w:author="R4-1809485" w:date="2018-07-11T10:32:00Z">
              <w:r w:rsidRPr="00CD32BA">
                <w:rPr>
                  <w:rFonts w:cs="Arial"/>
                  <w:lang w:eastAsia="ja-JP"/>
                </w:rPr>
                <w:t>FFS</w:t>
              </w:r>
            </w:ins>
          </w:p>
        </w:tc>
        <w:tc>
          <w:tcPr>
            <w:tcW w:w="3322" w:type="dxa"/>
            <w:tcBorders>
              <w:top w:val="single" w:sz="4" w:space="0" w:color="auto"/>
              <w:left w:val="single" w:sz="4" w:space="0" w:color="auto"/>
              <w:bottom w:val="single" w:sz="4" w:space="0" w:color="auto"/>
              <w:right w:val="single" w:sz="4" w:space="0" w:color="auto"/>
            </w:tcBorders>
          </w:tcPr>
          <w:p w14:paraId="35A89A26" w14:textId="77777777" w:rsidR="003454B6" w:rsidRDefault="003454B6" w:rsidP="00A45401">
            <w:pPr>
              <w:pStyle w:val="TAC"/>
              <w:jc w:val="left"/>
              <w:rPr>
                <w:ins w:id="1402" w:author="R4-1809485" w:date="2018-07-11T10:32:00Z"/>
                <w:rFonts w:cs="Arial"/>
                <w:highlight w:val="yellow"/>
              </w:rPr>
            </w:pPr>
            <w:ins w:id="1403" w:author="R4-1809485" w:date="2018-07-11T10:32:00Z">
              <w:r w:rsidRPr="001652CC">
                <w:rPr>
                  <w:rFonts w:cs="Arial"/>
                  <w:lang w:eastAsia="ja-JP"/>
                </w:rPr>
                <w:t>FFS</w:t>
              </w:r>
            </w:ins>
          </w:p>
        </w:tc>
      </w:tr>
      <w:tr w:rsidR="003454B6" w14:paraId="0D962DA0" w14:textId="77777777" w:rsidTr="00A45401">
        <w:trPr>
          <w:cantSplit/>
          <w:trHeight w:val="113"/>
          <w:jc w:val="center"/>
          <w:ins w:id="1404" w:author="R4-1809485" w:date="2018-07-11T10:32:00Z"/>
        </w:trPr>
        <w:tc>
          <w:tcPr>
            <w:tcW w:w="3047" w:type="dxa"/>
            <w:tcBorders>
              <w:top w:val="single" w:sz="4" w:space="0" w:color="auto"/>
              <w:left w:val="single" w:sz="4" w:space="0" w:color="auto"/>
              <w:bottom w:val="single" w:sz="4" w:space="0" w:color="auto"/>
              <w:right w:val="single" w:sz="4" w:space="0" w:color="auto"/>
            </w:tcBorders>
            <w:hideMark/>
          </w:tcPr>
          <w:p w14:paraId="33DEA5DF" w14:textId="77777777" w:rsidR="003454B6" w:rsidRDefault="003454B6" w:rsidP="00A45401">
            <w:pPr>
              <w:pStyle w:val="TAC"/>
              <w:jc w:val="left"/>
              <w:rPr>
                <w:ins w:id="1405" w:author="R4-1809485" w:date="2018-07-11T10:32:00Z"/>
                <w:lang w:eastAsia="ja-JP"/>
              </w:rPr>
            </w:pPr>
            <w:ins w:id="1406" w:author="R4-1809485" w:date="2018-07-11T10:32:00Z">
              <w:r>
                <w:rPr>
                  <w:rFonts w:cs="Arial"/>
                </w:rPr>
                <w:t>6.5.2 OTA transmitter OFF power</w:t>
              </w:r>
            </w:ins>
          </w:p>
        </w:tc>
        <w:tc>
          <w:tcPr>
            <w:tcW w:w="3402" w:type="dxa"/>
            <w:tcBorders>
              <w:top w:val="single" w:sz="4" w:space="0" w:color="auto"/>
              <w:left w:val="single" w:sz="4" w:space="0" w:color="auto"/>
              <w:bottom w:val="single" w:sz="4" w:space="0" w:color="auto"/>
              <w:right w:val="single" w:sz="4" w:space="0" w:color="auto"/>
            </w:tcBorders>
          </w:tcPr>
          <w:p w14:paraId="7F8E2BF5" w14:textId="77777777" w:rsidR="003454B6" w:rsidRDefault="003454B6" w:rsidP="00A45401">
            <w:pPr>
              <w:pStyle w:val="TAC"/>
              <w:jc w:val="left"/>
              <w:rPr>
                <w:ins w:id="1407" w:author="R4-1809485" w:date="2018-07-11T10:32:00Z"/>
                <w:rFonts w:cs="Arial"/>
                <w:highlight w:val="yellow"/>
              </w:rPr>
            </w:pPr>
            <w:ins w:id="1408" w:author="R4-1809485" w:date="2018-07-11T10:32:00Z">
              <w:r w:rsidRPr="00CD32BA">
                <w:rPr>
                  <w:rFonts w:cs="Arial"/>
                  <w:lang w:eastAsia="ja-JP"/>
                </w:rPr>
                <w:t>FFS</w:t>
              </w:r>
            </w:ins>
          </w:p>
        </w:tc>
        <w:tc>
          <w:tcPr>
            <w:tcW w:w="3322" w:type="dxa"/>
            <w:tcBorders>
              <w:top w:val="single" w:sz="4" w:space="0" w:color="auto"/>
              <w:left w:val="single" w:sz="4" w:space="0" w:color="auto"/>
              <w:bottom w:val="single" w:sz="4" w:space="0" w:color="auto"/>
              <w:right w:val="single" w:sz="4" w:space="0" w:color="auto"/>
            </w:tcBorders>
          </w:tcPr>
          <w:p w14:paraId="0C394EF1" w14:textId="77777777" w:rsidR="003454B6" w:rsidRDefault="003454B6" w:rsidP="00A45401">
            <w:pPr>
              <w:pStyle w:val="TAC"/>
              <w:jc w:val="left"/>
              <w:rPr>
                <w:ins w:id="1409" w:author="R4-1809485" w:date="2018-07-11T10:32:00Z"/>
                <w:rFonts w:cs="Arial"/>
                <w:highlight w:val="yellow"/>
              </w:rPr>
            </w:pPr>
            <w:ins w:id="1410" w:author="R4-1809485" w:date="2018-07-11T10:32:00Z">
              <w:r w:rsidRPr="001652CC">
                <w:rPr>
                  <w:rFonts w:cs="Arial"/>
                  <w:lang w:eastAsia="ja-JP"/>
                </w:rPr>
                <w:t>FFS</w:t>
              </w:r>
            </w:ins>
          </w:p>
        </w:tc>
      </w:tr>
      <w:tr w:rsidR="003454B6" w14:paraId="754804E2" w14:textId="77777777" w:rsidTr="00A45401">
        <w:trPr>
          <w:cantSplit/>
          <w:jc w:val="center"/>
          <w:ins w:id="1411" w:author="R4-1809485" w:date="2018-07-11T10:32:00Z"/>
        </w:trPr>
        <w:tc>
          <w:tcPr>
            <w:tcW w:w="3047" w:type="dxa"/>
            <w:tcBorders>
              <w:top w:val="single" w:sz="4" w:space="0" w:color="auto"/>
              <w:left w:val="single" w:sz="4" w:space="0" w:color="auto"/>
              <w:bottom w:val="single" w:sz="4" w:space="0" w:color="auto"/>
              <w:right w:val="single" w:sz="4" w:space="0" w:color="auto"/>
            </w:tcBorders>
            <w:hideMark/>
          </w:tcPr>
          <w:p w14:paraId="5560FDD5" w14:textId="77777777" w:rsidR="003454B6" w:rsidRDefault="003454B6" w:rsidP="00A45401">
            <w:pPr>
              <w:pStyle w:val="TAC"/>
              <w:jc w:val="left"/>
              <w:rPr>
                <w:ins w:id="1412" w:author="R4-1809485" w:date="2018-07-11T10:32:00Z"/>
                <w:lang w:eastAsia="ja-JP"/>
              </w:rPr>
            </w:pPr>
            <w:ins w:id="1413" w:author="R4-1809485" w:date="2018-07-11T10:32:00Z">
              <w:r>
                <w:rPr>
                  <w:rFonts w:cs="Arial"/>
                </w:rPr>
                <w:t>6.5.3 OTA transmitter transient period</w:t>
              </w:r>
            </w:ins>
          </w:p>
        </w:tc>
        <w:tc>
          <w:tcPr>
            <w:tcW w:w="3402" w:type="dxa"/>
            <w:tcBorders>
              <w:top w:val="single" w:sz="4" w:space="0" w:color="auto"/>
              <w:left w:val="single" w:sz="4" w:space="0" w:color="auto"/>
              <w:bottom w:val="single" w:sz="4" w:space="0" w:color="auto"/>
              <w:right w:val="single" w:sz="4" w:space="0" w:color="auto"/>
            </w:tcBorders>
          </w:tcPr>
          <w:p w14:paraId="04F6C2C1" w14:textId="77777777" w:rsidR="003454B6" w:rsidRPr="00B55F22" w:rsidRDefault="003454B6" w:rsidP="00A45401">
            <w:pPr>
              <w:pStyle w:val="TAC"/>
              <w:jc w:val="left"/>
              <w:rPr>
                <w:ins w:id="1414" w:author="R4-1809485" w:date="2018-07-11T10:32:00Z"/>
                <w:rFonts w:cs="Arial"/>
                <w:lang w:eastAsia="ja-JP"/>
              </w:rPr>
            </w:pPr>
            <w:ins w:id="1415" w:author="R4-1809485" w:date="2018-07-11T10:32:00Z">
              <w:r w:rsidRPr="00B55F22">
                <w:rPr>
                  <w:rFonts w:cs="Arial" w:hint="eastAsia"/>
                  <w:lang w:eastAsia="ja-JP"/>
                </w:rPr>
                <w:t>N/A</w:t>
              </w:r>
            </w:ins>
          </w:p>
        </w:tc>
        <w:tc>
          <w:tcPr>
            <w:tcW w:w="3322" w:type="dxa"/>
            <w:tcBorders>
              <w:top w:val="single" w:sz="4" w:space="0" w:color="auto"/>
              <w:left w:val="single" w:sz="4" w:space="0" w:color="auto"/>
              <w:bottom w:val="single" w:sz="4" w:space="0" w:color="auto"/>
              <w:right w:val="single" w:sz="4" w:space="0" w:color="auto"/>
            </w:tcBorders>
          </w:tcPr>
          <w:p w14:paraId="099A0895" w14:textId="77777777" w:rsidR="003454B6" w:rsidRDefault="003454B6" w:rsidP="00A45401">
            <w:pPr>
              <w:pStyle w:val="TAC"/>
              <w:jc w:val="left"/>
              <w:rPr>
                <w:ins w:id="1416" w:author="R4-1809485" w:date="2018-07-11T10:32:00Z"/>
                <w:rFonts w:cs="Arial"/>
                <w:highlight w:val="yellow"/>
              </w:rPr>
            </w:pPr>
            <w:ins w:id="1417" w:author="R4-1809485" w:date="2018-07-11T10:32:00Z">
              <w:r w:rsidRPr="001652CC">
                <w:rPr>
                  <w:rFonts w:cs="Arial"/>
                  <w:lang w:eastAsia="ja-JP"/>
                </w:rPr>
                <w:t>FFS</w:t>
              </w:r>
            </w:ins>
          </w:p>
        </w:tc>
      </w:tr>
      <w:tr w:rsidR="003454B6" w14:paraId="515209D1" w14:textId="77777777" w:rsidTr="00A45401">
        <w:trPr>
          <w:cantSplit/>
          <w:jc w:val="center"/>
          <w:ins w:id="1418" w:author="R4-1809485" w:date="2018-07-11T10:32:00Z"/>
        </w:trPr>
        <w:tc>
          <w:tcPr>
            <w:tcW w:w="3047" w:type="dxa"/>
            <w:tcBorders>
              <w:top w:val="single" w:sz="4" w:space="0" w:color="auto"/>
              <w:left w:val="single" w:sz="4" w:space="0" w:color="auto"/>
              <w:right w:val="single" w:sz="4" w:space="0" w:color="auto"/>
            </w:tcBorders>
            <w:hideMark/>
          </w:tcPr>
          <w:p w14:paraId="66F03A40" w14:textId="77777777" w:rsidR="003454B6" w:rsidRDefault="003454B6" w:rsidP="00A45401">
            <w:pPr>
              <w:pStyle w:val="TAC"/>
              <w:jc w:val="left"/>
              <w:rPr>
                <w:ins w:id="1419" w:author="R4-1809485" w:date="2018-07-11T10:32:00Z"/>
                <w:lang w:eastAsia="ja-JP"/>
              </w:rPr>
            </w:pPr>
            <w:ins w:id="1420" w:author="R4-1809485" w:date="2018-07-11T10:32:00Z">
              <w:r>
                <w:rPr>
                  <w:rFonts w:cs="v4.2.0"/>
                </w:rPr>
                <w:t>6.6.</w:t>
              </w:r>
              <w:r>
                <w:rPr>
                  <w:rFonts w:cs="v4.2.0" w:hint="eastAsia"/>
                  <w:lang w:eastAsia="ja-JP"/>
                </w:rPr>
                <w:t>1</w:t>
              </w:r>
              <w:r>
                <w:rPr>
                  <w:rFonts w:cs="v4.2.0"/>
                </w:rPr>
                <w:t xml:space="preserve"> OTA frequency error</w:t>
              </w:r>
            </w:ins>
          </w:p>
        </w:tc>
        <w:tc>
          <w:tcPr>
            <w:tcW w:w="3402" w:type="dxa"/>
            <w:tcBorders>
              <w:top w:val="single" w:sz="4" w:space="0" w:color="auto"/>
              <w:left w:val="single" w:sz="4" w:space="0" w:color="auto"/>
              <w:bottom w:val="single" w:sz="4" w:space="0" w:color="auto"/>
              <w:right w:val="single" w:sz="4" w:space="0" w:color="auto"/>
            </w:tcBorders>
          </w:tcPr>
          <w:p w14:paraId="28F795AC" w14:textId="77777777" w:rsidR="003454B6" w:rsidRDefault="003454B6" w:rsidP="00A45401">
            <w:pPr>
              <w:pStyle w:val="TAC"/>
              <w:jc w:val="left"/>
              <w:rPr>
                <w:ins w:id="1421" w:author="R4-1809485" w:date="2018-07-11T10:32:00Z"/>
                <w:rFonts w:cs="Arial"/>
                <w:highlight w:val="yellow"/>
              </w:rPr>
            </w:pPr>
            <w:ins w:id="1422" w:author="R4-1809485" w:date="2018-07-11T10:32:00Z">
              <w:r w:rsidRPr="00B55F22">
                <w:rPr>
                  <w:rFonts w:cs="Arial" w:hint="eastAsia"/>
                </w:rPr>
                <w:t>±</w:t>
              </w:r>
              <w:r>
                <w:rPr>
                  <w:rFonts w:cs="Arial" w:hint="eastAsia"/>
                  <w:lang w:eastAsia="ja-JP"/>
                </w:rPr>
                <w:t>[</w:t>
              </w:r>
              <w:r w:rsidRPr="00B55F22">
                <w:rPr>
                  <w:rFonts w:cs="Arial"/>
                </w:rPr>
                <w:t>12</w:t>
              </w:r>
              <w:r>
                <w:rPr>
                  <w:rFonts w:cs="Arial" w:hint="eastAsia"/>
                  <w:lang w:eastAsia="ja-JP"/>
                </w:rPr>
                <w:t xml:space="preserve">] </w:t>
              </w:r>
              <w:r w:rsidRPr="00B55F22">
                <w:rPr>
                  <w:rFonts w:cs="Arial"/>
                </w:rPr>
                <w:t>Hz</w:t>
              </w:r>
            </w:ins>
          </w:p>
        </w:tc>
        <w:tc>
          <w:tcPr>
            <w:tcW w:w="3322" w:type="dxa"/>
            <w:tcBorders>
              <w:top w:val="single" w:sz="4" w:space="0" w:color="auto"/>
              <w:left w:val="single" w:sz="4" w:space="0" w:color="auto"/>
              <w:right w:val="single" w:sz="4" w:space="0" w:color="auto"/>
            </w:tcBorders>
          </w:tcPr>
          <w:p w14:paraId="3D35BAF4" w14:textId="77777777" w:rsidR="003454B6" w:rsidRDefault="003454B6" w:rsidP="00A45401">
            <w:pPr>
              <w:pStyle w:val="TAC"/>
              <w:jc w:val="left"/>
              <w:rPr>
                <w:ins w:id="1423" w:author="R4-1809485" w:date="2018-07-11T10:32:00Z"/>
                <w:rFonts w:cs="Arial"/>
                <w:highlight w:val="yellow"/>
              </w:rPr>
            </w:pPr>
            <w:ins w:id="1424" w:author="R4-1809485" w:date="2018-07-11T10:32:00Z">
              <w:r w:rsidRPr="001652CC">
                <w:rPr>
                  <w:rFonts w:cs="Arial"/>
                  <w:lang w:eastAsia="ja-JP"/>
                </w:rPr>
                <w:t>FFS</w:t>
              </w:r>
            </w:ins>
          </w:p>
        </w:tc>
      </w:tr>
      <w:tr w:rsidR="003454B6" w14:paraId="718EABCB" w14:textId="77777777" w:rsidTr="00A45401">
        <w:trPr>
          <w:cantSplit/>
          <w:jc w:val="center"/>
          <w:ins w:id="1425" w:author="R4-1809485" w:date="2018-07-11T10:32:00Z"/>
        </w:trPr>
        <w:tc>
          <w:tcPr>
            <w:tcW w:w="3047" w:type="dxa"/>
            <w:tcBorders>
              <w:top w:val="single" w:sz="4" w:space="0" w:color="auto"/>
              <w:left w:val="single" w:sz="4" w:space="0" w:color="auto"/>
              <w:bottom w:val="single" w:sz="4" w:space="0" w:color="auto"/>
              <w:right w:val="single" w:sz="4" w:space="0" w:color="auto"/>
            </w:tcBorders>
            <w:hideMark/>
          </w:tcPr>
          <w:p w14:paraId="534F7556" w14:textId="77777777" w:rsidR="003454B6" w:rsidRDefault="003454B6" w:rsidP="00A45401">
            <w:pPr>
              <w:pStyle w:val="TAC"/>
              <w:jc w:val="left"/>
              <w:rPr>
                <w:ins w:id="1426" w:author="R4-1809485" w:date="2018-07-11T10:32:00Z"/>
                <w:lang w:eastAsia="ja-JP"/>
              </w:rPr>
            </w:pPr>
            <w:ins w:id="1427" w:author="R4-1809485" w:date="2018-07-11T10:32:00Z">
              <w:r>
                <w:rPr>
                  <w:rFonts w:cs="v4.2.0"/>
                </w:rPr>
                <w:t>6.6.</w:t>
              </w:r>
              <w:r>
                <w:rPr>
                  <w:rFonts w:cs="v4.2.0" w:hint="eastAsia"/>
                  <w:lang w:eastAsia="ja-JP"/>
                </w:rPr>
                <w:t>2</w:t>
              </w:r>
              <w:r>
                <w:rPr>
                  <w:rFonts w:cs="v4.2.0"/>
                </w:rPr>
                <w:t xml:space="preserve"> OTA modulation quality</w:t>
              </w:r>
            </w:ins>
          </w:p>
        </w:tc>
        <w:tc>
          <w:tcPr>
            <w:tcW w:w="3402" w:type="dxa"/>
            <w:tcBorders>
              <w:top w:val="single" w:sz="4" w:space="0" w:color="auto"/>
              <w:left w:val="single" w:sz="4" w:space="0" w:color="auto"/>
              <w:bottom w:val="single" w:sz="4" w:space="0" w:color="auto"/>
              <w:right w:val="single" w:sz="4" w:space="0" w:color="auto"/>
            </w:tcBorders>
          </w:tcPr>
          <w:p w14:paraId="2A5538FD" w14:textId="77777777" w:rsidR="003454B6" w:rsidRDefault="003454B6" w:rsidP="00A45401">
            <w:pPr>
              <w:pStyle w:val="TAC"/>
              <w:jc w:val="left"/>
              <w:rPr>
                <w:ins w:id="1428" w:author="R4-1809485" w:date="2018-07-11T10:32:00Z"/>
                <w:rFonts w:cs="Arial"/>
                <w:highlight w:val="yellow"/>
              </w:rPr>
            </w:pPr>
            <w:ins w:id="1429" w:author="R4-1809485" w:date="2018-07-11T10:32:00Z">
              <w:r w:rsidRPr="00A60C09">
                <w:rPr>
                  <w:rFonts w:cs="Arial"/>
                  <w:lang w:eastAsia="ja-JP"/>
                </w:rPr>
                <w:t>FFS</w:t>
              </w:r>
            </w:ins>
          </w:p>
        </w:tc>
        <w:tc>
          <w:tcPr>
            <w:tcW w:w="3322" w:type="dxa"/>
            <w:tcBorders>
              <w:top w:val="single" w:sz="4" w:space="0" w:color="auto"/>
              <w:left w:val="single" w:sz="4" w:space="0" w:color="auto"/>
              <w:bottom w:val="single" w:sz="4" w:space="0" w:color="auto"/>
              <w:right w:val="single" w:sz="4" w:space="0" w:color="auto"/>
            </w:tcBorders>
          </w:tcPr>
          <w:p w14:paraId="22780619" w14:textId="77777777" w:rsidR="003454B6" w:rsidRDefault="003454B6" w:rsidP="00A45401">
            <w:pPr>
              <w:pStyle w:val="TAC"/>
              <w:jc w:val="left"/>
              <w:rPr>
                <w:ins w:id="1430" w:author="R4-1809485" w:date="2018-07-11T10:32:00Z"/>
                <w:rFonts w:cs="Arial"/>
                <w:highlight w:val="yellow"/>
              </w:rPr>
            </w:pPr>
            <w:ins w:id="1431" w:author="R4-1809485" w:date="2018-07-11T10:32:00Z">
              <w:r w:rsidRPr="001652CC">
                <w:rPr>
                  <w:rFonts w:cs="Arial"/>
                  <w:lang w:eastAsia="ja-JP"/>
                </w:rPr>
                <w:t>FFS</w:t>
              </w:r>
            </w:ins>
          </w:p>
        </w:tc>
      </w:tr>
      <w:tr w:rsidR="003454B6" w14:paraId="5BFD1DF1" w14:textId="77777777" w:rsidTr="00A45401">
        <w:trPr>
          <w:cantSplit/>
          <w:jc w:val="center"/>
          <w:ins w:id="1432" w:author="R4-1809485" w:date="2018-07-11T10:32:00Z"/>
        </w:trPr>
        <w:tc>
          <w:tcPr>
            <w:tcW w:w="3047" w:type="dxa"/>
            <w:tcBorders>
              <w:top w:val="single" w:sz="4" w:space="0" w:color="auto"/>
              <w:left w:val="single" w:sz="4" w:space="0" w:color="auto"/>
              <w:bottom w:val="single" w:sz="4" w:space="0" w:color="auto"/>
              <w:right w:val="single" w:sz="4" w:space="0" w:color="auto"/>
            </w:tcBorders>
            <w:hideMark/>
          </w:tcPr>
          <w:p w14:paraId="09618C3A" w14:textId="77777777" w:rsidR="003454B6" w:rsidRDefault="003454B6" w:rsidP="00A45401">
            <w:pPr>
              <w:pStyle w:val="TAC"/>
              <w:jc w:val="left"/>
              <w:rPr>
                <w:ins w:id="1433" w:author="R4-1809485" w:date="2018-07-11T10:32:00Z"/>
                <w:lang w:eastAsia="ja-JP"/>
              </w:rPr>
            </w:pPr>
            <w:ins w:id="1434" w:author="R4-1809485" w:date="2018-07-11T10:32:00Z">
              <w:r>
                <w:rPr>
                  <w:rFonts w:cs="v4.2.0"/>
                </w:rPr>
                <w:t>6.6.</w:t>
              </w:r>
              <w:r>
                <w:rPr>
                  <w:rFonts w:cs="v4.2.0" w:hint="eastAsia"/>
                  <w:lang w:eastAsia="ja-JP"/>
                </w:rPr>
                <w:t>3</w:t>
              </w:r>
              <w:r>
                <w:rPr>
                  <w:rFonts w:cs="v4.2.0"/>
                  <w:lang w:eastAsia="ja-JP"/>
                </w:rPr>
                <w:t xml:space="preserve"> OTA time alignment error</w:t>
              </w:r>
            </w:ins>
          </w:p>
        </w:tc>
        <w:tc>
          <w:tcPr>
            <w:tcW w:w="3402" w:type="dxa"/>
            <w:tcBorders>
              <w:top w:val="single" w:sz="4" w:space="0" w:color="auto"/>
              <w:left w:val="single" w:sz="4" w:space="0" w:color="auto"/>
              <w:bottom w:val="single" w:sz="4" w:space="0" w:color="auto"/>
              <w:right w:val="single" w:sz="4" w:space="0" w:color="auto"/>
            </w:tcBorders>
          </w:tcPr>
          <w:p w14:paraId="7E4D3BBF" w14:textId="77777777" w:rsidR="003454B6" w:rsidRDefault="003454B6" w:rsidP="00A45401">
            <w:pPr>
              <w:pStyle w:val="TAC"/>
              <w:jc w:val="left"/>
              <w:rPr>
                <w:ins w:id="1435" w:author="R4-1809485" w:date="2018-07-11T10:32:00Z"/>
                <w:rFonts w:cs="Arial"/>
                <w:highlight w:val="yellow"/>
                <w:lang w:eastAsia="ja-JP"/>
              </w:rPr>
            </w:pPr>
            <w:ins w:id="1436" w:author="R4-1809485" w:date="2018-07-11T10:32:00Z">
              <w:r w:rsidRPr="00B55F22">
                <w:rPr>
                  <w:rFonts w:cs="Arial" w:hint="eastAsia"/>
                </w:rPr>
                <w:t>±</w:t>
              </w:r>
              <w:r>
                <w:rPr>
                  <w:rFonts w:cs="Arial" w:hint="eastAsia"/>
                  <w:lang w:eastAsia="ja-JP"/>
                </w:rPr>
                <w:t>[25] ns</w:t>
              </w:r>
            </w:ins>
          </w:p>
        </w:tc>
        <w:tc>
          <w:tcPr>
            <w:tcW w:w="3322" w:type="dxa"/>
            <w:tcBorders>
              <w:top w:val="single" w:sz="4" w:space="0" w:color="auto"/>
              <w:left w:val="single" w:sz="4" w:space="0" w:color="auto"/>
              <w:bottom w:val="single" w:sz="4" w:space="0" w:color="auto"/>
              <w:right w:val="single" w:sz="4" w:space="0" w:color="auto"/>
            </w:tcBorders>
          </w:tcPr>
          <w:p w14:paraId="73FA14CE" w14:textId="77777777" w:rsidR="003454B6" w:rsidRDefault="003454B6" w:rsidP="00A45401">
            <w:pPr>
              <w:pStyle w:val="TAC"/>
              <w:jc w:val="left"/>
              <w:rPr>
                <w:ins w:id="1437" w:author="R4-1809485" w:date="2018-07-11T10:32:00Z"/>
                <w:rFonts w:cs="Arial"/>
                <w:highlight w:val="yellow"/>
              </w:rPr>
            </w:pPr>
            <w:ins w:id="1438" w:author="R4-1809485" w:date="2018-07-11T10:32:00Z">
              <w:r w:rsidRPr="001652CC">
                <w:rPr>
                  <w:rFonts w:cs="Arial"/>
                  <w:lang w:eastAsia="ja-JP"/>
                </w:rPr>
                <w:t>FFS</w:t>
              </w:r>
            </w:ins>
          </w:p>
        </w:tc>
      </w:tr>
      <w:tr w:rsidR="003454B6" w14:paraId="29EA0B0D" w14:textId="77777777" w:rsidTr="00A45401">
        <w:trPr>
          <w:cantSplit/>
          <w:jc w:val="center"/>
          <w:ins w:id="1439" w:author="R4-1809485" w:date="2018-07-11T10:32:00Z"/>
        </w:trPr>
        <w:tc>
          <w:tcPr>
            <w:tcW w:w="3047" w:type="dxa"/>
            <w:tcBorders>
              <w:top w:val="single" w:sz="4" w:space="0" w:color="auto"/>
              <w:left w:val="single" w:sz="4" w:space="0" w:color="auto"/>
              <w:bottom w:val="single" w:sz="4" w:space="0" w:color="auto"/>
              <w:right w:val="single" w:sz="4" w:space="0" w:color="auto"/>
            </w:tcBorders>
            <w:hideMark/>
          </w:tcPr>
          <w:p w14:paraId="1872912D" w14:textId="77777777" w:rsidR="003454B6" w:rsidRDefault="003454B6" w:rsidP="00A45401">
            <w:pPr>
              <w:pStyle w:val="TAC"/>
              <w:jc w:val="left"/>
              <w:rPr>
                <w:ins w:id="1440" w:author="R4-1809485" w:date="2018-07-11T10:32:00Z"/>
                <w:lang w:eastAsia="ja-JP"/>
              </w:rPr>
            </w:pPr>
            <w:ins w:id="1441" w:author="R4-1809485" w:date="2018-07-11T10:32:00Z">
              <w:r>
                <w:rPr>
                  <w:lang w:eastAsia="ja-JP"/>
                </w:rPr>
                <w:t>6.7.2 OTA occupied bandwidth</w:t>
              </w:r>
            </w:ins>
          </w:p>
        </w:tc>
        <w:tc>
          <w:tcPr>
            <w:tcW w:w="3402" w:type="dxa"/>
            <w:tcBorders>
              <w:top w:val="single" w:sz="4" w:space="0" w:color="auto"/>
              <w:left w:val="single" w:sz="4" w:space="0" w:color="auto"/>
              <w:bottom w:val="single" w:sz="4" w:space="0" w:color="auto"/>
              <w:right w:val="single" w:sz="4" w:space="0" w:color="auto"/>
            </w:tcBorders>
          </w:tcPr>
          <w:p w14:paraId="7E383107" w14:textId="77777777" w:rsidR="003454B6" w:rsidRDefault="003454B6" w:rsidP="00A45401">
            <w:pPr>
              <w:pStyle w:val="TAC"/>
              <w:jc w:val="left"/>
              <w:rPr>
                <w:ins w:id="1442" w:author="R4-1809485" w:date="2018-07-11T10:32:00Z"/>
                <w:rFonts w:cs="Arial"/>
                <w:highlight w:val="yellow"/>
              </w:rPr>
            </w:pPr>
            <w:ins w:id="1443" w:author="R4-1809485" w:date="2018-07-11T10:32:00Z">
              <w:r w:rsidRPr="00A60C09">
                <w:rPr>
                  <w:rFonts w:cs="Arial"/>
                  <w:lang w:eastAsia="ja-JP"/>
                </w:rPr>
                <w:t>FFS</w:t>
              </w:r>
            </w:ins>
          </w:p>
        </w:tc>
        <w:tc>
          <w:tcPr>
            <w:tcW w:w="3322" w:type="dxa"/>
            <w:tcBorders>
              <w:top w:val="single" w:sz="4" w:space="0" w:color="auto"/>
              <w:left w:val="single" w:sz="4" w:space="0" w:color="auto"/>
              <w:bottom w:val="single" w:sz="4" w:space="0" w:color="auto"/>
              <w:right w:val="single" w:sz="4" w:space="0" w:color="auto"/>
            </w:tcBorders>
          </w:tcPr>
          <w:p w14:paraId="4CBDD6E6" w14:textId="77777777" w:rsidR="003454B6" w:rsidRDefault="003454B6" w:rsidP="00A45401">
            <w:pPr>
              <w:pStyle w:val="TAC"/>
              <w:jc w:val="left"/>
              <w:rPr>
                <w:ins w:id="1444" w:author="R4-1809485" w:date="2018-07-11T10:32:00Z"/>
                <w:rFonts w:cs="Arial"/>
                <w:highlight w:val="yellow"/>
              </w:rPr>
            </w:pPr>
            <w:ins w:id="1445" w:author="R4-1809485" w:date="2018-07-11T10:32:00Z">
              <w:r w:rsidRPr="001652CC">
                <w:rPr>
                  <w:rFonts w:cs="Arial"/>
                  <w:lang w:eastAsia="ja-JP"/>
                </w:rPr>
                <w:t>FFS</w:t>
              </w:r>
            </w:ins>
          </w:p>
        </w:tc>
      </w:tr>
      <w:tr w:rsidR="003454B6" w14:paraId="1B4BB7C1" w14:textId="77777777" w:rsidTr="00A45401">
        <w:trPr>
          <w:cantSplit/>
          <w:jc w:val="center"/>
          <w:ins w:id="1446" w:author="R4-1809485" w:date="2018-07-11T10:32:00Z"/>
        </w:trPr>
        <w:tc>
          <w:tcPr>
            <w:tcW w:w="3047" w:type="dxa"/>
            <w:tcBorders>
              <w:top w:val="single" w:sz="4" w:space="0" w:color="auto"/>
              <w:left w:val="single" w:sz="4" w:space="0" w:color="auto"/>
              <w:right w:val="single" w:sz="4" w:space="0" w:color="auto"/>
            </w:tcBorders>
            <w:hideMark/>
          </w:tcPr>
          <w:p w14:paraId="12B6AEDE" w14:textId="77777777" w:rsidR="003454B6" w:rsidRDefault="003454B6" w:rsidP="00A45401">
            <w:pPr>
              <w:pStyle w:val="TAC"/>
              <w:jc w:val="left"/>
              <w:rPr>
                <w:ins w:id="1447" w:author="R4-1809485" w:date="2018-07-11T10:32:00Z"/>
                <w:lang w:eastAsia="ja-JP"/>
              </w:rPr>
            </w:pPr>
            <w:ins w:id="1448" w:author="R4-1809485" w:date="2018-07-11T10:32:00Z">
              <w:r>
                <w:rPr>
                  <w:lang w:eastAsia="ja-JP"/>
                </w:rPr>
                <w:t>6.7.3 OTA ACLR</w:t>
              </w:r>
            </w:ins>
          </w:p>
        </w:tc>
        <w:tc>
          <w:tcPr>
            <w:tcW w:w="3402" w:type="dxa"/>
            <w:tcBorders>
              <w:top w:val="single" w:sz="4" w:space="0" w:color="auto"/>
              <w:left w:val="single" w:sz="4" w:space="0" w:color="auto"/>
              <w:bottom w:val="single" w:sz="4" w:space="0" w:color="auto"/>
              <w:right w:val="single" w:sz="4" w:space="0" w:color="auto"/>
            </w:tcBorders>
          </w:tcPr>
          <w:p w14:paraId="055F3685" w14:textId="77777777" w:rsidR="003454B6" w:rsidRDefault="003454B6" w:rsidP="00A45401">
            <w:pPr>
              <w:pStyle w:val="TAC"/>
              <w:jc w:val="left"/>
              <w:rPr>
                <w:ins w:id="1449" w:author="R4-1809485" w:date="2018-07-11T10:32:00Z"/>
                <w:rFonts w:cs="Arial"/>
                <w:highlight w:val="yellow"/>
                <w:lang w:eastAsia="ja-JP"/>
              </w:rPr>
            </w:pPr>
            <w:ins w:id="1450" w:author="R4-1809485" w:date="2018-07-11T10:32:00Z">
              <w:r w:rsidRPr="00A60C09">
                <w:rPr>
                  <w:rFonts w:cs="Arial"/>
                  <w:lang w:eastAsia="ja-JP"/>
                </w:rPr>
                <w:t>FFS</w:t>
              </w:r>
            </w:ins>
          </w:p>
        </w:tc>
        <w:tc>
          <w:tcPr>
            <w:tcW w:w="3322" w:type="dxa"/>
            <w:tcBorders>
              <w:top w:val="single" w:sz="4" w:space="0" w:color="auto"/>
              <w:left w:val="single" w:sz="4" w:space="0" w:color="auto"/>
              <w:bottom w:val="single" w:sz="4" w:space="0" w:color="auto"/>
              <w:right w:val="single" w:sz="4" w:space="0" w:color="auto"/>
            </w:tcBorders>
          </w:tcPr>
          <w:p w14:paraId="30BB44D0" w14:textId="77777777" w:rsidR="003454B6" w:rsidRDefault="003454B6" w:rsidP="00A45401">
            <w:pPr>
              <w:pStyle w:val="TAC"/>
              <w:jc w:val="left"/>
              <w:rPr>
                <w:ins w:id="1451" w:author="R4-1809485" w:date="2018-07-11T10:32:00Z"/>
                <w:rFonts w:cs="Arial"/>
                <w:highlight w:val="yellow"/>
              </w:rPr>
            </w:pPr>
            <w:ins w:id="1452" w:author="R4-1809485" w:date="2018-07-11T10:32:00Z">
              <w:r w:rsidRPr="001652CC">
                <w:rPr>
                  <w:rFonts w:cs="Arial"/>
                  <w:lang w:eastAsia="ja-JP"/>
                </w:rPr>
                <w:t>FFS</w:t>
              </w:r>
            </w:ins>
          </w:p>
        </w:tc>
      </w:tr>
      <w:tr w:rsidR="003454B6" w14:paraId="574C9AAB" w14:textId="77777777" w:rsidTr="00A45401">
        <w:trPr>
          <w:cantSplit/>
          <w:jc w:val="center"/>
          <w:ins w:id="1453" w:author="R4-1809485" w:date="2018-07-11T10:32:00Z"/>
        </w:trPr>
        <w:tc>
          <w:tcPr>
            <w:tcW w:w="3047" w:type="dxa"/>
            <w:tcBorders>
              <w:top w:val="single" w:sz="4" w:space="0" w:color="auto"/>
              <w:left w:val="single" w:sz="4" w:space="0" w:color="auto"/>
              <w:bottom w:val="single" w:sz="4" w:space="0" w:color="auto"/>
              <w:right w:val="single" w:sz="4" w:space="0" w:color="auto"/>
            </w:tcBorders>
            <w:hideMark/>
          </w:tcPr>
          <w:p w14:paraId="42D538EF" w14:textId="77777777" w:rsidR="003454B6" w:rsidRDefault="003454B6" w:rsidP="00A45401">
            <w:pPr>
              <w:pStyle w:val="TAC"/>
              <w:jc w:val="left"/>
              <w:rPr>
                <w:ins w:id="1454" w:author="R4-1809485" w:date="2018-07-11T10:32:00Z"/>
                <w:lang w:eastAsia="ja-JP"/>
              </w:rPr>
            </w:pPr>
            <w:ins w:id="1455" w:author="R4-1809485" w:date="2018-07-11T10:32:00Z">
              <w:r>
                <w:rPr>
                  <w:lang w:eastAsia="ja-JP"/>
                </w:rPr>
                <w:t>6.7.4 OTA operating band unwanted emissions</w:t>
              </w:r>
            </w:ins>
          </w:p>
        </w:tc>
        <w:tc>
          <w:tcPr>
            <w:tcW w:w="3402" w:type="dxa"/>
            <w:tcBorders>
              <w:top w:val="single" w:sz="4" w:space="0" w:color="auto"/>
              <w:left w:val="single" w:sz="4" w:space="0" w:color="auto"/>
              <w:bottom w:val="single" w:sz="4" w:space="0" w:color="auto"/>
              <w:right w:val="single" w:sz="4" w:space="0" w:color="auto"/>
            </w:tcBorders>
          </w:tcPr>
          <w:p w14:paraId="08F61027" w14:textId="77777777" w:rsidR="003454B6" w:rsidRDefault="003454B6" w:rsidP="00A45401">
            <w:pPr>
              <w:pStyle w:val="TAC"/>
              <w:jc w:val="left"/>
              <w:rPr>
                <w:ins w:id="1456" w:author="R4-1809485" w:date="2018-07-11T10:32:00Z"/>
                <w:rFonts w:cs="Arial"/>
                <w:highlight w:val="yellow"/>
              </w:rPr>
            </w:pPr>
            <w:ins w:id="1457" w:author="R4-1809485" w:date="2018-07-11T10:32:00Z">
              <w:r w:rsidRPr="00A60C09">
                <w:rPr>
                  <w:rFonts w:cs="Arial"/>
                  <w:lang w:eastAsia="ja-JP"/>
                </w:rPr>
                <w:t>FFS</w:t>
              </w:r>
            </w:ins>
          </w:p>
        </w:tc>
        <w:tc>
          <w:tcPr>
            <w:tcW w:w="3322" w:type="dxa"/>
            <w:tcBorders>
              <w:top w:val="single" w:sz="4" w:space="0" w:color="auto"/>
              <w:left w:val="single" w:sz="4" w:space="0" w:color="auto"/>
              <w:bottom w:val="single" w:sz="4" w:space="0" w:color="auto"/>
              <w:right w:val="single" w:sz="4" w:space="0" w:color="auto"/>
            </w:tcBorders>
          </w:tcPr>
          <w:p w14:paraId="62D66E26" w14:textId="77777777" w:rsidR="003454B6" w:rsidRDefault="003454B6" w:rsidP="00A45401">
            <w:pPr>
              <w:pStyle w:val="TAC"/>
              <w:jc w:val="left"/>
              <w:rPr>
                <w:ins w:id="1458" w:author="R4-1809485" w:date="2018-07-11T10:32:00Z"/>
                <w:rFonts w:cs="Arial"/>
                <w:highlight w:val="yellow"/>
              </w:rPr>
            </w:pPr>
            <w:ins w:id="1459" w:author="R4-1809485" w:date="2018-07-11T10:32:00Z">
              <w:r w:rsidRPr="001652CC">
                <w:rPr>
                  <w:rFonts w:cs="Arial"/>
                  <w:lang w:eastAsia="ja-JP"/>
                </w:rPr>
                <w:t>FFS</w:t>
              </w:r>
            </w:ins>
          </w:p>
        </w:tc>
      </w:tr>
      <w:tr w:rsidR="003454B6" w14:paraId="52EC86A6" w14:textId="77777777" w:rsidTr="00A45401">
        <w:trPr>
          <w:cantSplit/>
          <w:jc w:val="center"/>
          <w:ins w:id="1460" w:author="R4-1809485" w:date="2018-07-11T10:32:00Z"/>
        </w:trPr>
        <w:tc>
          <w:tcPr>
            <w:tcW w:w="3047" w:type="dxa"/>
            <w:tcBorders>
              <w:top w:val="single" w:sz="4" w:space="0" w:color="auto"/>
              <w:left w:val="single" w:sz="4" w:space="0" w:color="auto"/>
              <w:bottom w:val="single" w:sz="4" w:space="0" w:color="auto"/>
              <w:right w:val="single" w:sz="4" w:space="0" w:color="auto"/>
            </w:tcBorders>
            <w:hideMark/>
          </w:tcPr>
          <w:p w14:paraId="30D67D6B" w14:textId="77777777" w:rsidR="003454B6" w:rsidRDefault="003454B6" w:rsidP="00A45401">
            <w:pPr>
              <w:pStyle w:val="TAC"/>
              <w:jc w:val="left"/>
              <w:rPr>
                <w:ins w:id="1461" w:author="R4-1809485" w:date="2018-07-11T10:32:00Z"/>
                <w:lang w:eastAsia="ja-JP"/>
              </w:rPr>
            </w:pPr>
            <w:ins w:id="1462" w:author="R4-1809485" w:date="2018-07-11T10:32:00Z">
              <w:r>
                <w:rPr>
                  <w:rFonts w:cs="v4.2.0"/>
                </w:rPr>
                <w:t>6.7.5.</w:t>
              </w:r>
              <w:r>
                <w:rPr>
                  <w:rFonts w:cs="v4.2.0" w:hint="eastAsia"/>
                  <w:lang w:eastAsia="ja-JP"/>
                </w:rPr>
                <w:t xml:space="preserve">3.2 </w:t>
              </w:r>
              <w:r>
                <w:rPr>
                  <w:rFonts w:cs="v4.2.0"/>
                </w:rPr>
                <w:t>OTA transmitter spurious emissions, mandatory requirements</w:t>
              </w:r>
            </w:ins>
          </w:p>
        </w:tc>
        <w:tc>
          <w:tcPr>
            <w:tcW w:w="3402" w:type="dxa"/>
            <w:tcBorders>
              <w:top w:val="single" w:sz="4" w:space="0" w:color="auto"/>
              <w:left w:val="single" w:sz="4" w:space="0" w:color="auto"/>
              <w:bottom w:val="single" w:sz="4" w:space="0" w:color="auto"/>
              <w:right w:val="single" w:sz="4" w:space="0" w:color="auto"/>
            </w:tcBorders>
          </w:tcPr>
          <w:p w14:paraId="2F964FE8" w14:textId="77777777" w:rsidR="003454B6" w:rsidRDefault="003454B6" w:rsidP="00A45401">
            <w:pPr>
              <w:pStyle w:val="TAC"/>
              <w:jc w:val="left"/>
              <w:rPr>
                <w:ins w:id="1463" w:author="R4-1809485" w:date="2018-07-11T10:32:00Z"/>
                <w:rFonts w:cs="Arial"/>
                <w:highlight w:val="yellow"/>
              </w:rPr>
            </w:pPr>
            <w:ins w:id="1464" w:author="R4-1809485" w:date="2018-07-11T10:32:00Z">
              <w:r w:rsidRPr="00A60C09">
                <w:rPr>
                  <w:rFonts w:cs="Arial"/>
                  <w:lang w:eastAsia="ja-JP"/>
                </w:rPr>
                <w:t>FFS</w:t>
              </w:r>
            </w:ins>
          </w:p>
        </w:tc>
        <w:tc>
          <w:tcPr>
            <w:tcW w:w="3322" w:type="dxa"/>
            <w:tcBorders>
              <w:top w:val="single" w:sz="4" w:space="0" w:color="auto"/>
              <w:left w:val="single" w:sz="4" w:space="0" w:color="auto"/>
              <w:bottom w:val="single" w:sz="4" w:space="0" w:color="auto"/>
              <w:right w:val="single" w:sz="4" w:space="0" w:color="auto"/>
            </w:tcBorders>
          </w:tcPr>
          <w:p w14:paraId="34844F8C" w14:textId="77777777" w:rsidR="003454B6" w:rsidRDefault="003454B6" w:rsidP="00A45401">
            <w:pPr>
              <w:pStyle w:val="TAC"/>
              <w:jc w:val="left"/>
              <w:rPr>
                <w:ins w:id="1465" w:author="R4-1809485" w:date="2018-07-11T10:32:00Z"/>
                <w:rFonts w:cs="Arial"/>
                <w:highlight w:val="yellow"/>
              </w:rPr>
            </w:pPr>
            <w:ins w:id="1466" w:author="R4-1809485" w:date="2018-07-11T10:32:00Z">
              <w:r w:rsidRPr="001652CC">
                <w:rPr>
                  <w:rFonts w:cs="Arial"/>
                  <w:lang w:eastAsia="ja-JP"/>
                </w:rPr>
                <w:t>FFS</w:t>
              </w:r>
            </w:ins>
          </w:p>
        </w:tc>
      </w:tr>
      <w:tr w:rsidR="003454B6" w14:paraId="391C55AB" w14:textId="77777777" w:rsidTr="00A45401">
        <w:trPr>
          <w:cantSplit/>
          <w:jc w:val="center"/>
          <w:ins w:id="1467" w:author="R4-1809485" w:date="2018-07-11T10:32:00Z"/>
        </w:trPr>
        <w:tc>
          <w:tcPr>
            <w:tcW w:w="3047" w:type="dxa"/>
            <w:tcBorders>
              <w:top w:val="single" w:sz="4" w:space="0" w:color="auto"/>
              <w:left w:val="single" w:sz="4" w:space="0" w:color="auto"/>
              <w:bottom w:val="single" w:sz="4" w:space="0" w:color="auto"/>
              <w:right w:val="single" w:sz="4" w:space="0" w:color="auto"/>
            </w:tcBorders>
            <w:hideMark/>
          </w:tcPr>
          <w:p w14:paraId="56F67182" w14:textId="77777777" w:rsidR="003454B6" w:rsidRDefault="003454B6" w:rsidP="00A45401">
            <w:pPr>
              <w:pStyle w:val="TAC"/>
              <w:jc w:val="left"/>
              <w:rPr>
                <w:ins w:id="1468" w:author="R4-1809485" w:date="2018-07-11T10:32:00Z"/>
                <w:lang w:eastAsia="ja-JP"/>
              </w:rPr>
            </w:pPr>
            <w:ins w:id="1469" w:author="R4-1809485" w:date="2018-07-11T10:32:00Z">
              <w:r>
                <w:rPr>
                  <w:rFonts w:cs="v4.2.0"/>
                </w:rPr>
                <w:t>6.7.5</w:t>
              </w:r>
              <w:r>
                <w:rPr>
                  <w:rFonts w:cs="v4.2.0"/>
                  <w:lang w:eastAsia="ja-JP"/>
                </w:rPr>
                <w:t>.</w:t>
              </w:r>
              <w:r>
                <w:rPr>
                  <w:rFonts w:cs="v4.2.0" w:hint="eastAsia"/>
                  <w:lang w:eastAsia="ja-JP"/>
                </w:rPr>
                <w:t>3.3</w:t>
              </w:r>
              <w:r>
                <w:rPr>
                  <w:rFonts w:cs="v4.2.0"/>
                  <w:lang w:eastAsia="ja-JP"/>
                </w:rPr>
                <w:t xml:space="preserve"> OTA </w:t>
              </w:r>
              <w:r>
                <w:rPr>
                  <w:rFonts w:cs="v4.2.0"/>
                </w:rPr>
                <w:t xml:space="preserve">transmitter spurious emissions, </w:t>
              </w:r>
              <w:r>
                <w:rPr>
                  <w:rFonts w:cs="Arial"/>
                </w:rPr>
                <w:t>additional spurious emissions requirements</w:t>
              </w:r>
            </w:ins>
          </w:p>
        </w:tc>
        <w:tc>
          <w:tcPr>
            <w:tcW w:w="3402" w:type="dxa"/>
            <w:tcBorders>
              <w:top w:val="single" w:sz="4" w:space="0" w:color="auto"/>
              <w:left w:val="single" w:sz="4" w:space="0" w:color="auto"/>
              <w:bottom w:val="single" w:sz="4" w:space="0" w:color="auto"/>
              <w:right w:val="single" w:sz="4" w:space="0" w:color="auto"/>
            </w:tcBorders>
          </w:tcPr>
          <w:p w14:paraId="476D74F3" w14:textId="77777777" w:rsidR="003454B6" w:rsidRDefault="003454B6" w:rsidP="00A45401">
            <w:pPr>
              <w:pStyle w:val="TAC"/>
              <w:jc w:val="left"/>
              <w:rPr>
                <w:ins w:id="1470" w:author="R4-1809485" w:date="2018-07-11T10:32:00Z"/>
                <w:rFonts w:cs="Arial"/>
                <w:highlight w:val="yellow"/>
              </w:rPr>
            </w:pPr>
            <w:ins w:id="1471" w:author="R4-1809485" w:date="2018-07-11T10:32:00Z">
              <w:r w:rsidRPr="00A60C09">
                <w:rPr>
                  <w:rFonts w:cs="Arial"/>
                  <w:lang w:eastAsia="ja-JP"/>
                </w:rPr>
                <w:t>FFS</w:t>
              </w:r>
            </w:ins>
          </w:p>
        </w:tc>
        <w:tc>
          <w:tcPr>
            <w:tcW w:w="3322" w:type="dxa"/>
            <w:tcBorders>
              <w:top w:val="single" w:sz="4" w:space="0" w:color="auto"/>
              <w:left w:val="single" w:sz="4" w:space="0" w:color="auto"/>
              <w:bottom w:val="single" w:sz="4" w:space="0" w:color="auto"/>
              <w:right w:val="single" w:sz="4" w:space="0" w:color="auto"/>
            </w:tcBorders>
          </w:tcPr>
          <w:p w14:paraId="4D2C5742" w14:textId="77777777" w:rsidR="003454B6" w:rsidRDefault="003454B6" w:rsidP="00A45401">
            <w:pPr>
              <w:pStyle w:val="TAC"/>
              <w:jc w:val="left"/>
              <w:rPr>
                <w:ins w:id="1472" w:author="R4-1809485" w:date="2018-07-11T10:32:00Z"/>
                <w:rFonts w:cs="Arial"/>
                <w:highlight w:val="yellow"/>
              </w:rPr>
            </w:pPr>
            <w:ins w:id="1473" w:author="R4-1809485" w:date="2018-07-11T10:32:00Z">
              <w:r w:rsidRPr="001652CC">
                <w:rPr>
                  <w:rFonts w:cs="Arial"/>
                  <w:lang w:eastAsia="ja-JP"/>
                </w:rPr>
                <w:t>FFS</w:t>
              </w:r>
            </w:ins>
          </w:p>
        </w:tc>
      </w:tr>
    </w:tbl>
    <w:p w14:paraId="48CCD6EA" w14:textId="77777777" w:rsidR="003454B6" w:rsidRDefault="003454B6" w:rsidP="00565ECD">
      <w:pPr>
        <w:rPr>
          <w:ins w:id="1474" w:author="R4-1809485" w:date="2018-07-11T10:32:00Z"/>
          <w:lang w:eastAsia="sv-SE"/>
        </w:rPr>
      </w:pPr>
    </w:p>
    <w:p w14:paraId="11C1B66F" w14:textId="77777777" w:rsidR="00C40AA4" w:rsidRDefault="00C40AA4" w:rsidP="00C40AA4">
      <w:pPr>
        <w:pStyle w:val="Heading4"/>
        <w:rPr>
          <w:lang w:eastAsia="sv-SE"/>
        </w:rPr>
      </w:pPr>
      <w:bookmarkStart w:id="1475" w:name="_Toc519094852"/>
      <w:r>
        <w:rPr>
          <w:lang w:eastAsia="sv-SE"/>
        </w:rPr>
        <w:lastRenderedPageBreak/>
        <w:t>4.1.</w:t>
      </w:r>
      <w:r>
        <w:t>2.3</w:t>
      </w:r>
      <w:r>
        <w:rPr>
          <w:lang w:eastAsia="sv-SE"/>
        </w:rPr>
        <w:tab/>
        <w:t xml:space="preserve">Measurement of </w:t>
      </w:r>
      <w:r>
        <w:t>receiver</w:t>
      </w:r>
      <w:bookmarkEnd w:id="1362"/>
      <w:bookmarkEnd w:id="1363"/>
      <w:bookmarkEnd w:id="1364"/>
      <w:bookmarkEnd w:id="1365"/>
      <w:bookmarkEnd w:id="1475"/>
    </w:p>
    <w:p w14:paraId="4F808C27" w14:textId="0F0F6108" w:rsidR="00C40AA4" w:rsidRDefault="00C40AA4" w:rsidP="00C40AA4">
      <w:pPr>
        <w:pStyle w:val="TH"/>
      </w:pPr>
      <w:r>
        <w:t xml:space="preserve">Table 4.1.2.3-1: Maximum </w:t>
      </w:r>
      <w:r>
        <w:rPr>
          <w:rFonts w:cs="v4.2.0"/>
        </w:rPr>
        <w:t xml:space="preserve">OTA Test System uncertainty for </w:t>
      </w:r>
      <w:ins w:id="1476" w:author="R4-1809485" w:date="2018-07-11T10:33:00Z">
        <w:r w:rsidR="003454B6">
          <w:rPr>
            <w:rFonts w:cs="v4.2.0"/>
          </w:rPr>
          <w:t xml:space="preserve">FR1 </w:t>
        </w:r>
      </w:ins>
      <w:r>
        <w:rPr>
          <w:rFonts w:cs="v4.2.0"/>
        </w:rPr>
        <w:t xml:space="preserve">OTA </w:t>
      </w:r>
      <w:r>
        <w:t>receiver tests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57"/>
        <w:gridCol w:w="3172"/>
        <w:gridCol w:w="3402"/>
      </w:tblGrid>
      <w:tr w:rsidR="00C40AA4" w14:paraId="391BBF0F"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118D871E" w14:textId="77777777" w:rsidR="00C40AA4" w:rsidRDefault="00C40AA4" w:rsidP="00B06C9A">
            <w:pPr>
              <w:pStyle w:val="TAH"/>
            </w:pPr>
            <w:r>
              <w:t>Subclause</w:t>
            </w:r>
          </w:p>
        </w:tc>
        <w:tc>
          <w:tcPr>
            <w:tcW w:w="0" w:type="auto"/>
            <w:tcBorders>
              <w:top w:val="single" w:sz="4" w:space="0" w:color="auto"/>
              <w:left w:val="single" w:sz="4" w:space="0" w:color="auto"/>
              <w:bottom w:val="single" w:sz="4" w:space="0" w:color="auto"/>
              <w:right w:val="single" w:sz="4" w:space="0" w:color="auto"/>
            </w:tcBorders>
            <w:hideMark/>
          </w:tcPr>
          <w:p w14:paraId="7D85404B" w14:textId="77777777" w:rsidR="00C40AA4" w:rsidRDefault="00C40AA4" w:rsidP="00B06C9A">
            <w:pPr>
              <w:pStyle w:val="TAH"/>
            </w:pPr>
            <w:r>
              <w:t>Maximum OTA Test System uncertainty</w:t>
            </w:r>
          </w:p>
        </w:tc>
        <w:tc>
          <w:tcPr>
            <w:tcW w:w="0" w:type="auto"/>
            <w:tcBorders>
              <w:top w:val="single" w:sz="4" w:space="0" w:color="auto"/>
              <w:left w:val="single" w:sz="4" w:space="0" w:color="auto"/>
              <w:bottom w:val="single" w:sz="4" w:space="0" w:color="auto"/>
              <w:right w:val="single" w:sz="4" w:space="0" w:color="auto"/>
            </w:tcBorders>
            <w:hideMark/>
          </w:tcPr>
          <w:p w14:paraId="7C007880" w14:textId="77777777" w:rsidR="00C40AA4" w:rsidRDefault="00C40AA4" w:rsidP="00B06C9A">
            <w:pPr>
              <w:pStyle w:val="TAH"/>
            </w:pPr>
            <w:r>
              <w:t>Derivation of OTA Test System uncertainty</w:t>
            </w:r>
          </w:p>
        </w:tc>
      </w:tr>
      <w:tr w:rsidR="00C40AA4" w14:paraId="0916467F" w14:textId="77777777" w:rsidTr="00C40AA4">
        <w:trPr>
          <w:cantSplit/>
          <w:trHeight w:val="923"/>
          <w:jc w:val="center"/>
        </w:trPr>
        <w:tc>
          <w:tcPr>
            <w:tcW w:w="0" w:type="auto"/>
            <w:tcBorders>
              <w:top w:val="single" w:sz="4" w:space="0" w:color="auto"/>
              <w:left w:val="single" w:sz="4" w:space="0" w:color="auto"/>
              <w:bottom w:val="single" w:sz="4" w:space="0" w:color="auto"/>
              <w:right w:val="single" w:sz="4" w:space="0" w:color="auto"/>
            </w:tcBorders>
            <w:hideMark/>
          </w:tcPr>
          <w:p w14:paraId="787D8653" w14:textId="77777777" w:rsidR="00C40AA4" w:rsidRDefault="00C40AA4" w:rsidP="00241C36">
            <w:pPr>
              <w:pStyle w:val="TAL"/>
              <w:rPr>
                <w:rFonts w:cs="Arial"/>
              </w:rPr>
            </w:pPr>
            <w:r>
              <w:rPr>
                <w:lang w:eastAsia="ja-JP"/>
              </w:rPr>
              <w:t>7.2 OTA sensitivity</w:t>
            </w:r>
          </w:p>
        </w:tc>
        <w:tc>
          <w:tcPr>
            <w:tcW w:w="0" w:type="auto"/>
            <w:tcBorders>
              <w:top w:val="single" w:sz="4" w:space="0" w:color="auto"/>
              <w:left w:val="single" w:sz="4" w:space="0" w:color="auto"/>
              <w:bottom w:val="single" w:sz="4" w:space="0" w:color="auto"/>
              <w:right w:val="single" w:sz="4" w:space="0" w:color="auto"/>
            </w:tcBorders>
            <w:hideMark/>
          </w:tcPr>
          <w:p w14:paraId="0297233B" w14:textId="5C0A3690" w:rsidR="00C40AA4" w:rsidDel="003454B6" w:rsidRDefault="00C40AA4" w:rsidP="00241C36">
            <w:pPr>
              <w:pStyle w:val="TAL"/>
              <w:rPr>
                <w:del w:id="1477" w:author="R4-1809485" w:date="2018-07-11T10:34:00Z"/>
                <w:lang w:eastAsia="ja-JP"/>
              </w:rPr>
            </w:pPr>
            <w:del w:id="1478" w:author="R4-1809485" w:date="2018-07-11T10:34:00Z">
              <w:r w:rsidDel="003454B6">
                <w:rPr>
                  <w:lang w:eastAsia="ja-JP"/>
                </w:rPr>
                <w:delText>FR1:</w:delText>
              </w:r>
            </w:del>
          </w:p>
          <w:p w14:paraId="7B2F3252" w14:textId="77777777" w:rsidR="00C40AA4" w:rsidRDefault="00C40AA4" w:rsidP="00241C36">
            <w:pPr>
              <w:pStyle w:val="TAL"/>
              <w:rPr>
                <w:lang w:eastAsia="ja-JP"/>
              </w:rPr>
            </w:pPr>
            <w:r>
              <w:rPr>
                <w:lang w:eastAsia="ja-JP"/>
              </w:rPr>
              <w:t>±1.3 dB, f ≤ 3.0 GHz</w:t>
            </w:r>
          </w:p>
          <w:p w14:paraId="5CAA7438" w14:textId="77777777" w:rsidR="00C40AA4" w:rsidRDefault="00C40AA4" w:rsidP="00241C36">
            <w:pPr>
              <w:pStyle w:val="TAL"/>
              <w:rPr>
                <w:lang w:eastAsia="ja-JP"/>
              </w:rPr>
            </w:pPr>
            <w:r>
              <w:rPr>
                <w:lang w:eastAsia="ja-JP"/>
              </w:rPr>
              <w:t>±1.4 dB, 3.0 GHz &lt; f ≤ 4.2 GHz</w:t>
            </w:r>
          </w:p>
          <w:p w14:paraId="12395FA3" w14:textId="77777777" w:rsidR="00C40AA4" w:rsidRDefault="00C40AA4" w:rsidP="00241C36">
            <w:pPr>
              <w:pStyle w:val="TAL"/>
              <w:rPr>
                <w:rFonts w:cs="v4.2.0"/>
                <w:lang w:eastAsia="ja-JP"/>
              </w:rPr>
            </w:pPr>
            <w:r>
              <w:rPr>
                <w:lang w:eastAsia="ja-JP"/>
              </w:rPr>
              <w:t>TBD, 4.2 GHz &lt; f ≤ 6.0 GHz</w:t>
            </w:r>
          </w:p>
        </w:tc>
        <w:tc>
          <w:tcPr>
            <w:tcW w:w="0" w:type="auto"/>
            <w:tcBorders>
              <w:top w:val="single" w:sz="4" w:space="0" w:color="auto"/>
              <w:left w:val="single" w:sz="4" w:space="0" w:color="auto"/>
              <w:bottom w:val="single" w:sz="4" w:space="0" w:color="auto"/>
              <w:right w:val="single" w:sz="4" w:space="0" w:color="auto"/>
            </w:tcBorders>
            <w:hideMark/>
          </w:tcPr>
          <w:p w14:paraId="3E16BB25" w14:textId="77777777" w:rsidR="00C40AA4" w:rsidRDefault="00C40AA4" w:rsidP="00241C36">
            <w:pPr>
              <w:pStyle w:val="TAL"/>
              <w:rPr>
                <w:rFonts w:cs="Arial"/>
              </w:rPr>
            </w:pPr>
            <w:r>
              <w:rPr>
                <w:rFonts w:cs="Arial"/>
              </w:rPr>
              <w:t>See 3GPP TR 37.842 [6], subclause 10.3.2.2.</w:t>
            </w:r>
          </w:p>
        </w:tc>
      </w:tr>
      <w:tr w:rsidR="00241C36" w14:paraId="30DD4996"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369B37A0" w14:textId="77777777" w:rsidR="00241C36" w:rsidRDefault="00241C36" w:rsidP="00241C36">
            <w:pPr>
              <w:pStyle w:val="TAL"/>
              <w:rPr>
                <w:lang w:eastAsia="ja-JP"/>
              </w:rPr>
            </w:pPr>
            <w:r>
              <w:rPr>
                <w:lang w:eastAsia="ja-JP"/>
              </w:rPr>
              <w:t>7.3 OTA reference sensitivity level</w:t>
            </w:r>
          </w:p>
        </w:tc>
        <w:tc>
          <w:tcPr>
            <w:tcW w:w="0" w:type="auto"/>
            <w:tcBorders>
              <w:top w:val="single" w:sz="4" w:space="0" w:color="auto"/>
              <w:left w:val="single" w:sz="4" w:space="0" w:color="auto"/>
              <w:bottom w:val="single" w:sz="4" w:space="0" w:color="auto"/>
              <w:right w:val="single" w:sz="4" w:space="0" w:color="auto"/>
            </w:tcBorders>
          </w:tcPr>
          <w:p w14:paraId="69980F66" w14:textId="77777777" w:rsidR="00241C36" w:rsidRDefault="00241C36" w:rsidP="00241C36">
            <w:pPr>
              <w:pStyle w:val="TAL"/>
              <w:rPr>
                <w:ins w:id="1479" w:author="R4-1809485" w:date="2018-07-11T10:35:00Z"/>
                <w:lang w:eastAsia="ja-JP"/>
              </w:rPr>
            </w:pPr>
            <w:ins w:id="1480" w:author="R4-1809485" w:date="2018-07-11T10:35:00Z">
              <w:r>
                <w:rPr>
                  <w:lang w:eastAsia="ja-JP"/>
                </w:rPr>
                <w:t>±1.3 dB, f ≤ 3.0 GHz</w:t>
              </w:r>
            </w:ins>
          </w:p>
          <w:p w14:paraId="0993A230" w14:textId="77777777" w:rsidR="00241C36" w:rsidRDefault="00241C36" w:rsidP="00241C36">
            <w:pPr>
              <w:pStyle w:val="TAL"/>
              <w:rPr>
                <w:ins w:id="1481" w:author="R4-1809485" w:date="2018-07-11T10:35:00Z"/>
                <w:lang w:eastAsia="ja-JP"/>
              </w:rPr>
            </w:pPr>
            <w:ins w:id="1482" w:author="R4-1809485" w:date="2018-07-11T10:35:00Z">
              <w:r>
                <w:rPr>
                  <w:lang w:eastAsia="ja-JP"/>
                </w:rPr>
                <w:t>±1.4 dB, 3.0 GHz &lt; f ≤ 4.2 GHz</w:t>
              </w:r>
            </w:ins>
          </w:p>
          <w:p w14:paraId="7BB1C585" w14:textId="7FC1AEA6" w:rsidR="00241C36" w:rsidRDefault="00241C36" w:rsidP="00241C36">
            <w:pPr>
              <w:pStyle w:val="TAL"/>
              <w:rPr>
                <w:rFonts w:cs="Arial"/>
                <w:highlight w:val="yellow"/>
                <w:vertAlign w:val="superscript"/>
              </w:rPr>
            </w:pPr>
            <w:ins w:id="1483" w:author="R4-1809485" w:date="2018-07-11T10:35:00Z">
              <w:r>
                <w:rPr>
                  <w:lang w:eastAsia="ja-JP"/>
                </w:rPr>
                <w:t>TBD, 4.2 GHz &lt; f ≤ 6.0 GHz</w:t>
              </w:r>
            </w:ins>
          </w:p>
        </w:tc>
        <w:tc>
          <w:tcPr>
            <w:tcW w:w="0" w:type="auto"/>
            <w:tcBorders>
              <w:top w:val="single" w:sz="4" w:space="0" w:color="auto"/>
              <w:left w:val="single" w:sz="4" w:space="0" w:color="auto"/>
              <w:bottom w:val="single" w:sz="4" w:space="0" w:color="auto"/>
              <w:right w:val="single" w:sz="4" w:space="0" w:color="auto"/>
            </w:tcBorders>
          </w:tcPr>
          <w:p w14:paraId="6DF37BB2" w14:textId="445624BE" w:rsidR="00241C36" w:rsidRDefault="00241C36" w:rsidP="00241C36">
            <w:pPr>
              <w:pStyle w:val="TAL"/>
              <w:rPr>
                <w:rFonts w:cs="Arial"/>
                <w:highlight w:val="yellow"/>
              </w:rPr>
            </w:pPr>
            <w:ins w:id="1484" w:author="R4-1809485" w:date="2018-07-11T10:35:00Z">
              <w:r w:rsidRPr="00FC6796">
                <w:rPr>
                  <w:rFonts w:cs="Arial"/>
                  <w:lang w:eastAsia="ja-JP"/>
                </w:rPr>
                <w:t>FFS</w:t>
              </w:r>
            </w:ins>
          </w:p>
        </w:tc>
      </w:tr>
      <w:tr w:rsidR="00241C36" w14:paraId="01C1AB1D"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345CC4F4" w14:textId="77777777" w:rsidR="00241C36" w:rsidRDefault="00241C36" w:rsidP="00241C36">
            <w:pPr>
              <w:pStyle w:val="TAL"/>
              <w:rPr>
                <w:lang w:eastAsia="ja-JP"/>
              </w:rPr>
            </w:pPr>
            <w:r>
              <w:rPr>
                <w:lang w:eastAsia="ja-JP"/>
              </w:rPr>
              <w:t xml:space="preserve">7.4 OTA dynamic range </w:t>
            </w:r>
          </w:p>
        </w:tc>
        <w:tc>
          <w:tcPr>
            <w:tcW w:w="0" w:type="auto"/>
            <w:tcBorders>
              <w:top w:val="single" w:sz="4" w:space="0" w:color="auto"/>
              <w:left w:val="single" w:sz="4" w:space="0" w:color="auto"/>
              <w:bottom w:val="single" w:sz="4" w:space="0" w:color="auto"/>
              <w:right w:val="single" w:sz="4" w:space="0" w:color="auto"/>
            </w:tcBorders>
          </w:tcPr>
          <w:p w14:paraId="65FC86BA" w14:textId="37CC7267" w:rsidR="00241C36" w:rsidRDefault="00241C36" w:rsidP="00241C36">
            <w:pPr>
              <w:pStyle w:val="TAL"/>
              <w:rPr>
                <w:rFonts w:cs="Arial"/>
                <w:highlight w:val="yellow"/>
                <w:vertAlign w:val="superscript"/>
              </w:rPr>
            </w:pPr>
            <w:ins w:id="1485" w:author="R4-1809485" w:date="2018-07-11T10:35:00Z">
              <w:r>
                <w:rPr>
                  <w:lang w:eastAsia="ja-JP"/>
                </w:rPr>
                <w:t>±0.3 dB</w:t>
              </w:r>
            </w:ins>
          </w:p>
        </w:tc>
        <w:tc>
          <w:tcPr>
            <w:tcW w:w="0" w:type="auto"/>
            <w:tcBorders>
              <w:top w:val="single" w:sz="4" w:space="0" w:color="auto"/>
              <w:left w:val="single" w:sz="4" w:space="0" w:color="auto"/>
              <w:bottom w:val="single" w:sz="4" w:space="0" w:color="auto"/>
              <w:right w:val="single" w:sz="4" w:space="0" w:color="auto"/>
            </w:tcBorders>
          </w:tcPr>
          <w:p w14:paraId="23C96F5B" w14:textId="394DAA0B" w:rsidR="00241C36" w:rsidRDefault="00241C36" w:rsidP="00241C36">
            <w:pPr>
              <w:pStyle w:val="TAL"/>
              <w:rPr>
                <w:rFonts w:cs="Arial"/>
                <w:highlight w:val="yellow"/>
              </w:rPr>
            </w:pPr>
            <w:ins w:id="1486" w:author="R4-1809485" w:date="2018-07-11T10:35:00Z">
              <w:r w:rsidRPr="00FC6796">
                <w:rPr>
                  <w:rFonts w:cs="Arial"/>
                  <w:lang w:eastAsia="ja-JP"/>
                </w:rPr>
                <w:t>FFS</w:t>
              </w:r>
            </w:ins>
          </w:p>
        </w:tc>
      </w:tr>
      <w:tr w:rsidR="00241C36" w14:paraId="56ECD976"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7483B225" w14:textId="7B562562" w:rsidR="00241C36" w:rsidRDefault="00241C36" w:rsidP="00241C36">
            <w:pPr>
              <w:pStyle w:val="TAL"/>
              <w:rPr>
                <w:ins w:id="1487" w:author="R4-1809485" w:date="2018-07-11T10:34:00Z"/>
                <w:lang w:eastAsia="ja-JP"/>
              </w:rPr>
            </w:pPr>
            <w:ins w:id="1488" w:author="R4-1809485" w:date="2018-07-11T10:34:00Z">
              <w:r w:rsidRPr="002330FA">
                <w:t>7.5</w:t>
              </w:r>
              <w:r>
                <w:rPr>
                  <w:rFonts w:hint="eastAsia"/>
                  <w:lang w:eastAsia="ja-JP"/>
                </w:rPr>
                <w:t>.1</w:t>
              </w:r>
              <w:r w:rsidRPr="002330FA">
                <w:tab/>
              </w:r>
              <w:r w:rsidRPr="00D37197">
                <w:t>OTA adjacent channel selectivity</w:t>
              </w:r>
            </w:ins>
          </w:p>
          <w:p w14:paraId="7DCE1BB9" w14:textId="32E508D4" w:rsidR="00241C36" w:rsidRDefault="00241C36" w:rsidP="00241C36">
            <w:pPr>
              <w:pStyle w:val="TAL"/>
              <w:rPr>
                <w:lang w:eastAsia="ja-JP"/>
              </w:rPr>
            </w:pPr>
            <w:del w:id="1489" w:author="R4-1809485" w:date="2018-07-11T10:34:00Z">
              <w:r w:rsidDel="00241C36">
                <w:rPr>
                  <w:lang w:eastAsia="ja-JP"/>
                </w:rPr>
                <w:delText xml:space="preserve">7.5 OTA in-band selectivity and blocking </w:delText>
              </w:r>
            </w:del>
          </w:p>
        </w:tc>
        <w:tc>
          <w:tcPr>
            <w:tcW w:w="0" w:type="auto"/>
            <w:tcBorders>
              <w:top w:val="single" w:sz="4" w:space="0" w:color="auto"/>
              <w:left w:val="single" w:sz="4" w:space="0" w:color="auto"/>
              <w:bottom w:val="single" w:sz="4" w:space="0" w:color="auto"/>
              <w:right w:val="single" w:sz="4" w:space="0" w:color="auto"/>
            </w:tcBorders>
          </w:tcPr>
          <w:p w14:paraId="73812C8D" w14:textId="77777777" w:rsidR="00241C36" w:rsidRDefault="00241C36" w:rsidP="00241C36">
            <w:pPr>
              <w:pStyle w:val="TAL"/>
              <w:rPr>
                <w:ins w:id="1490" w:author="R4-1809485" w:date="2018-07-11T10:35:00Z"/>
                <w:lang w:eastAsia="ja-JP"/>
              </w:rPr>
            </w:pPr>
            <w:ins w:id="1491" w:author="R4-1809485" w:date="2018-07-11T10:35:00Z">
              <w:r>
                <w:rPr>
                  <w:lang w:eastAsia="ja-JP"/>
                </w:rPr>
                <w:t>±1.7 dB, f ≤ 3.0 GHz</w:t>
              </w:r>
            </w:ins>
          </w:p>
          <w:p w14:paraId="3D972525" w14:textId="77777777" w:rsidR="00241C36" w:rsidRDefault="00241C36" w:rsidP="00241C36">
            <w:pPr>
              <w:pStyle w:val="TAL"/>
              <w:rPr>
                <w:ins w:id="1492" w:author="R4-1809485" w:date="2018-07-11T10:35:00Z"/>
                <w:lang w:eastAsia="ja-JP"/>
              </w:rPr>
            </w:pPr>
            <w:ins w:id="1493" w:author="R4-1809485" w:date="2018-07-11T10:35:00Z">
              <w:r>
                <w:rPr>
                  <w:lang w:eastAsia="ja-JP"/>
                </w:rPr>
                <w:t>±2.1 dB, 3.0 GHz &lt; f ≤ 4.2 GHz</w:t>
              </w:r>
            </w:ins>
          </w:p>
          <w:p w14:paraId="670A7E25" w14:textId="6A78C319" w:rsidR="00241C36" w:rsidRDefault="00241C36" w:rsidP="00241C36">
            <w:pPr>
              <w:pStyle w:val="TAL"/>
              <w:rPr>
                <w:rFonts w:cs="Arial"/>
                <w:highlight w:val="yellow"/>
                <w:vertAlign w:val="superscript"/>
              </w:rPr>
            </w:pPr>
            <w:ins w:id="1494" w:author="R4-1809485" w:date="2018-07-11T10:35:00Z">
              <w:r>
                <w:rPr>
                  <w:lang w:eastAsia="ja-JP"/>
                </w:rPr>
                <w:t>TBD, 4.2 GHz &lt; f ≤ 6.0 GHz</w:t>
              </w:r>
            </w:ins>
          </w:p>
        </w:tc>
        <w:tc>
          <w:tcPr>
            <w:tcW w:w="0" w:type="auto"/>
            <w:tcBorders>
              <w:top w:val="single" w:sz="4" w:space="0" w:color="auto"/>
              <w:left w:val="single" w:sz="4" w:space="0" w:color="auto"/>
              <w:bottom w:val="single" w:sz="4" w:space="0" w:color="auto"/>
              <w:right w:val="single" w:sz="4" w:space="0" w:color="auto"/>
            </w:tcBorders>
          </w:tcPr>
          <w:p w14:paraId="18963E9D" w14:textId="35E17AF0" w:rsidR="00241C36" w:rsidRDefault="00241C36" w:rsidP="00241C36">
            <w:pPr>
              <w:pStyle w:val="TAL"/>
              <w:rPr>
                <w:rFonts w:cs="Arial"/>
                <w:highlight w:val="yellow"/>
              </w:rPr>
            </w:pPr>
            <w:ins w:id="1495" w:author="R4-1809485" w:date="2018-07-11T10:35:00Z">
              <w:r w:rsidRPr="00FC6796">
                <w:rPr>
                  <w:rFonts w:cs="Arial"/>
                  <w:lang w:eastAsia="ja-JP"/>
                </w:rPr>
                <w:t>FFS</w:t>
              </w:r>
            </w:ins>
          </w:p>
        </w:tc>
      </w:tr>
      <w:tr w:rsidR="00241C36" w14:paraId="7F598380" w14:textId="77777777" w:rsidTr="00C40AA4">
        <w:trPr>
          <w:cantSplit/>
          <w:jc w:val="center"/>
          <w:ins w:id="1496" w:author="R4-1809485" w:date="2018-07-11T10:35:00Z"/>
        </w:trPr>
        <w:tc>
          <w:tcPr>
            <w:tcW w:w="0" w:type="auto"/>
            <w:tcBorders>
              <w:top w:val="single" w:sz="4" w:space="0" w:color="auto"/>
              <w:left w:val="single" w:sz="4" w:space="0" w:color="auto"/>
              <w:bottom w:val="single" w:sz="4" w:space="0" w:color="auto"/>
              <w:right w:val="single" w:sz="4" w:space="0" w:color="auto"/>
            </w:tcBorders>
          </w:tcPr>
          <w:p w14:paraId="02C0FED0" w14:textId="6957ADC7" w:rsidR="00241C36" w:rsidRPr="002330FA" w:rsidRDefault="00241C36" w:rsidP="00241C36">
            <w:pPr>
              <w:pStyle w:val="TAL"/>
              <w:rPr>
                <w:ins w:id="1497" w:author="R4-1809485" w:date="2018-07-11T10:35:00Z"/>
              </w:rPr>
            </w:pPr>
            <w:ins w:id="1498" w:author="R4-1809485" w:date="2018-07-11T10:35:00Z">
              <w:r w:rsidRPr="002330FA">
                <w:t>7.5</w:t>
              </w:r>
              <w:r>
                <w:rPr>
                  <w:rFonts w:hint="eastAsia"/>
                  <w:lang w:eastAsia="ja-JP"/>
                </w:rPr>
                <w:t>.2</w:t>
              </w:r>
              <w:r w:rsidRPr="002330FA">
                <w:tab/>
              </w:r>
              <w:r>
                <w:rPr>
                  <w:rFonts w:hint="eastAsia"/>
                  <w:lang w:eastAsia="ja-JP"/>
                </w:rPr>
                <w:t>In-band blocking (General)</w:t>
              </w:r>
            </w:ins>
          </w:p>
        </w:tc>
        <w:tc>
          <w:tcPr>
            <w:tcW w:w="0" w:type="auto"/>
            <w:tcBorders>
              <w:top w:val="single" w:sz="4" w:space="0" w:color="auto"/>
              <w:left w:val="single" w:sz="4" w:space="0" w:color="auto"/>
              <w:bottom w:val="single" w:sz="4" w:space="0" w:color="auto"/>
              <w:right w:val="single" w:sz="4" w:space="0" w:color="auto"/>
            </w:tcBorders>
          </w:tcPr>
          <w:p w14:paraId="63B2AAE5" w14:textId="77777777" w:rsidR="00241C36" w:rsidRDefault="00241C36" w:rsidP="00241C36">
            <w:pPr>
              <w:pStyle w:val="TAL"/>
              <w:rPr>
                <w:ins w:id="1499" w:author="R4-1809485" w:date="2018-07-11T10:35:00Z"/>
                <w:lang w:eastAsia="ja-JP"/>
              </w:rPr>
            </w:pPr>
            <w:ins w:id="1500" w:author="R4-1809485" w:date="2018-07-11T10:35:00Z">
              <w:r>
                <w:rPr>
                  <w:lang w:eastAsia="ja-JP"/>
                </w:rPr>
                <w:t>±1.9 dB, f ≤ 3.0 GHz</w:t>
              </w:r>
            </w:ins>
          </w:p>
          <w:p w14:paraId="5852F9D8" w14:textId="77777777" w:rsidR="00241C36" w:rsidRDefault="00241C36" w:rsidP="00241C36">
            <w:pPr>
              <w:pStyle w:val="TAL"/>
              <w:rPr>
                <w:ins w:id="1501" w:author="R4-1809485" w:date="2018-07-11T10:35:00Z"/>
                <w:lang w:eastAsia="ja-JP"/>
              </w:rPr>
            </w:pPr>
            <w:ins w:id="1502" w:author="R4-1809485" w:date="2018-07-11T10:35:00Z">
              <w:r>
                <w:rPr>
                  <w:lang w:eastAsia="ja-JP"/>
                </w:rPr>
                <w:t>±2.2 dB, 3.0 GHz &lt; f ≤ 4.2 GHz</w:t>
              </w:r>
            </w:ins>
          </w:p>
          <w:p w14:paraId="40FC16CD" w14:textId="0247A778" w:rsidR="00241C36" w:rsidRDefault="00241C36" w:rsidP="00241C36">
            <w:pPr>
              <w:pStyle w:val="TAL"/>
              <w:rPr>
                <w:ins w:id="1503" w:author="R4-1809485" w:date="2018-07-11T10:35:00Z"/>
                <w:rFonts w:cs="Arial"/>
                <w:highlight w:val="yellow"/>
                <w:vertAlign w:val="superscript"/>
              </w:rPr>
            </w:pPr>
            <w:ins w:id="1504" w:author="R4-1809485" w:date="2018-07-11T10:35:00Z">
              <w:r>
                <w:rPr>
                  <w:lang w:eastAsia="ja-JP"/>
                </w:rPr>
                <w:t>TBD, 4.2 GHz &lt; f ≤ 6.0 GHz</w:t>
              </w:r>
            </w:ins>
          </w:p>
        </w:tc>
        <w:tc>
          <w:tcPr>
            <w:tcW w:w="0" w:type="auto"/>
            <w:tcBorders>
              <w:top w:val="single" w:sz="4" w:space="0" w:color="auto"/>
              <w:left w:val="single" w:sz="4" w:space="0" w:color="auto"/>
              <w:bottom w:val="single" w:sz="4" w:space="0" w:color="auto"/>
              <w:right w:val="single" w:sz="4" w:space="0" w:color="auto"/>
            </w:tcBorders>
          </w:tcPr>
          <w:p w14:paraId="22039AE2" w14:textId="11F04B76" w:rsidR="00241C36" w:rsidRDefault="00241C36" w:rsidP="00241C36">
            <w:pPr>
              <w:pStyle w:val="TAL"/>
              <w:rPr>
                <w:ins w:id="1505" w:author="R4-1809485" w:date="2018-07-11T10:35:00Z"/>
                <w:rFonts w:cs="Arial"/>
                <w:highlight w:val="yellow"/>
              </w:rPr>
            </w:pPr>
            <w:ins w:id="1506" w:author="R4-1809485" w:date="2018-07-11T10:35:00Z">
              <w:r w:rsidRPr="00FC6796">
                <w:rPr>
                  <w:rFonts w:cs="Arial"/>
                  <w:lang w:eastAsia="ja-JP"/>
                </w:rPr>
                <w:t>FFS</w:t>
              </w:r>
            </w:ins>
          </w:p>
        </w:tc>
      </w:tr>
      <w:tr w:rsidR="00241C36" w14:paraId="48580911" w14:textId="77777777" w:rsidTr="00C40AA4">
        <w:trPr>
          <w:cantSplit/>
          <w:jc w:val="center"/>
          <w:ins w:id="1507" w:author="R4-1809485" w:date="2018-07-11T10:35:00Z"/>
        </w:trPr>
        <w:tc>
          <w:tcPr>
            <w:tcW w:w="0" w:type="auto"/>
            <w:tcBorders>
              <w:top w:val="single" w:sz="4" w:space="0" w:color="auto"/>
              <w:left w:val="single" w:sz="4" w:space="0" w:color="auto"/>
              <w:bottom w:val="single" w:sz="4" w:space="0" w:color="auto"/>
              <w:right w:val="single" w:sz="4" w:space="0" w:color="auto"/>
            </w:tcBorders>
          </w:tcPr>
          <w:p w14:paraId="68961300" w14:textId="4A8BAF6E" w:rsidR="00241C36" w:rsidRPr="002330FA" w:rsidRDefault="00241C36" w:rsidP="00241C36">
            <w:pPr>
              <w:pStyle w:val="TAL"/>
              <w:rPr>
                <w:ins w:id="1508" w:author="R4-1809485" w:date="2018-07-11T10:35:00Z"/>
              </w:rPr>
            </w:pPr>
            <w:ins w:id="1509" w:author="R4-1809485" w:date="2018-07-11T10:35:00Z">
              <w:r w:rsidRPr="002330FA">
                <w:t>7.5</w:t>
              </w:r>
              <w:r>
                <w:rPr>
                  <w:rFonts w:hint="eastAsia"/>
                  <w:lang w:eastAsia="ja-JP"/>
                </w:rPr>
                <w:t>.2</w:t>
              </w:r>
              <w:r w:rsidRPr="002330FA">
                <w:tab/>
              </w:r>
              <w:r>
                <w:rPr>
                  <w:rFonts w:hint="eastAsia"/>
                  <w:lang w:eastAsia="ja-JP"/>
                </w:rPr>
                <w:t>In-band blocking (N</w:t>
              </w:r>
              <w:r w:rsidRPr="00D37197">
                <w:rPr>
                  <w:lang w:eastAsia="ja-JP"/>
                </w:rPr>
                <w:t>arrowband</w:t>
              </w:r>
              <w:r>
                <w:rPr>
                  <w:rFonts w:hint="eastAsia"/>
                  <w:lang w:eastAsia="ja-JP"/>
                </w:rPr>
                <w:t>)</w:t>
              </w:r>
            </w:ins>
          </w:p>
        </w:tc>
        <w:tc>
          <w:tcPr>
            <w:tcW w:w="0" w:type="auto"/>
            <w:tcBorders>
              <w:top w:val="single" w:sz="4" w:space="0" w:color="auto"/>
              <w:left w:val="single" w:sz="4" w:space="0" w:color="auto"/>
              <w:bottom w:val="single" w:sz="4" w:space="0" w:color="auto"/>
              <w:right w:val="single" w:sz="4" w:space="0" w:color="auto"/>
            </w:tcBorders>
          </w:tcPr>
          <w:p w14:paraId="6BD5FD54" w14:textId="77777777" w:rsidR="00241C36" w:rsidRDefault="00241C36" w:rsidP="00241C36">
            <w:pPr>
              <w:pStyle w:val="TAL"/>
              <w:rPr>
                <w:ins w:id="1510" w:author="R4-1809485" w:date="2018-07-11T10:35:00Z"/>
                <w:lang w:eastAsia="ja-JP"/>
              </w:rPr>
            </w:pPr>
            <w:ins w:id="1511" w:author="R4-1809485" w:date="2018-07-11T10:35:00Z">
              <w:r>
                <w:rPr>
                  <w:lang w:eastAsia="ja-JP"/>
                </w:rPr>
                <w:t>±1.7 dB, f ≤ 3.0 GHz</w:t>
              </w:r>
            </w:ins>
          </w:p>
          <w:p w14:paraId="0B646EB6" w14:textId="77777777" w:rsidR="00241C36" w:rsidRDefault="00241C36" w:rsidP="00241C36">
            <w:pPr>
              <w:pStyle w:val="TAL"/>
              <w:rPr>
                <w:ins w:id="1512" w:author="R4-1809485" w:date="2018-07-11T10:35:00Z"/>
                <w:lang w:eastAsia="ja-JP"/>
              </w:rPr>
            </w:pPr>
            <w:ins w:id="1513" w:author="R4-1809485" w:date="2018-07-11T10:35:00Z">
              <w:r>
                <w:rPr>
                  <w:lang w:eastAsia="ja-JP"/>
                </w:rPr>
                <w:t>±2.1 dB, 3.0 GHz &lt; f ≤ 4.2 GHz</w:t>
              </w:r>
            </w:ins>
          </w:p>
          <w:p w14:paraId="6063D106" w14:textId="26F804E0" w:rsidR="00241C36" w:rsidRDefault="00241C36" w:rsidP="00241C36">
            <w:pPr>
              <w:pStyle w:val="TAL"/>
              <w:rPr>
                <w:ins w:id="1514" w:author="R4-1809485" w:date="2018-07-11T10:35:00Z"/>
                <w:rFonts w:cs="Arial"/>
                <w:highlight w:val="yellow"/>
                <w:vertAlign w:val="superscript"/>
              </w:rPr>
            </w:pPr>
            <w:ins w:id="1515" w:author="R4-1809485" w:date="2018-07-11T10:35:00Z">
              <w:r>
                <w:rPr>
                  <w:lang w:eastAsia="ja-JP"/>
                </w:rPr>
                <w:t>TBD, 4.2 GHz &lt; f ≤ 6.0 GHz</w:t>
              </w:r>
            </w:ins>
          </w:p>
        </w:tc>
        <w:tc>
          <w:tcPr>
            <w:tcW w:w="0" w:type="auto"/>
            <w:tcBorders>
              <w:top w:val="single" w:sz="4" w:space="0" w:color="auto"/>
              <w:left w:val="single" w:sz="4" w:space="0" w:color="auto"/>
              <w:bottom w:val="single" w:sz="4" w:space="0" w:color="auto"/>
              <w:right w:val="single" w:sz="4" w:space="0" w:color="auto"/>
            </w:tcBorders>
          </w:tcPr>
          <w:p w14:paraId="7056ADD7" w14:textId="13DFC72A" w:rsidR="00241C36" w:rsidRDefault="00241C36" w:rsidP="00241C36">
            <w:pPr>
              <w:pStyle w:val="TAL"/>
              <w:rPr>
                <w:ins w:id="1516" w:author="R4-1809485" w:date="2018-07-11T10:35:00Z"/>
                <w:rFonts w:cs="Arial"/>
                <w:highlight w:val="yellow"/>
              </w:rPr>
            </w:pPr>
            <w:ins w:id="1517" w:author="R4-1809485" w:date="2018-07-11T10:35:00Z">
              <w:r w:rsidRPr="00FC6796">
                <w:rPr>
                  <w:rFonts w:cs="Arial"/>
                  <w:lang w:eastAsia="ja-JP"/>
                </w:rPr>
                <w:t>FFS</w:t>
              </w:r>
            </w:ins>
          </w:p>
        </w:tc>
      </w:tr>
      <w:tr w:rsidR="00241C36" w14:paraId="122A5487"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75F6832" w14:textId="77777777" w:rsidR="00241C36" w:rsidRDefault="00241C36" w:rsidP="00241C36">
            <w:pPr>
              <w:pStyle w:val="TAL"/>
              <w:rPr>
                <w:lang w:eastAsia="ja-JP"/>
              </w:rPr>
            </w:pPr>
            <w:r>
              <w:rPr>
                <w:lang w:eastAsia="ja-JP"/>
              </w:rPr>
              <w:t xml:space="preserve">7.6 OTA out-of-band blocking </w:t>
            </w:r>
          </w:p>
        </w:tc>
        <w:tc>
          <w:tcPr>
            <w:tcW w:w="0" w:type="auto"/>
            <w:tcBorders>
              <w:top w:val="single" w:sz="4" w:space="0" w:color="auto"/>
              <w:left w:val="single" w:sz="4" w:space="0" w:color="auto"/>
              <w:bottom w:val="single" w:sz="4" w:space="0" w:color="auto"/>
              <w:right w:val="single" w:sz="4" w:space="0" w:color="auto"/>
            </w:tcBorders>
          </w:tcPr>
          <w:p w14:paraId="022D2853" w14:textId="1664E617" w:rsidR="00241C36" w:rsidRDefault="00241C36" w:rsidP="00241C36">
            <w:pPr>
              <w:pStyle w:val="TAL"/>
              <w:rPr>
                <w:rFonts w:cs="Arial"/>
                <w:highlight w:val="yellow"/>
                <w:vertAlign w:val="superscript"/>
              </w:rPr>
            </w:pPr>
            <w:ins w:id="1518" w:author="R4-1809485" w:date="2018-07-11T10:35:00Z">
              <w:r w:rsidRPr="00172ED2">
                <w:rPr>
                  <w:rFonts w:cs="Arial"/>
                  <w:lang w:eastAsia="ja-JP"/>
                </w:rPr>
                <w:t>FFS</w:t>
              </w:r>
            </w:ins>
          </w:p>
        </w:tc>
        <w:tc>
          <w:tcPr>
            <w:tcW w:w="0" w:type="auto"/>
            <w:tcBorders>
              <w:top w:val="single" w:sz="4" w:space="0" w:color="auto"/>
              <w:left w:val="single" w:sz="4" w:space="0" w:color="auto"/>
              <w:bottom w:val="single" w:sz="4" w:space="0" w:color="auto"/>
              <w:right w:val="single" w:sz="4" w:space="0" w:color="auto"/>
            </w:tcBorders>
          </w:tcPr>
          <w:p w14:paraId="1970A9AF" w14:textId="37DBBD93" w:rsidR="00241C36" w:rsidRDefault="00241C36" w:rsidP="00241C36">
            <w:pPr>
              <w:pStyle w:val="TAL"/>
              <w:rPr>
                <w:rFonts w:cs="Arial"/>
                <w:highlight w:val="yellow"/>
              </w:rPr>
            </w:pPr>
            <w:ins w:id="1519" w:author="R4-1809485" w:date="2018-07-11T10:35:00Z">
              <w:r w:rsidRPr="00FC6796">
                <w:rPr>
                  <w:rFonts w:cs="Arial"/>
                  <w:lang w:eastAsia="ja-JP"/>
                </w:rPr>
                <w:t>FFS</w:t>
              </w:r>
            </w:ins>
          </w:p>
        </w:tc>
      </w:tr>
      <w:tr w:rsidR="00241C36" w14:paraId="4B47579C"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7CF98120" w14:textId="77777777" w:rsidR="00241C36" w:rsidRDefault="00241C36" w:rsidP="00241C36">
            <w:pPr>
              <w:pStyle w:val="TAL"/>
              <w:rPr>
                <w:lang w:eastAsia="ja-JP"/>
              </w:rPr>
            </w:pPr>
            <w:r>
              <w:rPr>
                <w:lang w:eastAsia="ja-JP"/>
              </w:rPr>
              <w:t xml:space="preserve">7.7 OTA receiver spurious emissions </w:t>
            </w:r>
          </w:p>
        </w:tc>
        <w:tc>
          <w:tcPr>
            <w:tcW w:w="0" w:type="auto"/>
            <w:tcBorders>
              <w:top w:val="single" w:sz="4" w:space="0" w:color="auto"/>
              <w:left w:val="single" w:sz="4" w:space="0" w:color="auto"/>
              <w:bottom w:val="single" w:sz="4" w:space="0" w:color="auto"/>
              <w:right w:val="single" w:sz="4" w:space="0" w:color="auto"/>
            </w:tcBorders>
          </w:tcPr>
          <w:p w14:paraId="0ADBB0C6" w14:textId="0404733E" w:rsidR="00241C36" w:rsidRDefault="00241C36" w:rsidP="00241C36">
            <w:pPr>
              <w:pStyle w:val="TAL"/>
              <w:rPr>
                <w:rFonts w:cs="Arial"/>
                <w:highlight w:val="yellow"/>
                <w:vertAlign w:val="superscript"/>
              </w:rPr>
            </w:pPr>
            <w:ins w:id="1520" w:author="R4-1809485" w:date="2018-07-11T10:35:00Z">
              <w:r w:rsidRPr="00172ED2">
                <w:rPr>
                  <w:rFonts w:cs="Arial"/>
                  <w:lang w:eastAsia="ja-JP"/>
                </w:rPr>
                <w:t>FFS</w:t>
              </w:r>
            </w:ins>
          </w:p>
        </w:tc>
        <w:tc>
          <w:tcPr>
            <w:tcW w:w="0" w:type="auto"/>
            <w:tcBorders>
              <w:top w:val="single" w:sz="4" w:space="0" w:color="auto"/>
              <w:left w:val="single" w:sz="4" w:space="0" w:color="auto"/>
              <w:bottom w:val="single" w:sz="4" w:space="0" w:color="auto"/>
              <w:right w:val="single" w:sz="4" w:space="0" w:color="auto"/>
            </w:tcBorders>
          </w:tcPr>
          <w:p w14:paraId="2919510E" w14:textId="39C5C5E6" w:rsidR="00241C36" w:rsidRDefault="00241C36" w:rsidP="00241C36">
            <w:pPr>
              <w:pStyle w:val="TAL"/>
              <w:rPr>
                <w:rFonts w:cs="Arial"/>
                <w:highlight w:val="yellow"/>
              </w:rPr>
            </w:pPr>
            <w:ins w:id="1521" w:author="R4-1809485" w:date="2018-07-11T10:35:00Z">
              <w:r w:rsidRPr="00FC6796">
                <w:rPr>
                  <w:rFonts w:cs="Arial"/>
                  <w:lang w:eastAsia="ja-JP"/>
                </w:rPr>
                <w:t>FFS</w:t>
              </w:r>
            </w:ins>
          </w:p>
        </w:tc>
      </w:tr>
      <w:tr w:rsidR="00241C36" w14:paraId="1994983B"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AF8C721" w14:textId="77777777" w:rsidR="00241C36" w:rsidRDefault="00241C36" w:rsidP="00241C36">
            <w:pPr>
              <w:pStyle w:val="TAL"/>
              <w:rPr>
                <w:lang w:eastAsia="ja-JP"/>
              </w:rPr>
            </w:pPr>
            <w:r>
              <w:rPr>
                <w:lang w:eastAsia="ja-JP"/>
              </w:rPr>
              <w:t>7.8 OTA receiver intermodulation</w:t>
            </w:r>
          </w:p>
        </w:tc>
        <w:tc>
          <w:tcPr>
            <w:tcW w:w="0" w:type="auto"/>
            <w:tcBorders>
              <w:top w:val="single" w:sz="4" w:space="0" w:color="auto"/>
              <w:left w:val="single" w:sz="4" w:space="0" w:color="auto"/>
              <w:bottom w:val="single" w:sz="4" w:space="0" w:color="auto"/>
              <w:right w:val="single" w:sz="4" w:space="0" w:color="auto"/>
            </w:tcBorders>
          </w:tcPr>
          <w:p w14:paraId="7345E11E" w14:textId="77777777" w:rsidR="00241C36" w:rsidRDefault="00241C36" w:rsidP="00241C36">
            <w:pPr>
              <w:pStyle w:val="TAL"/>
              <w:rPr>
                <w:ins w:id="1522" w:author="R4-1809485" w:date="2018-07-11T10:35:00Z"/>
                <w:lang w:eastAsia="ja-JP"/>
              </w:rPr>
            </w:pPr>
            <w:ins w:id="1523" w:author="R4-1809485" w:date="2018-07-11T10:35:00Z">
              <w:r>
                <w:rPr>
                  <w:lang w:eastAsia="ja-JP"/>
                </w:rPr>
                <w:t>±2.0 dB, f ≤ 3.0 GHz</w:t>
              </w:r>
            </w:ins>
          </w:p>
          <w:p w14:paraId="5ADA308F" w14:textId="77777777" w:rsidR="00241C36" w:rsidRDefault="00241C36" w:rsidP="00241C36">
            <w:pPr>
              <w:pStyle w:val="TAL"/>
              <w:rPr>
                <w:ins w:id="1524" w:author="R4-1809485" w:date="2018-07-11T10:35:00Z"/>
                <w:lang w:eastAsia="ja-JP"/>
              </w:rPr>
            </w:pPr>
            <w:ins w:id="1525" w:author="R4-1809485" w:date="2018-07-11T10:35:00Z">
              <w:r>
                <w:rPr>
                  <w:lang w:eastAsia="ja-JP"/>
                </w:rPr>
                <w:t>±2.6 dB, 3.0 GHz &lt; f ≤ 4.2 GHz</w:t>
              </w:r>
            </w:ins>
          </w:p>
          <w:p w14:paraId="04FBED19" w14:textId="7F85D71B" w:rsidR="00241C36" w:rsidRDefault="00241C36" w:rsidP="00241C36">
            <w:pPr>
              <w:pStyle w:val="TAL"/>
              <w:rPr>
                <w:rFonts w:cs="Arial"/>
                <w:highlight w:val="yellow"/>
                <w:vertAlign w:val="superscript"/>
              </w:rPr>
            </w:pPr>
            <w:ins w:id="1526" w:author="R4-1809485" w:date="2018-07-11T10:35:00Z">
              <w:r>
                <w:rPr>
                  <w:lang w:eastAsia="ja-JP"/>
                </w:rPr>
                <w:t>TBD, 4.2 GHz &lt; f ≤ 6.0 GHz</w:t>
              </w:r>
            </w:ins>
          </w:p>
        </w:tc>
        <w:tc>
          <w:tcPr>
            <w:tcW w:w="0" w:type="auto"/>
            <w:tcBorders>
              <w:top w:val="single" w:sz="4" w:space="0" w:color="auto"/>
              <w:left w:val="single" w:sz="4" w:space="0" w:color="auto"/>
              <w:bottom w:val="single" w:sz="4" w:space="0" w:color="auto"/>
              <w:right w:val="single" w:sz="4" w:space="0" w:color="auto"/>
            </w:tcBorders>
          </w:tcPr>
          <w:p w14:paraId="4FC37CB9" w14:textId="4C9A1BFF" w:rsidR="00241C36" w:rsidRDefault="00241C36" w:rsidP="00241C36">
            <w:pPr>
              <w:pStyle w:val="TAL"/>
              <w:rPr>
                <w:rFonts w:cs="Arial"/>
                <w:highlight w:val="yellow"/>
              </w:rPr>
            </w:pPr>
            <w:ins w:id="1527" w:author="R4-1809485" w:date="2018-07-11T10:35:00Z">
              <w:r w:rsidRPr="00FC6796">
                <w:rPr>
                  <w:rFonts w:cs="Arial"/>
                  <w:lang w:eastAsia="ja-JP"/>
                </w:rPr>
                <w:t>FFS</w:t>
              </w:r>
            </w:ins>
          </w:p>
        </w:tc>
      </w:tr>
      <w:tr w:rsidR="00241C36" w14:paraId="7B012CA7"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74A0CCCC" w14:textId="77777777" w:rsidR="00241C36" w:rsidRDefault="00241C36" w:rsidP="00241C36">
            <w:pPr>
              <w:pStyle w:val="TAL"/>
              <w:rPr>
                <w:lang w:eastAsia="ja-JP"/>
              </w:rPr>
            </w:pPr>
            <w:r>
              <w:rPr>
                <w:lang w:eastAsia="ja-JP"/>
              </w:rPr>
              <w:t xml:space="preserve">7.9 OTA in-channel selectivity </w:t>
            </w:r>
          </w:p>
        </w:tc>
        <w:tc>
          <w:tcPr>
            <w:tcW w:w="0" w:type="auto"/>
            <w:tcBorders>
              <w:top w:val="single" w:sz="4" w:space="0" w:color="auto"/>
              <w:left w:val="single" w:sz="4" w:space="0" w:color="auto"/>
              <w:bottom w:val="single" w:sz="4" w:space="0" w:color="auto"/>
              <w:right w:val="single" w:sz="4" w:space="0" w:color="auto"/>
            </w:tcBorders>
          </w:tcPr>
          <w:p w14:paraId="4F30E2C6" w14:textId="77777777" w:rsidR="00241C36" w:rsidRDefault="00241C36" w:rsidP="00241C36">
            <w:pPr>
              <w:pStyle w:val="TAL"/>
              <w:rPr>
                <w:ins w:id="1528" w:author="R4-1809485" w:date="2018-07-11T10:35:00Z"/>
                <w:lang w:eastAsia="ja-JP"/>
              </w:rPr>
            </w:pPr>
            <w:ins w:id="1529" w:author="R4-1809485" w:date="2018-07-11T10:35:00Z">
              <w:r>
                <w:rPr>
                  <w:lang w:eastAsia="ja-JP"/>
                </w:rPr>
                <w:t>±1.7 dB, f ≤ 3.0 GHz</w:t>
              </w:r>
            </w:ins>
          </w:p>
          <w:p w14:paraId="2178974E" w14:textId="77777777" w:rsidR="00241C36" w:rsidRDefault="00241C36" w:rsidP="00241C36">
            <w:pPr>
              <w:pStyle w:val="TAL"/>
              <w:rPr>
                <w:ins w:id="1530" w:author="R4-1809485" w:date="2018-07-11T10:35:00Z"/>
                <w:lang w:eastAsia="ja-JP"/>
              </w:rPr>
            </w:pPr>
            <w:ins w:id="1531" w:author="R4-1809485" w:date="2018-07-11T10:35:00Z">
              <w:r>
                <w:rPr>
                  <w:lang w:eastAsia="ja-JP"/>
                </w:rPr>
                <w:t>±2.1 dB, 3.0 GHz &lt; f ≤ 4.2 GHz</w:t>
              </w:r>
            </w:ins>
          </w:p>
          <w:p w14:paraId="57DDA53F" w14:textId="2A5148DB" w:rsidR="00241C36" w:rsidRDefault="00241C36" w:rsidP="00241C36">
            <w:pPr>
              <w:pStyle w:val="TAL"/>
              <w:rPr>
                <w:rFonts w:cs="Arial"/>
                <w:highlight w:val="yellow"/>
                <w:vertAlign w:val="superscript"/>
              </w:rPr>
            </w:pPr>
            <w:ins w:id="1532" w:author="R4-1809485" w:date="2018-07-11T10:35:00Z">
              <w:r>
                <w:rPr>
                  <w:lang w:eastAsia="ja-JP"/>
                </w:rPr>
                <w:t>TBD, 4.2 GHz &lt; f ≤ 6.0 GHz</w:t>
              </w:r>
            </w:ins>
          </w:p>
        </w:tc>
        <w:tc>
          <w:tcPr>
            <w:tcW w:w="0" w:type="auto"/>
            <w:tcBorders>
              <w:top w:val="single" w:sz="4" w:space="0" w:color="auto"/>
              <w:left w:val="single" w:sz="4" w:space="0" w:color="auto"/>
              <w:bottom w:val="single" w:sz="4" w:space="0" w:color="auto"/>
              <w:right w:val="single" w:sz="4" w:space="0" w:color="auto"/>
            </w:tcBorders>
          </w:tcPr>
          <w:p w14:paraId="6D193488" w14:textId="0B64B1E9" w:rsidR="00241C36" w:rsidRDefault="00241C36" w:rsidP="00241C36">
            <w:pPr>
              <w:pStyle w:val="TAL"/>
              <w:rPr>
                <w:rFonts w:cs="Arial"/>
                <w:highlight w:val="yellow"/>
              </w:rPr>
            </w:pPr>
            <w:ins w:id="1533" w:author="R4-1809485" w:date="2018-07-11T10:35:00Z">
              <w:r w:rsidRPr="00FC6796">
                <w:rPr>
                  <w:rFonts w:cs="Arial"/>
                  <w:lang w:eastAsia="ja-JP"/>
                </w:rPr>
                <w:t>FFS</w:t>
              </w:r>
            </w:ins>
          </w:p>
        </w:tc>
      </w:tr>
    </w:tbl>
    <w:p w14:paraId="51D56ABF" w14:textId="77777777" w:rsidR="002F2CA6" w:rsidRDefault="002F2CA6" w:rsidP="002F2CA6">
      <w:pPr>
        <w:pStyle w:val="TH"/>
        <w:rPr>
          <w:ins w:id="1534" w:author="R4-1809485" w:date="2018-07-11T10:37:00Z"/>
          <w:lang w:eastAsia="ja-JP"/>
        </w:rPr>
      </w:pPr>
      <w:bookmarkStart w:id="1535" w:name="_Toc510722686"/>
      <w:bookmarkStart w:id="1536" w:name="_Toc498512185"/>
      <w:bookmarkStart w:id="1537" w:name="_Toc487412954"/>
      <w:bookmarkStart w:id="1538" w:name="_Toc498537773"/>
      <w:bookmarkStart w:id="1539" w:name="_Toc492876414"/>
      <w:bookmarkStart w:id="1540" w:name="_Toc486926588"/>
    </w:p>
    <w:p w14:paraId="036CF4A3" w14:textId="77777777" w:rsidR="002F2CA6" w:rsidRDefault="002F2CA6" w:rsidP="002F2CA6">
      <w:pPr>
        <w:pStyle w:val="TH"/>
        <w:rPr>
          <w:ins w:id="1541" w:author="R4-1809485" w:date="2018-07-11T10:37:00Z"/>
        </w:rPr>
      </w:pPr>
      <w:ins w:id="1542" w:author="R4-1809485" w:date="2018-07-11T10:37:00Z">
        <w:r>
          <w:t>Table 4.1.2.3-</w:t>
        </w:r>
        <w:r>
          <w:rPr>
            <w:rFonts w:hint="eastAsia"/>
            <w:lang w:eastAsia="ja-JP"/>
          </w:rPr>
          <w:t>2</w:t>
        </w:r>
        <w:r>
          <w:t xml:space="preserve">: Maximum </w:t>
        </w:r>
        <w:r>
          <w:rPr>
            <w:rFonts w:cs="v4.2.0"/>
          </w:rPr>
          <w:t xml:space="preserve">OTA Test System uncertainty for </w:t>
        </w:r>
        <w:r>
          <w:rPr>
            <w:rFonts w:cs="v4.2.0" w:hint="eastAsia"/>
            <w:lang w:eastAsia="ja-JP"/>
          </w:rPr>
          <w:t xml:space="preserve">FR2 </w:t>
        </w:r>
        <w:r>
          <w:rPr>
            <w:rFonts w:cs="v4.2.0"/>
          </w:rPr>
          <w:t xml:space="preserve">OTA </w:t>
        </w:r>
        <w:r>
          <w:t>receiver tests</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58"/>
        <w:gridCol w:w="3301"/>
        <w:gridCol w:w="3272"/>
      </w:tblGrid>
      <w:tr w:rsidR="002F2CA6" w14:paraId="7257B693" w14:textId="77777777" w:rsidTr="00A45401">
        <w:trPr>
          <w:cantSplit/>
          <w:jc w:val="center"/>
          <w:ins w:id="1543" w:author="R4-1809485" w:date="2018-07-11T10:37:00Z"/>
        </w:trPr>
        <w:tc>
          <w:tcPr>
            <w:tcW w:w="3097" w:type="dxa"/>
            <w:tcBorders>
              <w:top w:val="single" w:sz="4" w:space="0" w:color="auto"/>
              <w:left w:val="single" w:sz="4" w:space="0" w:color="auto"/>
              <w:bottom w:val="single" w:sz="4" w:space="0" w:color="auto"/>
              <w:right w:val="single" w:sz="4" w:space="0" w:color="auto"/>
            </w:tcBorders>
            <w:hideMark/>
          </w:tcPr>
          <w:p w14:paraId="05F1BD20" w14:textId="77777777" w:rsidR="002F2CA6" w:rsidRDefault="002F2CA6" w:rsidP="00A45401">
            <w:pPr>
              <w:pStyle w:val="TAH"/>
              <w:rPr>
                <w:ins w:id="1544" w:author="R4-1809485" w:date="2018-07-11T10:37:00Z"/>
              </w:rPr>
            </w:pPr>
            <w:ins w:id="1545" w:author="R4-1809485" w:date="2018-07-11T10:37:00Z">
              <w:r>
                <w:t>Subclause</w:t>
              </w:r>
            </w:ins>
          </w:p>
        </w:tc>
        <w:tc>
          <w:tcPr>
            <w:tcW w:w="3352" w:type="dxa"/>
            <w:tcBorders>
              <w:top w:val="single" w:sz="4" w:space="0" w:color="auto"/>
              <w:left w:val="single" w:sz="4" w:space="0" w:color="auto"/>
              <w:bottom w:val="single" w:sz="4" w:space="0" w:color="auto"/>
              <w:right w:val="single" w:sz="4" w:space="0" w:color="auto"/>
            </w:tcBorders>
            <w:hideMark/>
          </w:tcPr>
          <w:p w14:paraId="25F13909" w14:textId="77777777" w:rsidR="002F2CA6" w:rsidRDefault="002F2CA6" w:rsidP="00A45401">
            <w:pPr>
              <w:pStyle w:val="TAH"/>
              <w:rPr>
                <w:ins w:id="1546" w:author="R4-1809485" w:date="2018-07-11T10:37:00Z"/>
              </w:rPr>
            </w:pPr>
            <w:ins w:id="1547" w:author="R4-1809485" w:date="2018-07-11T10:37:00Z">
              <w:r>
                <w:t>Maximum OTA Test System uncertainty</w:t>
              </w:r>
            </w:ins>
          </w:p>
        </w:tc>
        <w:tc>
          <w:tcPr>
            <w:tcW w:w="3322" w:type="dxa"/>
            <w:tcBorders>
              <w:top w:val="single" w:sz="4" w:space="0" w:color="auto"/>
              <w:left w:val="single" w:sz="4" w:space="0" w:color="auto"/>
              <w:bottom w:val="single" w:sz="4" w:space="0" w:color="auto"/>
              <w:right w:val="single" w:sz="4" w:space="0" w:color="auto"/>
            </w:tcBorders>
            <w:hideMark/>
          </w:tcPr>
          <w:p w14:paraId="3225E1E4" w14:textId="77777777" w:rsidR="002F2CA6" w:rsidRDefault="002F2CA6" w:rsidP="00A45401">
            <w:pPr>
              <w:pStyle w:val="TAH"/>
              <w:rPr>
                <w:ins w:id="1548" w:author="R4-1809485" w:date="2018-07-11T10:37:00Z"/>
              </w:rPr>
            </w:pPr>
            <w:ins w:id="1549" w:author="R4-1809485" w:date="2018-07-11T10:37:00Z">
              <w:r>
                <w:t>Derivation of OTA Test System uncertainty</w:t>
              </w:r>
            </w:ins>
          </w:p>
        </w:tc>
      </w:tr>
      <w:tr w:rsidR="002F2CA6" w14:paraId="6355899F" w14:textId="77777777" w:rsidTr="00A45401">
        <w:trPr>
          <w:cantSplit/>
          <w:trHeight w:val="923"/>
          <w:jc w:val="center"/>
          <w:ins w:id="1550" w:author="R4-1809485" w:date="2018-07-11T10:37:00Z"/>
        </w:trPr>
        <w:tc>
          <w:tcPr>
            <w:tcW w:w="3097" w:type="dxa"/>
            <w:tcBorders>
              <w:top w:val="single" w:sz="4" w:space="0" w:color="auto"/>
              <w:left w:val="single" w:sz="4" w:space="0" w:color="auto"/>
              <w:bottom w:val="single" w:sz="4" w:space="0" w:color="auto"/>
              <w:right w:val="single" w:sz="4" w:space="0" w:color="auto"/>
            </w:tcBorders>
            <w:hideMark/>
          </w:tcPr>
          <w:p w14:paraId="2A0421EF" w14:textId="77777777" w:rsidR="002F2CA6" w:rsidRDefault="002F2CA6" w:rsidP="00A45401">
            <w:pPr>
              <w:pStyle w:val="TAC"/>
              <w:jc w:val="left"/>
              <w:rPr>
                <w:ins w:id="1551" w:author="R4-1809485" w:date="2018-07-11T10:37:00Z"/>
                <w:rFonts w:cs="Arial"/>
              </w:rPr>
            </w:pPr>
            <w:ins w:id="1552" w:author="R4-1809485" w:date="2018-07-11T10:37:00Z">
              <w:r>
                <w:rPr>
                  <w:lang w:eastAsia="ja-JP"/>
                </w:rPr>
                <w:t>7.2 OTA sensitivity</w:t>
              </w:r>
            </w:ins>
          </w:p>
        </w:tc>
        <w:tc>
          <w:tcPr>
            <w:tcW w:w="3352" w:type="dxa"/>
            <w:tcBorders>
              <w:top w:val="single" w:sz="4" w:space="0" w:color="auto"/>
              <w:left w:val="single" w:sz="4" w:space="0" w:color="auto"/>
              <w:bottom w:val="single" w:sz="4" w:space="0" w:color="auto"/>
              <w:right w:val="single" w:sz="4" w:space="0" w:color="auto"/>
            </w:tcBorders>
            <w:hideMark/>
          </w:tcPr>
          <w:p w14:paraId="7B96A377" w14:textId="77777777" w:rsidR="002F2CA6" w:rsidRDefault="002F2CA6" w:rsidP="00A45401">
            <w:pPr>
              <w:pStyle w:val="TAC"/>
              <w:jc w:val="left"/>
              <w:rPr>
                <w:ins w:id="1553" w:author="R4-1809485" w:date="2018-07-11T10:37:00Z"/>
                <w:rFonts w:cs="v4.2.0"/>
                <w:lang w:eastAsia="ja-JP"/>
              </w:rPr>
            </w:pPr>
            <w:ins w:id="1554" w:author="R4-1809485" w:date="2018-07-11T10:37:00Z">
              <w:r w:rsidRPr="003159F1">
                <w:rPr>
                  <w:rFonts w:cs="Arial"/>
                  <w:lang w:eastAsia="ja-JP"/>
                </w:rPr>
                <w:t>FFS</w:t>
              </w:r>
            </w:ins>
          </w:p>
        </w:tc>
        <w:tc>
          <w:tcPr>
            <w:tcW w:w="3322" w:type="dxa"/>
            <w:tcBorders>
              <w:top w:val="single" w:sz="4" w:space="0" w:color="auto"/>
              <w:left w:val="single" w:sz="4" w:space="0" w:color="auto"/>
              <w:bottom w:val="single" w:sz="4" w:space="0" w:color="auto"/>
              <w:right w:val="single" w:sz="4" w:space="0" w:color="auto"/>
            </w:tcBorders>
            <w:hideMark/>
          </w:tcPr>
          <w:p w14:paraId="5D09FDAC" w14:textId="77777777" w:rsidR="002F2CA6" w:rsidRDefault="002F2CA6" w:rsidP="00A45401">
            <w:pPr>
              <w:pStyle w:val="TAC"/>
              <w:jc w:val="left"/>
              <w:rPr>
                <w:ins w:id="1555" w:author="R4-1809485" w:date="2018-07-11T10:37:00Z"/>
                <w:rFonts w:cs="Arial"/>
              </w:rPr>
            </w:pPr>
            <w:ins w:id="1556" w:author="R4-1809485" w:date="2018-07-11T10:37:00Z">
              <w:r w:rsidRPr="007428DC">
                <w:rPr>
                  <w:rFonts w:cs="Arial"/>
                  <w:lang w:eastAsia="ja-JP"/>
                </w:rPr>
                <w:t>FFS</w:t>
              </w:r>
            </w:ins>
          </w:p>
        </w:tc>
      </w:tr>
      <w:tr w:rsidR="002F2CA6" w14:paraId="59CD2DEF" w14:textId="77777777" w:rsidTr="00A45401">
        <w:trPr>
          <w:cantSplit/>
          <w:jc w:val="center"/>
          <w:ins w:id="1557" w:author="R4-1809485" w:date="2018-07-11T10:37:00Z"/>
        </w:trPr>
        <w:tc>
          <w:tcPr>
            <w:tcW w:w="3097" w:type="dxa"/>
            <w:tcBorders>
              <w:top w:val="single" w:sz="4" w:space="0" w:color="auto"/>
              <w:left w:val="single" w:sz="4" w:space="0" w:color="auto"/>
              <w:bottom w:val="single" w:sz="4" w:space="0" w:color="auto"/>
              <w:right w:val="single" w:sz="4" w:space="0" w:color="auto"/>
            </w:tcBorders>
            <w:hideMark/>
          </w:tcPr>
          <w:p w14:paraId="638D864E" w14:textId="77777777" w:rsidR="002F2CA6" w:rsidRDefault="002F2CA6" w:rsidP="00A45401">
            <w:pPr>
              <w:pStyle w:val="TAC"/>
              <w:jc w:val="left"/>
              <w:rPr>
                <w:ins w:id="1558" w:author="R4-1809485" w:date="2018-07-11T10:37:00Z"/>
                <w:lang w:eastAsia="ja-JP"/>
              </w:rPr>
            </w:pPr>
            <w:ins w:id="1559" w:author="R4-1809485" w:date="2018-07-11T10:37:00Z">
              <w:r>
                <w:rPr>
                  <w:lang w:eastAsia="ja-JP"/>
                </w:rPr>
                <w:t>7.3 OTA reference sensitivity level</w:t>
              </w:r>
            </w:ins>
          </w:p>
        </w:tc>
        <w:tc>
          <w:tcPr>
            <w:tcW w:w="3352" w:type="dxa"/>
            <w:tcBorders>
              <w:top w:val="single" w:sz="4" w:space="0" w:color="auto"/>
              <w:left w:val="single" w:sz="4" w:space="0" w:color="auto"/>
              <w:bottom w:val="single" w:sz="4" w:space="0" w:color="auto"/>
              <w:right w:val="single" w:sz="4" w:space="0" w:color="auto"/>
            </w:tcBorders>
          </w:tcPr>
          <w:p w14:paraId="47664D9B" w14:textId="77777777" w:rsidR="002F2CA6" w:rsidRDefault="002F2CA6" w:rsidP="00A45401">
            <w:pPr>
              <w:pStyle w:val="TAC"/>
              <w:jc w:val="left"/>
              <w:rPr>
                <w:ins w:id="1560" w:author="R4-1809485" w:date="2018-07-11T10:37:00Z"/>
                <w:rFonts w:cs="Arial"/>
                <w:highlight w:val="yellow"/>
                <w:vertAlign w:val="superscript"/>
              </w:rPr>
            </w:pPr>
            <w:ins w:id="1561" w:author="R4-1809485" w:date="2018-07-11T10:37:00Z">
              <w:r w:rsidRPr="003159F1">
                <w:rPr>
                  <w:rFonts w:cs="Arial"/>
                  <w:lang w:eastAsia="ja-JP"/>
                </w:rPr>
                <w:t>FFS</w:t>
              </w:r>
            </w:ins>
          </w:p>
        </w:tc>
        <w:tc>
          <w:tcPr>
            <w:tcW w:w="3322" w:type="dxa"/>
            <w:tcBorders>
              <w:top w:val="single" w:sz="4" w:space="0" w:color="auto"/>
              <w:left w:val="single" w:sz="4" w:space="0" w:color="auto"/>
              <w:bottom w:val="single" w:sz="4" w:space="0" w:color="auto"/>
              <w:right w:val="single" w:sz="4" w:space="0" w:color="auto"/>
            </w:tcBorders>
          </w:tcPr>
          <w:p w14:paraId="3ABC0308" w14:textId="77777777" w:rsidR="002F2CA6" w:rsidRDefault="002F2CA6" w:rsidP="00A45401">
            <w:pPr>
              <w:pStyle w:val="TAC"/>
              <w:jc w:val="left"/>
              <w:rPr>
                <w:ins w:id="1562" w:author="R4-1809485" w:date="2018-07-11T10:37:00Z"/>
                <w:rFonts w:cs="Arial"/>
                <w:highlight w:val="yellow"/>
              </w:rPr>
            </w:pPr>
            <w:ins w:id="1563" w:author="R4-1809485" w:date="2018-07-11T10:37:00Z">
              <w:r w:rsidRPr="000E4718">
                <w:rPr>
                  <w:rFonts w:cs="Arial"/>
                  <w:lang w:eastAsia="ja-JP"/>
                </w:rPr>
                <w:t>FFS</w:t>
              </w:r>
            </w:ins>
          </w:p>
        </w:tc>
      </w:tr>
      <w:tr w:rsidR="002F2CA6" w14:paraId="3F02C0D1" w14:textId="77777777" w:rsidTr="00A45401">
        <w:trPr>
          <w:cantSplit/>
          <w:jc w:val="center"/>
          <w:ins w:id="1564" w:author="R4-1809485" w:date="2018-07-11T10:37:00Z"/>
        </w:trPr>
        <w:tc>
          <w:tcPr>
            <w:tcW w:w="3097" w:type="dxa"/>
            <w:tcBorders>
              <w:top w:val="single" w:sz="4" w:space="0" w:color="auto"/>
              <w:left w:val="single" w:sz="4" w:space="0" w:color="auto"/>
              <w:bottom w:val="single" w:sz="4" w:space="0" w:color="auto"/>
              <w:right w:val="single" w:sz="4" w:space="0" w:color="auto"/>
            </w:tcBorders>
            <w:hideMark/>
          </w:tcPr>
          <w:p w14:paraId="2F681679" w14:textId="77777777" w:rsidR="002F2CA6" w:rsidRDefault="002F2CA6" w:rsidP="00A45401">
            <w:pPr>
              <w:pStyle w:val="TAC"/>
              <w:jc w:val="left"/>
              <w:rPr>
                <w:ins w:id="1565" w:author="R4-1809485" w:date="2018-07-11T10:37:00Z"/>
                <w:lang w:eastAsia="ja-JP"/>
              </w:rPr>
            </w:pPr>
            <w:ins w:id="1566" w:author="R4-1809485" w:date="2018-07-11T10:37:00Z">
              <w:r w:rsidRPr="002330FA">
                <w:t>7.5</w:t>
              </w:r>
              <w:r>
                <w:rPr>
                  <w:rFonts w:hint="eastAsia"/>
                  <w:lang w:eastAsia="ja-JP"/>
                </w:rPr>
                <w:t>.1</w:t>
              </w:r>
              <w:r w:rsidRPr="002330FA">
                <w:tab/>
              </w:r>
              <w:r w:rsidRPr="00D37197">
                <w:t>OTA adjacent channel selectivity</w:t>
              </w:r>
            </w:ins>
          </w:p>
        </w:tc>
        <w:tc>
          <w:tcPr>
            <w:tcW w:w="3352" w:type="dxa"/>
            <w:tcBorders>
              <w:top w:val="single" w:sz="4" w:space="0" w:color="auto"/>
              <w:left w:val="single" w:sz="4" w:space="0" w:color="auto"/>
              <w:bottom w:val="single" w:sz="4" w:space="0" w:color="auto"/>
              <w:right w:val="single" w:sz="4" w:space="0" w:color="auto"/>
            </w:tcBorders>
          </w:tcPr>
          <w:p w14:paraId="4732E1F8" w14:textId="77777777" w:rsidR="002F2CA6" w:rsidRDefault="002F2CA6" w:rsidP="00A45401">
            <w:pPr>
              <w:pStyle w:val="TAC"/>
              <w:jc w:val="left"/>
              <w:rPr>
                <w:ins w:id="1567" w:author="R4-1809485" w:date="2018-07-11T10:37:00Z"/>
                <w:rFonts w:cs="Arial"/>
                <w:highlight w:val="yellow"/>
                <w:vertAlign w:val="superscript"/>
              </w:rPr>
            </w:pPr>
            <w:ins w:id="1568" w:author="R4-1809485" w:date="2018-07-11T10:37:00Z">
              <w:r w:rsidRPr="007428DC">
                <w:rPr>
                  <w:rFonts w:cs="Arial"/>
                  <w:lang w:eastAsia="ja-JP"/>
                </w:rPr>
                <w:t>FFS</w:t>
              </w:r>
            </w:ins>
          </w:p>
        </w:tc>
        <w:tc>
          <w:tcPr>
            <w:tcW w:w="3322" w:type="dxa"/>
            <w:tcBorders>
              <w:top w:val="single" w:sz="4" w:space="0" w:color="auto"/>
              <w:left w:val="single" w:sz="4" w:space="0" w:color="auto"/>
              <w:bottom w:val="single" w:sz="4" w:space="0" w:color="auto"/>
              <w:right w:val="single" w:sz="4" w:space="0" w:color="auto"/>
            </w:tcBorders>
          </w:tcPr>
          <w:p w14:paraId="0613C1E9" w14:textId="77777777" w:rsidR="002F2CA6" w:rsidRDefault="002F2CA6" w:rsidP="00A45401">
            <w:pPr>
              <w:pStyle w:val="TAC"/>
              <w:jc w:val="left"/>
              <w:rPr>
                <w:ins w:id="1569" w:author="R4-1809485" w:date="2018-07-11T10:37:00Z"/>
                <w:rFonts w:cs="Arial"/>
                <w:highlight w:val="yellow"/>
              </w:rPr>
            </w:pPr>
            <w:ins w:id="1570" w:author="R4-1809485" w:date="2018-07-11T10:37:00Z">
              <w:r w:rsidRPr="000E4718">
                <w:rPr>
                  <w:rFonts w:cs="Arial"/>
                  <w:lang w:eastAsia="ja-JP"/>
                </w:rPr>
                <w:t>FFS</w:t>
              </w:r>
            </w:ins>
          </w:p>
        </w:tc>
      </w:tr>
      <w:tr w:rsidR="002F2CA6" w14:paraId="7DF87C0C" w14:textId="77777777" w:rsidTr="00A45401">
        <w:trPr>
          <w:cantSplit/>
          <w:jc w:val="center"/>
          <w:ins w:id="1571" w:author="R4-1809485" w:date="2018-07-11T10:37:00Z"/>
        </w:trPr>
        <w:tc>
          <w:tcPr>
            <w:tcW w:w="3097" w:type="dxa"/>
            <w:tcBorders>
              <w:top w:val="single" w:sz="4" w:space="0" w:color="auto"/>
              <w:left w:val="single" w:sz="4" w:space="0" w:color="auto"/>
              <w:bottom w:val="single" w:sz="4" w:space="0" w:color="auto"/>
              <w:right w:val="single" w:sz="4" w:space="0" w:color="auto"/>
            </w:tcBorders>
          </w:tcPr>
          <w:p w14:paraId="67ABDC1A" w14:textId="77777777" w:rsidR="002F2CA6" w:rsidRDefault="002F2CA6" w:rsidP="00A45401">
            <w:pPr>
              <w:pStyle w:val="TAC"/>
              <w:jc w:val="left"/>
              <w:rPr>
                <w:ins w:id="1572" w:author="R4-1809485" w:date="2018-07-11T10:37:00Z"/>
                <w:lang w:eastAsia="ja-JP"/>
              </w:rPr>
            </w:pPr>
            <w:ins w:id="1573" w:author="R4-1809485" w:date="2018-07-11T10:37:00Z">
              <w:r w:rsidRPr="002330FA">
                <w:t>7.5</w:t>
              </w:r>
              <w:r>
                <w:rPr>
                  <w:rFonts w:hint="eastAsia"/>
                  <w:lang w:eastAsia="ja-JP"/>
                </w:rPr>
                <w:t>.2</w:t>
              </w:r>
              <w:r w:rsidRPr="002330FA">
                <w:tab/>
              </w:r>
              <w:r>
                <w:rPr>
                  <w:rFonts w:hint="eastAsia"/>
                  <w:lang w:eastAsia="ja-JP"/>
                </w:rPr>
                <w:t>In-band blocking (General)</w:t>
              </w:r>
            </w:ins>
          </w:p>
        </w:tc>
        <w:tc>
          <w:tcPr>
            <w:tcW w:w="3352" w:type="dxa"/>
            <w:tcBorders>
              <w:top w:val="single" w:sz="4" w:space="0" w:color="auto"/>
              <w:left w:val="single" w:sz="4" w:space="0" w:color="auto"/>
              <w:bottom w:val="single" w:sz="4" w:space="0" w:color="auto"/>
              <w:right w:val="single" w:sz="4" w:space="0" w:color="auto"/>
            </w:tcBorders>
          </w:tcPr>
          <w:p w14:paraId="4727CAE7" w14:textId="77777777" w:rsidR="002F2CA6" w:rsidRPr="007428DC" w:rsidRDefault="002F2CA6" w:rsidP="00A45401">
            <w:pPr>
              <w:pStyle w:val="TAC"/>
              <w:jc w:val="left"/>
              <w:rPr>
                <w:ins w:id="1574" w:author="R4-1809485" w:date="2018-07-11T10:37:00Z"/>
                <w:rFonts w:cs="Arial"/>
                <w:lang w:eastAsia="ja-JP"/>
              </w:rPr>
            </w:pPr>
            <w:ins w:id="1575" w:author="R4-1809485" w:date="2018-07-11T10:37:00Z">
              <w:r w:rsidRPr="007428DC">
                <w:rPr>
                  <w:rFonts w:cs="Arial"/>
                  <w:lang w:eastAsia="ja-JP"/>
                </w:rPr>
                <w:t>FFS</w:t>
              </w:r>
            </w:ins>
          </w:p>
        </w:tc>
        <w:tc>
          <w:tcPr>
            <w:tcW w:w="3322" w:type="dxa"/>
            <w:tcBorders>
              <w:top w:val="single" w:sz="4" w:space="0" w:color="auto"/>
              <w:left w:val="single" w:sz="4" w:space="0" w:color="auto"/>
              <w:bottom w:val="single" w:sz="4" w:space="0" w:color="auto"/>
              <w:right w:val="single" w:sz="4" w:space="0" w:color="auto"/>
            </w:tcBorders>
          </w:tcPr>
          <w:p w14:paraId="5C9FEA9D" w14:textId="77777777" w:rsidR="002F2CA6" w:rsidRPr="000E4718" w:rsidRDefault="002F2CA6" w:rsidP="00A45401">
            <w:pPr>
              <w:pStyle w:val="TAC"/>
              <w:jc w:val="left"/>
              <w:rPr>
                <w:ins w:id="1576" w:author="R4-1809485" w:date="2018-07-11T10:37:00Z"/>
                <w:rFonts w:cs="Arial"/>
                <w:lang w:eastAsia="ja-JP"/>
              </w:rPr>
            </w:pPr>
          </w:p>
        </w:tc>
      </w:tr>
      <w:tr w:rsidR="002F2CA6" w14:paraId="438CA757" w14:textId="77777777" w:rsidTr="00A45401">
        <w:trPr>
          <w:cantSplit/>
          <w:jc w:val="center"/>
          <w:ins w:id="1577" w:author="R4-1809485" w:date="2018-07-11T10:37:00Z"/>
        </w:trPr>
        <w:tc>
          <w:tcPr>
            <w:tcW w:w="3097" w:type="dxa"/>
            <w:tcBorders>
              <w:top w:val="single" w:sz="4" w:space="0" w:color="auto"/>
              <w:left w:val="single" w:sz="4" w:space="0" w:color="auto"/>
              <w:bottom w:val="single" w:sz="4" w:space="0" w:color="auto"/>
              <w:right w:val="single" w:sz="4" w:space="0" w:color="auto"/>
            </w:tcBorders>
          </w:tcPr>
          <w:p w14:paraId="40BBD198" w14:textId="77777777" w:rsidR="002F2CA6" w:rsidRDefault="002F2CA6" w:rsidP="00A45401">
            <w:pPr>
              <w:pStyle w:val="TAC"/>
              <w:jc w:val="left"/>
              <w:rPr>
                <w:ins w:id="1578" w:author="R4-1809485" w:date="2018-07-11T10:37:00Z"/>
                <w:lang w:eastAsia="ja-JP"/>
              </w:rPr>
            </w:pPr>
            <w:ins w:id="1579" w:author="R4-1809485" w:date="2018-07-11T10:37:00Z">
              <w:r w:rsidRPr="002330FA">
                <w:t>7.5</w:t>
              </w:r>
              <w:r>
                <w:rPr>
                  <w:rFonts w:hint="eastAsia"/>
                  <w:lang w:eastAsia="ja-JP"/>
                </w:rPr>
                <w:t>.2</w:t>
              </w:r>
              <w:r w:rsidRPr="002330FA">
                <w:tab/>
              </w:r>
              <w:r>
                <w:rPr>
                  <w:rFonts w:hint="eastAsia"/>
                  <w:lang w:eastAsia="ja-JP"/>
                </w:rPr>
                <w:t>In-band blocking (N</w:t>
              </w:r>
              <w:r w:rsidRPr="00D37197">
                <w:rPr>
                  <w:lang w:eastAsia="ja-JP"/>
                </w:rPr>
                <w:t>arrowband</w:t>
              </w:r>
              <w:r>
                <w:rPr>
                  <w:rFonts w:hint="eastAsia"/>
                  <w:lang w:eastAsia="ja-JP"/>
                </w:rPr>
                <w:t>)</w:t>
              </w:r>
            </w:ins>
          </w:p>
        </w:tc>
        <w:tc>
          <w:tcPr>
            <w:tcW w:w="3352" w:type="dxa"/>
            <w:tcBorders>
              <w:top w:val="single" w:sz="4" w:space="0" w:color="auto"/>
              <w:left w:val="single" w:sz="4" w:space="0" w:color="auto"/>
              <w:bottom w:val="single" w:sz="4" w:space="0" w:color="auto"/>
              <w:right w:val="single" w:sz="4" w:space="0" w:color="auto"/>
            </w:tcBorders>
          </w:tcPr>
          <w:p w14:paraId="00648A2A" w14:textId="77777777" w:rsidR="002F2CA6" w:rsidRPr="007428DC" w:rsidRDefault="002F2CA6" w:rsidP="00A45401">
            <w:pPr>
              <w:pStyle w:val="TAC"/>
              <w:jc w:val="left"/>
              <w:rPr>
                <w:ins w:id="1580" w:author="R4-1809485" w:date="2018-07-11T10:37:00Z"/>
                <w:rFonts w:cs="Arial"/>
                <w:lang w:eastAsia="ja-JP"/>
              </w:rPr>
            </w:pPr>
            <w:ins w:id="1581" w:author="R4-1809485" w:date="2018-07-11T10:37:00Z">
              <w:r w:rsidRPr="007428DC">
                <w:rPr>
                  <w:rFonts w:cs="Arial"/>
                  <w:lang w:eastAsia="ja-JP"/>
                </w:rPr>
                <w:t>FFS</w:t>
              </w:r>
            </w:ins>
          </w:p>
        </w:tc>
        <w:tc>
          <w:tcPr>
            <w:tcW w:w="3322" w:type="dxa"/>
            <w:tcBorders>
              <w:top w:val="single" w:sz="4" w:space="0" w:color="auto"/>
              <w:left w:val="single" w:sz="4" w:space="0" w:color="auto"/>
              <w:bottom w:val="single" w:sz="4" w:space="0" w:color="auto"/>
              <w:right w:val="single" w:sz="4" w:space="0" w:color="auto"/>
            </w:tcBorders>
          </w:tcPr>
          <w:p w14:paraId="2C152DD9" w14:textId="77777777" w:rsidR="002F2CA6" w:rsidRPr="000E4718" w:rsidRDefault="002F2CA6" w:rsidP="00A45401">
            <w:pPr>
              <w:pStyle w:val="TAC"/>
              <w:jc w:val="left"/>
              <w:rPr>
                <w:ins w:id="1582" w:author="R4-1809485" w:date="2018-07-11T10:37:00Z"/>
                <w:rFonts w:cs="Arial"/>
                <w:lang w:eastAsia="ja-JP"/>
              </w:rPr>
            </w:pPr>
          </w:p>
        </w:tc>
      </w:tr>
      <w:tr w:rsidR="002F2CA6" w14:paraId="23E1369D" w14:textId="77777777" w:rsidTr="00A45401">
        <w:trPr>
          <w:cantSplit/>
          <w:jc w:val="center"/>
          <w:ins w:id="1583" w:author="R4-1809485" w:date="2018-07-11T10:37:00Z"/>
        </w:trPr>
        <w:tc>
          <w:tcPr>
            <w:tcW w:w="3097" w:type="dxa"/>
            <w:tcBorders>
              <w:top w:val="single" w:sz="4" w:space="0" w:color="auto"/>
              <w:left w:val="single" w:sz="4" w:space="0" w:color="auto"/>
              <w:bottom w:val="single" w:sz="4" w:space="0" w:color="auto"/>
              <w:right w:val="single" w:sz="4" w:space="0" w:color="auto"/>
            </w:tcBorders>
            <w:hideMark/>
          </w:tcPr>
          <w:p w14:paraId="05FC7DBD" w14:textId="77777777" w:rsidR="002F2CA6" w:rsidRDefault="002F2CA6" w:rsidP="00A45401">
            <w:pPr>
              <w:pStyle w:val="TAC"/>
              <w:jc w:val="left"/>
              <w:rPr>
                <w:ins w:id="1584" w:author="R4-1809485" w:date="2018-07-11T10:37:00Z"/>
                <w:lang w:eastAsia="ja-JP"/>
              </w:rPr>
            </w:pPr>
            <w:ins w:id="1585" w:author="R4-1809485" w:date="2018-07-11T10:37:00Z">
              <w:r>
                <w:rPr>
                  <w:lang w:eastAsia="ja-JP"/>
                </w:rPr>
                <w:t xml:space="preserve">7.6 OTA out-of-band blocking </w:t>
              </w:r>
            </w:ins>
          </w:p>
        </w:tc>
        <w:tc>
          <w:tcPr>
            <w:tcW w:w="3352" w:type="dxa"/>
            <w:tcBorders>
              <w:top w:val="single" w:sz="4" w:space="0" w:color="auto"/>
              <w:left w:val="single" w:sz="4" w:space="0" w:color="auto"/>
              <w:bottom w:val="single" w:sz="4" w:space="0" w:color="auto"/>
              <w:right w:val="single" w:sz="4" w:space="0" w:color="auto"/>
            </w:tcBorders>
          </w:tcPr>
          <w:p w14:paraId="427079ED" w14:textId="77777777" w:rsidR="002F2CA6" w:rsidRDefault="002F2CA6" w:rsidP="00A45401">
            <w:pPr>
              <w:pStyle w:val="TAC"/>
              <w:jc w:val="left"/>
              <w:rPr>
                <w:ins w:id="1586" w:author="R4-1809485" w:date="2018-07-11T10:37:00Z"/>
                <w:rFonts w:cs="Arial"/>
                <w:highlight w:val="yellow"/>
                <w:vertAlign w:val="superscript"/>
              </w:rPr>
            </w:pPr>
            <w:ins w:id="1587" w:author="R4-1809485" w:date="2018-07-11T10:37:00Z">
              <w:r w:rsidRPr="007428DC">
                <w:rPr>
                  <w:rFonts w:cs="Arial"/>
                  <w:lang w:eastAsia="ja-JP"/>
                </w:rPr>
                <w:t>FFS</w:t>
              </w:r>
            </w:ins>
          </w:p>
        </w:tc>
        <w:tc>
          <w:tcPr>
            <w:tcW w:w="3322" w:type="dxa"/>
            <w:tcBorders>
              <w:top w:val="single" w:sz="4" w:space="0" w:color="auto"/>
              <w:left w:val="single" w:sz="4" w:space="0" w:color="auto"/>
              <w:bottom w:val="single" w:sz="4" w:space="0" w:color="auto"/>
              <w:right w:val="single" w:sz="4" w:space="0" w:color="auto"/>
            </w:tcBorders>
          </w:tcPr>
          <w:p w14:paraId="700250C3" w14:textId="77777777" w:rsidR="002F2CA6" w:rsidRDefault="002F2CA6" w:rsidP="00A45401">
            <w:pPr>
              <w:pStyle w:val="TAC"/>
              <w:jc w:val="left"/>
              <w:rPr>
                <w:ins w:id="1588" w:author="R4-1809485" w:date="2018-07-11T10:37:00Z"/>
                <w:rFonts w:cs="Arial"/>
                <w:highlight w:val="yellow"/>
              </w:rPr>
            </w:pPr>
            <w:ins w:id="1589" w:author="R4-1809485" w:date="2018-07-11T10:37:00Z">
              <w:r w:rsidRPr="000E4718">
                <w:rPr>
                  <w:rFonts w:cs="Arial"/>
                  <w:lang w:eastAsia="ja-JP"/>
                </w:rPr>
                <w:t>FFS</w:t>
              </w:r>
            </w:ins>
          </w:p>
        </w:tc>
      </w:tr>
      <w:tr w:rsidR="002F2CA6" w14:paraId="6341B91B" w14:textId="77777777" w:rsidTr="00A45401">
        <w:trPr>
          <w:cantSplit/>
          <w:jc w:val="center"/>
          <w:ins w:id="1590" w:author="R4-1809485" w:date="2018-07-11T10:37:00Z"/>
        </w:trPr>
        <w:tc>
          <w:tcPr>
            <w:tcW w:w="3097" w:type="dxa"/>
            <w:tcBorders>
              <w:top w:val="single" w:sz="4" w:space="0" w:color="auto"/>
              <w:left w:val="single" w:sz="4" w:space="0" w:color="auto"/>
              <w:bottom w:val="single" w:sz="4" w:space="0" w:color="auto"/>
              <w:right w:val="single" w:sz="4" w:space="0" w:color="auto"/>
            </w:tcBorders>
            <w:hideMark/>
          </w:tcPr>
          <w:p w14:paraId="11F8DC8F" w14:textId="77777777" w:rsidR="002F2CA6" w:rsidRDefault="002F2CA6" w:rsidP="00A45401">
            <w:pPr>
              <w:pStyle w:val="TAC"/>
              <w:jc w:val="left"/>
              <w:rPr>
                <w:ins w:id="1591" w:author="R4-1809485" w:date="2018-07-11T10:37:00Z"/>
                <w:lang w:eastAsia="ja-JP"/>
              </w:rPr>
            </w:pPr>
            <w:ins w:id="1592" w:author="R4-1809485" w:date="2018-07-11T10:37:00Z">
              <w:r>
                <w:rPr>
                  <w:lang w:eastAsia="ja-JP"/>
                </w:rPr>
                <w:t xml:space="preserve">7.7 OTA receiver spurious emissions </w:t>
              </w:r>
            </w:ins>
          </w:p>
        </w:tc>
        <w:tc>
          <w:tcPr>
            <w:tcW w:w="3352" w:type="dxa"/>
            <w:tcBorders>
              <w:top w:val="single" w:sz="4" w:space="0" w:color="auto"/>
              <w:left w:val="single" w:sz="4" w:space="0" w:color="auto"/>
              <w:bottom w:val="single" w:sz="4" w:space="0" w:color="auto"/>
              <w:right w:val="single" w:sz="4" w:space="0" w:color="auto"/>
            </w:tcBorders>
          </w:tcPr>
          <w:p w14:paraId="13322448" w14:textId="77777777" w:rsidR="002F2CA6" w:rsidRDefault="002F2CA6" w:rsidP="00A45401">
            <w:pPr>
              <w:pStyle w:val="TAC"/>
              <w:jc w:val="left"/>
              <w:rPr>
                <w:ins w:id="1593" w:author="R4-1809485" w:date="2018-07-11T10:37:00Z"/>
                <w:rFonts w:cs="Arial"/>
                <w:highlight w:val="yellow"/>
                <w:vertAlign w:val="superscript"/>
              </w:rPr>
            </w:pPr>
            <w:ins w:id="1594" w:author="R4-1809485" w:date="2018-07-11T10:37:00Z">
              <w:r w:rsidRPr="007428DC">
                <w:rPr>
                  <w:rFonts w:cs="Arial"/>
                  <w:lang w:eastAsia="ja-JP"/>
                </w:rPr>
                <w:t>FFS</w:t>
              </w:r>
            </w:ins>
          </w:p>
        </w:tc>
        <w:tc>
          <w:tcPr>
            <w:tcW w:w="3322" w:type="dxa"/>
            <w:tcBorders>
              <w:top w:val="single" w:sz="4" w:space="0" w:color="auto"/>
              <w:left w:val="single" w:sz="4" w:space="0" w:color="auto"/>
              <w:bottom w:val="single" w:sz="4" w:space="0" w:color="auto"/>
              <w:right w:val="single" w:sz="4" w:space="0" w:color="auto"/>
            </w:tcBorders>
          </w:tcPr>
          <w:p w14:paraId="05A698D4" w14:textId="77777777" w:rsidR="002F2CA6" w:rsidRDefault="002F2CA6" w:rsidP="00A45401">
            <w:pPr>
              <w:pStyle w:val="TAC"/>
              <w:jc w:val="left"/>
              <w:rPr>
                <w:ins w:id="1595" w:author="R4-1809485" w:date="2018-07-11T10:37:00Z"/>
                <w:rFonts w:cs="Arial"/>
                <w:highlight w:val="yellow"/>
              </w:rPr>
            </w:pPr>
            <w:ins w:id="1596" w:author="R4-1809485" w:date="2018-07-11T10:37:00Z">
              <w:r w:rsidRPr="000E4718">
                <w:rPr>
                  <w:rFonts w:cs="Arial"/>
                  <w:lang w:eastAsia="ja-JP"/>
                </w:rPr>
                <w:t>FFS</w:t>
              </w:r>
            </w:ins>
          </w:p>
        </w:tc>
      </w:tr>
      <w:tr w:rsidR="002F2CA6" w14:paraId="2FF8D713" w14:textId="77777777" w:rsidTr="00A45401">
        <w:trPr>
          <w:cantSplit/>
          <w:jc w:val="center"/>
          <w:ins w:id="1597" w:author="R4-1809485" w:date="2018-07-11T10:37:00Z"/>
        </w:trPr>
        <w:tc>
          <w:tcPr>
            <w:tcW w:w="3097" w:type="dxa"/>
            <w:tcBorders>
              <w:top w:val="single" w:sz="4" w:space="0" w:color="auto"/>
              <w:left w:val="single" w:sz="4" w:space="0" w:color="auto"/>
              <w:bottom w:val="single" w:sz="4" w:space="0" w:color="auto"/>
              <w:right w:val="single" w:sz="4" w:space="0" w:color="auto"/>
            </w:tcBorders>
            <w:hideMark/>
          </w:tcPr>
          <w:p w14:paraId="6B673492" w14:textId="77777777" w:rsidR="002F2CA6" w:rsidRDefault="002F2CA6" w:rsidP="00A45401">
            <w:pPr>
              <w:pStyle w:val="TAC"/>
              <w:jc w:val="left"/>
              <w:rPr>
                <w:ins w:id="1598" w:author="R4-1809485" w:date="2018-07-11T10:37:00Z"/>
                <w:lang w:eastAsia="ja-JP"/>
              </w:rPr>
            </w:pPr>
            <w:ins w:id="1599" w:author="R4-1809485" w:date="2018-07-11T10:37:00Z">
              <w:r>
                <w:rPr>
                  <w:lang w:eastAsia="ja-JP"/>
                </w:rPr>
                <w:t>7.8 OTA receiver intermodulation</w:t>
              </w:r>
            </w:ins>
          </w:p>
        </w:tc>
        <w:tc>
          <w:tcPr>
            <w:tcW w:w="3352" w:type="dxa"/>
            <w:tcBorders>
              <w:top w:val="single" w:sz="4" w:space="0" w:color="auto"/>
              <w:left w:val="single" w:sz="4" w:space="0" w:color="auto"/>
              <w:bottom w:val="single" w:sz="4" w:space="0" w:color="auto"/>
              <w:right w:val="single" w:sz="4" w:space="0" w:color="auto"/>
            </w:tcBorders>
          </w:tcPr>
          <w:p w14:paraId="7158B73A" w14:textId="77777777" w:rsidR="002F2CA6" w:rsidRDefault="002F2CA6" w:rsidP="00A45401">
            <w:pPr>
              <w:pStyle w:val="TAC"/>
              <w:jc w:val="left"/>
              <w:rPr>
                <w:ins w:id="1600" w:author="R4-1809485" w:date="2018-07-11T10:37:00Z"/>
                <w:rFonts w:cs="Arial"/>
                <w:highlight w:val="yellow"/>
                <w:vertAlign w:val="superscript"/>
              </w:rPr>
            </w:pPr>
            <w:ins w:id="1601" w:author="R4-1809485" w:date="2018-07-11T10:37:00Z">
              <w:r w:rsidRPr="007428DC">
                <w:rPr>
                  <w:rFonts w:cs="Arial"/>
                  <w:lang w:eastAsia="ja-JP"/>
                </w:rPr>
                <w:t>FFS</w:t>
              </w:r>
            </w:ins>
          </w:p>
        </w:tc>
        <w:tc>
          <w:tcPr>
            <w:tcW w:w="3322" w:type="dxa"/>
            <w:tcBorders>
              <w:top w:val="single" w:sz="4" w:space="0" w:color="auto"/>
              <w:left w:val="single" w:sz="4" w:space="0" w:color="auto"/>
              <w:bottom w:val="single" w:sz="4" w:space="0" w:color="auto"/>
              <w:right w:val="single" w:sz="4" w:space="0" w:color="auto"/>
            </w:tcBorders>
          </w:tcPr>
          <w:p w14:paraId="737A2560" w14:textId="77777777" w:rsidR="002F2CA6" w:rsidRDefault="002F2CA6" w:rsidP="00A45401">
            <w:pPr>
              <w:pStyle w:val="TAC"/>
              <w:jc w:val="left"/>
              <w:rPr>
                <w:ins w:id="1602" w:author="R4-1809485" w:date="2018-07-11T10:37:00Z"/>
                <w:rFonts w:cs="Arial"/>
                <w:highlight w:val="yellow"/>
              </w:rPr>
            </w:pPr>
            <w:ins w:id="1603" w:author="R4-1809485" w:date="2018-07-11T10:37:00Z">
              <w:r w:rsidRPr="000E4718">
                <w:rPr>
                  <w:rFonts w:cs="Arial"/>
                  <w:lang w:eastAsia="ja-JP"/>
                </w:rPr>
                <w:t>FFS</w:t>
              </w:r>
            </w:ins>
          </w:p>
        </w:tc>
      </w:tr>
      <w:tr w:rsidR="002F2CA6" w14:paraId="60C135BA" w14:textId="77777777" w:rsidTr="00A45401">
        <w:trPr>
          <w:cantSplit/>
          <w:jc w:val="center"/>
          <w:ins w:id="1604" w:author="R4-1809485" w:date="2018-07-11T10:37:00Z"/>
        </w:trPr>
        <w:tc>
          <w:tcPr>
            <w:tcW w:w="3097" w:type="dxa"/>
            <w:tcBorders>
              <w:top w:val="single" w:sz="4" w:space="0" w:color="auto"/>
              <w:left w:val="single" w:sz="4" w:space="0" w:color="auto"/>
              <w:bottom w:val="single" w:sz="4" w:space="0" w:color="auto"/>
              <w:right w:val="single" w:sz="4" w:space="0" w:color="auto"/>
            </w:tcBorders>
            <w:hideMark/>
          </w:tcPr>
          <w:p w14:paraId="785FCFD6" w14:textId="77777777" w:rsidR="002F2CA6" w:rsidRDefault="002F2CA6" w:rsidP="00A45401">
            <w:pPr>
              <w:pStyle w:val="TAC"/>
              <w:jc w:val="left"/>
              <w:rPr>
                <w:ins w:id="1605" w:author="R4-1809485" w:date="2018-07-11T10:37:00Z"/>
                <w:lang w:eastAsia="ja-JP"/>
              </w:rPr>
            </w:pPr>
            <w:ins w:id="1606" w:author="R4-1809485" w:date="2018-07-11T10:37:00Z">
              <w:r>
                <w:rPr>
                  <w:lang w:eastAsia="ja-JP"/>
                </w:rPr>
                <w:t xml:space="preserve">7.9 OTA in-channel selectivity </w:t>
              </w:r>
            </w:ins>
          </w:p>
        </w:tc>
        <w:tc>
          <w:tcPr>
            <w:tcW w:w="3352" w:type="dxa"/>
            <w:tcBorders>
              <w:top w:val="single" w:sz="4" w:space="0" w:color="auto"/>
              <w:left w:val="single" w:sz="4" w:space="0" w:color="auto"/>
              <w:bottom w:val="single" w:sz="4" w:space="0" w:color="auto"/>
              <w:right w:val="single" w:sz="4" w:space="0" w:color="auto"/>
            </w:tcBorders>
          </w:tcPr>
          <w:p w14:paraId="0EB54014" w14:textId="77777777" w:rsidR="002F2CA6" w:rsidRDefault="002F2CA6" w:rsidP="00A45401">
            <w:pPr>
              <w:pStyle w:val="TAC"/>
              <w:jc w:val="left"/>
              <w:rPr>
                <w:ins w:id="1607" w:author="R4-1809485" w:date="2018-07-11T10:37:00Z"/>
                <w:rFonts w:cs="Arial"/>
                <w:highlight w:val="yellow"/>
                <w:vertAlign w:val="superscript"/>
              </w:rPr>
            </w:pPr>
            <w:ins w:id="1608" w:author="R4-1809485" w:date="2018-07-11T10:37:00Z">
              <w:r w:rsidRPr="007428DC">
                <w:rPr>
                  <w:rFonts w:cs="Arial"/>
                  <w:lang w:eastAsia="ja-JP"/>
                </w:rPr>
                <w:t>FFS</w:t>
              </w:r>
            </w:ins>
          </w:p>
        </w:tc>
        <w:tc>
          <w:tcPr>
            <w:tcW w:w="3322" w:type="dxa"/>
            <w:tcBorders>
              <w:top w:val="single" w:sz="4" w:space="0" w:color="auto"/>
              <w:left w:val="single" w:sz="4" w:space="0" w:color="auto"/>
              <w:bottom w:val="single" w:sz="4" w:space="0" w:color="auto"/>
              <w:right w:val="single" w:sz="4" w:space="0" w:color="auto"/>
            </w:tcBorders>
          </w:tcPr>
          <w:p w14:paraId="5A67F224" w14:textId="77777777" w:rsidR="002F2CA6" w:rsidRDefault="002F2CA6" w:rsidP="00A45401">
            <w:pPr>
              <w:pStyle w:val="TAC"/>
              <w:jc w:val="left"/>
              <w:rPr>
                <w:ins w:id="1609" w:author="R4-1809485" w:date="2018-07-11T10:37:00Z"/>
                <w:rFonts w:cs="Arial"/>
                <w:highlight w:val="yellow"/>
              </w:rPr>
            </w:pPr>
            <w:ins w:id="1610" w:author="R4-1809485" w:date="2018-07-11T10:37:00Z">
              <w:r w:rsidRPr="000E4718">
                <w:rPr>
                  <w:rFonts w:cs="Arial"/>
                  <w:lang w:eastAsia="ja-JP"/>
                </w:rPr>
                <w:t>FFS</w:t>
              </w:r>
            </w:ins>
          </w:p>
        </w:tc>
      </w:tr>
    </w:tbl>
    <w:p w14:paraId="771B0E8E" w14:textId="77777777" w:rsidR="00C40AA4" w:rsidRDefault="00C40AA4" w:rsidP="00C40AA4">
      <w:pPr>
        <w:pStyle w:val="Heading4"/>
      </w:pPr>
      <w:bookmarkStart w:id="1611" w:name="_Toc519094853"/>
      <w:r>
        <w:rPr>
          <w:lang w:eastAsia="sv-SE"/>
        </w:rPr>
        <w:t>4.1.</w:t>
      </w:r>
      <w:r>
        <w:t>2.4</w:t>
      </w:r>
      <w:r>
        <w:rPr>
          <w:lang w:eastAsia="sv-SE"/>
        </w:rPr>
        <w:tab/>
        <w:t xml:space="preserve">Measurement of </w:t>
      </w:r>
      <w:r>
        <w:t>performance requirement</w:t>
      </w:r>
      <w:bookmarkEnd w:id="1535"/>
      <w:bookmarkEnd w:id="1536"/>
      <w:bookmarkEnd w:id="1537"/>
      <w:bookmarkEnd w:id="1611"/>
    </w:p>
    <w:p w14:paraId="640A6295" w14:textId="6F371AED" w:rsidR="00C40AA4" w:rsidRDefault="00C40AA4" w:rsidP="00C40AA4">
      <w:pPr>
        <w:pStyle w:val="TH"/>
      </w:pPr>
      <w:r>
        <w:t xml:space="preserve">Table 4.1.2.4-1: Maximum </w:t>
      </w:r>
      <w:r>
        <w:rPr>
          <w:rFonts w:cs="v4.2.0"/>
        </w:rPr>
        <w:t xml:space="preserve">OTA Test System uncertainty for </w:t>
      </w:r>
      <w:ins w:id="1612" w:author="R4-1809485" w:date="2018-07-11T10:37:00Z">
        <w:r w:rsidR="002F2CA6">
          <w:rPr>
            <w:rFonts w:cs="v4.2.0"/>
          </w:rPr>
          <w:t xml:space="preserve">FR1 OTA </w:t>
        </w:r>
      </w:ins>
      <w:r>
        <w:t>performance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41"/>
        <w:gridCol w:w="3531"/>
        <w:gridCol w:w="3801"/>
      </w:tblGrid>
      <w:tr w:rsidR="00C40AA4" w14:paraId="324F0E2C"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7D74D7D9" w14:textId="77777777" w:rsidR="00C40AA4" w:rsidRDefault="00C40AA4" w:rsidP="00C40AA4">
            <w:pPr>
              <w:pStyle w:val="TAH"/>
              <w:rPr>
                <w:rFonts w:cs="Arial"/>
              </w:rPr>
            </w:pPr>
            <w:r>
              <w:rPr>
                <w:rFonts w:cs="Arial"/>
              </w:rPr>
              <w:t>Subclause</w:t>
            </w:r>
          </w:p>
        </w:tc>
        <w:tc>
          <w:tcPr>
            <w:tcW w:w="0" w:type="auto"/>
            <w:tcBorders>
              <w:top w:val="single" w:sz="4" w:space="0" w:color="auto"/>
              <w:left w:val="single" w:sz="4" w:space="0" w:color="auto"/>
              <w:bottom w:val="single" w:sz="4" w:space="0" w:color="auto"/>
              <w:right w:val="single" w:sz="4" w:space="0" w:color="auto"/>
            </w:tcBorders>
            <w:hideMark/>
          </w:tcPr>
          <w:p w14:paraId="0689AB5A" w14:textId="77777777" w:rsidR="00C40AA4" w:rsidRDefault="00C40AA4" w:rsidP="00C40AA4">
            <w:pPr>
              <w:pStyle w:val="TAH"/>
              <w:rPr>
                <w:rFonts w:cs="Arial"/>
              </w:rPr>
            </w:pPr>
            <w:r>
              <w:rPr>
                <w:rFonts w:cs="Arial"/>
              </w:rPr>
              <w:t>Maximum OTA Test System uncertainty</w:t>
            </w:r>
          </w:p>
        </w:tc>
        <w:tc>
          <w:tcPr>
            <w:tcW w:w="0" w:type="auto"/>
            <w:tcBorders>
              <w:top w:val="single" w:sz="4" w:space="0" w:color="auto"/>
              <w:left w:val="single" w:sz="4" w:space="0" w:color="auto"/>
              <w:bottom w:val="single" w:sz="4" w:space="0" w:color="auto"/>
              <w:right w:val="single" w:sz="4" w:space="0" w:color="auto"/>
            </w:tcBorders>
            <w:hideMark/>
          </w:tcPr>
          <w:p w14:paraId="6A7F5790" w14:textId="77777777" w:rsidR="00C40AA4" w:rsidRDefault="00C40AA4" w:rsidP="00C40AA4">
            <w:pPr>
              <w:pStyle w:val="TAH"/>
              <w:rPr>
                <w:rFonts w:cs="Arial"/>
              </w:rPr>
            </w:pPr>
            <w:r>
              <w:rPr>
                <w:rFonts w:cs="Arial"/>
              </w:rPr>
              <w:t>Derivation of OTA Test System uncertainty</w:t>
            </w:r>
          </w:p>
        </w:tc>
      </w:tr>
      <w:tr w:rsidR="00C40AA4" w14:paraId="1C01D643"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1DDF862D" w14:textId="77777777" w:rsidR="00C40AA4" w:rsidRDefault="00C40AA4" w:rsidP="00C40AA4">
            <w:pPr>
              <w:pStyle w:val="TAL"/>
              <w:rPr>
                <w:rFonts w:cs="Arial"/>
              </w:rPr>
            </w:pPr>
            <w:r>
              <w:rPr>
                <w:rFonts w:cs="Arial"/>
              </w:rPr>
              <w:t>TBD</w:t>
            </w:r>
          </w:p>
        </w:tc>
        <w:tc>
          <w:tcPr>
            <w:tcW w:w="0" w:type="auto"/>
            <w:tcBorders>
              <w:top w:val="single" w:sz="4" w:space="0" w:color="auto"/>
              <w:left w:val="single" w:sz="4" w:space="0" w:color="auto"/>
              <w:bottom w:val="single" w:sz="4" w:space="0" w:color="auto"/>
              <w:right w:val="single" w:sz="4" w:space="0" w:color="auto"/>
            </w:tcBorders>
          </w:tcPr>
          <w:p w14:paraId="232B3E2C" w14:textId="77777777" w:rsidR="00C40AA4" w:rsidRDefault="00C40AA4" w:rsidP="00C40AA4">
            <w:pPr>
              <w:pStyle w:val="TAL"/>
              <w:rPr>
                <w:rFonts w:cs="Arial"/>
                <w:vertAlign w:val="superscript"/>
              </w:rPr>
            </w:pPr>
          </w:p>
        </w:tc>
        <w:tc>
          <w:tcPr>
            <w:tcW w:w="0" w:type="auto"/>
            <w:tcBorders>
              <w:top w:val="single" w:sz="4" w:space="0" w:color="auto"/>
              <w:left w:val="single" w:sz="4" w:space="0" w:color="auto"/>
              <w:bottom w:val="single" w:sz="4" w:space="0" w:color="auto"/>
              <w:right w:val="single" w:sz="4" w:space="0" w:color="auto"/>
            </w:tcBorders>
          </w:tcPr>
          <w:p w14:paraId="4CFCDEF2" w14:textId="77777777" w:rsidR="00C40AA4" w:rsidRDefault="00C40AA4" w:rsidP="00C40AA4">
            <w:pPr>
              <w:pStyle w:val="TAL"/>
              <w:rPr>
                <w:rFonts w:cs="Arial"/>
              </w:rPr>
            </w:pPr>
          </w:p>
        </w:tc>
      </w:tr>
    </w:tbl>
    <w:p w14:paraId="0A121F7E" w14:textId="77777777" w:rsidR="002F2CA6" w:rsidRDefault="002F2CA6" w:rsidP="002F2CA6">
      <w:pPr>
        <w:jc w:val="center"/>
        <w:rPr>
          <w:ins w:id="1613" w:author="R4-1809485" w:date="2018-07-11T10:38:00Z"/>
          <w:rFonts w:ascii="Arial" w:hAnsi="Arial"/>
          <w:sz w:val="36"/>
          <w:lang w:eastAsia="ja-JP"/>
        </w:rPr>
      </w:pPr>
      <w:bookmarkStart w:id="1614" w:name="_Toc510722687"/>
    </w:p>
    <w:p w14:paraId="744EEA27" w14:textId="77777777" w:rsidR="002F2CA6" w:rsidRDefault="002F2CA6" w:rsidP="002F2CA6">
      <w:pPr>
        <w:pStyle w:val="TH"/>
        <w:rPr>
          <w:ins w:id="1615" w:author="R4-1809485" w:date="2018-07-11T10:38:00Z"/>
        </w:rPr>
      </w:pPr>
      <w:ins w:id="1616" w:author="R4-1809485" w:date="2018-07-11T10:38:00Z">
        <w:r>
          <w:lastRenderedPageBreak/>
          <w:t>Table 4.1.2.4-</w:t>
        </w:r>
        <w:r>
          <w:rPr>
            <w:rFonts w:hint="eastAsia"/>
            <w:lang w:eastAsia="ja-JP"/>
          </w:rPr>
          <w:t>2</w:t>
        </w:r>
        <w:r>
          <w:t xml:space="preserve">: Maximum </w:t>
        </w:r>
        <w:r>
          <w:rPr>
            <w:rFonts w:cs="v4.2.0"/>
          </w:rPr>
          <w:t xml:space="preserve">OTA Test System uncertainty for </w:t>
        </w:r>
        <w:r>
          <w:rPr>
            <w:rFonts w:cs="v4.2.0" w:hint="eastAsia"/>
            <w:lang w:eastAsia="ja-JP"/>
          </w:rPr>
          <w:t xml:space="preserve">FR2 OTA </w:t>
        </w:r>
        <w:r>
          <w:t>performance requirements</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7"/>
        <w:gridCol w:w="3365"/>
        <w:gridCol w:w="3269"/>
      </w:tblGrid>
      <w:tr w:rsidR="002F2CA6" w14:paraId="14241608" w14:textId="77777777" w:rsidTr="00A45401">
        <w:trPr>
          <w:cantSplit/>
          <w:jc w:val="center"/>
          <w:ins w:id="1617" w:author="R4-1809485" w:date="2018-07-11T10:38:00Z"/>
        </w:trPr>
        <w:tc>
          <w:tcPr>
            <w:tcW w:w="3029" w:type="dxa"/>
            <w:tcBorders>
              <w:top w:val="single" w:sz="4" w:space="0" w:color="auto"/>
              <w:left w:val="single" w:sz="4" w:space="0" w:color="auto"/>
              <w:bottom w:val="single" w:sz="4" w:space="0" w:color="auto"/>
              <w:right w:val="single" w:sz="4" w:space="0" w:color="auto"/>
            </w:tcBorders>
            <w:hideMark/>
          </w:tcPr>
          <w:p w14:paraId="1279E204" w14:textId="77777777" w:rsidR="002F2CA6" w:rsidRDefault="002F2CA6" w:rsidP="00A45401">
            <w:pPr>
              <w:pStyle w:val="TAH"/>
              <w:rPr>
                <w:ins w:id="1618" w:author="R4-1809485" w:date="2018-07-11T10:38:00Z"/>
                <w:rFonts w:cs="Arial"/>
              </w:rPr>
            </w:pPr>
            <w:ins w:id="1619" w:author="R4-1809485" w:date="2018-07-11T10:38:00Z">
              <w:r>
                <w:rPr>
                  <w:rFonts w:cs="Arial"/>
                </w:rPr>
                <w:t>Subclause</w:t>
              </w:r>
            </w:ins>
          </w:p>
        </w:tc>
        <w:tc>
          <w:tcPr>
            <w:tcW w:w="3402" w:type="dxa"/>
            <w:tcBorders>
              <w:top w:val="single" w:sz="4" w:space="0" w:color="auto"/>
              <w:left w:val="single" w:sz="4" w:space="0" w:color="auto"/>
              <w:bottom w:val="single" w:sz="4" w:space="0" w:color="auto"/>
              <w:right w:val="single" w:sz="4" w:space="0" w:color="auto"/>
            </w:tcBorders>
            <w:hideMark/>
          </w:tcPr>
          <w:p w14:paraId="68E07311" w14:textId="77777777" w:rsidR="002F2CA6" w:rsidRDefault="002F2CA6" w:rsidP="00A45401">
            <w:pPr>
              <w:pStyle w:val="TAH"/>
              <w:rPr>
                <w:ins w:id="1620" w:author="R4-1809485" w:date="2018-07-11T10:38:00Z"/>
                <w:rFonts w:cs="Arial"/>
              </w:rPr>
            </w:pPr>
            <w:ins w:id="1621" w:author="R4-1809485" w:date="2018-07-11T10:38:00Z">
              <w:r>
                <w:rPr>
                  <w:rFonts w:cs="Arial"/>
                </w:rPr>
                <w:t>Maximum OTA Test System uncertainty</w:t>
              </w:r>
            </w:ins>
          </w:p>
        </w:tc>
        <w:tc>
          <w:tcPr>
            <w:tcW w:w="3304" w:type="dxa"/>
            <w:tcBorders>
              <w:top w:val="single" w:sz="4" w:space="0" w:color="auto"/>
              <w:left w:val="single" w:sz="4" w:space="0" w:color="auto"/>
              <w:bottom w:val="single" w:sz="4" w:space="0" w:color="auto"/>
              <w:right w:val="single" w:sz="4" w:space="0" w:color="auto"/>
            </w:tcBorders>
            <w:hideMark/>
          </w:tcPr>
          <w:p w14:paraId="05AB3530" w14:textId="77777777" w:rsidR="002F2CA6" w:rsidRDefault="002F2CA6" w:rsidP="00A45401">
            <w:pPr>
              <w:pStyle w:val="TAH"/>
              <w:rPr>
                <w:ins w:id="1622" w:author="R4-1809485" w:date="2018-07-11T10:38:00Z"/>
                <w:rFonts w:cs="Arial"/>
              </w:rPr>
            </w:pPr>
            <w:ins w:id="1623" w:author="R4-1809485" w:date="2018-07-11T10:38:00Z">
              <w:r>
                <w:rPr>
                  <w:rFonts w:cs="Arial"/>
                </w:rPr>
                <w:t>Derivation of OTA Test System uncertainty</w:t>
              </w:r>
            </w:ins>
          </w:p>
        </w:tc>
      </w:tr>
      <w:tr w:rsidR="002F2CA6" w14:paraId="42260E83" w14:textId="77777777" w:rsidTr="00A45401">
        <w:trPr>
          <w:cantSplit/>
          <w:jc w:val="center"/>
          <w:ins w:id="1624" w:author="R4-1809485" w:date="2018-07-11T10:38:00Z"/>
        </w:trPr>
        <w:tc>
          <w:tcPr>
            <w:tcW w:w="3029" w:type="dxa"/>
            <w:tcBorders>
              <w:top w:val="single" w:sz="4" w:space="0" w:color="auto"/>
              <w:left w:val="single" w:sz="4" w:space="0" w:color="auto"/>
              <w:bottom w:val="single" w:sz="4" w:space="0" w:color="auto"/>
              <w:right w:val="single" w:sz="4" w:space="0" w:color="auto"/>
            </w:tcBorders>
            <w:hideMark/>
          </w:tcPr>
          <w:p w14:paraId="476DEF19" w14:textId="77777777" w:rsidR="002F2CA6" w:rsidRDefault="002F2CA6" w:rsidP="00A45401">
            <w:pPr>
              <w:pStyle w:val="TAL"/>
              <w:rPr>
                <w:ins w:id="1625" w:author="R4-1809485" w:date="2018-07-11T10:38:00Z"/>
                <w:rFonts w:cs="Arial"/>
              </w:rPr>
            </w:pPr>
            <w:ins w:id="1626" w:author="R4-1809485" w:date="2018-07-11T10:38:00Z">
              <w:r>
                <w:rPr>
                  <w:rFonts w:cs="Arial"/>
                </w:rPr>
                <w:t>TBD</w:t>
              </w:r>
            </w:ins>
          </w:p>
        </w:tc>
        <w:tc>
          <w:tcPr>
            <w:tcW w:w="3402" w:type="dxa"/>
            <w:tcBorders>
              <w:top w:val="single" w:sz="4" w:space="0" w:color="auto"/>
              <w:left w:val="single" w:sz="4" w:space="0" w:color="auto"/>
              <w:bottom w:val="single" w:sz="4" w:space="0" w:color="auto"/>
              <w:right w:val="single" w:sz="4" w:space="0" w:color="auto"/>
            </w:tcBorders>
          </w:tcPr>
          <w:p w14:paraId="5F7A62C7" w14:textId="77777777" w:rsidR="002F2CA6" w:rsidRDefault="002F2CA6" w:rsidP="00A45401">
            <w:pPr>
              <w:pStyle w:val="TAL"/>
              <w:rPr>
                <w:ins w:id="1627" w:author="R4-1809485" w:date="2018-07-11T10:38:00Z"/>
                <w:rFonts w:cs="Arial"/>
                <w:vertAlign w:val="superscript"/>
              </w:rPr>
            </w:pPr>
          </w:p>
        </w:tc>
        <w:tc>
          <w:tcPr>
            <w:tcW w:w="3304" w:type="dxa"/>
            <w:tcBorders>
              <w:top w:val="single" w:sz="4" w:space="0" w:color="auto"/>
              <w:left w:val="single" w:sz="4" w:space="0" w:color="auto"/>
              <w:bottom w:val="single" w:sz="4" w:space="0" w:color="auto"/>
              <w:right w:val="single" w:sz="4" w:space="0" w:color="auto"/>
            </w:tcBorders>
          </w:tcPr>
          <w:p w14:paraId="752C5E2E" w14:textId="77777777" w:rsidR="002F2CA6" w:rsidRDefault="002F2CA6" w:rsidP="00A45401">
            <w:pPr>
              <w:pStyle w:val="TAL"/>
              <w:rPr>
                <w:ins w:id="1628" w:author="R4-1809485" w:date="2018-07-11T10:38:00Z"/>
                <w:rFonts w:cs="Arial"/>
              </w:rPr>
            </w:pPr>
          </w:p>
        </w:tc>
      </w:tr>
    </w:tbl>
    <w:p w14:paraId="0D8594D8" w14:textId="77777777" w:rsidR="00C40AA4" w:rsidRDefault="00C40AA4" w:rsidP="00C40AA4">
      <w:pPr>
        <w:pStyle w:val="Heading3"/>
        <w:rPr>
          <w:lang w:eastAsia="sv-SE"/>
        </w:rPr>
      </w:pPr>
      <w:bookmarkStart w:id="1629" w:name="_Toc519094854"/>
      <w:r>
        <w:rPr>
          <w:lang w:eastAsia="sv-SE"/>
        </w:rPr>
        <w:t>4.1.</w:t>
      </w:r>
      <w:r>
        <w:t>3</w:t>
      </w:r>
      <w:r>
        <w:rPr>
          <w:lang w:eastAsia="sv-SE"/>
        </w:rPr>
        <w:tab/>
        <w:t>Interpretation of measurement results</w:t>
      </w:r>
      <w:bookmarkEnd w:id="1538"/>
      <w:bookmarkEnd w:id="1539"/>
      <w:bookmarkEnd w:id="1540"/>
      <w:bookmarkEnd w:id="1614"/>
      <w:bookmarkEnd w:id="1629"/>
    </w:p>
    <w:p w14:paraId="58ABE767" w14:textId="77777777" w:rsidR="00C40AA4" w:rsidRDefault="00C40AA4" w:rsidP="00C40AA4">
      <w:pPr>
        <w:pStyle w:val="Guidance"/>
        <w:rPr>
          <w:rFonts w:cs="v4.2.0"/>
          <w:snapToGrid w:val="0"/>
        </w:rPr>
      </w:pPr>
      <w:r w:rsidRPr="00542066">
        <w:t>Editor’s note:</w:t>
      </w:r>
      <w:r w:rsidRPr="00542066">
        <w:rPr>
          <w:i w:val="0"/>
        </w:rPr>
        <w:t xml:space="preserve"> </w:t>
      </w:r>
      <w:r w:rsidRPr="00542066">
        <w:t>Square brackets on the Shared Risk text to be removed or the text to be changed once the OTA test procedures and MU for BS type 1-O and BS type 2-O are stable enough.</w:t>
      </w:r>
    </w:p>
    <w:p w14:paraId="55D93874" w14:textId="77777777" w:rsidR="00C40AA4" w:rsidRDefault="00C40AA4" w:rsidP="00C40AA4">
      <w:pPr>
        <w:rPr>
          <w:rFonts w:cs="v4.2.0"/>
        </w:rPr>
      </w:pPr>
      <w:r>
        <w:rPr>
          <w:rFonts w:cs="v4.2.0"/>
          <w:snapToGrid w:val="0"/>
        </w:rPr>
        <w:t xml:space="preserve">[The measurement results returned by the OTA Test System are compared - without any modification - against the test requirements as defined by the Shared Risk principle </w:t>
      </w:r>
      <w:r>
        <w:rPr>
          <w:rFonts w:cs="v5.0.0"/>
          <w:snapToGrid w:val="0"/>
        </w:rPr>
        <w:t>in Recommendation ITU-R M.1545 [4].]</w:t>
      </w:r>
    </w:p>
    <w:p w14:paraId="09579269" w14:textId="77777777" w:rsidR="00C40AA4" w:rsidRDefault="00C40AA4" w:rsidP="00C40AA4">
      <w:pPr>
        <w:rPr>
          <w:rFonts w:cs="v4.2.0"/>
        </w:rPr>
      </w:pPr>
      <w:r>
        <w:rPr>
          <w:rFonts w:cs="v4.2.0"/>
        </w:rPr>
        <w:t>The actual measurement uncertainty of the OTA Test System for the measurement of each parameter shall be included in the test report.</w:t>
      </w:r>
    </w:p>
    <w:p w14:paraId="7F987891" w14:textId="77777777" w:rsidR="00C40AA4" w:rsidRDefault="00C40AA4" w:rsidP="00C40AA4">
      <w:pPr>
        <w:rPr>
          <w:rFonts w:cs="v4.2.0"/>
        </w:rPr>
      </w:pPr>
      <w:r>
        <w:rPr>
          <w:rFonts w:cs="v4.2.0"/>
        </w:rPr>
        <w:t>The recorded value for the OTA Test System uncertainty shall be, for each OTA measurement, equal to or lower than the appropriate figure in subclause 4.1.2 of this specification.</w:t>
      </w:r>
    </w:p>
    <w:p w14:paraId="17565C3F" w14:textId="10CBB862" w:rsidR="00C40AA4" w:rsidRDefault="00C40AA4" w:rsidP="00C40AA4">
      <w:pPr>
        <w:rPr>
          <w:rFonts w:cs="v4.2.0"/>
        </w:rPr>
      </w:pPr>
      <w:r>
        <w:rPr>
          <w:rFonts w:cs="v4.2.0"/>
        </w:rPr>
        <w:t>If the OTA Test System for an OTA test is known to have a measurement uncertainty greater than that specified in subclause 4.1.2, it is still permitted to use this apparatus provided that an adjustment is made as follows:</w:t>
      </w:r>
    </w:p>
    <w:p w14:paraId="671DA33E" w14:textId="726D433E" w:rsidR="00C40AA4" w:rsidRDefault="00C40AA4" w:rsidP="00A006D8">
      <w:r>
        <w:t>Any additional uncertainty in the OTA Test System over and above that specified in subclause 4.1.2 shall be used to tighten the OTA test requirement, making the test harder to pass. For some tests e.g. receiver tests, this may require modification of stimulus signals. This procedure will ensure that an OTA Test System not compliant with subclause 4.1.2 does not increase the chance of passing a DUT where that device would otherwise have failed the test if a</w:t>
      </w:r>
      <w:r w:rsidR="00401417">
        <w:t>n</w:t>
      </w:r>
      <w:r>
        <w:t xml:space="preserve"> OTA Test System compliant with subclause 4.1.2 had been used.</w:t>
      </w:r>
    </w:p>
    <w:p w14:paraId="770C70DD" w14:textId="77777777" w:rsidR="00D25FC8" w:rsidRDefault="00D25FC8" w:rsidP="00D25FC8">
      <w:pPr>
        <w:pStyle w:val="Heading2"/>
      </w:pPr>
      <w:bookmarkStart w:id="1630" w:name="_Toc481685274"/>
      <w:bookmarkStart w:id="1631" w:name="_Toc519094855"/>
      <w:r w:rsidRPr="004D3578">
        <w:t>4.2</w:t>
      </w:r>
      <w:r w:rsidRPr="004D3578">
        <w:tab/>
      </w:r>
      <w:r w:rsidR="00C03703">
        <w:t>R</w:t>
      </w:r>
      <w:r w:rsidRPr="00372C48">
        <w:t>adiated requirement reference points</w:t>
      </w:r>
      <w:bookmarkEnd w:id="1630"/>
      <w:bookmarkEnd w:id="1631"/>
    </w:p>
    <w:p w14:paraId="11FF61A2" w14:textId="412189A0" w:rsidR="0075320E" w:rsidRPr="00494843" w:rsidRDefault="00C40AA4" w:rsidP="0075320E">
      <w:pPr>
        <w:keepNext/>
        <w:keepLines/>
        <w:rPr>
          <w:lang w:eastAsia="zh-CN"/>
        </w:rPr>
      </w:pPr>
      <w:r>
        <w:rPr>
          <w:lang w:eastAsia="zh-CN"/>
        </w:rPr>
        <w:t xml:space="preserve">Radiated characteristics for </w:t>
      </w:r>
      <w:r>
        <w:rPr>
          <w:i/>
          <w:lang w:val="en-US" w:eastAsia="zh-CN"/>
        </w:rPr>
        <w:t>BS type 1-H</w:t>
      </w:r>
      <w:r>
        <w:rPr>
          <w:lang w:val="en-US" w:eastAsia="zh-CN"/>
        </w:rPr>
        <w:t xml:space="preserve">, </w:t>
      </w:r>
      <w:r>
        <w:rPr>
          <w:i/>
          <w:lang w:val="en-US" w:eastAsia="zh-CN"/>
        </w:rPr>
        <w:t xml:space="preserve">BS type 1-O </w:t>
      </w:r>
      <w:r>
        <w:rPr>
          <w:lang w:val="en-US" w:eastAsia="zh-CN"/>
        </w:rPr>
        <w:t xml:space="preserve">and </w:t>
      </w:r>
      <w:r>
        <w:rPr>
          <w:i/>
          <w:lang w:val="en-US" w:eastAsia="zh-CN"/>
        </w:rPr>
        <w:t>BS type 2-O</w:t>
      </w:r>
      <w:r>
        <w:rPr>
          <w:lang w:val="en-US" w:eastAsia="zh-CN"/>
        </w:rPr>
        <w:t xml:space="preserve"> </w:t>
      </w:r>
      <w:r>
        <w:rPr>
          <w:lang w:eastAsia="zh-CN"/>
        </w:rPr>
        <w:t xml:space="preserve">are defined over the air (OTA) where the </w:t>
      </w:r>
      <w:r>
        <w:rPr>
          <w:lang w:eastAsia="sv-SE"/>
        </w:rPr>
        <w:t>operating band specific</w:t>
      </w:r>
      <w:r>
        <w:rPr>
          <w:lang w:eastAsia="zh-CN"/>
        </w:rPr>
        <w:t xml:space="preserve"> radiated interface is referred to as the </w:t>
      </w:r>
      <w:r>
        <w:rPr>
          <w:i/>
          <w:lang w:eastAsia="zh-CN"/>
        </w:rPr>
        <w:t>Radiated Interface Boundary</w:t>
      </w:r>
      <w:r>
        <w:rPr>
          <w:lang w:eastAsia="zh-CN"/>
        </w:rPr>
        <w:t xml:space="preserve"> (RIB). Radiated requirements are also referred to as OTA requirements. The (spatial) characteristics in which the OTA requirements apply are detailed for each requirement. </w:t>
      </w:r>
      <w:r w:rsidR="0075320E" w:rsidRPr="00494843">
        <w:rPr>
          <w:lang w:eastAsia="zh-CN"/>
        </w:rPr>
        <w:t xml:space="preserve">For </w:t>
      </w:r>
      <w:r w:rsidR="0075320E" w:rsidRPr="00494843">
        <w:rPr>
          <w:i/>
          <w:lang w:eastAsia="zh-CN"/>
        </w:rPr>
        <w:t>BS type 1-H</w:t>
      </w:r>
      <w:r w:rsidR="0075320E" w:rsidRPr="00494843">
        <w:rPr>
          <w:lang w:eastAsia="zh-CN"/>
        </w:rPr>
        <w:t xml:space="preserve"> the requirements are defined for two points of reference, signified by radiated requirements at the RIB and the conducted requirements</w:t>
      </w:r>
      <w:r w:rsidR="0075320E">
        <w:rPr>
          <w:lang w:eastAsia="zh-CN"/>
        </w:rPr>
        <w:t xml:space="preserve"> at</w:t>
      </w:r>
      <w:r w:rsidR="0075320E" w:rsidRPr="00494843">
        <w:rPr>
          <w:lang w:eastAsia="zh-CN"/>
        </w:rPr>
        <w:t xml:space="preserve"> </w:t>
      </w:r>
      <w:r w:rsidR="0075320E">
        <w:rPr>
          <w:i/>
          <w:lang w:eastAsia="zh-CN"/>
        </w:rPr>
        <w:t>t</w:t>
      </w:r>
      <w:r w:rsidR="0075320E" w:rsidRPr="00494843">
        <w:rPr>
          <w:i/>
          <w:lang w:eastAsia="zh-CN"/>
        </w:rPr>
        <w:t xml:space="preserve">ransceiver </w:t>
      </w:r>
      <w:r w:rsidR="0075320E">
        <w:rPr>
          <w:i/>
          <w:lang w:eastAsia="zh-CN"/>
        </w:rPr>
        <w:t>a</w:t>
      </w:r>
      <w:r w:rsidR="0075320E" w:rsidRPr="00494843">
        <w:rPr>
          <w:i/>
          <w:lang w:eastAsia="zh-CN"/>
        </w:rPr>
        <w:t xml:space="preserve">rray </w:t>
      </w:r>
      <w:r w:rsidR="0075320E">
        <w:rPr>
          <w:i/>
          <w:lang w:eastAsia="zh-CN"/>
        </w:rPr>
        <w:t>b</w:t>
      </w:r>
      <w:r w:rsidR="0075320E" w:rsidRPr="00494843">
        <w:rPr>
          <w:i/>
          <w:lang w:eastAsia="zh-CN"/>
        </w:rPr>
        <w:t>oundary</w:t>
      </w:r>
      <w:r w:rsidR="0075320E" w:rsidRPr="00494843">
        <w:rPr>
          <w:lang w:eastAsia="zh-CN"/>
        </w:rPr>
        <w:t xml:space="preserve"> (TAB). The OTA requirements of </w:t>
      </w:r>
      <w:r w:rsidR="0075320E" w:rsidRPr="00494843">
        <w:rPr>
          <w:i/>
          <w:lang w:eastAsia="zh-CN"/>
        </w:rPr>
        <w:t>BS type 1-H</w:t>
      </w:r>
      <w:r w:rsidR="0075320E" w:rsidRPr="00494843">
        <w:rPr>
          <w:lang w:eastAsia="zh-CN"/>
        </w:rPr>
        <w:t xml:space="preserve"> are tested in the far field (Fraunhofer) region.</w:t>
      </w:r>
    </w:p>
    <w:p w14:paraId="0A4FA898" w14:textId="3C8B7AE0" w:rsidR="00C40AA4" w:rsidRDefault="00C40AA4" w:rsidP="00C40AA4">
      <w:pPr>
        <w:rPr>
          <w:lang w:eastAsia="zh-CN"/>
        </w:rPr>
      </w:pPr>
      <w:r>
        <w:rPr>
          <w:lang w:eastAsia="zh-CN"/>
        </w:rPr>
        <w:t xml:space="preserve">General architecture and reference points of </w:t>
      </w:r>
      <w:r>
        <w:rPr>
          <w:i/>
          <w:lang w:val="en-US" w:eastAsia="zh-CN"/>
        </w:rPr>
        <w:t>BS type 1-H</w:t>
      </w:r>
      <w:r>
        <w:rPr>
          <w:lang w:val="en-US" w:eastAsia="zh-CN"/>
        </w:rPr>
        <w:t xml:space="preserve">, </w:t>
      </w:r>
      <w:r>
        <w:rPr>
          <w:i/>
          <w:lang w:val="en-US" w:eastAsia="zh-CN"/>
        </w:rPr>
        <w:t xml:space="preserve">BS type 1-O </w:t>
      </w:r>
      <w:r>
        <w:rPr>
          <w:lang w:val="en-US" w:eastAsia="zh-CN"/>
        </w:rPr>
        <w:t xml:space="preserve">and </w:t>
      </w:r>
      <w:r>
        <w:rPr>
          <w:i/>
          <w:lang w:val="en-US" w:eastAsia="zh-CN"/>
        </w:rPr>
        <w:t>BS type 2-O</w:t>
      </w:r>
      <w:r>
        <w:rPr>
          <w:lang w:eastAsia="zh-CN"/>
        </w:rPr>
        <w:t xml:space="preserve"> are presented on the following figures 4.2-1 – 4.2-</w:t>
      </w:r>
      <w:r w:rsidR="0075320E">
        <w:rPr>
          <w:lang w:eastAsia="zh-CN"/>
        </w:rPr>
        <w:t>2</w:t>
      </w:r>
      <w:r>
        <w:rPr>
          <w:lang w:eastAsia="zh-CN"/>
        </w:rPr>
        <w:t>.</w:t>
      </w:r>
    </w:p>
    <w:p w14:paraId="2D03767C" w14:textId="4DF5B99E" w:rsidR="00C40AA4" w:rsidRDefault="00DA7EF0" w:rsidP="00C40AA4">
      <w:pPr>
        <w:pStyle w:val="TH"/>
      </w:pPr>
      <w:r>
        <w:rPr>
          <w:b w:val="0"/>
        </w:rPr>
        <w:pict w14:anchorId="679073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pt;height:197pt">
            <v:imagedata r:id="rId11" o:title=""/>
          </v:shape>
        </w:pict>
      </w:r>
    </w:p>
    <w:p w14:paraId="78E52D6A" w14:textId="77777777" w:rsidR="00C40AA4" w:rsidRDefault="00C40AA4" w:rsidP="00C40AA4">
      <w:pPr>
        <w:pStyle w:val="TF"/>
      </w:pPr>
      <w:r>
        <w:t xml:space="preserve">Figure 4.2-1: General architecture of </w:t>
      </w:r>
      <w:r>
        <w:rPr>
          <w:i/>
        </w:rPr>
        <w:t>BS type 1-H</w:t>
      </w:r>
    </w:p>
    <w:p w14:paraId="0B0C2875" w14:textId="77777777" w:rsidR="00C40AA4" w:rsidRDefault="00C40AA4" w:rsidP="00C40AA4">
      <w:pPr>
        <w:rPr>
          <w:lang w:eastAsia="zh-CN"/>
        </w:rPr>
      </w:pPr>
      <w:r>
        <w:rPr>
          <w:lang w:eastAsia="zh-CN"/>
        </w:rPr>
        <w:t>This specification details only radiated test requirements and hence only requires the radiated reference points.</w:t>
      </w:r>
    </w:p>
    <w:p w14:paraId="075BDA33" w14:textId="66DEBEDC" w:rsidR="00750ED6" w:rsidRDefault="00DA7EF0" w:rsidP="00C40AA4">
      <w:r>
        <w:lastRenderedPageBreak/>
        <w:pict w14:anchorId="541079AD">
          <v:shape id="_x0000_i1026" type="#_x0000_t75" style="width:380.5pt;height:192.5pt">
            <v:imagedata r:id="rId12" o:title=""/>
          </v:shape>
        </w:pict>
      </w:r>
    </w:p>
    <w:p w14:paraId="6C78C82C" w14:textId="3D6F6257" w:rsidR="00C40AA4" w:rsidRDefault="00C40AA4" w:rsidP="00C40AA4">
      <w:pPr>
        <w:pStyle w:val="TF"/>
      </w:pPr>
      <w:r>
        <w:t xml:space="preserve">Figure 4.2-2: General architecture of </w:t>
      </w:r>
      <w:r>
        <w:rPr>
          <w:i/>
        </w:rPr>
        <w:t>BS type 1-O</w:t>
      </w:r>
      <w:r w:rsidR="0075320E" w:rsidRPr="0075320E">
        <w:t xml:space="preserve"> and </w:t>
      </w:r>
      <w:r w:rsidR="0075320E">
        <w:rPr>
          <w:i/>
        </w:rPr>
        <w:t>BS type 2-O</w:t>
      </w:r>
    </w:p>
    <w:p w14:paraId="70A43E9C" w14:textId="77777777" w:rsidR="00C40AA4" w:rsidRDefault="00C40AA4" w:rsidP="00C40AA4">
      <w:pPr>
        <w:pStyle w:val="CommentText"/>
      </w:pPr>
      <w:r>
        <w:t>The transceiver unit array is part of the composite transceiver functionality generating modulated transmit signal structures and performing receiver combining and demodulation.</w:t>
      </w:r>
    </w:p>
    <w:p w14:paraId="6802E5F9" w14:textId="77777777" w:rsidR="00C40AA4" w:rsidRDefault="00C40AA4" w:rsidP="00C40AA4">
      <w:pPr>
        <w:rPr>
          <w:lang w:eastAsia="zh-CN"/>
        </w:rPr>
      </w:pPr>
      <w:r>
        <w:rPr>
          <w:lang w:eastAsia="zh-CN"/>
        </w:rPr>
        <w:t>The transceiver unit array contains an implementation specific number of transmitter units and an implementation specific number of receiver units. Transmitter units and receiver units may be combined into transceiver units.</w:t>
      </w:r>
      <w:r>
        <w:rPr>
          <w:rFonts w:eastAsia="MS Mincho"/>
          <w:lang w:eastAsia="ja-JP"/>
        </w:rPr>
        <w:t xml:space="preserve"> The transmitter/receiver units have the ability to receive/send </w:t>
      </w:r>
      <w:r>
        <w:t>parallel independent modulated symbol streams</w:t>
      </w:r>
      <w:r>
        <w:rPr>
          <w:rFonts w:eastAsia="MS Mincho"/>
          <w:lang w:eastAsia="ja-JP"/>
        </w:rPr>
        <w:t>.</w:t>
      </w:r>
    </w:p>
    <w:p w14:paraId="523D72AC" w14:textId="77777777" w:rsidR="00C40AA4" w:rsidRDefault="00C40AA4" w:rsidP="00C40AA4">
      <w:pPr>
        <w:rPr>
          <w:lang w:eastAsia="zh-CN"/>
        </w:rPr>
      </w:pPr>
      <w:r>
        <w:rPr>
          <w:lang w:eastAsia="zh-CN"/>
        </w:rPr>
        <w:t xml:space="preserve">The composite antenna contains a </w:t>
      </w:r>
      <w:r>
        <w:rPr>
          <w:i/>
          <w:lang w:eastAsia="zh-CN"/>
        </w:rPr>
        <w:t>radio distribution network</w:t>
      </w:r>
      <w:r>
        <w:rPr>
          <w:lang w:eastAsia="zh-CN"/>
        </w:rPr>
        <w:t xml:space="preserve"> (RDN) and an antenna array. The RDN is a linear passive network that distributes the RF power between the </w:t>
      </w:r>
      <w:r>
        <w:rPr>
          <w:i/>
          <w:lang w:eastAsia="zh-CN"/>
        </w:rPr>
        <w:t>transceiver array boundary</w:t>
      </w:r>
      <w:r>
        <w:rPr>
          <w:lang w:eastAsia="zh-CN"/>
        </w:rPr>
        <w:t xml:space="preserve"> and the antenna array, in an implementation specific way.</w:t>
      </w:r>
    </w:p>
    <w:p w14:paraId="37ADE6DF" w14:textId="77777777" w:rsidR="00D25FC8" w:rsidRDefault="00D25FC8" w:rsidP="00D25FC8">
      <w:pPr>
        <w:pStyle w:val="Heading2"/>
        <w:rPr>
          <w:lang w:eastAsia="zh-CN"/>
        </w:rPr>
      </w:pPr>
      <w:bookmarkStart w:id="1632" w:name="_Toc478505641"/>
      <w:bookmarkStart w:id="1633" w:name="_Toc481685275"/>
      <w:bookmarkStart w:id="1634" w:name="_Toc519094856"/>
      <w:r w:rsidRPr="00624D1A">
        <w:rPr>
          <w:snapToGrid w:val="0"/>
        </w:rPr>
        <w:t>4.3</w:t>
      </w:r>
      <w:r w:rsidRPr="00624D1A">
        <w:rPr>
          <w:snapToGrid w:val="0"/>
        </w:rPr>
        <w:tab/>
      </w:r>
      <w:r w:rsidRPr="00624D1A">
        <w:rPr>
          <w:rFonts w:hint="eastAsia"/>
          <w:lang w:eastAsia="zh-CN"/>
        </w:rPr>
        <w:t>Base station classes</w:t>
      </w:r>
      <w:bookmarkEnd w:id="1632"/>
      <w:bookmarkEnd w:id="1633"/>
      <w:bookmarkEnd w:id="1634"/>
    </w:p>
    <w:p w14:paraId="257ED52D" w14:textId="77777777" w:rsidR="00AD5658" w:rsidRDefault="00AD5658" w:rsidP="00AD5658">
      <w:r>
        <w:t xml:space="preserve">The requirements in this specification apply to Wide Area Base Stations, Medium Range Base Stations and Local Area Base Stations unless otherwise stated. The associated deployment scenarios and definitions of BS classes are exactly the same for BS with and without connectors. </w:t>
      </w:r>
    </w:p>
    <w:p w14:paraId="0DC4E2DD" w14:textId="77777777" w:rsidR="00AD5658" w:rsidRPr="00CD0EE6" w:rsidRDefault="00AD5658" w:rsidP="00AD5658">
      <w:r w:rsidRPr="004E2E5B">
        <w:t xml:space="preserve">BS </w:t>
      </w:r>
      <w:r w:rsidRPr="00CD0EE6">
        <w:t xml:space="preserve">classes for </w:t>
      </w:r>
      <w:r w:rsidRPr="00CD0EE6">
        <w:rPr>
          <w:i/>
        </w:rPr>
        <w:t>BS type 1-</w:t>
      </w:r>
      <w:r>
        <w:rPr>
          <w:i/>
        </w:rPr>
        <w:t>H</w:t>
      </w:r>
      <w:r w:rsidRPr="00CD0EE6">
        <w:t xml:space="preserve"> are defined as indicated below:</w:t>
      </w:r>
    </w:p>
    <w:p w14:paraId="553FDEA6" w14:textId="77777777" w:rsidR="00AD5658" w:rsidRPr="00CD0EE6" w:rsidRDefault="00AD5658" w:rsidP="00AD5658">
      <w:pPr>
        <w:pStyle w:val="B1"/>
      </w:pPr>
      <w:r w:rsidRPr="00CD0EE6">
        <w:t>-</w:t>
      </w:r>
      <w:r w:rsidRPr="00CD0EE6">
        <w:tab/>
        <w:t>Wide Area Base Stations are characterised by requirements derived from Macro Cell scenarios with a BS to UE minimum coupling loss equal to 70 dB.</w:t>
      </w:r>
    </w:p>
    <w:p w14:paraId="0E4D6026" w14:textId="77777777" w:rsidR="00AD5658" w:rsidRPr="00CD0EE6" w:rsidRDefault="00AD5658" w:rsidP="00AD5658">
      <w:pPr>
        <w:pStyle w:val="B1"/>
      </w:pPr>
      <w:r w:rsidRPr="00CD0EE6">
        <w:t>-</w:t>
      </w:r>
      <w:r w:rsidRPr="00CD0EE6">
        <w:tab/>
        <w:t>Medium Range Base Stations are characterised by requirements derived from Micro Cell scenarios with a BS to UE minimum coupling loss equals to 53 dB.</w:t>
      </w:r>
    </w:p>
    <w:p w14:paraId="496E3D1D" w14:textId="77777777" w:rsidR="00AD5658" w:rsidRPr="00CD0EE6" w:rsidRDefault="00AD5658" w:rsidP="00AD5658">
      <w:pPr>
        <w:pStyle w:val="B1"/>
      </w:pPr>
      <w:r w:rsidRPr="00CD0EE6">
        <w:t>-</w:t>
      </w:r>
      <w:r w:rsidRPr="00CD0EE6">
        <w:tab/>
        <w:t>Local Area Base Stations are characterised by requirements derived from Pico Cell scenarios with a BS to minimum coupling loss equal to 45 dB.</w:t>
      </w:r>
    </w:p>
    <w:p w14:paraId="252B5AED" w14:textId="77777777" w:rsidR="00AD5658" w:rsidRDefault="00AD5658" w:rsidP="00AD5658">
      <w:r>
        <w:t xml:space="preserve">BS classes for BS </w:t>
      </w:r>
      <w:r>
        <w:rPr>
          <w:i/>
        </w:rPr>
        <w:t>type 1-O</w:t>
      </w:r>
      <w:r>
        <w:t xml:space="preserve"> and </w:t>
      </w:r>
      <w:r w:rsidRPr="00022EA9">
        <w:rPr>
          <w:i/>
        </w:rPr>
        <w:t>BS type 2-O</w:t>
      </w:r>
      <w:r>
        <w:t xml:space="preserve"> are defined as indicated below:</w:t>
      </w:r>
    </w:p>
    <w:p w14:paraId="0B4C0454" w14:textId="77777777" w:rsidR="00AD5658" w:rsidRDefault="00AD5658" w:rsidP="00AD5658">
      <w:pPr>
        <w:pStyle w:val="B1"/>
      </w:pPr>
      <w:r>
        <w:t>-</w:t>
      </w:r>
      <w:r>
        <w:tab/>
        <w:t>Wide Area Base Stations are characterised by requirements derived from Macro Cell scenarios with a BS to UE minimum distance along the ground equal to 35 m.</w:t>
      </w:r>
    </w:p>
    <w:p w14:paraId="7E4EAFE7" w14:textId="77777777" w:rsidR="00AD5658" w:rsidRDefault="00AD5658" w:rsidP="00AD5658">
      <w:pPr>
        <w:pStyle w:val="B1"/>
      </w:pPr>
      <w:r>
        <w:t>-</w:t>
      </w:r>
      <w:r>
        <w:tab/>
        <w:t>Medium Range Base Stations are characterised by requirements derived from Micro Cell scenarios with a BS to UE minimum distance along the ground equal to 5 m.</w:t>
      </w:r>
    </w:p>
    <w:p w14:paraId="2BBF2343" w14:textId="77777777" w:rsidR="00AD5658" w:rsidRDefault="00AD5658" w:rsidP="00AD5658">
      <w:pPr>
        <w:pStyle w:val="B1"/>
      </w:pPr>
      <w:r>
        <w:t>-</w:t>
      </w:r>
      <w:r>
        <w:tab/>
        <w:t>Local Area Base Stations are characterised by requirements derived from Pico Cell scenarios with a BS to UE minimum distance along the ground equal to 2 m.</w:t>
      </w:r>
    </w:p>
    <w:p w14:paraId="5EB87C02" w14:textId="77777777" w:rsidR="00AD5658" w:rsidRPr="00AD5658" w:rsidRDefault="00AD5658" w:rsidP="00AD5658">
      <w:pPr>
        <w:rPr>
          <w:lang w:eastAsia="zh-CN"/>
        </w:rPr>
      </w:pPr>
      <w:r>
        <w:rPr>
          <w:rFonts w:cs="v4.2.0"/>
        </w:rPr>
        <w:t>The manufacturer shall declare the intended class of the BS under test.</w:t>
      </w:r>
    </w:p>
    <w:p w14:paraId="667A3B2E" w14:textId="77777777" w:rsidR="00D25FC8" w:rsidRDefault="00D25FC8" w:rsidP="00D25FC8">
      <w:pPr>
        <w:pStyle w:val="Heading2"/>
        <w:rPr>
          <w:lang w:eastAsia="zh-CN"/>
        </w:rPr>
      </w:pPr>
      <w:bookmarkStart w:id="1635" w:name="_Toc478505642"/>
      <w:bookmarkStart w:id="1636" w:name="_Toc481685276"/>
      <w:bookmarkStart w:id="1637" w:name="_Toc519094857"/>
      <w:r w:rsidRPr="00624D1A">
        <w:rPr>
          <w:lang w:eastAsia="zh-CN"/>
        </w:rPr>
        <w:lastRenderedPageBreak/>
        <w:t>4.4</w:t>
      </w:r>
      <w:r w:rsidRPr="00624D1A">
        <w:rPr>
          <w:lang w:eastAsia="zh-CN"/>
        </w:rPr>
        <w:tab/>
        <w:t>Regional requirements</w:t>
      </w:r>
      <w:bookmarkEnd w:id="1635"/>
      <w:bookmarkEnd w:id="1636"/>
      <w:bookmarkEnd w:id="1637"/>
    </w:p>
    <w:p w14:paraId="7A3D4779" w14:textId="77777777" w:rsidR="00AD5658" w:rsidRDefault="00AD5658" w:rsidP="00AD5658">
      <w:pPr>
        <w:rPr>
          <w:rFonts w:cs="v5.0.0"/>
        </w:rPr>
      </w:pPr>
      <w:r>
        <w:rPr>
          <w:rFonts w:cs="v5.0.0"/>
        </w:rPr>
        <w:t>Some requirements in the present document may only apply in certain regions either as optional requirements, or set by local and regional regulation as mandatory requirements. It is normally not stated in the 3GPP specifications under what exact circumstances that the requirements apply, since this is defined by local or regional regulation.</w:t>
      </w:r>
    </w:p>
    <w:p w14:paraId="1BEBDF26" w14:textId="77777777" w:rsidR="00AD5658" w:rsidRDefault="00AD5658" w:rsidP="00AD5658">
      <w:r>
        <w:t xml:space="preserve">Table 4.4-1 lists all requirements in the present specification that may be applied differently in different regions. </w:t>
      </w:r>
    </w:p>
    <w:p w14:paraId="42DC87C0" w14:textId="77777777" w:rsidR="00AD5658" w:rsidRDefault="00AD5658" w:rsidP="00AD5658">
      <w:pPr>
        <w:pStyle w:val="TH"/>
        <w:rPr>
          <w:rFonts w:cs="v5.0.0"/>
        </w:rPr>
      </w:pPr>
      <w:r>
        <w:t>Table 4.4-1: List of regional requirements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139"/>
        <w:gridCol w:w="2155"/>
        <w:gridCol w:w="6337"/>
      </w:tblGrid>
      <w:tr w:rsidR="00AD5658" w14:paraId="311BC075" w14:textId="77777777" w:rsidTr="001455C7">
        <w:trPr>
          <w:cantSplit/>
          <w:jc w:val="center"/>
        </w:trPr>
        <w:tc>
          <w:tcPr>
            <w:tcW w:w="591" w:type="pct"/>
            <w:tcBorders>
              <w:top w:val="single" w:sz="4" w:space="0" w:color="auto"/>
              <w:left w:val="single" w:sz="4" w:space="0" w:color="auto"/>
              <w:bottom w:val="single" w:sz="4" w:space="0" w:color="auto"/>
              <w:right w:val="single" w:sz="4" w:space="0" w:color="auto"/>
            </w:tcBorders>
            <w:shd w:val="clear" w:color="auto" w:fill="D9D9D9"/>
            <w:hideMark/>
          </w:tcPr>
          <w:p w14:paraId="2150AD83" w14:textId="77777777" w:rsidR="00AD5658" w:rsidRDefault="00AD5658" w:rsidP="001455C7">
            <w:pPr>
              <w:pStyle w:val="TAH"/>
              <w:rPr>
                <w:rFonts w:cs="Arial"/>
              </w:rPr>
            </w:pPr>
            <w:r>
              <w:rPr>
                <w:rFonts w:cs="Arial"/>
              </w:rPr>
              <w:t xml:space="preserve">Subclause </w:t>
            </w:r>
          </w:p>
        </w:tc>
        <w:tc>
          <w:tcPr>
            <w:tcW w:w="1119" w:type="pct"/>
            <w:tcBorders>
              <w:top w:val="single" w:sz="4" w:space="0" w:color="auto"/>
              <w:left w:val="single" w:sz="4" w:space="0" w:color="auto"/>
              <w:bottom w:val="single" w:sz="4" w:space="0" w:color="auto"/>
              <w:right w:val="single" w:sz="4" w:space="0" w:color="auto"/>
            </w:tcBorders>
            <w:shd w:val="clear" w:color="auto" w:fill="D9D9D9"/>
            <w:hideMark/>
          </w:tcPr>
          <w:p w14:paraId="2F1D4F7C" w14:textId="77777777" w:rsidR="00AD5658" w:rsidRDefault="00AD5658" w:rsidP="001455C7">
            <w:pPr>
              <w:pStyle w:val="TAH"/>
              <w:rPr>
                <w:rFonts w:cs="Arial"/>
              </w:rPr>
            </w:pPr>
            <w:r>
              <w:rPr>
                <w:rFonts w:cs="Arial"/>
              </w:rPr>
              <w:t>Requirement</w:t>
            </w:r>
          </w:p>
        </w:tc>
        <w:tc>
          <w:tcPr>
            <w:tcW w:w="3290" w:type="pct"/>
            <w:tcBorders>
              <w:top w:val="single" w:sz="4" w:space="0" w:color="auto"/>
              <w:left w:val="single" w:sz="4" w:space="0" w:color="auto"/>
              <w:bottom w:val="single" w:sz="4" w:space="0" w:color="auto"/>
              <w:right w:val="single" w:sz="4" w:space="0" w:color="auto"/>
            </w:tcBorders>
            <w:shd w:val="clear" w:color="auto" w:fill="D9D9D9"/>
            <w:hideMark/>
          </w:tcPr>
          <w:p w14:paraId="127F1A2C" w14:textId="77777777" w:rsidR="00AD5658" w:rsidRDefault="00AD5658" w:rsidP="001455C7">
            <w:pPr>
              <w:pStyle w:val="TAH"/>
              <w:rPr>
                <w:rFonts w:cs="Arial"/>
              </w:rPr>
            </w:pPr>
            <w:r>
              <w:rPr>
                <w:rFonts w:cs="Arial"/>
              </w:rPr>
              <w:t>Comments</w:t>
            </w:r>
          </w:p>
        </w:tc>
      </w:tr>
      <w:tr w:rsidR="00AD5658" w14:paraId="64161CCB" w14:textId="77777777" w:rsidTr="001455C7">
        <w:trPr>
          <w:cantSplit/>
          <w:jc w:val="center"/>
        </w:trPr>
        <w:tc>
          <w:tcPr>
            <w:tcW w:w="591" w:type="pct"/>
            <w:tcBorders>
              <w:top w:val="single" w:sz="4" w:space="0" w:color="auto"/>
              <w:left w:val="single" w:sz="4" w:space="0" w:color="auto"/>
              <w:bottom w:val="single" w:sz="4" w:space="0" w:color="auto"/>
              <w:right w:val="single" w:sz="4" w:space="0" w:color="auto"/>
            </w:tcBorders>
            <w:hideMark/>
          </w:tcPr>
          <w:p w14:paraId="10B3245F" w14:textId="77777777" w:rsidR="00AD5658" w:rsidRDefault="00AD5658" w:rsidP="00B06C9A">
            <w:pPr>
              <w:pStyle w:val="TAC"/>
              <w:rPr>
                <w:rFonts w:cs="Arial"/>
                <w:highlight w:val="yellow"/>
              </w:rPr>
            </w:pPr>
            <w:r>
              <w:t>5.2</w:t>
            </w:r>
          </w:p>
        </w:tc>
        <w:tc>
          <w:tcPr>
            <w:tcW w:w="1119" w:type="pct"/>
            <w:tcBorders>
              <w:top w:val="single" w:sz="4" w:space="0" w:color="auto"/>
              <w:left w:val="single" w:sz="4" w:space="0" w:color="auto"/>
              <w:bottom w:val="single" w:sz="4" w:space="0" w:color="auto"/>
              <w:right w:val="single" w:sz="4" w:space="0" w:color="auto"/>
            </w:tcBorders>
            <w:hideMark/>
          </w:tcPr>
          <w:p w14:paraId="4386F826" w14:textId="77777777" w:rsidR="00AD5658" w:rsidRDefault="00AD5658" w:rsidP="00B06C9A">
            <w:pPr>
              <w:pStyle w:val="TAC"/>
              <w:rPr>
                <w:rFonts w:cs="Arial"/>
                <w:highlight w:val="yellow"/>
              </w:rPr>
            </w:pPr>
            <w:r>
              <w:rPr>
                <w:rFonts w:cs="Arial"/>
              </w:rPr>
              <w:t>Operating bands</w:t>
            </w:r>
          </w:p>
        </w:tc>
        <w:tc>
          <w:tcPr>
            <w:tcW w:w="3290" w:type="pct"/>
            <w:tcBorders>
              <w:top w:val="single" w:sz="4" w:space="0" w:color="auto"/>
              <w:left w:val="single" w:sz="4" w:space="0" w:color="auto"/>
              <w:bottom w:val="single" w:sz="4" w:space="0" w:color="auto"/>
              <w:right w:val="single" w:sz="4" w:space="0" w:color="auto"/>
            </w:tcBorders>
            <w:hideMark/>
          </w:tcPr>
          <w:p w14:paraId="2BEAA704" w14:textId="77777777" w:rsidR="00AD5658" w:rsidRDefault="00AD5658" w:rsidP="00B06C9A">
            <w:pPr>
              <w:pStyle w:val="TAL"/>
              <w:rPr>
                <w:rFonts w:cs="Arial"/>
              </w:rPr>
            </w:pPr>
            <w:r>
              <w:t>Some NR operating bands may be applied regionally.</w:t>
            </w:r>
          </w:p>
        </w:tc>
      </w:tr>
      <w:tr w:rsidR="00AD5658" w14:paraId="4DF0EA7B" w14:textId="77777777" w:rsidTr="001455C7">
        <w:trPr>
          <w:cantSplit/>
          <w:jc w:val="center"/>
        </w:trPr>
        <w:tc>
          <w:tcPr>
            <w:tcW w:w="591" w:type="pct"/>
            <w:tcBorders>
              <w:top w:val="single" w:sz="4" w:space="0" w:color="auto"/>
              <w:left w:val="single" w:sz="4" w:space="0" w:color="auto"/>
              <w:bottom w:val="single" w:sz="4" w:space="0" w:color="auto"/>
              <w:right w:val="single" w:sz="4" w:space="0" w:color="auto"/>
            </w:tcBorders>
            <w:hideMark/>
          </w:tcPr>
          <w:p w14:paraId="3F5B7781" w14:textId="77777777" w:rsidR="00AD5658" w:rsidRDefault="00AD5658" w:rsidP="00B06C9A">
            <w:pPr>
              <w:pStyle w:val="TAC"/>
            </w:pPr>
            <w:r>
              <w:t>6.6.2,</w:t>
            </w:r>
          </w:p>
          <w:p w14:paraId="33046EF3" w14:textId="77777777" w:rsidR="00AD5658" w:rsidRDefault="00AD5658" w:rsidP="00B06C9A">
            <w:pPr>
              <w:pStyle w:val="TAC"/>
            </w:pPr>
            <w:r>
              <w:t>9.7.2</w:t>
            </w:r>
          </w:p>
        </w:tc>
        <w:tc>
          <w:tcPr>
            <w:tcW w:w="1119" w:type="pct"/>
            <w:tcBorders>
              <w:top w:val="single" w:sz="4" w:space="0" w:color="auto"/>
              <w:left w:val="single" w:sz="4" w:space="0" w:color="auto"/>
              <w:bottom w:val="single" w:sz="4" w:space="0" w:color="auto"/>
              <w:right w:val="single" w:sz="4" w:space="0" w:color="auto"/>
            </w:tcBorders>
            <w:hideMark/>
          </w:tcPr>
          <w:p w14:paraId="4C212702" w14:textId="77777777" w:rsidR="00AD5658" w:rsidRDefault="00AD5658" w:rsidP="00B06C9A">
            <w:pPr>
              <w:pStyle w:val="TAC"/>
              <w:rPr>
                <w:rFonts w:cs="Arial"/>
              </w:rPr>
            </w:pPr>
            <w:r>
              <w:rPr>
                <w:rFonts w:cs="Arial"/>
              </w:rPr>
              <w:t xml:space="preserve">Occupied bandwidth, </w:t>
            </w:r>
          </w:p>
          <w:p w14:paraId="2EE2638D" w14:textId="77777777" w:rsidR="00AD5658" w:rsidRDefault="00AD5658" w:rsidP="00B06C9A">
            <w:pPr>
              <w:pStyle w:val="TAC"/>
              <w:rPr>
                <w:rFonts w:cs="Arial"/>
              </w:rPr>
            </w:pPr>
            <w:r>
              <w:rPr>
                <w:rFonts w:cs="Arial"/>
              </w:rPr>
              <w:t>OTA occupied bandwidth</w:t>
            </w:r>
          </w:p>
        </w:tc>
        <w:tc>
          <w:tcPr>
            <w:tcW w:w="3290" w:type="pct"/>
            <w:tcBorders>
              <w:top w:val="single" w:sz="4" w:space="0" w:color="auto"/>
              <w:left w:val="single" w:sz="4" w:space="0" w:color="auto"/>
              <w:bottom w:val="single" w:sz="4" w:space="0" w:color="auto"/>
              <w:right w:val="single" w:sz="4" w:space="0" w:color="auto"/>
            </w:tcBorders>
            <w:hideMark/>
          </w:tcPr>
          <w:p w14:paraId="3E11DA4F" w14:textId="77777777" w:rsidR="00AD5658" w:rsidRDefault="00AD5658" w:rsidP="00B06C9A">
            <w:pPr>
              <w:pStyle w:val="TAL"/>
            </w:pPr>
            <w:r>
              <w:t>The requirement may be applied regionally. There may also be regional requirements to declare the occupied bandwidth according to the definition in present specification.</w:t>
            </w:r>
          </w:p>
        </w:tc>
      </w:tr>
      <w:tr w:rsidR="00AD5658" w14:paraId="20B2D819" w14:textId="77777777" w:rsidTr="001455C7">
        <w:trPr>
          <w:cantSplit/>
          <w:jc w:val="center"/>
        </w:trPr>
        <w:tc>
          <w:tcPr>
            <w:tcW w:w="591" w:type="pct"/>
            <w:tcBorders>
              <w:top w:val="single" w:sz="4" w:space="0" w:color="auto"/>
              <w:left w:val="single" w:sz="4" w:space="0" w:color="auto"/>
              <w:bottom w:val="single" w:sz="4" w:space="0" w:color="auto"/>
              <w:right w:val="single" w:sz="4" w:space="0" w:color="auto"/>
            </w:tcBorders>
            <w:hideMark/>
          </w:tcPr>
          <w:p w14:paraId="2E604C19" w14:textId="77777777" w:rsidR="00AD5658" w:rsidRDefault="00AD5658" w:rsidP="00B06C9A">
            <w:pPr>
              <w:pStyle w:val="TAC"/>
            </w:pPr>
            <w:r>
              <w:t xml:space="preserve">6.6.3.4, </w:t>
            </w:r>
          </w:p>
          <w:p w14:paraId="3F5425A3" w14:textId="77777777" w:rsidR="00AD5658" w:rsidRDefault="00AD5658" w:rsidP="00B06C9A">
            <w:pPr>
              <w:pStyle w:val="TAC"/>
            </w:pPr>
            <w:r>
              <w:t>9.7.3.2</w:t>
            </w:r>
          </w:p>
        </w:tc>
        <w:tc>
          <w:tcPr>
            <w:tcW w:w="1119" w:type="pct"/>
            <w:tcBorders>
              <w:top w:val="single" w:sz="4" w:space="0" w:color="auto"/>
              <w:left w:val="single" w:sz="4" w:space="0" w:color="auto"/>
              <w:bottom w:val="single" w:sz="4" w:space="0" w:color="auto"/>
              <w:right w:val="single" w:sz="4" w:space="0" w:color="auto"/>
            </w:tcBorders>
            <w:hideMark/>
          </w:tcPr>
          <w:p w14:paraId="1A34ADCB" w14:textId="77777777" w:rsidR="00AD5658" w:rsidRDefault="00AD5658" w:rsidP="00B06C9A">
            <w:pPr>
              <w:pStyle w:val="TAC"/>
            </w:pPr>
            <w:r>
              <w:t xml:space="preserve">Absolute ACLR, </w:t>
            </w:r>
          </w:p>
          <w:p w14:paraId="71FBF479" w14:textId="77777777" w:rsidR="00AD5658" w:rsidRDefault="00AD5658" w:rsidP="00B06C9A">
            <w:pPr>
              <w:pStyle w:val="TAC"/>
              <w:rPr>
                <w:rFonts w:cs="Arial"/>
              </w:rPr>
            </w:pPr>
            <w:r>
              <w:t xml:space="preserve">OTA absolute ACLR, </w:t>
            </w:r>
          </w:p>
        </w:tc>
        <w:tc>
          <w:tcPr>
            <w:tcW w:w="3290" w:type="pct"/>
            <w:tcBorders>
              <w:top w:val="single" w:sz="4" w:space="0" w:color="auto"/>
              <w:left w:val="single" w:sz="4" w:space="0" w:color="auto"/>
              <w:bottom w:val="single" w:sz="4" w:space="0" w:color="auto"/>
              <w:right w:val="single" w:sz="4" w:space="0" w:color="auto"/>
            </w:tcBorders>
            <w:hideMark/>
          </w:tcPr>
          <w:p w14:paraId="69DEBAD8" w14:textId="77777777" w:rsidR="00AD5658" w:rsidRDefault="00AD5658" w:rsidP="00B06C9A">
            <w:pPr>
              <w:pStyle w:val="TAL"/>
            </w:pPr>
            <w:r>
              <w:t xml:space="preserve">The emission limits specified for OTA absolute ACLR as the </w:t>
            </w:r>
            <w:r>
              <w:rPr>
                <w:i/>
              </w:rPr>
              <w:t>basic limit</w:t>
            </w:r>
            <w:r>
              <w:t xml:space="preserve"> + X [dB] are applicable, unless stated differently in regional regulation.</w:t>
            </w:r>
          </w:p>
        </w:tc>
      </w:tr>
      <w:tr w:rsidR="00AD5658" w14:paraId="5EAC0E16" w14:textId="77777777" w:rsidTr="001455C7">
        <w:trPr>
          <w:cantSplit/>
          <w:jc w:val="center"/>
        </w:trPr>
        <w:tc>
          <w:tcPr>
            <w:tcW w:w="591" w:type="pct"/>
            <w:tcBorders>
              <w:top w:val="single" w:sz="4" w:space="0" w:color="auto"/>
              <w:left w:val="single" w:sz="4" w:space="0" w:color="auto"/>
              <w:bottom w:val="single" w:sz="4" w:space="0" w:color="auto"/>
              <w:right w:val="single" w:sz="4" w:space="0" w:color="auto"/>
            </w:tcBorders>
            <w:hideMark/>
          </w:tcPr>
          <w:p w14:paraId="0818F294" w14:textId="77777777" w:rsidR="00AD5658" w:rsidRDefault="00AD5658" w:rsidP="00B06C9A">
            <w:pPr>
              <w:pStyle w:val="TAC"/>
            </w:pPr>
            <w:r>
              <w:t>6.6.4.2.5.1</w:t>
            </w:r>
          </w:p>
        </w:tc>
        <w:tc>
          <w:tcPr>
            <w:tcW w:w="1119" w:type="pct"/>
            <w:tcBorders>
              <w:top w:val="single" w:sz="4" w:space="0" w:color="auto"/>
              <w:left w:val="single" w:sz="4" w:space="0" w:color="auto"/>
              <w:bottom w:val="single" w:sz="4" w:space="0" w:color="auto"/>
              <w:right w:val="single" w:sz="4" w:space="0" w:color="auto"/>
            </w:tcBorders>
            <w:hideMark/>
          </w:tcPr>
          <w:p w14:paraId="401ED3C9" w14:textId="77777777" w:rsidR="00AD5658" w:rsidRDefault="00AD5658" w:rsidP="00B06C9A">
            <w:pPr>
              <w:pStyle w:val="TAC"/>
            </w:pPr>
            <w:r>
              <w:t>Limits in FCC Title 47</w:t>
            </w:r>
          </w:p>
        </w:tc>
        <w:tc>
          <w:tcPr>
            <w:tcW w:w="3290" w:type="pct"/>
            <w:tcBorders>
              <w:top w:val="single" w:sz="4" w:space="0" w:color="auto"/>
              <w:left w:val="single" w:sz="4" w:space="0" w:color="auto"/>
              <w:bottom w:val="single" w:sz="4" w:space="0" w:color="auto"/>
              <w:right w:val="single" w:sz="4" w:space="0" w:color="auto"/>
            </w:tcBorders>
            <w:hideMark/>
          </w:tcPr>
          <w:p w14:paraId="79AF8C73" w14:textId="77777777" w:rsidR="00AD5658" w:rsidRDefault="00AD5658" w:rsidP="00B06C9A">
            <w:pPr>
              <w:pStyle w:val="TAL"/>
            </w:pPr>
            <w:r>
              <w:rPr>
                <w:rFonts w:cs="Arial"/>
                <w:lang w:eastAsia="ja-JP"/>
              </w:rPr>
              <w:t>The BS may have to comply with the additional requirements, when deployed in regions where those limits are applied, and under the conditions declared by the manufacturer.</w:t>
            </w:r>
          </w:p>
        </w:tc>
      </w:tr>
      <w:tr w:rsidR="00AD5658" w14:paraId="09377E47" w14:textId="77777777" w:rsidTr="001455C7">
        <w:trPr>
          <w:cantSplit/>
          <w:jc w:val="center"/>
        </w:trPr>
        <w:tc>
          <w:tcPr>
            <w:tcW w:w="591" w:type="pct"/>
            <w:tcBorders>
              <w:top w:val="single" w:sz="4" w:space="0" w:color="auto"/>
              <w:left w:val="single" w:sz="4" w:space="0" w:color="auto"/>
              <w:bottom w:val="single" w:sz="4" w:space="0" w:color="auto"/>
              <w:right w:val="single" w:sz="4" w:space="0" w:color="auto"/>
            </w:tcBorders>
            <w:hideMark/>
          </w:tcPr>
          <w:p w14:paraId="09A55B01" w14:textId="77777777" w:rsidR="00AD5658" w:rsidRDefault="00AD5658" w:rsidP="00B06C9A">
            <w:pPr>
              <w:pStyle w:val="TAC"/>
            </w:pPr>
            <w:r>
              <w:t>6.6.4.4,</w:t>
            </w:r>
          </w:p>
          <w:p w14:paraId="27A0F641" w14:textId="77777777" w:rsidR="00AD5658" w:rsidRDefault="00AD5658" w:rsidP="00B06C9A">
            <w:pPr>
              <w:pStyle w:val="TAC"/>
            </w:pPr>
            <w:r>
              <w:t>9.7.4.2</w:t>
            </w:r>
          </w:p>
        </w:tc>
        <w:tc>
          <w:tcPr>
            <w:tcW w:w="1119" w:type="pct"/>
            <w:tcBorders>
              <w:top w:val="single" w:sz="4" w:space="0" w:color="auto"/>
              <w:left w:val="single" w:sz="4" w:space="0" w:color="auto"/>
              <w:bottom w:val="single" w:sz="4" w:space="0" w:color="auto"/>
              <w:right w:val="single" w:sz="4" w:space="0" w:color="auto"/>
            </w:tcBorders>
            <w:hideMark/>
          </w:tcPr>
          <w:p w14:paraId="6513DAA0" w14:textId="77777777" w:rsidR="00AD5658" w:rsidRDefault="00AD5658" w:rsidP="00B06C9A">
            <w:pPr>
              <w:pStyle w:val="TAC"/>
              <w:rPr>
                <w:rFonts w:cs="Arial"/>
              </w:rPr>
            </w:pPr>
            <w:r>
              <w:rPr>
                <w:rFonts w:cs="Arial"/>
              </w:rPr>
              <w:t>Operating band unwanted emissions,</w:t>
            </w:r>
          </w:p>
          <w:p w14:paraId="45B7231C" w14:textId="77777777" w:rsidR="00AD5658" w:rsidRDefault="00AD5658" w:rsidP="00B06C9A">
            <w:pPr>
              <w:pStyle w:val="TAC"/>
            </w:pPr>
            <w:r>
              <w:t>OTA out-of-band emissions</w:t>
            </w:r>
          </w:p>
        </w:tc>
        <w:tc>
          <w:tcPr>
            <w:tcW w:w="3290" w:type="pct"/>
            <w:tcBorders>
              <w:top w:val="single" w:sz="4" w:space="0" w:color="auto"/>
              <w:left w:val="single" w:sz="4" w:space="0" w:color="auto"/>
              <w:bottom w:val="single" w:sz="4" w:space="0" w:color="auto"/>
              <w:right w:val="single" w:sz="4" w:space="0" w:color="auto"/>
            </w:tcBorders>
            <w:hideMark/>
          </w:tcPr>
          <w:p w14:paraId="1DCAD419" w14:textId="77777777" w:rsidR="00AD5658" w:rsidRDefault="00AD5658" w:rsidP="00B06C9A">
            <w:pPr>
              <w:pStyle w:val="TAL"/>
              <w:rPr>
                <w:rFonts w:cs="Arial"/>
                <w:lang w:eastAsia="ja-JP"/>
              </w:rPr>
            </w:pPr>
            <w:r>
              <w:t xml:space="preserve">The emission limits specified for OTA out-of-band emissions as the </w:t>
            </w:r>
            <w:r>
              <w:rPr>
                <w:i/>
              </w:rPr>
              <w:t>basic limit</w:t>
            </w:r>
            <w:r>
              <w:t xml:space="preserve"> + X [dB] are applicable, unless stated differently in regional regulation.</w:t>
            </w:r>
          </w:p>
        </w:tc>
      </w:tr>
      <w:tr w:rsidR="00AD5658" w14:paraId="1AE19B38" w14:textId="77777777" w:rsidTr="001455C7">
        <w:trPr>
          <w:cantSplit/>
          <w:jc w:val="center"/>
        </w:trPr>
        <w:tc>
          <w:tcPr>
            <w:tcW w:w="591" w:type="pct"/>
            <w:tcBorders>
              <w:top w:val="single" w:sz="4" w:space="0" w:color="auto"/>
              <w:left w:val="single" w:sz="4" w:space="0" w:color="auto"/>
              <w:bottom w:val="single" w:sz="4" w:space="0" w:color="auto"/>
              <w:right w:val="single" w:sz="4" w:space="0" w:color="auto"/>
            </w:tcBorders>
            <w:hideMark/>
          </w:tcPr>
          <w:p w14:paraId="30F4304D" w14:textId="77777777" w:rsidR="00AD5658" w:rsidRDefault="00AD5658" w:rsidP="00B06C9A">
            <w:pPr>
              <w:pStyle w:val="TAC"/>
            </w:pPr>
            <w:r>
              <w:t xml:space="preserve">6.6.5.2.1, </w:t>
            </w:r>
          </w:p>
          <w:p w14:paraId="22EDD0E4" w14:textId="77777777" w:rsidR="00AD5658" w:rsidRDefault="00AD5658" w:rsidP="00B06C9A">
            <w:pPr>
              <w:pStyle w:val="TAC"/>
            </w:pPr>
            <w:r>
              <w:t>9.7.5.2</w:t>
            </w:r>
          </w:p>
        </w:tc>
        <w:tc>
          <w:tcPr>
            <w:tcW w:w="1119" w:type="pct"/>
            <w:tcBorders>
              <w:top w:val="single" w:sz="4" w:space="0" w:color="auto"/>
              <w:left w:val="single" w:sz="4" w:space="0" w:color="auto"/>
              <w:bottom w:val="single" w:sz="4" w:space="0" w:color="auto"/>
              <w:right w:val="single" w:sz="4" w:space="0" w:color="auto"/>
            </w:tcBorders>
            <w:hideMark/>
          </w:tcPr>
          <w:p w14:paraId="18738948" w14:textId="77777777" w:rsidR="00AD5658" w:rsidRDefault="00AD5658" w:rsidP="00B06C9A">
            <w:pPr>
              <w:pStyle w:val="TAC"/>
              <w:rPr>
                <w:rFonts w:cs="Arial"/>
              </w:rPr>
            </w:pPr>
            <w:r>
              <w:rPr>
                <w:rFonts w:cs="Arial"/>
              </w:rPr>
              <w:t xml:space="preserve">Tx spurious emissions, </w:t>
            </w:r>
          </w:p>
          <w:p w14:paraId="23664974" w14:textId="77777777" w:rsidR="00AD5658" w:rsidRDefault="00AD5658" w:rsidP="00B06C9A">
            <w:pPr>
              <w:pStyle w:val="TAC"/>
              <w:rPr>
                <w:rFonts w:cs="Arial"/>
              </w:rPr>
            </w:pPr>
            <w:r>
              <w:t>OTA Tx spurious emissions</w:t>
            </w:r>
          </w:p>
        </w:tc>
        <w:tc>
          <w:tcPr>
            <w:tcW w:w="3290" w:type="pct"/>
            <w:tcBorders>
              <w:top w:val="single" w:sz="4" w:space="0" w:color="auto"/>
              <w:left w:val="single" w:sz="4" w:space="0" w:color="auto"/>
              <w:bottom w:val="single" w:sz="4" w:space="0" w:color="auto"/>
              <w:right w:val="single" w:sz="4" w:space="0" w:color="auto"/>
            </w:tcBorders>
            <w:hideMark/>
          </w:tcPr>
          <w:p w14:paraId="261CA6C2" w14:textId="77777777" w:rsidR="00AD5658" w:rsidRDefault="00AD5658" w:rsidP="002F3E23">
            <w:pPr>
              <w:pStyle w:val="TAL"/>
            </w:pPr>
            <w:r>
              <w:t xml:space="preserve">Category A or Category B spurious emission limits, as defined in ITU-R Recommendation SM.329 [2], may apply regionally.  </w:t>
            </w:r>
          </w:p>
          <w:p w14:paraId="34361C1F" w14:textId="77777777" w:rsidR="00AD5658" w:rsidRDefault="00AD5658" w:rsidP="00B06C9A">
            <w:pPr>
              <w:pStyle w:val="TAL"/>
            </w:pPr>
            <w:r w:rsidRPr="00B141D4">
              <w:t xml:space="preserve">The emission limits specified as the </w:t>
            </w:r>
            <w:r w:rsidRPr="00B141D4">
              <w:rPr>
                <w:i/>
              </w:rPr>
              <w:t>basic limit</w:t>
            </w:r>
            <w:r w:rsidRPr="00B141D4">
              <w:t xml:space="preserve"> + X [dB] are applicable, unless stated differently in regional regulation.</w:t>
            </w:r>
          </w:p>
        </w:tc>
      </w:tr>
      <w:tr w:rsidR="00AD5658" w14:paraId="5634BD0A" w14:textId="77777777" w:rsidTr="001455C7">
        <w:trPr>
          <w:cantSplit/>
          <w:jc w:val="center"/>
        </w:trPr>
        <w:tc>
          <w:tcPr>
            <w:tcW w:w="591" w:type="pct"/>
            <w:tcBorders>
              <w:top w:val="single" w:sz="4" w:space="0" w:color="auto"/>
              <w:left w:val="single" w:sz="4" w:space="0" w:color="auto"/>
              <w:bottom w:val="single" w:sz="4" w:space="0" w:color="auto"/>
              <w:right w:val="single" w:sz="4" w:space="0" w:color="auto"/>
            </w:tcBorders>
            <w:hideMark/>
          </w:tcPr>
          <w:p w14:paraId="5C0C7188" w14:textId="77777777" w:rsidR="00AD5658" w:rsidRDefault="00AD5658" w:rsidP="00B06C9A">
            <w:pPr>
              <w:pStyle w:val="TAC"/>
            </w:pPr>
            <w:r>
              <w:t>6.6.5.2.3,</w:t>
            </w:r>
          </w:p>
          <w:p w14:paraId="646C6577" w14:textId="77777777" w:rsidR="00AD5658" w:rsidRDefault="00AD5658" w:rsidP="00B06C9A">
            <w:pPr>
              <w:pStyle w:val="TAC"/>
            </w:pPr>
            <w:r>
              <w:t>9.7.5.3.3</w:t>
            </w:r>
          </w:p>
        </w:tc>
        <w:tc>
          <w:tcPr>
            <w:tcW w:w="1119" w:type="pct"/>
            <w:tcBorders>
              <w:top w:val="single" w:sz="4" w:space="0" w:color="auto"/>
              <w:left w:val="single" w:sz="4" w:space="0" w:color="auto"/>
              <w:bottom w:val="single" w:sz="4" w:space="0" w:color="auto"/>
              <w:right w:val="single" w:sz="4" w:space="0" w:color="auto"/>
            </w:tcBorders>
            <w:hideMark/>
          </w:tcPr>
          <w:p w14:paraId="2D7D781F" w14:textId="77777777" w:rsidR="00AD5658" w:rsidRDefault="00AD5658" w:rsidP="00B06C9A">
            <w:pPr>
              <w:pStyle w:val="TAC"/>
              <w:rPr>
                <w:rFonts w:cs="Arial"/>
              </w:rPr>
            </w:pPr>
            <w:r>
              <w:rPr>
                <w:rFonts w:cs="Arial"/>
              </w:rPr>
              <w:t xml:space="preserve">Tx spurious emissions: additional requirements, </w:t>
            </w:r>
          </w:p>
          <w:p w14:paraId="41761AB3" w14:textId="77777777" w:rsidR="00AD5658" w:rsidRDefault="00AD5658" w:rsidP="00B06C9A">
            <w:pPr>
              <w:pStyle w:val="TAC"/>
              <w:rPr>
                <w:rFonts w:cs="Arial"/>
              </w:rPr>
            </w:pPr>
            <w:r>
              <w:rPr>
                <w:rFonts w:cs="Arial"/>
              </w:rPr>
              <w:t>OTA Tx spurious emissions: additional requirements</w:t>
            </w:r>
          </w:p>
        </w:tc>
        <w:tc>
          <w:tcPr>
            <w:tcW w:w="3290" w:type="pct"/>
            <w:tcBorders>
              <w:top w:val="single" w:sz="4" w:space="0" w:color="auto"/>
              <w:left w:val="single" w:sz="4" w:space="0" w:color="auto"/>
              <w:bottom w:val="single" w:sz="4" w:space="0" w:color="auto"/>
              <w:right w:val="single" w:sz="4" w:space="0" w:color="auto"/>
            </w:tcBorders>
            <w:hideMark/>
          </w:tcPr>
          <w:p w14:paraId="6AEB0BE8" w14:textId="77777777" w:rsidR="00AD5658" w:rsidRDefault="00AD5658" w:rsidP="00B06C9A">
            <w:pPr>
              <w:pStyle w:val="TAL"/>
              <w:rPr>
                <w:rFonts w:cs="Arial"/>
                <w:lang w:eastAsia="ja-JP"/>
              </w:rPr>
            </w:pPr>
            <w:r>
              <w:t>These requirements may be applied for the protection of system operating in frequency ranges other than the BS operating band.</w:t>
            </w:r>
          </w:p>
        </w:tc>
      </w:tr>
      <w:tr w:rsidR="00AD5658" w14:paraId="7A525C5D" w14:textId="77777777" w:rsidTr="001455C7">
        <w:trPr>
          <w:cantSplit/>
          <w:jc w:val="center"/>
        </w:trPr>
        <w:tc>
          <w:tcPr>
            <w:tcW w:w="591" w:type="pct"/>
            <w:tcBorders>
              <w:top w:val="single" w:sz="4" w:space="0" w:color="auto"/>
              <w:left w:val="single" w:sz="4" w:space="0" w:color="auto"/>
              <w:bottom w:val="single" w:sz="4" w:space="0" w:color="auto"/>
              <w:right w:val="single" w:sz="4" w:space="0" w:color="auto"/>
            </w:tcBorders>
            <w:hideMark/>
          </w:tcPr>
          <w:p w14:paraId="404508EA" w14:textId="77777777" w:rsidR="00AD5658" w:rsidRDefault="00AD5658" w:rsidP="00B06C9A">
            <w:pPr>
              <w:pStyle w:val="TAC"/>
            </w:pPr>
            <w:r>
              <w:t xml:space="preserve">7.6.4, </w:t>
            </w:r>
            <w:r>
              <w:br/>
              <w:t>10.7.2</w:t>
            </w:r>
          </w:p>
        </w:tc>
        <w:tc>
          <w:tcPr>
            <w:tcW w:w="1119" w:type="pct"/>
            <w:tcBorders>
              <w:top w:val="single" w:sz="4" w:space="0" w:color="auto"/>
              <w:left w:val="single" w:sz="4" w:space="0" w:color="auto"/>
              <w:bottom w:val="single" w:sz="4" w:space="0" w:color="auto"/>
              <w:right w:val="single" w:sz="4" w:space="0" w:color="auto"/>
            </w:tcBorders>
            <w:hideMark/>
          </w:tcPr>
          <w:p w14:paraId="3373E282" w14:textId="77777777" w:rsidR="00AD5658" w:rsidRDefault="00AD5658" w:rsidP="00B06C9A">
            <w:pPr>
              <w:pStyle w:val="TAC"/>
            </w:pPr>
            <w:r>
              <w:t xml:space="preserve">Rx spurious emissions, </w:t>
            </w:r>
          </w:p>
          <w:p w14:paraId="7FC56579" w14:textId="77777777" w:rsidR="00AD5658" w:rsidRDefault="00AD5658" w:rsidP="00B06C9A">
            <w:pPr>
              <w:pStyle w:val="TAC"/>
              <w:rPr>
                <w:rFonts w:cs="Arial"/>
              </w:rPr>
            </w:pPr>
            <w:r>
              <w:t>OTA Rx spurious emissions</w:t>
            </w:r>
          </w:p>
        </w:tc>
        <w:tc>
          <w:tcPr>
            <w:tcW w:w="3290" w:type="pct"/>
            <w:tcBorders>
              <w:top w:val="single" w:sz="4" w:space="0" w:color="auto"/>
              <w:left w:val="single" w:sz="4" w:space="0" w:color="auto"/>
              <w:bottom w:val="single" w:sz="4" w:space="0" w:color="auto"/>
              <w:right w:val="single" w:sz="4" w:space="0" w:color="auto"/>
            </w:tcBorders>
            <w:hideMark/>
          </w:tcPr>
          <w:p w14:paraId="52D2C167" w14:textId="77777777" w:rsidR="00AD5658" w:rsidRDefault="00AD5658" w:rsidP="00B06C9A">
            <w:pPr>
              <w:pStyle w:val="TAL"/>
            </w:pPr>
            <w:r>
              <w:t xml:space="preserve">The emission limits specified as the </w:t>
            </w:r>
            <w:r>
              <w:rPr>
                <w:i/>
              </w:rPr>
              <w:t>basic limit</w:t>
            </w:r>
            <w:r>
              <w:t xml:space="preserve"> + X [dB] are applicable, unless stated differently in regional regulation.</w:t>
            </w:r>
          </w:p>
        </w:tc>
      </w:tr>
    </w:tbl>
    <w:p w14:paraId="44AE54B8" w14:textId="77777777" w:rsidR="00AD5658" w:rsidRPr="00AD5658" w:rsidRDefault="00AD5658" w:rsidP="00AD5658">
      <w:pPr>
        <w:rPr>
          <w:lang w:eastAsia="zh-CN"/>
        </w:rPr>
      </w:pPr>
    </w:p>
    <w:p w14:paraId="6EF4F746" w14:textId="77777777" w:rsidR="00D25FC8" w:rsidRDefault="00D25FC8" w:rsidP="00D25FC8">
      <w:pPr>
        <w:pStyle w:val="Heading2"/>
        <w:rPr>
          <w:rFonts w:cs="v4.2.0"/>
        </w:rPr>
      </w:pPr>
      <w:bookmarkStart w:id="1638" w:name="_Toc440014524"/>
      <w:bookmarkStart w:id="1639" w:name="_Toc481685279"/>
      <w:bookmarkStart w:id="1640" w:name="_Toc519094858"/>
      <w:r w:rsidRPr="00E2693F">
        <w:rPr>
          <w:rFonts w:cs="v4.2.0"/>
        </w:rPr>
        <w:t>4.</w:t>
      </w:r>
      <w:r w:rsidR="00E93E0B">
        <w:rPr>
          <w:rFonts w:cs="v4.2.0"/>
        </w:rPr>
        <w:t>5</w:t>
      </w:r>
      <w:r w:rsidR="005C75D9">
        <w:rPr>
          <w:rFonts w:cs="v4.2.0"/>
        </w:rPr>
        <w:tab/>
        <w:t>BS c</w:t>
      </w:r>
      <w:r w:rsidRPr="00E2693F">
        <w:rPr>
          <w:rFonts w:cs="v4.2.0"/>
        </w:rPr>
        <w:t>onfigurations</w:t>
      </w:r>
      <w:bookmarkEnd w:id="1638"/>
      <w:bookmarkEnd w:id="1639"/>
      <w:bookmarkEnd w:id="1640"/>
    </w:p>
    <w:p w14:paraId="46BF2FDE" w14:textId="77777777" w:rsidR="00AD5658" w:rsidRDefault="00AD5658" w:rsidP="00AD5658">
      <w:pPr>
        <w:pStyle w:val="Heading3"/>
      </w:pPr>
      <w:bookmarkStart w:id="1641" w:name="_Toc510722692"/>
      <w:bookmarkStart w:id="1642" w:name="_Toc498512193"/>
      <w:bookmarkStart w:id="1643" w:name="_Toc487030177"/>
      <w:bookmarkStart w:id="1644" w:name="_Toc519094859"/>
      <w:r>
        <w:t>4.5.1</w:t>
      </w:r>
      <w:r>
        <w:tab/>
        <w:t>Transmit configurations</w:t>
      </w:r>
      <w:bookmarkEnd w:id="1641"/>
      <w:bookmarkEnd w:id="1642"/>
      <w:bookmarkEnd w:id="1643"/>
      <w:bookmarkEnd w:id="1644"/>
    </w:p>
    <w:p w14:paraId="2F9C1FCE" w14:textId="77777777" w:rsidR="00AD5658" w:rsidRDefault="00AD5658" w:rsidP="00AD5658">
      <w:r>
        <w:t>Unless otherwise stated, the radiated transmitter characteristics in clause 6 are specified at RIB, with a full complement of transceiver units for the configuration in normal operating conditions.</w:t>
      </w:r>
    </w:p>
    <w:p w14:paraId="137CF89B" w14:textId="77777777" w:rsidR="00AD5658" w:rsidRDefault="00AD5658" w:rsidP="00AD5658">
      <w:pPr>
        <w:rPr>
          <w:ins w:id="1645" w:author="R4-1808874" w:date="2018-07-11T10:12:00Z"/>
          <w:i/>
          <w:color w:val="0000FF"/>
        </w:rPr>
      </w:pPr>
      <w:r>
        <w:rPr>
          <w:i/>
          <w:color w:val="0000FF"/>
        </w:rPr>
        <w:t>Editor’s note: to be aligned with the figures for the RIB interfaces and co-location concept.</w:t>
      </w:r>
    </w:p>
    <w:p w14:paraId="0021BC20" w14:textId="77777777" w:rsidR="00E23901" w:rsidRPr="007C7DC1" w:rsidRDefault="00DA7EF0" w:rsidP="00E23901">
      <w:pPr>
        <w:rPr>
          <w:ins w:id="1646" w:author="R4-1808874" w:date="2018-07-11T10:12:00Z"/>
        </w:rPr>
      </w:pPr>
      <w:ins w:id="1647" w:author="R4-1808874" w:date="2018-07-11T10:12:00Z">
        <w:r>
          <w:lastRenderedPageBreak/>
          <w:pict w14:anchorId="2A7CD82C">
            <v:shape id="_x0000_i1027" type="#_x0000_t75" style="width:482pt;height:203.5pt">
              <v:imagedata r:id="rId13" o:title=""/>
            </v:shape>
          </w:pict>
        </w:r>
      </w:ins>
    </w:p>
    <w:p w14:paraId="293AD358" w14:textId="77777777" w:rsidR="00E23901" w:rsidRPr="00E23901" w:rsidRDefault="00E23901" w:rsidP="00565ECD">
      <w:pPr>
        <w:pStyle w:val="TF"/>
        <w:rPr>
          <w:ins w:id="1648" w:author="R4-1808874" w:date="2018-07-11T10:12:00Z"/>
        </w:rPr>
      </w:pPr>
      <w:ins w:id="1649" w:author="R4-1808874" w:date="2018-07-11T10:12:00Z">
        <w:r w:rsidRPr="00E23901">
          <w:t>Figure 4.5.1-1: Transmitter test interfaces</w:t>
        </w:r>
      </w:ins>
    </w:p>
    <w:p w14:paraId="50CAA7E4" w14:textId="77777777" w:rsidR="00E23901" w:rsidRPr="007C7DC1" w:rsidRDefault="00DA7EF0" w:rsidP="00E23901">
      <w:pPr>
        <w:rPr>
          <w:ins w:id="1650" w:author="R4-1808874" w:date="2018-07-11T10:12:00Z"/>
        </w:rPr>
      </w:pPr>
      <w:ins w:id="1651" w:author="R4-1808874" w:date="2018-07-11T10:12:00Z">
        <w:r>
          <w:pict w14:anchorId="127DD359">
            <v:shape id="_x0000_i1028" type="#_x0000_t75" style="width:446.5pt;height:356pt">
              <v:imagedata r:id="rId14" o:title=""/>
            </v:shape>
          </w:pict>
        </w:r>
      </w:ins>
    </w:p>
    <w:p w14:paraId="0997C4A7" w14:textId="77777777" w:rsidR="00E23901" w:rsidRPr="00E23901" w:rsidRDefault="00E23901" w:rsidP="00565ECD">
      <w:pPr>
        <w:pStyle w:val="TF"/>
        <w:rPr>
          <w:ins w:id="1652" w:author="R4-1808874" w:date="2018-07-11T10:12:00Z"/>
        </w:rPr>
      </w:pPr>
      <w:ins w:id="1653" w:author="R4-1808874" w:date="2018-07-11T10:12:00Z">
        <w:r w:rsidRPr="00E23901">
          <w:t>Figure 4.5.1-2: Transmitter test interfaces for co-location concept</w:t>
        </w:r>
      </w:ins>
    </w:p>
    <w:p w14:paraId="5028060C" w14:textId="4F8D8F3F" w:rsidR="00E23901" w:rsidDel="00E23901" w:rsidRDefault="00E23901" w:rsidP="00AD5658">
      <w:pPr>
        <w:rPr>
          <w:del w:id="1654" w:author="R4-1808874" w:date="2018-07-11T10:14:00Z"/>
        </w:rPr>
      </w:pPr>
    </w:p>
    <w:p w14:paraId="3C5A12D3" w14:textId="77777777" w:rsidR="00AD5658" w:rsidRDefault="00AD5658" w:rsidP="00AD5658">
      <w:pPr>
        <w:pStyle w:val="Heading3"/>
      </w:pPr>
      <w:bookmarkStart w:id="1655" w:name="_Toc510722693"/>
      <w:bookmarkStart w:id="1656" w:name="_Toc498512194"/>
      <w:bookmarkStart w:id="1657" w:name="_Toc487030178"/>
      <w:bookmarkStart w:id="1658" w:name="_Toc519094860"/>
      <w:r>
        <w:t>4.5.2</w:t>
      </w:r>
      <w:r>
        <w:tab/>
        <w:t>Receive configurations</w:t>
      </w:r>
      <w:bookmarkEnd w:id="1655"/>
      <w:bookmarkEnd w:id="1656"/>
      <w:bookmarkEnd w:id="1657"/>
      <w:bookmarkEnd w:id="1658"/>
    </w:p>
    <w:p w14:paraId="6690EB30" w14:textId="77777777" w:rsidR="00AD5658" w:rsidRDefault="00AD5658" w:rsidP="00AD5658">
      <w:r>
        <w:t>Unless otherwise stated, the radiated receiver characteristics in clause 7 are specified at RIB, with a full complement of transceiver units for the configuration in normal operating conditions.</w:t>
      </w:r>
    </w:p>
    <w:p w14:paraId="609B75AA" w14:textId="77777777" w:rsidR="00AD5658" w:rsidRDefault="00AD5658" w:rsidP="00AD5658">
      <w:pPr>
        <w:rPr>
          <w:ins w:id="1659" w:author="R4-1808874" w:date="2018-07-11T10:13:00Z"/>
          <w:i/>
          <w:color w:val="0000FF"/>
        </w:rPr>
      </w:pPr>
      <w:r>
        <w:rPr>
          <w:i/>
          <w:color w:val="0000FF"/>
        </w:rPr>
        <w:t>Editor’s note: to be aligned with the figures for the RIB interfaces and co-location concept.</w:t>
      </w:r>
    </w:p>
    <w:p w14:paraId="16E90547" w14:textId="77777777" w:rsidR="00E23901" w:rsidRPr="007C7DC1" w:rsidRDefault="00DA7EF0" w:rsidP="00E23901">
      <w:pPr>
        <w:rPr>
          <w:ins w:id="1660" w:author="R4-1808874" w:date="2018-07-11T10:13:00Z"/>
        </w:rPr>
      </w:pPr>
      <w:ins w:id="1661" w:author="R4-1808874" w:date="2018-07-11T10:13:00Z">
        <w:r>
          <w:lastRenderedPageBreak/>
          <w:pict w14:anchorId="17B02038">
            <v:shape id="_x0000_i1029" type="#_x0000_t75" style="width:481.5pt;height:188.5pt">
              <v:imagedata r:id="rId15" o:title=""/>
            </v:shape>
          </w:pict>
        </w:r>
      </w:ins>
    </w:p>
    <w:p w14:paraId="047C41F9" w14:textId="77777777" w:rsidR="00E23901" w:rsidRPr="00E23901" w:rsidRDefault="00E23901" w:rsidP="00565ECD">
      <w:pPr>
        <w:pStyle w:val="TF"/>
        <w:rPr>
          <w:ins w:id="1662" w:author="R4-1808874" w:date="2018-07-11T10:13:00Z"/>
        </w:rPr>
      </w:pPr>
      <w:ins w:id="1663" w:author="R4-1808874" w:date="2018-07-11T10:13:00Z">
        <w:r w:rsidRPr="00E23901">
          <w:t>Figure 4.5.2-1: Receiver test interfaces</w:t>
        </w:r>
      </w:ins>
    </w:p>
    <w:p w14:paraId="2DFBA462" w14:textId="77777777" w:rsidR="00E23901" w:rsidRPr="007C7DC1" w:rsidRDefault="00DA7EF0" w:rsidP="00E23901">
      <w:pPr>
        <w:jc w:val="center"/>
        <w:rPr>
          <w:ins w:id="1664" w:author="R4-1808874" w:date="2018-07-11T10:13:00Z"/>
        </w:rPr>
      </w:pPr>
      <w:ins w:id="1665" w:author="R4-1808874" w:date="2018-07-11T10:13:00Z">
        <w:r>
          <w:pict w14:anchorId="5AD0CA2D">
            <v:shape id="_x0000_i1030" type="#_x0000_t75" style="width:442.5pt;height:346pt">
              <v:imagedata r:id="rId16" o:title=""/>
            </v:shape>
          </w:pict>
        </w:r>
      </w:ins>
    </w:p>
    <w:p w14:paraId="29DDFC8C" w14:textId="77777777" w:rsidR="00E23901" w:rsidRPr="00E23901" w:rsidRDefault="00E23901" w:rsidP="00565ECD">
      <w:pPr>
        <w:pStyle w:val="TF"/>
        <w:rPr>
          <w:ins w:id="1666" w:author="R4-1808874" w:date="2018-07-11T10:13:00Z"/>
        </w:rPr>
      </w:pPr>
      <w:ins w:id="1667" w:author="R4-1808874" w:date="2018-07-11T10:13:00Z">
        <w:r w:rsidRPr="00E23901">
          <w:t>Figure 4.5.2-2: Receiver test interfaces for co-location concept</w:t>
        </w:r>
      </w:ins>
    </w:p>
    <w:p w14:paraId="56626456" w14:textId="6DDCED6E" w:rsidR="00E23901" w:rsidDel="00E23901" w:rsidRDefault="00E23901" w:rsidP="00AD5658">
      <w:pPr>
        <w:rPr>
          <w:del w:id="1668" w:author="R4-1808874" w:date="2018-07-11T10:14:00Z"/>
        </w:rPr>
      </w:pPr>
    </w:p>
    <w:p w14:paraId="46FDE3CF" w14:textId="77777777" w:rsidR="00AD5658" w:rsidRDefault="00AD5658" w:rsidP="00AD5658">
      <w:pPr>
        <w:pStyle w:val="Heading3"/>
      </w:pPr>
      <w:bookmarkStart w:id="1669" w:name="_Toc510722694"/>
      <w:bookmarkStart w:id="1670" w:name="_Toc498512195"/>
      <w:bookmarkStart w:id="1671" w:name="_Toc487030179"/>
      <w:bookmarkStart w:id="1672" w:name="_Toc519094861"/>
      <w:r>
        <w:t>4.5.3</w:t>
      </w:r>
      <w:r>
        <w:tab/>
        <w:t>Power supply options</w:t>
      </w:r>
      <w:bookmarkEnd w:id="1669"/>
      <w:bookmarkEnd w:id="1670"/>
      <w:bookmarkEnd w:id="1671"/>
      <w:bookmarkEnd w:id="1672"/>
    </w:p>
    <w:p w14:paraId="15194901" w14:textId="77777777" w:rsidR="00AD5658" w:rsidRDefault="00AD5658" w:rsidP="00AD5658">
      <w:r>
        <w:t>If the BS is supplied with a number of different power supply configurations, it may not be necessary to test RF parameters for each of the power supply options, provided that it can be demonstrated that the range of conditions over which the equipment is tested is at least as great as the range of conditions due to any of the power supply configurations.</w:t>
      </w:r>
    </w:p>
    <w:p w14:paraId="0AD883C1" w14:textId="6D5604F0" w:rsidR="00D25FC8" w:rsidRDefault="00D25FC8" w:rsidP="00D25FC8">
      <w:pPr>
        <w:pStyle w:val="Heading2"/>
        <w:rPr>
          <w:rFonts w:cs="v4.2.0"/>
        </w:rPr>
      </w:pPr>
      <w:bookmarkStart w:id="1673" w:name="_Toc440014536"/>
      <w:bookmarkStart w:id="1674" w:name="_Toc481685280"/>
      <w:bookmarkStart w:id="1675" w:name="_Toc519094862"/>
      <w:r>
        <w:rPr>
          <w:rFonts w:cs="v4.2.0"/>
        </w:rPr>
        <w:lastRenderedPageBreak/>
        <w:t>4.</w:t>
      </w:r>
      <w:r w:rsidR="00E93E0B">
        <w:rPr>
          <w:rFonts w:cs="v4.2.0"/>
        </w:rPr>
        <w:t>6</w:t>
      </w:r>
      <w:r w:rsidRPr="00E2693F">
        <w:rPr>
          <w:rFonts w:cs="v4.2.0"/>
        </w:rPr>
        <w:tab/>
        <w:t>Manufacturer’s declarations</w:t>
      </w:r>
      <w:bookmarkEnd w:id="1673"/>
      <w:bookmarkEnd w:id="1674"/>
      <w:bookmarkEnd w:id="1675"/>
    </w:p>
    <w:p w14:paraId="70D42EFE" w14:textId="202F8158" w:rsidR="004F13F9" w:rsidRDefault="00AD5658" w:rsidP="004F13F9">
      <w:pPr>
        <w:rPr>
          <w:ins w:id="1676" w:author="R4-1809516" w:date="2018-07-11T17:28:00Z"/>
          <w:rFonts w:eastAsia="SimSun"/>
          <w:lang w:eastAsia="zh-CN"/>
        </w:rPr>
      </w:pPr>
      <w:r>
        <w:rPr>
          <w:lang w:eastAsia="zh-CN"/>
        </w:rPr>
        <w:t xml:space="preserve">The following </w:t>
      </w:r>
      <w:ins w:id="1677" w:author="R4-1809516" w:date="2018-07-11T17:28:00Z">
        <w:r w:rsidR="004F13F9">
          <w:rPr>
            <w:rFonts w:eastAsia="SimSun"/>
            <w:lang w:eastAsia="zh-CN"/>
          </w:rPr>
          <w:t xml:space="preserve">BS </w:t>
        </w:r>
      </w:ins>
      <w:r>
        <w:rPr>
          <w:lang w:eastAsia="zh-CN"/>
        </w:rPr>
        <w:t xml:space="preserve">manufacturer’s declarations </w:t>
      </w:r>
      <w:ins w:id="1678" w:author="R4-1809516" w:date="2018-07-11T17:28:00Z">
        <w:r w:rsidR="004F13F9" w:rsidRPr="00420462">
          <w:rPr>
            <w:lang w:eastAsia="zh-CN"/>
          </w:rPr>
          <w:t>listed in table 4.6-1</w:t>
        </w:r>
        <w:r w:rsidR="004F13F9">
          <w:rPr>
            <w:lang w:eastAsia="zh-CN"/>
          </w:rPr>
          <w:t xml:space="preserve"> </w:t>
        </w:r>
      </w:ins>
      <w:r>
        <w:rPr>
          <w:lang w:eastAsia="zh-CN"/>
        </w:rPr>
        <w:t xml:space="preserve">are required </w:t>
      </w:r>
      <w:ins w:id="1679" w:author="R4-1809516" w:date="2018-07-11T17:28:00Z">
        <w:r w:rsidR="004F13F9" w:rsidRPr="00420462">
          <w:rPr>
            <w:lang w:eastAsia="zh-CN"/>
          </w:rPr>
          <w:t xml:space="preserve">to be provided by the manufacturer </w:t>
        </w:r>
      </w:ins>
      <w:r>
        <w:rPr>
          <w:lang w:eastAsia="zh-CN"/>
        </w:rPr>
        <w:t xml:space="preserve">for radiated requirements </w:t>
      </w:r>
      <w:ins w:id="1680" w:author="R4-1809516" w:date="2018-07-11T17:28:00Z">
        <w:r w:rsidR="004F13F9" w:rsidRPr="00420462">
          <w:rPr>
            <w:lang w:eastAsia="zh-CN"/>
          </w:rPr>
          <w:t xml:space="preserve">testing </w:t>
        </w:r>
      </w:ins>
      <w:r>
        <w:rPr>
          <w:lang w:eastAsia="zh-CN"/>
        </w:rPr>
        <w:t xml:space="preserve">for </w:t>
      </w:r>
      <w:r>
        <w:rPr>
          <w:i/>
          <w:lang w:eastAsia="zh-CN"/>
        </w:rPr>
        <w:t>BS type 1-H,</w:t>
      </w:r>
      <w:r>
        <w:rPr>
          <w:lang w:eastAsia="zh-CN"/>
        </w:rPr>
        <w:t xml:space="preserve"> </w:t>
      </w:r>
      <w:r>
        <w:rPr>
          <w:i/>
          <w:lang w:eastAsia="zh-CN"/>
        </w:rPr>
        <w:t>BS type 1-O</w:t>
      </w:r>
      <w:r>
        <w:rPr>
          <w:lang w:eastAsia="zh-CN"/>
        </w:rPr>
        <w:t xml:space="preserve"> and </w:t>
      </w:r>
      <w:r>
        <w:rPr>
          <w:i/>
          <w:lang w:eastAsia="zh-CN"/>
        </w:rPr>
        <w:t>BS type 2-O</w:t>
      </w:r>
      <w:r>
        <w:rPr>
          <w:lang w:eastAsia="zh-CN"/>
        </w:rPr>
        <w:t>.</w:t>
      </w:r>
      <w:ins w:id="1681" w:author="R4-1809516" w:date="2018-07-11T17:28:00Z">
        <w:r w:rsidR="004F13F9" w:rsidRPr="004F13F9">
          <w:rPr>
            <w:rFonts w:eastAsia="SimSun"/>
            <w:lang w:eastAsia="zh-CN"/>
          </w:rPr>
          <w:t xml:space="preserve"> </w:t>
        </w:r>
      </w:ins>
    </w:p>
    <w:p w14:paraId="408F30A8" w14:textId="171BCA60" w:rsidR="00AD5658" w:rsidRDefault="004F13F9" w:rsidP="004F13F9">
      <w:pPr>
        <w:rPr>
          <w:lang w:eastAsia="zh-CN"/>
        </w:rPr>
      </w:pPr>
      <w:ins w:id="1682" w:author="R4-1809516" w:date="2018-07-11T17:28:00Z">
        <w:r w:rsidRPr="00420462">
          <w:rPr>
            <w:lang w:eastAsia="zh-CN"/>
          </w:rPr>
          <w:t>F</w:t>
        </w:r>
        <w:r w:rsidRPr="00814AAA">
          <w:rPr>
            <w:lang w:eastAsia="zh-CN"/>
          </w:rPr>
          <w:t xml:space="preserve">or the </w:t>
        </w:r>
        <w:r w:rsidRPr="00814AAA">
          <w:rPr>
            <w:i/>
            <w:lang w:eastAsia="zh-CN"/>
          </w:rPr>
          <w:t>BS type 1-H</w:t>
        </w:r>
        <w:r w:rsidRPr="00814AAA">
          <w:rPr>
            <w:lang w:eastAsia="zh-CN"/>
          </w:rPr>
          <w:t xml:space="preserve"> declarations required for the conducted requirements testing, refer to TS 38.141-1 [3]</w:t>
        </w:r>
        <w:r w:rsidRPr="00DC13D6">
          <w:rPr>
            <w:lang w:eastAsia="zh-CN"/>
          </w:rPr>
          <w:t>,</w:t>
        </w:r>
        <w:r w:rsidRPr="00651952">
          <w:rPr>
            <w:lang w:eastAsia="zh-CN"/>
          </w:rPr>
          <w:t xml:space="preserve"> subclause 4.6</w:t>
        </w:r>
        <w:r w:rsidRPr="00DC13D6">
          <w:rPr>
            <w:lang w:eastAsia="zh-CN"/>
          </w:rPr>
          <w:t>.</w:t>
        </w:r>
      </w:ins>
    </w:p>
    <w:p w14:paraId="504A7A8B" w14:textId="31AA5586" w:rsidR="00AD5658" w:rsidRDefault="00AD5658" w:rsidP="00AD5658">
      <w:pPr>
        <w:pStyle w:val="TH"/>
      </w:pPr>
      <w:r>
        <w:lastRenderedPageBreak/>
        <w:t xml:space="preserve">Table 4.6-1 Manufacturers declarations </w:t>
      </w:r>
      <w:del w:id="1683" w:author="R4-1809516" w:date="2018-07-11T17:28:00Z">
        <w:r w:rsidDel="004F13F9">
          <w:delText xml:space="preserve">common </w:delText>
        </w:r>
      </w:del>
      <w:r>
        <w:t xml:space="preserve">for </w:t>
      </w:r>
      <w:r>
        <w:rPr>
          <w:i/>
          <w:lang w:eastAsia="zh-CN"/>
        </w:rPr>
        <w:t>BS type 1-H,</w:t>
      </w:r>
      <w:r>
        <w:rPr>
          <w:i/>
        </w:rPr>
        <w:t xml:space="preserve"> BS type 1-O</w:t>
      </w:r>
      <w:r>
        <w:t xml:space="preserve"> and </w:t>
      </w:r>
      <w:r>
        <w:rPr>
          <w:i/>
        </w:rPr>
        <w:t>BS type 2-O</w:t>
      </w:r>
      <w:ins w:id="1684" w:author="R4-1809516" w:date="2018-07-11T17:29:00Z">
        <w:r w:rsidR="004F13F9">
          <w:rPr>
            <w:i/>
          </w:rPr>
          <w:t xml:space="preserve"> </w:t>
        </w:r>
        <w:r w:rsidR="004F13F9" w:rsidRPr="00B55E53">
          <w:rPr>
            <w:rFonts w:eastAsia="SimSun"/>
          </w:rPr>
          <w:t>radiated test requirements</w:t>
        </w:r>
      </w:ins>
    </w:p>
    <w:tbl>
      <w:tblPr>
        <w:tblW w:w="10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20" w:firstRow="1" w:lastRow="0" w:firstColumn="0" w:lastColumn="0" w:noHBand="0" w:noVBand="1"/>
      </w:tblPr>
      <w:tblGrid>
        <w:gridCol w:w="1176"/>
        <w:gridCol w:w="1675"/>
        <w:gridCol w:w="5463"/>
        <w:gridCol w:w="831"/>
        <w:gridCol w:w="555"/>
        <w:gridCol w:w="555"/>
      </w:tblGrid>
      <w:tr w:rsidR="00BC456D" w14:paraId="1B1C4CD7" w14:textId="4721B47B" w:rsidTr="009E0E2F">
        <w:trPr>
          <w:tblHeader/>
          <w:jc w:val="center"/>
        </w:trPr>
        <w:tc>
          <w:tcPr>
            <w:tcW w:w="0" w:type="auto"/>
            <w:vMerge w:val="restart"/>
            <w:tcBorders>
              <w:top w:val="single" w:sz="4" w:space="0" w:color="auto"/>
              <w:left w:val="single" w:sz="4" w:space="0" w:color="auto"/>
              <w:right w:val="single" w:sz="4" w:space="0" w:color="auto"/>
            </w:tcBorders>
            <w:hideMark/>
          </w:tcPr>
          <w:p w14:paraId="4064D5F5" w14:textId="77777777" w:rsidR="00BC456D" w:rsidRDefault="00BC456D" w:rsidP="00BC456D">
            <w:pPr>
              <w:pStyle w:val="TAH"/>
            </w:pPr>
            <w:r>
              <w:lastRenderedPageBreak/>
              <w:t>Declaration identifier</w:t>
            </w:r>
          </w:p>
          <w:p w14:paraId="544BF458" w14:textId="7770F776" w:rsidR="00BC456D" w:rsidRDefault="00BC456D" w:rsidP="00BC456D">
            <w:pPr>
              <w:pStyle w:val="TAH"/>
            </w:pPr>
            <w:del w:id="1685" w:author="R4-1809516" w:date="2018-07-11T17:29:00Z">
              <w:r w:rsidDel="004F13F9">
                <w:rPr>
                  <w:rFonts w:cs="Arial"/>
                  <w:szCs w:val="18"/>
                </w:rPr>
                <w:delText>TDB</w:delText>
              </w:r>
            </w:del>
          </w:p>
        </w:tc>
        <w:tc>
          <w:tcPr>
            <w:tcW w:w="0" w:type="auto"/>
            <w:vMerge w:val="restart"/>
            <w:tcBorders>
              <w:top w:val="single" w:sz="4" w:space="0" w:color="auto"/>
              <w:left w:val="single" w:sz="4" w:space="0" w:color="auto"/>
              <w:right w:val="single" w:sz="4" w:space="0" w:color="auto"/>
            </w:tcBorders>
            <w:hideMark/>
          </w:tcPr>
          <w:p w14:paraId="00E9C99C" w14:textId="77777777" w:rsidR="00BC456D" w:rsidRDefault="00BC456D" w:rsidP="00BC456D">
            <w:pPr>
              <w:pStyle w:val="TAH"/>
            </w:pPr>
            <w:r>
              <w:t>Declaration</w:t>
            </w:r>
          </w:p>
        </w:tc>
        <w:tc>
          <w:tcPr>
            <w:tcW w:w="0" w:type="auto"/>
            <w:vMerge w:val="restart"/>
            <w:tcBorders>
              <w:top w:val="single" w:sz="4" w:space="0" w:color="auto"/>
              <w:left w:val="single" w:sz="4" w:space="0" w:color="auto"/>
              <w:right w:val="single" w:sz="4" w:space="0" w:color="auto"/>
            </w:tcBorders>
            <w:hideMark/>
          </w:tcPr>
          <w:p w14:paraId="23E81FE5" w14:textId="77777777" w:rsidR="00BC456D" w:rsidRDefault="00BC456D" w:rsidP="00BC456D">
            <w:pPr>
              <w:pStyle w:val="TAH"/>
            </w:pPr>
            <w:r>
              <w:t>Description</w:t>
            </w:r>
          </w:p>
        </w:tc>
        <w:tc>
          <w:tcPr>
            <w:tcW w:w="0" w:type="auto"/>
            <w:gridSpan w:val="3"/>
            <w:tcBorders>
              <w:top w:val="single" w:sz="4" w:space="0" w:color="auto"/>
              <w:left w:val="single" w:sz="4" w:space="0" w:color="auto"/>
              <w:bottom w:val="single" w:sz="4" w:space="0" w:color="auto"/>
              <w:right w:val="single" w:sz="4" w:space="0" w:color="auto"/>
            </w:tcBorders>
          </w:tcPr>
          <w:p w14:paraId="1BF6B693" w14:textId="77777777" w:rsidR="00BC456D" w:rsidRDefault="00BC456D" w:rsidP="00BC456D">
            <w:pPr>
              <w:pStyle w:val="TAH"/>
              <w:rPr>
                <w:ins w:id="1686" w:author="R4-1809516" w:date="2018-07-11T17:33:00Z"/>
                <w:rFonts w:eastAsia="SimSun"/>
              </w:rPr>
            </w:pPr>
            <w:ins w:id="1687" w:author="R4-1809516" w:date="2018-07-11T17:29:00Z">
              <w:r w:rsidRPr="007032CC">
                <w:rPr>
                  <w:rFonts w:eastAsia="SimSun"/>
                </w:rPr>
                <w:t xml:space="preserve">Applicability </w:t>
              </w:r>
            </w:ins>
          </w:p>
          <w:p w14:paraId="7315B25D" w14:textId="62C6DF2C" w:rsidR="00BC456D" w:rsidRDefault="00BC456D" w:rsidP="00BC456D">
            <w:pPr>
              <w:pStyle w:val="TAH"/>
            </w:pPr>
            <w:ins w:id="1688" w:author="R4-1809516" w:date="2018-07-11T17:29:00Z">
              <w:r w:rsidRPr="007032CC">
                <w:rPr>
                  <w:rFonts w:eastAsia="SimSun"/>
                </w:rPr>
                <w:t>(Note 1)</w:t>
              </w:r>
            </w:ins>
          </w:p>
        </w:tc>
      </w:tr>
      <w:tr w:rsidR="00BC456D" w14:paraId="79BCC1E3" w14:textId="22689844" w:rsidTr="009E0E2F">
        <w:trPr>
          <w:jc w:val="center"/>
        </w:trPr>
        <w:tc>
          <w:tcPr>
            <w:tcW w:w="0" w:type="auto"/>
            <w:vMerge/>
            <w:tcBorders>
              <w:left w:val="single" w:sz="4" w:space="0" w:color="auto"/>
              <w:bottom w:val="single" w:sz="4" w:space="0" w:color="auto"/>
              <w:right w:val="single" w:sz="4" w:space="0" w:color="auto"/>
            </w:tcBorders>
            <w:hideMark/>
          </w:tcPr>
          <w:p w14:paraId="27BC9F5F" w14:textId="485D5A7A" w:rsidR="00BC456D" w:rsidRDefault="00BC456D">
            <w:pPr>
              <w:pStyle w:val="TAH"/>
              <w:rPr>
                <w:rFonts w:cs="Arial"/>
                <w:szCs w:val="18"/>
              </w:rPr>
              <w:pPrChange w:id="1689" w:author="R4-1809516" w:date="2018-07-11T17:33:00Z">
                <w:pPr>
                  <w:pStyle w:val="TAL"/>
                </w:pPr>
              </w:pPrChange>
            </w:pPr>
          </w:p>
        </w:tc>
        <w:tc>
          <w:tcPr>
            <w:tcW w:w="0" w:type="auto"/>
            <w:vMerge/>
            <w:tcBorders>
              <w:left w:val="single" w:sz="4" w:space="0" w:color="auto"/>
              <w:bottom w:val="single" w:sz="4" w:space="0" w:color="auto"/>
              <w:right w:val="single" w:sz="4" w:space="0" w:color="auto"/>
            </w:tcBorders>
          </w:tcPr>
          <w:p w14:paraId="0A3AD7BE" w14:textId="77777777" w:rsidR="00BC456D" w:rsidRDefault="00BC456D">
            <w:pPr>
              <w:pStyle w:val="TAH"/>
              <w:rPr>
                <w:rFonts w:cs="Arial"/>
                <w:szCs w:val="18"/>
              </w:rPr>
              <w:pPrChange w:id="1690" w:author="R4-1809516" w:date="2018-07-11T17:33:00Z">
                <w:pPr>
                  <w:pStyle w:val="TAL"/>
                </w:pPr>
              </w:pPrChange>
            </w:pPr>
          </w:p>
        </w:tc>
        <w:tc>
          <w:tcPr>
            <w:tcW w:w="0" w:type="auto"/>
            <w:vMerge/>
            <w:tcBorders>
              <w:left w:val="single" w:sz="4" w:space="0" w:color="auto"/>
              <w:bottom w:val="single" w:sz="4" w:space="0" w:color="auto"/>
              <w:right w:val="single" w:sz="4" w:space="0" w:color="auto"/>
            </w:tcBorders>
          </w:tcPr>
          <w:p w14:paraId="0E735627" w14:textId="77777777" w:rsidR="00BC456D" w:rsidRDefault="00BC456D">
            <w:pPr>
              <w:pStyle w:val="TAH"/>
              <w:rPr>
                <w:rFonts w:cs="Arial"/>
                <w:szCs w:val="18"/>
              </w:rPr>
              <w:pPrChange w:id="1691" w:author="R4-1809516" w:date="2018-07-11T17:33:00Z">
                <w:pPr>
                  <w:pStyle w:val="TAL"/>
                </w:pPr>
              </w:pPrChange>
            </w:pPr>
          </w:p>
        </w:tc>
        <w:tc>
          <w:tcPr>
            <w:tcW w:w="0" w:type="auto"/>
            <w:tcBorders>
              <w:top w:val="single" w:sz="4" w:space="0" w:color="auto"/>
              <w:left w:val="single" w:sz="4" w:space="0" w:color="auto"/>
              <w:bottom w:val="single" w:sz="4" w:space="0" w:color="auto"/>
              <w:right w:val="single" w:sz="4" w:space="0" w:color="auto"/>
            </w:tcBorders>
          </w:tcPr>
          <w:p w14:paraId="27CAA7B4" w14:textId="77777777" w:rsidR="00BC456D" w:rsidRPr="007032CC" w:rsidRDefault="00BC456D" w:rsidP="00BC456D">
            <w:pPr>
              <w:pStyle w:val="TAH"/>
              <w:rPr>
                <w:ins w:id="1692" w:author="R4-1809516" w:date="2018-07-11T17:31:00Z"/>
              </w:rPr>
            </w:pPr>
            <w:ins w:id="1693" w:author="R4-1809516" w:date="2018-07-11T17:31:00Z">
              <w:r w:rsidRPr="007032CC">
                <w:t>BS type 1-H</w:t>
              </w:r>
            </w:ins>
          </w:p>
          <w:p w14:paraId="13BC2D5B" w14:textId="24907577" w:rsidR="00BC456D" w:rsidRDefault="00BC456D" w:rsidP="00BC456D">
            <w:pPr>
              <w:pStyle w:val="TAH"/>
              <w:rPr>
                <w:rFonts w:cs="Arial"/>
                <w:szCs w:val="18"/>
              </w:rPr>
            </w:pPr>
            <w:ins w:id="1694" w:author="R4-1809516" w:date="2018-07-11T17:31:00Z">
              <w:r w:rsidRPr="007032CC">
                <w:t>(Note 2)</w:t>
              </w:r>
            </w:ins>
          </w:p>
        </w:tc>
        <w:tc>
          <w:tcPr>
            <w:tcW w:w="0" w:type="auto"/>
            <w:tcBorders>
              <w:top w:val="single" w:sz="4" w:space="0" w:color="auto"/>
              <w:left w:val="single" w:sz="4" w:space="0" w:color="auto"/>
              <w:bottom w:val="single" w:sz="4" w:space="0" w:color="auto"/>
              <w:right w:val="single" w:sz="4" w:space="0" w:color="auto"/>
            </w:tcBorders>
          </w:tcPr>
          <w:p w14:paraId="3524AFE9" w14:textId="54F71E3C" w:rsidR="00BC456D" w:rsidRDefault="00BC456D" w:rsidP="00BC456D">
            <w:pPr>
              <w:pStyle w:val="TAH"/>
              <w:rPr>
                <w:rFonts w:cs="Arial"/>
                <w:szCs w:val="18"/>
              </w:rPr>
            </w:pPr>
            <w:ins w:id="1695" w:author="R4-1809516" w:date="2018-07-11T17:31:00Z">
              <w:r w:rsidRPr="007032CC">
                <w:t>BS type 1-O</w:t>
              </w:r>
            </w:ins>
          </w:p>
        </w:tc>
        <w:tc>
          <w:tcPr>
            <w:tcW w:w="0" w:type="auto"/>
            <w:tcBorders>
              <w:top w:val="single" w:sz="4" w:space="0" w:color="auto"/>
              <w:left w:val="single" w:sz="4" w:space="0" w:color="auto"/>
              <w:bottom w:val="single" w:sz="4" w:space="0" w:color="auto"/>
              <w:right w:val="single" w:sz="4" w:space="0" w:color="auto"/>
            </w:tcBorders>
          </w:tcPr>
          <w:p w14:paraId="21A6338F" w14:textId="274FD2FE" w:rsidR="00BC456D" w:rsidRDefault="00BC456D" w:rsidP="00BC456D">
            <w:pPr>
              <w:pStyle w:val="TAH"/>
              <w:rPr>
                <w:rFonts w:cs="Arial"/>
                <w:szCs w:val="18"/>
              </w:rPr>
            </w:pPr>
            <w:ins w:id="1696" w:author="R4-1809516" w:date="2018-07-11T17:31:00Z">
              <w:r w:rsidRPr="007032CC">
                <w:t>BS type 2-O</w:t>
              </w:r>
            </w:ins>
          </w:p>
        </w:tc>
      </w:tr>
      <w:tr w:rsidR="00BC456D" w14:paraId="6F18DD8C" w14:textId="0014BA0A" w:rsidTr="00BC456D">
        <w:trPr>
          <w:jc w:val="center"/>
        </w:trPr>
        <w:tc>
          <w:tcPr>
            <w:tcW w:w="0" w:type="auto"/>
            <w:tcBorders>
              <w:top w:val="single" w:sz="4" w:space="0" w:color="auto"/>
              <w:left w:val="single" w:sz="4" w:space="0" w:color="auto"/>
              <w:bottom w:val="single" w:sz="4" w:space="0" w:color="auto"/>
              <w:right w:val="single" w:sz="4" w:space="0" w:color="auto"/>
            </w:tcBorders>
          </w:tcPr>
          <w:p w14:paraId="59670DFF" w14:textId="70BA24C1" w:rsidR="00BC456D" w:rsidRDefault="00BC456D" w:rsidP="00BC456D">
            <w:pPr>
              <w:pStyle w:val="TAL"/>
              <w:rPr>
                <w:rFonts w:cs="Arial"/>
                <w:szCs w:val="18"/>
              </w:rPr>
            </w:pPr>
            <w:ins w:id="1697" w:author="R4-1809516" w:date="2018-07-11T17:32:00Z">
              <w:r w:rsidRPr="002100CB">
                <w:rPr>
                  <w:rFonts w:cs="Arial"/>
                  <w:szCs w:val="18"/>
                </w:rPr>
                <w:t>D9.1</w:t>
              </w:r>
            </w:ins>
          </w:p>
        </w:tc>
        <w:tc>
          <w:tcPr>
            <w:tcW w:w="0" w:type="auto"/>
            <w:tcBorders>
              <w:top w:val="single" w:sz="4" w:space="0" w:color="auto"/>
              <w:left w:val="single" w:sz="4" w:space="0" w:color="auto"/>
              <w:bottom w:val="single" w:sz="4" w:space="0" w:color="auto"/>
              <w:right w:val="single" w:sz="4" w:space="0" w:color="auto"/>
            </w:tcBorders>
          </w:tcPr>
          <w:p w14:paraId="6190E0DA" w14:textId="764F4DD3" w:rsidR="00BC456D" w:rsidRDefault="00BC456D" w:rsidP="00BC456D">
            <w:pPr>
              <w:pStyle w:val="TAL"/>
              <w:rPr>
                <w:rFonts w:cs="Arial"/>
                <w:szCs w:val="18"/>
              </w:rPr>
            </w:pPr>
            <w:ins w:id="1698" w:author="R4-1809516" w:date="2018-07-11T17:32:00Z">
              <w:r w:rsidRPr="002100CB">
                <w:rPr>
                  <w:rFonts w:cs="Arial"/>
                  <w:szCs w:val="18"/>
                </w:rPr>
                <w:t>Coordinate system reference point</w:t>
              </w:r>
            </w:ins>
          </w:p>
        </w:tc>
        <w:tc>
          <w:tcPr>
            <w:tcW w:w="0" w:type="auto"/>
            <w:tcBorders>
              <w:top w:val="single" w:sz="4" w:space="0" w:color="auto"/>
              <w:left w:val="single" w:sz="4" w:space="0" w:color="auto"/>
              <w:bottom w:val="single" w:sz="4" w:space="0" w:color="auto"/>
              <w:right w:val="single" w:sz="4" w:space="0" w:color="auto"/>
            </w:tcBorders>
          </w:tcPr>
          <w:p w14:paraId="0E0EF6A5" w14:textId="5B699C93" w:rsidR="00BC456D" w:rsidRDefault="00BC456D" w:rsidP="00BC456D">
            <w:pPr>
              <w:pStyle w:val="TAL"/>
              <w:rPr>
                <w:rFonts w:cs="Arial"/>
                <w:szCs w:val="18"/>
              </w:rPr>
            </w:pPr>
            <w:ins w:id="1699" w:author="R4-1809516" w:date="2018-07-11T17:32:00Z">
              <w:r w:rsidRPr="002100CB">
                <w:rPr>
                  <w:rFonts w:cs="Arial"/>
                  <w:szCs w:val="18"/>
                </w:rPr>
                <w:t xml:space="preserve">Location of coordinated system reference point </w:t>
              </w:r>
              <w:r w:rsidRPr="002100CB">
                <w:rPr>
                  <w:rFonts w:cs="Arial"/>
                  <w:szCs w:val="18"/>
                  <w:lang w:eastAsia="zh-CN"/>
                </w:rPr>
                <w:t>in reference to an identifiable physical feature of the BS enclosure.</w:t>
              </w:r>
            </w:ins>
          </w:p>
        </w:tc>
        <w:tc>
          <w:tcPr>
            <w:tcW w:w="0" w:type="auto"/>
            <w:tcBorders>
              <w:top w:val="single" w:sz="4" w:space="0" w:color="auto"/>
              <w:left w:val="single" w:sz="4" w:space="0" w:color="auto"/>
              <w:bottom w:val="single" w:sz="4" w:space="0" w:color="auto"/>
              <w:right w:val="single" w:sz="4" w:space="0" w:color="auto"/>
            </w:tcBorders>
          </w:tcPr>
          <w:p w14:paraId="732391BE" w14:textId="7DA8963B" w:rsidR="00BC456D" w:rsidRDefault="00BC456D" w:rsidP="00BC456D">
            <w:pPr>
              <w:pStyle w:val="TAL"/>
              <w:jc w:val="center"/>
              <w:rPr>
                <w:rFonts w:cs="Arial"/>
                <w:szCs w:val="18"/>
              </w:rPr>
            </w:pPr>
            <w:ins w:id="1700" w:author="R4-1809516" w:date="2018-07-11T17:32:00Z">
              <w:r>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369B270D" w14:textId="479845AD" w:rsidR="00BC456D" w:rsidRDefault="00BC456D" w:rsidP="00BC456D">
            <w:pPr>
              <w:pStyle w:val="TAL"/>
              <w:jc w:val="center"/>
              <w:rPr>
                <w:rFonts w:cs="Arial"/>
                <w:szCs w:val="18"/>
              </w:rPr>
            </w:pPr>
            <w:ins w:id="1701" w:author="R4-1809516" w:date="2018-07-11T17:32:00Z">
              <w:r>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3631B0E1" w14:textId="37B5DB95" w:rsidR="00BC456D" w:rsidRDefault="00BC456D" w:rsidP="00BC456D">
            <w:pPr>
              <w:pStyle w:val="TAL"/>
              <w:jc w:val="center"/>
              <w:rPr>
                <w:rFonts w:cs="Arial"/>
                <w:szCs w:val="18"/>
              </w:rPr>
            </w:pPr>
            <w:ins w:id="1702" w:author="R4-1809516" w:date="2018-07-11T17:32:00Z">
              <w:r>
                <w:rPr>
                  <w:rFonts w:cs="Arial"/>
                  <w:szCs w:val="18"/>
                </w:rPr>
                <w:t>x</w:t>
              </w:r>
            </w:ins>
          </w:p>
        </w:tc>
      </w:tr>
      <w:tr w:rsidR="00BC456D" w14:paraId="7995A744" w14:textId="77777777" w:rsidTr="00BC456D">
        <w:trPr>
          <w:jc w:val="center"/>
          <w:ins w:id="1703"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50AD6401" w14:textId="56B5C5E2" w:rsidR="00BC456D" w:rsidRDefault="00BC456D" w:rsidP="00BC456D">
            <w:pPr>
              <w:pStyle w:val="TAL"/>
              <w:rPr>
                <w:ins w:id="1704" w:author="R4-1809516" w:date="2018-07-11T17:32:00Z"/>
                <w:rFonts w:cs="Arial"/>
                <w:szCs w:val="18"/>
              </w:rPr>
            </w:pPr>
            <w:ins w:id="1705" w:author="R4-1809516" w:date="2018-07-11T17:32:00Z">
              <w:r w:rsidRPr="002100CB">
                <w:rPr>
                  <w:rFonts w:cs="Arial"/>
                  <w:szCs w:val="18"/>
                </w:rPr>
                <w:t>D9.2</w:t>
              </w:r>
            </w:ins>
          </w:p>
        </w:tc>
        <w:tc>
          <w:tcPr>
            <w:tcW w:w="0" w:type="auto"/>
            <w:tcBorders>
              <w:top w:val="single" w:sz="4" w:space="0" w:color="auto"/>
              <w:left w:val="single" w:sz="4" w:space="0" w:color="auto"/>
              <w:bottom w:val="single" w:sz="4" w:space="0" w:color="auto"/>
              <w:right w:val="single" w:sz="4" w:space="0" w:color="auto"/>
            </w:tcBorders>
          </w:tcPr>
          <w:p w14:paraId="26E2601E" w14:textId="16755861" w:rsidR="00BC456D" w:rsidRDefault="00BC456D" w:rsidP="00BC456D">
            <w:pPr>
              <w:pStyle w:val="TAL"/>
              <w:rPr>
                <w:ins w:id="1706" w:author="R4-1809516" w:date="2018-07-11T17:32:00Z"/>
                <w:rFonts w:cs="Arial"/>
                <w:szCs w:val="18"/>
              </w:rPr>
            </w:pPr>
            <w:ins w:id="1707" w:author="R4-1809516" w:date="2018-07-11T17:32:00Z">
              <w:r w:rsidRPr="002100CB">
                <w:rPr>
                  <w:rFonts w:cs="Arial"/>
                  <w:szCs w:val="18"/>
                </w:rPr>
                <w:t>Coordinate system orientation</w:t>
              </w:r>
            </w:ins>
          </w:p>
        </w:tc>
        <w:tc>
          <w:tcPr>
            <w:tcW w:w="0" w:type="auto"/>
            <w:tcBorders>
              <w:top w:val="single" w:sz="4" w:space="0" w:color="auto"/>
              <w:left w:val="single" w:sz="4" w:space="0" w:color="auto"/>
              <w:bottom w:val="single" w:sz="4" w:space="0" w:color="auto"/>
              <w:right w:val="single" w:sz="4" w:space="0" w:color="auto"/>
            </w:tcBorders>
          </w:tcPr>
          <w:p w14:paraId="558E2C00" w14:textId="2ECC3C95" w:rsidR="00BC456D" w:rsidRDefault="00BC456D" w:rsidP="00BC456D">
            <w:pPr>
              <w:pStyle w:val="TAL"/>
              <w:rPr>
                <w:ins w:id="1708" w:author="R4-1809516" w:date="2018-07-11T17:32:00Z"/>
                <w:rFonts w:cs="Arial"/>
                <w:szCs w:val="18"/>
              </w:rPr>
            </w:pPr>
            <w:ins w:id="1709" w:author="R4-1809516" w:date="2018-07-11T17:32:00Z">
              <w:r w:rsidRPr="002100CB">
                <w:rPr>
                  <w:rFonts w:cs="Arial"/>
                  <w:szCs w:val="18"/>
                </w:rPr>
                <w:t>Orientation of the coordinate system</w:t>
              </w:r>
              <w:r w:rsidRPr="002100CB">
                <w:rPr>
                  <w:rFonts w:cs="Arial"/>
                  <w:szCs w:val="18"/>
                  <w:lang w:eastAsia="zh-CN"/>
                </w:rPr>
                <w:t xml:space="preserve"> in reference to an identifiable physical feature of the BS enclosure.</w:t>
              </w:r>
            </w:ins>
          </w:p>
        </w:tc>
        <w:tc>
          <w:tcPr>
            <w:tcW w:w="0" w:type="auto"/>
            <w:tcBorders>
              <w:top w:val="single" w:sz="4" w:space="0" w:color="auto"/>
              <w:left w:val="single" w:sz="4" w:space="0" w:color="auto"/>
              <w:bottom w:val="single" w:sz="4" w:space="0" w:color="auto"/>
              <w:right w:val="single" w:sz="4" w:space="0" w:color="auto"/>
            </w:tcBorders>
          </w:tcPr>
          <w:p w14:paraId="4A3AD251" w14:textId="6C3CF492" w:rsidR="00BC456D" w:rsidRDefault="00BC456D" w:rsidP="00BC456D">
            <w:pPr>
              <w:pStyle w:val="TAL"/>
              <w:jc w:val="center"/>
              <w:rPr>
                <w:ins w:id="1710" w:author="R4-1809516" w:date="2018-07-11T17:32:00Z"/>
                <w:rFonts w:cs="Arial"/>
                <w:szCs w:val="18"/>
              </w:rPr>
            </w:pPr>
            <w:ins w:id="1711" w:author="R4-1809516" w:date="2018-07-11T17:32:00Z">
              <w:r w:rsidRPr="00C211F2">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4DA350DB" w14:textId="797F7A13" w:rsidR="00BC456D" w:rsidRDefault="00BC456D" w:rsidP="00BC456D">
            <w:pPr>
              <w:pStyle w:val="TAL"/>
              <w:jc w:val="center"/>
              <w:rPr>
                <w:ins w:id="1712" w:author="R4-1809516" w:date="2018-07-11T17:32:00Z"/>
                <w:rFonts w:cs="Arial"/>
                <w:szCs w:val="18"/>
              </w:rPr>
            </w:pPr>
            <w:ins w:id="1713" w:author="R4-1809516" w:date="2018-07-11T17:32:00Z">
              <w:r w:rsidRPr="00C211F2">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0D61BCD3" w14:textId="2A7B209E" w:rsidR="00BC456D" w:rsidRDefault="00BC456D" w:rsidP="00BC456D">
            <w:pPr>
              <w:pStyle w:val="TAL"/>
              <w:jc w:val="center"/>
              <w:rPr>
                <w:ins w:id="1714" w:author="R4-1809516" w:date="2018-07-11T17:32:00Z"/>
                <w:rFonts w:cs="Arial"/>
                <w:szCs w:val="18"/>
              </w:rPr>
            </w:pPr>
            <w:ins w:id="1715" w:author="R4-1809516" w:date="2018-07-11T17:32:00Z">
              <w:r w:rsidRPr="00C211F2">
                <w:rPr>
                  <w:rFonts w:cs="Arial"/>
                  <w:szCs w:val="18"/>
                </w:rPr>
                <w:t>x</w:t>
              </w:r>
            </w:ins>
          </w:p>
        </w:tc>
      </w:tr>
      <w:tr w:rsidR="00BC456D" w14:paraId="3371530A" w14:textId="77777777" w:rsidTr="00BC456D">
        <w:trPr>
          <w:jc w:val="center"/>
          <w:ins w:id="1716"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0F6F83D1" w14:textId="1D8B7695" w:rsidR="00BC456D" w:rsidRPr="002100CB" w:rsidRDefault="00BC456D" w:rsidP="00BC456D">
            <w:pPr>
              <w:pStyle w:val="TAL"/>
              <w:rPr>
                <w:ins w:id="1717" w:author="R4-1809516" w:date="2018-07-11T17:32:00Z"/>
                <w:rFonts w:cs="Arial"/>
                <w:szCs w:val="18"/>
              </w:rPr>
            </w:pPr>
            <w:ins w:id="1718" w:author="R4-1809516" w:date="2018-07-11T17:32:00Z">
              <w:r w:rsidRPr="002100CB">
                <w:rPr>
                  <w:rFonts w:cs="Arial"/>
                  <w:szCs w:val="18"/>
                </w:rPr>
                <w:t>D9.3</w:t>
              </w:r>
            </w:ins>
          </w:p>
        </w:tc>
        <w:tc>
          <w:tcPr>
            <w:tcW w:w="0" w:type="auto"/>
            <w:tcBorders>
              <w:top w:val="single" w:sz="4" w:space="0" w:color="auto"/>
              <w:left w:val="single" w:sz="4" w:space="0" w:color="auto"/>
              <w:bottom w:val="single" w:sz="4" w:space="0" w:color="auto"/>
              <w:right w:val="single" w:sz="4" w:space="0" w:color="auto"/>
            </w:tcBorders>
          </w:tcPr>
          <w:p w14:paraId="442098A8" w14:textId="0A5104B4" w:rsidR="00BC456D" w:rsidRPr="002100CB" w:rsidRDefault="00BC456D" w:rsidP="00BC456D">
            <w:pPr>
              <w:pStyle w:val="TAL"/>
              <w:rPr>
                <w:ins w:id="1719" w:author="R4-1809516" w:date="2018-07-11T17:32:00Z"/>
                <w:rFonts w:cs="Arial"/>
                <w:szCs w:val="18"/>
              </w:rPr>
            </w:pPr>
            <w:ins w:id="1720" w:author="R4-1809516" w:date="2018-07-11T17:32:00Z">
              <w:r w:rsidRPr="002100CB">
                <w:rPr>
                  <w:rFonts w:cs="Arial"/>
                  <w:szCs w:val="18"/>
                </w:rPr>
                <w:t>Beam identifier</w:t>
              </w:r>
            </w:ins>
          </w:p>
        </w:tc>
        <w:tc>
          <w:tcPr>
            <w:tcW w:w="0" w:type="auto"/>
            <w:tcBorders>
              <w:top w:val="single" w:sz="4" w:space="0" w:color="auto"/>
              <w:left w:val="single" w:sz="4" w:space="0" w:color="auto"/>
              <w:bottom w:val="single" w:sz="4" w:space="0" w:color="auto"/>
              <w:right w:val="single" w:sz="4" w:space="0" w:color="auto"/>
            </w:tcBorders>
          </w:tcPr>
          <w:p w14:paraId="612E274F" w14:textId="183D5442" w:rsidR="00BC456D" w:rsidRPr="002100CB" w:rsidRDefault="00BC456D" w:rsidP="00BC456D">
            <w:pPr>
              <w:pStyle w:val="TAL"/>
              <w:keepNext w:val="0"/>
              <w:keepLines w:val="0"/>
              <w:rPr>
                <w:ins w:id="1721" w:author="R4-1809516" w:date="2018-07-11T17:32:00Z"/>
                <w:rFonts w:cs="Arial"/>
                <w:szCs w:val="18"/>
              </w:rPr>
            </w:pPr>
            <w:ins w:id="1722" w:author="R4-1809516" w:date="2018-07-11T17:32:00Z">
              <w:r w:rsidRPr="002100CB">
                <w:rPr>
                  <w:rFonts w:cs="Arial"/>
                  <w:szCs w:val="18"/>
                </w:rPr>
                <w:t>A unique title to identify a beam</w:t>
              </w:r>
              <w:r>
                <w:rPr>
                  <w:rFonts w:cs="Arial"/>
                  <w:szCs w:val="18"/>
                </w:rPr>
                <w:t>,</w:t>
              </w:r>
              <w:r w:rsidRPr="002100CB">
                <w:rPr>
                  <w:rFonts w:cs="Arial"/>
                  <w:szCs w:val="18"/>
                </w:rPr>
                <w:t xml:space="preserve"> e.g. a, b, c or 1,</w:t>
              </w:r>
            </w:ins>
            <w:ins w:id="1723" w:author="Huawei" w:date="2018-07-11T18:08:00Z">
              <w:r w:rsidR="00DC13D6">
                <w:rPr>
                  <w:rFonts w:cs="Arial"/>
                  <w:szCs w:val="18"/>
                </w:rPr>
                <w:t xml:space="preserve"> </w:t>
              </w:r>
            </w:ins>
            <w:ins w:id="1724" w:author="R4-1809516" w:date="2018-07-11T17:32:00Z">
              <w:r w:rsidRPr="002100CB">
                <w:rPr>
                  <w:rFonts w:cs="Arial"/>
                  <w:szCs w:val="18"/>
                </w:rPr>
                <w:t>2,</w:t>
              </w:r>
            </w:ins>
            <w:ins w:id="1725" w:author="Huawei" w:date="2018-07-11T18:08:00Z">
              <w:r w:rsidR="00DC13D6">
                <w:rPr>
                  <w:rFonts w:cs="Arial"/>
                  <w:szCs w:val="18"/>
                </w:rPr>
                <w:t xml:space="preserve"> </w:t>
              </w:r>
            </w:ins>
            <w:ins w:id="1726" w:author="R4-1809516" w:date="2018-07-11T17:32:00Z">
              <w:r w:rsidRPr="002100CB">
                <w:rPr>
                  <w:rFonts w:cs="Arial"/>
                  <w:szCs w:val="18"/>
                </w:rPr>
                <w:t>3.</w:t>
              </w:r>
            </w:ins>
          </w:p>
          <w:p w14:paraId="42A6EB33" w14:textId="77777777" w:rsidR="00BC456D" w:rsidRPr="002100CB" w:rsidRDefault="00BC456D" w:rsidP="00BC456D">
            <w:pPr>
              <w:pStyle w:val="TAL"/>
              <w:keepNext w:val="0"/>
              <w:keepLines w:val="0"/>
              <w:rPr>
                <w:ins w:id="1727" w:author="R4-1809516" w:date="2018-07-11T17:32:00Z"/>
                <w:rFonts w:cs="Arial"/>
                <w:szCs w:val="18"/>
              </w:rPr>
            </w:pPr>
            <w:ins w:id="1728" w:author="R4-1809516" w:date="2018-07-11T17:32:00Z">
              <w:r w:rsidRPr="002100CB">
                <w:rPr>
                  <w:rFonts w:cs="Arial"/>
                  <w:szCs w:val="18"/>
                </w:rPr>
                <w:t>The vendor may declare any number of beams, the minimum requirement to declare for conformance are the beams with the highest intend EIRP for each of the beams widths below:</w:t>
              </w:r>
            </w:ins>
          </w:p>
          <w:p w14:paraId="1899D3C7" w14:textId="77777777" w:rsidR="00BC456D" w:rsidRPr="00F478A9" w:rsidRDefault="00BC456D" w:rsidP="00BC456D">
            <w:pPr>
              <w:pStyle w:val="TAL"/>
              <w:keepNext w:val="0"/>
              <w:keepLines w:val="0"/>
              <w:ind w:left="587" w:hanging="304"/>
              <w:rPr>
                <w:ins w:id="1729" w:author="R4-1809516" w:date="2018-07-11T17:32:00Z"/>
                <w:rFonts w:cs="Arial"/>
                <w:szCs w:val="18"/>
              </w:rPr>
            </w:pPr>
            <w:ins w:id="1730" w:author="R4-1809516" w:date="2018-07-11T17:32:00Z">
              <w:r w:rsidRPr="002100CB">
                <w:rPr>
                  <w:rFonts w:cs="Arial"/>
                  <w:szCs w:val="18"/>
                </w:rPr>
                <w:t>1)</w:t>
              </w:r>
              <w:r w:rsidRPr="002100CB">
                <w:rPr>
                  <w:rFonts w:cs="Arial"/>
                  <w:szCs w:val="18"/>
                </w:rPr>
                <w:tab/>
                <w:t>Narrowest intended BeW</w:t>
              </w:r>
              <w:r w:rsidRPr="002100CB">
                <w:rPr>
                  <w:rFonts w:cs="Arial"/>
                  <w:szCs w:val="18"/>
                  <w:vertAlign w:val="subscript"/>
                </w:rPr>
                <w:t>θ</w:t>
              </w:r>
              <w:r w:rsidRPr="002100CB">
                <w:rPr>
                  <w:rFonts w:cs="Arial"/>
                  <w:szCs w:val="18"/>
                </w:rPr>
                <w:t>, narrowest intended BeW</w:t>
              </w:r>
              <w:r w:rsidRPr="002100CB">
                <w:rPr>
                  <w:rFonts w:cs="Arial"/>
                  <w:szCs w:val="18"/>
                  <w:vertAlign w:val="subscript"/>
                </w:rPr>
                <w:t>ϕ</w:t>
              </w:r>
              <w:r w:rsidRPr="002100CB">
                <w:rPr>
                  <w:rFonts w:cs="Arial"/>
                  <w:szCs w:val="18"/>
                </w:rPr>
                <w:t xml:space="preserve"> (possible when narrowest intended BeW</w:t>
              </w:r>
              <w:r w:rsidRPr="00F478A9">
                <w:rPr>
                  <w:rFonts w:cs="Arial"/>
                  <w:szCs w:val="18"/>
                  <w:vertAlign w:val="subscript"/>
                </w:rPr>
                <w:t>θ</w:t>
              </w:r>
              <w:r w:rsidRPr="00F478A9">
                <w:rPr>
                  <w:rFonts w:cs="Arial"/>
                  <w:szCs w:val="18"/>
                </w:rPr>
                <w:t>) at the reference beam direction.</w:t>
              </w:r>
            </w:ins>
          </w:p>
          <w:p w14:paraId="605E415F" w14:textId="77777777" w:rsidR="00BC456D" w:rsidRPr="00D34133" w:rsidRDefault="00BC456D" w:rsidP="00BC456D">
            <w:pPr>
              <w:pStyle w:val="TAL"/>
              <w:keepNext w:val="0"/>
              <w:keepLines w:val="0"/>
              <w:ind w:left="587" w:hanging="304"/>
              <w:rPr>
                <w:ins w:id="1731" w:author="R4-1809516" w:date="2018-07-11T17:32:00Z"/>
                <w:rFonts w:cs="Arial"/>
                <w:szCs w:val="18"/>
              </w:rPr>
            </w:pPr>
            <w:ins w:id="1732" w:author="R4-1809516" w:date="2018-07-11T17:32:00Z">
              <w:r w:rsidRPr="00F478A9">
                <w:rPr>
                  <w:rFonts w:cs="Arial"/>
                  <w:szCs w:val="18"/>
                </w:rPr>
                <w:t>2)</w:t>
              </w:r>
              <w:r w:rsidRPr="00F478A9">
                <w:rPr>
                  <w:rFonts w:cs="Arial"/>
                  <w:szCs w:val="18"/>
                </w:rPr>
                <w:tab/>
                <w:t>Narrowest intended BeW</w:t>
              </w:r>
              <w:r w:rsidRPr="00F478A9">
                <w:rPr>
                  <w:rFonts w:cs="Arial"/>
                  <w:szCs w:val="18"/>
                  <w:vertAlign w:val="subscript"/>
                </w:rPr>
                <w:t>ϕ</w:t>
              </w:r>
              <w:r w:rsidRPr="00F478A9">
                <w:rPr>
                  <w:rFonts w:cs="Arial"/>
                  <w:szCs w:val="18"/>
                </w:rPr>
                <w:t>, narrowest intended BeW</w:t>
              </w:r>
              <w:r w:rsidRPr="00F478A9">
                <w:rPr>
                  <w:rFonts w:cs="Arial"/>
                  <w:szCs w:val="18"/>
                  <w:vertAlign w:val="subscript"/>
                </w:rPr>
                <w:t>θ</w:t>
              </w:r>
              <w:r w:rsidRPr="00F478A9">
                <w:rPr>
                  <w:rFonts w:cs="Arial"/>
                  <w:szCs w:val="18"/>
                </w:rPr>
                <w:t xml:space="preserve"> (possible when narrowest intended BeW</w:t>
              </w:r>
              <w:r w:rsidRPr="006121C9">
                <w:rPr>
                  <w:rFonts w:cs="Arial"/>
                  <w:szCs w:val="18"/>
                  <w:vertAlign w:val="subscript"/>
                </w:rPr>
                <w:t>ϕ</w:t>
              </w:r>
              <w:r w:rsidRPr="006121C9">
                <w:rPr>
                  <w:rFonts w:cs="Arial"/>
                  <w:szCs w:val="18"/>
                </w:rPr>
                <w:t>) at the reference beam dir</w:t>
              </w:r>
              <w:r w:rsidRPr="00D34133">
                <w:rPr>
                  <w:rFonts w:cs="Arial"/>
                  <w:szCs w:val="18"/>
                </w:rPr>
                <w:t>ection.</w:t>
              </w:r>
            </w:ins>
          </w:p>
          <w:p w14:paraId="1AFECFAD" w14:textId="77777777" w:rsidR="00BC456D" w:rsidRPr="00142450" w:rsidRDefault="00BC456D" w:rsidP="00BC456D">
            <w:pPr>
              <w:pStyle w:val="TAL"/>
              <w:keepNext w:val="0"/>
              <w:keepLines w:val="0"/>
              <w:ind w:left="587" w:hanging="304"/>
              <w:rPr>
                <w:ins w:id="1733" w:author="R4-1809516" w:date="2018-07-11T17:32:00Z"/>
                <w:rFonts w:cs="Arial"/>
                <w:szCs w:val="18"/>
              </w:rPr>
            </w:pPr>
            <w:ins w:id="1734" w:author="R4-1809516" w:date="2018-07-11T17:32:00Z">
              <w:r w:rsidRPr="00D34133">
                <w:rPr>
                  <w:rFonts w:cs="Arial"/>
                  <w:szCs w:val="18"/>
                </w:rPr>
                <w:t>3)</w:t>
              </w:r>
              <w:r w:rsidRPr="00D34133">
                <w:rPr>
                  <w:rFonts w:cs="Arial"/>
                  <w:szCs w:val="18"/>
                </w:rPr>
                <w:tab/>
                <w:t>Widest intended BeW</w:t>
              </w:r>
              <w:r w:rsidRPr="00D34133">
                <w:rPr>
                  <w:rFonts w:cs="Arial"/>
                  <w:szCs w:val="18"/>
                  <w:vertAlign w:val="subscript"/>
                </w:rPr>
                <w:t>θ</w:t>
              </w:r>
              <w:r w:rsidRPr="00F478A9">
                <w:rPr>
                  <w:rFonts w:cs="Arial"/>
                  <w:szCs w:val="18"/>
                </w:rPr>
                <w:t>,</w:t>
              </w:r>
              <w:r w:rsidRPr="00D34133">
                <w:rPr>
                  <w:rFonts w:cs="Arial"/>
                  <w:szCs w:val="18"/>
                </w:rPr>
                <w:t xml:space="preserve"> widest intended BeW</w:t>
              </w:r>
              <w:r w:rsidRPr="00D34133">
                <w:rPr>
                  <w:rFonts w:cs="Arial"/>
                  <w:szCs w:val="18"/>
                  <w:vertAlign w:val="subscript"/>
                </w:rPr>
                <w:t>ϕ</w:t>
              </w:r>
              <w:r w:rsidRPr="00D34133">
                <w:rPr>
                  <w:rFonts w:cs="Arial"/>
                  <w:szCs w:val="18"/>
                </w:rPr>
                <w:t xml:space="preserve"> (possible when widest intended BeW</w:t>
              </w:r>
              <w:r w:rsidRPr="00142450">
                <w:rPr>
                  <w:rFonts w:cs="Arial"/>
                  <w:szCs w:val="18"/>
                  <w:vertAlign w:val="subscript"/>
                </w:rPr>
                <w:t>θ</w:t>
              </w:r>
              <w:r w:rsidRPr="00142450">
                <w:rPr>
                  <w:rFonts w:cs="Arial"/>
                  <w:szCs w:val="18"/>
                </w:rPr>
                <w:t xml:space="preserve"> at the reference beam direction.</w:t>
              </w:r>
            </w:ins>
          </w:p>
          <w:p w14:paraId="3C71E47C" w14:textId="77777777" w:rsidR="00BC456D" w:rsidRPr="00142450" w:rsidRDefault="00BC456D" w:rsidP="00BC456D">
            <w:pPr>
              <w:pStyle w:val="TAL"/>
              <w:keepNext w:val="0"/>
              <w:keepLines w:val="0"/>
              <w:ind w:left="587" w:hanging="304"/>
              <w:rPr>
                <w:ins w:id="1735" w:author="R4-1809516" w:date="2018-07-11T17:32:00Z"/>
                <w:rFonts w:cs="Arial"/>
                <w:szCs w:val="18"/>
              </w:rPr>
            </w:pPr>
            <w:ins w:id="1736" w:author="R4-1809516" w:date="2018-07-11T17:32:00Z">
              <w:r w:rsidRPr="00142450">
                <w:rPr>
                  <w:rFonts w:cs="Arial"/>
                  <w:szCs w:val="18"/>
                </w:rPr>
                <w:t>4)</w:t>
              </w:r>
              <w:r w:rsidRPr="00142450">
                <w:rPr>
                  <w:rFonts w:cs="Arial"/>
                  <w:szCs w:val="18"/>
                </w:rPr>
                <w:tab/>
                <w:t>Widest intended BeW</w:t>
              </w:r>
              <w:r w:rsidRPr="00142450">
                <w:rPr>
                  <w:rFonts w:cs="Arial"/>
                  <w:szCs w:val="18"/>
                  <w:vertAlign w:val="subscript"/>
                </w:rPr>
                <w:t>ϕ</w:t>
              </w:r>
              <w:r w:rsidRPr="00F478A9">
                <w:rPr>
                  <w:rFonts w:cs="Arial"/>
                  <w:szCs w:val="18"/>
                </w:rPr>
                <w:t>,</w:t>
              </w:r>
              <w:r w:rsidRPr="00142450">
                <w:rPr>
                  <w:rFonts w:cs="Arial"/>
                  <w:szCs w:val="18"/>
                </w:rPr>
                <w:t xml:space="preserve"> widest intended BeW</w:t>
              </w:r>
              <w:r w:rsidRPr="00142450">
                <w:rPr>
                  <w:rFonts w:cs="Arial"/>
                  <w:szCs w:val="18"/>
                  <w:vertAlign w:val="subscript"/>
                </w:rPr>
                <w:t>θ</w:t>
              </w:r>
              <w:r w:rsidRPr="00142450">
                <w:rPr>
                  <w:rFonts w:cs="Arial"/>
                  <w:szCs w:val="18"/>
                </w:rPr>
                <w:t xml:space="preserve"> (possible when widest intended BeW</w:t>
              </w:r>
              <w:r w:rsidRPr="00142450">
                <w:rPr>
                  <w:rFonts w:cs="Arial"/>
                  <w:szCs w:val="18"/>
                  <w:vertAlign w:val="subscript"/>
                </w:rPr>
                <w:t>ϕ</w:t>
              </w:r>
              <w:r w:rsidRPr="00142450">
                <w:rPr>
                  <w:rFonts w:cs="Arial"/>
                  <w:szCs w:val="18"/>
                </w:rPr>
                <w:t>) at the reference beam direction.</w:t>
              </w:r>
            </w:ins>
          </w:p>
          <w:p w14:paraId="78572B35" w14:textId="77777777" w:rsidR="00BC456D" w:rsidRPr="00BE2882" w:rsidRDefault="00BC456D" w:rsidP="00BC456D">
            <w:pPr>
              <w:pStyle w:val="TAL"/>
              <w:keepNext w:val="0"/>
              <w:keepLines w:val="0"/>
              <w:ind w:left="587" w:hanging="304"/>
              <w:rPr>
                <w:ins w:id="1737" w:author="R4-1809516" w:date="2018-07-11T17:32:00Z"/>
                <w:rFonts w:cs="Arial"/>
                <w:szCs w:val="18"/>
              </w:rPr>
            </w:pPr>
            <w:ins w:id="1738" w:author="R4-1809516" w:date="2018-07-11T17:32:00Z">
              <w:r w:rsidRPr="00E550A2">
                <w:rPr>
                  <w:rFonts w:cs="Arial"/>
                  <w:szCs w:val="18"/>
                </w:rPr>
                <w:t>5)</w:t>
              </w:r>
              <w:r w:rsidRPr="00E550A2">
                <w:rPr>
                  <w:rFonts w:cs="Arial"/>
                  <w:szCs w:val="18"/>
                </w:rPr>
                <w:tab/>
                <w:t>BeW</w:t>
              </w:r>
              <w:r w:rsidRPr="00E550A2">
                <w:rPr>
                  <w:rFonts w:cs="Arial"/>
                  <w:szCs w:val="18"/>
                  <w:vertAlign w:val="subscript"/>
                </w:rPr>
                <w:t>θ</w:t>
              </w:r>
              <w:r w:rsidRPr="00E550A2">
                <w:rPr>
                  <w:rFonts w:cs="Arial"/>
                  <w:szCs w:val="18"/>
                </w:rPr>
                <w:t xml:space="preserve"> and BeW</w:t>
              </w:r>
              <w:r w:rsidRPr="00E550A2">
                <w:rPr>
                  <w:rFonts w:cs="Arial"/>
                  <w:szCs w:val="18"/>
                  <w:vertAlign w:val="subscript"/>
                </w:rPr>
                <w:t>ϕ</w:t>
              </w:r>
              <w:r w:rsidRPr="008D0E70">
                <w:rPr>
                  <w:rFonts w:cs="Arial"/>
                  <w:szCs w:val="18"/>
                </w:rPr>
                <w:t xml:space="preserve"> which provide highest intended EIRP of all possible</w:t>
              </w:r>
              <w:r w:rsidRPr="00BE2882">
                <w:rPr>
                  <w:rFonts w:cs="Arial"/>
                  <w:szCs w:val="18"/>
                </w:rPr>
                <w:t xml:space="preserve"> beams at the reference beam direction.</w:t>
              </w:r>
            </w:ins>
          </w:p>
          <w:p w14:paraId="43217901" w14:textId="77777777" w:rsidR="00BC456D" w:rsidRPr="00F4461A" w:rsidRDefault="00BC456D" w:rsidP="00BC456D">
            <w:pPr>
              <w:pStyle w:val="TAN"/>
              <w:rPr>
                <w:ins w:id="1739" w:author="R4-1809516" w:date="2018-07-11T17:32:00Z"/>
                <w:rFonts w:cs="Arial"/>
                <w:szCs w:val="18"/>
              </w:rPr>
            </w:pPr>
            <w:ins w:id="1740" w:author="R4-1809516" w:date="2018-07-11T17:32:00Z">
              <w:r w:rsidRPr="00BE2882">
                <w:rPr>
                  <w:rFonts w:cs="Arial"/>
                  <w:szCs w:val="18"/>
                </w:rPr>
                <w:t xml:space="preserve">NOTE </w:t>
              </w:r>
              <w:r>
                <w:rPr>
                  <w:rFonts w:cs="Arial"/>
                  <w:szCs w:val="18"/>
                </w:rPr>
                <w:t>3</w:t>
              </w:r>
              <w:r w:rsidRPr="00BE2882" w:rsidDel="002F5573">
                <w:rPr>
                  <w:rFonts w:cs="Arial"/>
                  <w:szCs w:val="18"/>
                </w:rPr>
                <w:t>:</w:t>
              </w:r>
              <w:r w:rsidRPr="00BE2882">
                <w:rPr>
                  <w:rFonts w:cs="Arial"/>
                  <w:szCs w:val="18"/>
                </w:rPr>
                <w:tab/>
                <w:t>Depending on the capability of the system some of these beams may be the same.</w:t>
              </w:r>
            </w:ins>
          </w:p>
          <w:p w14:paraId="318D338F" w14:textId="762BF2CD" w:rsidR="00BC456D" w:rsidRPr="002100CB" w:rsidRDefault="00BC456D" w:rsidP="00BC456D">
            <w:pPr>
              <w:pStyle w:val="TAL"/>
              <w:rPr>
                <w:ins w:id="1741" w:author="R4-1809516" w:date="2018-07-11T17:32:00Z"/>
                <w:rFonts w:cs="Arial"/>
                <w:szCs w:val="18"/>
              </w:rPr>
            </w:pPr>
            <w:ins w:id="1742" w:author="R4-1809516" w:date="2018-07-11T17:32:00Z">
              <w:r w:rsidRPr="002100CB">
                <w:rPr>
                  <w:rFonts w:cs="Arial"/>
                  <w:szCs w:val="18"/>
                </w:rPr>
                <w:t>When selecting the above five beam widths for declaration, all beams that the BS is intended to produce shall be considered, including beams that during operation may be identified by any kind of cell or UE specific reference signals, with the exception of any type of beam that is created from a group of transmitters that are not all phase synchronised.</w:t>
              </w:r>
            </w:ins>
          </w:p>
        </w:tc>
        <w:tc>
          <w:tcPr>
            <w:tcW w:w="0" w:type="auto"/>
            <w:tcBorders>
              <w:top w:val="single" w:sz="4" w:space="0" w:color="auto"/>
              <w:left w:val="single" w:sz="4" w:space="0" w:color="auto"/>
              <w:bottom w:val="single" w:sz="4" w:space="0" w:color="auto"/>
              <w:right w:val="single" w:sz="4" w:space="0" w:color="auto"/>
            </w:tcBorders>
          </w:tcPr>
          <w:p w14:paraId="10FFB637" w14:textId="0F0EA1B4" w:rsidR="00BC456D" w:rsidRPr="00C211F2" w:rsidRDefault="00BC456D" w:rsidP="00BC456D">
            <w:pPr>
              <w:pStyle w:val="TAL"/>
              <w:jc w:val="center"/>
              <w:rPr>
                <w:ins w:id="1743" w:author="R4-1809516" w:date="2018-07-11T17:32:00Z"/>
                <w:rFonts w:cs="Arial"/>
                <w:szCs w:val="18"/>
              </w:rPr>
            </w:pPr>
            <w:ins w:id="1744" w:author="R4-1809516" w:date="2018-07-11T17:32:00Z">
              <w:r w:rsidRPr="0015261C">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3CFE1779" w14:textId="3F5E3A5A" w:rsidR="00BC456D" w:rsidRPr="00C211F2" w:rsidRDefault="00BC456D" w:rsidP="00BC456D">
            <w:pPr>
              <w:pStyle w:val="TAL"/>
              <w:jc w:val="center"/>
              <w:rPr>
                <w:ins w:id="1745" w:author="R4-1809516" w:date="2018-07-11T17:32:00Z"/>
                <w:rFonts w:cs="Arial"/>
                <w:szCs w:val="18"/>
              </w:rPr>
            </w:pPr>
            <w:ins w:id="1746" w:author="R4-1809516" w:date="2018-07-11T17:32:00Z">
              <w:r w:rsidRPr="0015261C">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7AD75F56" w14:textId="1CF15EDF" w:rsidR="00BC456D" w:rsidRPr="00C211F2" w:rsidRDefault="00BC456D" w:rsidP="00BC456D">
            <w:pPr>
              <w:pStyle w:val="TAL"/>
              <w:jc w:val="center"/>
              <w:rPr>
                <w:ins w:id="1747" w:author="R4-1809516" w:date="2018-07-11T17:32:00Z"/>
                <w:rFonts w:cs="Arial"/>
                <w:szCs w:val="18"/>
              </w:rPr>
            </w:pPr>
            <w:ins w:id="1748" w:author="R4-1809516" w:date="2018-07-11T17:32:00Z">
              <w:r w:rsidRPr="0015261C">
                <w:rPr>
                  <w:rFonts w:cs="Arial"/>
                  <w:szCs w:val="18"/>
                </w:rPr>
                <w:t>x</w:t>
              </w:r>
            </w:ins>
          </w:p>
        </w:tc>
      </w:tr>
      <w:tr w:rsidR="00BC456D" w14:paraId="4491C656" w14:textId="77777777" w:rsidTr="00BC456D">
        <w:trPr>
          <w:jc w:val="center"/>
          <w:ins w:id="1749"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7826B858" w14:textId="2772A7DC" w:rsidR="00BC456D" w:rsidRPr="002100CB" w:rsidRDefault="00BC456D" w:rsidP="00BC456D">
            <w:pPr>
              <w:pStyle w:val="TAL"/>
              <w:rPr>
                <w:ins w:id="1750" w:author="R4-1809516" w:date="2018-07-11T17:32:00Z"/>
                <w:rFonts w:cs="Arial"/>
                <w:szCs w:val="18"/>
              </w:rPr>
            </w:pPr>
            <w:ins w:id="1751" w:author="R4-1809516" w:date="2018-07-11T17:32:00Z">
              <w:r w:rsidRPr="002100CB">
                <w:rPr>
                  <w:rFonts w:cs="Arial"/>
                  <w:szCs w:val="18"/>
                </w:rPr>
                <w:t>D9.4</w:t>
              </w:r>
            </w:ins>
          </w:p>
        </w:tc>
        <w:tc>
          <w:tcPr>
            <w:tcW w:w="0" w:type="auto"/>
            <w:tcBorders>
              <w:top w:val="single" w:sz="4" w:space="0" w:color="auto"/>
              <w:left w:val="single" w:sz="4" w:space="0" w:color="auto"/>
              <w:bottom w:val="single" w:sz="4" w:space="0" w:color="auto"/>
              <w:right w:val="single" w:sz="4" w:space="0" w:color="auto"/>
            </w:tcBorders>
          </w:tcPr>
          <w:p w14:paraId="007AEF13" w14:textId="749E7BDC" w:rsidR="00BC456D" w:rsidRPr="002100CB" w:rsidRDefault="00BC456D" w:rsidP="00BC456D">
            <w:pPr>
              <w:pStyle w:val="TAL"/>
              <w:rPr>
                <w:ins w:id="1752" w:author="R4-1809516" w:date="2018-07-11T17:32:00Z"/>
                <w:rFonts w:cs="Arial"/>
                <w:szCs w:val="18"/>
              </w:rPr>
            </w:pPr>
            <w:ins w:id="1753" w:author="R4-1809516" w:date="2018-07-11T17:32:00Z">
              <w:r>
                <w:rPr>
                  <w:rFonts w:cs="Arial"/>
                  <w:szCs w:val="18"/>
                </w:rPr>
                <w:t>O</w:t>
              </w:r>
              <w:r w:rsidRPr="002100CB">
                <w:rPr>
                  <w:rFonts w:cs="Arial"/>
                  <w:szCs w:val="18"/>
                </w:rPr>
                <w:t>perating band support</w:t>
              </w:r>
            </w:ins>
          </w:p>
        </w:tc>
        <w:tc>
          <w:tcPr>
            <w:tcW w:w="0" w:type="auto"/>
            <w:tcBorders>
              <w:top w:val="single" w:sz="4" w:space="0" w:color="auto"/>
              <w:left w:val="single" w:sz="4" w:space="0" w:color="auto"/>
              <w:bottom w:val="single" w:sz="4" w:space="0" w:color="auto"/>
              <w:right w:val="single" w:sz="4" w:space="0" w:color="auto"/>
            </w:tcBorders>
          </w:tcPr>
          <w:p w14:paraId="7F02980F" w14:textId="77777777" w:rsidR="00BC456D" w:rsidRDefault="00BC456D" w:rsidP="00BC456D">
            <w:pPr>
              <w:pStyle w:val="Caption"/>
              <w:rPr>
                <w:ins w:id="1754" w:author="R4-1809516" w:date="2018-07-11T17:32:00Z"/>
                <w:rFonts w:ascii="Arial" w:hAnsi="Arial" w:cs="Arial"/>
                <w:b w:val="0"/>
                <w:sz w:val="18"/>
                <w:szCs w:val="18"/>
                <w:lang w:val="en-GB"/>
              </w:rPr>
            </w:pPr>
            <w:ins w:id="1755" w:author="R4-1809516" w:date="2018-07-11T17:32:00Z">
              <w:r>
                <w:rPr>
                  <w:rFonts w:ascii="Arial" w:hAnsi="Arial" w:cs="Arial"/>
                  <w:b w:val="0"/>
                  <w:sz w:val="18"/>
                  <w:szCs w:val="18"/>
                  <w:lang w:val="en-GB"/>
                </w:rPr>
                <w:t>NR</w:t>
              </w:r>
              <w:r w:rsidRPr="002100CB">
                <w:rPr>
                  <w:rFonts w:ascii="Arial" w:hAnsi="Arial" w:cs="Arial"/>
                  <w:b w:val="0"/>
                  <w:sz w:val="18"/>
                  <w:szCs w:val="18"/>
                  <w:lang w:val="en-GB"/>
                </w:rPr>
                <w:t xml:space="preserve"> operating band(s) supported by the</w:t>
              </w:r>
              <w:r>
                <w:rPr>
                  <w:rFonts w:ascii="Arial" w:hAnsi="Arial" w:cs="Arial"/>
                  <w:b w:val="0"/>
                  <w:sz w:val="18"/>
                  <w:szCs w:val="18"/>
                  <w:lang w:val="en-GB"/>
                </w:rPr>
                <w:t xml:space="preserve"> BS. Supported bands</w:t>
              </w:r>
              <w:r w:rsidRPr="002100CB">
                <w:rPr>
                  <w:rFonts w:ascii="Arial" w:hAnsi="Arial" w:cs="Arial"/>
                  <w:b w:val="0"/>
                  <w:sz w:val="18"/>
                  <w:szCs w:val="18"/>
                  <w:lang w:val="en-GB"/>
                </w:rPr>
                <w:t xml:space="preserve"> declared for every beam identified in D9.3.</w:t>
              </w:r>
            </w:ins>
          </w:p>
          <w:p w14:paraId="07325CFC" w14:textId="21908272" w:rsidR="00BC456D" w:rsidRPr="002100CB" w:rsidRDefault="00BC456D" w:rsidP="00BC456D">
            <w:pPr>
              <w:pStyle w:val="TAN"/>
              <w:rPr>
                <w:ins w:id="1756" w:author="R4-1809516" w:date="2018-07-11T17:32:00Z"/>
                <w:rFonts w:cs="Arial"/>
                <w:szCs w:val="18"/>
              </w:rPr>
            </w:pPr>
            <w:ins w:id="1757" w:author="R4-1809516" w:date="2018-07-11T17:32:00Z">
              <w:r w:rsidRPr="00F4461A">
                <w:t xml:space="preserve">NOTE </w:t>
              </w:r>
              <w:r>
                <w:t>4</w:t>
              </w:r>
              <w:r w:rsidRPr="00F4461A">
                <w:t>:</w:t>
              </w:r>
              <w:r>
                <w:t xml:space="preserve"> T</w:t>
              </w:r>
              <w:r w:rsidRPr="00F4461A">
                <w:t>hese operating bands are related to their respective si</w:t>
              </w:r>
              <w:r>
                <w:t>n</w:t>
              </w:r>
              <w:r w:rsidRPr="00F4461A">
                <w:t>gle</w:t>
              </w:r>
              <w:r w:rsidRPr="00F4461A">
                <w:noBreakHyphen/>
                <w:t>band RIBs.</w:t>
              </w:r>
            </w:ins>
          </w:p>
        </w:tc>
        <w:tc>
          <w:tcPr>
            <w:tcW w:w="0" w:type="auto"/>
            <w:tcBorders>
              <w:top w:val="single" w:sz="4" w:space="0" w:color="auto"/>
              <w:left w:val="single" w:sz="4" w:space="0" w:color="auto"/>
              <w:bottom w:val="single" w:sz="4" w:space="0" w:color="auto"/>
              <w:right w:val="single" w:sz="4" w:space="0" w:color="auto"/>
            </w:tcBorders>
          </w:tcPr>
          <w:p w14:paraId="3225E20D" w14:textId="3FE900CB" w:rsidR="00BC456D" w:rsidRPr="0015261C" w:rsidRDefault="00BC456D" w:rsidP="00BC456D">
            <w:pPr>
              <w:pStyle w:val="TAL"/>
              <w:jc w:val="center"/>
              <w:rPr>
                <w:ins w:id="1758" w:author="R4-1809516" w:date="2018-07-11T17:32:00Z"/>
                <w:rFonts w:cs="Arial"/>
                <w:szCs w:val="18"/>
              </w:rPr>
            </w:pPr>
            <w:ins w:id="1759" w:author="R4-1809516" w:date="2018-07-11T17:32:00Z">
              <w:r w:rsidRPr="001B0A75">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725DDC08" w14:textId="68D03A1E" w:rsidR="00BC456D" w:rsidRPr="0015261C" w:rsidRDefault="00BC456D" w:rsidP="00BC456D">
            <w:pPr>
              <w:pStyle w:val="TAL"/>
              <w:jc w:val="center"/>
              <w:rPr>
                <w:ins w:id="1760" w:author="R4-1809516" w:date="2018-07-11T17:32:00Z"/>
                <w:rFonts w:cs="Arial"/>
                <w:szCs w:val="18"/>
              </w:rPr>
            </w:pPr>
            <w:ins w:id="1761" w:author="R4-1809516" w:date="2018-07-11T17:32:00Z">
              <w:r w:rsidRPr="00C211F2">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15CF1628" w14:textId="175290F4" w:rsidR="00BC456D" w:rsidRPr="0015261C" w:rsidRDefault="00BC456D" w:rsidP="00BC456D">
            <w:pPr>
              <w:pStyle w:val="TAL"/>
              <w:jc w:val="center"/>
              <w:rPr>
                <w:ins w:id="1762" w:author="R4-1809516" w:date="2018-07-11T17:32:00Z"/>
                <w:rFonts w:cs="Arial"/>
                <w:szCs w:val="18"/>
              </w:rPr>
            </w:pPr>
            <w:ins w:id="1763" w:author="R4-1809516" w:date="2018-07-11T17:32:00Z">
              <w:r w:rsidRPr="00C211F2">
                <w:rPr>
                  <w:rFonts w:cs="Arial"/>
                  <w:szCs w:val="18"/>
                </w:rPr>
                <w:t>x</w:t>
              </w:r>
            </w:ins>
          </w:p>
        </w:tc>
      </w:tr>
      <w:tr w:rsidR="00BC456D" w14:paraId="0C086CA8" w14:textId="77777777" w:rsidTr="00BC456D">
        <w:trPr>
          <w:jc w:val="center"/>
          <w:ins w:id="1764"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1DD19D00" w14:textId="3A3D1C35" w:rsidR="00BC456D" w:rsidRPr="002100CB" w:rsidRDefault="00BC456D" w:rsidP="00BC456D">
            <w:pPr>
              <w:pStyle w:val="TAL"/>
              <w:rPr>
                <w:ins w:id="1765" w:author="R4-1809516" w:date="2018-07-11T17:32:00Z"/>
                <w:rFonts w:cs="Arial"/>
                <w:szCs w:val="18"/>
              </w:rPr>
            </w:pPr>
            <w:ins w:id="1766" w:author="R4-1809516" w:date="2018-07-11T17:32:00Z">
              <w:r w:rsidRPr="002100CB">
                <w:rPr>
                  <w:rFonts w:cs="Arial"/>
                  <w:szCs w:val="18"/>
                </w:rPr>
                <w:t>D9.5</w:t>
              </w:r>
            </w:ins>
          </w:p>
        </w:tc>
        <w:tc>
          <w:tcPr>
            <w:tcW w:w="0" w:type="auto"/>
            <w:tcBorders>
              <w:top w:val="single" w:sz="4" w:space="0" w:color="auto"/>
              <w:left w:val="single" w:sz="4" w:space="0" w:color="auto"/>
              <w:bottom w:val="single" w:sz="4" w:space="0" w:color="auto"/>
              <w:right w:val="single" w:sz="4" w:space="0" w:color="auto"/>
            </w:tcBorders>
          </w:tcPr>
          <w:p w14:paraId="0D80C253" w14:textId="556FF96A" w:rsidR="00BC456D" w:rsidRDefault="00BC456D" w:rsidP="00BC456D">
            <w:pPr>
              <w:pStyle w:val="TAL"/>
              <w:rPr>
                <w:ins w:id="1767" w:author="R4-1809516" w:date="2018-07-11T17:32:00Z"/>
                <w:rFonts w:cs="Arial"/>
                <w:szCs w:val="18"/>
              </w:rPr>
            </w:pPr>
            <w:ins w:id="1768" w:author="R4-1809516" w:date="2018-07-11T17:32:00Z">
              <w:r w:rsidRPr="000A0EF9">
                <w:rPr>
                  <w:rFonts w:cs="Arial"/>
                  <w:szCs w:val="18"/>
                </w:rPr>
                <w:t>BS requirements set</w:t>
              </w:r>
            </w:ins>
          </w:p>
        </w:tc>
        <w:tc>
          <w:tcPr>
            <w:tcW w:w="0" w:type="auto"/>
            <w:tcBorders>
              <w:top w:val="single" w:sz="4" w:space="0" w:color="auto"/>
              <w:left w:val="single" w:sz="4" w:space="0" w:color="auto"/>
              <w:bottom w:val="single" w:sz="4" w:space="0" w:color="auto"/>
              <w:right w:val="single" w:sz="4" w:space="0" w:color="auto"/>
            </w:tcBorders>
          </w:tcPr>
          <w:p w14:paraId="1FAB9BE8" w14:textId="43C04162" w:rsidR="00BC456D" w:rsidRDefault="00BC456D" w:rsidP="00BC456D">
            <w:pPr>
              <w:pStyle w:val="TAL"/>
              <w:rPr>
                <w:ins w:id="1769" w:author="R4-1809516" w:date="2018-07-11T17:32:00Z"/>
              </w:rPr>
            </w:pPr>
            <w:ins w:id="1770" w:author="R4-1809516" w:date="2018-07-11T17:32:00Z">
              <w:r w:rsidRPr="00B55E53">
                <w:t xml:space="preserve">Declaration of </w:t>
              </w:r>
              <w:r w:rsidRPr="00B55E53">
                <w:rPr>
                  <w:lang w:eastAsia="sv-SE"/>
                </w:rPr>
                <w:t xml:space="preserve">one of the NR </w:t>
              </w:r>
              <w:r w:rsidRPr="00B55E53">
                <w:t xml:space="preserve">base station </w:t>
              </w:r>
              <w:r w:rsidRPr="00B55E53">
                <w:rPr>
                  <w:i/>
                  <w:lang w:eastAsia="sv-SE"/>
                </w:rPr>
                <w:t>requirement’s set</w:t>
              </w:r>
              <w:r w:rsidRPr="00B55E53">
                <w:rPr>
                  <w:lang w:eastAsia="sv-SE"/>
                </w:rPr>
                <w:t xml:space="preserve"> as defined for </w:t>
              </w:r>
              <w:r w:rsidRPr="00B55E53">
                <w:rPr>
                  <w:i/>
                  <w:lang w:eastAsia="sv-SE"/>
                </w:rPr>
                <w:t>BS type 1-H</w:t>
              </w:r>
              <w:r w:rsidRPr="00B55E53">
                <w:rPr>
                  <w:lang w:eastAsia="sv-SE"/>
                </w:rPr>
                <w:t xml:space="preserve">, </w:t>
              </w:r>
              <w:r w:rsidRPr="00B55E53">
                <w:rPr>
                  <w:i/>
                  <w:lang w:eastAsia="sv-SE"/>
                </w:rPr>
                <w:t>BS type 1-O</w:t>
              </w:r>
              <w:r w:rsidRPr="00B55E53">
                <w:rPr>
                  <w:lang w:eastAsia="sv-SE"/>
                </w:rPr>
                <w:t xml:space="preserve">, </w:t>
              </w:r>
              <w:r w:rsidRPr="00B55E53">
                <w:rPr>
                  <w:i/>
                  <w:lang w:eastAsia="sv-SE"/>
                </w:rPr>
                <w:t>or BS type 2-O</w:t>
              </w:r>
              <w:r w:rsidRPr="00B55E53">
                <w:t>.</w:t>
              </w:r>
            </w:ins>
          </w:p>
        </w:tc>
        <w:tc>
          <w:tcPr>
            <w:tcW w:w="0" w:type="auto"/>
            <w:tcBorders>
              <w:top w:val="single" w:sz="4" w:space="0" w:color="auto"/>
              <w:left w:val="single" w:sz="4" w:space="0" w:color="auto"/>
              <w:bottom w:val="single" w:sz="4" w:space="0" w:color="auto"/>
              <w:right w:val="single" w:sz="4" w:space="0" w:color="auto"/>
            </w:tcBorders>
          </w:tcPr>
          <w:p w14:paraId="1588DE23" w14:textId="41991954" w:rsidR="00BC456D" w:rsidRPr="001B0A75" w:rsidRDefault="00BC456D" w:rsidP="00BC456D">
            <w:pPr>
              <w:pStyle w:val="TAL"/>
              <w:jc w:val="center"/>
              <w:rPr>
                <w:ins w:id="1771" w:author="R4-1809516" w:date="2018-07-11T17:32:00Z"/>
                <w:rFonts w:cs="Arial"/>
                <w:szCs w:val="18"/>
              </w:rPr>
            </w:pPr>
            <w:ins w:id="1772" w:author="R4-1809516" w:date="2018-07-11T17:32:00Z">
              <w:r w:rsidRPr="000B7F96">
                <w:rPr>
                  <w:rFonts w:cs="Arial"/>
                  <w:szCs w:val="18"/>
                </w:rPr>
                <w:t>c</w:t>
              </w:r>
            </w:ins>
          </w:p>
        </w:tc>
        <w:tc>
          <w:tcPr>
            <w:tcW w:w="0" w:type="auto"/>
            <w:tcBorders>
              <w:top w:val="single" w:sz="4" w:space="0" w:color="auto"/>
              <w:left w:val="single" w:sz="4" w:space="0" w:color="auto"/>
              <w:bottom w:val="single" w:sz="4" w:space="0" w:color="auto"/>
              <w:right w:val="single" w:sz="4" w:space="0" w:color="auto"/>
            </w:tcBorders>
          </w:tcPr>
          <w:p w14:paraId="3EBEA9CD" w14:textId="296D855B" w:rsidR="00BC456D" w:rsidRPr="00C211F2" w:rsidRDefault="00BC456D" w:rsidP="00BC456D">
            <w:pPr>
              <w:pStyle w:val="TAL"/>
              <w:jc w:val="center"/>
              <w:rPr>
                <w:ins w:id="1773" w:author="R4-1809516" w:date="2018-07-11T17:32:00Z"/>
                <w:rFonts w:cs="Arial"/>
                <w:szCs w:val="18"/>
              </w:rPr>
            </w:pPr>
            <w:ins w:id="1774" w:author="R4-1809516" w:date="2018-07-11T17:32:00Z">
              <w:r w:rsidRPr="00C211F2">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3384E315" w14:textId="69A1C5BA" w:rsidR="00BC456D" w:rsidRPr="00C211F2" w:rsidRDefault="00BC456D" w:rsidP="00BC456D">
            <w:pPr>
              <w:pStyle w:val="TAL"/>
              <w:jc w:val="center"/>
              <w:rPr>
                <w:ins w:id="1775" w:author="R4-1809516" w:date="2018-07-11T17:32:00Z"/>
                <w:rFonts w:cs="Arial"/>
                <w:szCs w:val="18"/>
              </w:rPr>
            </w:pPr>
            <w:ins w:id="1776" w:author="R4-1809516" w:date="2018-07-11T17:32:00Z">
              <w:r w:rsidRPr="00C211F2">
                <w:rPr>
                  <w:rFonts w:cs="Arial"/>
                  <w:szCs w:val="18"/>
                </w:rPr>
                <w:t>x</w:t>
              </w:r>
            </w:ins>
          </w:p>
        </w:tc>
      </w:tr>
      <w:tr w:rsidR="00BC456D" w14:paraId="00807121" w14:textId="77777777" w:rsidTr="00BC456D">
        <w:trPr>
          <w:jc w:val="center"/>
          <w:ins w:id="1777"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46136AA8" w14:textId="5A80AC9E" w:rsidR="00BC456D" w:rsidRPr="002100CB" w:rsidRDefault="00BC456D" w:rsidP="00BC456D">
            <w:pPr>
              <w:pStyle w:val="TAL"/>
              <w:rPr>
                <w:ins w:id="1778" w:author="R4-1809516" w:date="2018-07-11T17:32:00Z"/>
                <w:rFonts w:cs="Arial"/>
                <w:szCs w:val="18"/>
              </w:rPr>
            </w:pPr>
            <w:ins w:id="1779" w:author="R4-1809516" w:date="2018-07-11T17:32:00Z">
              <w:r w:rsidRPr="002100CB">
                <w:rPr>
                  <w:rFonts w:cs="Arial"/>
                  <w:szCs w:val="18"/>
                </w:rPr>
                <w:t>D9.6</w:t>
              </w:r>
            </w:ins>
          </w:p>
        </w:tc>
        <w:tc>
          <w:tcPr>
            <w:tcW w:w="0" w:type="auto"/>
            <w:tcBorders>
              <w:top w:val="single" w:sz="4" w:space="0" w:color="auto"/>
              <w:left w:val="single" w:sz="4" w:space="0" w:color="auto"/>
              <w:bottom w:val="single" w:sz="4" w:space="0" w:color="auto"/>
              <w:right w:val="single" w:sz="4" w:space="0" w:color="auto"/>
            </w:tcBorders>
          </w:tcPr>
          <w:p w14:paraId="71EF887E" w14:textId="156B1AFE" w:rsidR="00BC456D" w:rsidRPr="000A0EF9" w:rsidRDefault="00BC456D" w:rsidP="00BC456D">
            <w:pPr>
              <w:pStyle w:val="TAL"/>
              <w:rPr>
                <w:ins w:id="1780" w:author="R4-1809516" w:date="2018-07-11T17:32:00Z"/>
                <w:rFonts w:cs="Arial"/>
                <w:szCs w:val="18"/>
              </w:rPr>
            </w:pPr>
            <w:ins w:id="1781" w:author="R4-1809516" w:date="2018-07-11T17:32:00Z">
              <w:r>
                <w:rPr>
                  <w:rFonts w:cs="Arial"/>
                  <w:szCs w:val="18"/>
                </w:rPr>
                <w:t>NR BS</w:t>
              </w:r>
              <w:r w:rsidRPr="002100CB">
                <w:rPr>
                  <w:rFonts w:cs="Arial"/>
                  <w:szCs w:val="18"/>
                </w:rPr>
                <w:t xml:space="preserve"> channel band width</w:t>
              </w:r>
              <w:r>
                <w:rPr>
                  <w:rFonts w:cs="Arial"/>
                  <w:szCs w:val="18"/>
                </w:rPr>
                <w:t xml:space="preserve"> and SCS</w:t>
              </w:r>
              <w:r w:rsidRPr="002100CB">
                <w:rPr>
                  <w:rFonts w:cs="Arial"/>
                  <w:szCs w:val="18"/>
                </w:rPr>
                <w:t xml:space="preserve"> support</w:t>
              </w:r>
            </w:ins>
          </w:p>
        </w:tc>
        <w:tc>
          <w:tcPr>
            <w:tcW w:w="0" w:type="auto"/>
            <w:tcBorders>
              <w:top w:val="single" w:sz="4" w:space="0" w:color="auto"/>
              <w:left w:val="single" w:sz="4" w:space="0" w:color="auto"/>
              <w:bottom w:val="single" w:sz="4" w:space="0" w:color="auto"/>
              <w:right w:val="single" w:sz="4" w:space="0" w:color="auto"/>
            </w:tcBorders>
          </w:tcPr>
          <w:p w14:paraId="0D544555" w14:textId="48F74F4D" w:rsidR="00BC456D" w:rsidRPr="00B55E53" w:rsidRDefault="00BC456D" w:rsidP="00BC456D">
            <w:pPr>
              <w:pStyle w:val="TAL"/>
              <w:rPr>
                <w:ins w:id="1782" w:author="R4-1809516" w:date="2018-07-11T17:32:00Z"/>
              </w:rPr>
            </w:pPr>
            <w:ins w:id="1783" w:author="R4-1809516" w:date="2018-07-11T17:32:00Z">
              <w:r>
                <w:t>NR BS</w:t>
              </w:r>
              <w:r w:rsidRPr="002100CB">
                <w:t xml:space="preserve"> channel bandwidth </w:t>
              </w:r>
              <w:r>
                <w:t xml:space="preserve">and SCS </w:t>
              </w:r>
              <w:r w:rsidRPr="002100CB">
                <w:t>supported</w:t>
              </w:r>
              <w:r>
                <w:t>. Declared</w:t>
              </w:r>
              <w:r w:rsidRPr="002100CB">
                <w:t xml:space="preserve"> for each beam </w:t>
              </w:r>
              <w:r>
                <w:t xml:space="preserve">(D9.3) </w:t>
              </w:r>
              <w:r w:rsidRPr="002100CB">
                <w:t xml:space="preserve">and </w:t>
              </w:r>
              <w:r>
                <w:t xml:space="preserve">each </w:t>
              </w:r>
              <w:r w:rsidRPr="002100CB">
                <w:t xml:space="preserve">operating band </w:t>
              </w:r>
              <w:r>
                <w:t>(</w:t>
              </w:r>
              <w:r w:rsidRPr="002100CB">
                <w:t>D9.</w:t>
              </w:r>
              <w:r>
                <w:t>4)</w:t>
              </w:r>
              <w:r w:rsidRPr="002100CB">
                <w:t>.</w:t>
              </w:r>
            </w:ins>
          </w:p>
        </w:tc>
        <w:tc>
          <w:tcPr>
            <w:tcW w:w="0" w:type="auto"/>
            <w:tcBorders>
              <w:top w:val="single" w:sz="4" w:space="0" w:color="auto"/>
              <w:left w:val="single" w:sz="4" w:space="0" w:color="auto"/>
              <w:bottom w:val="single" w:sz="4" w:space="0" w:color="auto"/>
              <w:right w:val="single" w:sz="4" w:space="0" w:color="auto"/>
            </w:tcBorders>
          </w:tcPr>
          <w:p w14:paraId="74F49595" w14:textId="52AA0C52" w:rsidR="00BC456D" w:rsidRPr="000B7F96" w:rsidRDefault="00BC456D" w:rsidP="00BC456D">
            <w:pPr>
              <w:pStyle w:val="TAL"/>
              <w:jc w:val="center"/>
              <w:rPr>
                <w:ins w:id="1784" w:author="R4-1809516" w:date="2018-07-11T17:32:00Z"/>
                <w:rFonts w:cs="Arial"/>
                <w:szCs w:val="18"/>
              </w:rPr>
            </w:pPr>
            <w:ins w:id="1785" w:author="R4-1809516" w:date="2018-07-11T17:32:00Z">
              <w:r w:rsidRPr="000B7F96">
                <w:rPr>
                  <w:rFonts w:cs="Arial"/>
                  <w:szCs w:val="18"/>
                </w:rPr>
                <w:t>c</w:t>
              </w:r>
            </w:ins>
          </w:p>
        </w:tc>
        <w:tc>
          <w:tcPr>
            <w:tcW w:w="0" w:type="auto"/>
            <w:tcBorders>
              <w:top w:val="single" w:sz="4" w:space="0" w:color="auto"/>
              <w:left w:val="single" w:sz="4" w:space="0" w:color="auto"/>
              <w:bottom w:val="single" w:sz="4" w:space="0" w:color="auto"/>
              <w:right w:val="single" w:sz="4" w:space="0" w:color="auto"/>
            </w:tcBorders>
          </w:tcPr>
          <w:p w14:paraId="661B6ECF" w14:textId="60A78D57" w:rsidR="00BC456D" w:rsidRPr="00C211F2" w:rsidRDefault="00BC456D" w:rsidP="00BC456D">
            <w:pPr>
              <w:pStyle w:val="TAL"/>
              <w:jc w:val="center"/>
              <w:rPr>
                <w:ins w:id="1786" w:author="R4-1809516" w:date="2018-07-11T17:32:00Z"/>
                <w:rFonts w:cs="Arial"/>
                <w:szCs w:val="18"/>
              </w:rPr>
            </w:pPr>
            <w:ins w:id="1787" w:author="R4-1809516" w:date="2018-07-11T17:32:00Z">
              <w:r w:rsidRPr="00C211F2">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4576FACD" w14:textId="16E61D7F" w:rsidR="00BC456D" w:rsidRPr="00C211F2" w:rsidRDefault="00BC456D" w:rsidP="00BC456D">
            <w:pPr>
              <w:pStyle w:val="TAL"/>
              <w:jc w:val="center"/>
              <w:rPr>
                <w:ins w:id="1788" w:author="R4-1809516" w:date="2018-07-11T17:32:00Z"/>
                <w:rFonts w:cs="Arial"/>
                <w:szCs w:val="18"/>
              </w:rPr>
            </w:pPr>
            <w:ins w:id="1789" w:author="R4-1809516" w:date="2018-07-11T17:32:00Z">
              <w:r w:rsidRPr="00C211F2">
                <w:rPr>
                  <w:rFonts w:cs="Arial"/>
                  <w:szCs w:val="18"/>
                </w:rPr>
                <w:t>x</w:t>
              </w:r>
            </w:ins>
          </w:p>
        </w:tc>
      </w:tr>
      <w:tr w:rsidR="00BC456D" w14:paraId="5B8AC701" w14:textId="77777777" w:rsidTr="00BC456D">
        <w:trPr>
          <w:jc w:val="center"/>
          <w:ins w:id="1790"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537325AE" w14:textId="76015EAE" w:rsidR="00BC456D" w:rsidRPr="002100CB" w:rsidRDefault="00BC456D" w:rsidP="00BC456D">
            <w:pPr>
              <w:pStyle w:val="TAL"/>
              <w:rPr>
                <w:ins w:id="1791" w:author="R4-1809516" w:date="2018-07-11T17:32:00Z"/>
                <w:rFonts w:cs="Arial"/>
                <w:szCs w:val="18"/>
              </w:rPr>
            </w:pPr>
            <w:ins w:id="1792" w:author="R4-1809516" w:date="2018-07-11T17:32:00Z">
              <w:r w:rsidRPr="002100CB">
                <w:rPr>
                  <w:rFonts w:cs="Arial"/>
                  <w:szCs w:val="18"/>
                </w:rPr>
                <w:t>D9.7</w:t>
              </w:r>
            </w:ins>
          </w:p>
        </w:tc>
        <w:tc>
          <w:tcPr>
            <w:tcW w:w="0" w:type="auto"/>
            <w:tcBorders>
              <w:top w:val="single" w:sz="4" w:space="0" w:color="auto"/>
              <w:left w:val="single" w:sz="4" w:space="0" w:color="auto"/>
              <w:bottom w:val="single" w:sz="4" w:space="0" w:color="auto"/>
              <w:right w:val="single" w:sz="4" w:space="0" w:color="auto"/>
            </w:tcBorders>
          </w:tcPr>
          <w:p w14:paraId="0379694B" w14:textId="2D9A39F0" w:rsidR="00BC456D" w:rsidRDefault="00BC456D" w:rsidP="00BC456D">
            <w:pPr>
              <w:pStyle w:val="TAL"/>
              <w:rPr>
                <w:ins w:id="1793" w:author="R4-1809516" w:date="2018-07-11T17:32:00Z"/>
                <w:rFonts w:cs="Arial"/>
                <w:szCs w:val="18"/>
              </w:rPr>
            </w:pPr>
            <w:ins w:id="1794" w:author="R4-1809516" w:date="2018-07-11T17:32:00Z">
              <w:r w:rsidRPr="002100CB">
                <w:rPr>
                  <w:rFonts w:cs="Arial"/>
                  <w:szCs w:val="18"/>
                </w:rPr>
                <w:t>Reference beam direction pair</w:t>
              </w:r>
            </w:ins>
          </w:p>
        </w:tc>
        <w:tc>
          <w:tcPr>
            <w:tcW w:w="0" w:type="auto"/>
            <w:tcBorders>
              <w:top w:val="single" w:sz="4" w:space="0" w:color="auto"/>
              <w:left w:val="single" w:sz="4" w:space="0" w:color="auto"/>
              <w:bottom w:val="single" w:sz="4" w:space="0" w:color="auto"/>
              <w:right w:val="single" w:sz="4" w:space="0" w:color="auto"/>
            </w:tcBorders>
          </w:tcPr>
          <w:p w14:paraId="63C916FE" w14:textId="10AD886D" w:rsidR="00BC456D" w:rsidRDefault="00BC456D" w:rsidP="00BC456D">
            <w:pPr>
              <w:pStyle w:val="TAL"/>
              <w:rPr>
                <w:ins w:id="1795" w:author="R4-1809516" w:date="2018-07-11T17:32:00Z"/>
              </w:rPr>
            </w:pPr>
            <w:ins w:id="1796" w:author="R4-1809516" w:date="2018-07-11T17:32:00Z">
              <w:r w:rsidRPr="002100CB">
                <w:t>The beam direction pair, describing the reference beam peak direction and the reference beam centre direction. Declared for every beam</w:t>
              </w:r>
              <w:r>
                <w:t xml:space="preserve"> (D9.3).</w:t>
              </w:r>
            </w:ins>
          </w:p>
        </w:tc>
        <w:tc>
          <w:tcPr>
            <w:tcW w:w="0" w:type="auto"/>
            <w:tcBorders>
              <w:top w:val="single" w:sz="4" w:space="0" w:color="auto"/>
              <w:left w:val="single" w:sz="4" w:space="0" w:color="auto"/>
              <w:bottom w:val="single" w:sz="4" w:space="0" w:color="auto"/>
              <w:right w:val="single" w:sz="4" w:space="0" w:color="auto"/>
            </w:tcBorders>
          </w:tcPr>
          <w:p w14:paraId="348409AE" w14:textId="6C578813" w:rsidR="00BC456D" w:rsidRPr="000B7F96" w:rsidRDefault="00BC456D" w:rsidP="00BC456D">
            <w:pPr>
              <w:pStyle w:val="TAL"/>
              <w:jc w:val="center"/>
              <w:rPr>
                <w:ins w:id="1797" w:author="R4-1809516" w:date="2018-07-11T17:32:00Z"/>
                <w:rFonts w:cs="Arial"/>
                <w:szCs w:val="18"/>
              </w:rPr>
            </w:pPr>
            <w:ins w:id="1798" w:author="R4-1809516" w:date="2018-07-11T17:32:00Z">
              <w:r w:rsidRPr="00C211F2">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48743845" w14:textId="750C2FDE" w:rsidR="00BC456D" w:rsidRPr="00C211F2" w:rsidRDefault="00BC456D" w:rsidP="00BC456D">
            <w:pPr>
              <w:pStyle w:val="TAL"/>
              <w:jc w:val="center"/>
              <w:rPr>
                <w:ins w:id="1799" w:author="R4-1809516" w:date="2018-07-11T17:32:00Z"/>
                <w:rFonts w:cs="Arial"/>
                <w:szCs w:val="18"/>
              </w:rPr>
            </w:pPr>
            <w:ins w:id="1800" w:author="R4-1809516" w:date="2018-07-11T17:32:00Z">
              <w:r w:rsidRPr="00C211F2">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2D9F83A9" w14:textId="6F95584C" w:rsidR="00BC456D" w:rsidRPr="00C211F2" w:rsidRDefault="00BC456D" w:rsidP="00BC456D">
            <w:pPr>
              <w:pStyle w:val="TAL"/>
              <w:jc w:val="center"/>
              <w:rPr>
                <w:ins w:id="1801" w:author="R4-1809516" w:date="2018-07-11T17:32:00Z"/>
                <w:rFonts w:cs="Arial"/>
                <w:szCs w:val="18"/>
              </w:rPr>
            </w:pPr>
            <w:ins w:id="1802" w:author="R4-1809516" w:date="2018-07-11T17:32:00Z">
              <w:r w:rsidRPr="00C211F2">
                <w:rPr>
                  <w:rFonts w:cs="Arial"/>
                  <w:szCs w:val="18"/>
                </w:rPr>
                <w:t>x</w:t>
              </w:r>
            </w:ins>
          </w:p>
        </w:tc>
      </w:tr>
      <w:tr w:rsidR="00BC456D" w14:paraId="20EDFCFF" w14:textId="77777777" w:rsidTr="00BC456D">
        <w:trPr>
          <w:jc w:val="center"/>
          <w:ins w:id="1803"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7425B8E3" w14:textId="650F95CE" w:rsidR="00BC456D" w:rsidRPr="002100CB" w:rsidRDefault="00BC456D" w:rsidP="00BC456D">
            <w:pPr>
              <w:pStyle w:val="TAL"/>
              <w:rPr>
                <w:ins w:id="1804" w:author="R4-1809516" w:date="2018-07-11T17:32:00Z"/>
                <w:rFonts w:cs="Arial"/>
                <w:szCs w:val="18"/>
              </w:rPr>
            </w:pPr>
            <w:ins w:id="1805" w:author="R4-1809516" w:date="2018-07-11T17:32:00Z">
              <w:r w:rsidRPr="002100CB">
                <w:rPr>
                  <w:rFonts w:cs="Arial"/>
                  <w:szCs w:val="18"/>
                </w:rPr>
                <w:t>D9.8</w:t>
              </w:r>
            </w:ins>
          </w:p>
        </w:tc>
        <w:tc>
          <w:tcPr>
            <w:tcW w:w="0" w:type="auto"/>
            <w:tcBorders>
              <w:top w:val="single" w:sz="4" w:space="0" w:color="auto"/>
              <w:left w:val="single" w:sz="4" w:space="0" w:color="auto"/>
              <w:bottom w:val="single" w:sz="4" w:space="0" w:color="auto"/>
              <w:right w:val="single" w:sz="4" w:space="0" w:color="auto"/>
            </w:tcBorders>
          </w:tcPr>
          <w:p w14:paraId="6632C463" w14:textId="21F2F181" w:rsidR="00BC456D" w:rsidRPr="002100CB" w:rsidRDefault="00BC456D" w:rsidP="00BC456D">
            <w:pPr>
              <w:pStyle w:val="TAL"/>
              <w:rPr>
                <w:ins w:id="1806" w:author="R4-1809516" w:date="2018-07-11T17:32:00Z"/>
                <w:rFonts w:cs="Arial"/>
                <w:szCs w:val="18"/>
              </w:rPr>
            </w:pPr>
            <w:ins w:id="1807" w:author="R4-1809516" w:date="2018-07-11T17:32:00Z">
              <w:r w:rsidRPr="002100CB">
                <w:rPr>
                  <w:rFonts w:cs="Arial"/>
                  <w:szCs w:val="18"/>
                  <w:lang w:eastAsia="zh-CN"/>
                </w:rPr>
                <w:t>OTA peak directions set</w:t>
              </w:r>
            </w:ins>
          </w:p>
        </w:tc>
        <w:tc>
          <w:tcPr>
            <w:tcW w:w="0" w:type="auto"/>
            <w:tcBorders>
              <w:top w:val="single" w:sz="4" w:space="0" w:color="auto"/>
              <w:left w:val="single" w:sz="4" w:space="0" w:color="auto"/>
              <w:bottom w:val="single" w:sz="4" w:space="0" w:color="auto"/>
              <w:right w:val="single" w:sz="4" w:space="0" w:color="auto"/>
            </w:tcBorders>
          </w:tcPr>
          <w:p w14:paraId="44A507C5" w14:textId="0027AA66" w:rsidR="00BC456D" w:rsidRPr="002100CB" w:rsidRDefault="00BC456D" w:rsidP="00BC456D">
            <w:pPr>
              <w:pStyle w:val="TAL"/>
              <w:rPr>
                <w:ins w:id="1808" w:author="R4-1809516" w:date="2018-07-11T17:32:00Z"/>
              </w:rPr>
            </w:pPr>
            <w:ins w:id="1809" w:author="R4-1809516" w:date="2018-07-11T17:32:00Z">
              <w:r w:rsidRPr="002100CB">
                <w:t xml:space="preserve">The </w:t>
              </w:r>
              <w:r w:rsidRPr="002100CB">
                <w:rPr>
                  <w:lang w:eastAsia="zh-CN"/>
                </w:rPr>
                <w:t xml:space="preserve">OTA peak </w:t>
              </w:r>
              <w:r w:rsidRPr="002100CB">
                <w:t>directions set for each beam. Declared for every beam identified in D9.3.</w:t>
              </w:r>
            </w:ins>
          </w:p>
        </w:tc>
        <w:tc>
          <w:tcPr>
            <w:tcW w:w="0" w:type="auto"/>
            <w:tcBorders>
              <w:top w:val="single" w:sz="4" w:space="0" w:color="auto"/>
              <w:left w:val="single" w:sz="4" w:space="0" w:color="auto"/>
              <w:bottom w:val="single" w:sz="4" w:space="0" w:color="auto"/>
              <w:right w:val="single" w:sz="4" w:space="0" w:color="auto"/>
            </w:tcBorders>
          </w:tcPr>
          <w:p w14:paraId="0A27E96F" w14:textId="0CC0B7F1" w:rsidR="00BC456D" w:rsidRPr="00C211F2" w:rsidRDefault="00BC456D" w:rsidP="00BC456D">
            <w:pPr>
              <w:pStyle w:val="TAL"/>
              <w:jc w:val="center"/>
              <w:rPr>
                <w:ins w:id="1810" w:author="R4-1809516" w:date="2018-07-11T17:32:00Z"/>
                <w:rFonts w:cs="Arial"/>
                <w:szCs w:val="18"/>
              </w:rPr>
            </w:pPr>
            <w:ins w:id="1811" w:author="R4-1809516" w:date="2018-07-11T17:32:00Z">
              <w:r w:rsidRPr="0015261C">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38330B23" w14:textId="585D4476" w:rsidR="00BC456D" w:rsidRPr="00C211F2" w:rsidRDefault="00BC456D" w:rsidP="00BC456D">
            <w:pPr>
              <w:pStyle w:val="TAL"/>
              <w:jc w:val="center"/>
              <w:rPr>
                <w:ins w:id="1812" w:author="R4-1809516" w:date="2018-07-11T17:32:00Z"/>
                <w:rFonts w:cs="Arial"/>
                <w:szCs w:val="18"/>
              </w:rPr>
            </w:pPr>
            <w:ins w:id="1813" w:author="R4-1809516" w:date="2018-07-11T17:32:00Z">
              <w:r w:rsidRPr="00C211F2">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193EFFF4" w14:textId="0D1835A8" w:rsidR="00BC456D" w:rsidRPr="00C211F2" w:rsidRDefault="00BC456D" w:rsidP="00BC456D">
            <w:pPr>
              <w:pStyle w:val="TAL"/>
              <w:jc w:val="center"/>
              <w:rPr>
                <w:ins w:id="1814" w:author="R4-1809516" w:date="2018-07-11T17:32:00Z"/>
                <w:rFonts w:cs="Arial"/>
                <w:szCs w:val="18"/>
              </w:rPr>
            </w:pPr>
            <w:ins w:id="1815" w:author="R4-1809516" w:date="2018-07-11T17:32:00Z">
              <w:r w:rsidRPr="00C211F2">
                <w:rPr>
                  <w:rFonts w:cs="Arial"/>
                  <w:szCs w:val="18"/>
                </w:rPr>
                <w:t>x</w:t>
              </w:r>
            </w:ins>
          </w:p>
        </w:tc>
      </w:tr>
      <w:tr w:rsidR="00BC456D" w14:paraId="4B8206EF" w14:textId="77777777" w:rsidTr="00BC456D">
        <w:trPr>
          <w:jc w:val="center"/>
          <w:ins w:id="1816"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4E7E9E2D" w14:textId="5650DCDC" w:rsidR="00BC456D" w:rsidRPr="002100CB" w:rsidRDefault="00BC456D" w:rsidP="00BC456D">
            <w:pPr>
              <w:pStyle w:val="TAL"/>
              <w:rPr>
                <w:ins w:id="1817" w:author="R4-1809516" w:date="2018-07-11T17:32:00Z"/>
                <w:rFonts w:cs="Arial"/>
                <w:szCs w:val="18"/>
              </w:rPr>
            </w:pPr>
            <w:ins w:id="1818" w:author="R4-1809516" w:date="2018-07-11T17:32:00Z">
              <w:r w:rsidRPr="002100CB">
                <w:rPr>
                  <w:rFonts w:cs="Arial"/>
                  <w:szCs w:val="18"/>
                </w:rPr>
                <w:lastRenderedPageBreak/>
                <w:t>D9.9</w:t>
              </w:r>
            </w:ins>
          </w:p>
        </w:tc>
        <w:tc>
          <w:tcPr>
            <w:tcW w:w="0" w:type="auto"/>
            <w:tcBorders>
              <w:top w:val="single" w:sz="4" w:space="0" w:color="auto"/>
              <w:left w:val="single" w:sz="4" w:space="0" w:color="auto"/>
              <w:bottom w:val="single" w:sz="4" w:space="0" w:color="auto"/>
              <w:right w:val="single" w:sz="4" w:space="0" w:color="auto"/>
            </w:tcBorders>
          </w:tcPr>
          <w:p w14:paraId="6A870EAB" w14:textId="7735BC2F" w:rsidR="00BC456D" w:rsidRPr="002100CB" w:rsidRDefault="00BC456D" w:rsidP="00BC456D">
            <w:pPr>
              <w:pStyle w:val="TAL"/>
              <w:rPr>
                <w:ins w:id="1819" w:author="R4-1809516" w:date="2018-07-11T17:32:00Z"/>
                <w:rFonts w:cs="Arial"/>
                <w:szCs w:val="18"/>
                <w:lang w:eastAsia="zh-CN"/>
              </w:rPr>
            </w:pPr>
            <w:ins w:id="1820" w:author="R4-1809516" w:date="2018-07-11T17:32:00Z">
              <w:r w:rsidRPr="002100CB">
                <w:rPr>
                  <w:rFonts w:cs="Arial"/>
                  <w:szCs w:val="18"/>
                </w:rPr>
                <w:t>Maximum steering direction(s)</w:t>
              </w:r>
            </w:ins>
          </w:p>
        </w:tc>
        <w:tc>
          <w:tcPr>
            <w:tcW w:w="0" w:type="auto"/>
            <w:tcBorders>
              <w:top w:val="single" w:sz="4" w:space="0" w:color="auto"/>
              <w:left w:val="single" w:sz="4" w:space="0" w:color="auto"/>
              <w:bottom w:val="single" w:sz="4" w:space="0" w:color="auto"/>
              <w:right w:val="single" w:sz="4" w:space="0" w:color="auto"/>
            </w:tcBorders>
          </w:tcPr>
          <w:p w14:paraId="6381563A" w14:textId="77777777" w:rsidR="00BC456D" w:rsidRPr="002100CB" w:rsidRDefault="00BC456D" w:rsidP="00BC456D">
            <w:pPr>
              <w:pStyle w:val="TAL"/>
              <w:keepNext w:val="0"/>
              <w:keepLines w:val="0"/>
              <w:rPr>
                <w:ins w:id="1821" w:author="R4-1809516" w:date="2018-07-11T17:32:00Z"/>
                <w:rFonts w:cs="Arial"/>
                <w:szCs w:val="18"/>
              </w:rPr>
            </w:pPr>
            <w:ins w:id="1822" w:author="R4-1809516" w:date="2018-07-11T17:32:00Z">
              <w:r w:rsidRPr="002100CB">
                <w:rPr>
                  <w:rFonts w:cs="Arial"/>
                  <w:szCs w:val="18"/>
                </w:rPr>
                <w:t xml:space="preserve">The </w:t>
              </w:r>
              <w:r w:rsidRPr="002100CB">
                <w:rPr>
                  <w:rFonts w:cs="Arial"/>
                  <w:i/>
                  <w:szCs w:val="18"/>
                </w:rPr>
                <w:t>beam direction pair(s)</w:t>
              </w:r>
              <w:r w:rsidRPr="002100CB">
                <w:rPr>
                  <w:rFonts w:cs="Arial"/>
                  <w:szCs w:val="18"/>
                </w:rPr>
                <w:t xml:space="preserve"> corresponding to the following points:</w:t>
              </w:r>
            </w:ins>
          </w:p>
          <w:p w14:paraId="73D5D259" w14:textId="77777777" w:rsidR="00BC456D" w:rsidRPr="00F478A9" w:rsidRDefault="00BC456D" w:rsidP="00BC456D">
            <w:pPr>
              <w:pStyle w:val="TAL"/>
              <w:keepNext w:val="0"/>
              <w:keepLines w:val="0"/>
              <w:ind w:left="587" w:hanging="304"/>
              <w:rPr>
                <w:ins w:id="1823" w:author="R4-1809516" w:date="2018-07-11T17:32:00Z"/>
                <w:rFonts w:cs="Arial"/>
                <w:i/>
                <w:szCs w:val="18"/>
              </w:rPr>
            </w:pPr>
            <w:ins w:id="1824" w:author="R4-1809516" w:date="2018-07-11T17:32:00Z">
              <w:r w:rsidRPr="002100CB">
                <w:rPr>
                  <w:rFonts w:cs="Arial"/>
                  <w:szCs w:val="18"/>
                </w:rPr>
                <w:t>1)</w:t>
              </w:r>
              <w:r w:rsidRPr="002100CB">
                <w:rPr>
                  <w:rFonts w:cs="Arial"/>
                  <w:szCs w:val="18"/>
                </w:rPr>
                <w:tab/>
                <w:t xml:space="preserve">The </w:t>
              </w:r>
              <w:r w:rsidRPr="00F478A9">
                <w:rPr>
                  <w:rFonts w:cs="Arial"/>
                  <w:i/>
                  <w:szCs w:val="18"/>
                  <w:lang w:eastAsia="zh-CN"/>
                </w:rPr>
                <w:t>beam peak direction</w:t>
              </w:r>
              <w:r w:rsidRPr="00F478A9">
                <w:rPr>
                  <w:rFonts w:cs="Arial"/>
                  <w:szCs w:val="18"/>
                  <w:lang w:eastAsia="zh-CN"/>
                </w:rPr>
                <w:t xml:space="preserve"> corresponding to the </w:t>
              </w:r>
              <w:r w:rsidRPr="00F478A9">
                <w:rPr>
                  <w:rFonts w:cs="Arial"/>
                  <w:szCs w:val="18"/>
                </w:rPr>
                <w:t xml:space="preserve">maximum steering from the </w:t>
              </w:r>
              <w:r w:rsidRPr="00F478A9">
                <w:rPr>
                  <w:rFonts w:cs="Arial"/>
                  <w:i/>
                  <w:szCs w:val="18"/>
                </w:rPr>
                <w:t>reference beam centre direction</w:t>
              </w:r>
              <w:r w:rsidRPr="00F478A9">
                <w:rPr>
                  <w:rFonts w:cs="Arial"/>
                  <w:szCs w:val="18"/>
                </w:rPr>
                <w:t xml:space="preserve"> in the positive </w:t>
              </w:r>
              <w:r w:rsidRPr="00F478A9">
                <w:rPr>
                  <w:rFonts w:cs="Arial"/>
                  <w:i/>
                  <w:szCs w:val="18"/>
                </w:rPr>
                <w:t>Φ</w:t>
              </w:r>
              <w:r w:rsidRPr="00F478A9">
                <w:rPr>
                  <w:rFonts w:cs="Arial"/>
                  <w:szCs w:val="18"/>
                </w:rPr>
                <w:t xml:space="preserve"> direction, while the </w:t>
              </w:r>
              <w:r w:rsidRPr="00F478A9">
                <w:rPr>
                  <w:rFonts w:cs="Arial"/>
                  <w:i/>
                  <w:szCs w:val="18"/>
                </w:rPr>
                <w:t>θ value being the closest possible to the reference beam centre direction.</w:t>
              </w:r>
            </w:ins>
          </w:p>
          <w:p w14:paraId="6CF39405" w14:textId="77777777" w:rsidR="00BC456D" w:rsidRPr="00142450" w:rsidRDefault="00BC456D" w:rsidP="00BC456D">
            <w:pPr>
              <w:pStyle w:val="TAL"/>
              <w:keepNext w:val="0"/>
              <w:keepLines w:val="0"/>
              <w:ind w:left="587" w:hanging="304"/>
              <w:rPr>
                <w:ins w:id="1825" w:author="R4-1809516" w:date="2018-07-11T17:32:00Z"/>
                <w:rFonts w:cs="Arial"/>
                <w:i/>
                <w:szCs w:val="18"/>
              </w:rPr>
            </w:pPr>
            <w:ins w:id="1826" w:author="R4-1809516" w:date="2018-07-11T17:32:00Z">
              <w:r w:rsidRPr="006121C9">
                <w:rPr>
                  <w:rFonts w:cs="Arial"/>
                  <w:szCs w:val="18"/>
                </w:rPr>
                <w:t>2)</w:t>
              </w:r>
              <w:r w:rsidRPr="006121C9">
                <w:rPr>
                  <w:rFonts w:cs="Arial"/>
                  <w:szCs w:val="18"/>
                </w:rPr>
                <w:tab/>
                <w:t xml:space="preserve">The </w:t>
              </w:r>
              <w:r w:rsidRPr="006121C9">
                <w:rPr>
                  <w:rFonts w:cs="Arial"/>
                  <w:szCs w:val="18"/>
                  <w:lang w:eastAsia="zh-CN"/>
                </w:rPr>
                <w:t xml:space="preserve">beam peak direction corresponding to the </w:t>
              </w:r>
              <w:r w:rsidRPr="006121C9">
                <w:rPr>
                  <w:rFonts w:cs="Arial"/>
                  <w:szCs w:val="18"/>
                </w:rPr>
                <w:t xml:space="preserve">maximum steering from the reference beam centre direction in the negative </w:t>
              </w:r>
              <w:r w:rsidRPr="00D34133">
                <w:rPr>
                  <w:rFonts w:cs="Arial"/>
                  <w:i/>
                  <w:szCs w:val="18"/>
                </w:rPr>
                <w:t>Φ</w:t>
              </w:r>
              <w:r w:rsidRPr="00D34133">
                <w:rPr>
                  <w:rFonts w:cs="Arial"/>
                  <w:szCs w:val="18"/>
                </w:rPr>
                <w:t xml:space="preserve"> direction, while the </w:t>
              </w:r>
              <w:r w:rsidRPr="00D34133">
                <w:rPr>
                  <w:rFonts w:cs="Arial"/>
                  <w:i/>
                  <w:szCs w:val="18"/>
                </w:rPr>
                <w:t xml:space="preserve">θ value being the closest possible to the </w:t>
              </w:r>
              <w:r w:rsidRPr="00142450">
                <w:rPr>
                  <w:rFonts w:cs="Arial"/>
                  <w:szCs w:val="18"/>
                </w:rPr>
                <w:t>reference beam centre direction</w:t>
              </w:r>
              <w:r w:rsidRPr="00142450">
                <w:rPr>
                  <w:rFonts w:cs="Arial"/>
                  <w:i/>
                  <w:szCs w:val="18"/>
                </w:rPr>
                <w:t>.</w:t>
              </w:r>
            </w:ins>
          </w:p>
          <w:p w14:paraId="57826F0A" w14:textId="77777777" w:rsidR="00BC456D" w:rsidRPr="00E550A2" w:rsidRDefault="00BC456D" w:rsidP="00BC456D">
            <w:pPr>
              <w:pStyle w:val="TAL"/>
              <w:keepNext w:val="0"/>
              <w:keepLines w:val="0"/>
              <w:ind w:left="587" w:hanging="304"/>
              <w:rPr>
                <w:ins w:id="1827" w:author="R4-1809516" w:date="2018-07-11T17:32:00Z"/>
                <w:rFonts w:cs="Arial"/>
                <w:szCs w:val="18"/>
              </w:rPr>
            </w:pPr>
            <w:ins w:id="1828" w:author="R4-1809516" w:date="2018-07-11T17:32:00Z">
              <w:r w:rsidRPr="00142450">
                <w:rPr>
                  <w:rFonts w:cs="Arial"/>
                  <w:szCs w:val="18"/>
                </w:rPr>
                <w:t>3)</w:t>
              </w:r>
              <w:r w:rsidRPr="00142450">
                <w:rPr>
                  <w:rFonts w:cs="Arial"/>
                  <w:szCs w:val="18"/>
                </w:rPr>
                <w:tab/>
                <w:t xml:space="preserve">The </w:t>
              </w:r>
              <w:r w:rsidRPr="00142450">
                <w:rPr>
                  <w:rFonts w:cs="Arial"/>
                  <w:szCs w:val="18"/>
                  <w:lang w:eastAsia="zh-CN"/>
                </w:rPr>
                <w:t xml:space="preserve">beam peak direction corresponding to the </w:t>
              </w:r>
              <w:r w:rsidRPr="00142450">
                <w:rPr>
                  <w:rFonts w:cs="Arial"/>
                  <w:szCs w:val="18"/>
                </w:rPr>
                <w:t xml:space="preserve">maximum steering from the reference beam centre direction in the positive </w:t>
              </w:r>
              <w:r w:rsidRPr="00142450">
                <w:rPr>
                  <w:rFonts w:cs="Arial"/>
                  <w:i/>
                  <w:szCs w:val="18"/>
                </w:rPr>
                <w:t>θ</w:t>
              </w:r>
              <w:r w:rsidRPr="00142450">
                <w:rPr>
                  <w:rFonts w:cs="Arial"/>
                  <w:szCs w:val="18"/>
                </w:rPr>
                <w:t xml:space="preserve"> direction, while the</w:t>
              </w:r>
              <w:r w:rsidRPr="00142450">
                <w:rPr>
                  <w:rFonts w:cs="Arial"/>
                  <w:i/>
                  <w:szCs w:val="18"/>
                </w:rPr>
                <w:t xml:space="preserve"> Φ value being the closest possible to the</w:t>
              </w:r>
              <w:r w:rsidRPr="00E550A2">
                <w:rPr>
                  <w:rFonts w:cs="Arial"/>
                  <w:szCs w:val="18"/>
                </w:rPr>
                <w:t xml:space="preserve"> reference beam centre direction.</w:t>
              </w:r>
            </w:ins>
          </w:p>
          <w:p w14:paraId="41EAA9C6" w14:textId="77777777" w:rsidR="00BC456D" w:rsidRPr="00BE2882" w:rsidRDefault="00BC456D" w:rsidP="00BC456D">
            <w:pPr>
              <w:pStyle w:val="TAL"/>
              <w:keepNext w:val="0"/>
              <w:keepLines w:val="0"/>
              <w:ind w:left="587" w:hanging="304"/>
              <w:rPr>
                <w:ins w:id="1829" w:author="R4-1809516" w:date="2018-07-11T17:32:00Z"/>
                <w:rFonts w:cs="Arial"/>
                <w:i/>
                <w:szCs w:val="18"/>
              </w:rPr>
            </w:pPr>
            <w:ins w:id="1830" w:author="R4-1809516" w:date="2018-07-11T17:32:00Z">
              <w:r w:rsidRPr="008D0E70">
                <w:rPr>
                  <w:rFonts w:cs="Arial"/>
                  <w:szCs w:val="18"/>
                  <w:lang w:eastAsia="zh-CN"/>
                </w:rPr>
                <w:t>4)</w:t>
              </w:r>
              <w:r w:rsidRPr="008D0E70">
                <w:rPr>
                  <w:rFonts w:cs="Arial"/>
                  <w:szCs w:val="18"/>
                  <w:lang w:eastAsia="zh-CN"/>
                </w:rPr>
                <w:tab/>
                <w:t xml:space="preserve">The beam peak direction corresponding to the </w:t>
              </w:r>
              <w:r w:rsidRPr="008D0E70">
                <w:rPr>
                  <w:rFonts w:cs="Arial"/>
                  <w:szCs w:val="18"/>
                </w:rPr>
                <w:t xml:space="preserve">maximum steering from the reference beam centre direction in the negative </w:t>
              </w:r>
              <w:r w:rsidRPr="00BE2882">
                <w:rPr>
                  <w:rFonts w:cs="Arial"/>
                  <w:i/>
                  <w:szCs w:val="18"/>
                </w:rPr>
                <w:t>θ</w:t>
              </w:r>
              <w:r w:rsidRPr="00BE2882">
                <w:rPr>
                  <w:rFonts w:cs="Arial"/>
                  <w:szCs w:val="18"/>
                </w:rPr>
                <w:t xml:space="preserve"> direction, while the </w:t>
              </w:r>
              <w:r w:rsidRPr="00BE2882">
                <w:rPr>
                  <w:rFonts w:cs="Arial"/>
                  <w:i/>
                  <w:szCs w:val="18"/>
                </w:rPr>
                <w:t xml:space="preserve">Φ value being the closest possible to the </w:t>
              </w:r>
              <w:r w:rsidRPr="00BE2882">
                <w:rPr>
                  <w:rFonts w:cs="Arial"/>
                  <w:szCs w:val="18"/>
                </w:rPr>
                <w:t>reference beam centre direction</w:t>
              </w:r>
              <w:r w:rsidRPr="00BE2882">
                <w:rPr>
                  <w:rFonts w:cs="Arial"/>
                  <w:i/>
                  <w:szCs w:val="18"/>
                </w:rPr>
                <w:t>.</w:t>
              </w:r>
            </w:ins>
          </w:p>
          <w:p w14:paraId="627FF448" w14:textId="77777777" w:rsidR="00BC456D" w:rsidRPr="00F4461A" w:rsidRDefault="00BC456D" w:rsidP="00BC456D">
            <w:pPr>
              <w:pStyle w:val="TAL"/>
              <w:keepNext w:val="0"/>
              <w:keepLines w:val="0"/>
              <w:rPr>
                <w:ins w:id="1831" w:author="R4-1809516" w:date="2018-07-11T17:32:00Z"/>
                <w:rFonts w:cs="Arial"/>
                <w:szCs w:val="18"/>
              </w:rPr>
            </w:pPr>
            <w:ins w:id="1832" w:author="R4-1809516" w:date="2018-07-11T17:32:00Z">
              <w:r w:rsidRPr="00F4461A">
                <w:rPr>
                  <w:rFonts w:cs="Arial"/>
                  <w:szCs w:val="18"/>
                </w:rPr>
                <w:t xml:space="preserve">The maximum steering direction(s) may coincide with </w:t>
              </w:r>
              <w:r w:rsidRPr="00F4461A">
                <w:rPr>
                  <w:rFonts w:cs="Arial"/>
                  <w:i/>
                  <w:szCs w:val="18"/>
                </w:rPr>
                <w:t>the reference beam centre direction</w:t>
              </w:r>
              <w:r w:rsidRPr="00F4461A">
                <w:rPr>
                  <w:rFonts w:cs="Arial"/>
                  <w:szCs w:val="18"/>
                </w:rPr>
                <w:t>.</w:t>
              </w:r>
            </w:ins>
          </w:p>
          <w:p w14:paraId="5A4AACA8" w14:textId="61CB68D0" w:rsidR="00BC456D" w:rsidRPr="002100CB" w:rsidRDefault="00BC456D" w:rsidP="00BC456D">
            <w:pPr>
              <w:pStyle w:val="TOC7"/>
              <w:rPr>
                <w:ins w:id="1833" w:author="R4-1809516" w:date="2018-07-11T17:32:00Z"/>
                <w:rFonts w:cs="Arial"/>
                <w:szCs w:val="18"/>
              </w:rPr>
            </w:pPr>
            <w:ins w:id="1834" w:author="R4-1809516" w:date="2018-07-11T17:32:00Z">
              <w:r w:rsidRPr="00F478A9">
                <w:rPr>
                  <w:rFonts w:ascii="Arial" w:hAnsi="Arial" w:cs="Arial"/>
                  <w:sz w:val="18"/>
                  <w:szCs w:val="18"/>
                </w:rPr>
                <w:t xml:space="preserve">Declared for every beam </w:t>
              </w:r>
              <w:r>
                <w:rPr>
                  <w:rFonts w:ascii="Arial" w:hAnsi="Arial" w:cs="Arial"/>
                  <w:sz w:val="18"/>
                  <w:szCs w:val="18"/>
                </w:rPr>
                <w:t>(</w:t>
              </w:r>
              <w:r w:rsidRPr="00F478A9">
                <w:rPr>
                  <w:rFonts w:ascii="Arial" w:hAnsi="Arial" w:cs="Arial"/>
                  <w:sz w:val="18"/>
                  <w:szCs w:val="18"/>
                </w:rPr>
                <w:t>D9.3</w:t>
              </w:r>
              <w:r>
                <w:rPr>
                  <w:rFonts w:ascii="Arial" w:hAnsi="Arial" w:cs="Arial"/>
                  <w:sz w:val="18"/>
                  <w:szCs w:val="18"/>
                </w:rPr>
                <w:t>)</w:t>
              </w:r>
              <w:r w:rsidRPr="00F478A9">
                <w:rPr>
                  <w:rFonts w:ascii="Arial" w:hAnsi="Arial" w:cs="Arial"/>
                  <w:sz w:val="18"/>
                  <w:szCs w:val="18"/>
                </w:rPr>
                <w:t>.</w:t>
              </w:r>
            </w:ins>
          </w:p>
        </w:tc>
        <w:tc>
          <w:tcPr>
            <w:tcW w:w="0" w:type="auto"/>
            <w:tcBorders>
              <w:top w:val="single" w:sz="4" w:space="0" w:color="auto"/>
              <w:left w:val="single" w:sz="4" w:space="0" w:color="auto"/>
              <w:bottom w:val="single" w:sz="4" w:space="0" w:color="auto"/>
              <w:right w:val="single" w:sz="4" w:space="0" w:color="auto"/>
            </w:tcBorders>
          </w:tcPr>
          <w:p w14:paraId="7DCE9081" w14:textId="5380DAAA" w:rsidR="00BC456D" w:rsidRPr="0015261C" w:rsidRDefault="00BC456D" w:rsidP="00BC456D">
            <w:pPr>
              <w:pStyle w:val="TAL"/>
              <w:jc w:val="center"/>
              <w:rPr>
                <w:ins w:id="1835" w:author="R4-1809516" w:date="2018-07-11T17:32:00Z"/>
                <w:rFonts w:cs="Arial"/>
                <w:szCs w:val="18"/>
              </w:rPr>
            </w:pPr>
            <w:ins w:id="1836" w:author="R4-1809516" w:date="2018-07-11T17:32:00Z">
              <w:r w:rsidRPr="0015261C">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788A9F25" w14:textId="11518334" w:rsidR="00BC456D" w:rsidRPr="00C211F2" w:rsidRDefault="00BC456D" w:rsidP="00BC456D">
            <w:pPr>
              <w:pStyle w:val="TAL"/>
              <w:jc w:val="center"/>
              <w:rPr>
                <w:ins w:id="1837" w:author="R4-1809516" w:date="2018-07-11T17:32:00Z"/>
                <w:rFonts w:cs="Arial"/>
                <w:szCs w:val="18"/>
              </w:rPr>
            </w:pPr>
            <w:ins w:id="1838" w:author="R4-1809516" w:date="2018-07-11T17:32:00Z">
              <w:r w:rsidRPr="00C211F2">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79083910" w14:textId="7F231464" w:rsidR="00BC456D" w:rsidRPr="00C211F2" w:rsidRDefault="00BC456D" w:rsidP="00BC456D">
            <w:pPr>
              <w:pStyle w:val="TAL"/>
              <w:jc w:val="center"/>
              <w:rPr>
                <w:ins w:id="1839" w:author="R4-1809516" w:date="2018-07-11T17:32:00Z"/>
                <w:rFonts w:cs="Arial"/>
                <w:szCs w:val="18"/>
              </w:rPr>
            </w:pPr>
            <w:ins w:id="1840" w:author="R4-1809516" w:date="2018-07-11T17:32:00Z">
              <w:r w:rsidRPr="00C211F2">
                <w:rPr>
                  <w:rFonts w:cs="Arial"/>
                  <w:szCs w:val="18"/>
                </w:rPr>
                <w:t>x</w:t>
              </w:r>
            </w:ins>
          </w:p>
        </w:tc>
      </w:tr>
      <w:tr w:rsidR="00BC456D" w14:paraId="30C6D50F" w14:textId="77777777" w:rsidTr="00BC456D">
        <w:trPr>
          <w:jc w:val="center"/>
          <w:ins w:id="1841"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57A4428A" w14:textId="56E87F28" w:rsidR="00BC456D" w:rsidRPr="002100CB" w:rsidRDefault="00BC456D" w:rsidP="00BC456D">
            <w:pPr>
              <w:pStyle w:val="TAL"/>
              <w:rPr>
                <w:ins w:id="1842" w:author="R4-1809516" w:date="2018-07-11T17:32:00Z"/>
                <w:rFonts w:cs="Arial"/>
                <w:szCs w:val="18"/>
              </w:rPr>
            </w:pPr>
            <w:ins w:id="1843" w:author="R4-1809516" w:date="2018-07-11T17:32:00Z">
              <w:r w:rsidRPr="00F478A9">
                <w:rPr>
                  <w:rFonts w:cs="Arial"/>
                  <w:szCs w:val="18"/>
                </w:rPr>
                <w:t>D9.10</w:t>
              </w:r>
            </w:ins>
          </w:p>
        </w:tc>
        <w:tc>
          <w:tcPr>
            <w:tcW w:w="0" w:type="auto"/>
            <w:tcBorders>
              <w:top w:val="single" w:sz="4" w:space="0" w:color="auto"/>
              <w:left w:val="single" w:sz="4" w:space="0" w:color="auto"/>
              <w:bottom w:val="single" w:sz="4" w:space="0" w:color="auto"/>
              <w:right w:val="single" w:sz="4" w:space="0" w:color="auto"/>
            </w:tcBorders>
          </w:tcPr>
          <w:p w14:paraId="53999BF9" w14:textId="30631226" w:rsidR="00BC456D" w:rsidRPr="002100CB" w:rsidRDefault="00BC456D" w:rsidP="00BC456D">
            <w:pPr>
              <w:pStyle w:val="TAL"/>
              <w:rPr>
                <w:ins w:id="1844" w:author="R4-1809516" w:date="2018-07-11T17:32:00Z"/>
                <w:rFonts w:cs="Arial"/>
                <w:szCs w:val="18"/>
              </w:rPr>
            </w:pPr>
            <w:ins w:id="1845" w:author="R4-1809516" w:date="2018-07-11T17:32:00Z">
              <w:r w:rsidRPr="00F478A9">
                <w:rPr>
                  <w:rFonts w:cs="Arial"/>
                  <w:szCs w:val="18"/>
                </w:rPr>
                <w:t>Rated beam EIRP</w:t>
              </w:r>
            </w:ins>
          </w:p>
        </w:tc>
        <w:tc>
          <w:tcPr>
            <w:tcW w:w="0" w:type="auto"/>
            <w:tcBorders>
              <w:top w:val="single" w:sz="4" w:space="0" w:color="auto"/>
              <w:left w:val="single" w:sz="4" w:space="0" w:color="auto"/>
              <w:bottom w:val="single" w:sz="4" w:space="0" w:color="auto"/>
              <w:right w:val="single" w:sz="4" w:space="0" w:color="auto"/>
            </w:tcBorders>
          </w:tcPr>
          <w:p w14:paraId="47017241" w14:textId="63BC15DE" w:rsidR="00BC456D" w:rsidRPr="002100CB" w:rsidRDefault="00BC456D" w:rsidP="00BC456D">
            <w:pPr>
              <w:pStyle w:val="TAL"/>
              <w:rPr>
                <w:ins w:id="1846" w:author="R4-1809516" w:date="2018-07-11T17:32:00Z"/>
              </w:rPr>
            </w:pPr>
            <w:ins w:id="1847" w:author="R4-1809516" w:date="2018-07-11T17:32:00Z">
              <w:r w:rsidRPr="00F478A9">
                <w:t xml:space="preserve">The rated EIRP level per carrier </w:t>
              </w:r>
              <w:r w:rsidRPr="008E2F83">
                <w:t>(P</w:t>
              </w:r>
              <w:r w:rsidRPr="008E2F83">
                <w:rPr>
                  <w:vertAlign w:val="subscript"/>
                </w:rPr>
                <w:t>Rated,c,EIRP</w:t>
              </w:r>
              <w:r w:rsidRPr="008E2F83">
                <w:t xml:space="preserve">) </w:t>
              </w:r>
              <w:r w:rsidRPr="00F478A9">
                <w:t xml:space="preserve">at the </w:t>
              </w:r>
              <w:r w:rsidRPr="00F478A9">
                <w:rPr>
                  <w:i/>
                </w:rPr>
                <w:t>beam peak direction</w:t>
              </w:r>
              <w:r w:rsidRPr="00F478A9">
                <w:t xml:space="preserve"> associated with a particular</w:t>
              </w:r>
              <w:r w:rsidRPr="00F478A9">
                <w:rPr>
                  <w:i/>
                </w:rPr>
                <w:t xml:space="preserve"> beam direction pair</w:t>
              </w:r>
              <w:r w:rsidRPr="00F478A9">
                <w:t xml:space="preserve"> for each of the declared maximum steering directions (D9.9), as well as the reference </w:t>
              </w:r>
              <w:r w:rsidRPr="00F478A9">
                <w:rPr>
                  <w:i/>
                </w:rPr>
                <w:t>beam direction pair</w:t>
              </w:r>
              <w:r w:rsidRPr="00F478A9">
                <w:t xml:space="preserve"> (D9.7). Declared for every beam </w:t>
              </w:r>
              <w:r>
                <w:t>(</w:t>
              </w:r>
              <w:r w:rsidRPr="00F478A9">
                <w:t>D9.3</w:t>
              </w:r>
              <w:r>
                <w:t>)</w:t>
              </w:r>
              <w:r w:rsidRPr="00F478A9">
                <w:t>.</w:t>
              </w:r>
            </w:ins>
          </w:p>
        </w:tc>
        <w:tc>
          <w:tcPr>
            <w:tcW w:w="0" w:type="auto"/>
            <w:tcBorders>
              <w:top w:val="single" w:sz="4" w:space="0" w:color="auto"/>
              <w:left w:val="single" w:sz="4" w:space="0" w:color="auto"/>
              <w:bottom w:val="single" w:sz="4" w:space="0" w:color="auto"/>
              <w:right w:val="single" w:sz="4" w:space="0" w:color="auto"/>
            </w:tcBorders>
          </w:tcPr>
          <w:p w14:paraId="1D88F671" w14:textId="419FCC3A" w:rsidR="00BC456D" w:rsidRPr="0015261C" w:rsidRDefault="00BC456D" w:rsidP="00BC456D">
            <w:pPr>
              <w:pStyle w:val="TAL"/>
              <w:jc w:val="center"/>
              <w:rPr>
                <w:ins w:id="1848" w:author="R4-1809516" w:date="2018-07-11T17:32:00Z"/>
                <w:rFonts w:cs="Arial"/>
                <w:szCs w:val="18"/>
              </w:rPr>
            </w:pPr>
            <w:ins w:id="1849" w:author="R4-1809516" w:date="2018-07-11T17:32:00Z">
              <w:r w:rsidRPr="0015261C">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2A6303D3" w14:textId="2A6A9A19" w:rsidR="00BC456D" w:rsidRPr="00C211F2" w:rsidRDefault="00BC456D" w:rsidP="00BC456D">
            <w:pPr>
              <w:pStyle w:val="TAL"/>
              <w:jc w:val="center"/>
              <w:rPr>
                <w:ins w:id="1850" w:author="R4-1809516" w:date="2018-07-11T17:32:00Z"/>
                <w:rFonts w:cs="Arial"/>
                <w:szCs w:val="18"/>
              </w:rPr>
            </w:pPr>
            <w:ins w:id="1851" w:author="R4-1809516" w:date="2018-07-11T17:32:00Z">
              <w:r w:rsidRPr="00C211F2">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33968707" w14:textId="56A6806E" w:rsidR="00BC456D" w:rsidRPr="00C211F2" w:rsidRDefault="00BC456D" w:rsidP="00BC456D">
            <w:pPr>
              <w:pStyle w:val="TAL"/>
              <w:jc w:val="center"/>
              <w:rPr>
                <w:ins w:id="1852" w:author="R4-1809516" w:date="2018-07-11T17:32:00Z"/>
                <w:rFonts w:cs="Arial"/>
                <w:szCs w:val="18"/>
              </w:rPr>
            </w:pPr>
            <w:ins w:id="1853" w:author="R4-1809516" w:date="2018-07-11T17:32:00Z">
              <w:r w:rsidRPr="00C211F2">
                <w:rPr>
                  <w:rFonts w:cs="Arial"/>
                  <w:szCs w:val="18"/>
                </w:rPr>
                <w:t>x</w:t>
              </w:r>
            </w:ins>
          </w:p>
        </w:tc>
      </w:tr>
      <w:tr w:rsidR="00BC456D" w14:paraId="53AB23FC" w14:textId="77777777" w:rsidTr="00BC456D">
        <w:trPr>
          <w:jc w:val="center"/>
          <w:ins w:id="1854"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0FE5D589" w14:textId="67906EE9" w:rsidR="00BC456D" w:rsidRPr="00F478A9" w:rsidRDefault="00BC456D" w:rsidP="00BC456D">
            <w:pPr>
              <w:pStyle w:val="TAL"/>
              <w:rPr>
                <w:ins w:id="1855" w:author="R4-1809516" w:date="2018-07-11T17:32:00Z"/>
                <w:rFonts w:cs="Arial"/>
                <w:szCs w:val="18"/>
              </w:rPr>
            </w:pPr>
            <w:ins w:id="1856" w:author="R4-1809516" w:date="2018-07-11T17:32:00Z">
              <w:r w:rsidRPr="006121C9">
                <w:rPr>
                  <w:rFonts w:cs="Arial"/>
                  <w:szCs w:val="18"/>
                </w:rPr>
                <w:t>D9.11</w:t>
              </w:r>
            </w:ins>
          </w:p>
        </w:tc>
        <w:tc>
          <w:tcPr>
            <w:tcW w:w="0" w:type="auto"/>
            <w:tcBorders>
              <w:top w:val="single" w:sz="4" w:space="0" w:color="auto"/>
              <w:left w:val="single" w:sz="4" w:space="0" w:color="auto"/>
              <w:bottom w:val="single" w:sz="4" w:space="0" w:color="auto"/>
              <w:right w:val="single" w:sz="4" w:space="0" w:color="auto"/>
            </w:tcBorders>
          </w:tcPr>
          <w:p w14:paraId="7F3D9726" w14:textId="2AFBBDDB" w:rsidR="00BC456D" w:rsidRPr="00F478A9" w:rsidRDefault="00BC456D" w:rsidP="00BC456D">
            <w:pPr>
              <w:pStyle w:val="TAL"/>
              <w:rPr>
                <w:ins w:id="1857" w:author="R4-1809516" w:date="2018-07-11T17:32:00Z"/>
                <w:rFonts w:cs="Arial"/>
                <w:szCs w:val="18"/>
              </w:rPr>
            </w:pPr>
            <w:ins w:id="1858" w:author="R4-1809516" w:date="2018-07-11T17:32:00Z">
              <w:r w:rsidRPr="006121C9">
                <w:rPr>
                  <w:rFonts w:cs="Arial"/>
                  <w:szCs w:val="18"/>
                </w:rPr>
                <w:t>Beamwidth</w:t>
              </w:r>
            </w:ins>
          </w:p>
        </w:tc>
        <w:tc>
          <w:tcPr>
            <w:tcW w:w="0" w:type="auto"/>
            <w:tcBorders>
              <w:top w:val="single" w:sz="4" w:space="0" w:color="auto"/>
              <w:left w:val="single" w:sz="4" w:space="0" w:color="auto"/>
              <w:bottom w:val="single" w:sz="4" w:space="0" w:color="auto"/>
              <w:right w:val="single" w:sz="4" w:space="0" w:color="auto"/>
            </w:tcBorders>
          </w:tcPr>
          <w:p w14:paraId="78DC7759" w14:textId="16AF52E7" w:rsidR="00BC456D" w:rsidRPr="00F478A9" w:rsidRDefault="00BC456D" w:rsidP="00BC456D">
            <w:pPr>
              <w:pStyle w:val="TAL"/>
              <w:rPr>
                <w:ins w:id="1859" w:author="R4-1809516" w:date="2018-07-11T17:32:00Z"/>
              </w:rPr>
            </w:pPr>
            <w:ins w:id="1860" w:author="R4-1809516" w:date="2018-07-11T17:32:00Z">
              <w:r w:rsidRPr="006121C9">
                <w:t xml:space="preserve">The </w:t>
              </w:r>
              <w:r w:rsidRPr="006121C9">
                <w:rPr>
                  <w:i/>
                </w:rPr>
                <w:t>beamwidth</w:t>
              </w:r>
              <w:r w:rsidRPr="006121C9">
                <w:t xml:space="preserve"> for the reference </w:t>
              </w:r>
              <w:r w:rsidRPr="006121C9">
                <w:rPr>
                  <w:i/>
                </w:rPr>
                <w:t>beam direction pair</w:t>
              </w:r>
              <w:r w:rsidRPr="006121C9">
                <w:t xml:space="preserve"> and the four maximum steering directions. Declared for every beam </w:t>
              </w:r>
              <w:r>
                <w:t>(</w:t>
              </w:r>
              <w:r w:rsidRPr="006121C9">
                <w:t>D9.3</w:t>
              </w:r>
              <w:r>
                <w:t>)</w:t>
              </w:r>
              <w:r w:rsidRPr="006121C9">
                <w:t>.</w:t>
              </w:r>
            </w:ins>
          </w:p>
        </w:tc>
        <w:tc>
          <w:tcPr>
            <w:tcW w:w="0" w:type="auto"/>
            <w:tcBorders>
              <w:top w:val="single" w:sz="4" w:space="0" w:color="auto"/>
              <w:left w:val="single" w:sz="4" w:space="0" w:color="auto"/>
              <w:bottom w:val="single" w:sz="4" w:space="0" w:color="auto"/>
              <w:right w:val="single" w:sz="4" w:space="0" w:color="auto"/>
            </w:tcBorders>
          </w:tcPr>
          <w:p w14:paraId="3CDB9CED" w14:textId="5F0C2150" w:rsidR="00BC456D" w:rsidRPr="0015261C" w:rsidRDefault="00BC456D" w:rsidP="00BC456D">
            <w:pPr>
              <w:pStyle w:val="TAL"/>
              <w:jc w:val="center"/>
              <w:rPr>
                <w:ins w:id="1861" w:author="R4-1809516" w:date="2018-07-11T17:32:00Z"/>
                <w:rFonts w:cs="Arial"/>
                <w:szCs w:val="18"/>
              </w:rPr>
            </w:pPr>
            <w:ins w:id="1862" w:author="R4-1809516" w:date="2018-07-11T17:32:00Z">
              <w:r w:rsidRPr="0015261C">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501FF2DC" w14:textId="6F66D925" w:rsidR="00BC456D" w:rsidRPr="00C211F2" w:rsidRDefault="00BC456D" w:rsidP="00BC456D">
            <w:pPr>
              <w:pStyle w:val="TAL"/>
              <w:jc w:val="center"/>
              <w:rPr>
                <w:ins w:id="1863" w:author="R4-1809516" w:date="2018-07-11T17:32:00Z"/>
                <w:rFonts w:cs="Arial"/>
                <w:szCs w:val="18"/>
              </w:rPr>
            </w:pPr>
            <w:ins w:id="1864" w:author="R4-1809516" w:date="2018-07-11T17:32:00Z">
              <w:r w:rsidRPr="00C211F2">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74B4B5B0" w14:textId="57A54D89" w:rsidR="00BC456D" w:rsidRPr="00C211F2" w:rsidRDefault="00BC456D" w:rsidP="00BC456D">
            <w:pPr>
              <w:pStyle w:val="TAL"/>
              <w:jc w:val="center"/>
              <w:rPr>
                <w:ins w:id="1865" w:author="R4-1809516" w:date="2018-07-11T17:32:00Z"/>
                <w:rFonts w:cs="Arial"/>
                <w:szCs w:val="18"/>
              </w:rPr>
            </w:pPr>
            <w:ins w:id="1866" w:author="R4-1809516" w:date="2018-07-11T17:32:00Z">
              <w:r w:rsidRPr="00C211F2">
                <w:rPr>
                  <w:rFonts w:cs="Arial"/>
                  <w:szCs w:val="18"/>
                </w:rPr>
                <w:t>x</w:t>
              </w:r>
            </w:ins>
          </w:p>
        </w:tc>
      </w:tr>
      <w:tr w:rsidR="00BC456D" w14:paraId="4C6F60E1" w14:textId="77777777" w:rsidTr="00BC456D">
        <w:trPr>
          <w:jc w:val="center"/>
          <w:ins w:id="1867"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1B7B5529" w14:textId="67E47BEA" w:rsidR="00BC456D" w:rsidRPr="006121C9" w:rsidRDefault="00BC456D" w:rsidP="00BC456D">
            <w:pPr>
              <w:pStyle w:val="TAL"/>
              <w:rPr>
                <w:ins w:id="1868" w:author="R4-1809516" w:date="2018-07-11T17:32:00Z"/>
                <w:rFonts w:cs="Arial"/>
                <w:szCs w:val="18"/>
              </w:rPr>
            </w:pPr>
            <w:ins w:id="1869" w:author="R4-1809516" w:date="2018-07-11T17:32:00Z">
              <w:r w:rsidRPr="006121C9">
                <w:rPr>
                  <w:rFonts w:cs="Arial"/>
                  <w:szCs w:val="18"/>
                </w:rPr>
                <w:t>D9.12</w:t>
              </w:r>
            </w:ins>
          </w:p>
        </w:tc>
        <w:tc>
          <w:tcPr>
            <w:tcW w:w="0" w:type="auto"/>
            <w:tcBorders>
              <w:top w:val="single" w:sz="4" w:space="0" w:color="auto"/>
              <w:left w:val="single" w:sz="4" w:space="0" w:color="auto"/>
              <w:bottom w:val="single" w:sz="4" w:space="0" w:color="auto"/>
              <w:right w:val="single" w:sz="4" w:space="0" w:color="auto"/>
            </w:tcBorders>
          </w:tcPr>
          <w:p w14:paraId="657ECD73" w14:textId="4372BA97" w:rsidR="00BC456D" w:rsidRPr="006121C9" w:rsidRDefault="00BC456D" w:rsidP="00BC456D">
            <w:pPr>
              <w:pStyle w:val="TAL"/>
              <w:rPr>
                <w:ins w:id="1870" w:author="R4-1809516" w:date="2018-07-11T17:32:00Z"/>
                <w:rFonts w:cs="Arial"/>
                <w:szCs w:val="18"/>
              </w:rPr>
            </w:pPr>
            <w:ins w:id="1871" w:author="R4-1809516" w:date="2018-07-11T17:32:00Z">
              <w:r w:rsidRPr="006121C9">
                <w:rPr>
                  <w:rFonts w:cs="Arial"/>
                  <w:szCs w:val="18"/>
                </w:rPr>
                <w:t>Equivalent b</w:t>
              </w:r>
              <w:r w:rsidRPr="006121C9">
                <w:rPr>
                  <w:rFonts w:cs="Arial"/>
                  <w:szCs w:val="18"/>
                  <w:lang w:eastAsia="zh-CN"/>
                </w:rPr>
                <w:t>eams</w:t>
              </w:r>
            </w:ins>
          </w:p>
        </w:tc>
        <w:tc>
          <w:tcPr>
            <w:tcW w:w="0" w:type="auto"/>
            <w:tcBorders>
              <w:top w:val="single" w:sz="4" w:space="0" w:color="auto"/>
              <w:left w:val="single" w:sz="4" w:space="0" w:color="auto"/>
              <w:bottom w:val="single" w:sz="4" w:space="0" w:color="auto"/>
              <w:right w:val="single" w:sz="4" w:space="0" w:color="auto"/>
            </w:tcBorders>
          </w:tcPr>
          <w:p w14:paraId="236D12FE" w14:textId="77777777" w:rsidR="00BC456D" w:rsidRPr="002100CB" w:rsidRDefault="00BC456D" w:rsidP="00BC456D">
            <w:pPr>
              <w:pStyle w:val="TAL"/>
              <w:rPr>
                <w:ins w:id="1872" w:author="R4-1809516" w:date="2018-07-11T17:32:00Z"/>
              </w:rPr>
            </w:pPr>
            <w:ins w:id="1873" w:author="R4-1809516" w:date="2018-07-11T17:32:00Z">
              <w:r w:rsidRPr="002100CB">
                <w:t>List of beams which are declared to be equivalent.</w:t>
              </w:r>
            </w:ins>
          </w:p>
          <w:p w14:paraId="4C9CA086" w14:textId="2A7E4F79" w:rsidR="00BC456D" w:rsidRPr="006121C9" w:rsidRDefault="00BC456D" w:rsidP="00BC456D">
            <w:pPr>
              <w:pStyle w:val="TAL"/>
              <w:rPr>
                <w:ins w:id="1874" w:author="R4-1809516" w:date="2018-07-11T17:32:00Z"/>
              </w:rPr>
            </w:pPr>
            <w:ins w:id="1875" w:author="R4-1809516" w:date="2018-07-11T17:32:00Z">
              <w:r w:rsidRPr="006121C9">
                <w:t>Equivalent</w:t>
              </w:r>
              <w:r w:rsidRPr="006121C9">
                <w:rPr>
                  <w:lang w:eastAsia="zh-CN"/>
                </w:rPr>
                <w:t xml:space="preserve"> beams</w:t>
              </w:r>
              <w:r w:rsidRPr="006121C9">
                <w:t xml:space="preserve"> imply that the beams are expected to have identical </w:t>
              </w:r>
              <w:r w:rsidRPr="006121C9">
                <w:rPr>
                  <w:lang w:eastAsia="zh-CN"/>
                </w:rPr>
                <w:t xml:space="preserve">OTA peak </w:t>
              </w:r>
              <w:r w:rsidRPr="006121C9">
                <w:t xml:space="preserve">directions sets and intended to have identical spatial properties at all steering directions within the </w:t>
              </w:r>
              <w:r w:rsidRPr="006121C9">
                <w:rPr>
                  <w:lang w:eastAsia="zh-CN"/>
                </w:rPr>
                <w:t xml:space="preserve">OTA peak </w:t>
              </w:r>
              <w:r w:rsidRPr="006121C9">
                <w:t>directions set when presented with identical signals. All declarations (D9.4</w:t>
              </w:r>
              <w:r w:rsidRPr="006121C9">
                <w:noBreakHyphen/>
                <w:t>D9.11) made for the beams are identical and the transmitter unit</w:t>
              </w:r>
              <w:r w:rsidRPr="006121C9">
                <w:rPr>
                  <w:i/>
                </w:rPr>
                <w:t xml:space="preserve">, </w:t>
              </w:r>
              <w:r w:rsidRPr="006121C9">
                <w:t>RDN and antenna array responsible for generating the beam are of identical design.</w:t>
              </w:r>
            </w:ins>
          </w:p>
        </w:tc>
        <w:tc>
          <w:tcPr>
            <w:tcW w:w="0" w:type="auto"/>
            <w:tcBorders>
              <w:top w:val="single" w:sz="4" w:space="0" w:color="auto"/>
              <w:left w:val="single" w:sz="4" w:space="0" w:color="auto"/>
              <w:bottom w:val="single" w:sz="4" w:space="0" w:color="auto"/>
              <w:right w:val="single" w:sz="4" w:space="0" w:color="auto"/>
            </w:tcBorders>
          </w:tcPr>
          <w:p w14:paraId="2FC7162A" w14:textId="4ABBAD72" w:rsidR="00BC456D" w:rsidRPr="0015261C" w:rsidRDefault="00BC456D" w:rsidP="00BC456D">
            <w:pPr>
              <w:pStyle w:val="TAL"/>
              <w:jc w:val="center"/>
              <w:rPr>
                <w:ins w:id="1876" w:author="R4-1809516" w:date="2018-07-11T17:32:00Z"/>
                <w:rFonts w:cs="Arial"/>
                <w:szCs w:val="18"/>
              </w:rPr>
            </w:pPr>
            <w:ins w:id="1877" w:author="R4-1809516" w:date="2018-07-11T17:32:00Z">
              <w:r w:rsidRPr="001B0A75">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03AA08CD" w14:textId="1CF9DC1D" w:rsidR="00BC456D" w:rsidRPr="00C211F2" w:rsidRDefault="00BC456D" w:rsidP="00BC456D">
            <w:pPr>
              <w:pStyle w:val="TAL"/>
              <w:jc w:val="center"/>
              <w:rPr>
                <w:ins w:id="1878" w:author="R4-1809516" w:date="2018-07-11T17:32:00Z"/>
                <w:rFonts w:cs="Arial"/>
                <w:szCs w:val="18"/>
              </w:rPr>
            </w:pPr>
            <w:ins w:id="1879" w:author="R4-1809516" w:date="2018-07-11T17:32:00Z">
              <w:r w:rsidRPr="00C211F2">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2D205526" w14:textId="387DF504" w:rsidR="00BC456D" w:rsidRPr="00C211F2" w:rsidRDefault="00BC456D" w:rsidP="00BC456D">
            <w:pPr>
              <w:pStyle w:val="TAL"/>
              <w:jc w:val="center"/>
              <w:rPr>
                <w:ins w:id="1880" w:author="R4-1809516" w:date="2018-07-11T17:32:00Z"/>
                <w:rFonts w:cs="Arial"/>
                <w:szCs w:val="18"/>
              </w:rPr>
            </w:pPr>
            <w:ins w:id="1881" w:author="R4-1809516" w:date="2018-07-11T17:32:00Z">
              <w:r w:rsidRPr="00C211F2">
                <w:rPr>
                  <w:rFonts w:cs="Arial"/>
                  <w:szCs w:val="18"/>
                </w:rPr>
                <w:t>x</w:t>
              </w:r>
            </w:ins>
          </w:p>
        </w:tc>
      </w:tr>
      <w:tr w:rsidR="00BC456D" w14:paraId="2C7E2D3E" w14:textId="77777777" w:rsidTr="00BC456D">
        <w:trPr>
          <w:jc w:val="center"/>
          <w:ins w:id="1882"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1DDB6DBB" w14:textId="7F9A7D5C" w:rsidR="00BC456D" w:rsidRPr="006121C9" w:rsidRDefault="00BC456D" w:rsidP="00BC456D">
            <w:pPr>
              <w:pStyle w:val="TAL"/>
              <w:rPr>
                <w:ins w:id="1883" w:author="R4-1809516" w:date="2018-07-11T17:32:00Z"/>
                <w:rFonts w:cs="Arial"/>
                <w:szCs w:val="18"/>
              </w:rPr>
            </w:pPr>
            <w:ins w:id="1884" w:author="R4-1809516" w:date="2018-07-11T17:32:00Z">
              <w:r w:rsidRPr="006121C9">
                <w:rPr>
                  <w:rFonts w:cs="Arial"/>
                  <w:szCs w:val="18"/>
                </w:rPr>
                <w:t>D9.13</w:t>
              </w:r>
            </w:ins>
          </w:p>
        </w:tc>
        <w:tc>
          <w:tcPr>
            <w:tcW w:w="0" w:type="auto"/>
            <w:tcBorders>
              <w:top w:val="single" w:sz="4" w:space="0" w:color="auto"/>
              <w:left w:val="single" w:sz="4" w:space="0" w:color="auto"/>
              <w:bottom w:val="single" w:sz="4" w:space="0" w:color="auto"/>
              <w:right w:val="single" w:sz="4" w:space="0" w:color="auto"/>
            </w:tcBorders>
          </w:tcPr>
          <w:p w14:paraId="060D5E67" w14:textId="64C82A75" w:rsidR="00BC456D" w:rsidRPr="006121C9" w:rsidRDefault="00BC456D" w:rsidP="00BC456D">
            <w:pPr>
              <w:pStyle w:val="TAL"/>
              <w:rPr>
                <w:ins w:id="1885" w:author="R4-1809516" w:date="2018-07-11T17:32:00Z"/>
                <w:rFonts w:cs="Arial"/>
                <w:szCs w:val="18"/>
              </w:rPr>
            </w:pPr>
            <w:ins w:id="1886" w:author="R4-1809516" w:date="2018-07-11T17:32:00Z">
              <w:r w:rsidRPr="006121C9">
                <w:rPr>
                  <w:rFonts w:cs="Arial"/>
                  <w:szCs w:val="18"/>
                </w:rPr>
                <w:t>Parallel beams</w:t>
              </w:r>
            </w:ins>
          </w:p>
        </w:tc>
        <w:tc>
          <w:tcPr>
            <w:tcW w:w="0" w:type="auto"/>
            <w:tcBorders>
              <w:top w:val="single" w:sz="4" w:space="0" w:color="auto"/>
              <w:left w:val="single" w:sz="4" w:space="0" w:color="auto"/>
              <w:bottom w:val="single" w:sz="4" w:space="0" w:color="auto"/>
              <w:right w:val="single" w:sz="4" w:space="0" w:color="auto"/>
            </w:tcBorders>
          </w:tcPr>
          <w:p w14:paraId="6E11A40A" w14:textId="77777777" w:rsidR="00BC456D" w:rsidRPr="00F478A9" w:rsidRDefault="00BC456D" w:rsidP="00BC456D">
            <w:pPr>
              <w:pStyle w:val="TAL"/>
              <w:rPr>
                <w:ins w:id="1887" w:author="R4-1809516" w:date="2018-07-11T17:32:00Z"/>
              </w:rPr>
            </w:pPr>
            <w:ins w:id="1888" w:author="R4-1809516" w:date="2018-07-11T17:32:00Z">
              <w:r w:rsidRPr="002100CB">
                <w:t xml:space="preserve">List of beams which have been declared equivalent (D9.12) and can be generated in parallel using independent </w:t>
              </w:r>
              <w:r w:rsidRPr="00F478A9">
                <w:t>RF power resources.</w:t>
              </w:r>
            </w:ins>
          </w:p>
          <w:p w14:paraId="49EB4320" w14:textId="35CF1629" w:rsidR="00BC456D" w:rsidRPr="002100CB" w:rsidRDefault="00BC456D" w:rsidP="00BC456D">
            <w:pPr>
              <w:pStyle w:val="TAL"/>
              <w:rPr>
                <w:ins w:id="1889" w:author="R4-1809516" w:date="2018-07-11T17:32:00Z"/>
              </w:rPr>
            </w:pPr>
            <w:ins w:id="1890" w:author="R4-1809516" w:date="2018-07-11T17:32:00Z">
              <w:r w:rsidRPr="006121C9">
                <w:rPr>
                  <w:lang w:eastAsia="zh-CN"/>
                </w:rPr>
                <w:t>Independent power resources mean that the beams are transmitted from mutually exclusive transmitter units.</w:t>
              </w:r>
            </w:ins>
          </w:p>
        </w:tc>
        <w:tc>
          <w:tcPr>
            <w:tcW w:w="0" w:type="auto"/>
            <w:tcBorders>
              <w:top w:val="single" w:sz="4" w:space="0" w:color="auto"/>
              <w:left w:val="single" w:sz="4" w:space="0" w:color="auto"/>
              <w:bottom w:val="single" w:sz="4" w:space="0" w:color="auto"/>
              <w:right w:val="single" w:sz="4" w:space="0" w:color="auto"/>
            </w:tcBorders>
          </w:tcPr>
          <w:p w14:paraId="617AF4D2" w14:textId="6491E68E" w:rsidR="00BC456D" w:rsidRPr="001B0A75" w:rsidRDefault="00BC456D" w:rsidP="00BC456D">
            <w:pPr>
              <w:pStyle w:val="TAL"/>
              <w:jc w:val="center"/>
              <w:rPr>
                <w:ins w:id="1891" w:author="R4-1809516" w:date="2018-07-11T17:32:00Z"/>
                <w:rFonts w:cs="Arial"/>
                <w:szCs w:val="18"/>
              </w:rPr>
            </w:pPr>
            <w:ins w:id="1892" w:author="R4-1809516" w:date="2018-07-11T17:32:00Z">
              <w:r w:rsidRPr="001B0A75">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450F0018" w14:textId="4C46B040" w:rsidR="00BC456D" w:rsidRPr="00C211F2" w:rsidRDefault="00BC456D" w:rsidP="00BC456D">
            <w:pPr>
              <w:pStyle w:val="TAL"/>
              <w:jc w:val="center"/>
              <w:rPr>
                <w:ins w:id="1893" w:author="R4-1809516" w:date="2018-07-11T17:32:00Z"/>
                <w:rFonts w:cs="Arial"/>
                <w:szCs w:val="18"/>
              </w:rPr>
            </w:pPr>
            <w:ins w:id="1894" w:author="R4-1809516" w:date="2018-07-11T17:32:00Z">
              <w:r w:rsidRPr="00C211F2">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6B837075" w14:textId="4EE458D9" w:rsidR="00BC456D" w:rsidRPr="00C211F2" w:rsidRDefault="00BC456D" w:rsidP="00BC456D">
            <w:pPr>
              <w:pStyle w:val="TAL"/>
              <w:jc w:val="center"/>
              <w:rPr>
                <w:ins w:id="1895" w:author="R4-1809516" w:date="2018-07-11T17:32:00Z"/>
                <w:rFonts w:cs="Arial"/>
                <w:szCs w:val="18"/>
              </w:rPr>
            </w:pPr>
            <w:ins w:id="1896" w:author="R4-1809516" w:date="2018-07-11T17:32:00Z">
              <w:r w:rsidRPr="00C211F2">
                <w:rPr>
                  <w:rFonts w:cs="Arial"/>
                  <w:szCs w:val="18"/>
                </w:rPr>
                <w:t>x</w:t>
              </w:r>
            </w:ins>
          </w:p>
        </w:tc>
      </w:tr>
      <w:tr w:rsidR="00BC456D" w14:paraId="66BF142F" w14:textId="77777777" w:rsidTr="00BC456D">
        <w:trPr>
          <w:jc w:val="center"/>
          <w:ins w:id="1897"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34AC59A5" w14:textId="4B764D41" w:rsidR="00BC456D" w:rsidRPr="006121C9" w:rsidRDefault="00BC456D" w:rsidP="00BC456D">
            <w:pPr>
              <w:pStyle w:val="TAL"/>
              <w:rPr>
                <w:ins w:id="1898" w:author="R4-1809516" w:date="2018-07-11T17:32:00Z"/>
                <w:rFonts w:cs="Arial"/>
                <w:szCs w:val="18"/>
              </w:rPr>
            </w:pPr>
            <w:ins w:id="1899" w:author="R4-1809516" w:date="2018-07-11T17:32:00Z">
              <w:r w:rsidRPr="006121C9">
                <w:rPr>
                  <w:rFonts w:cs="Arial"/>
                  <w:szCs w:val="18"/>
                  <w:lang w:eastAsia="en-GB"/>
                </w:rPr>
                <w:t>D9.14</w:t>
              </w:r>
            </w:ins>
          </w:p>
        </w:tc>
        <w:tc>
          <w:tcPr>
            <w:tcW w:w="0" w:type="auto"/>
            <w:tcBorders>
              <w:top w:val="single" w:sz="4" w:space="0" w:color="auto"/>
              <w:left w:val="single" w:sz="4" w:space="0" w:color="auto"/>
              <w:bottom w:val="single" w:sz="4" w:space="0" w:color="auto"/>
              <w:right w:val="single" w:sz="4" w:space="0" w:color="auto"/>
            </w:tcBorders>
          </w:tcPr>
          <w:p w14:paraId="52F7CE54" w14:textId="147E8BF6" w:rsidR="00BC456D" w:rsidRPr="006121C9" w:rsidRDefault="00BC456D" w:rsidP="00BC456D">
            <w:pPr>
              <w:pStyle w:val="TAL"/>
              <w:rPr>
                <w:ins w:id="1900" w:author="R4-1809516" w:date="2018-07-11T17:32:00Z"/>
                <w:rFonts w:cs="Arial"/>
                <w:szCs w:val="18"/>
              </w:rPr>
            </w:pPr>
            <w:ins w:id="1901" w:author="R4-1809516" w:date="2018-07-11T17:32:00Z">
              <w:r w:rsidRPr="006121C9">
                <w:rPr>
                  <w:rFonts w:cs="Arial"/>
                  <w:szCs w:val="18"/>
                  <w:lang w:eastAsia="en-GB"/>
                </w:rPr>
                <w:t xml:space="preserve">Number of carriers at maximum </w:t>
              </w:r>
              <w:r>
                <w:rPr>
                  <w:rFonts w:cs="Arial"/>
                  <w:szCs w:val="18"/>
                  <w:lang w:eastAsia="en-GB"/>
                </w:rPr>
                <w:t>T</w:t>
              </w:r>
              <w:r w:rsidRPr="006121C9">
                <w:rPr>
                  <w:rFonts w:cs="Arial"/>
                  <w:szCs w:val="18"/>
                  <w:lang w:eastAsia="en-GB"/>
                </w:rPr>
                <w:t>RP</w:t>
              </w:r>
            </w:ins>
          </w:p>
        </w:tc>
        <w:tc>
          <w:tcPr>
            <w:tcW w:w="0" w:type="auto"/>
            <w:tcBorders>
              <w:top w:val="single" w:sz="4" w:space="0" w:color="auto"/>
              <w:left w:val="single" w:sz="4" w:space="0" w:color="auto"/>
              <w:bottom w:val="single" w:sz="4" w:space="0" w:color="auto"/>
              <w:right w:val="single" w:sz="4" w:space="0" w:color="auto"/>
            </w:tcBorders>
          </w:tcPr>
          <w:p w14:paraId="07B35FFC" w14:textId="55CC0B92" w:rsidR="00BC456D" w:rsidRPr="002100CB" w:rsidRDefault="00BC456D" w:rsidP="00BC456D">
            <w:pPr>
              <w:pStyle w:val="TAL"/>
              <w:rPr>
                <w:ins w:id="1902" w:author="R4-1809516" w:date="2018-07-11T17:32:00Z"/>
              </w:rPr>
            </w:pPr>
            <w:ins w:id="1903" w:author="R4-1809516" w:date="2018-07-11T17:32:00Z">
              <w:r w:rsidRPr="006121C9">
                <w:rPr>
                  <w:lang w:eastAsia="en-GB"/>
                </w:rPr>
                <w:t xml:space="preserve">The number of carriers per operating band the </w:t>
              </w:r>
              <w:r>
                <w:rPr>
                  <w:lang w:eastAsia="en-GB"/>
                </w:rPr>
                <w:t>NR</w:t>
              </w:r>
              <w:r w:rsidRPr="006121C9">
                <w:rPr>
                  <w:lang w:eastAsia="en-GB"/>
                </w:rPr>
                <w:t xml:space="preserve"> BS is capable of generating at maximum </w:t>
              </w:r>
              <w:r>
                <w:rPr>
                  <w:lang w:eastAsia="en-GB"/>
                </w:rPr>
                <w:t>T</w:t>
              </w:r>
              <w:r w:rsidRPr="006121C9">
                <w:rPr>
                  <w:lang w:eastAsia="en-GB"/>
                </w:rPr>
                <w:t>RP declared for every beam</w:t>
              </w:r>
              <w:r w:rsidRPr="006121C9">
                <w:t xml:space="preserve"> identified in D9.3</w:t>
              </w:r>
              <w:r w:rsidRPr="006121C9">
                <w:rPr>
                  <w:lang w:eastAsia="en-GB"/>
                </w:rPr>
                <w:t>.</w:t>
              </w:r>
            </w:ins>
          </w:p>
        </w:tc>
        <w:tc>
          <w:tcPr>
            <w:tcW w:w="0" w:type="auto"/>
            <w:tcBorders>
              <w:top w:val="single" w:sz="4" w:space="0" w:color="auto"/>
              <w:left w:val="single" w:sz="4" w:space="0" w:color="auto"/>
              <w:bottom w:val="single" w:sz="4" w:space="0" w:color="auto"/>
              <w:right w:val="single" w:sz="4" w:space="0" w:color="auto"/>
            </w:tcBorders>
          </w:tcPr>
          <w:p w14:paraId="0775F681" w14:textId="0FE4CA84" w:rsidR="00BC456D" w:rsidRPr="001B0A75" w:rsidRDefault="00BC456D" w:rsidP="00BC456D">
            <w:pPr>
              <w:pStyle w:val="TAL"/>
              <w:jc w:val="center"/>
              <w:rPr>
                <w:ins w:id="1904" w:author="R4-1809516" w:date="2018-07-11T17:32:00Z"/>
                <w:rFonts w:cs="Arial"/>
                <w:szCs w:val="18"/>
              </w:rPr>
            </w:pPr>
            <w:ins w:id="1905" w:author="R4-1809516" w:date="2018-07-11T17:32:00Z">
              <w:r w:rsidRPr="001B0A75">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537E6FEE" w14:textId="5739E1B3" w:rsidR="00BC456D" w:rsidRPr="00C211F2" w:rsidRDefault="00BC456D" w:rsidP="00BC456D">
            <w:pPr>
              <w:pStyle w:val="TAL"/>
              <w:jc w:val="center"/>
              <w:rPr>
                <w:ins w:id="1906" w:author="R4-1809516" w:date="2018-07-11T17:32:00Z"/>
                <w:rFonts w:cs="Arial"/>
                <w:szCs w:val="18"/>
              </w:rPr>
            </w:pPr>
            <w:ins w:id="1907" w:author="R4-1809516" w:date="2018-07-11T17:32:00Z">
              <w:r w:rsidRPr="00C211F2">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3498D8BA" w14:textId="62946F42" w:rsidR="00BC456D" w:rsidRPr="00C211F2" w:rsidRDefault="00BC456D" w:rsidP="00BC456D">
            <w:pPr>
              <w:pStyle w:val="TAL"/>
              <w:jc w:val="center"/>
              <w:rPr>
                <w:ins w:id="1908" w:author="R4-1809516" w:date="2018-07-11T17:32:00Z"/>
                <w:rFonts w:cs="Arial"/>
                <w:szCs w:val="18"/>
              </w:rPr>
            </w:pPr>
            <w:ins w:id="1909" w:author="R4-1809516" w:date="2018-07-11T17:32:00Z">
              <w:r w:rsidRPr="00C211F2">
                <w:rPr>
                  <w:rFonts w:cs="Arial"/>
                  <w:szCs w:val="18"/>
                </w:rPr>
                <w:t>x</w:t>
              </w:r>
            </w:ins>
          </w:p>
        </w:tc>
      </w:tr>
      <w:tr w:rsidR="00BC456D" w14:paraId="16B15236" w14:textId="77777777" w:rsidTr="00BC456D">
        <w:trPr>
          <w:jc w:val="center"/>
          <w:ins w:id="1910"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5CD1D873" w14:textId="2BAB904D" w:rsidR="00BC456D" w:rsidRPr="006121C9" w:rsidRDefault="00BC456D" w:rsidP="00BC456D">
            <w:pPr>
              <w:pStyle w:val="TAL"/>
              <w:rPr>
                <w:ins w:id="1911" w:author="R4-1809516" w:date="2018-07-11T17:32:00Z"/>
                <w:rFonts w:cs="Arial"/>
                <w:szCs w:val="18"/>
                <w:lang w:eastAsia="en-GB"/>
              </w:rPr>
            </w:pPr>
            <w:ins w:id="1912" w:author="R4-1809516" w:date="2018-07-11T17:32:00Z">
              <w:r w:rsidRPr="006121C9">
                <w:rPr>
                  <w:rFonts w:cs="Arial"/>
                  <w:szCs w:val="18"/>
                  <w:lang w:eastAsia="en-GB"/>
                </w:rPr>
                <w:t>D9.15</w:t>
              </w:r>
            </w:ins>
          </w:p>
        </w:tc>
        <w:tc>
          <w:tcPr>
            <w:tcW w:w="0" w:type="auto"/>
            <w:tcBorders>
              <w:top w:val="single" w:sz="4" w:space="0" w:color="auto"/>
              <w:left w:val="single" w:sz="4" w:space="0" w:color="auto"/>
              <w:bottom w:val="single" w:sz="4" w:space="0" w:color="auto"/>
              <w:right w:val="single" w:sz="4" w:space="0" w:color="auto"/>
            </w:tcBorders>
          </w:tcPr>
          <w:p w14:paraId="79698D77" w14:textId="6FCB93AA" w:rsidR="00BC456D" w:rsidRPr="006121C9" w:rsidRDefault="00BC456D" w:rsidP="00BC456D">
            <w:pPr>
              <w:pStyle w:val="TAL"/>
              <w:rPr>
                <w:ins w:id="1913" w:author="R4-1809516" w:date="2018-07-11T17:32:00Z"/>
                <w:rFonts w:cs="Arial"/>
                <w:szCs w:val="18"/>
                <w:lang w:eastAsia="en-GB"/>
              </w:rPr>
            </w:pPr>
            <w:ins w:id="1914" w:author="R4-1809516" w:date="2018-07-11T17:32:00Z">
              <w:r w:rsidRPr="006121C9">
                <w:rPr>
                  <w:rFonts w:cs="Arial"/>
                  <w:szCs w:val="18"/>
                  <w:lang w:eastAsia="en-GB"/>
                </w:rPr>
                <w:t>Multi-band transceiver units</w:t>
              </w:r>
            </w:ins>
          </w:p>
        </w:tc>
        <w:tc>
          <w:tcPr>
            <w:tcW w:w="0" w:type="auto"/>
            <w:tcBorders>
              <w:top w:val="single" w:sz="4" w:space="0" w:color="auto"/>
              <w:left w:val="single" w:sz="4" w:space="0" w:color="auto"/>
              <w:bottom w:val="single" w:sz="4" w:space="0" w:color="auto"/>
              <w:right w:val="single" w:sz="4" w:space="0" w:color="auto"/>
            </w:tcBorders>
          </w:tcPr>
          <w:p w14:paraId="6164F854" w14:textId="6FECDBB6" w:rsidR="00BC456D" w:rsidRPr="006121C9" w:rsidRDefault="00BC456D" w:rsidP="00BC456D">
            <w:pPr>
              <w:pStyle w:val="TAL"/>
              <w:rPr>
                <w:ins w:id="1915" w:author="R4-1809516" w:date="2018-07-11T17:32:00Z"/>
                <w:lang w:eastAsia="en-GB"/>
              </w:rPr>
            </w:pPr>
            <w:ins w:id="1916" w:author="R4-1809516" w:date="2018-07-11T17:32:00Z">
              <w:r w:rsidRPr="006121C9">
                <w:rPr>
                  <w:lang w:eastAsia="en-GB"/>
                </w:rPr>
                <w:t xml:space="preserve">Declared if an operating band is generated using </w:t>
              </w:r>
              <w:r>
                <w:rPr>
                  <w:lang w:eastAsia="en-GB"/>
                </w:rPr>
                <w:t>t</w:t>
              </w:r>
              <w:r w:rsidRPr="006121C9">
                <w:rPr>
                  <w:lang w:eastAsia="en-GB"/>
                </w:rPr>
                <w:t xml:space="preserve">ransceiver units supporting operation in multiple operating bands through common active </w:t>
              </w:r>
              <w:r>
                <w:rPr>
                  <w:lang w:eastAsia="en-GB"/>
                </w:rPr>
                <w:t>RF</w:t>
              </w:r>
              <w:r w:rsidRPr="006121C9">
                <w:rPr>
                  <w:lang w:eastAsia="en-GB"/>
                </w:rPr>
                <w:t xml:space="preserve"> components.</w:t>
              </w:r>
            </w:ins>
          </w:p>
        </w:tc>
        <w:tc>
          <w:tcPr>
            <w:tcW w:w="0" w:type="auto"/>
            <w:tcBorders>
              <w:top w:val="single" w:sz="4" w:space="0" w:color="auto"/>
              <w:left w:val="single" w:sz="4" w:space="0" w:color="auto"/>
              <w:bottom w:val="single" w:sz="4" w:space="0" w:color="auto"/>
              <w:right w:val="single" w:sz="4" w:space="0" w:color="auto"/>
            </w:tcBorders>
          </w:tcPr>
          <w:p w14:paraId="79979025" w14:textId="6CB5D82A" w:rsidR="00BC456D" w:rsidRPr="001B0A75" w:rsidRDefault="00BC456D" w:rsidP="00BC456D">
            <w:pPr>
              <w:pStyle w:val="TAL"/>
              <w:jc w:val="center"/>
              <w:rPr>
                <w:ins w:id="1917" w:author="R4-1809516" w:date="2018-07-11T17:32:00Z"/>
                <w:rFonts w:cs="Arial"/>
                <w:szCs w:val="18"/>
              </w:rPr>
            </w:pPr>
            <w:ins w:id="1918" w:author="R4-1809516" w:date="2018-07-11T17:32:00Z">
              <w:r w:rsidRPr="0015261C">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4681CF48" w14:textId="1732B7A0" w:rsidR="00BC456D" w:rsidRPr="00C211F2" w:rsidRDefault="00BC456D" w:rsidP="00BC456D">
            <w:pPr>
              <w:pStyle w:val="TAL"/>
              <w:jc w:val="center"/>
              <w:rPr>
                <w:ins w:id="1919" w:author="R4-1809516" w:date="2018-07-11T17:32:00Z"/>
                <w:rFonts w:cs="Arial"/>
                <w:szCs w:val="18"/>
              </w:rPr>
            </w:pPr>
            <w:ins w:id="1920" w:author="R4-1809516" w:date="2018-07-11T17:32:00Z">
              <w:r w:rsidRPr="00C211F2">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7CF9D019" w14:textId="0FBB2C0D" w:rsidR="00BC456D" w:rsidRPr="00C211F2" w:rsidRDefault="00BC456D" w:rsidP="00BC456D">
            <w:pPr>
              <w:pStyle w:val="TAL"/>
              <w:jc w:val="center"/>
              <w:rPr>
                <w:ins w:id="1921" w:author="R4-1809516" w:date="2018-07-11T17:32:00Z"/>
                <w:rFonts w:cs="Arial"/>
                <w:szCs w:val="18"/>
              </w:rPr>
            </w:pPr>
            <w:ins w:id="1922" w:author="R4-1809516" w:date="2018-07-11T17:32:00Z">
              <w:r w:rsidRPr="00C211F2">
                <w:rPr>
                  <w:rFonts w:cs="Arial"/>
                  <w:szCs w:val="18"/>
                </w:rPr>
                <w:t>x</w:t>
              </w:r>
            </w:ins>
          </w:p>
        </w:tc>
      </w:tr>
      <w:tr w:rsidR="00BC456D" w14:paraId="3F9D4FC4" w14:textId="77777777" w:rsidTr="00BC456D">
        <w:trPr>
          <w:jc w:val="center"/>
          <w:ins w:id="1923"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603BBAE8" w14:textId="1109F7CF" w:rsidR="00BC456D" w:rsidRPr="006121C9" w:rsidRDefault="00BC456D" w:rsidP="00BC456D">
            <w:pPr>
              <w:pStyle w:val="TAL"/>
              <w:rPr>
                <w:ins w:id="1924" w:author="R4-1809516" w:date="2018-07-11T17:32:00Z"/>
                <w:rFonts w:cs="Arial"/>
                <w:szCs w:val="18"/>
                <w:lang w:eastAsia="en-GB"/>
              </w:rPr>
            </w:pPr>
            <w:ins w:id="1925" w:author="R4-1809516" w:date="2018-07-11T17:32:00Z">
              <w:r w:rsidRPr="006121C9">
                <w:rPr>
                  <w:rFonts w:cs="Arial"/>
                  <w:szCs w:val="18"/>
                  <w:lang w:eastAsia="en-GB"/>
                </w:rPr>
                <w:t>D9.16</w:t>
              </w:r>
            </w:ins>
          </w:p>
        </w:tc>
        <w:tc>
          <w:tcPr>
            <w:tcW w:w="0" w:type="auto"/>
            <w:tcBorders>
              <w:top w:val="single" w:sz="4" w:space="0" w:color="auto"/>
              <w:left w:val="single" w:sz="4" w:space="0" w:color="auto"/>
              <w:bottom w:val="single" w:sz="4" w:space="0" w:color="auto"/>
              <w:right w:val="single" w:sz="4" w:space="0" w:color="auto"/>
            </w:tcBorders>
          </w:tcPr>
          <w:p w14:paraId="6E7E36B6" w14:textId="46747F5D" w:rsidR="00BC456D" w:rsidRPr="006121C9" w:rsidRDefault="00BC456D" w:rsidP="00BC456D">
            <w:pPr>
              <w:pStyle w:val="TAL"/>
              <w:rPr>
                <w:ins w:id="1926" w:author="R4-1809516" w:date="2018-07-11T17:32:00Z"/>
                <w:rFonts w:cs="Arial"/>
                <w:szCs w:val="18"/>
                <w:lang w:eastAsia="en-GB"/>
              </w:rPr>
            </w:pPr>
            <w:ins w:id="1927" w:author="R4-1809516" w:date="2018-07-11T17:32:00Z">
              <w:r w:rsidRPr="006121C9">
                <w:rPr>
                  <w:rFonts w:cs="Arial"/>
                  <w:szCs w:val="18"/>
                  <w:lang w:eastAsia="en-GB"/>
                </w:rPr>
                <w:t>Operating bands with multi-band dependencies</w:t>
              </w:r>
            </w:ins>
          </w:p>
        </w:tc>
        <w:tc>
          <w:tcPr>
            <w:tcW w:w="0" w:type="auto"/>
            <w:tcBorders>
              <w:top w:val="single" w:sz="4" w:space="0" w:color="auto"/>
              <w:left w:val="single" w:sz="4" w:space="0" w:color="auto"/>
              <w:bottom w:val="single" w:sz="4" w:space="0" w:color="auto"/>
              <w:right w:val="single" w:sz="4" w:space="0" w:color="auto"/>
            </w:tcBorders>
          </w:tcPr>
          <w:p w14:paraId="7B05DB8D" w14:textId="7E46F157" w:rsidR="00BC456D" w:rsidRPr="006121C9" w:rsidRDefault="00BC456D" w:rsidP="00BC456D">
            <w:pPr>
              <w:pStyle w:val="TAL"/>
              <w:rPr>
                <w:ins w:id="1928" w:author="R4-1809516" w:date="2018-07-11T17:32:00Z"/>
                <w:lang w:eastAsia="en-GB"/>
              </w:rPr>
            </w:pPr>
            <w:ins w:id="1929" w:author="R4-1809516" w:date="2018-07-11T17:32:00Z">
              <w:r w:rsidRPr="006121C9">
                <w:rPr>
                  <w:lang w:eastAsia="en-GB"/>
                </w:rPr>
                <w:t>List operating bands which are generated by multi-band transceiver units. Declared for each operating band for which multi-band transceiver units (D9.15) have been declared</w:t>
              </w:r>
              <w:r>
                <w:rPr>
                  <w:lang w:eastAsia="en-GB"/>
                </w:rPr>
                <w:t>.</w:t>
              </w:r>
            </w:ins>
          </w:p>
        </w:tc>
        <w:tc>
          <w:tcPr>
            <w:tcW w:w="0" w:type="auto"/>
            <w:tcBorders>
              <w:top w:val="single" w:sz="4" w:space="0" w:color="auto"/>
              <w:left w:val="single" w:sz="4" w:space="0" w:color="auto"/>
              <w:bottom w:val="single" w:sz="4" w:space="0" w:color="auto"/>
              <w:right w:val="single" w:sz="4" w:space="0" w:color="auto"/>
            </w:tcBorders>
          </w:tcPr>
          <w:p w14:paraId="2AC49EBE" w14:textId="02A59FA7" w:rsidR="00BC456D" w:rsidRPr="0015261C" w:rsidRDefault="00BC456D" w:rsidP="00BC456D">
            <w:pPr>
              <w:pStyle w:val="TAL"/>
              <w:jc w:val="center"/>
              <w:rPr>
                <w:ins w:id="1930" w:author="R4-1809516" w:date="2018-07-11T17:32:00Z"/>
                <w:rFonts w:cs="Arial"/>
                <w:szCs w:val="18"/>
              </w:rPr>
            </w:pPr>
            <w:ins w:id="1931" w:author="R4-1809516" w:date="2018-07-11T17:32:00Z">
              <w:r w:rsidRPr="000B7F96">
                <w:rPr>
                  <w:rFonts w:cs="Arial"/>
                  <w:szCs w:val="18"/>
                </w:rPr>
                <w:t>c</w:t>
              </w:r>
            </w:ins>
          </w:p>
        </w:tc>
        <w:tc>
          <w:tcPr>
            <w:tcW w:w="0" w:type="auto"/>
            <w:tcBorders>
              <w:top w:val="single" w:sz="4" w:space="0" w:color="auto"/>
              <w:left w:val="single" w:sz="4" w:space="0" w:color="auto"/>
              <w:bottom w:val="single" w:sz="4" w:space="0" w:color="auto"/>
              <w:right w:val="single" w:sz="4" w:space="0" w:color="auto"/>
            </w:tcBorders>
          </w:tcPr>
          <w:p w14:paraId="540AB5DD" w14:textId="26EA85B0" w:rsidR="00BC456D" w:rsidRPr="00C211F2" w:rsidRDefault="00BC456D" w:rsidP="00BC456D">
            <w:pPr>
              <w:pStyle w:val="TAL"/>
              <w:jc w:val="center"/>
              <w:rPr>
                <w:ins w:id="1932" w:author="R4-1809516" w:date="2018-07-11T17:32:00Z"/>
                <w:rFonts w:cs="Arial"/>
                <w:szCs w:val="18"/>
              </w:rPr>
            </w:pPr>
            <w:ins w:id="1933" w:author="R4-1809516" w:date="2018-07-11T17:32:00Z">
              <w:r w:rsidRPr="00C211F2">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39EFCD21" w14:textId="0E177760" w:rsidR="00BC456D" w:rsidRPr="00C211F2" w:rsidRDefault="00BC456D" w:rsidP="00BC456D">
            <w:pPr>
              <w:pStyle w:val="TAL"/>
              <w:jc w:val="center"/>
              <w:rPr>
                <w:ins w:id="1934" w:author="R4-1809516" w:date="2018-07-11T17:32:00Z"/>
                <w:rFonts w:cs="Arial"/>
                <w:szCs w:val="18"/>
              </w:rPr>
            </w:pPr>
            <w:ins w:id="1935" w:author="R4-1809516" w:date="2018-07-11T17:32:00Z">
              <w:r w:rsidRPr="000B7F96">
                <w:rPr>
                  <w:rFonts w:cs="Arial"/>
                  <w:szCs w:val="18"/>
                  <w:lang w:eastAsia="zh-CN"/>
                </w:rPr>
                <w:t>n/a</w:t>
              </w:r>
            </w:ins>
          </w:p>
        </w:tc>
      </w:tr>
      <w:tr w:rsidR="00BC456D" w14:paraId="4C8E15CA" w14:textId="77777777" w:rsidTr="00BC456D">
        <w:trPr>
          <w:jc w:val="center"/>
          <w:ins w:id="1936"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31387511" w14:textId="01E6B357" w:rsidR="00BC456D" w:rsidRPr="006121C9" w:rsidRDefault="00BC456D" w:rsidP="00BC456D">
            <w:pPr>
              <w:pStyle w:val="TAL"/>
              <w:rPr>
                <w:ins w:id="1937" w:author="R4-1809516" w:date="2018-07-11T17:32:00Z"/>
                <w:rFonts w:cs="Arial"/>
                <w:szCs w:val="18"/>
                <w:lang w:eastAsia="en-GB"/>
              </w:rPr>
            </w:pPr>
            <w:ins w:id="1938" w:author="R4-1809516" w:date="2018-07-11T17:32:00Z">
              <w:r w:rsidRPr="006121C9">
                <w:rPr>
                  <w:rFonts w:cs="Arial"/>
                  <w:szCs w:val="18"/>
                  <w:lang w:eastAsia="en-GB"/>
                </w:rPr>
                <w:t>D9.1</w:t>
              </w:r>
              <w:r>
                <w:rPr>
                  <w:rFonts w:cs="Arial"/>
                  <w:szCs w:val="18"/>
                  <w:lang w:eastAsia="en-GB"/>
                </w:rPr>
                <w:t>7</w:t>
              </w:r>
            </w:ins>
          </w:p>
        </w:tc>
        <w:tc>
          <w:tcPr>
            <w:tcW w:w="0" w:type="auto"/>
            <w:tcBorders>
              <w:top w:val="single" w:sz="4" w:space="0" w:color="auto"/>
              <w:left w:val="single" w:sz="4" w:space="0" w:color="auto"/>
              <w:bottom w:val="single" w:sz="4" w:space="0" w:color="auto"/>
              <w:right w:val="single" w:sz="4" w:space="0" w:color="auto"/>
            </w:tcBorders>
          </w:tcPr>
          <w:p w14:paraId="5DEFD555" w14:textId="0A7AB2A0" w:rsidR="00BC456D" w:rsidRPr="006121C9" w:rsidRDefault="00BC456D" w:rsidP="00BC456D">
            <w:pPr>
              <w:pStyle w:val="TAL"/>
              <w:rPr>
                <w:ins w:id="1939" w:author="R4-1809516" w:date="2018-07-11T17:32:00Z"/>
                <w:rFonts w:cs="Arial"/>
                <w:szCs w:val="18"/>
                <w:lang w:eastAsia="en-GB"/>
              </w:rPr>
            </w:pPr>
            <w:ins w:id="1940" w:author="R4-1809516" w:date="2018-07-11T17:32:00Z">
              <w:r w:rsidRPr="006121C9">
                <w:rPr>
                  <w:rFonts w:cs="Arial"/>
                  <w:szCs w:val="18"/>
                  <w:lang w:eastAsia="en-GB"/>
                </w:rPr>
                <w:t>Maximum radiated Base Station RF Bandwidth</w:t>
              </w:r>
            </w:ins>
          </w:p>
        </w:tc>
        <w:tc>
          <w:tcPr>
            <w:tcW w:w="0" w:type="auto"/>
            <w:tcBorders>
              <w:top w:val="single" w:sz="4" w:space="0" w:color="auto"/>
              <w:left w:val="single" w:sz="4" w:space="0" w:color="auto"/>
              <w:bottom w:val="single" w:sz="4" w:space="0" w:color="auto"/>
              <w:right w:val="single" w:sz="4" w:space="0" w:color="auto"/>
            </w:tcBorders>
          </w:tcPr>
          <w:p w14:paraId="54D7F4A5" w14:textId="20236970" w:rsidR="00BC456D" w:rsidRPr="006121C9" w:rsidRDefault="00BC456D" w:rsidP="00BC456D">
            <w:pPr>
              <w:pStyle w:val="TAL"/>
              <w:rPr>
                <w:ins w:id="1941" w:author="R4-1809516" w:date="2018-07-11T17:32:00Z"/>
                <w:lang w:eastAsia="en-GB"/>
              </w:rPr>
            </w:pPr>
            <w:ins w:id="1942" w:author="R4-1809516" w:date="2018-07-11T17:32:00Z">
              <w:r>
                <w:rPr>
                  <w:lang w:eastAsia="en-GB"/>
                </w:rPr>
                <w:t>Maximum</w:t>
              </w:r>
              <w:r w:rsidRPr="006121C9">
                <w:rPr>
                  <w:lang w:eastAsia="en-GB"/>
                </w:rPr>
                <w:t xml:space="preserve"> Base Station RF Bandwidth in the operating band, declared for each supported operating band </w:t>
              </w:r>
              <w:r>
                <w:rPr>
                  <w:lang w:eastAsia="en-GB"/>
                </w:rPr>
                <w:t>(</w:t>
              </w:r>
              <w:r w:rsidRPr="006121C9">
                <w:t>D9.4</w:t>
              </w:r>
              <w:r>
                <w:t>)</w:t>
              </w:r>
              <w:r w:rsidRPr="006121C9">
                <w:t>.</w:t>
              </w:r>
            </w:ins>
          </w:p>
        </w:tc>
        <w:tc>
          <w:tcPr>
            <w:tcW w:w="0" w:type="auto"/>
            <w:tcBorders>
              <w:top w:val="single" w:sz="4" w:space="0" w:color="auto"/>
              <w:left w:val="single" w:sz="4" w:space="0" w:color="auto"/>
              <w:bottom w:val="single" w:sz="4" w:space="0" w:color="auto"/>
              <w:right w:val="single" w:sz="4" w:space="0" w:color="auto"/>
            </w:tcBorders>
          </w:tcPr>
          <w:p w14:paraId="7BD144D1" w14:textId="0990B8D6" w:rsidR="00BC456D" w:rsidRPr="000B7F96" w:rsidRDefault="00BC456D" w:rsidP="00BC456D">
            <w:pPr>
              <w:pStyle w:val="TAL"/>
              <w:jc w:val="center"/>
              <w:rPr>
                <w:ins w:id="1943" w:author="R4-1809516" w:date="2018-07-11T17:32:00Z"/>
                <w:rFonts w:cs="Arial"/>
                <w:szCs w:val="18"/>
              </w:rPr>
            </w:pPr>
            <w:ins w:id="1944" w:author="R4-1809516" w:date="2018-07-11T17:32:00Z">
              <w:r w:rsidRPr="00D829D7">
                <w:rPr>
                  <w:rFonts w:cs="Arial"/>
                  <w:szCs w:val="18"/>
                </w:rPr>
                <w:t>c</w:t>
              </w:r>
            </w:ins>
          </w:p>
        </w:tc>
        <w:tc>
          <w:tcPr>
            <w:tcW w:w="0" w:type="auto"/>
            <w:tcBorders>
              <w:top w:val="single" w:sz="4" w:space="0" w:color="auto"/>
              <w:left w:val="single" w:sz="4" w:space="0" w:color="auto"/>
              <w:bottom w:val="single" w:sz="4" w:space="0" w:color="auto"/>
              <w:right w:val="single" w:sz="4" w:space="0" w:color="auto"/>
            </w:tcBorders>
          </w:tcPr>
          <w:p w14:paraId="2649EED4" w14:textId="100F9517" w:rsidR="00BC456D" w:rsidRPr="00C211F2" w:rsidRDefault="00BC456D" w:rsidP="00BC456D">
            <w:pPr>
              <w:pStyle w:val="TAL"/>
              <w:jc w:val="center"/>
              <w:rPr>
                <w:ins w:id="1945" w:author="R4-1809516" w:date="2018-07-11T17:32:00Z"/>
                <w:rFonts w:cs="Arial"/>
                <w:szCs w:val="18"/>
              </w:rPr>
            </w:pPr>
            <w:ins w:id="1946" w:author="R4-1809516" w:date="2018-07-11T17:32:00Z">
              <w:r w:rsidRPr="0015261C">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7D5BF9E1" w14:textId="40D75D0C" w:rsidR="00BC456D" w:rsidRPr="000B7F96" w:rsidRDefault="00BC456D" w:rsidP="00BC456D">
            <w:pPr>
              <w:pStyle w:val="TAL"/>
              <w:jc w:val="center"/>
              <w:rPr>
                <w:ins w:id="1947" w:author="R4-1809516" w:date="2018-07-11T17:32:00Z"/>
                <w:rFonts w:cs="Arial"/>
                <w:szCs w:val="18"/>
                <w:lang w:eastAsia="zh-CN"/>
              </w:rPr>
            </w:pPr>
            <w:ins w:id="1948" w:author="R4-1809516" w:date="2018-07-11T17:32:00Z">
              <w:r w:rsidRPr="0015261C">
                <w:rPr>
                  <w:rFonts w:cs="Arial"/>
                  <w:szCs w:val="18"/>
                </w:rPr>
                <w:t>x</w:t>
              </w:r>
            </w:ins>
          </w:p>
        </w:tc>
      </w:tr>
      <w:tr w:rsidR="00BC456D" w14:paraId="5FF1B268" w14:textId="77777777" w:rsidTr="00BC456D">
        <w:trPr>
          <w:jc w:val="center"/>
          <w:ins w:id="1949"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75CFA107" w14:textId="56561832" w:rsidR="00BC456D" w:rsidRPr="006121C9" w:rsidRDefault="00BC456D" w:rsidP="00BC456D">
            <w:pPr>
              <w:pStyle w:val="TAL"/>
              <w:rPr>
                <w:ins w:id="1950" w:author="R4-1809516" w:date="2018-07-11T17:32:00Z"/>
                <w:rFonts w:cs="Arial"/>
                <w:szCs w:val="18"/>
                <w:lang w:eastAsia="en-GB"/>
              </w:rPr>
            </w:pPr>
            <w:ins w:id="1951" w:author="R4-1809516" w:date="2018-07-11T17:32:00Z">
              <w:r w:rsidRPr="006121C9">
                <w:rPr>
                  <w:rFonts w:cs="Arial"/>
                  <w:szCs w:val="18"/>
                  <w:lang w:eastAsia="en-GB"/>
                </w:rPr>
                <w:t>D9.18</w:t>
              </w:r>
            </w:ins>
          </w:p>
        </w:tc>
        <w:tc>
          <w:tcPr>
            <w:tcW w:w="0" w:type="auto"/>
            <w:tcBorders>
              <w:top w:val="single" w:sz="4" w:space="0" w:color="auto"/>
              <w:left w:val="single" w:sz="4" w:space="0" w:color="auto"/>
              <w:bottom w:val="single" w:sz="4" w:space="0" w:color="auto"/>
              <w:right w:val="single" w:sz="4" w:space="0" w:color="auto"/>
            </w:tcBorders>
          </w:tcPr>
          <w:p w14:paraId="39618F84" w14:textId="3FEB1CE4" w:rsidR="00BC456D" w:rsidRPr="006121C9" w:rsidRDefault="00BC456D" w:rsidP="00BC456D">
            <w:pPr>
              <w:pStyle w:val="TAL"/>
              <w:rPr>
                <w:ins w:id="1952" w:author="R4-1809516" w:date="2018-07-11T17:32:00Z"/>
                <w:rFonts w:cs="Arial"/>
                <w:szCs w:val="18"/>
                <w:lang w:eastAsia="en-GB"/>
              </w:rPr>
            </w:pPr>
            <w:ins w:id="1953" w:author="R4-1809516" w:date="2018-07-11T17:32:00Z">
              <w:r w:rsidRPr="006121C9">
                <w:rPr>
                  <w:rFonts w:cs="Arial"/>
                  <w:szCs w:val="18"/>
                  <w:lang w:eastAsia="en-GB"/>
                </w:rPr>
                <w:t>Maximum radiated Base Station RF Bandwidth for contiguous operation.</w:t>
              </w:r>
            </w:ins>
          </w:p>
        </w:tc>
        <w:tc>
          <w:tcPr>
            <w:tcW w:w="0" w:type="auto"/>
            <w:tcBorders>
              <w:top w:val="single" w:sz="4" w:space="0" w:color="auto"/>
              <w:left w:val="single" w:sz="4" w:space="0" w:color="auto"/>
              <w:bottom w:val="single" w:sz="4" w:space="0" w:color="auto"/>
              <w:right w:val="single" w:sz="4" w:space="0" w:color="auto"/>
            </w:tcBorders>
          </w:tcPr>
          <w:p w14:paraId="6ECB8C19" w14:textId="39C031CB" w:rsidR="00BC456D" w:rsidRDefault="00BC456D" w:rsidP="00BC456D">
            <w:pPr>
              <w:pStyle w:val="TAL"/>
              <w:rPr>
                <w:ins w:id="1954" w:author="R4-1809516" w:date="2018-07-11T17:32:00Z"/>
                <w:lang w:eastAsia="en-GB"/>
              </w:rPr>
            </w:pPr>
            <w:ins w:id="1955" w:author="R4-1809516" w:date="2018-07-11T17:32:00Z">
              <w:r>
                <w:rPr>
                  <w:lang w:eastAsia="en-GB"/>
                </w:rPr>
                <w:t>Maximum</w:t>
              </w:r>
              <w:r w:rsidRPr="006121C9">
                <w:rPr>
                  <w:lang w:eastAsia="en-GB"/>
                </w:rPr>
                <w:t xml:space="preserve"> Base Station RF Bandwidth for contiguous spectrum operation, declared for each supported operating band</w:t>
              </w:r>
              <w:r w:rsidRPr="006121C9">
                <w:t xml:space="preserve"> </w:t>
              </w:r>
              <w:r>
                <w:t>(</w:t>
              </w:r>
              <w:r w:rsidRPr="006121C9">
                <w:t>D9.4</w:t>
              </w:r>
              <w:r>
                <w:t>)</w:t>
              </w:r>
              <w:r w:rsidRPr="006121C9">
                <w:t>.</w:t>
              </w:r>
            </w:ins>
          </w:p>
        </w:tc>
        <w:tc>
          <w:tcPr>
            <w:tcW w:w="0" w:type="auto"/>
            <w:tcBorders>
              <w:top w:val="single" w:sz="4" w:space="0" w:color="auto"/>
              <w:left w:val="single" w:sz="4" w:space="0" w:color="auto"/>
              <w:bottom w:val="single" w:sz="4" w:space="0" w:color="auto"/>
              <w:right w:val="single" w:sz="4" w:space="0" w:color="auto"/>
            </w:tcBorders>
          </w:tcPr>
          <w:p w14:paraId="11CA906C" w14:textId="1D42FFDB" w:rsidR="00BC456D" w:rsidRPr="00D829D7" w:rsidRDefault="00BC456D" w:rsidP="00BC456D">
            <w:pPr>
              <w:pStyle w:val="TAL"/>
              <w:jc w:val="center"/>
              <w:rPr>
                <w:ins w:id="1956" w:author="R4-1809516" w:date="2018-07-11T17:32:00Z"/>
                <w:rFonts w:cs="Arial"/>
                <w:szCs w:val="18"/>
              </w:rPr>
            </w:pPr>
            <w:ins w:id="1957" w:author="R4-1809516" w:date="2018-07-11T17:32:00Z">
              <w:r w:rsidRPr="00D829D7">
                <w:rPr>
                  <w:rFonts w:cs="Arial"/>
                  <w:szCs w:val="18"/>
                </w:rPr>
                <w:t>c</w:t>
              </w:r>
            </w:ins>
          </w:p>
        </w:tc>
        <w:tc>
          <w:tcPr>
            <w:tcW w:w="0" w:type="auto"/>
            <w:tcBorders>
              <w:top w:val="single" w:sz="4" w:space="0" w:color="auto"/>
              <w:left w:val="single" w:sz="4" w:space="0" w:color="auto"/>
              <w:bottom w:val="single" w:sz="4" w:space="0" w:color="auto"/>
              <w:right w:val="single" w:sz="4" w:space="0" w:color="auto"/>
            </w:tcBorders>
          </w:tcPr>
          <w:p w14:paraId="23134418" w14:textId="2E5E367F" w:rsidR="00BC456D" w:rsidRPr="0015261C" w:rsidRDefault="00BC456D" w:rsidP="00BC456D">
            <w:pPr>
              <w:pStyle w:val="TAL"/>
              <w:jc w:val="center"/>
              <w:rPr>
                <w:ins w:id="1958" w:author="R4-1809516" w:date="2018-07-11T17:32:00Z"/>
                <w:rFonts w:cs="Arial"/>
                <w:szCs w:val="18"/>
              </w:rPr>
            </w:pPr>
            <w:ins w:id="1959" w:author="R4-1809516" w:date="2018-07-11T17:32:00Z">
              <w:r w:rsidRPr="007248BF">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352823C9" w14:textId="6F5D79FB" w:rsidR="00BC456D" w:rsidRPr="0015261C" w:rsidRDefault="00BC456D" w:rsidP="00BC456D">
            <w:pPr>
              <w:pStyle w:val="TAL"/>
              <w:jc w:val="center"/>
              <w:rPr>
                <w:ins w:id="1960" w:author="R4-1809516" w:date="2018-07-11T17:32:00Z"/>
                <w:rFonts w:cs="Arial"/>
                <w:szCs w:val="18"/>
              </w:rPr>
            </w:pPr>
            <w:ins w:id="1961" w:author="R4-1809516" w:date="2018-07-11T17:32:00Z">
              <w:r w:rsidRPr="007248BF">
                <w:rPr>
                  <w:rFonts w:cs="Arial"/>
                  <w:szCs w:val="18"/>
                </w:rPr>
                <w:t>x</w:t>
              </w:r>
            </w:ins>
          </w:p>
        </w:tc>
      </w:tr>
      <w:tr w:rsidR="00BC456D" w14:paraId="3DD5D719" w14:textId="77777777" w:rsidTr="00BC456D">
        <w:trPr>
          <w:jc w:val="center"/>
          <w:ins w:id="1962"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00A12640" w14:textId="4FA9A157" w:rsidR="00BC456D" w:rsidRPr="006121C9" w:rsidRDefault="00BC456D" w:rsidP="00BC456D">
            <w:pPr>
              <w:pStyle w:val="TAL"/>
              <w:rPr>
                <w:ins w:id="1963" w:author="R4-1809516" w:date="2018-07-11T17:32:00Z"/>
                <w:rFonts w:cs="Arial"/>
                <w:szCs w:val="18"/>
                <w:lang w:eastAsia="en-GB"/>
              </w:rPr>
            </w:pPr>
            <w:ins w:id="1964" w:author="R4-1809516" w:date="2018-07-11T17:32:00Z">
              <w:r w:rsidRPr="006121C9">
                <w:rPr>
                  <w:rFonts w:cs="Arial"/>
                  <w:szCs w:val="18"/>
                  <w:lang w:eastAsia="en-GB"/>
                </w:rPr>
                <w:t>D9.19</w:t>
              </w:r>
            </w:ins>
          </w:p>
        </w:tc>
        <w:tc>
          <w:tcPr>
            <w:tcW w:w="0" w:type="auto"/>
            <w:tcBorders>
              <w:top w:val="single" w:sz="4" w:space="0" w:color="auto"/>
              <w:left w:val="single" w:sz="4" w:space="0" w:color="auto"/>
              <w:bottom w:val="single" w:sz="4" w:space="0" w:color="auto"/>
              <w:right w:val="single" w:sz="4" w:space="0" w:color="auto"/>
            </w:tcBorders>
          </w:tcPr>
          <w:p w14:paraId="4145240A" w14:textId="399F567B" w:rsidR="00BC456D" w:rsidRPr="006121C9" w:rsidRDefault="00BC456D" w:rsidP="00BC456D">
            <w:pPr>
              <w:pStyle w:val="TAL"/>
              <w:rPr>
                <w:ins w:id="1965" w:author="R4-1809516" w:date="2018-07-11T17:32:00Z"/>
                <w:rFonts w:cs="Arial"/>
                <w:szCs w:val="18"/>
                <w:lang w:eastAsia="en-GB"/>
              </w:rPr>
            </w:pPr>
            <w:ins w:id="1966" w:author="R4-1809516" w:date="2018-07-11T17:32:00Z">
              <w:r w:rsidRPr="006121C9">
                <w:rPr>
                  <w:rFonts w:cs="Arial"/>
                  <w:szCs w:val="18"/>
                  <w:lang w:eastAsia="en-GB"/>
                </w:rPr>
                <w:t>Maximum radiated Base Station RF Bandwidth for non- contiguous operation.</w:t>
              </w:r>
            </w:ins>
          </w:p>
        </w:tc>
        <w:tc>
          <w:tcPr>
            <w:tcW w:w="0" w:type="auto"/>
            <w:tcBorders>
              <w:top w:val="single" w:sz="4" w:space="0" w:color="auto"/>
              <w:left w:val="single" w:sz="4" w:space="0" w:color="auto"/>
              <w:bottom w:val="single" w:sz="4" w:space="0" w:color="auto"/>
              <w:right w:val="single" w:sz="4" w:space="0" w:color="auto"/>
            </w:tcBorders>
          </w:tcPr>
          <w:p w14:paraId="148475B8" w14:textId="30C5784A" w:rsidR="00BC456D" w:rsidRDefault="00BC456D" w:rsidP="00BC456D">
            <w:pPr>
              <w:pStyle w:val="TAL"/>
              <w:rPr>
                <w:ins w:id="1967" w:author="R4-1809516" w:date="2018-07-11T17:32:00Z"/>
                <w:lang w:eastAsia="en-GB"/>
              </w:rPr>
            </w:pPr>
            <w:ins w:id="1968" w:author="R4-1809516" w:date="2018-07-11T17:32:00Z">
              <w:r>
                <w:rPr>
                  <w:lang w:eastAsia="en-GB"/>
                </w:rPr>
                <w:t>Maximum</w:t>
              </w:r>
              <w:r w:rsidRPr="006121C9">
                <w:rPr>
                  <w:lang w:eastAsia="en-GB"/>
                </w:rPr>
                <w:t xml:space="preserve"> Base Station RF Bandwidth for non-contiguous spectrum operation, declared for each supported operating band</w:t>
              </w:r>
              <w:r w:rsidRPr="006121C9">
                <w:t xml:space="preserve"> </w:t>
              </w:r>
              <w:r>
                <w:t>(</w:t>
              </w:r>
              <w:r w:rsidRPr="006121C9">
                <w:t>D9.4</w:t>
              </w:r>
              <w:r>
                <w:t>)</w:t>
              </w:r>
              <w:r w:rsidRPr="006121C9">
                <w:t>.</w:t>
              </w:r>
            </w:ins>
          </w:p>
        </w:tc>
        <w:tc>
          <w:tcPr>
            <w:tcW w:w="0" w:type="auto"/>
            <w:tcBorders>
              <w:top w:val="single" w:sz="4" w:space="0" w:color="auto"/>
              <w:left w:val="single" w:sz="4" w:space="0" w:color="auto"/>
              <w:bottom w:val="single" w:sz="4" w:space="0" w:color="auto"/>
              <w:right w:val="single" w:sz="4" w:space="0" w:color="auto"/>
            </w:tcBorders>
          </w:tcPr>
          <w:p w14:paraId="38A4C9DE" w14:textId="22A46CED" w:rsidR="00BC456D" w:rsidRPr="00D829D7" w:rsidRDefault="00BC456D" w:rsidP="00BC456D">
            <w:pPr>
              <w:pStyle w:val="TAL"/>
              <w:jc w:val="center"/>
              <w:rPr>
                <w:ins w:id="1969" w:author="R4-1809516" w:date="2018-07-11T17:32:00Z"/>
                <w:rFonts w:cs="Arial"/>
                <w:szCs w:val="18"/>
              </w:rPr>
            </w:pPr>
            <w:ins w:id="1970" w:author="R4-1809516" w:date="2018-07-11T17:32:00Z">
              <w:r w:rsidRPr="00D829D7">
                <w:rPr>
                  <w:rFonts w:cs="Arial"/>
                  <w:szCs w:val="18"/>
                </w:rPr>
                <w:t>c</w:t>
              </w:r>
            </w:ins>
          </w:p>
        </w:tc>
        <w:tc>
          <w:tcPr>
            <w:tcW w:w="0" w:type="auto"/>
            <w:tcBorders>
              <w:top w:val="single" w:sz="4" w:space="0" w:color="auto"/>
              <w:left w:val="single" w:sz="4" w:space="0" w:color="auto"/>
              <w:bottom w:val="single" w:sz="4" w:space="0" w:color="auto"/>
              <w:right w:val="single" w:sz="4" w:space="0" w:color="auto"/>
            </w:tcBorders>
          </w:tcPr>
          <w:p w14:paraId="24E12211" w14:textId="18F382DD" w:rsidR="00BC456D" w:rsidRPr="007248BF" w:rsidRDefault="00BC456D" w:rsidP="00BC456D">
            <w:pPr>
              <w:pStyle w:val="TAL"/>
              <w:jc w:val="center"/>
              <w:rPr>
                <w:ins w:id="1971" w:author="R4-1809516" w:date="2018-07-11T17:32:00Z"/>
                <w:rFonts w:cs="Arial"/>
                <w:szCs w:val="18"/>
              </w:rPr>
            </w:pPr>
            <w:ins w:id="1972" w:author="R4-1809516" w:date="2018-07-11T17:32:00Z">
              <w:r w:rsidRPr="007248BF">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6BE4A689" w14:textId="50F005B1" w:rsidR="00BC456D" w:rsidRPr="007248BF" w:rsidRDefault="00BC456D" w:rsidP="00BC456D">
            <w:pPr>
              <w:pStyle w:val="TAL"/>
              <w:jc w:val="center"/>
              <w:rPr>
                <w:ins w:id="1973" w:author="R4-1809516" w:date="2018-07-11T17:32:00Z"/>
                <w:rFonts w:cs="Arial"/>
                <w:szCs w:val="18"/>
              </w:rPr>
            </w:pPr>
            <w:ins w:id="1974" w:author="R4-1809516" w:date="2018-07-11T17:32:00Z">
              <w:r w:rsidRPr="007248BF">
                <w:rPr>
                  <w:rFonts w:cs="Arial"/>
                  <w:szCs w:val="18"/>
                </w:rPr>
                <w:t>x</w:t>
              </w:r>
            </w:ins>
          </w:p>
        </w:tc>
      </w:tr>
      <w:tr w:rsidR="00BC456D" w14:paraId="72C44E64" w14:textId="77777777" w:rsidTr="00BC456D">
        <w:trPr>
          <w:jc w:val="center"/>
          <w:ins w:id="1975"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6DCC9AA1" w14:textId="70004378" w:rsidR="00BC456D" w:rsidRPr="006121C9" w:rsidRDefault="00BC456D" w:rsidP="00BC456D">
            <w:pPr>
              <w:pStyle w:val="TAL"/>
              <w:rPr>
                <w:ins w:id="1976" w:author="R4-1809516" w:date="2018-07-11T17:32:00Z"/>
                <w:rFonts w:cs="Arial"/>
                <w:szCs w:val="18"/>
                <w:lang w:eastAsia="en-GB"/>
              </w:rPr>
            </w:pPr>
            <w:ins w:id="1977" w:author="R4-1809516" w:date="2018-07-11T17:32:00Z">
              <w:r w:rsidRPr="006121C9">
                <w:rPr>
                  <w:rFonts w:cs="Arial"/>
                  <w:szCs w:val="18"/>
                  <w:lang w:eastAsia="en-GB"/>
                </w:rPr>
                <w:lastRenderedPageBreak/>
                <w:t>D9.20</w:t>
              </w:r>
            </w:ins>
          </w:p>
        </w:tc>
        <w:tc>
          <w:tcPr>
            <w:tcW w:w="0" w:type="auto"/>
            <w:tcBorders>
              <w:top w:val="single" w:sz="4" w:space="0" w:color="auto"/>
              <w:left w:val="single" w:sz="4" w:space="0" w:color="auto"/>
              <w:bottom w:val="single" w:sz="4" w:space="0" w:color="auto"/>
              <w:right w:val="single" w:sz="4" w:space="0" w:color="auto"/>
            </w:tcBorders>
          </w:tcPr>
          <w:p w14:paraId="5D54FC6F" w14:textId="55293739" w:rsidR="00BC456D" w:rsidRPr="006121C9" w:rsidRDefault="00BC456D" w:rsidP="00BC456D">
            <w:pPr>
              <w:pStyle w:val="TAL"/>
              <w:rPr>
                <w:ins w:id="1978" w:author="R4-1809516" w:date="2018-07-11T17:32:00Z"/>
                <w:rFonts w:cs="Arial"/>
                <w:szCs w:val="18"/>
                <w:lang w:eastAsia="en-GB"/>
              </w:rPr>
            </w:pPr>
            <w:ins w:id="1979" w:author="R4-1809516" w:date="2018-07-11T17:32:00Z">
              <w:r w:rsidRPr="006121C9">
                <w:rPr>
                  <w:rFonts w:cs="Arial"/>
                  <w:szCs w:val="18"/>
                  <w:lang w:eastAsia="en-GB"/>
                </w:rPr>
                <w:t xml:space="preserve">Inter-band CA bands </w:t>
              </w:r>
            </w:ins>
          </w:p>
        </w:tc>
        <w:tc>
          <w:tcPr>
            <w:tcW w:w="0" w:type="auto"/>
            <w:tcBorders>
              <w:top w:val="single" w:sz="4" w:space="0" w:color="auto"/>
              <w:left w:val="single" w:sz="4" w:space="0" w:color="auto"/>
              <w:bottom w:val="single" w:sz="4" w:space="0" w:color="auto"/>
              <w:right w:val="single" w:sz="4" w:space="0" w:color="auto"/>
            </w:tcBorders>
          </w:tcPr>
          <w:p w14:paraId="20652889" w14:textId="29385D73" w:rsidR="00BC456D" w:rsidRDefault="00BC456D" w:rsidP="00BC456D">
            <w:pPr>
              <w:pStyle w:val="TAL"/>
              <w:rPr>
                <w:ins w:id="1980" w:author="R4-1809516" w:date="2018-07-11T17:32:00Z"/>
                <w:lang w:eastAsia="en-GB"/>
              </w:rPr>
            </w:pPr>
            <w:ins w:id="1981" w:author="R4-1809516" w:date="2018-07-11T17:32:00Z">
              <w:r w:rsidRPr="006121C9">
                <w:rPr>
                  <w:lang w:eastAsia="en-GB"/>
                </w:rPr>
                <w:t>Declared inter-band CA bands supported</w:t>
              </w:r>
              <w:r w:rsidRPr="006121C9">
                <w:t>.</w:t>
              </w:r>
            </w:ins>
          </w:p>
        </w:tc>
        <w:tc>
          <w:tcPr>
            <w:tcW w:w="0" w:type="auto"/>
            <w:tcBorders>
              <w:top w:val="single" w:sz="4" w:space="0" w:color="auto"/>
              <w:left w:val="single" w:sz="4" w:space="0" w:color="auto"/>
              <w:bottom w:val="single" w:sz="4" w:space="0" w:color="auto"/>
              <w:right w:val="single" w:sz="4" w:space="0" w:color="auto"/>
            </w:tcBorders>
          </w:tcPr>
          <w:p w14:paraId="63D0CD0F" w14:textId="7265D326" w:rsidR="00BC456D" w:rsidRPr="00D829D7" w:rsidRDefault="00BC456D" w:rsidP="00BC456D">
            <w:pPr>
              <w:pStyle w:val="TAL"/>
              <w:jc w:val="center"/>
              <w:rPr>
                <w:ins w:id="1982" w:author="R4-1809516" w:date="2018-07-11T17:32:00Z"/>
                <w:rFonts w:cs="Arial"/>
                <w:szCs w:val="18"/>
              </w:rPr>
            </w:pPr>
            <w:ins w:id="1983" w:author="R4-1809516" w:date="2018-07-11T17:32:00Z">
              <w:r w:rsidRPr="000B7F96">
                <w:rPr>
                  <w:rFonts w:cs="Arial"/>
                  <w:szCs w:val="18"/>
                </w:rPr>
                <w:t>c</w:t>
              </w:r>
            </w:ins>
          </w:p>
        </w:tc>
        <w:tc>
          <w:tcPr>
            <w:tcW w:w="0" w:type="auto"/>
            <w:tcBorders>
              <w:top w:val="single" w:sz="4" w:space="0" w:color="auto"/>
              <w:left w:val="single" w:sz="4" w:space="0" w:color="auto"/>
              <w:bottom w:val="single" w:sz="4" w:space="0" w:color="auto"/>
              <w:right w:val="single" w:sz="4" w:space="0" w:color="auto"/>
            </w:tcBorders>
          </w:tcPr>
          <w:p w14:paraId="5C57A89E" w14:textId="476258DB" w:rsidR="00BC456D" w:rsidRPr="007248BF" w:rsidRDefault="00BC456D" w:rsidP="00BC456D">
            <w:pPr>
              <w:pStyle w:val="TAL"/>
              <w:jc w:val="center"/>
              <w:rPr>
                <w:ins w:id="1984" w:author="R4-1809516" w:date="2018-07-11T17:32:00Z"/>
                <w:rFonts w:cs="Arial"/>
                <w:szCs w:val="18"/>
              </w:rPr>
            </w:pPr>
            <w:ins w:id="1985" w:author="R4-1809516" w:date="2018-07-11T17:32:00Z">
              <w:r w:rsidRPr="0015261C">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29EC8C04" w14:textId="22F7B3BC" w:rsidR="00BC456D" w:rsidRPr="007248BF" w:rsidRDefault="00BC456D" w:rsidP="00BC456D">
            <w:pPr>
              <w:pStyle w:val="TAL"/>
              <w:jc w:val="center"/>
              <w:rPr>
                <w:ins w:id="1986" w:author="R4-1809516" w:date="2018-07-11T17:32:00Z"/>
                <w:rFonts w:cs="Arial"/>
                <w:szCs w:val="18"/>
              </w:rPr>
            </w:pPr>
            <w:ins w:id="1987" w:author="R4-1809516" w:date="2018-07-11T17:32:00Z">
              <w:r w:rsidRPr="007248BF">
                <w:rPr>
                  <w:rFonts w:cs="Arial"/>
                  <w:szCs w:val="18"/>
                </w:rPr>
                <w:t>x</w:t>
              </w:r>
            </w:ins>
          </w:p>
        </w:tc>
      </w:tr>
      <w:tr w:rsidR="00BC456D" w14:paraId="54059F0C" w14:textId="77777777" w:rsidTr="00BC456D">
        <w:trPr>
          <w:jc w:val="center"/>
          <w:ins w:id="1988"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1E9EF06B" w14:textId="76B38179" w:rsidR="00BC456D" w:rsidRPr="006121C9" w:rsidRDefault="00BC456D" w:rsidP="00BC456D">
            <w:pPr>
              <w:pStyle w:val="TAL"/>
              <w:rPr>
                <w:ins w:id="1989" w:author="R4-1809516" w:date="2018-07-11T17:32:00Z"/>
                <w:rFonts w:cs="Arial"/>
                <w:szCs w:val="18"/>
                <w:lang w:eastAsia="en-GB"/>
              </w:rPr>
            </w:pPr>
            <w:ins w:id="1990" w:author="R4-1809516" w:date="2018-07-11T17:32:00Z">
              <w:r w:rsidRPr="006121C9">
                <w:rPr>
                  <w:rFonts w:cs="Arial"/>
                  <w:szCs w:val="18"/>
                  <w:lang w:eastAsia="en-GB"/>
                </w:rPr>
                <w:t>D9.21</w:t>
              </w:r>
            </w:ins>
          </w:p>
        </w:tc>
        <w:tc>
          <w:tcPr>
            <w:tcW w:w="0" w:type="auto"/>
            <w:tcBorders>
              <w:top w:val="single" w:sz="4" w:space="0" w:color="auto"/>
              <w:left w:val="single" w:sz="4" w:space="0" w:color="auto"/>
              <w:bottom w:val="single" w:sz="4" w:space="0" w:color="auto"/>
              <w:right w:val="single" w:sz="4" w:space="0" w:color="auto"/>
            </w:tcBorders>
          </w:tcPr>
          <w:p w14:paraId="5279F63D" w14:textId="5F7AF14C" w:rsidR="00BC456D" w:rsidRPr="006121C9" w:rsidRDefault="00BC456D" w:rsidP="00BC456D">
            <w:pPr>
              <w:pStyle w:val="TAL"/>
              <w:rPr>
                <w:ins w:id="1991" w:author="R4-1809516" w:date="2018-07-11T17:32:00Z"/>
                <w:rFonts w:cs="Arial"/>
                <w:szCs w:val="18"/>
                <w:lang w:eastAsia="en-GB"/>
              </w:rPr>
            </w:pPr>
            <w:ins w:id="1992" w:author="R4-1809516" w:date="2018-07-11T17:32:00Z">
              <w:r w:rsidRPr="006121C9">
                <w:rPr>
                  <w:rFonts w:cs="Arial"/>
                  <w:szCs w:val="18"/>
                  <w:lang w:eastAsia="en-GB"/>
                </w:rPr>
                <w:t>CA only operation</w:t>
              </w:r>
            </w:ins>
          </w:p>
        </w:tc>
        <w:tc>
          <w:tcPr>
            <w:tcW w:w="0" w:type="auto"/>
            <w:tcBorders>
              <w:top w:val="single" w:sz="4" w:space="0" w:color="auto"/>
              <w:left w:val="single" w:sz="4" w:space="0" w:color="auto"/>
              <w:bottom w:val="single" w:sz="4" w:space="0" w:color="auto"/>
              <w:right w:val="single" w:sz="4" w:space="0" w:color="auto"/>
            </w:tcBorders>
          </w:tcPr>
          <w:p w14:paraId="2BE852EF" w14:textId="0A87D1A5" w:rsidR="00BC456D" w:rsidRPr="006121C9" w:rsidRDefault="00BC456D" w:rsidP="00BC456D">
            <w:pPr>
              <w:pStyle w:val="TAL"/>
              <w:rPr>
                <w:ins w:id="1993" w:author="R4-1809516" w:date="2018-07-11T17:32:00Z"/>
                <w:lang w:eastAsia="en-GB"/>
              </w:rPr>
            </w:pPr>
            <w:ins w:id="1994" w:author="R4-1809516" w:date="2018-07-11T17:32:00Z">
              <w:r w:rsidRPr="006121C9">
                <w:rPr>
                  <w:lang w:eastAsia="en-GB"/>
                </w:rPr>
                <w:t>Declared per operating band</w:t>
              </w:r>
              <w:r w:rsidRPr="006121C9">
                <w:t xml:space="preserve"> </w:t>
              </w:r>
              <w:r>
                <w:t>(</w:t>
              </w:r>
              <w:r w:rsidRPr="006121C9">
                <w:t>D9.4</w:t>
              </w:r>
              <w:r>
                <w:t>)</w:t>
              </w:r>
              <w:r w:rsidRPr="006121C9">
                <w:t>.</w:t>
              </w:r>
            </w:ins>
          </w:p>
        </w:tc>
        <w:tc>
          <w:tcPr>
            <w:tcW w:w="0" w:type="auto"/>
            <w:tcBorders>
              <w:top w:val="single" w:sz="4" w:space="0" w:color="auto"/>
              <w:left w:val="single" w:sz="4" w:space="0" w:color="auto"/>
              <w:bottom w:val="single" w:sz="4" w:space="0" w:color="auto"/>
              <w:right w:val="single" w:sz="4" w:space="0" w:color="auto"/>
            </w:tcBorders>
          </w:tcPr>
          <w:p w14:paraId="0AC26D53" w14:textId="17826309" w:rsidR="00BC456D" w:rsidRPr="000B7F96" w:rsidRDefault="00BC456D" w:rsidP="00BC456D">
            <w:pPr>
              <w:pStyle w:val="TAL"/>
              <w:jc w:val="center"/>
              <w:rPr>
                <w:ins w:id="1995" w:author="R4-1809516" w:date="2018-07-11T17:32:00Z"/>
                <w:rFonts w:cs="Arial"/>
                <w:szCs w:val="18"/>
              </w:rPr>
            </w:pPr>
            <w:ins w:id="1996" w:author="R4-1809516" w:date="2018-07-11T17:32:00Z">
              <w:r w:rsidRPr="008B04C6">
                <w:rPr>
                  <w:rFonts w:cs="Arial"/>
                  <w:szCs w:val="18"/>
                </w:rPr>
                <w:t>c</w:t>
              </w:r>
            </w:ins>
          </w:p>
        </w:tc>
        <w:tc>
          <w:tcPr>
            <w:tcW w:w="0" w:type="auto"/>
            <w:tcBorders>
              <w:top w:val="single" w:sz="4" w:space="0" w:color="auto"/>
              <w:left w:val="single" w:sz="4" w:space="0" w:color="auto"/>
              <w:bottom w:val="single" w:sz="4" w:space="0" w:color="auto"/>
              <w:right w:val="single" w:sz="4" w:space="0" w:color="auto"/>
            </w:tcBorders>
          </w:tcPr>
          <w:p w14:paraId="5FE8BC1A" w14:textId="001E1DAD" w:rsidR="00BC456D" w:rsidRPr="0015261C" w:rsidRDefault="00BC456D" w:rsidP="00BC456D">
            <w:pPr>
              <w:pStyle w:val="TAL"/>
              <w:jc w:val="center"/>
              <w:rPr>
                <w:ins w:id="1997" w:author="R4-1809516" w:date="2018-07-11T17:32:00Z"/>
                <w:rFonts w:cs="Arial"/>
                <w:szCs w:val="18"/>
              </w:rPr>
            </w:pPr>
            <w:ins w:id="1998" w:author="R4-1809516" w:date="2018-07-11T17:32:00Z">
              <w:r w:rsidRPr="007248BF">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7E851F10" w14:textId="1E651B50" w:rsidR="00BC456D" w:rsidRPr="007248BF" w:rsidRDefault="00BC456D" w:rsidP="00BC456D">
            <w:pPr>
              <w:pStyle w:val="TAL"/>
              <w:jc w:val="center"/>
              <w:rPr>
                <w:ins w:id="1999" w:author="R4-1809516" w:date="2018-07-11T17:32:00Z"/>
                <w:rFonts w:cs="Arial"/>
                <w:szCs w:val="18"/>
              </w:rPr>
            </w:pPr>
            <w:ins w:id="2000" w:author="R4-1809516" w:date="2018-07-11T17:32:00Z">
              <w:r w:rsidRPr="007248BF">
                <w:rPr>
                  <w:rFonts w:cs="Arial"/>
                  <w:szCs w:val="18"/>
                </w:rPr>
                <w:t>x</w:t>
              </w:r>
            </w:ins>
          </w:p>
        </w:tc>
      </w:tr>
      <w:tr w:rsidR="00BC456D" w14:paraId="66DCAA87" w14:textId="77777777" w:rsidTr="00BC456D">
        <w:trPr>
          <w:jc w:val="center"/>
          <w:ins w:id="2001"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002E83EF" w14:textId="3A86EA24" w:rsidR="00BC456D" w:rsidRPr="006121C9" w:rsidRDefault="00BC456D" w:rsidP="00BC456D">
            <w:pPr>
              <w:pStyle w:val="TAL"/>
              <w:rPr>
                <w:ins w:id="2002" w:author="R4-1809516" w:date="2018-07-11T17:32:00Z"/>
                <w:rFonts w:cs="Arial"/>
                <w:szCs w:val="18"/>
                <w:lang w:eastAsia="en-GB"/>
              </w:rPr>
            </w:pPr>
            <w:ins w:id="2003" w:author="R4-1809516" w:date="2018-07-11T17:32:00Z">
              <w:r w:rsidRPr="006121C9">
                <w:rPr>
                  <w:rFonts w:cs="Arial"/>
                  <w:szCs w:val="18"/>
                  <w:lang w:eastAsia="en-GB"/>
                </w:rPr>
                <w:t>D9.22</w:t>
              </w:r>
            </w:ins>
          </w:p>
        </w:tc>
        <w:tc>
          <w:tcPr>
            <w:tcW w:w="0" w:type="auto"/>
            <w:tcBorders>
              <w:top w:val="single" w:sz="4" w:space="0" w:color="auto"/>
              <w:left w:val="single" w:sz="4" w:space="0" w:color="auto"/>
              <w:bottom w:val="single" w:sz="4" w:space="0" w:color="auto"/>
              <w:right w:val="single" w:sz="4" w:space="0" w:color="auto"/>
            </w:tcBorders>
          </w:tcPr>
          <w:p w14:paraId="13880786" w14:textId="64D12C89" w:rsidR="00BC456D" w:rsidRPr="006121C9" w:rsidRDefault="00BC456D" w:rsidP="00BC456D">
            <w:pPr>
              <w:pStyle w:val="TAL"/>
              <w:rPr>
                <w:ins w:id="2004" w:author="R4-1809516" w:date="2018-07-11T17:32:00Z"/>
                <w:rFonts w:cs="Arial"/>
                <w:szCs w:val="18"/>
                <w:lang w:eastAsia="en-GB"/>
              </w:rPr>
            </w:pPr>
            <w:ins w:id="2005" w:author="R4-1809516" w:date="2018-07-11T17:32:00Z">
              <w:r>
                <w:rPr>
                  <w:rFonts w:cs="Arial"/>
                  <w:szCs w:val="18"/>
                  <w:lang w:eastAsia="en-GB"/>
                </w:rPr>
                <w:t>BS class</w:t>
              </w:r>
            </w:ins>
          </w:p>
        </w:tc>
        <w:tc>
          <w:tcPr>
            <w:tcW w:w="0" w:type="auto"/>
            <w:tcBorders>
              <w:top w:val="single" w:sz="4" w:space="0" w:color="auto"/>
              <w:left w:val="single" w:sz="4" w:space="0" w:color="auto"/>
              <w:bottom w:val="single" w:sz="4" w:space="0" w:color="auto"/>
              <w:right w:val="single" w:sz="4" w:space="0" w:color="auto"/>
            </w:tcBorders>
          </w:tcPr>
          <w:p w14:paraId="649563C8" w14:textId="47A66C38" w:rsidR="00BC456D" w:rsidRPr="006121C9" w:rsidRDefault="00BC456D" w:rsidP="00BC456D">
            <w:pPr>
              <w:pStyle w:val="TAL"/>
              <w:rPr>
                <w:ins w:id="2006" w:author="R4-1809516" w:date="2018-07-11T17:32:00Z"/>
                <w:lang w:eastAsia="en-GB"/>
              </w:rPr>
            </w:pPr>
            <w:ins w:id="2007" w:author="R4-1809516" w:date="2018-07-11T17:32:00Z">
              <w:r>
                <w:rPr>
                  <w:lang w:eastAsia="en-GB"/>
                </w:rPr>
                <w:t>D</w:t>
              </w:r>
              <w:r w:rsidRPr="0092442D">
                <w:rPr>
                  <w:lang w:eastAsia="en-GB"/>
                </w:rPr>
                <w:t>eclared as Wide Area BS, Medium Range BS, or Local Area BS.</w:t>
              </w:r>
            </w:ins>
          </w:p>
        </w:tc>
        <w:tc>
          <w:tcPr>
            <w:tcW w:w="0" w:type="auto"/>
            <w:tcBorders>
              <w:top w:val="single" w:sz="4" w:space="0" w:color="auto"/>
              <w:left w:val="single" w:sz="4" w:space="0" w:color="auto"/>
              <w:bottom w:val="single" w:sz="4" w:space="0" w:color="auto"/>
              <w:right w:val="single" w:sz="4" w:space="0" w:color="auto"/>
            </w:tcBorders>
          </w:tcPr>
          <w:p w14:paraId="5221E3DF" w14:textId="56928220" w:rsidR="00BC456D" w:rsidRPr="008B04C6" w:rsidRDefault="00BC456D" w:rsidP="00BC456D">
            <w:pPr>
              <w:pStyle w:val="TAL"/>
              <w:jc w:val="center"/>
              <w:rPr>
                <w:ins w:id="2008" w:author="R4-1809516" w:date="2018-07-11T17:32:00Z"/>
                <w:rFonts w:cs="Arial"/>
                <w:szCs w:val="18"/>
              </w:rPr>
            </w:pPr>
            <w:ins w:id="2009" w:author="R4-1809516" w:date="2018-07-11T17:32:00Z">
              <w:r w:rsidRPr="008B04C6">
                <w:rPr>
                  <w:rFonts w:cs="Arial"/>
                  <w:szCs w:val="18"/>
                </w:rPr>
                <w:t>c</w:t>
              </w:r>
            </w:ins>
          </w:p>
        </w:tc>
        <w:tc>
          <w:tcPr>
            <w:tcW w:w="0" w:type="auto"/>
            <w:tcBorders>
              <w:top w:val="single" w:sz="4" w:space="0" w:color="auto"/>
              <w:left w:val="single" w:sz="4" w:space="0" w:color="auto"/>
              <w:bottom w:val="single" w:sz="4" w:space="0" w:color="auto"/>
              <w:right w:val="single" w:sz="4" w:space="0" w:color="auto"/>
            </w:tcBorders>
          </w:tcPr>
          <w:p w14:paraId="792FB148" w14:textId="4D96E109" w:rsidR="00BC456D" w:rsidRPr="007248BF" w:rsidRDefault="00BC456D" w:rsidP="00BC456D">
            <w:pPr>
              <w:pStyle w:val="TAL"/>
              <w:jc w:val="center"/>
              <w:rPr>
                <w:ins w:id="2010" w:author="R4-1809516" w:date="2018-07-11T17:32:00Z"/>
                <w:rFonts w:cs="Arial"/>
                <w:szCs w:val="18"/>
              </w:rPr>
            </w:pPr>
            <w:ins w:id="2011" w:author="R4-1809516" w:date="2018-07-11T17:32:00Z">
              <w:r w:rsidRPr="007248BF">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35B11E1A" w14:textId="30440730" w:rsidR="00BC456D" w:rsidRPr="007248BF" w:rsidRDefault="00BC456D" w:rsidP="00BC456D">
            <w:pPr>
              <w:pStyle w:val="TAL"/>
              <w:jc w:val="center"/>
              <w:rPr>
                <w:ins w:id="2012" w:author="R4-1809516" w:date="2018-07-11T17:32:00Z"/>
                <w:rFonts w:cs="Arial"/>
                <w:szCs w:val="18"/>
              </w:rPr>
            </w:pPr>
            <w:ins w:id="2013" w:author="R4-1809516" w:date="2018-07-11T17:32:00Z">
              <w:r w:rsidRPr="007248BF">
                <w:rPr>
                  <w:rFonts w:cs="Arial"/>
                  <w:szCs w:val="18"/>
                </w:rPr>
                <w:t>x</w:t>
              </w:r>
            </w:ins>
          </w:p>
        </w:tc>
      </w:tr>
      <w:tr w:rsidR="00BC456D" w:rsidDel="00DA7EF0" w14:paraId="30ED25E3" w14:textId="00265D09" w:rsidTr="00BC456D">
        <w:trPr>
          <w:jc w:val="center"/>
          <w:ins w:id="2014" w:author="R4-1809516" w:date="2018-07-11T17:32:00Z"/>
          <w:del w:id="2015" w:author="Huawei" w:date="2018-08-03T09:42:00Z"/>
        </w:trPr>
        <w:tc>
          <w:tcPr>
            <w:tcW w:w="0" w:type="auto"/>
            <w:tcBorders>
              <w:top w:val="single" w:sz="4" w:space="0" w:color="auto"/>
              <w:left w:val="single" w:sz="4" w:space="0" w:color="auto"/>
              <w:bottom w:val="single" w:sz="4" w:space="0" w:color="auto"/>
              <w:right w:val="single" w:sz="4" w:space="0" w:color="auto"/>
            </w:tcBorders>
          </w:tcPr>
          <w:p w14:paraId="1F779005" w14:textId="1B2869E4" w:rsidR="00BC456D" w:rsidRPr="006121C9" w:rsidDel="00DA7EF0" w:rsidRDefault="00BC456D" w:rsidP="00BC456D">
            <w:pPr>
              <w:pStyle w:val="TAL"/>
              <w:rPr>
                <w:ins w:id="2016" w:author="R4-1809516" w:date="2018-07-11T17:32:00Z"/>
                <w:del w:id="2017" w:author="Huawei" w:date="2018-08-03T09:42:00Z"/>
                <w:rFonts w:cs="Arial"/>
                <w:szCs w:val="18"/>
                <w:lang w:eastAsia="en-GB"/>
              </w:rPr>
            </w:pPr>
            <w:ins w:id="2018" w:author="R4-1809516" w:date="2018-07-11T17:32:00Z">
              <w:del w:id="2019" w:author="Huawei" w:date="2018-08-03T09:42:00Z">
                <w:r w:rsidRPr="006121C9" w:rsidDel="00DA7EF0">
                  <w:rPr>
                    <w:rFonts w:cs="Arial"/>
                    <w:szCs w:val="18"/>
                    <w:lang w:eastAsia="en-GB"/>
                  </w:rPr>
                  <w:delText>D9.23</w:delText>
                </w:r>
              </w:del>
            </w:ins>
          </w:p>
        </w:tc>
        <w:tc>
          <w:tcPr>
            <w:tcW w:w="0" w:type="auto"/>
            <w:tcBorders>
              <w:top w:val="single" w:sz="4" w:space="0" w:color="auto"/>
              <w:left w:val="single" w:sz="4" w:space="0" w:color="auto"/>
              <w:bottom w:val="single" w:sz="4" w:space="0" w:color="auto"/>
              <w:right w:val="single" w:sz="4" w:space="0" w:color="auto"/>
            </w:tcBorders>
          </w:tcPr>
          <w:p w14:paraId="48DCDFC4" w14:textId="70A5C9BF" w:rsidR="00BC456D" w:rsidRPr="00A70677" w:rsidDel="00DA7EF0" w:rsidRDefault="00BC456D" w:rsidP="00BC456D">
            <w:pPr>
              <w:pStyle w:val="TAL"/>
              <w:rPr>
                <w:ins w:id="2020" w:author="R4-1809516" w:date="2018-07-11T17:32:00Z"/>
                <w:del w:id="2021" w:author="Huawei" w:date="2018-08-03T09:42:00Z"/>
                <w:rFonts w:cs="Arial"/>
                <w:szCs w:val="18"/>
                <w:highlight w:val="yellow"/>
                <w:lang w:eastAsia="en-GB"/>
                <w:rPrChange w:id="2022" w:author="Huawei" w:date="2018-08-01T23:06:00Z">
                  <w:rPr>
                    <w:ins w:id="2023" w:author="R4-1809516" w:date="2018-07-11T17:32:00Z"/>
                    <w:del w:id="2024" w:author="Huawei" w:date="2018-08-03T09:42:00Z"/>
                    <w:rFonts w:cs="Arial"/>
                    <w:szCs w:val="18"/>
                    <w:lang w:eastAsia="en-GB"/>
                  </w:rPr>
                </w:rPrChange>
              </w:rPr>
            </w:pPr>
            <w:ins w:id="2025" w:author="R4-1809516" w:date="2018-07-11T17:32:00Z">
              <w:del w:id="2026" w:author="Huawei" w:date="2018-08-03T09:42:00Z">
                <w:r w:rsidRPr="00A70677" w:rsidDel="00DA7EF0">
                  <w:rPr>
                    <w:rFonts w:cs="Arial"/>
                    <w:szCs w:val="18"/>
                    <w:highlight w:val="yellow"/>
                    <w:lang w:eastAsia="en-GB"/>
                    <w:rPrChange w:id="2027" w:author="Huawei" w:date="2018-08-01T23:06:00Z">
                      <w:rPr>
                        <w:rFonts w:cs="Arial"/>
                        <w:szCs w:val="18"/>
                        <w:lang w:eastAsia="en-GB"/>
                      </w:rPr>
                    </w:rPrChange>
                  </w:rPr>
                  <w:delText>N/A</w:delText>
                </w:r>
              </w:del>
            </w:ins>
          </w:p>
        </w:tc>
        <w:tc>
          <w:tcPr>
            <w:tcW w:w="0" w:type="auto"/>
            <w:tcBorders>
              <w:top w:val="single" w:sz="4" w:space="0" w:color="auto"/>
              <w:left w:val="single" w:sz="4" w:space="0" w:color="auto"/>
              <w:bottom w:val="single" w:sz="4" w:space="0" w:color="auto"/>
              <w:right w:val="single" w:sz="4" w:space="0" w:color="auto"/>
            </w:tcBorders>
          </w:tcPr>
          <w:p w14:paraId="5C8134C6" w14:textId="23398A37" w:rsidR="00BC456D" w:rsidDel="00DA7EF0" w:rsidRDefault="00BC456D" w:rsidP="00BC456D">
            <w:pPr>
              <w:pStyle w:val="B5"/>
              <w:rPr>
                <w:ins w:id="2028" w:author="R4-1809516" w:date="2018-07-11T17:32:00Z"/>
                <w:del w:id="2029" w:author="Huawei" w:date="2018-08-03T09:42:00Z"/>
                <w:rFonts w:ascii="Arial" w:hAnsi="Arial" w:cs="Arial"/>
                <w:sz w:val="18"/>
                <w:szCs w:val="18"/>
                <w:lang w:eastAsia="en-GB"/>
              </w:rPr>
            </w:pPr>
          </w:p>
        </w:tc>
        <w:tc>
          <w:tcPr>
            <w:tcW w:w="0" w:type="auto"/>
            <w:tcBorders>
              <w:top w:val="single" w:sz="4" w:space="0" w:color="auto"/>
              <w:left w:val="single" w:sz="4" w:space="0" w:color="auto"/>
              <w:bottom w:val="single" w:sz="4" w:space="0" w:color="auto"/>
              <w:right w:val="single" w:sz="4" w:space="0" w:color="auto"/>
            </w:tcBorders>
          </w:tcPr>
          <w:p w14:paraId="63D27036" w14:textId="7178341F" w:rsidR="00BC456D" w:rsidRPr="008B04C6" w:rsidDel="00DA7EF0" w:rsidRDefault="00BC456D" w:rsidP="00BC456D">
            <w:pPr>
              <w:pStyle w:val="TAL"/>
              <w:jc w:val="center"/>
              <w:rPr>
                <w:ins w:id="2030" w:author="R4-1809516" w:date="2018-07-11T17:32:00Z"/>
                <w:del w:id="2031" w:author="Huawei" w:date="2018-08-03T09:42:00Z"/>
                <w:rFonts w:cs="Arial"/>
                <w:szCs w:val="18"/>
              </w:rPr>
            </w:pPr>
          </w:p>
        </w:tc>
        <w:tc>
          <w:tcPr>
            <w:tcW w:w="0" w:type="auto"/>
            <w:tcBorders>
              <w:top w:val="single" w:sz="4" w:space="0" w:color="auto"/>
              <w:left w:val="single" w:sz="4" w:space="0" w:color="auto"/>
              <w:bottom w:val="single" w:sz="4" w:space="0" w:color="auto"/>
              <w:right w:val="single" w:sz="4" w:space="0" w:color="auto"/>
            </w:tcBorders>
          </w:tcPr>
          <w:p w14:paraId="1B27B11E" w14:textId="2B7488CB" w:rsidR="00BC456D" w:rsidRPr="007248BF" w:rsidDel="00DA7EF0" w:rsidRDefault="00BC456D" w:rsidP="00BC456D">
            <w:pPr>
              <w:pStyle w:val="TAL"/>
              <w:jc w:val="center"/>
              <w:rPr>
                <w:ins w:id="2032" w:author="R4-1809516" w:date="2018-07-11T17:32:00Z"/>
                <w:del w:id="2033" w:author="Huawei" w:date="2018-08-03T09:42:00Z"/>
                <w:rFonts w:cs="Arial"/>
                <w:szCs w:val="18"/>
              </w:rPr>
            </w:pPr>
          </w:p>
        </w:tc>
        <w:tc>
          <w:tcPr>
            <w:tcW w:w="0" w:type="auto"/>
            <w:tcBorders>
              <w:top w:val="single" w:sz="4" w:space="0" w:color="auto"/>
              <w:left w:val="single" w:sz="4" w:space="0" w:color="auto"/>
              <w:bottom w:val="single" w:sz="4" w:space="0" w:color="auto"/>
              <w:right w:val="single" w:sz="4" w:space="0" w:color="auto"/>
            </w:tcBorders>
          </w:tcPr>
          <w:p w14:paraId="5CC29C25" w14:textId="30B08D38" w:rsidR="00BC456D" w:rsidRPr="007248BF" w:rsidDel="00DA7EF0" w:rsidRDefault="00BC456D" w:rsidP="00BC456D">
            <w:pPr>
              <w:pStyle w:val="TAL"/>
              <w:jc w:val="center"/>
              <w:rPr>
                <w:ins w:id="2034" w:author="R4-1809516" w:date="2018-07-11T17:32:00Z"/>
                <w:del w:id="2035" w:author="Huawei" w:date="2018-08-03T09:42:00Z"/>
                <w:rFonts w:cs="Arial"/>
                <w:szCs w:val="18"/>
              </w:rPr>
            </w:pPr>
          </w:p>
        </w:tc>
      </w:tr>
      <w:tr w:rsidR="00BC456D" w:rsidDel="00DA7EF0" w14:paraId="76C21213" w14:textId="7DDCAA4E" w:rsidTr="00BC456D">
        <w:trPr>
          <w:jc w:val="center"/>
          <w:ins w:id="2036" w:author="R4-1809516" w:date="2018-07-11T17:32:00Z"/>
          <w:del w:id="2037" w:author="Huawei" w:date="2018-08-03T09:42:00Z"/>
        </w:trPr>
        <w:tc>
          <w:tcPr>
            <w:tcW w:w="0" w:type="auto"/>
            <w:tcBorders>
              <w:top w:val="single" w:sz="4" w:space="0" w:color="auto"/>
              <w:left w:val="single" w:sz="4" w:space="0" w:color="auto"/>
              <w:bottom w:val="single" w:sz="4" w:space="0" w:color="auto"/>
              <w:right w:val="single" w:sz="4" w:space="0" w:color="auto"/>
            </w:tcBorders>
          </w:tcPr>
          <w:p w14:paraId="15572B93" w14:textId="5B1877EF" w:rsidR="00BC456D" w:rsidRPr="006121C9" w:rsidDel="00DA7EF0" w:rsidRDefault="00BC456D" w:rsidP="00BC456D">
            <w:pPr>
              <w:pStyle w:val="TAL"/>
              <w:rPr>
                <w:ins w:id="2038" w:author="R4-1809516" w:date="2018-07-11T17:32:00Z"/>
                <w:del w:id="2039" w:author="Huawei" w:date="2018-08-03T09:42:00Z"/>
                <w:rFonts w:cs="Arial"/>
                <w:szCs w:val="18"/>
                <w:lang w:eastAsia="en-GB"/>
              </w:rPr>
            </w:pPr>
            <w:ins w:id="2040" w:author="R4-1809516" w:date="2018-07-11T17:32:00Z">
              <w:del w:id="2041" w:author="Huawei" w:date="2018-08-03T09:42:00Z">
                <w:r w:rsidRPr="006121C9" w:rsidDel="00DA7EF0">
                  <w:rPr>
                    <w:rFonts w:cs="Arial"/>
                    <w:szCs w:val="18"/>
                    <w:lang w:eastAsia="en-GB"/>
                  </w:rPr>
                  <w:delText>D9.24</w:delText>
                </w:r>
              </w:del>
            </w:ins>
          </w:p>
        </w:tc>
        <w:tc>
          <w:tcPr>
            <w:tcW w:w="0" w:type="auto"/>
            <w:tcBorders>
              <w:top w:val="single" w:sz="4" w:space="0" w:color="auto"/>
              <w:left w:val="single" w:sz="4" w:space="0" w:color="auto"/>
              <w:bottom w:val="single" w:sz="4" w:space="0" w:color="auto"/>
              <w:right w:val="single" w:sz="4" w:space="0" w:color="auto"/>
            </w:tcBorders>
          </w:tcPr>
          <w:p w14:paraId="4C2F560E" w14:textId="17F1D076" w:rsidR="00BC456D" w:rsidRPr="00A70677" w:rsidDel="00DA7EF0" w:rsidRDefault="00BC456D" w:rsidP="00BC456D">
            <w:pPr>
              <w:pStyle w:val="TAL"/>
              <w:rPr>
                <w:ins w:id="2042" w:author="R4-1809516" w:date="2018-07-11T17:32:00Z"/>
                <w:del w:id="2043" w:author="Huawei" w:date="2018-08-03T09:42:00Z"/>
                <w:rFonts w:cs="Arial"/>
                <w:szCs w:val="18"/>
                <w:highlight w:val="yellow"/>
                <w:lang w:eastAsia="en-GB"/>
                <w:rPrChange w:id="2044" w:author="Huawei" w:date="2018-08-01T23:06:00Z">
                  <w:rPr>
                    <w:ins w:id="2045" w:author="R4-1809516" w:date="2018-07-11T17:32:00Z"/>
                    <w:del w:id="2046" w:author="Huawei" w:date="2018-08-03T09:42:00Z"/>
                    <w:rFonts w:cs="Arial"/>
                    <w:szCs w:val="18"/>
                    <w:lang w:eastAsia="en-GB"/>
                  </w:rPr>
                </w:rPrChange>
              </w:rPr>
            </w:pPr>
            <w:ins w:id="2047" w:author="R4-1809516" w:date="2018-07-11T17:32:00Z">
              <w:del w:id="2048" w:author="Huawei" w:date="2018-08-03T09:42:00Z">
                <w:r w:rsidRPr="00A70677" w:rsidDel="00DA7EF0">
                  <w:rPr>
                    <w:rFonts w:cs="Arial"/>
                    <w:szCs w:val="18"/>
                    <w:highlight w:val="yellow"/>
                    <w:lang w:eastAsia="en-GB"/>
                    <w:rPrChange w:id="2049" w:author="Huawei" w:date="2018-08-01T23:06:00Z">
                      <w:rPr>
                        <w:rFonts w:cs="Arial"/>
                        <w:szCs w:val="18"/>
                        <w:lang w:eastAsia="en-GB"/>
                      </w:rPr>
                    </w:rPrChange>
                  </w:rPr>
                  <w:delText>N/A</w:delText>
                </w:r>
              </w:del>
            </w:ins>
          </w:p>
        </w:tc>
        <w:tc>
          <w:tcPr>
            <w:tcW w:w="0" w:type="auto"/>
            <w:tcBorders>
              <w:top w:val="single" w:sz="4" w:space="0" w:color="auto"/>
              <w:left w:val="single" w:sz="4" w:space="0" w:color="auto"/>
              <w:bottom w:val="single" w:sz="4" w:space="0" w:color="auto"/>
              <w:right w:val="single" w:sz="4" w:space="0" w:color="auto"/>
            </w:tcBorders>
          </w:tcPr>
          <w:p w14:paraId="4F054501" w14:textId="32D7042D" w:rsidR="00BC456D" w:rsidDel="00DA7EF0" w:rsidRDefault="00BC456D" w:rsidP="00BC456D">
            <w:pPr>
              <w:pStyle w:val="B5"/>
              <w:rPr>
                <w:ins w:id="2050" w:author="R4-1809516" w:date="2018-07-11T17:32:00Z"/>
                <w:del w:id="2051" w:author="Huawei" w:date="2018-08-03T09:42:00Z"/>
                <w:rFonts w:ascii="Arial" w:hAnsi="Arial" w:cs="Arial"/>
                <w:sz w:val="18"/>
                <w:szCs w:val="18"/>
                <w:lang w:eastAsia="en-GB"/>
              </w:rPr>
            </w:pPr>
          </w:p>
        </w:tc>
        <w:tc>
          <w:tcPr>
            <w:tcW w:w="0" w:type="auto"/>
            <w:tcBorders>
              <w:top w:val="single" w:sz="4" w:space="0" w:color="auto"/>
              <w:left w:val="single" w:sz="4" w:space="0" w:color="auto"/>
              <w:bottom w:val="single" w:sz="4" w:space="0" w:color="auto"/>
              <w:right w:val="single" w:sz="4" w:space="0" w:color="auto"/>
            </w:tcBorders>
          </w:tcPr>
          <w:p w14:paraId="1835231D" w14:textId="7DC80CDC" w:rsidR="00BC456D" w:rsidRPr="008B04C6" w:rsidDel="00DA7EF0" w:rsidRDefault="00BC456D" w:rsidP="00BC456D">
            <w:pPr>
              <w:pStyle w:val="TAL"/>
              <w:jc w:val="center"/>
              <w:rPr>
                <w:ins w:id="2052" w:author="R4-1809516" w:date="2018-07-11T17:32:00Z"/>
                <w:del w:id="2053" w:author="Huawei" w:date="2018-08-03T09:42:00Z"/>
                <w:rFonts w:cs="Arial"/>
                <w:szCs w:val="18"/>
              </w:rPr>
            </w:pPr>
          </w:p>
        </w:tc>
        <w:tc>
          <w:tcPr>
            <w:tcW w:w="0" w:type="auto"/>
            <w:tcBorders>
              <w:top w:val="single" w:sz="4" w:space="0" w:color="auto"/>
              <w:left w:val="single" w:sz="4" w:space="0" w:color="auto"/>
              <w:bottom w:val="single" w:sz="4" w:space="0" w:color="auto"/>
              <w:right w:val="single" w:sz="4" w:space="0" w:color="auto"/>
            </w:tcBorders>
          </w:tcPr>
          <w:p w14:paraId="4990CAA7" w14:textId="7EA23DF1" w:rsidR="00BC456D" w:rsidRPr="007248BF" w:rsidDel="00DA7EF0" w:rsidRDefault="00BC456D" w:rsidP="00BC456D">
            <w:pPr>
              <w:pStyle w:val="TAL"/>
              <w:jc w:val="center"/>
              <w:rPr>
                <w:ins w:id="2054" w:author="R4-1809516" w:date="2018-07-11T17:32:00Z"/>
                <w:del w:id="2055" w:author="Huawei" w:date="2018-08-03T09:42:00Z"/>
                <w:rFonts w:cs="Arial"/>
                <w:szCs w:val="18"/>
              </w:rPr>
            </w:pPr>
          </w:p>
        </w:tc>
        <w:tc>
          <w:tcPr>
            <w:tcW w:w="0" w:type="auto"/>
            <w:tcBorders>
              <w:top w:val="single" w:sz="4" w:space="0" w:color="auto"/>
              <w:left w:val="single" w:sz="4" w:space="0" w:color="auto"/>
              <w:bottom w:val="single" w:sz="4" w:space="0" w:color="auto"/>
              <w:right w:val="single" w:sz="4" w:space="0" w:color="auto"/>
            </w:tcBorders>
          </w:tcPr>
          <w:p w14:paraId="52BB4E92" w14:textId="312F47A7" w:rsidR="00BC456D" w:rsidRPr="007248BF" w:rsidDel="00DA7EF0" w:rsidRDefault="00BC456D" w:rsidP="00BC456D">
            <w:pPr>
              <w:pStyle w:val="TAL"/>
              <w:jc w:val="center"/>
              <w:rPr>
                <w:ins w:id="2056" w:author="R4-1809516" w:date="2018-07-11T17:32:00Z"/>
                <w:del w:id="2057" w:author="Huawei" w:date="2018-08-03T09:42:00Z"/>
                <w:rFonts w:cs="Arial"/>
                <w:szCs w:val="18"/>
              </w:rPr>
            </w:pPr>
          </w:p>
        </w:tc>
      </w:tr>
      <w:tr w:rsidR="00BC456D" w:rsidDel="00DA7EF0" w14:paraId="468483E2" w14:textId="7D18FCF6" w:rsidTr="00BC456D">
        <w:trPr>
          <w:jc w:val="center"/>
          <w:ins w:id="2058" w:author="R4-1809516" w:date="2018-07-11T17:32:00Z"/>
          <w:del w:id="2059" w:author="Huawei" w:date="2018-08-03T09:42:00Z"/>
        </w:trPr>
        <w:tc>
          <w:tcPr>
            <w:tcW w:w="0" w:type="auto"/>
            <w:tcBorders>
              <w:top w:val="single" w:sz="4" w:space="0" w:color="auto"/>
              <w:left w:val="single" w:sz="4" w:space="0" w:color="auto"/>
              <w:bottom w:val="single" w:sz="4" w:space="0" w:color="auto"/>
              <w:right w:val="single" w:sz="4" w:space="0" w:color="auto"/>
            </w:tcBorders>
          </w:tcPr>
          <w:p w14:paraId="3ACE235D" w14:textId="2E4D91D8" w:rsidR="00BC456D" w:rsidRPr="006121C9" w:rsidDel="00DA7EF0" w:rsidRDefault="00BC456D" w:rsidP="00BC456D">
            <w:pPr>
              <w:pStyle w:val="TAL"/>
              <w:rPr>
                <w:ins w:id="2060" w:author="R4-1809516" w:date="2018-07-11T17:32:00Z"/>
                <w:del w:id="2061" w:author="Huawei" w:date="2018-08-03T09:42:00Z"/>
                <w:rFonts w:cs="Arial"/>
                <w:szCs w:val="18"/>
                <w:lang w:eastAsia="en-GB"/>
              </w:rPr>
            </w:pPr>
            <w:ins w:id="2062" w:author="R4-1809516" w:date="2018-07-11T17:32:00Z">
              <w:del w:id="2063" w:author="Huawei" w:date="2018-08-03T09:42:00Z">
                <w:r w:rsidRPr="00E81A69" w:rsidDel="00DA7EF0">
                  <w:rPr>
                    <w:rFonts w:cs="Arial"/>
                    <w:szCs w:val="18"/>
                    <w:lang w:eastAsia="en-GB"/>
                  </w:rPr>
                  <w:delText>D9.25</w:delText>
                </w:r>
              </w:del>
            </w:ins>
          </w:p>
        </w:tc>
        <w:tc>
          <w:tcPr>
            <w:tcW w:w="0" w:type="auto"/>
            <w:tcBorders>
              <w:top w:val="single" w:sz="4" w:space="0" w:color="auto"/>
              <w:left w:val="single" w:sz="4" w:space="0" w:color="auto"/>
              <w:bottom w:val="single" w:sz="4" w:space="0" w:color="auto"/>
              <w:right w:val="single" w:sz="4" w:space="0" w:color="auto"/>
            </w:tcBorders>
          </w:tcPr>
          <w:p w14:paraId="112F68CD" w14:textId="7E3CFFB4" w:rsidR="00BC456D" w:rsidRPr="00A70677" w:rsidDel="00DA7EF0" w:rsidRDefault="00BC456D" w:rsidP="00BC456D">
            <w:pPr>
              <w:pStyle w:val="TAL"/>
              <w:rPr>
                <w:ins w:id="2064" w:author="R4-1809516" w:date="2018-07-11T17:32:00Z"/>
                <w:del w:id="2065" w:author="Huawei" w:date="2018-08-03T09:42:00Z"/>
                <w:rFonts w:cs="Arial"/>
                <w:szCs w:val="18"/>
                <w:highlight w:val="yellow"/>
                <w:lang w:eastAsia="en-GB"/>
                <w:rPrChange w:id="2066" w:author="Huawei" w:date="2018-08-01T23:06:00Z">
                  <w:rPr>
                    <w:ins w:id="2067" w:author="R4-1809516" w:date="2018-07-11T17:32:00Z"/>
                    <w:del w:id="2068" w:author="Huawei" w:date="2018-08-03T09:42:00Z"/>
                    <w:rFonts w:cs="Arial"/>
                    <w:szCs w:val="18"/>
                    <w:lang w:eastAsia="en-GB"/>
                  </w:rPr>
                </w:rPrChange>
              </w:rPr>
            </w:pPr>
            <w:ins w:id="2069" w:author="R4-1809516" w:date="2018-07-11T17:32:00Z">
              <w:del w:id="2070" w:author="Huawei" w:date="2018-08-03T09:42:00Z">
                <w:r w:rsidRPr="00A70677" w:rsidDel="00DA7EF0">
                  <w:rPr>
                    <w:rFonts w:cs="Arial"/>
                    <w:szCs w:val="18"/>
                    <w:highlight w:val="yellow"/>
                    <w:lang w:eastAsia="en-GB"/>
                    <w:rPrChange w:id="2071" w:author="Huawei" w:date="2018-08-01T23:06:00Z">
                      <w:rPr>
                        <w:rFonts w:cs="Arial"/>
                        <w:szCs w:val="18"/>
                        <w:lang w:eastAsia="en-GB"/>
                      </w:rPr>
                    </w:rPrChange>
                  </w:rPr>
                  <w:delText>N/A</w:delText>
                </w:r>
              </w:del>
            </w:ins>
          </w:p>
        </w:tc>
        <w:tc>
          <w:tcPr>
            <w:tcW w:w="0" w:type="auto"/>
            <w:tcBorders>
              <w:top w:val="single" w:sz="4" w:space="0" w:color="auto"/>
              <w:left w:val="single" w:sz="4" w:space="0" w:color="auto"/>
              <w:bottom w:val="single" w:sz="4" w:space="0" w:color="auto"/>
              <w:right w:val="single" w:sz="4" w:space="0" w:color="auto"/>
            </w:tcBorders>
          </w:tcPr>
          <w:p w14:paraId="62D434EC" w14:textId="052AA656" w:rsidR="00BC456D" w:rsidDel="00DA7EF0" w:rsidRDefault="00BC456D" w:rsidP="00BC456D">
            <w:pPr>
              <w:pStyle w:val="B5"/>
              <w:rPr>
                <w:ins w:id="2072" w:author="R4-1809516" w:date="2018-07-11T17:32:00Z"/>
                <w:del w:id="2073" w:author="Huawei" w:date="2018-08-03T09:42:00Z"/>
                <w:rFonts w:ascii="Arial" w:hAnsi="Arial" w:cs="Arial"/>
                <w:sz w:val="18"/>
                <w:szCs w:val="18"/>
                <w:lang w:eastAsia="en-GB"/>
              </w:rPr>
            </w:pPr>
          </w:p>
        </w:tc>
        <w:tc>
          <w:tcPr>
            <w:tcW w:w="0" w:type="auto"/>
            <w:tcBorders>
              <w:top w:val="single" w:sz="4" w:space="0" w:color="auto"/>
              <w:left w:val="single" w:sz="4" w:space="0" w:color="auto"/>
              <w:bottom w:val="single" w:sz="4" w:space="0" w:color="auto"/>
              <w:right w:val="single" w:sz="4" w:space="0" w:color="auto"/>
            </w:tcBorders>
          </w:tcPr>
          <w:p w14:paraId="01FF2146" w14:textId="503BF427" w:rsidR="00BC456D" w:rsidRPr="008B04C6" w:rsidDel="00DA7EF0" w:rsidRDefault="00BC456D" w:rsidP="00BC456D">
            <w:pPr>
              <w:pStyle w:val="TAL"/>
              <w:jc w:val="center"/>
              <w:rPr>
                <w:ins w:id="2074" w:author="R4-1809516" w:date="2018-07-11T17:32:00Z"/>
                <w:del w:id="2075" w:author="Huawei" w:date="2018-08-03T09:42:00Z"/>
                <w:rFonts w:cs="Arial"/>
                <w:szCs w:val="18"/>
              </w:rPr>
            </w:pPr>
          </w:p>
        </w:tc>
        <w:tc>
          <w:tcPr>
            <w:tcW w:w="0" w:type="auto"/>
            <w:tcBorders>
              <w:top w:val="single" w:sz="4" w:space="0" w:color="auto"/>
              <w:left w:val="single" w:sz="4" w:space="0" w:color="auto"/>
              <w:bottom w:val="single" w:sz="4" w:space="0" w:color="auto"/>
              <w:right w:val="single" w:sz="4" w:space="0" w:color="auto"/>
            </w:tcBorders>
          </w:tcPr>
          <w:p w14:paraId="33AC1E3F" w14:textId="27125DE0" w:rsidR="00BC456D" w:rsidRPr="007248BF" w:rsidDel="00DA7EF0" w:rsidRDefault="00BC456D" w:rsidP="00BC456D">
            <w:pPr>
              <w:pStyle w:val="TAL"/>
              <w:jc w:val="center"/>
              <w:rPr>
                <w:ins w:id="2076" w:author="R4-1809516" w:date="2018-07-11T17:32:00Z"/>
                <w:del w:id="2077" w:author="Huawei" w:date="2018-08-03T09:42:00Z"/>
                <w:rFonts w:cs="Arial"/>
                <w:szCs w:val="18"/>
              </w:rPr>
            </w:pPr>
          </w:p>
        </w:tc>
        <w:tc>
          <w:tcPr>
            <w:tcW w:w="0" w:type="auto"/>
            <w:tcBorders>
              <w:top w:val="single" w:sz="4" w:space="0" w:color="auto"/>
              <w:left w:val="single" w:sz="4" w:space="0" w:color="auto"/>
              <w:bottom w:val="single" w:sz="4" w:space="0" w:color="auto"/>
              <w:right w:val="single" w:sz="4" w:space="0" w:color="auto"/>
            </w:tcBorders>
          </w:tcPr>
          <w:p w14:paraId="6D1129FB" w14:textId="06A82ED3" w:rsidR="00BC456D" w:rsidRPr="007248BF" w:rsidDel="00DA7EF0" w:rsidRDefault="00BC456D" w:rsidP="00BC456D">
            <w:pPr>
              <w:pStyle w:val="TAL"/>
              <w:jc w:val="center"/>
              <w:rPr>
                <w:ins w:id="2078" w:author="R4-1809516" w:date="2018-07-11T17:32:00Z"/>
                <w:del w:id="2079" w:author="Huawei" w:date="2018-08-03T09:42:00Z"/>
                <w:rFonts w:cs="Arial"/>
                <w:szCs w:val="18"/>
              </w:rPr>
            </w:pPr>
          </w:p>
        </w:tc>
      </w:tr>
      <w:tr w:rsidR="00BC456D" w14:paraId="57CD7B96" w14:textId="77777777" w:rsidTr="00BC456D">
        <w:trPr>
          <w:jc w:val="center"/>
          <w:ins w:id="2080"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1F46A653" w14:textId="42AD5EEE" w:rsidR="00BC456D" w:rsidRPr="00E81A69" w:rsidRDefault="00BC456D" w:rsidP="00BC456D">
            <w:pPr>
              <w:pStyle w:val="TAL"/>
              <w:rPr>
                <w:ins w:id="2081" w:author="R4-1809516" w:date="2018-07-11T17:32:00Z"/>
                <w:rFonts w:cs="Arial"/>
                <w:szCs w:val="18"/>
                <w:lang w:eastAsia="en-GB"/>
              </w:rPr>
            </w:pPr>
            <w:ins w:id="2082" w:author="R4-1809516" w:date="2018-07-11T17:32:00Z">
              <w:r w:rsidRPr="006121C9">
                <w:rPr>
                  <w:rFonts w:cs="Arial"/>
                  <w:szCs w:val="18"/>
                  <w:lang w:eastAsia="en-GB"/>
                </w:rPr>
                <w:t>D9.2</w:t>
              </w:r>
            </w:ins>
            <w:ins w:id="2083" w:author="Huawei" w:date="2018-08-03T09:43:00Z">
              <w:r w:rsidR="00DA7EF0">
                <w:rPr>
                  <w:rFonts w:cs="Arial"/>
                  <w:szCs w:val="18"/>
                  <w:lang w:eastAsia="en-GB"/>
                </w:rPr>
                <w:t>3</w:t>
              </w:r>
            </w:ins>
            <w:ins w:id="2084" w:author="R4-1809516" w:date="2018-07-11T17:32:00Z">
              <w:del w:id="2085" w:author="Huawei" w:date="2018-08-03T09:43:00Z">
                <w:r w:rsidRPr="006121C9" w:rsidDel="00DA7EF0">
                  <w:rPr>
                    <w:rFonts w:cs="Arial"/>
                    <w:szCs w:val="18"/>
                    <w:lang w:eastAsia="en-GB"/>
                  </w:rPr>
                  <w:delText>6</w:delText>
                </w:r>
              </w:del>
            </w:ins>
          </w:p>
        </w:tc>
        <w:tc>
          <w:tcPr>
            <w:tcW w:w="0" w:type="auto"/>
            <w:tcBorders>
              <w:top w:val="single" w:sz="4" w:space="0" w:color="auto"/>
              <w:left w:val="single" w:sz="4" w:space="0" w:color="auto"/>
              <w:bottom w:val="single" w:sz="4" w:space="0" w:color="auto"/>
              <w:right w:val="single" w:sz="4" w:space="0" w:color="auto"/>
            </w:tcBorders>
          </w:tcPr>
          <w:p w14:paraId="74677F0A" w14:textId="1EA2A485" w:rsidR="00BC456D" w:rsidRDefault="00BC456D" w:rsidP="00BC456D">
            <w:pPr>
              <w:pStyle w:val="TAL"/>
              <w:rPr>
                <w:ins w:id="2086" w:author="R4-1809516" w:date="2018-07-11T17:32:00Z"/>
                <w:rFonts w:cs="Arial"/>
                <w:szCs w:val="18"/>
                <w:lang w:eastAsia="en-GB"/>
              </w:rPr>
            </w:pPr>
            <w:ins w:id="2087" w:author="R4-1809516" w:date="2018-07-11T17:32:00Z">
              <w:r w:rsidRPr="006121C9">
                <w:rPr>
                  <w:rFonts w:cs="Arial"/>
                  <w:szCs w:val="18"/>
                  <w:lang w:eastAsia="en-GB"/>
                </w:rPr>
                <w:t xml:space="preserve">Maximum </w:t>
              </w:r>
              <w:r w:rsidRPr="006121C9">
                <w:rPr>
                  <w:rFonts w:cs="Arial"/>
                  <w:i/>
                  <w:szCs w:val="18"/>
                  <w:lang w:eastAsia="en-GB"/>
                </w:rPr>
                <w:t>Radio Bandwidth</w:t>
              </w:r>
              <w:r w:rsidRPr="006121C9">
                <w:rPr>
                  <w:rFonts w:cs="Arial"/>
                  <w:szCs w:val="18"/>
                  <w:lang w:eastAsia="en-GB"/>
                </w:rPr>
                <w:t xml:space="preserve"> of the operating band with multi-band dependencies</w:t>
              </w:r>
            </w:ins>
          </w:p>
        </w:tc>
        <w:tc>
          <w:tcPr>
            <w:tcW w:w="0" w:type="auto"/>
            <w:tcBorders>
              <w:top w:val="single" w:sz="4" w:space="0" w:color="auto"/>
              <w:left w:val="single" w:sz="4" w:space="0" w:color="auto"/>
              <w:bottom w:val="single" w:sz="4" w:space="0" w:color="auto"/>
              <w:right w:val="single" w:sz="4" w:space="0" w:color="auto"/>
            </w:tcBorders>
          </w:tcPr>
          <w:p w14:paraId="608E3ABD" w14:textId="77777777" w:rsidR="00BC456D" w:rsidRPr="00F478A9" w:rsidRDefault="00BC456D" w:rsidP="00BC456D">
            <w:pPr>
              <w:pStyle w:val="TAL"/>
              <w:rPr>
                <w:ins w:id="2088" w:author="R4-1809516" w:date="2018-07-11T17:32:00Z"/>
                <w:lang w:eastAsia="en-GB"/>
              </w:rPr>
            </w:pPr>
            <w:ins w:id="2089" w:author="R4-1809516" w:date="2018-07-11T17:32:00Z">
              <w:r w:rsidRPr="002100CB">
                <w:rPr>
                  <w:lang w:eastAsia="en-GB"/>
                </w:rPr>
                <w:t xml:space="preserve">Largest </w:t>
              </w:r>
              <w:r w:rsidRPr="002100CB">
                <w:rPr>
                  <w:i/>
                  <w:lang w:eastAsia="en-GB"/>
                </w:rPr>
                <w:t>Radio Bandwidth</w:t>
              </w:r>
              <w:r w:rsidRPr="002100CB">
                <w:rPr>
                  <w:lang w:eastAsia="en-GB"/>
                </w:rPr>
                <w:t xml:space="preserve"> that can be supported by the operating ban</w:t>
              </w:r>
              <w:r w:rsidRPr="00F478A9">
                <w:rPr>
                  <w:lang w:eastAsia="en-GB"/>
                </w:rPr>
                <w:t>ds with multi-band dependencies.</w:t>
              </w:r>
            </w:ins>
          </w:p>
          <w:p w14:paraId="41818803" w14:textId="4B704162" w:rsidR="00BC456D" w:rsidRDefault="00BC456D" w:rsidP="00BC456D">
            <w:pPr>
              <w:pStyle w:val="TAL"/>
              <w:rPr>
                <w:ins w:id="2090" w:author="R4-1809516" w:date="2018-07-11T17:32:00Z"/>
                <w:lang w:eastAsia="en-GB"/>
              </w:rPr>
            </w:pPr>
            <w:ins w:id="2091" w:author="R4-1809516" w:date="2018-07-11T17:32:00Z">
              <w:r w:rsidRPr="006121C9">
                <w:rPr>
                  <w:lang w:eastAsia="en-GB"/>
                </w:rPr>
                <w:t>Declared for each supported operating band which has multi-band dependencies (D9.16)</w:t>
              </w:r>
            </w:ins>
          </w:p>
        </w:tc>
        <w:tc>
          <w:tcPr>
            <w:tcW w:w="0" w:type="auto"/>
            <w:tcBorders>
              <w:top w:val="single" w:sz="4" w:space="0" w:color="auto"/>
              <w:left w:val="single" w:sz="4" w:space="0" w:color="auto"/>
              <w:bottom w:val="single" w:sz="4" w:space="0" w:color="auto"/>
              <w:right w:val="single" w:sz="4" w:space="0" w:color="auto"/>
            </w:tcBorders>
          </w:tcPr>
          <w:p w14:paraId="214BABCA" w14:textId="2C893128" w:rsidR="00BC456D" w:rsidRPr="008B04C6" w:rsidRDefault="00BC456D" w:rsidP="00BC456D">
            <w:pPr>
              <w:pStyle w:val="TAL"/>
              <w:jc w:val="center"/>
              <w:rPr>
                <w:ins w:id="2092" w:author="R4-1809516" w:date="2018-07-11T17:32:00Z"/>
                <w:rFonts w:cs="Arial"/>
                <w:szCs w:val="18"/>
              </w:rPr>
            </w:pPr>
            <w:ins w:id="2093" w:author="R4-1809516" w:date="2018-07-11T17:32:00Z">
              <w:r w:rsidRPr="0015261C">
                <w:rPr>
                  <w:rFonts w:cs="Arial"/>
                  <w:szCs w:val="18"/>
                </w:rPr>
                <w:t>c</w:t>
              </w:r>
            </w:ins>
          </w:p>
        </w:tc>
        <w:tc>
          <w:tcPr>
            <w:tcW w:w="0" w:type="auto"/>
            <w:tcBorders>
              <w:top w:val="single" w:sz="4" w:space="0" w:color="auto"/>
              <w:left w:val="single" w:sz="4" w:space="0" w:color="auto"/>
              <w:bottom w:val="single" w:sz="4" w:space="0" w:color="auto"/>
              <w:right w:val="single" w:sz="4" w:space="0" w:color="auto"/>
            </w:tcBorders>
          </w:tcPr>
          <w:p w14:paraId="6F0A2FE8" w14:textId="262F9C3B" w:rsidR="00BC456D" w:rsidRPr="007248BF" w:rsidRDefault="00BC456D" w:rsidP="00BC456D">
            <w:pPr>
              <w:pStyle w:val="TAL"/>
              <w:jc w:val="center"/>
              <w:rPr>
                <w:ins w:id="2094" w:author="R4-1809516" w:date="2018-07-11T17:32:00Z"/>
                <w:rFonts w:cs="Arial"/>
                <w:szCs w:val="18"/>
              </w:rPr>
            </w:pPr>
            <w:ins w:id="2095" w:author="R4-1809516" w:date="2018-07-11T17:32:00Z">
              <w:r w:rsidRPr="00C211F2">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74DCDB14" w14:textId="0B894EF7" w:rsidR="00BC456D" w:rsidRPr="007248BF" w:rsidRDefault="00BC456D" w:rsidP="00BC456D">
            <w:pPr>
              <w:pStyle w:val="TAL"/>
              <w:jc w:val="center"/>
              <w:rPr>
                <w:ins w:id="2096" w:author="R4-1809516" w:date="2018-07-11T17:32:00Z"/>
                <w:rFonts w:cs="Arial"/>
                <w:szCs w:val="18"/>
              </w:rPr>
            </w:pPr>
            <w:ins w:id="2097" w:author="R4-1809516" w:date="2018-07-11T17:32:00Z">
              <w:r w:rsidRPr="00F54DAB">
                <w:rPr>
                  <w:rFonts w:cs="Arial"/>
                  <w:szCs w:val="18"/>
                </w:rPr>
                <w:t>n/a</w:t>
              </w:r>
            </w:ins>
          </w:p>
        </w:tc>
      </w:tr>
      <w:tr w:rsidR="00BC456D" w14:paraId="10483474" w14:textId="77777777" w:rsidTr="00BC456D">
        <w:trPr>
          <w:jc w:val="center"/>
          <w:ins w:id="2098"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0B97BA0B" w14:textId="101FAA27" w:rsidR="00BC456D" w:rsidRPr="006121C9" w:rsidRDefault="00BC456D" w:rsidP="00BC456D">
            <w:pPr>
              <w:pStyle w:val="TAL"/>
              <w:rPr>
                <w:ins w:id="2099" w:author="R4-1809516" w:date="2018-07-11T17:32:00Z"/>
                <w:rFonts w:cs="Arial"/>
                <w:szCs w:val="18"/>
                <w:lang w:eastAsia="en-GB"/>
              </w:rPr>
            </w:pPr>
            <w:ins w:id="2100" w:author="R4-1809516" w:date="2018-07-11T17:32:00Z">
              <w:r w:rsidRPr="006121C9">
                <w:rPr>
                  <w:rFonts w:cs="Arial"/>
                  <w:szCs w:val="18"/>
                  <w:lang w:eastAsia="en-GB"/>
                </w:rPr>
                <w:t>D9.2</w:t>
              </w:r>
            </w:ins>
            <w:ins w:id="2101" w:author="Huawei" w:date="2018-08-03T09:43:00Z">
              <w:r w:rsidR="00DA7EF0">
                <w:rPr>
                  <w:rFonts w:cs="Arial"/>
                  <w:szCs w:val="18"/>
                  <w:lang w:eastAsia="en-GB"/>
                </w:rPr>
                <w:t>4</w:t>
              </w:r>
            </w:ins>
            <w:ins w:id="2102" w:author="R4-1809516" w:date="2018-07-11T17:32:00Z">
              <w:del w:id="2103" w:author="Huawei" w:date="2018-08-03T09:43:00Z">
                <w:r w:rsidRPr="006121C9" w:rsidDel="00DA7EF0">
                  <w:rPr>
                    <w:rFonts w:cs="Arial"/>
                    <w:szCs w:val="18"/>
                    <w:lang w:eastAsia="en-GB"/>
                  </w:rPr>
                  <w:delText>7</w:delText>
                </w:r>
              </w:del>
            </w:ins>
          </w:p>
        </w:tc>
        <w:tc>
          <w:tcPr>
            <w:tcW w:w="0" w:type="auto"/>
            <w:tcBorders>
              <w:top w:val="single" w:sz="4" w:space="0" w:color="auto"/>
              <w:left w:val="single" w:sz="4" w:space="0" w:color="auto"/>
              <w:bottom w:val="single" w:sz="4" w:space="0" w:color="auto"/>
              <w:right w:val="single" w:sz="4" w:space="0" w:color="auto"/>
            </w:tcBorders>
          </w:tcPr>
          <w:p w14:paraId="56C8E16E" w14:textId="53022901" w:rsidR="00BC456D" w:rsidRPr="006121C9" w:rsidRDefault="00BC456D" w:rsidP="00BC456D">
            <w:pPr>
              <w:pStyle w:val="TAL"/>
              <w:rPr>
                <w:ins w:id="2104" w:author="R4-1809516" w:date="2018-07-11T17:32:00Z"/>
                <w:rFonts w:cs="Arial"/>
                <w:szCs w:val="18"/>
                <w:lang w:eastAsia="en-GB"/>
              </w:rPr>
            </w:pPr>
            <w:ins w:id="2105" w:author="R4-1809516" w:date="2018-07-11T17:32:00Z">
              <w:r w:rsidRPr="006121C9">
                <w:rPr>
                  <w:rFonts w:cs="Arial"/>
                  <w:szCs w:val="18"/>
                  <w:lang w:eastAsia="en-GB"/>
                </w:rPr>
                <w:t>Total number of supported carriers for operating bands with multi-band dependencies</w:t>
              </w:r>
            </w:ins>
          </w:p>
        </w:tc>
        <w:tc>
          <w:tcPr>
            <w:tcW w:w="0" w:type="auto"/>
            <w:tcBorders>
              <w:top w:val="single" w:sz="4" w:space="0" w:color="auto"/>
              <w:left w:val="single" w:sz="4" w:space="0" w:color="auto"/>
              <w:bottom w:val="single" w:sz="4" w:space="0" w:color="auto"/>
              <w:right w:val="single" w:sz="4" w:space="0" w:color="auto"/>
            </w:tcBorders>
          </w:tcPr>
          <w:p w14:paraId="737D23F5" w14:textId="14EBED86" w:rsidR="00BC456D" w:rsidRPr="002100CB" w:rsidRDefault="00BC456D" w:rsidP="00BC456D">
            <w:pPr>
              <w:pStyle w:val="TAL"/>
              <w:rPr>
                <w:ins w:id="2106" w:author="R4-1809516" w:date="2018-07-11T17:32:00Z"/>
                <w:lang w:eastAsia="en-GB"/>
              </w:rPr>
            </w:pPr>
            <w:ins w:id="2107" w:author="R4-1809516" w:date="2018-07-11T17:32:00Z">
              <w:r w:rsidRPr="006121C9">
                <w:rPr>
                  <w:lang w:eastAsia="en-GB"/>
                </w:rPr>
                <w:t>Total number of supported carriers for operating bands declared to have multi-band dependencies (D9.16).</w:t>
              </w:r>
            </w:ins>
          </w:p>
        </w:tc>
        <w:tc>
          <w:tcPr>
            <w:tcW w:w="0" w:type="auto"/>
            <w:tcBorders>
              <w:top w:val="single" w:sz="4" w:space="0" w:color="auto"/>
              <w:left w:val="single" w:sz="4" w:space="0" w:color="auto"/>
              <w:bottom w:val="single" w:sz="4" w:space="0" w:color="auto"/>
              <w:right w:val="single" w:sz="4" w:space="0" w:color="auto"/>
            </w:tcBorders>
          </w:tcPr>
          <w:p w14:paraId="22D95688" w14:textId="3A03DF35" w:rsidR="00BC456D" w:rsidRPr="0015261C" w:rsidRDefault="00BC456D" w:rsidP="00BC456D">
            <w:pPr>
              <w:pStyle w:val="TAL"/>
              <w:jc w:val="center"/>
              <w:rPr>
                <w:ins w:id="2108" w:author="R4-1809516" w:date="2018-07-11T17:32:00Z"/>
                <w:rFonts w:cs="Arial"/>
                <w:szCs w:val="18"/>
              </w:rPr>
            </w:pPr>
            <w:ins w:id="2109" w:author="R4-1809516" w:date="2018-07-11T17:32:00Z">
              <w:r w:rsidRPr="0015261C">
                <w:rPr>
                  <w:rFonts w:cs="Arial"/>
                  <w:szCs w:val="18"/>
                </w:rPr>
                <w:t>c</w:t>
              </w:r>
            </w:ins>
          </w:p>
        </w:tc>
        <w:tc>
          <w:tcPr>
            <w:tcW w:w="0" w:type="auto"/>
            <w:tcBorders>
              <w:top w:val="single" w:sz="4" w:space="0" w:color="auto"/>
              <w:left w:val="single" w:sz="4" w:space="0" w:color="auto"/>
              <w:bottom w:val="single" w:sz="4" w:space="0" w:color="auto"/>
              <w:right w:val="single" w:sz="4" w:space="0" w:color="auto"/>
            </w:tcBorders>
          </w:tcPr>
          <w:p w14:paraId="06D961DF" w14:textId="4196D091" w:rsidR="00BC456D" w:rsidRPr="00C211F2" w:rsidRDefault="00BC456D" w:rsidP="00BC456D">
            <w:pPr>
              <w:pStyle w:val="TAL"/>
              <w:jc w:val="center"/>
              <w:rPr>
                <w:ins w:id="2110" w:author="R4-1809516" w:date="2018-07-11T17:32:00Z"/>
                <w:rFonts w:cs="Arial"/>
                <w:szCs w:val="18"/>
              </w:rPr>
            </w:pPr>
            <w:ins w:id="2111" w:author="R4-1809516" w:date="2018-07-11T17:32:00Z">
              <w:r w:rsidRPr="00C211F2">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5C8C5FE8" w14:textId="51CC1C1F" w:rsidR="00BC456D" w:rsidRPr="00F54DAB" w:rsidRDefault="00BC456D" w:rsidP="00BC456D">
            <w:pPr>
              <w:pStyle w:val="TAL"/>
              <w:jc w:val="center"/>
              <w:rPr>
                <w:ins w:id="2112" w:author="R4-1809516" w:date="2018-07-11T17:32:00Z"/>
                <w:rFonts w:cs="Arial"/>
                <w:szCs w:val="18"/>
              </w:rPr>
            </w:pPr>
            <w:ins w:id="2113" w:author="R4-1809516" w:date="2018-07-11T17:32:00Z">
              <w:r w:rsidRPr="00C211F2">
                <w:rPr>
                  <w:rFonts w:cs="Arial"/>
                  <w:szCs w:val="18"/>
                </w:rPr>
                <w:t>x</w:t>
              </w:r>
            </w:ins>
          </w:p>
        </w:tc>
      </w:tr>
      <w:tr w:rsidR="00BC456D" w14:paraId="2C53ABD9" w14:textId="77777777" w:rsidTr="00BC456D">
        <w:trPr>
          <w:jc w:val="center"/>
          <w:ins w:id="2114"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1E1840D9" w14:textId="29CF5DE8" w:rsidR="00BC456D" w:rsidRPr="006121C9" w:rsidRDefault="00BC456D" w:rsidP="00BC456D">
            <w:pPr>
              <w:pStyle w:val="TAL"/>
              <w:rPr>
                <w:ins w:id="2115" w:author="R4-1809516" w:date="2018-07-11T17:32:00Z"/>
                <w:rFonts w:cs="Arial"/>
                <w:szCs w:val="18"/>
                <w:lang w:eastAsia="en-GB"/>
              </w:rPr>
            </w:pPr>
            <w:ins w:id="2116" w:author="R4-1809516" w:date="2018-07-11T17:32:00Z">
              <w:r>
                <w:rPr>
                  <w:rFonts w:cs="Arial"/>
                  <w:szCs w:val="18"/>
                  <w:lang w:eastAsia="en-GB"/>
                </w:rPr>
                <w:t>[</w:t>
              </w:r>
              <w:r w:rsidRPr="006121C9">
                <w:rPr>
                  <w:rFonts w:cs="Arial"/>
                  <w:szCs w:val="18"/>
                  <w:lang w:eastAsia="en-GB"/>
                </w:rPr>
                <w:t>D9.2</w:t>
              </w:r>
            </w:ins>
            <w:ins w:id="2117" w:author="Huawei" w:date="2018-08-03T09:43:00Z">
              <w:r w:rsidR="00DA7EF0">
                <w:rPr>
                  <w:rFonts w:cs="Arial"/>
                  <w:szCs w:val="18"/>
                  <w:lang w:eastAsia="en-GB"/>
                </w:rPr>
                <w:t>5</w:t>
              </w:r>
            </w:ins>
            <w:ins w:id="2118" w:author="R4-1809516" w:date="2018-07-11T17:32:00Z">
              <w:del w:id="2119" w:author="Huawei" w:date="2018-08-03T09:43:00Z">
                <w:r w:rsidRPr="006121C9" w:rsidDel="00DA7EF0">
                  <w:rPr>
                    <w:rFonts w:cs="Arial"/>
                    <w:szCs w:val="18"/>
                    <w:lang w:eastAsia="en-GB"/>
                  </w:rPr>
                  <w:delText>8</w:delText>
                </w:r>
              </w:del>
              <w:r>
                <w:rPr>
                  <w:rFonts w:cs="Arial"/>
                  <w:szCs w:val="18"/>
                  <w:lang w:eastAsia="en-GB"/>
                </w:rPr>
                <w:t>]</w:t>
              </w:r>
            </w:ins>
          </w:p>
        </w:tc>
        <w:tc>
          <w:tcPr>
            <w:tcW w:w="0" w:type="auto"/>
            <w:tcBorders>
              <w:top w:val="single" w:sz="4" w:space="0" w:color="auto"/>
              <w:left w:val="single" w:sz="4" w:space="0" w:color="auto"/>
              <w:bottom w:val="single" w:sz="4" w:space="0" w:color="auto"/>
              <w:right w:val="single" w:sz="4" w:space="0" w:color="auto"/>
            </w:tcBorders>
          </w:tcPr>
          <w:p w14:paraId="237C9216" w14:textId="5E77A1CD" w:rsidR="00BC456D" w:rsidRPr="006121C9" w:rsidRDefault="00BC456D" w:rsidP="00BC456D">
            <w:pPr>
              <w:pStyle w:val="TAL"/>
              <w:rPr>
                <w:ins w:id="2120" w:author="R4-1809516" w:date="2018-07-11T17:32:00Z"/>
                <w:rFonts w:cs="Arial"/>
                <w:szCs w:val="18"/>
                <w:lang w:eastAsia="en-GB"/>
              </w:rPr>
            </w:pPr>
            <w:ins w:id="2121" w:author="R4-1809516" w:date="2018-07-11T17:32:00Z">
              <w:r>
                <w:rPr>
                  <w:rFonts w:cs="Arial"/>
                  <w:szCs w:val="18"/>
                  <w:lang w:val="fr-FR" w:eastAsia="en-GB"/>
                </w:rPr>
                <w:t>[C</w:t>
              </w:r>
              <w:r w:rsidRPr="006121C9">
                <w:rPr>
                  <w:rFonts w:cs="Arial"/>
                  <w:szCs w:val="18"/>
                  <w:lang w:val="fr-FR" w:eastAsia="en-GB"/>
                </w:rPr>
                <w:t>ontiguous or non-contiguous spectrum support</w:t>
              </w:r>
              <w:r>
                <w:rPr>
                  <w:rFonts w:cs="Arial"/>
                  <w:szCs w:val="18"/>
                  <w:lang w:val="fr-FR" w:eastAsia="en-GB"/>
                </w:rPr>
                <w:t>]</w:t>
              </w:r>
            </w:ins>
          </w:p>
        </w:tc>
        <w:tc>
          <w:tcPr>
            <w:tcW w:w="0" w:type="auto"/>
            <w:tcBorders>
              <w:top w:val="single" w:sz="4" w:space="0" w:color="auto"/>
              <w:left w:val="single" w:sz="4" w:space="0" w:color="auto"/>
              <w:bottom w:val="single" w:sz="4" w:space="0" w:color="auto"/>
              <w:right w:val="single" w:sz="4" w:space="0" w:color="auto"/>
            </w:tcBorders>
          </w:tcPr>
          <w:p w14:paraId="7CFD13E1" w14:textId="2E872378" w:rsidR="00BC456D" w:rsidRPr="006121C9" w:rsidRDefault="00BC456D" w:rsidP="00BC456D">
            <w:pPr>
              <w:pStyle w:val="TAL"/>
              <w:rPr>
                <w:ins w:id="2122" w:author="R4-1809516" w:date="2018-07-11T17:32:00Z"/>
                <w:lang w:eastAsia="en-GB"/>
              </w:rPr>
            </w:pPr>
            <w:ins w:id="2123" w:author="R4-1809516" w:date="2018-07-11T17:32:00Z">
              <w:r>
                <w:rPr>
                  <w:lang w:eastAsia="en-GB"/>
                </w:rPr>
                <w:t>[</w:t>
              </w:r>
              <w:r w:rsidRPr="006121C9">
                <w:rPr>
                  <w:lang w:eastAsia="en-GB"/>
                </w:rPr>
                <w:t>Ability of BS to support contiguous or non-contiguous (or both) frequency distribution of carriers when operating multi-carrier in an operating band.</w:t>
              </w:r>
              <w:r>
                <w:rPr>
                  <w:lang w:eastAsia="en-GB"/>
                </w:rPr>
                <w:t>]</w:t>
              </w:r>
            </w:ins>
          </w:p>
        </w:tc>
        <w:tc>
          <w:tcPr>
            <w:tcW w:w="0" w:type="auto"/>
            <w:tcBorders>
              <w:top w:val="single" w:sz="4" w:space="0" w:color="auto"/>
              <w:left w:val="single" w:sz="4" w:space="0" w:color="auto"/>
              <w:bottom w:val="single" w:sz="4" w:space="0" w:color="auto"/>
              <w:right w:val="single" w:sz="4" w:space="0" w:color="auto"/>
            </w:tcBorders>
          </w:tcPr>
          <w:p w14:paraId="13F0A04B" w14:textId="11687EF3" w:rsidR="00BC456D" w:rsidRPr="0015261C" w:rsidRDefault="00BC456D" w:rsidP="00BC456D">
            <w:pPr>
              <w:pStyle w:val="TAL"/>
              <w:jc w:val="center"/>
              <w:rPr>
                <w:ins w:id="2124" w:author="R4-1809516" w:date="2018-07-11T17:32:00Z"/>
                <w:rFonts w:cs="Arial"/>
                <w:szCs w:val="18"/>
              </w:rPr>
            </w:pPr>
            <w:ins w:id="2125" w:author="R4-1809516" w:date="2018-07-11T17:32:00Z">
              <w:r w:rsidRPr="0015261C">
                <w:rPr>
                  <w:rFonts w:cs="Arial"/>
                  <w:szCs w:val="18"/>
                </w:rPr>
                <w:t>c</w:t>
              </w:r>
            </w:ins>
          </w:p>
        </w:tc>
        <w:tc>
          <w:tcPr>
            <w:tcW w:w="0" w:type="auto"/>
            <w:tcBorders>
              <w:top w:val="single" w:sz="4" w:space="0" w:color="auto"/>
              <w:left w:val="single" w:sz="4" w:space="0" w:color="auto"/>
              <w:bottom w:val="single" w:sz="4" w:space="0" w:color="auto"/>
              <w:right w:val="single" w:sz="4" w:space="0" w:color="auto"/>
            </w:tcBorders>
          </w:tcPr>
          <w:p w14:paraId="114212F9" w14:textId="70DAE746" w:rsidR="00BC456D" w:rsidRPr="00C211F2" w:rsidRDefault="00BC456D" w:rsidP="00BC456D">
            <w:pPr>
              <w:pStyle w:val="TAL"/>
              <w:jc w:val="center"/>
              <w:rPr>
                <w:ins w:id="2126" w:author="R4-1809516" w:date="2018-07-11T17:32:00Z"/>
                <w:rFonts w:cs="Arial"/>
                <w:szCs w:val="18"/>
              </w:rPr>
            </w:pPr>
            <w:ins w:id="2127" w:author="R4-1809516" w:date="2018-07-11T17:32:00Z">
              <w:r w:rsidRPr="00C211F2">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2EDE9700" w14:textId="18E74EB6" w:rsidR="00BC456D" w:rsidRPr="00C211F2" w:rsidRDefault="00BC456D" w:rsidP="00BC456D">
            <w:pPr>
              <w:pStyle w:val="TAL"/>
              <w:jc w:val="center"/>
              <w:rPr>
                <w:ins w:id="2128" w:author="R4-1809516" w:date="2018-07-11T17:32:00Z"/>
                <w:rFonts w:cs="Arial"/>
                <w:szCs w:val="18"/>
              </w:rPr>
            </w:pPr>
            <w:ins w:id="2129" w:author="R4-1809516" w:date="2018-07-11T17:32:00Z">
              <w:r w:rsidRPr="00C211F2">
                <w:rPr>
                  <w:rFonts w:cs="Arial"/>
                  <w:szCs w:val="18"/>
                </w:rPr>
                <w:t>x</w:t>
              </w:r>
            </w:ins>
          </w:p>
        </w:tc>
      </w:tr>
      <w:tr w:rsidR="00BC456D" w14:paraId="2D92D156" w14:textId="77777777" w:rsidTr="00BC456D">
        <w:trPr>
          <w:jc w:val="center"/>
          <w:ins w:id="2130"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0AAD838D" w14:textId="1352488D" w:rsidR="00BC456D" w:rsidRDefault="00BC456D" w:rsidP="00BC456D">
            <w:pPr>
              <w:pStyle w:val="TAL"/>
              <w:rPr>
                <w:ins w:id="2131" w:author="R4-1809516" w:date="2018-07-11T17:32:00Z"/>
                <w:rFonts w:cs="Arial"/>
                <w:szCs w:val="18"/>
                <w:lang w:eastAsia="en-GB"/>
              </w:rPr>
            </w:pPr>
            <w:ins w:id="2132" w:author="R4-1809516" w:date="2018-07-11T17:32:00Z">
              <w:r w:rsidRPr="006121C9">
                <w:rPr>
                  <w:rFonts w:cs="Arial"/>
                  <w:szCs w:val="18"/>
                  <w:lang w:eastAsia="en-GB"/>
                </w:rPr>
                <w:t>D9.2</w:t>
              </w:r>
            </w:ins>
            <w:ins w:id="2133" w:author="Huawei" w:date="2018-08-03T09:43:00Z">
              <w:r w:rsidR="00DA7EF0">
                <w:rPr>
                  <w:rFonts w:cs="Arial"/>
                  <w:szCs w:val="18"/>
                  <w:lang w:eastAsia="en-GB"/>
                </w:rPr>
                <w:t>6</w:t>
              </w:r>
            </w:ins>
            <w:bookmarkStart w:id="2134" w:name="_GoBack"/>
            <w:bookmarkEnd w:id="2134"/>
            <w:ins w:id="2135" w:author="R4-1809516" w:date="2018-07-11T17:32:00Z">
              <w:del w:id="2136" w:author="Huawei" w:date="2018-08-03T09:43:00Z">
                <w:r w:rsidRPr="006121C9" w:rsidDel="00DA7EF0">
                  <w:rPr>
                    <w:rFonts w:cs="Arial"/>
                    <w:szCs w:val="18"/>
                    <w:lang w:eastAsia="en-GB"/>
                  </w:rPr>
                  <w:delText>9</w:delText>
                </w:r>
              </w:del>
            </w:ins>
          </w:p>
        </w:tc>
        <w:tc>
          <w:tcPr>
            <w:tcW w:w="0" w:type="auto"/>
            <w:tcBorders>
              <w:top w:val="single" w:sz="4" w:space="0" w:color="auto"/>
              <w:left w:val="single" w:sz="4" w:space="0" w:color="auto"/>
              <w:bottom w:val="single" w:sz="4" w:space="0" w:color="auto"/>
              <w:right w:val="single" w:sz="4" w:space="0" w:color="auto"/>
            </w:tcBorders>
          </w:tcPr>
          <w:p w14:paraId="3D9C80D4" w14:textId="60C5BC67" w:rsidR="00BC456D" w:rsidRDefault="00BC456D" w:rsidP="00BC456D">
            <w:pPr>
              <w:pStyle w:val="TAL"/>
              <w:rPr>
                <w:ins w:id="2137" w:author="R4-1809516" w:date="2018-07-11T17:32:00Z"/>
                <w:rFonts w:cs="Arial"/>
                <w:szCs w:val="18"/>
                <w:lang w:val="fr-FR" w:eastAsia="en-GB"/>
              </w:rPr>
            </w:pPr>
            <w:ins w:id="2138" w:author="R4-1809516" w:date="2018-07-11T17:32:00Z">
              <w:r>
                <w:rPr>
                  <w:rFonts w:cs="Arial"/>
                  <w:szCs w:val="18"/>
                  <w:lang w:eastAsia="en-GB"/>
                </w:rPr>
                <w:t>C</w:t>
              </w:r>
              <w:r w:rsidRPr="006121C9">
                <w:rPr>
                  <w:rFonts w:cs="Arial"/>
                  <w:szCs w:val="18"/>
                  <w:lang w:eastAsia="en-GB"/>
                </w:rPr>
                <w:t>ontiguous and non-contiguous parameters identical</w:t>
              </w:r>
            </w:ins>
          </w:p>
        </w:tc>
        <w:tc>
          <w:tcPr>
            <w:tcW w:w="0" w:type="auto"/>
            <w:tcBorders>
              <w:top w:val="single" w:sz="4" w:space="0" w:color="auto"/>
              <w:left w:val="single" w:sz="4" w:space="0" w:color="auto"/>
              <w:bottom w:val="single" w:sz="4" w:space="0" w:color="auto"/>
              <w:right w:val="single" w:sz="4" w:space="0" w:color="auto"/>
            </w:tcBorders>
          </w:tcPr>
          <w:p w14:paraId="38071F3B" w14:textId="1CD9AB23" w:rsidR="00BC456D" w:rsidRDefault="00BC456D" w:rsidP="00BC456D">
            <w:pPr>
              <w:pStyle w:val="TAL"/>
              <w:rPr>
                <w:ins w:id="2139" w:author="R4-1809516" w:date="2018-07-11T17:32:00Z"/>
                <w:lang w:eastAsia="en-GB"/>
              </w:rPr>
            </w:pPr>
            <w:ins w:id="2140" w:author="R4-1809516" w:date="2018-07-11T17:32:00Z">
              <w:r w:rsidRPr="005F7757">
                <w:rPr>
                  <w:lang w:eastAsia="en-GB"/>
                </w:rPr>
                <w:t>If contiguous and non-contiguous operation is possible then parameters are the same</w:t>
              </w:r>
              <w:r w:rsidRPr="006121C9">
                <w:rPr>
                  <w:lang w:eastAsia="en-GB"/>
                </w:rPr>
                <w:t>.</w:t>
              </w:r>
            </w:ins>
          </w:p>
        </w:tc>
        <w:tc>
          <w:tcPr>
            <w:tcW w:w="0" w:type="auto"/>
            <w:tcBorders>
              <w:top w:val="single" w:sz="4" w:space="0" w:color="auto"/>
              <w:left w:val="single" w:sz="4" w:space="0" w:color="auto"/>
              <w:bottom w:val="single" w:sz="4" w:space="0" w:color="auto"/>
              <w:right w:val="single" w:sz="4" w:space="0" w:color="auto"/>
            </w:tcBorders>
          </w:tcPr>
          <w:p w14:paraId="0445E896" w14:textId="658730E2" w:rsidR="00BC456D" w:rsidRPr="0015261C" w:rsidRDefault="00BC456D" w:rsidP="00BC456D">
            <w:pPr>
              <w:pStyle w:val="TAL"/>
              <w:jc w:val="center"/>
              <w:rPr>
                <w:ins w:id="2141" w:author="R4-1809516" w:date="2018-07-11T17:32:00Z"/>
                <w:rFonts w:cs="Arial"/>
                <w:szCs w:val="18"/>
              </w:rPr>
            </w:pPr>
            <w:ins w:id="2142" w:author="R4-1809516" w:date="2018-07-11T17:32:00Z">
              <w:r w:rsidRPr="0015261C">
                <w:rPr>
                  <w:rFonts w:cs="Arial"/>
                  <w:szCs w:val="18"/>
                </w:rPr>
                <w:t>c</w:t>
              </w:r>
            </w:ins>
          </w:p>
        </w:tc>
        <w:tc>
          <w:tcPr>
            <w:tcW w:w="0" w:type="auto"/>
            <w:tcBorders>
              <w:top w:val="single" w:sz="4" w:space="0" w:color="auto"/>
              <w:left w:val="single" w:sz="4" w:space="0" w:color="auto"/>
              <w:bottom w:val="single" w:sz="4" w:space="0" w:color="auto"/>
              <w:right w:val="single" w:sz="4" w:space="0" w:color="auto"/>
            </w:tcBorders>
          </w:tcPr>
          <w:p w14:paraId="08F88748" w14:textId="0E6B3FC5" w:rsidR="00BC456D" w:rsidRPr="00C211F2" w:rsidRDefault="00BC456D" w:rsidP="00BC456D">
            <w:pPr>
              <w:pStyle w:val="TAL"/>
              <w:jc w:val="center"/>
              <w:rPr>
                <w:ins w:id="2143" w:author="R4-1809516" w:date="2018-07-11T17:32:00Z"/>
                <w:rFonts w:cs="Arial"/>
                <w:szCs w:val="18"/>
              </w:rPr>
            </w:pPr>
            <w:ins w:id="2144" w:author="R4-1809516" w:date="2018-07-11T17:32:00Z">
              <w:r w:rsidRPr="00C211F2">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416A7EE4" w14:textId="437A3119" w:rsidR="00BC456D" w:rsidRPr="00C211F2" w:rsidRDefault="00BC456D" w:rsidP="00BC456D">
            <w:pPr>
              <w:pStyle w:val="TAL"/>
              <w:jc w:val="center"/>
              <w:rPr>
                <w:ins w:id="2145" w:author="R4-1809516" w:date="2018-07-11T17:32:00Z"/>
                <w:rFonts w:cs="Arial"/>
                <w:szCs w:val="18"/>
              </w:rPr>
            </w:pPr>
            <w:ins w:id="2146" w:author="R4-1809516" w:date="2018-07-11T17:32:00Z">
              <w:r w:rsidRPr="00C211F2">
                <w:rPr>
                  <w:rFonts w:cs="Arial"/>
                  <w:szCs w:val="18"/>
                </w:rPr>
                <w:t>x</w:t>
              </w:r>
            </w:ins>
          </w:p>
        </w:tc>
      </w:tr>
      <w:tr w:rsidR="00BC456D" w14:paraId="05B99B69" w14:textId="77777777" w:rsidTr="00BC456D">
        <w:trPr>
          <w:jc w:val="center"/>
          <w:ins w:id="2147"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3E50AEB3" w14:textId="3C8BAD9D" w:rsidR="00BC456D" w:rsidRPr="006121C9" w:rsidRDefault="00BC456D" w:rsidP="00BC456D">
            <w:pPr>
              <w:pStyle w:val="TAL"/>
              <w:rPr>
                <w:ins w:id="2148" w:author="R4-1809516" w:date="2018-07-11T17:32:00Z"/>
                <w:rFonts w:cs="Arial"/>
                <w:szCs w:val="18"/>
                <w:lang w:eastAsia="en-GB"/>
              </w:rPr>
            </w:pPr>
            <w:ins w:id="2149" w:author="R4-1809516" w:date="2018-07-11T17:32:00Z">
              <w:r w:rsidRPr="006121C9">
                <w:rPr>
                  <w:rFonts w:cs="Arial"/>
                  <w:szCs w:val="18"/>
                </w:rPr>
                <w:t>D10.1</w:t>
              </w:r>
            </w:ins>
          </w:p>
        </w:tc>
        <w:tc>
          <w:tcPr>
            <w:tcW w:w="0" w:type="auto"/>
            <w:tcBorders>
              <w:top w:val="single" w:sz="4" w:space="0" w:color="auto"/>
              <w:left w:val="single" w:sz="4" w:space="0" w:color="auto"/>
              <w:bottom w:val="single" w:sz="4" w:space="0" w:color="auto"/>
              <w:right w:val="single" w:sz="4" w:space="0" w:color="auto"/>
            </w:tcBorders>
          </w:tcPr>
          <w:p w14:paraId="384AEC88" w14:textId="559028CA" w:rsidR="00BC456D" w:rsidRDefault="00BC456D" w:rsidP="00BC456D">
            <w:pPr>
              <w:pStyle w:val="TAL"/>
              <w:rPr>
                <w:ins w:id="2150" w:author="R4-1809516" w:date="2018-07-11T17:32:00Z"/>
                <w:rFonts w:cs="Arial"/>
                <w:szCs w:val="18"/>
                <w:lang w:eastAsia="en-GB"/>
              </w:rPr>
            </w:pPr>
            <w:ins w:id="2151" w:author="R4-1809516" w:date="2018-07-11T17:32:00Z">
              <w:r w:rsidRPr="006121C9">
                <w:rPr>
                  <w:rFonts w:cs="Arial"/>
                  <w:szCs w:val="18"/>
                </w:rPr>
                <w:t>OSDD identifier</w:t>
              </w:r>
            </w:ins>
          </w:p>
        </w:tc>
        <w:tc>
          <w:tcPr>
            <w:tcW w:w="0" w:type="auto"/>
            <w:tcBorders>
              <w:top w:val="single" w:sz="4" w:space="0" w:color="auto"/>
              <w:left w:val="single" w:sz="4" w:space="0" w:color="auto"/>
              <w:bottom w:val="single" w:sz="4" w:space="0" w:color="auto"/>
              <w:right w:val="single" w:sz="4" w:space="0" w:color="auto"/>
            </w:tcBorders>
          </w:tcPr>
          <w:p w14:paraId="2D60FFA4" w14:textId="1679B589" w:rsidR="00BC456D" w:rsidRPr="005F7757" w:rsidRDefault="00BC456D" w:rsidP="00BC456D">
            <w:pPr>
              <w:pStyle w:val="TAL"/>
              <w:rPr>
                <w:ins w:id="2152" w:author="R4-1809516" w:date="2018-07-11T17:32:00Z"/>
                <w:lang w:eastAsia="en-GB"/>
              </w:rPr>
            </w:pPr>
            <w:ins w:id="2153" w:author="R4-1809516" w:date="2018-07-11T17:32:00Z">
              <w:r w:rsidRPr="006121C9">
                <w:t>A unique identifier for the OSDD.</w:t>
              </w:r>
            </w:ins>
          </w:p>
        </w:tc>
        <w:tc>
          <w:tcPr>
            <w:tcW w:w="0" w:type="auto"/>
            <w:tcBorders>
              <w:top w:val="single" w:sz="4" w:space="0" w:color="auto"/>
              <w:left w:val="single" w:sz="4" w:space="0" w:color="auto"/>
              <w:bottom w:val="single" w:sz="4" w:space="0" w:color="auto"/>
              <w:right w:val="single" w:sz="4" w:space="0" w:color="auto"/>
            </w:tcBorders>
          </w:tcPr>
          <w:p w14:paraId="7D3BEF12" w14:textId="56360EAD" w:rsidR="00BC456D" w:rsidRPr="0015261C" w:rsidRDefault="00BC456D" w:rsidP="00BC456D">
            <w:pPr>
              <w:pStyle w:val="TAL"/>
              <w:jc w:val="center"/>
              <w:rPr>
                <w:ins w:id="2154" w:author="R4-1809516" w:date="2018-07-11T17:32:00Z"/>
                <w:rFonts w:cs="Arial"/>
                <w:szCs w:val="18"/>
              </w:rPr>
            </w:pPr>
            <w:ins w:id="2155" w:author="R4-1809516" w:date="2018-07-11T17:32:00Z">
              <w:r w:rsidRPr="001C3777">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7F4F8417" w14:textId="72DDEEBE" w:rsidR="00BC456D" w:rsidRPr="00C211F2" w:rsidRDefault="00BC456D" w:rsidP="00BC456D">
            <w:pPr>
              <w:pStyle w:val="TAL"/>
              <w:jc w:val="center"/>
              <w:rPr>
                <w:ins w:id="2156" w:author="R4-1809516" w:date="2018-07-11T17:32:00Z"/>
                <w:rFonts w:cs="Arial"/>
                <w:szCs w:val="18"/>
              </w:rPr>
            </w:pPr>
            <w:ins w:id="2157" w:author="R4-1809516" w:date="2018-07-11T17:32:00Z">
              <w:r w:rsidRPr="00C211F2">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288B5E9E" w14:textId="471CDE71" w:rsidR="00BC456D" w:rsidRPr="00C211F2" w:rsidRDefault="00BC456D" w:rsidP="00BC456D">
            <w:pPr>
              <w:pStyle w:val="TAL"/>
              <w:jc w:val="center"/>
              <w:rPr>
                <w:ins w:id="2158" w:author="R4-1809516" w:date="2018-07-11T17:32:00Z"/>
                <w:rFonts w:cs="Arial"/>
                <w:szCs w:val="18"/>
              </w:rPr>
            </w:pPr>
            <w:ins w:id="2159" w:author="R4-1809516" w:date="2018-07-11T17:32:00Z">
              <w:r w:rsidRPr="00F54DAB">
                <w:rPr>
                  <w:rFonts w:cs="Arial"/>
                  <w:szCs w:val="18"/>
                  <w:lang w:eastAsia="zh-CN"/>
                </w:rPr>
                <w:t>n/a</w:t>
              </w:r>
            </w:ins>
          </w:p>
        </w:tc>
      </w:tr>
      <w:tr w:rsidR="00BC456D" w14:paraId="3FBAAAFB" w14:textId="77777777" w:rsidTr="00BC456D">
        <w:trPr>
          <w:jc w:val="center"/>
          <w:ins w:id="2160"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5183047D" w14:textId="773E34E6" w:rsidR="00BC456D" w:rsidRPr="006121C9" w:rsidRDefault="00BC456D" w:rsidP="00BC456D">
            <w:pPr>
              <w:pStyle w:val="TAL"/>
              <w:rPr>
                <w:ins w:id="2161" w:author="R4-1809516" w:date="2018-07-11T17:32:00Z"/>
                <w:rFonts w:cs="Arial"/>
                <w:szCs w:val="18"/>
              </w:rPr>
            </w:pPr>
            <w:ins w:id="2162" w:author="R4-1809516" w:date="2018-07-11T17:32:00Z">
              <w:r w:rsidRPr="002100CB">
                <w:rPr>
                  <w:rFonts w:cs="Arial"/>
                  <w:szCs w:val="18"/>
                </w:rPr>
                <w:t>D10.2</w:t>
              </w:r>
            </w:ins>
          </w:p>
        </w:tc>
        <w:tc>
          <w:tcPr>
            <w:tcW w:w="0" w:type="auto"/>
            <w:tcBorders>
              <w:top w:val="single" w:sz="4" w:space="0" w:color="auto"/>
              <w:left w:val="single" w:sz="4" w:space="0" w:color="auto"/>
              <w:bottom w:val="single" w:sz="4" w:space="0" w:color="auto"/>
              <w:right w:val="single" w:sz="4" w:space="0" w:color="auto"/>
            </w:tcBorders>
          </w:tcPr>
          <w:p w14:paraId="2A500BE0" w14:textId="288053F7" w:rsidR="00BC456D" w:rsidRPr="006121C9" w:rsidRDefault="00BC456D" w:rsidP="00BC456D">
            <w:pPr>
              <w:pStyle w:val="TAL"/>
              <w:rPr>
                <w:ins w:id="2163" w:author="R4-1809516" w:date="2018-07-11T17:32:00Z"/>
                <w:rFonts w:cs="Arial"/>
                <w:szCs w:val="18"/>
              </w:rPr>
            </w:pPr>
            <w:ins w:id="2164" w:author="R4-1809516" w:date="2018-07-11T17:32:00Z">
              <w:r w:rsidRPr="002100CB">
                <w:rPr>
                  <w:rFonts w:cs="Arial"/>
                  <w:szCs w:val="18"/>
                </w:rPr>
                <w:t>OSDD operating band support</w:t>
              </w:r>
            </w:ins>
          </w:p>
        </w:tc>
        <w:tc>
          <w:tcPr>
            <w:tcW w:w="0" w:type="auto"/>
            <w:tcBorders>
              <w:top w:val="single" w:sz="4" w:space="0" w:color="auto"/>
              <w:left w:val="single" w:sz="4" w:space="0" w:color="auto"/>
              <w:bottom w:val="single" w:sz="4" w:space="0" w:color="auto"/>
              <w:right w:val="single" w:sz="4" w:space="0" w:color="auto"/>
            </w:tcBorders>
          </w:tcPr>
          <w:p w14:paraId="5E2200AC" w14:textId="77777777" w:rsidR="00BC456D" w:rsidRPr="002100CB" w:rsidRDefault="00BC456D" w:rsidP="00BC456D">
            <w:pPr>
              <w:pStyle w:val="TAL"/>
              <w:keepNext w:val="0"/>
              <w:keepLines w:val="0"/>
              <w:rPr>
                <w:ins w:id="2165" w:author="R4-1809516" w:date="2018-07-11T17:32:00Z"/>
                <w:rFonts w:cs="Arial"/>
                <w:szCs w:val="18"/>
              </w:rPr>
            </w:pPr>
            <w:ins w:id="2166" w:author="R4-1809516" w:date="2018-07-11T17:32:00Z">
              <w:r w:rsidRPr="002100CB">
                <w:rPr>
                  <w:rFonts w:cs="Arial"/>
                  <w:szCs w:val="18"/>
                </w:rPr>
                <w:t>Operating band supported by the OSDD, declared for every OSDD identified in D10.1.</w:t>
              </w:r>
            </w:ins>
          </w:p>
          <w:p w14:paraId="5BE44965" w14:textId="5980AD6F" w:rsidR="00BC456D" w:rsidRPr="006121C9" w:rsidRDefault="00BC456D" w:rsidP="00BC456D">
            <w:pPr>
              <w:pStyle w:val="TAN"/>
              <w:rPr>
                <w:ins w:id="2167" w:author="R4-1809516" w:date="2018-07-11T17:32:00Z"/>
              </w:rPr>
            </w:pPr>
            <w:ins w:id="2168" w:author="R4-1809516" w:date="2018-07-11T17:32:00Z">
              <w:r w:rsidRPr="002100CB">
                <w:t xml:space="preserve">NOTE </w:t>
              </w:r>
              <w:r>
                <w:t>5</w:t>
              </w:r>
              <w:r w:rsidRPr="002100CB">
                <w:t>:</w:t>
              </w:r>
              <w:r w:rsidRPr="002100CB">
                <w:tab/>
                <w:t>As each identified OSDD has a declared minimum EIS value (D10.6), multiple operating band can only be declared if they have the same minimum EIS declaration.</w:t>
              </w:r>
            </w:ins>
          </w:p>
        </w:tc>
        <w:tc>
          <w:tcPr>
            <w:tcW w:w="0" w:type="auto"/>
            <w:tcBorders>
              <w:top w:val="single" w:sz="4" w:space="0" w:color="auto"/>
              <w:left w:val="single" w:sz="4" w:space="0" w:color="auto"/>
              <w:bottom w:val="single" w:sz="4" w:space="0" w:color="auto"/>
              <w:right w:val="single" w:sz="4" w:space="0" w:color="auto"/>
            </w:tcBorders>
          </w:tcPr>
          <w:p w14:paraId="5FE08A4C" w14:textId="388A6B31" w:rsidR="00BC456D" w:rsidRPr="001C3777" w:rsidRDefault="00BC456D" w:rsidP="00BC456D">
            <w:pPr>
              <w:pStyle w:val="TAL"/>
              <w:jc w:val="center"/>
              <w:rPr>
                <w:ins w:id="2169" w:author="R4-1809516" w:date="2018-07-11T17:32:00Z"/>
                <w:rFonts w:cs="Arial"/>
                <w:szCs w:val="18"/>
                <w:lang w:eastAsia="zh-CN"/>
              </w:rPr>
            </w:pPr>
            <w:ins w:id="2170" w:author="R4-1809516" w:date="2018-07-11T17:32:00Z">
              <w:r w:rsidRPr="001C3777">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442660F2" w14:textId="313F17E9" w:rsidR="00BC456D" w:rsidRPr="00C211F2" w:rsidRDefault="00BC456D" w:rsidP="00BC456D">
            <w:pPr>
              <w:pStyle w:val="TAL"/>
              <w:jc w:val="center"/>
              <w:rPr>
                <w:ins w:id="2171" w:author="R4-1809516" w:date="2018-07-11T17:32:00Z"/>
                <w:rFonts w:cs="Arial"/>
                <w:szCs w:val="18"/>
              </w:rPr>
            </w:pPr>
            <w:ins w:id="2172" w:author="R4-1809516" w:date="2018-07-11T17:32:00Z">
              <w:r w:rsidRPr="00C211F2">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0F620DDE" w14:textId="5C8508B4" w:rsidR="00BC456D" w:rsidRPr="00F54DAB" w:rsidRDefault="00BC456D" w:rsidP="00BC456D">
            <w:pPr>
              <w:pStyle w:val="TAL"/>
              <w:jc w:val="center"/>
              <w:rPr>
                <w:ins w:id="2173" w:author="R4-1809516" w:date="2018-07-11T17:32:00Z"/>
                <w:rFonts w:cs="Arial"/>
                <w:szCs w:val="18"/>
                <w:lang w:eastAsia="zh-CN"/>
              </w:rPr>
            </w:pPr>
            <w:ins w:id="2174" w:author="R4-1809516" w:date="2018-07-11T17:32:00Z">
              <w:r w:rsidRPr="00F54DAB">
                <w:rPr>
                  <w:rFonts w:cs="Arial"/>
                  <w:szCs w:val="18"/>
                </w:rPr>
                <w:t>n/a</w:t>
              </w:r>
            </w:ins>
          </w:p>
        </w:tc>
      </w:tr>
      <w:tr w:rsidR="00BC456D" w14:paraId="4460D4A9" w14:textId="77777777" w:rsidTr="00BC456D">
        <w:trPr>
          <w:jc w:val="center"/>
          <w:ins w:id="2175"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03968554" w14:textId="7CC3E231" w:rsidR="00BC456D" w:rsidRPr="002100CB" w:rsidRDefault="00BC456D" w:rsidP="00BC456D">
            <w:pPr>
              <w:pStyle w:val="TAL"/>
              <w:rPr>
                <w:ins w:id="2176" w:author="R4-1809516" w:date="2018-07-11T17:32:00Z"/>
                <w:rFonts w:cs="Arial"/>
                <w:szCs w:val="18"/>
              </w:rPr>
            </w:pPr>
            <w:ins w:id="2177" w:author="R4-1809516" w:date="2018-07-11T17:32:00Z">
              <w:r w:rsidRPr="002100CB">
                <w:rPr>
                  <w:rFonts w:cs="Arial"/>
                  <w:szCs w:val="18"/>
                </w:rPr>
                <w:t>D10.3</w:t>
              </w:r>
            </w:ins>
          </w:p>
        </w:tc>
        <w:tc>
          <w:tcPr>
            <w:tcW w:w="0" w:type="auto"/>
            <w:tcBorders>
              <w:top w:val="single" w:sz="4" w:space="0" w:color="auto"/>
              <w:left w:val="single" w:sz="4" w:space="0" w:color="auto"/>
              <w:bottom w:val="single" w:sz="4" w:space="0" w:color="auto"/>
              <w:right w:val="single" w:sz="4" w:space="0" w:color="auto"/>
            </w:tcBorders>
          </w:tcPr>
          <w:p w14:paraId="408591C7" w14:textId="160FDECD" w:rsidR="00BC456D" w:rsidRPr="002100CB" w:rsidRDefault="00BC456D" w:rsidP="00BC456D">
            <w:pPr>
              <w:pStyle w:val="TAL"/>
              <w:rPr>
                <w:ins w:id="2178" w:author="R4-1809516" w:date="2018-07-11T17:32:00Z"/>
                <w:rFonts w:cs="Arial"/>
                <w:szCs w:val="18"/>
              </w:rPr>
            </w:pPr>
            <w:ins w:id="2179" w:author="R4-1809516" w:date="2018-07-11T17:32:00Z">
              <w:del w:id="2180" w:author="Huawei" w:date="2018-08-01T23:06:00Z">
                <w:r w:rsidRPr="00A70677" w:rsidDel="00A70677">
                  <w:rPr>
                    <w:rFonts w:cs="Arial"/>
                    <w:szCs w:val="18"/>
                    <w:highlight w:val="yellow"/>
                    <w:rPrChange w:id="2181" w:author="Huawei" w:date="2018-08-01T23:06:00Z">
                      <w:rPr>
                        <w:rFonts w:cs="Arial"/>
                        <w:szCs w:val="18"/>
                      </w:rPr>
                    </w:rPrChange>
                  </w:rPr>
                  <w:delText>N/A</w:delText>
                </w:r>
              </w:del>
            </w:ins>
          </w:p>
        </w:tc>
        <w:tc>
          <w:tcPr>
            <w:tcW w:w="0" w:type="auto"/>
            <w:tcBorders>
              <w:top w:val="single" w:sz="4" w:space="0" w:color="auto"/>
              <w:left w:val="single" w:sz="4" w:space="0" w:color="auto"/>
              <w:bottom w:val="single" w:sz="4" w:space="0" w:color="auto"/>
              <w:right w:val="single" w:sz="4" w:space="0" w:color="auto"/>
            </w:tcBorders>
          </w:tcPr>
          <w:p w14:paraId="5F3643DA" w14:textId="77777777" w:rsidR="00BC456D" w:rsidRPr="002100CB" w:rsidRDefault="00BC456D" w:rsidP="00BC456D">
            <w:pPr>
              <w:pStyle w:val="B5"/>
              <w:rPr>
                <w:ins w:id="2182" w:author="R4-1809516" w:date="2018-07-11T17:32:00Z"/>
                <w:rFonts w:cs="Arial"/>
                <w:szCs w:val="18"/>
              </w:rPr>
            </w:pPr>
          </w:p>
        </w:tc>
        <w:tc>
          <w:tcPr>
            <w:tcW w:w="0" w:type="auto"/>
            <w:tcBorders>
              <w:top w:val="single" w:sz="4" w:space="0" w:color="auto"/>
              <w:left w:val="single" w:sz="4" w:space="0" w:color="auto"/>
              <w:bottom w:val="single" w:sz="4" w:space="0" w:color="auto"/>
              <w:right w:val="single" w:sz="4" w:space="0" w:color="auto"/>
            </w:tcBorders>
          </w:tcPr>
          <w:p w14:paraId="3FD5E3C1" w14:textId="5DFC9A73" w:rsidR="00BC456D" w:rsidRPr="001C3777" w:rsidRDefault="00BC456D" w:rsidP="00BC456D">
            <w:pPr>
              <w:pStyle w:val="TAL"/>
              <w:jc w:val="center"/>
              <w:rPr>
                <w:ins w:id="2183" w:author="R4-1809516" w:date="2018-07-11T17:32:00Z"/>
                <w:rFonts w:cs="Arial"/>
                <w:szCs w:val="18"/>
                <w:lang w:eastAsia="zh-CN"/>
              </w:rPr>
            </w:pPr>
            <w:ins w:id="2184" w:author="R4-1809516" w:date="2018-07-11T17:32:00Z">
              <w:del w:id="2185" w:author="Huawei" w:date="2018-07-11T18:09:00Z">
                <w:r w:rsidRPr="001C3777" w:rsidDel="00DC13D6">
                  <w:rPr>
                    <w:rFonts w:cs="Arial"/>
                    <w:szCs w:val="18"/>
                    <w:lang w:eastAsia="zh-CN"/>
                  </w:rPr>
                  <w:delText>x</w:delText>
                </w:r>
              </w:del>
            </w:ins>
          </w:p>
        </w:tc>
        <w:tc>
          <w:tcPr>
            <w:tcW w:w="0" w:type="auto"/>
            <w:tcBorders>
              <w:top w:val="single" w:sz="4" w:space="0" w:color="auto"/>
              <w:left w:val="single" w:sz="4" w:space="0" w:color="auto"/>
              <w:bottom w:val="single" w:sz="4" w:space="0" w:color="auto"/>
              <w:right w:val="single" w:sz="4" w:space="0" w:color="auto"/>
            </w:tcBorders>
          </w:tcPr>
          <w:p w14:paraId="0B8F29A0" w14:textId="35782A54" w:rsidR="00BC456D" w:rsidRPr="00C211F2" w:rsidRDefault="00BC456D" w:rsidP="00BC456D">
            <w:pPr>
              <w:pStyle w:val="TAL"/>
              <w:jc w:val="center"/>
              <w:rPr>
                <w:ins w:id="2186" w:author="R4-1809516" w:date="2018-07-11T17:32:00Z"/>
                <w:rFonts w:cs="Arial"/>
                <w:szCs w:val="18"/>
              </w:rPr>
            </w:pPr>
            <w:ins w:id="2187" w:author="R4-1809516" w:date="2018-07-11T17:32:00Z">
              <w:del w:id="2188" w:author="Huawei" w:date="2018-07-11T18:09:00Z">
                <w:r w:rsidRPr="00C211F2" w:rsidDel="00DC13D6">
                  <w:rPr>
                    <w:rFonts w:cs="Arial"/>
                    <w:szCs w:val="18"/>
                  </w:rPr>
                  <w:delText>x</w:delText>
                </w:r>
              </w:del>
            </w:ins>
          </w:p>
        </w:tc>
        <w:tc>
          <w:tcPr>
            <w:tcW w:w="0" w:type="auto"/>
            <w:tcBorders>
              <w:top w:val="single" w:sz="4" w:space="0" w:color="auto"/>
              <w:left w:val="single" w:sz="4" w:space="0" w:color="auto"/>
              <w:bottom w:val="single" w:sz="4" w:space="0" w:color="auto"/>
              <w:right w:val="single" w:sz="4" w:space="0" w:color="auto"/>
            </w:tcBorders>
          </w:tcPr>
          <w:p w14:paraId="0E3C8FAF" w14:textId="59A54C97" w:rsidR="00BC456D" w:rsidRPr="00F54DAB" w:rsidRDefault="00BC456D" w:rsidP="00BC456D">
            <w:pPr>
              <w:pStyle w:val="TAL"/>
              <w:jc w:val="center"/>
              <w:rPr>
                <w:ins w:id="2189" w:author="R4-1809516" w:date="2018-07-11T17:32:00Z"/>
                <w:rFonts w:cs="Arial"/>
                <w:szCs w:val="18"/>
              </w:rPr>
            </w:pPr>
            <w:ins w:id="2190" w:author="R4-1809516" w:date="2018-07-11T17:32:00Z">
              <w:del w:id="2191" w:author="Huawei" w:date="2018-07-11T18:09:00Z">
                <w:r w:rsidRPr="00F54DAB" w:rsidDel="00DC13D6">
                  <w:rPr>
                    <w:rFonts w:cs="Arial"/>
                    <w:szCs w:val="18"/>
                  </w:rPr>
                  <w:delText>n/a</w:delText>
                </w:r>
              </w:del>
            </w:ins>
          </w:p>
        </w:tc>
      </w:tr>
      <w:tr w:rsidR="00BC456D" w14:paraId="7F3E033D" w14:textId="77777777" w:rsidTr="00BC456D">
        <w:trPr>
          <w:jc w:val="center"/>
          <w:ins w:id="2192"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59E74CE5" w14:textId="090F2CC1" w:rsidR="00BC456D" w:rsidRPr="002100CB" w:rsidRDefault="00BC456D" w:rsidP="00BC456D">
            <w:pPr>
              <w:pStyle w:val="TAL"/>
              <w:rPr>
                <w:ins w:id="2193" w:author="R4-1809516" w:date="2018-07-11T17:32:00Z"/>
                <w:rFonts w:cs="Arial"/>
                <w:szCs w:val="18"/>
              </w:rPr>
            </w:pPr>
            <w:ins w:id="2194" w:author="R4-1809516" w:date="2018-07-11T17:32:00Z">
              <w:r w:rsidRPr="002100CB">
                <w:rPr>
                  <w:rFonts w:cs="Arial"/>
                  <w:szCs w:val="18"/>
                </w:rPr>
                <w:t>D10.4</w:t>
              </w:r>
            </w:ins>
          </w:p>
        </w:tc>
        <w:tc>
          <w:tcPr>
            <w:tcW w:w="0" w:type="auto"/>
            <w:tcBorders>
              <w:top w:val="single" w:sz="4" w:space="0" w:color="auto"/>
              <w:left w:val="single" w:sz="4" w:space="0" w:color="auto"/>
              <w:bottom w:val="single" w:sz="4" w:space="0" w:color="auto"/>
              <w:right w:val="single" w:sz="4" w:space="0" w:color="auto"/>
            </w:tcBorders>
          </w:tcPr>
          <w:p w14:paraId="197DC190" w14:textId="2634A9AD" w:rsidR="00BC456D" w:rsidRDefault="00BC456D" w:rsidP="00BC456D">
            <w:pPr>
              <w:pStyle w:val="TAL"/>
              <w:rPr>
                <w:ins w:id="2195" w:author="R4-1809516" w:date="2018-07-11T17:32:00Z"/>
                <w:rFonts w:cs="Arial"/>
                <w:szCs w:val="18"/>
              </w:rPr>
            </w:pPr>
            <w:ins w:id="2196" w:author="R4-1809516" w:date="2018-07-11T17:32:00Z">
              <w:r w:rsidRPr="002100CB">
                <w:rPr>
                  <w:rFonts w:cs="Arial"/>
                  <w:szCs w:val="18"/>
                </w:rPr>
                <w:t xml:space="preserve">OTA sensitivity supported </w:t>
              </w:r>
              <w:r>
                <w:rPr>
                  <w:rFonts w:cs="Arial"/>
                  <w:szCs w:val="18"/>
                </w:rPr>
                <w:t>NR BS</w:t>
              </w:r>
              <w:r w:rsidRPr="002100CB">
                <w:rPr>
                  <w:rFonts w:cs="Arial"/>
                  <w:szCs w:val="18"/>
                </w:rPr>
                <w:t xml:space="preserve"> channel </w:t>
              </w:r>
              <w:r>
                <w:rPr>
                  <w:rFonts w:cs="Arial"/>
                  <w:szCs w:val="18"/>
                </w:rPr>
                <w:t>bandwidth and SCS</w:t>
              </w:r>
            </w:ins>
          </w:p>
        </w:tc>
        <w:tc>
          <w:tcPr>
            <w:tcW w:w="0" w:type="auto"/>
            <w:tcBorders>
              <w:top w:val="single" w:sz="4" w:space="0" w:color="auto"/>
              <w:left w:val="single" w:sz="4" w:space="0" w:color="auto"/>
              <w:bottom w:val="single" w:sz="4" w:space="0" w:color="auto"/>
              <w:right w:val="single" w:sz="4" w:space="0" w:color="auto"/>
            </w:tcBorders>
          </w:tcPr>
          <w:p w14:paraId="08777906" w14:textId="4D5E2937" w:rsidR="00BC456D" w:rsidRPr="002100CB" w:rsidRDefault="00BC456D" w:rsidP="00BC456D">
            <w:pPr>
              <w:pStyle w:val="TAL"/>
              <w:rPr>
                <w:ins w:id="2197" w:author="R4-1809516" w:date="2018-07-11T17:32:00Z"/>
              </w:rPr>
            </w:pPr>
            <w:ins w:id="2198" w:author="R4-1809516" w:date="2018-07-11T17:32:00Z">
              <w:r w:rsidRPr="002100CB">
                <w:t xml:space="preserve">The </w:t>
              </w:r>
              <w:r>
                <w:t>NR BS</w:t>
              </w:r>
              <w:r w:rsidRPr="002100CB">
                <w:t xml:space="preserve"> channel </w:t>
              </w:r>
              <w:r>
                <w:t>bandwidth</w:t>
              </w:r>
              <w:r w:rsidRPr="002100CB">
                <w:t xml:space="preserve">s </w:t>
              </w:r>
              <w:r>
                <w:t xml:space="preserve">and SCS </w:t>
              </w:r>
              <w:r w:rsidRPr="002100CB">
                <w:t>supported by each OSDD.</w:t>
              </w:r>
            </w:ins>
          </w:p>
        </w:tc>
        <w:tc>
          <w:tcPr>
            <w:tcW w:w="0" w:type="auto"/>
            <w:tcBorders>
              <w:top w:val="single" w:sz="4" w:space="0" w:color="auto"/>
              <w:left w:val="single" w:sz="4" w:space="0" w:color="auto"/>
              <w:bottom w:val="single" w:sz="4" w:space="0" w:color="auto"/>
              <w:right w:val="single" w:sz="4" w:space="0" w:color="auto"/>
            </w:tcBorders>
          </w:tcPr>
          <w:p w14:paraId="6A6A8822" w14:textId="305FF4E1" w:rsidR="00BC456D" w:rsidRPr="001C3777" w:rsidRDefault="00BC456D" w:rsidP="00BC456D">
            <w:pPr>
              <w:pStyle w:val="TAL"/>
              <w:jc w:val="center"/>
              <w:rPr>
                <w:ins w:id="2199" w:author="R4-1809516" w:date="2018-07-11T17:32:00Z"/>
                <w:rFonts w:cs="Arial"/>
                <w:szCs w:val="18"/>
                <w:lang w:eastAsia="zh-CN"/>
              </w:rPr>
            </w:pPr>
            <w:ins w:id="2200" w:author="R4-1809516" w:date="2018-07-11T17:32:00Z">
              <w:r w:rsidRPr="001C3777">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13F57FF5" w14:textId="6C4223AB" w:rsidR="00BC456D" w:rsidRPr="00C211F2" w:rsidRDefault="00BC456D" w:rsidP="00BC456D">
            <w:pPr>
              <w:pStyle w:val="TAL"/>
              <w:jc w:val="center"/>
              <w:rPr>
                <w:ins w:id="2201" w:author="R4-1809516" w:date="2018-07-11T17:32:00Z"/>
                <w:rFonts w:cs="Arial"/>
                <w:szCs w:val="18"/>
              </w:rPr>
            </w:pPr>
            <w:ins w:id="2202" w:author="R4-1809516" w:date="2018-07-11T17:32:00Z">
              <w:r w:rsidRPr="00C211F2">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4C3A9A4B" w14:textId="405F3F59" w:rsidR="00BC456D" w:rsidRPr="00F54DAB" w:rsidRDefault="00BC456D" w:rsidP="00BC456D">
            <w:pPr>
              <w:pStyle w:val="TAL"/>
              <w:jc w:val="center"/>
              <w:rPr>
                <w:ins w:id="2203" w:author="R4-1809516" w:date="2018-07-11T17:32:00Z"/>
                <w:rFonts w:cs="Arial"/>
                <w:szCs w:val="18"/>
              </w:rPr>
            </w:pPr>
            <w:ins w:id="2204" w:author="R4-1809516" w:date="2018-07-11T17:32:00Z">
              <w:r w:rsidRPr="00F54DAB">
                <w:rPr>
                  <w:rFonts w:cs="Arial"/>
                  <w:szCs w:val="18"/>
                </w:rPr>
                <w:t>n/a</w:t>
              </w:r>
            </w:ins>
          </w:p>
        </w:tc>
      </w:tr>
      <w:tr w:rsidR="00BC456D" w14:paraId="40BF0A09" w14:textId="77777777" w:rsidTr="00BC456D">
        <w:trPr>
          <w:jc w:val="center"/>
          <w:ins w:id="2205"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29B18D21" w14:textId="7BF0BF60" w:rsidR="00BC456D" w:rsidRPr="002100CB" w:rsidRDefault="00BC456D" w:rsidP="00BC456D">
            <w:pPr>
              <w:pStyle w:val="TAL"/>
              <w:rPr>
                <w:ins w:id="2206" w:author="R4-1809516" w:date="2018-07-11T17:32:00Z"/>
                <w:rFonts w:cs="Arial"/>
                <w:szCs w:val="18"/>
              </w:rPr>
            </w:pPr>
            <w:ins w:id="2207" w:author="R4-1809516" w:date="2018-07-11T17:32:00Z">
              <w:r w:rsidRPr="002100CB">
                <w:rPr>
                  <w:rFonts w:cs="Arial"/>
                  <w:szCs w:val="18"/>
                </w:rPr>
                <w:t>D10.5</w:t>
              </w:r>
            </w:ins>
          </w:p>
        </w:tc>
        <w:tc>
          <w:tcPr>
            <w:tcW w:w="0" w:type="auto"/>
            <w:tcBorders>
              <w:top w:val="single" w:sz="4" w:space="0" w:color="auto"/>
              <w:left w:val="single" w:sz="4" w:space="0" w:color="auto"/>
              <w:bottom w:val="single" w:sz="4" w:space="0" w:color="auto"/>
              <w:right w:val="single" w:sz="4" w:space="0" w:color="auto"/>
            </w:tcBorders>
          </w:tcPr>
          <w:p w14:paraId="1B7FE4FC" w14:textId="5DEACA59" w:rsidR="00BC456D" w:rsidRPr="002100CB" w:rsidRDefault="00BC456D" w:rsidP="00BC456D">
            <w:pPr>
              <w:pStyle w:val="TAL"/>
              <w:rPr>
                <w:ins w:id="2208" w:author="R4-1809516" w:date="2018-07-11T17:32:00Z"/>
                <w:rFonts w:cs="Arial"/>
                <w:szCs w:val="18"/>
              </w:rPr>
            </w:pPr>
            <w:ins w:id="2209" w:author="R4-1809516" w:date="2018-07-11T17:32:00Z">
              <w:r w:rsidRPr="002100CB">
                <w:rPr>
                  <w:rFonts w:cs="Arial"/>
                  <w:szCs w:val="18"/>
                </w:rPr>
                <w:t>Redirection of receiver target support</w:t>
              </w:r>
            </w:ins>
          </w:p>
        </w:tc>
        <w:tc>
          <w:tcPr>
            <w:tcW w:w="0" w:type="auto"/>
            <w:tcBorders>
              <w:top w:val="single" w:sz="4" w:space="0" w:color="auto"/>
              <w:left w:val="single" w:sz="4" w:space="0" w:color="auto"/>
              <w:bottom w:val="single" w:sz="4" w:space="0" w:color="auto"/>
              <w:right w:val="single" w:sz="4" w:space="0" w:color="auto"/>
            </w:tcBorders>
          </w:tcPr>
          <w:p w14:paraId="13619792" w14:textId="77777777" w:rsidR="00BC456D" w:rsidRDefault="00BC456D" w:rsidP="00BC456D">
            <w:pPr>
              <w:pStyle w:val="Caption"/>
              <w:rPr>
                <w:ins w:id="2210" w:author="R4-1809516" w:date="2018-07-11T17:32:00Z"/>
                <w:rFonts w:ascii="Arial" w:hAnsi="Arial" w:cs="Arial"/>
                <w:b w:val="0"/>
                <w:sz w:val="18"/>
                <w:szCs w:val="18"/>
                <w:lang w:val="en-GB"/>
              </w:rPr>
            </w:pPr>
            <w:ins w:id="2211" w:author="R4-1809516" w:date="2018-07-11T17:32:00Z">
              <w:r w:rsidRPr="002100CB">
                <w:rPr>
                  <w:rFonts w:ascii="Arial" w:hAnsi="Arial" w:cs="Arial"/>
                  <w:b w:val="0"/>
                  <w:sz w:val="18"/>
                  <w:szCs w:val="18"/>
                  <w:lang w:val="en-GB"/>
                </w:rPr>
                <w:t>Ability to redirect the receiver target related to the OSDD</w:t>
              </w:r>
              <w:r>
                <w:rPr>
                  <w:rFonts w:ascii="Arial" w:hAnsi="Arial" w:cs="Arial"/>
                  <w:b w:val="0"/>
                  <w:sz w:val="18"/>
                  <w:szCs w:val="18"/>
                  <w:lang w:val="en-GB"/>
                </w:rPr>
                <w:t>.</w:t>
              </w:r>
            </w:ins>
          </w:p>
          <w:p w14:paraId="148061A7" w14:textId="77777777" w:rsidR="00BC456D" w:rsidRPr="002100CB" w:rsidRDefault="00BC456D" w:rsidP="00BC456D">
            <w:pPr>
              <w:pStyle w:val="B5"/>
              <w:rPr>
                <w:ins w:id="2212" w:author="R4-1809516" w:date="2018-07-11T17:32:00Z"/>
                <w:rFonts w:ascii="Arial" w:hAnsi="Arial" w:cs="Arial"/>
                <w:sz w:val="18"/>
                <w:szCs w:val="18"/>
              </w:rPr>
            </w:pPr>
          </w:p>
        </w:tc>
        <w:tc>
          <w:tcPr>
            <w:tcW w:w="0" w:type="auto"/>
            <w:tcBorders>
              <w:top w:val="single" w:sz="4" w:space="0" w:color="auto"/>
              <w:left w:val="single" w:sz="4" w:space="0" w:color="auto"/>
              <w:bottom w:val="single" w:sz="4" w:space="0" w:color="auto"/>
              <w:right w:val="single" w:sz="4" w:space="0" w:color="auto"/>
            </w:tcBorders>
          </w:tcPr>
          <w:p w14:paraId="1C2F0FCC" w14:textId="22006A59" w:rsidR="00BC456D" w:rsidRPr="001C3777" w:rsidRDefault="00BC456D" w:rsidP="00BC456D">
            <w:pPr>
              <w:pStyle w:val="TAL"/>
              <w:jc w:val="center"/>
              <w:rPr>
                <w:ins w:id="2213" w:author="R4-1809516" w:date="2018-07-11T17:32:00Z"/>
                <w:rFonts w:cs="Arial"/>
                <w:szCs w:val="18"/>
                <w:lang w:eastAsia="zh-CN"/>
              </w:rPr>
            </w:pPr>
            <w:ins w:id="2214" w:author="R4-1809516" w:date="2018-07-11T17:32:00Z">
              <w:r w:rsidRPr="001C3777">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547DCD90" w14:textId="04FC958D" w:rsidR="00BC456D" w:rsidRPr="00C211F2" w:rsidRDefault="00BC456D" w:rsidP="00BC456D">
            <w:pPr>
              <w:pStyle w:val="TAL"/>
              <w:jc w:val="center"/>
              <w:rPr>
                <w:ins w:id="2215" w:author="R4-1809516" w:date="2018-07-11T17:32:00Z"/>
                <w:rFonts w:cs="Arial"/>
                <w:szCs w:val="18"/>
              </w:rPr>
            </w:pPr>
            <w:ins w:id="2216" w:author="R4-1809516" w:date="2018-07-11T17:32:00Z">
              <w:r w:rsidRPr="00C211F2">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7943FFF3" w14:textId="6902050E" w:rsidR="00BC456D" w:rsidRPr="00F54DAB" w:rsidRDefault="00BC456D" w:rsidP="00BC456D">
            <w:pPr>
              <w:pStyle w:val="TAL"/>
              <w:jc w:val="center"/>
              <w:rPr>
                <w:ins w:id="2217" w:author="R4-1809516" w:date="2018-07-11T17:32:00Z"/>
                <w:rFonts w:cs="Arial"/>
                <w:szCs w:val="18"/>
              </w:rPr>
            </w:pPr>
            <w:ins w:id="2218" w:author="R4-1809516" w:date="2018-07-11T17:32:00Z">
              <w:r w:rsidRPr="00F54DAB">
                <w:rPr>
                  <w:rFonts w:cs="Arial"/>
                  <w:szCs w:val="18"/>
                </w:rPr>
                <w:t>n/a</w:t>
              </w:r>
            </w:ins>
          </w:p>
        </w:tc>
      </w:tr>
      <w:tr w:rsidR="00BC456D" w14:paraId="6678DE87" w14:textId="77777777" w:rsidTr="00BC456D">
        <w:trPr>
          <w:jc w:val="center"/>
          <w:ins w:id="2219"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31F90B7A" w14:textId="45FDBEDA" w:rsidR="00BC456D" w:rsidRPr="002100CB" w:rsidRDefault="00BC456D" w:rsidP="00BC456D">
            <w:pPr>
              <w:pStyle w:val="TAL"/>
              <w:rPr>
                <w:ins w:id="2220" w:author="R4-1809516" w:date="2018-07-11T17:32:00Z"/>
                <w:rFonts w:cs="Arial"/>
                <w:szCs w:val="18"/>
              </w:rPr>
            </w:pPr>
            <w:ins w:id="2221" w:author="R4-1809516" w:date="2018-07-11T17:32:00Z">
              <w:r w:rsidRPr="002100CB">
                <w:rPr>
                  <w:rFonts w:cs="Arial"/>
                  <w:szCs w:val="18"/>
                </w:rPr>
                <w:t>D10.6</w:t>
              </w:r>
            </w:ins>
          </w:p>
        </w:tc>
        <w:tc>
          <w:tcPr>
            <w:tcW w:w="0" w:type="auto"/>
            <w:tcBorders>
              <w:top w:val="single" w:sz="4" w:space="0" w:color="auto"/>
              <w:left w:val="single" w:sz="4" w:space="0" w:color="auto"/>
              <w:bottom w:val="single" w:sz="4" w:space="0" w:color="auto"/>
              <w:right w:val="single" w:sz="4" w:space="0" w:color="auto"/>
            </w:tcBorders>
          </w:tcPr>
          <w:p w14:paraId="3A3A164C" w14:textId="328F9AEC" w:rsidR="00BC456D" w:rsidRPr="002100CB" w:rsidRDefault="00BC456D" w:rsidP="00BC456D">
            <w:pPr>
              <w:pStyle w:val="TAL"/>
              <w:rPr>
                <w:ins w:id="2222" w:author="R4-1809516" w:date="2018-07-11T17:32:00Z"/>
                <w:rFonts w:cs="Arial"/>
                <w:szCs w:val="18"/>
              </w:rPr>
            </w:pPr>
            <w:ins w:id="2223" w:author="R4-1809516" w:date="2018-07-11T17:32:00Z">
              <w:r w:rsidRPr="002100CB">
                <w:rPr>
                  <w:rFonts w:cs="Arial"/>
                  <w:szCs w:val="18"/>
                </w:rPr>
                <w:t>Minimum EIS</w:t>
              </w:r>
            </w:ins>
          </w:p>
        </w:tc>
        <w:tc>
          <w:tcPr>
            <w:tcW w:w="0" w:type="auto"/>
            <w:tcBorders>
              <w:top w:val="single" w:sz="4" w:space="0" w:color="auto"/>
              <w:left w:val="single" w:sz="4" w:space="0" w:color="auto"/>
              <w:bottom w:val="single" w:sz="4" w:space="0" w:color="auto"/>
              <w:right w:val="single" w:sz="4" w:space="0" w:color="auto"/>
            </w:tcBorders>
          </w:tcPr>
          <w:p w14:paraId="4A370E86" w14:textId="77777777" w:rsidR="00BC456D" w:rsidRPr="002100CB" w:rsidRDefault="00BC456D" w:rsidP="00BC456D">
            <w:pPr>
              <w:pStyle w:val="TAL"/>
              <w:keepNext w:val="0"/>
              <w:keepLines w:val="0"/>
              <w:rPr>
                <w:ins w:id="2224" w:author="R4-1809516" w:date="2018-07-11T17:32:00Z"/>
                <w:rFonts w:cs="Arial"/>
                <w:szCs w:val="18"/>
              </w:rPr>
            </w:pPr>
            <w:ins w:id="2225" w:author="R4-1809516" w:date="2018-07-11T17:32:00Z">
              <w:r w:rsidRPr="002100CB">
                <w:rPr>
                  <w:rFonts w:cs="Arial"/>
                  <w:szCs w:val="18"/>
                </w:rPr>
                <w:t>The minimum EIS requirement (i.e. maximum allowable EIS value) applicable to all sensitivity RoAoA per OSDD.</w:t>
              </w:r>
            </w:ins>
          </w:p>
          <w:p w14:paraId="3D350CC3" w14:textId="77777777" w:rsidR="00BC456D" w:rsidRPr="002100CB" w:rsidRDefault="00BC456D" w:rsidP="00BC456D">
            <w:pPr>
              <w:pStyle w:val="TAL"/>
              <w:keepNext w:val="0"/>
              <w:keepLines w:val="0"/>
              <w:rPr>
                <w:ins w:id="2226" w:author="R4-1809516" w:date="2018-07-11T17:32:00Z"/>
                <w:rFonts w:cs="Arial"/>
                <w:szCs w:val="18"/>
              </w:rPr>
            </w:pPr>
            <w:ins w:id="2227" w:author="R4-1809516" w:date="2018-07-11T17:32:00Z">
              <w:r w:rsidRPr="002100CB">
                <w:rPr>
                  <w:rFonts w:cs="Arial"/>
                  <w:szCs w:val="18"/>
                </w:rPr>
                <w:t xml:space="preserve">Declared </w:t>
              </w:r>
              <w:r>
                <w:rPr>
                  <w:rFonts w:cs="Arial"/>
                  <w:szCs w:val="18"/>
                </w:rPr>
                <w:t>per</w:t>
              </w:r>
              <w:r w:rsidRPr="002100CB">
                <w:rPr>
                  <w:rFonts w:cs="Arial"/>
                  <w:szCs w:val="18"/>
                </w:rPr>
                <w:t xml:space="preserve"> supported RAT and E-UTRA supported channel BW for the OSDD</w:t>
              </w:r>
              <w:r>
                <w:rPr>
                  <w:rFonts w:cs="Arial"/>
                  <w:szCs w:val="18"/>
                </w:rPr>
                <w:t xml:space="preserve"> (D10.4)</w:t>
              </w:r>
              <w:r w:rsidRPr="002100CB">
                <w:rPr>
                  <w:rFonts w:cs="Arial"/>
                  <w:szCs w:val="18"/>
                </w:rPr>
                <w:t>.</w:t>
              </w:r>
            </w:ins>
          </w:p>
          <w:p w14:paraId="373765C3" w14:textId="77777777" w:rsidR="00BC456D" w:rsidRPr="006121C9" w:rsidRDefault="00BC456D" w:rsidP="00BC456D">
            <w:pPr>
              <w:pStyle w:val="TAL"/>
              <w:keepNext w:val="0"/>
              <w:keepLines w:val="0"/>
              <w:rPr>
                <w:ins w:id="2228" w:author="R4-1809516" w:date="2018-07-11T17:32:00Z"/>
                <w:rFonts w:cs="Arial"/>
                <w:szCs w:val="18"/>
              </w:rPr>
            </w:pPr>
            <w:ins w:id="2229" w:author="R4-1809516" w:date="2018-07-11T17:32:00Z">
              <w:r w:rsidRPr="00F478A9">
                <w:rPr>
                  <w:rFonts w:cs="Arial"/>
                  <w:szCs w:val="18"/>
                </w:rPr>
                <w:t>The lowest EIS value for all the declared OSDD’s is called minSENS, whi</w:t>
              </w:r>
              <w:r w:rsidRPr="006121C9">
                <w:rPr>
                  <w:rFonts w:cs="Arial"/>
                  <w:szCs w:val="18"/>
                </w:rPr>
                <w:t xml:space="preserve">le its related range of angles of arrival is called </w:t>
              </w:r>
              <w:r w:rsidRPr="006121C9">
                <w:rPr>
                  <w:rFonts w:cs="Arial"/>
                  <w:i/>
                  <w:szCs w:val="18"/>
                </w:rPr>
                <w:t>minSENS RoAoA</w:t>
              </w:r>
              <w:r w:rsidRPr="006121C9">
                <w:rPr>
                  <w:rFonts w:cs="Arial"/>
                  <w:szCs w:val="18"/>
                </w:rPr>
                <w:t>.</w:t>
              </w:r>
            </w:ins>
          </w:p>
          <w:p w14:paraId="61762651" w14:textId="6347CA45" w:rsidR="00BC456D" w:rsidRPr="002100CB" w:rsidRDefault="00BC456D" w:rsidP="00BC456D">
            <w:pPr>
              <w:pStyle w:val="TAN"/>
              <w:rPr>
                <w:ins w:id="2230" w:author="R4-1809516" w:date="2018-07-11T17:32:00Z"/>
              </w:rPr>
            </w:pPr>
            <w:ins w:id="2231" w:author="R4-1809516" w:date="2018-07-11T17:32:00Z">
              <w:r w:rsidRPr="002100CB">
                <w:t>NOTE 4:</w:t>
              </w:r>
              <w:r w:rsidRPr="002100CB">
                <w:tab/>
                <w:t xml:space="preserve">If the </w:t>
              </w:r>
              <w:r w:rsidRPr="006121C9">
                <w:t xml:space="preserve">BS </w:t>
              </w:r>
              <w:r>
                <w:t>(</w:t>
              </w:r>
              <w:r w:rsidRPr="006121C9">
                <w:t xml:space="preserve">type </w:t>
              </w:r>
              <w:r>
                <w:t>1</w:t>
              </w:r>
              <w:r w:rsidRPr="006121C9">
                <w:t>-</w:t>
              </w:r>
              <w:r>
                <w:t>H</w:t>
              </w:r>
              <w:r w:rsidRPr="006121C9">
                <w:t xml:space="preserve"> </w:t>
              </w:r>
              <w:r>
                <w:t>or</w:t>
              </w:r>
              <w:r w:rsidRPr="006121C9">
                <w:t xml:space="preserve"> type </w:t>
              </w:r>
              <w:r>
                <w:t>1</w:t>
              </w:r>
              <w:r w:rsidRPr="006121C9">
                <w:t>-O</w:t>
              </w:r>
              <w:r>
                <w:t>)</w:t>
              </w:r>
              <w:r w:rsidRPr="002100CB">
                <w:t xml:space="preserve"> is not capable of redirecting the receiver target related to the OSDD then there is only one RoAoA applicable to the OSDD.</w:t>
              </w:r>
            </w:ins>
          </w:p>
        </w:tc>
        <w:tc>
          <w:tcPr>
            <w:tcW w:w="0" w:type="auto"/>
            <w:tcBorders>
              <w:top w:val="single" w:sz="4" w:space="0" w:color="auto"/>
              <w:left w:val="single" w:sz="4" w:space="0" w:color="auto"/>
              <w:bottom w:val="single" w:sz="4" w:space="0" w:color="auto"/>
              <w:right w:val="single" w:sz="4" w:space="0" w:color="auto"/>
            </w:tcBorders>
          </w:tcPr>
          <w:p w14:paraId="0CA8E0EC" w14:textId="5427B080" w:rsidR="00BC456D" w:rsidRPr="001C3777" w:rsidRDefault="00BC456D" w:rsidP="00BC456D">
            <w:pPr>
              <w:pStyle w:val="TAL"/>
              <w:jc w:val="center"/>
              <w:rPr>
                <w:ins w:id="2232" w:author="R4-1809516" w:date="2018-07-11T17:32:00Z"/>
                <w:rFonts w:cs="Arial"/>
                <w:szCs w:val="18"/>
                <w:lang w:eastAsia="zh-CN"/>
              </w:rPr>
            </w:pPr>
            <w:ins w:id="2233" w:author="R4-1809516" w:date="2018-07-11T17:32:00Z">
              <w:r w:rsidRPr="001C3777">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45C97C00" w14:textId="11AB0CDF" w:rsidR="00BC456D" w:rsidRPr="00C211F2" w:rsidRDefault="00BC456D" w:rsidP="00BC456D">
            <w:pPr>
              <w:pStyle w:val="TAL"/>
              <w:jc w:val="center"/>
              <w:rPr>
                <w:ins w:id="2234" w:author="R4-1809516" w:date="2018-07-11T17:32:00Z"/>
                <w:rFonts w:cs="Arial"/>
                <w:szCs w:val="18"/>
              </w:rPr>
            </w:pPr>
            <w:ins w:id="2235" w:author="R4-1809516" w:date="2018-07-11T17:32:00Z">
              <w:r w:rsidRPr="00C211F2">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5DA6E3AA" w14:textId="6A198FD7" w:rsidR="00BC456D" w:rsidRPr="00F54DAB" w:rsidRDefault="00BC456D" w:rsidP="00BC456D">
            <w:pPr>
              <w:pStyle w:val="TAL"/>
              <w:jc w:val="center"/>
              <w:rPr>
                <w:ins w:id="2236" w:author="R4-1809516" w:date="2018-07-11T17:32:00Z"/>
                <w:rFonts w:cs="Arial"/>
                <w:szCs w:val="18"/>
              </w:rPr>
            </w:pPr>
            <w:ins w:id="2237" w:author="R4-1809516" w:date="2018-07-11T17:32:00Z">
              <w:r w:rsidRPr="00F54DAB">
                <w:rPr>
                  <w:rFonts w:cs="Arial"/>
                  <w:szCs w:val="18"/>
                </w:rPr>
                <w:t>n/a</w:t>
              </w:r>
            </w:ins>
          </w:p>
        </w:tc>
      </w:tr>
      <w:tr w:rsidR="00BC456D" w14:paraId="05FD9733" w14:textId="77777777" w:rsidTr="00BC456D">
        <w:trPr>
          <w:jc w:val="center"/>
          <w:ins w:id="2238"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4C08FE7B" w14:textId="6C9E35C6" w:rsidR="00BC456D" w:rsidRPr="002100CB" w:rsidRDefault="00BC456D" w:rsidP="00BC456D">
            <w:pPr>
              <w:pStyle w:val="TAL"/>
              <w:rPr>
                <w:ins w:id="2239" w:author="R4-1809516" w:date="2018-07-11T17:32:00Z"/>
                <w:rFonts w:cs="Arial"/>
                <w:szCs w:val="18"/>
              </w:rPr>
            </w:pPr>
            <w:ins w:id="2240" w:author="R4-1809516" w:date="2018-07-11T17:32:00Z">
              <w:r w:rsidRPr="002100CB">
                <w:rPr>
                  <w:rFonts w:cs="Arial"/>
                  <w:szCs w:val="18"/>
                </w:rPr>
                <w:t>D10.7</w:t>
              </w:r>
            </w:ins>
          </w:p>
        </w:tc>
        <w:tc>
          <w:tcPr>
            <w:tcW w:w="0" w:type="auto"/>
            <w:tcBorders>
              <w:top w:val="single" w:sz="4" w:space="0" w:color="auto"/>
              <w:left w:val="single" w:sz="4" w:space="0" w:color="auto"/>
              <w:bottom w:val="single" w:sz="4" w:space="0" w:color="auto"/>
              <w:right w:val="single" w:sz="4" w:space="0" w:color="auto"/>
            </w:tcBorders>
          </w:tcPr>
          <w:p w14:paraId="10179F3C" w14:textId="0C81DA41" w:rsidR="00BC456D" w:rsidRPr="002100CB" w:rsidRDefault="00BC456D" w:rsidP="00BC456D">
            <w:pPr>
              <w:pStyle w:val="TAL"/>
              <w:rPr>
                <w:ins w:id="2241" w:author="R4-1809516" w:date="2018-07-11T17:32:00Z"/>
                <w:rFonts w:cs="Arial"/>
                <w:szCs w:val="18"/>
              </w:rPr>
            </w:pPr>
            <w:ins w:id="2242" w:author="R4-1809516" w:date="2018-07-11T17:32:00Z">
              <w:r w:rsidRPr="002100CB">
                <w:rPr>
                  <w:rFonts w:cs="Arial"/>
                  <w:szCs w:val="18"/>
                </w:rPr>
                <w:t>Receiver target reference direction Sensitivity Range of Angle of Arrival</w:t>
              </w:r>
            </w:ins>
          </w:p>
        </w:tc>
        <w:tc>
          <w:tcPr>
            <w:tcW w:w="0" w:type="auto"/>
            <w:tcBorders>
              <w:top w:val="single" w:sz="4" w:space="0" w:color="auto"/>
              <w:left w:val="single" w:sz="4" w:space="0" w:color="auto"/>
              <w:bottom w:val="single" w:sz="4" w:space="0" w:color="auto"/>
              <w:right w:val="single" w:sz="4" w:space="0" w:color="auto"/>
            </w:tcBorders>
          </w:tcPr>
          <w:p w14:paraId="75447F82" w14:textId="6C9EA3B0" w:rsidR="00BC456D" w:rsidRPr="002100CB" w:rsidRDefault="00BC456D" w:rsidP="00BC456D">
            <w:pPr>
              <w:pStyle w:val="TAL"/>
              <w:rPr>
                <w:ins w:id="2243" w:author="R4-1809516" w:date="2018-07-11T17:32:00Z"/>
              </w:rPr>
            </w:pPr>
            <w:ins w:id="2244" w:author="R4-1809516" w:date="2018-07-11T17:32:00Z">
              <w:r w:rsidRPr="002100CB">
                <w:t>The sensitivity RoAoA associated with the receiver target reference direction (D10.9) for each OSDD.</w:t>
              </w:r>
            </w:ins>
          </w:p>
        </w:tc>
        <w:tc>
          <w:tcPr>
            <w:tcW w:w="0" w:type="auto"/>
            <w:tcBorders>
              <w:top w:val="single" w:sz="4" w:space="0" w:color="auto"/>
              <w:left w:val="single" w:sz="4" w:space="0" w:color="auto"/>
              <w:bottom w:val="single" w:sz="4" w:space="0" w:color="auto"/>
              <w:right w:val="single" w:sz="4" w:space="0" w:color="auto"/>
            </w:tcBorders>
          </w:tcPr>
          <w:p w14:paraId="5FDC9FB3" w14:textId="1CFA79FF" w:rsidR="00BC456D" w:rsidRPr="001C3777" w:rsidRDefault="00BC456D" w:rsidP="00BC456D">
            <w:pPr>
              <w:pStyle w:val="TAL"/>
              <w:jc w:val="center"/>
              <w:rPr>
                <w:ins w:id="2245" w:author="R4-1809516" w:date="2018-07-11T17:32:00Z"/>
                <w:rFonts w:cs="Arial"/>
                <w:szCs w:val="18"/>
                <w:lang w:eastAsia="zh-CN"/>
              </w:rPr>
            </w:pPr>
            <w:ins w:id="2246" w:author="R4-1809516" w:date="2018-07-11T17:32:00Z">
              <w:r w:rsidRPr="000B7F96">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2DE79170" w14:textId="5026E435" w:rsidR="00BC456D" w:rsidRPr="00C211F2" w:rsidRDefault="00BC456D" w:rsidP="00BC456D">
            <w:pPr>
              <w:pStyle w:val="TAL"/>
              <w:jc w:val="center"/>
              <w:rPr>
                <w:ins w:id="2247" w:author="R4-1809516" w:date="2018-07-11T17:32:00Z"/>
                <w:rFonts w:cs="Arial"/>
                <w:szCs w:val="18"/>
              </w:rPr>
            </w:pPr>
            <w:ins w:id="2248" w:author="R4-1809516" w:date="2018-07-11T17:32:00Z">
              <w:r w:rsidRPr="00C211F2">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27C32F62" w14:textId="7F0DA469" w:rsidR="00BC456D" w:rsidRPr="00F54DAB" w:rsidRDefault="00BC456D" w:rsidP="00BC456D">
            <w:pPr>
              <w:pStyle w:val="TAL"/>
              <w:jc w:val="center"/>
              <w:rPr>
                <w:ins w:id="2249" w:author="R4-1809516" w:date="2018-07-11T17:32:00Z"/>
                <w:rFonts w:cs="Arial"/>
                <w:szCs w:val="18"/>
              </w:rPr>
            </w:pPr>
            <w:ins w:id="2250" w:author="R4-1809516" w:date="2018-07-11T17:32:00Z">
              <w:r w:rsidRPr="000B7F96">
                <w:rPr>
                  <w:rFonts w:cs="Arial"/>
                  <w:szCs w:val="18"/>
                </w:rPr>
                <w:t>n/a</w:t>
              </w:r>
            </w:ins>
          </w:p>
        </w:tc>
      </w:tr>
      <w:tr w:rsidR="00BC456D" w14:paraId="7AABC611" w14:textId="77777777" w:rsidTr="00BC456D">
        <w:trPr>
          <w:jc w:val="center"/>
          <w:ins w:id="2251"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77E5DAD1" w14:textId="2ADA8146" w:rsidR="00BC456D" w:rsidRPr="002100CB" w:rsidRDefault="00BC456D" w:rsidP="00BC456D">
            <w:pPr>
              <w:pStyle w:val="TAL"/>
              <w:rPr>
                <w:ins w:id="2252" w:author="R4-1809516" w:date="2018-07-11T17:32:00Z"/>
                <w:rFonts w:cs="Arial"/>
                <w:szCs w:val="18"/>
              </w:rPr>
            </w:pPr>
            <w:ins w:id="2253" w:author="R4-1809516" w:date="2018-07-11T17:32:00Z">
              <w:r w:rsidRPr="002100CB">
                <w:rPr>
                  <w:rFonts w:cs="Arial"/>
                  <w:szCs w:val="18"/>
                </w:rPr>
                <w:t>D10.8</w:t>
              </w:r>
            </w:ins>
          </w:p>
        </w:tc>
        <w:tc>
          <w:tcPr>
            <w:tcW w:w="0" w:type="auto"/>
            <w:tcBorders>
              <w:top w:val="single" w:sz="4" w:space="0" w:color="auto"/>
              <w:left w:val="single" w:sz="4" w:space="0" w:color="auto"/>
              <w:bottom w:val="single" w:sz="4" w:space="0" w:color="auto"/>
              <w:right w:val="single" w:sz="4" w:space="0" w:color="auto"/>
            </w:tcBorders>
          </w:tcPr>
          <w:p w14:paraId="48088E51" w14:textId="1B9E2117" w:rsidR="00BC456D" w:rsidRPr="002100CB" w:rsidRDefault="00BC456D" w:rsidP="00BC456D">
            <w:pPr>
              <w:pStyle w:val="TAL"/>
              <w:rPr>
                <w:ins w:id="2254" w:author="R4-1809516" w:date="2018-07-11T17:32:00Z"/>
                <w:rFonts w:cs="Arial"/>
                <w:szCs w:val="18"/>
              </w:rPr>
            </w:pPr>
            <w:ins w:id="2255" w:author="R4-1809516" w:date="2018-07-11T17:32:00Z">
              <w:r w:rsidRPr="002100CB">
                <w:rPr>
                  <w:rFonts w:cs="Arial"/>
                  <w:szCs w:val="18"/>
                </w:rPr>
                <w:t>Receiver target redirection range</w:t>
              </w:r>
            </w:ins>
          </w:p>
        </w:tc>
        <w:tc>
          <w:tcPr>
            <w:tcW w:w="0" w:type="auto"/>
            <w:tcBorders>
              <w:top w:val="single" w:sz="4" w:space="0" w:color="auto"/>
              <w:left w:val="single" w:sz="4" w:space="0" w:color="auto"/>
              <w:bottom w:val="single" w:sz="4" w:space="0" w:color="auto"/>
              <w:right w:val="single" w:sz="4" w:space="0" w:color="auto"/>
            </w:tcBorders>
          </w:tcPr>
          <w:p w14:paraId="1C682DD9" w14:textId="77777777" w:rsidR="00BC456D" w:rsidRDefault="00BC456D" w:rsidP="00BC456D">
            <w:pPr>
              <w:pStyle w:val="Caption"/>
              <w:rPr>
                <w:ins w:id="2256" w:author="R4-1809516" w:date="2018-07-11T17:32:00Z"/>
                <w:rStyle w:val="CommentReference"/>
                <w:rFonts w:ascii="Arial" w:hAnsi="Arial" w:cs="Arial"/>
                <w:b w:val="0"/>
                <w:sz w:val="18"/>
                <w:szCs w:val="18"/>
                <w:lang w:val="en-GB" w:eastAsia="x-none"/>
              </w:rPr>
            </w:pPr>
            <w:ins w:id="2257" w:author="R4-1809516" w:date="2018-07-11T17:32:00Z">
              <w:r w:rsidRPr="002100CB">
                <w:rPr>
                  <w:rFonts w:ascii="Arial" w:hAnsi="Arial" w:cs="Arial"/>
                  <w:b w:val="0"/>
                  <w:sz w:val="18"/>
                  <w:szCs w:val="18"/>
                  <w:lang w:val="en-GB"/>
                </w:rPr>
                <w:t>For each OSDD the associated union of all the sensitivity RoAoA achievable through redirecting the receiver target related to the OSDD</w:t>
              </w:r>
              <w:r>
                <w:rPr>
                  <w:rStyle w:val="CommentReference"/>
                  <w:rFonts w:ascii="Arial" w:hAnsi="Arial" w:cs="Arial"/>
                  <w:b w:val="0"/>
                  <w:sz w:val="18"/>
                  <w:szCs w:val="18"/>
                  <w:lang w:val="en-GB" w:eastAsia="x-none"/>
                </w:rPr>
                <w:t>.</w:t>
              </w:r>
            </w:ins>
          </w:p>
          <w:p w14:paraId="0B48A626" w14:textId="63B3A40A" w:rsidR="00BC456D" w:rsidRPr="002100CB" w:rsidRDefault="00BC456D" w:rsidP="00BC456D">
            <w:pPr>
              <w:pStyle w:val="TAN"/>
              <w:rPr>
                <w:ins w:id="2258" w:author="R4-1809516" w:date="2018-07-11T17:32:00Z"/>
              </w:rPr>
            </w:pPr>
            <w:ins w:id="2259" w:author="R4-1809516" w:date="2018-07-11T17:32:00Z">
              <w:r w:rsidRPr="006121C9">
                <w:t xml:space="preserve">NOTE </w:t>
              </w:r>
              <w:r>
                <w:t>5</w:t>
              </w:r>
              <w:r w:rsidRPr="006121C9">
                <w:t>:</w:t>
              </w:r>
              <w:r w:rsidRPr="006121C9">
                <w:tab/>
              </w:r>
              <w:r>
                <w:t xml:space="preserve">Not applicable for </w:t>
              </w:r>
              <w:r w:rsidRPr="006121C9">
                <w:t>BS type 2-O</w:t>
              </w:r>
              <w:r>
                <w:t>.</w:t>
              </w:r>
            </w:ins>
          </w:p>
        </w:tc>
        <w:tc>
          <w:tcPr>
            <w:tcW w:w="0" w:type="auto"/>
            <w:tcBorders>
              <w:top w:val="single" w:sz="4" w:space="0" w:color="auto"/>
              <w:left w:val="single" w:sz="4" w:space="0" w:color="auto"/>
              <w:bottom w:val="single" w:sz="4" w:space="0" w:color="auto"/>
              <w:right w:val="single" w:sz="4" w:space="0" w:color="auto"/>
            </w:tcBorders>
          </w:tcPr>
          <w:p w14:paraId="7D1AC8C8" w14:textId="7DA8F509" w:rsidR="00BC456D" w:rsidRPr="000B7F96" w:rsidRDefault="00BC456D" w:rsidP="00BC456D">
            <w:pPr>
              <w:pStyle w:val="TAL"/>
              <w:jc w:val="center"/>
              <w:rPr>
                <w:ins w:id="2260" w:author="R4-1809516" w:date="2018-07-11T17:32:00Z"/>
                <w:rFonts w:cs="Arial"/>
                <w:szCs w:val="18"/>
                <w:lang w:eastAsia="zh-CN"/>
              </w:rPr>
            </w:pPr>
            <w:ins w:id="2261" w:author="R4-1809516" w:date="2018-07-11T17:32:00Z">
              <w:r w:rsidRPr="000B7F96">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07959DB7" w14:textId="55CD5F91" w:rsidR="00BC456D" w:rsidRPr="00C211F2" w:rsidRDefault="00BC456D" w:rsidP="00BC456D">
            <w:pPr>
              <w:pStyle w:val="TAL"/>
              <w:jc w:val="center"/>
              <w:rPr>
                <w:ins w:id="2262" w:author="R4-1809516" w:date="2018-07-11T17:32:00Z"/>
                <w:rFonts w:cs="Arial"/>
                <w:szCs w:val="18"/>
              </w:rPr>
            </w:pPr>
            <w:ins w:id="2263" w:author="R4-1809516" w:date="2018-07-11T17:32:00Z">
              <w:r w:rsidRPr="00C211F2">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11D02F1A" w14:textId="42D81CE9" w:rsidR="00BC456D" w:rsidRPr="000B7F96" w:rsidRDefault="00BC456D" w:rsidP="00BC456D">
            <w:pPr>
              <w:pStyle w:val="TAL"/>
              <w:jc w:val="center"/>
              <w:rPr>
                <w:ins w:id="2264" w:author="R4-1809516" w:date="2018-07-11T17:32:00Z"/>
                <w:rFonts w:cs="Arial"/>
                <w:szCs w:val="18"/>
              </w:rPr>
            </w:pPr>
            <w:ins w:id="2265" w:author="R4-1809516" w:date="2018-07-11T17:32:00Z">
              <w:r w:rsidRPr="000B7F96">
                <w:rPr>
                  <w:rFonts w:cs="Arial"/>
                  <w:szCs w:val="18"/>
                </w:rPr>
                <w:t>n/a</w:t>
              </w:r>
            </w:ins>
          </w:p>
        </w:tc>
      </w:tr>
      <w:tr w:rsidR="00BC456D" w14:paraId="484CD800" w14:textId="77777777" w:rsidTr="00BC456D">
        <w:trPr>
          <w:jc w:val="center"/>
          <w:ins w:id="2266"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7F880B28" w14:textId="47074E78" w:rsidR="00BC456D" w:rsidRPr="002100CB" w:rsidRDefault="00BC456D" w:rsidP="00BC456D">
            <w:pPr>
              <w:pStyle w:val="TAL"/>
              <w:rPr>
                <w:ins w:id="2267" w:author="R4-1809516" w:date="2018-07-11T17:32:00Z"/>
                <w:rFonts w:cs="Arial"/>
                <w:szCs w:val="18"/>
              </w:rPr>
            </w:pPr>
            <w:ins w:id="2268" w:author="R4-1809516" w:date="2018-07-11T17:32:00Z">
              <w:r w:rsidRPr="002100CB">
                <w:rPr>
                  <w:rFonts w:cs="Arial"/>
                  <w:szCs w:val="18"/>
                </w:rPr>
                <w:t>D10.9</w:t>
              </w:r>
            </w:ins>
          </w:p>
        </w:tc>
        <w:tc>
          <w:tcPr>
            <w:tcW w:w="0" w:type="auto"/>
            <w:tcBorders>
              <w:top w:val="single" w:sz="4" w:space="0" w:color="auto"/>
              <w:left w:val="single" w:sz="4" w:space="0" w:color="auto"/>
              <w:bottom w:val="single" w:sz="4" w:space="0" w:color="auto"/>
              <w:right w:val="single" w:sz="4" w:space="0" w:color="auto"/>
            </w:tcBorders>
          </w:tcPr>
          <w:p w14:paraId="2120FA5D" w14:textId="7E5A1C98" w:rsidR="00BC456D" w:rsidRPr="002100CB" w:rsidRDefault="00BC456D" w:rsidP="00BC456D">
            <w:pPr>
              <w:pStyle w:val="TAL"/>
              <w:rPr>
                <w:ins w:id="2269" w:author="R4-1809516" w:date="2018-07-11T17:32:00Z"/>
                <w:rFonts w:cs="Arial"/>
                <w:szCs w:val="18"/>
              </w:rPr>
            </w:pPr>
            <w:ins w:id="2270" w:author="R4-1809516" w:date="2018-07-11T17:32:00Z">
              <w:r w:rsidRPr="002100CB">
                <w:rPr>
                  <w:rFonts w:cs="Arial"/>
                  <w:szCs w:val="18"/>
                </w:rPr>
                <w:t>Receiver target reference direction</w:t>
              </w:r>
            </w:ins>
          </w:p>
        </w:tc>
        <w:tc>
          <w:tcPr>
            <w:tcW w:w="0" w:type="auto"/>
            <w:tcBorders>
              <w:top w:val="single" w:sz="4" w:space="0" w:color="auto"/>
              <w:left w:val="single" w:sz="4" w:space="0" w:color="auto"/>
              <w:bottom w:val="single" w:sz="4" w:space="0" w:color="auto"/>
              <w:right w:val="single" w:sz="4" w:space="0" w:color="auto"/>
            </w:tcBorders>
          </w:tcPr>
          <w:p w14:paraId="6207EC9A" w14:textId="77777777" w:rsidR="00BC456D" w:rsidRPr="002100CB" w:rsidRDefault="00BC456D" w:rsidP="00BC456D">
            <w:pPr>
              <w:pStyle w:val="TAL"/>
              <w:keepNext w:val="0"/>
              <w:keepLines w:val="0"/>
              <w:rPr>
                <w:ins w:id="2271" w:author="R4-1809516" w:date="2018-07-11T17:32:00Z"/>
                <w:rFonts w:cs="Arial"/>
                <w:bCs/>
                <w:szCs w:val="18"/>
                <w:lang w:eastAsia="zh-CN"/>
              </w:rPr>
            </w:pPr>
            <w:ins w:id="2272" w:author="R4-1809516" w:date="2018-07-11T17:32:00Z">
              <w:r w:rsidRPr="002100CB">
                <w:rPr>
                  <w:rFonts w:cs="Arial"/>
                  <w:szCs w:val="18"/>
                </w:rPr>
                <w:t xml:space="preserve">For each OSDD an associated </w:t>
              </w:r>
              <w:r w:rsidRPr="002100CB">
                <w:rPr>
                  <w:rFonts w:cs="Arial"/>
                  <w:bCs/>
                  <w:szCs w:val="18"/>
                  <w:lang w:eastAsia="zh-CN"/>
                </w:rPr>
                <w:t>direction inside the receiver target redirection range (D10.8).</w:t>
              </w:r>
            </w:ins>
          </w:p>
          <w:p w14:paraId="09318CF1" w14:textId="650CB3AC" w:rsidR="00BC456D" w:rsidRPr="002100CB" w:rsidRDefault="00BC456D" w:rsidP="00BC456D">
            <w:pPr>
              <w:pStyle w:val="TAN"/>
              <w:rPr>
                <w:ins w:id="2273" w:author="R4-1809516" w:date="2018-07-11T17:32:00Z"/>
              </w:rPr>
            </w:pPr>
            <w:ins w:id="2274" w:author="R4-1809516" w:date="2018-07-11T17:32:00Z">
              <w:r w:rsidRPr="002100CB">
                <w:rPr>
                  <w:lang w:eastAsia="zh-CN"/>
                </w:rPr>
                <w:t xml:space="preserve">NOTE </w:t>
              </w:r>
              <w:r>
                <w:rPr>
                  <w:lang w:eastAsia="zh-CN"/>
                </w:rPr>
                <w:t>6</w:t>
              </w:r>
              <w:r w:rsidRPr="002100CB">
                <w:rPr>
                  <w:lang w:eastAsia="zh-CN"/>
                </w:rPr>
                <w:t>:</w:t>
              </w:r>
              <w:r w:rsidRPr="002100CB">
                <w:rPr>
                  <w:lang w:eastAsia="zh-CN"/>
                </w:rPr>
                <w:tab/>
                <w:t>For an OSDD without receiver target redirection range, this is a direction inside the sensitivity RoAoA.</w:t>
              </w:r>
            </w:ins>
          </w:p>
        </w:tc>
        <w:tc>
          <w:tcPr>
            <w:tcW w:w="0" w:type="auto"/>
            <w:tcBorders>
              <w:top w:val="single" w:sz="4" w:space="0" w:color="auto"/>
              <w:left w:val="single" w:sz="4" w:space="0" w:color="auto"/>
              <w:bottom w:val="single" w:sz="4" w:space="0" w:color="auto"/>
              <w:right w:val="single" w:sz="4" w:space="0" w:color="auto"/>
            </w:tcBorders>
          </w:tcPr>
          <w:p w14:paraId="4CF8B425" w14:textId="3355C49F" w:rsidR="00BC456D" w:rsidRPr="000B7F96" w:rsidRDefault="00BC456D" w:rsidP="00BC456D">
            <w:pPr>
              <w:pStyle w:val="TAL"/>
              <w:jc w:val="center"/>
              <w:rPr>
                <w:ins w:id="2275" w:author="R4-1809516" w:date="2018-07-11T17:32:00Z"/>
                <w:rFonts w:cs="Arial"/>
                <w:szCs w:val="18"/>
                <w:lang w:eastAsia="zh-CN"/>
              </w:rPr>
            </w:pPr>
            <w:ins w:id="2276" w:author="R4-1809516" w:date="2018-07-11T17:32:00Z">
              <w:r w:rsidRPr="000B7F96">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7C23CAED" w14:textId="7C64DA41" w:rsidR="00BC456D" w:rsidRPr="00C211F2" w:rsidRDefault="00BC456D" w:rsidP="00BC456D">
            <w:pPr>
              <w:pStyle w:val="TAL"/>
              <w:jc w:val="center"/>
              <w:rPr>
                <w:ins w:id="2277" w:author="R4-1809516" w:date="2018-07-11T17:32:00Z"/>
                <w:rFonts w:cs="Arial"/>
                <w:szCs w:val="18"/>
              </w:rPr>
            </w:pPr>
            <w:ins w:id="2278" w:author="R4-1809516" w:date="2018-07-11T17:32:00Z">
              <w:r w:rsidRPr="0015261C">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042CDDFD" w14:textId="4415EF4B" w:rsidR="00BC456D" w:rsidRPr="000B7F96" w:rsidRDefault="00BC456D" w:rsidP="00BC456D">
            <w:pPr>
              <w:pStyle w:val="TAL"/>
              <w:jc w:val="center"/>
              <w:rPr>
                <w:ins w:id="2279" w:author="R4-1809516" w:date="2018-07-11T17:32:00Z"/>
                <w:rFonts w:cs="Arial"/>
                <w:szCs w:val="18"/>
              </w:rPr>
            </w:pPr>
            <w:ins w:id="2280" w:author="R4-1809516" w:date="2018-07-11T17:32:00Z">
              <w:r w:rsidRPr="000B7F96">
                <w:rPr>
                  <w:rFonts w:cs="Arial"/>
                  <w:szCs w:val="18"/>
                </w:rPr>
                <w:t>n/a</w:t>
              </w:r>
            </w:ins>
          </w:p>
        </w:tc>
      </w:tr>
      <w:tr w:rsidR="00BC456D" w14:paraId="6CC14D89" w14:textId="77777777" w:rsidTr="00BC456D">
        <w:trPr>
          <w:jc w:val="center"/>
          <w:ins w:id="2281"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0C1CEE4B" w14:textId="4EC85FC7" w:rsidR="00BC456D" w:rsidRPr="002100CB" w:rsidRDefault="00BC456D" w:rsidP="00BC456D">
            <w:pPr>
              <w:pStyle w:val="TAL"/>
              <w:rPr>
                <w:ins w:id="2282" w:author="R4-1809516" w:date="2018-07-11T17:32:00Z"/>
                <w:rFonts w:cs="Arial"/>
                <w:szCs w:val="18"/>
              </w:rPr>
            </w:pPr>
            <w:ins w:id="2283" w:author="R4-1809516" w:date="2018-07-11T17:32:00Z">
              <w:r w:rsidRPr="002100CB">
                <w:rPr>
                  <w:rFonts w:cs="Arial"/>
                  <w:szCs w:val="18"/>
                </w:rPr>
                <w:t>D10.10</w:t>
              </w:r>
            </w:ins>
          </w:p>
        </w:tc>
        <w:tc>
          <w:tcPr>
            <w:tcW w:w="0" w:type="auto"/>
            <w:tcBorders>
              <w:top w:val="single" w:sz="4" w:space="0" w:color="auto"/>
              <w:left w:val="single" w:sz="4" w:space="0" w:color="auto"/>
              <w:bottom w:val="single" w:sz="4" w:space="0" w:color="auto"/>
              <w:right w:val="single" w:sz="4" w:space="0" w:color="auto"/>
            </w:tcBorders>
          </w:tcPr>
          <w:p w14:paraId="4CEE7DA6" w14:textId="780F3B6B" w:rsidR="00BC456D" w:rsidRPr="002100CB" w:rsidRDefault="00BC456D" w:rsidP="00BC456D">
            <w:pPr>
              <w:pStyle w:val="TAL"/>
              <w:rPr>
                <w:ins w:id="2284" w:author="R4-1809516" w:date="2018-07-11T17:32:00Z"/>
                <w:rFonts w:cs="Arial"/>
                <w:szCs w:val="18"/>
              </w:rPr>
            </w:pPr>
            <w:ins w:id="2285" w:author="R4-1809516" w:date="2018-07-11T17:32:00Z">
              <w:r w:rsidRPr="002100CB">
                <w:rPr>
                  <w:rFonts w:cs="Arial"/>
                  <w:szCs w:val="18"/>
                </w:rPr>
                <w:t>Conformance test directions sensitivity RoAoA</w:t>
              </w:r>
            </w:ins>
          </w:p>
        </w:tc>
        <w:tc>
          <w:tcPr>
            <w:tcW w:w="0" w:type="auto"/>
            <w:tcBorders>
              <w:top w:val="single" w:sz="4" w:space="0" w:color="auto"/>
              <w:left w:val="single" w:sz="4" w:space="0" w:color="auto"/>
              <w:bottom w:val="single" w:sz="4" w:space="0" w:color="auto"/>
              <w:right w:val="single" w:sz="4" w:space="0" w:color="auto"/>
            </w:tcBorders>
          </w:tcPr>
          <w:p w14:paraId="7457314D" w14:textId="7B6767D0" w:rsidR="00BC456D" w:rsidRPr="002100CB" w:rsidRDefault="00BC456D" w:rsidP="00BC456D">
            <w:pPr>
              <w:pStyle w:val="TAL"/>
              <w:rPr>
                <w:ins w:id="2286" w:author="R4-1809516" w:date="2018-07-11T17:32:00Z"/>
              </w:rPr>
            </w:pPr>
            <w:ins w:id="2287" w:author="R4-1809516" w:date="2018-07-11T17:32:00Z">
              <w:r w:rsidRPr="002100CB">
                <w:t>For each OSDD that includes a receiver target redirection range, four sensitivity RoAoA comprising the conformance test directions (D10.11).</w:t>
              </w:r>
            </w:ins>
          </w:p>
        </w:tc>
        <w:tc>
          <w:tcPr>
            <w:tcW w:w="0" w:type="auto"/>
            <w:tcBorders>
              <w:top w:val="single" w:sz="4" w:space="0" w:color="auto"/>
              <w:left w:val="single" w:sz="4" w:space="0" w:color="auto"/>
              <w:bottom w:val="single" w:sz="4" w:space="0" w:color="auto"/>
              <w:right w:val="single" w:sz="4" w:space="0" w:color="auto"/>
            </w:tcBorders>
          </w:tcPr>
          <w:p w14:paraId="500B5BAC" w14:textId="49067ECA" w:rsidR="00BC456D" w:rsidRPr="000B7F96" w:rsidRDefault="00BC456D" w:rsidP="00BC456D">
            <w:pPr>
              <w:pStyle w:val="TAL"/>
              <w:jc w:val="center"/>
              <w:rPr>
                <w:ins w:id="2288" w:author="R4-1809516" w:date="2018-07-11T17:32:00Z"/>
                <w:rFonts w:cs="Arial"/>
                <w:szCs w:val="18"/>
                <w:lang w:eastAsia="zh-CN"/>
              </w:rPr>
            </w:pPr>
            <w:ins w:id="2289" w:author="R4-1809516" w:date="2018-07-11T17:32:00Z">
              <w:r w:rsidRPr="000B7F96">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5EC8A355" w14:textId="193AD856" w:rsidR="00BC456D" w:rsidRPr="0015261C" w:rsidRDefault="00BC456D" w:rsidP="00BC456D">
            <w:pPr>
              <w:pStyle w:val="TAL"/>
              <w:jc w:val="center"/>
              <w:rPr>
                <w:ins w:id="2290" w:author="R4-1809516" w:date="2018-07-11T17:32:00Z"/>
                <w:rFonts w:cs="Arial"/>
                <w:szCs w:val="18"/>
              </w:rPr>
            </w:pPr>
            <w:ins w:id="2291" w:author="R4-1809516" w:date="2018-07-11T17:32:00Z">
              <w:r w:rsidRPr="0070160E">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522EE984" w14:textId="018A23A1" w:rsidR="00BC456D" w:rsidRPr="000B7F96" w:rsidRDefault="00BC456D" w:rsidP="00BC456D">
            <w:pPr>
              <w:pStyle w:val="TAL"/>
              <w:jc w:val="center"/>
              <w:rPr>
                <w:ins w:id="2292" w:author="R4-1809516" w:date="2018-07-11T17:32:00Z"/>
                <w:rFonts w:cs="Arial"/>
                <w:szCs w:val="18"/>
              </w:rPr>
            </w:pPr>
            <w:ins w:id="2293" w:author="R4-1809516" w:date="2018-07-11T17:32:00Z">
              <w:r w:rsidRPr="000B7F96">
                <w:rPr>
                  <w:rFonts w:cs="Arial"/>
                  <w:szCs w:val="18"/>
                </w:rPr>
                <w:t>n/a</w:t>
              </w:r>
            </w:ins>
          </w:p>
        </w:tc>
      </w:tr>
      <w:tr w:rsidR="00BC456D" w14:paraId="4F3EE8B2" w14:textId="77777777" w:rsidTr="00BC456D">
        <w:trPr>
          <w:jc w:val="center"/>
          <w:ins w:id="2294"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71FAEB49" w14:textId="3B71C9EF" w:rsidR="00BC456D" w:rsidRPr="002100CB" w:rsidRDefault="00BC456D" w:rsidP="00BC456D">
            <w:pPr>
              <w:pStyle w:val="TAL"/>
              <w:rPr>
                <w:ins w:id="2295" w:author="R4-1809516" w:date="2018-07-11T17:32:00Z"/>
                <w:rFonts w:cs="Arial"/>
                <w:szCs w:val="18"/>
              </w:rPr>
            </w:pPr>
            <w:ins w:id="2296" w:author="R4-1809516" w:date="2018-07-11T17:32:00Z">
              <w:r w:rsidRPr="006121C9">
                <w:rPr>
                  <w:rFonts w:cs="Arial"/>
                  <w:szCs w:val="18"/>
                </w:rPr>
                <w:lastRenderedPageBreak/>
                <w:t>D10.11</w:t>
              </w:r>
            </w:ins>
          </w:p>
        </w:tc>
        <w:tc>
          <w:tcPr>
            <w:tcW w:w="0" w:type="auto"/>
            <w:tcBorders>
              <w:top w:val="single" w:sz="4" w:space="0" w:color="auto"/>
              <w:left w:val="single" w:sz="4" w:space="0" w:color="auto"/>
              <w:bottom w:val="single" w:sz="4" w:space="0" w:color="auto"/>
              <w:right w:val="single" w:sz="4" w:space="0" w:color="auto"/>
            </w:tcBorders>
          </w:tcPr>
          <w:p w14:paraId="42214190" w14:textId="175CA46D" w:rsidR="00BC456D" w:rsidRPr="002100CB" w:rsidRDefault="00BC456D" w:rsidP="00BC456D">
            <w:pPr>
              <w:pStyle w:val="TAL"/>
              <w:rPr>
                <w:ins w:id="2297" w:author="R4-1809516" w:date="2018-07-11T17:32:00Z"/>
                <w:rFonts w:cs="Arial"/>
                <w:szCs w:val="18"/>
              </w:rPr>
            </w:pPr>
            <w:ins w:id="2298" w:author="R4-1809516" w:date="2018-07-11T17:32:00Z">
              <w:r w:rsidRPr="006121C9">
                <w:rPr>
                  <w:rFonts w:cs="Arial"/>
                  <w:szCs w:val="18"/>
                </w:rPr>
                <w:t>Conformance test directions</w:t>
              </w:r>
            </w:ins>
          </w:p>
        </w:tc>
        <w:tc>
          <w:tcPr>
            <w:tcW w:w="0" w:type="auto"/>
            <w:tcBorders>
              <w:top w:val="single" w:sz="4" w:space="0" w:color="auto"/>
              <w:left w:val="single" w:sz="4" w:space="0" w:color="auto"/>
              <w:bottom w:val="single" w:sz="4" w:space="0" w:color="auto"/>
              <w:right w:val="single" w:sz="4" w:space="0" w:color="auto"/>
            </w:tcBorders>
          </w:tcPr>
          <w:p w14:paraId="581CB1D4" w14:textId="77777777" w:rsidR="00BC456D" w:rsidRPr="002100CB" w:rsidRDefault="00BC456D" w:rsidP="00BC456D">
            <w:pPr>
              <w:pStyle w:val="TAL"/>
              <w:keepNext w:val="0"/>
              <w:keepLines w:val="0"/>
              <w:rPr>
                <w:ins w:id="2299" w:author="R4-1809516" w:date="2018-07-11T17:32:00Z"/>
                <w:rFonts w:cs="Arial"/>
                <w:szCs w:val="18"/>
              </w:rPr>
            </w:pPr>
            <w:ins w:id="2300" w:author="R4-1809516" w:date="2018-07-11T17:32:00Z">
              <w:r w:rsidRPr="002100CB">
                <w:rPr>
                  <w:rFonts w:cs="Arial"/>
                  <w:szCs w:val="18"/>
                </w:rPr>
                <w:t>For each OSDD four conformance test directions.</w:t>
              </w:r>
            </w:ins>
          </w:p>
          <w:p w14:paraId="5FDEEFC0" w14:textId="77777777" w:rsidR="00BC456D" w:rsidRPr="002100CB" w:rsidRDefault="00BC456D" w:rsidP="00BC456D">
            <w:pPr>
              <w:pStyle w:val="TAL"/>
              <w:keepNext w:val="0"/>
              <w:keepLines w:val="0"/>
              <w:rPr>
                <w:ins w:id="2301" w:author="R4-1809516" w:date="2018-07-11T17:32:00Z"/>
                <w:rFonts w:cs="Arial"/>
                <w:szCs w:val="18"/>
              </w:rPr>
            </w:pPr>
            <w:ins w:id="2302" w:author="R4-1809516" w:date="2018-07-11T17:32:00Z">
              <w:r w:rsidRPr="002100CB">
                <w:rPr>
                  <w:rFonts w:cs="Arial"/>
                  <w:szCs w:val="18"/>
                </w:rPr>
                <w:t>If the OSDD includes a receiver target redirection range the following four directions shall be declared:</w:t>
              </w:r>
            </w:ins>
          </w:p>
          <w:p w14:paraId="06A07B82" w14:textId="77777777" w:rsidR="00BC456D" w:rsidRPr="00F478A9" w:rsidRDefault="00BC456D" w:rsidP="00BC456D">
            <w:pPr>
              <w:pStyle w:val="TAL"/>
              <w:keepNext w:val="0"/>
              <w:keepLines w:val="0"/>
              <w:ind w:left="587" w:hanging="304"/>
              <w:rPr>
                <w:ins w:id="2303" w:author="R4-1809516" w:date="2018-07-11T17:32:00Z"/>
                <w:rFonts w:cs="Arial"/>
                <w:szCs w:val="18"/>
              </w:rPr>
            </w:pPr>
            <w:ins w:id="2304" w:author="R4-1809516" w:date="2018-07-11T17:32:00Z">
              <w:r w:rsidRPr="00F478A9">
                <w:rPr>
                  <w:rFonts w:cs="Arial"/>
                  <w:szCs w:val="18"/>
                </w:rPr>
                <w:t>1)</w:t>
              </w:r>
              <w:r w:rsidRPr="00F478A9">
                <w:rPr>
                  <w:rFonts w:cs="Arial"/>
                  <w:szCs w:val="18"/>
                </w:rPr>
                <w:tab/>
                <w:t>The direction determined by the maximum φ value achievable inside the receiver target redirection range, while θ value being the closest possible to the receiver target reference direction.</w:t>
              </w:r>
            </w:ins>
          </w:p>
          <w:p w14:paraId="55AEED23" w14:textId="77777777" w:rsidR="00BC456D" w:rsidRPr="006121C9" w:rsidRDefault="00BC456D" w:rsidP="00BC456D">
            <w:pPr>
              <w:pStyle w:val="TAL"/>
              <w:keepNext w:val="0"/>
              <w:keepLines w:val="0"/>
              <w:ind w:left="587" w:hanging="304"/>
              <w:rPr>
                <w:ins w:id="2305" w:author="R4-1809516" w:date="2018-07-11T17:32:00Z"/>
                <w:rFonts w:cs="Arial"/>
                <w:szCs w:val="18"/>
              </w:rPr>
            </w:pPr>
            <w:ins w:id="2306" w:author="R4-1809516" w:date="2018-07-11T17:32:00Z">
              <w:r w:rsidRPr="00F478A9">
                <w:rPr>
                  <w:rFonts w:cs="Arial"/>
                  <w:szCs w:val="18"/>
                </w:rPr>
                <w:t>2)</w:t>
              </w:r>
              <w:r w:rsidRPr="00F478A9">
                <w:rPr>
                  <w:rFonts w:cs="Arial"/>
                  <w:szCs w:val="18"/>
                </w:rPr>
                <w:tab/>
                <w:t>The direction determined by the minimum φ value achievable inside the receiver ta</w:t>
              </w:r>
              <w:r w:rsidRPr="006121C9">
                <w:rPr>
                  <w:rFonts w:cs="Arial"/>
                  <w:szCs w:val="18"/>
                </w:rPr>
                <w:t>rget redirection range, while θ value being the closest possible to the receiver target reference direction.</w:t>
              </w:r>
            </w:ins>
          </w:p>
          <w:p w14:paraId="32CC396C" w14:textId="77777777" w:rsidR="00BC456D" w:rsidRPr="00D34133" w:rsidRDefault="00BC456D" w:rsidP="00BC456D">
            <w:pPr>
              <w:pStyle w:val="TAL"/>
              <w:keepNext w:val="0"/>
              <w:keepLines w:val="0"/>
              <w:ind w:left="587" w:hanging="304"/>
              <w:rPr>
                <w:ins w:id="2307" w:author="R4-1809516" w:date="2018-07-11T17:32:00Z"/>
                <w:rFonts w:cs="Arial"/>
                <w:szCs w:val="18"/>
              </w:rPr>
            </w:pPr>
            <w:ins w:id="2308" w:author="R4-1809516" w:date="2018-07-11T17:32:00Z">
              <w:r w:rsidRPr="006121C9">
                <w:rPr>
                  <w:rFonts w:cs="Arial"/>
                  <w:szCs w:val="18"/>
                </w:rPr>
                <w:t>3)</w:t>
              </w:r>
              <w:r w:rsidRPr="006121C9">
                <w:rPr>
                  <w:rFonts w:cs="Arial"/>
                  <w:szCs w:val="18"/>
                </w:rPr>
                <w:tab/>
                <w:t>The direction determined by the maximum θ value achievable inside the receiver target redirection range, while φ value being the closest possibl</w:t>
              </w:r>
              <w:r w:rsidRPr="00D34133">
                <w:rPr>
                  <w:rFonts w:cs="Arial"/>
                  <w:szCs w:val="18"/>
                </w:rPr>
                <w:t>e to the receiver target reference direction.</w:t>
              </w:r>
            </w:ins>
          </w:p>
          <w:p w14:paraId="5FC3B8AD" w14:textId="77777777" w:rsidR="00BC456D" w:rsidRPr="00142450" w:rsidRDefault="00BC456D" w:rsidP="00BC456D">
            <w:pPr>
              <w:pStyle w:val="TAL"/>
              <w:keepNext w:val="0"/>
              <w:keepLines w:val="0"/>
              <w:ind w:left="587" w:hanging="304"/>
              <w:rPr>
                <w:ins w:id="2309" w:author="R4-1809516" w:date="2018-07-11T17:32:00Z"/>
                <w:rFonts w:cs="Arial"/>
                <w:szCs w:val="18"/>
              </w:rPr>
            </w:pPr>
            <w:ins w:id="2310" w:author="R4-1809516" w:date="2018-07-11T17:32:00Z">
              <w:r w:rsidRPr="00142450">
                <w:rPr>
                  <w:rFonts w:cs="Arial"/>
                  <w:szCs w:val="18"/>
                </w:rPr>
                <w:t>4)</w:t>
              </w:r>
              <w:r w:rsidRPr="00142450">
                <w:rPr>
                  <w:rFonts w:cs="Arial"/>
                  <w:szCs w:val="18"/>
                </w:rPr>
                <w:tab/>
                <w:t>The direction determined by the minimum θ value achievable inside the receiver target redirection range, while φ value being the closest possible to the receiver target reference direction.</w:t>
              </w:r>
            </w:ins>
          </w:p>
          <w:p w14:paraId="7290B9E2" w14:textId="77777777" w:rsidR="00BC456D" w:rsidRPr="00142450" w:rsidRDefault="00BC456D" w:rsidP="00BC456D">
            <w:pPr>
              <w:pStyle w:val="TAL"/>
              <w:keepNext w:val="0"/>
              <w:keepLines w:val="0"/>
              <w:rPr>
                <w:ins w:id="2311" w:author="R4-1809516" w:date="2018-07-11T17:32:00Z"/>
                <w:rFonts w:cs="Arial"/>
                <w:szCs w:val="18"/>
              </w:rPr>
            </w:pPr>
            <w:ins w:id="2312" w:author="R4-1809516" w:date="2018-07-11T17:32:00Z">
              <w:r w:rsidRPr="00142450">
                <w:rPr>
                  <w:rFonts w:cs="Arial"/>
                  <w:szCs w:val="18"/>
                </w:rPr>
                <w:t>If an OSDD does not include a receiver target redirection range the following 4 directions shall be declared:</w:t>
              </w:r>
            </w:ins>
          </w:p>
          <w:p w14:paraId="353808AA" w14:textId="77777777" w:rsidR="00BC456D" w:rsidRPr="008D0E70" w:rsidRDefault="00BC456D" w:rsidP="00BC456D">
            <w:pPr>
              <w:pStyle w:val="TAL"/>
              <w:keepNext w:val="0"/>
              <w:keepLines w:val="0"/>
              <w:ind w:left="587" w:hanging="304"/>
              <w:rPr>
                <w:ins w:id="2313" w:author="R4-1809516" w:date="2018-07-11T17:32:00Z"/>
                <w:rFonts w:cs="Arial"/>
                <w:szCs w:val="18"/>
              </w:rPr>
            </w:pPr>
            <w:ins w:id="2314" w:author="R4-1809516" w:date="2018-07-11T17:32:00Z">
              <w:r w:rsidRPr="00E550A2">
                <w:rPr>
                  <w:rFonts w:cs="Arial"/>
                  <w:szCs w:val="18"/>
                </w:rPr>
                <w:t>1)</w:t>
              </w:r>
              <w:r w:rsidRPr="00E550A2">
                <w:rPr>
                  <w:rFonts w:cs="Arial"/>
                  <w:szCs w:val="18"/>
                </w:rPr>
                <w:tab/>
                <w:t>The direction determined by the maximum φ value achievable inside the sensitivity RoAoA, while θ value being the closest possible to the receiver target reference direction.</w:t>
              </w:r>
            </w:ins>
          </w:p>
          <w:p w14:paraId="41B13B72" w14:textId="77777777" w:rsidR="00BC456D" w:rsidRPr="00F4461A" w:rsidRDefault="00BC456D" w:rsidP="00BC456D">
            <w:pPr>
              <w:pStyle w:val="TAL"/>
              <w:keepNext w:val="0"/>
              <w:keepLines w:val="0"/>
              <w:ind w:left="587" w:hanging="304"/>
              <w:rPr>
                <w:ins w:id="2315" w:author="R4-1809516" w:date="2018-07-11T17:32:00Z"/>
                <w:rFonts w:cs="Arial"/>
                <w:szCs w:val="18"/>
              </w:rPr>
            </w:pPr>
            <w:ins w:id="2316" w:author="R4-1809516" w:date="2018-07-11T17:32:00Z">
              <w:r w:rsidRPr="00BE2882">
                <w:rPr>
                  <w:rFonts w:cs="Arial"/>
                  <w:szCs w:val="18"/>
                </w:rPr>
                <w:t>2)</w:t>
              </w:r>
              <w:r w:rsidRPr="00BE2882">
                <w:rPr>
                  <w:rFonts w:cs="Arial"/>
                  <w:szCs w:val="18"/>
                </w:rPr>
                <w:tab/>
                <w:t>The direction determined by the minimum φ value achievable inside the sensitivity RoAoA, while θ value being the closest possible to the receiver target reference direction.</w:t>
              </w:r>
            </w:ins>
          </w:p>
          <w:p w14:paraId="47426E83" w14:textId="77777777" w:rsidR="00BC456D" w:rsidRDefault="00BC456D" w:rsidP="00BC456D">
            <w:pPr>
              <w:pStyle w:val="TAL"/>
              <w:keepNext w:val="0"/>
              <w:keepLines w:val="0"/>
              <w:ind w:left="587" w:hanging="304"/>
              <w:rPr>
                <w:ins w:id="2317" w:author="R4-1809516" w:date="2018-07-11T17:32:00Z"/>
                <w:rFonts w:cs="Arial"/>
                <w:szCs w:val="18"/>
              </w:rPr>
            </w:pPr>
            <w:ins w:id="2318" w:author="R4-1809516" w:date="2018-07-11T17:32:00Z">
              <w:r w:rsidRPr="00F4461A">
                <w:rPr>
                  <w:rFonts w:cs="Arial"/>
                  <w:szCs w:val="18"/>
                </w:rPr>
                <w:t>3)</w:t>
              </w:r>
              <w:r w:rsidRPr="00F4461A">
                <w:rPr>
                  <w:rFonts w:cs="Arial"/>
                  <w:szCs w:val="18"/>
                </w:rPr>
                <w:tab/>
                <w:t>The direction determined by the maximum θ value achievable inside the sensitivity RoAoA, while φ value being the closest possible to the receiver target reference direction.</w:t>
              </w:r>
            </w:ins>
          </w:p>
          <w:p w14:paraId="10DCF679" w14:textId="5A967938" w:rsidR="00BC456D" w:rsidRPr="002100CB" w:rsidRDefault="00BC456D" w:rsidP="00BC456D">
            <w:pPr>
              <w:pStyle w:val="TAL"/>
              <w:keepNext w:val="0"/>
              <w:keepLines w:val="0"/>
              <w:ind w:left="587" w:hanging="304"/>
              <w:rPr>
                <w:ins w:id="2319" w:author="R4-1809516" w:date="2018-07-11T17:32:00Z"/>
                <w:rFonts w:cs="Arial"/>
                <w:szCs w:val="18"/>
              </w:rPr>
            </w:pPr>
            <w:ins w:id="2320" w:author="R4-1809516" w:date="2018-07-11T17:32:00Z">
              <w:r w:rsidRPr="002100CB">
                <w:rPr>
                  <w:rFonts w:cs="Arial"/>
                  <w:szCs w:val="18"/>
                </w:rPr>
                <w:t>4)</w:t>
              </w:r>
              <w:r w:rsidRPr="002100CB">
                <w:rPr>
                  <w:rFonts w:cs="Arial"/>
                  <w:szCs w:val="18"/>
                </w:rPr>
                <w:tab/>
                <w:t>The direction determined by the minimum θ value achievable inside the sensitivity RoAoA, while φ value being the closest possible to the receiver target reference direction</w:t>
              </w:r>
              <w:r>
                <w:rPr>
                  <w:rFonts w:cs="Arial"/>
                  <w:szCs w:val="18"/>
                </w:rPr>
                <w:t>.</w:t>
              </w:r>
            </w:ins>
          </w:p>
        </w:tc>
        <w:tc>
          <w:tcPr>
            <w:tcW w:w="0" w:type="auto"/>
            <w:tcBorders>
              <w:top w:val="single" w:sz="4" w:space="0" w:color="auto"/>
              <w:left w:val="single" w:sz="4" w:space="0" w:color="auto"/>
              <w:bottom w:val="single" w:sz="4" w:space="0" w:color="auto"/>
              <w:right w:val="single" w:sz="4" w:space="0" w:color="auto"/>
            </w:tcBorders>
          </w:tcPr>
          <w:p w14:paraId="07E84C8A" w14:textId="59B54D2F" w:rsidR="00BC456D" w:rsidRPr="000B7F96" w:rsidRDefault="00BC456D" w:rsidP="00BC456D">
            <w:pPr>
              <w:pStyle w:val="TAL"/>
              <w:jc w:val="center"/>
              <w:rPr>
                <w:ins w:id="2321" w:author="R4-1809516" w:date="2018-07-11T17:32:00Z"/>
                <w:rFonts w:cs="Arial"/>
                <w:szCs w:val="18"/>
                <w:lang w:eastAsia="zh-CN"/>
              </w:rPr>
            </w:pPr>
            <w:ins w:id="2322" w:author="R4-1809516" w:date="2018-07-11T17:32:00Z">
              <w:r w:rsidRPr="00C211F2">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75CCEFAB" w14:textId="1B5ED6DF" w:rsidR="00BC456D" w:rsidRPr="0070160E" w:rsidRDefault="00BC456D" w:rsidP="00BC456D">
            <w:pPr>
              <w:pStyle w:val="TAL"/>
              <w:jc w:val="center"/>
              <w:rPr>
                <w:ins w:id="2323" w:author="R4-1809516" w:date="2018-07-11T17:32:00Z"/>
                <w:rFonts w:cs="Arial"/>
                <w:szCs w:val="18"/>
              </w:rPr>
            </w:pPr>
            <w:ins w:id="2324" w:author="R4-1809516" w:date="2018-07-11T17:32:00Z">
              <w:r w:rsidRPr="0070160E">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52137366" w14:textId="2065F7D7" w:rsidR="00BC456D" w:rsidRPr="000B7F96" w:rsidRDefault="00BC456D" w:rsidP="00BC456D">
            <w:pPr>
              <w:pStyle w:val="TAL"/>
              <w:jc w:val="center"/>
              <w:rPr>
                <w:ins w:id="2325" w:author="R4-1809516" w:date="2018-07-11T17:32:00Z"/>
                <w:rFonts w:cs="Arial"/>
                <w:szCs w:val="18"/>
              </w:rPr>
            </w:pPr>
            <w:ins w:id="2326" w:author="R4-1809516" w:date="2018-07-11T17:32:00Z">
              <w:r w:rsidRPr="00F54DAB">
                <w:rPr>
                  <w:rFonts w:cs="Arial"/>
                  <w:szCs w:val="18"/>
                </w:rPr>
                <w:t>n/a</w:t>
              </w:r>
            </w:ins>
          </w:p>
        </w:tc>
      </w:tr>
      <w:tr w:rsidR="00BC456D" w14:paraId="3EB3432D" w14:textId="77777777" w:rsidTr="00BC456D">
        <w:trPr>
          <w:jc w:val="center"/>
          <w:ins w:id="2327"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2EB391D8" w14:textId="7E24DFE6" w:rsidR="00BC456D" w:rsidRPr="006121C9" w:rsidRDefault="00BC456D" w:rsidP="00BC456D">
            <w:pPr>
              <w:pStyle w:val="TAL"/>
              <w:rPr>
                <w:ins w:id="2328" w:author="R4-1809516" w:date="2018-07-11T17:32:00Z"/>
                <w:rFonts w:cs="Arial"/>
                <w:szCs w:val="18"/>
              </w:rPr>
            </w:pPr>
            <w:ins w:id="2329" w:author="R4-1809516" w:date="2018-07-11T17:32:00Z">
              <w:r w:rsidRPr="00430189">
                <w:rPr>
                  <w:rFonts w:eastAsia="SimSun"/>
                </w:rPr>
                <w:t>D</w:t>
              </w:r>
              <w:r>
                <w:rPr>
                  <w:rFonts w:eastAsia="SimSun"/>
                </w:rPr>
                <w:t>11</w:t>
              </w:r>
              <w:r w:rsidRPr="00430189">
                <w:rPr>
                  <w:rFonts w:eastAsia="SimSun"/>
                </w:rPr>
                <w:t>.1</w:t>
              </w:r>
            </w:ins>
          </w:p>
        </w:tc>
        <w:tc>
          <w:tcPr>
            <w:tcW w:w="0" w:type="auto"/>
            <w:tcBorders>
              <w:top w:val="single" w:sz="4" w:space="0" w:color="auto"/>
              <w:left w:val="single" w:sz="4" w:space="0" w:color="auto"/>
              <w:bottom w:val="single" w:sz="4" w:space="0" w:color="auto"/>
              <w:right w:val="single" w:sz="4" w:space="0" w:color="auto"/>
            </w:tcBorders>
          </w:tcPr>
          <w:p w14:paraId="39EEDD11" w14:textId="67AE707D" w:rsidR="00BC456D" w:rsidRPr="006121C9" w:rsidRDefault="00BC456D" w:rsidP="00BC456D">
            <w:pPr>
              <w:pStyle w:val="TAL"/>
              <w:rPr>
                <w:ins w:id="2330" w:author="R4-1809516" w:date="2018-07-11T17:32:00Z"/>
                <w:rFonts w:cs="Arial"/>
                <w:szCs w:val="18"/>
              </w:rPr>
            </w:pPr>
            <w:ins w:id="2331" w:author="R4-1809516" w:date="2018-07-11T17:32:00Z">
              <w:r w:rsidRPr="001C3D4F">
                <w:rPr>
                  <w:rFonts w:cs="Arial"/>
                  <w:i/>
                  <w:szCs w:val="18"/>
                </w:rPr>
                <w:t>OTA coverage range</w:t>
              </w:r>
            </w:ins>
          </w:p>
        </w:tc>
        <w:tc>
          <w:tcPr>
            <w:tcW w:w="0" w:type="auto"/>
            <w:tcBorders>
              <w:top w:val="single" w:sz="4" w:space="0" w:color="auto"/>
              <w:left w:val="single" w:sz="4" w:space="0" w:color="auto"/>
              <w:bottom w:val="single" w:sz="4" w:space="0" w:color="auto"/>
              <w:right w:val="single" w:sz="4" w:space="0" w:color="auto"/>
            </w:tcBorders>
          </w:tcPr>
          <w:p w14:paraId="2A1E6804" w14:textId="77777777" w:rsidR="00BC456D" w:rsidRPr="002E3AFC" w:rsidRDefault="00BC456D" w:rsidP="00BC456D">
            <w:pPr>
              <w:rPr>
                <w:ins w:id="2332" w:author="R4-1809516" w:date="2018-07-11T17:32:00Z"/>
                <w:rFonts w:ascii="Arial" w:hAnsi="Arial" w:cs="Arial"/>
                <w:sz w:val="18"/>
                <w:szCs w:val="18"/>
              </w:rPr>
            </w:pPr>
            <w:ins w:id="2333" w:author="R4-1809516" w:date="2018-07-11T17:32:00Z">
              <w:r w:rsidRPr="002E3AFC">
                <w:rPr>
                  <w:rFonts w:ascii="Arial" w:hAnsi="Arial" w:cs="Arial"/>
                  <w:sz w:val="18"/>
                  <w:szCs w:val="18"/>
                </w:rPr>
                <w:t xml:space="preserve">Declared as </w:t>
              </w:r>
              <w:r>
                <w:rPr>
                  <w:rFonts w:ascii="Arial" w:hAnsi="Arial" w:cs="Arial"/>
                  <w:sz w:val="18"/>
                  <w:szCs w:val="18"/>
                </w:rPr>
                <w:t xml:space="preserve">a single </w:t>
              </w:r>
              <w:r w:rsidRPr="002E3AFC">
                <w:rPr>
                  <w:rFonts w:ascii="Arial" w:hAnsi="Arial" w:cs="Arial"/>
                  <w:sz w:val="18"/>
                  <w:szCs w:val="18"/>
                </w:rPr>
                <w:t>range of directions within which selected TX OTA requirements are intended to be met.</w:t>
              </w:r>
            </w:ins>
          </w:p>
          <w:p w14:paraId="1BA3A799" w14:textId="6B893DEA" w:rsidR="00BC456D" w:rsidRPr="002100CB" w:rsidRDefault="00BC456D" w:rsidP="00BC456D">
            <w:pPr>
              <w:pStyle w:val="TAN"/>
              <w:rPr>
                <w:ins w:id="2334" w:author="R4-1809516" w:date="2018-07-11T17:32:00Z"/>
              </w:rPr>
            </w:pPr>
            <w:ins w:id="2335" w:author="R4-1809516" w:date="2018-07-11T17:32:00Z">
              <w:r w:rsidRPr="001C3D4F">
                <w:t>NOTE</w:t>
              </w:r>
              <w:r>
                <w:t xml:space="preserve"> 7</w:t>
              </w:r>
              <w:r w:rsidRPr="001C3D4F">
                <w:t>:</w:t>
              </w:r>
              <w:r w:rsidRPr="001C3D4F">
                <w:rPr>
                  <w:lang w:eastAsia="zh-CN"/>
                </w:rPr>
                <w:t xml:space="preserve"> </w:t>
              </w:r>
              <w:r w:rsidRPr="001C3D4F">
                <w:rPr>
                  <w:lang w:eastAsia="zh-CN"/>
                </w:rPr>
                <w:tab/>
              </w:r>
              <w:r w:rsidRPr="001C3D4F">
                <w:rPr>
                  <w:i/>
                </w:rPr>
                <w:t>OTA coverage range</w:t>
              </w:r>
              <w:r w:rsidRPr="001C3D4F">
                <w:t xml:space="preserve"> is used for conformance testing of such </w:t>
              </w:r>
              <w:r w:rsidRPr="002E3AFC">
                <w:t xml:space="preserve">TX </w:t>
              </w:r>
              <w:r w:rsidRPr="001C3D4F">
                <w:t>OTA requirements as occupied bandwidth, frequency error, TAE or EVM.</w:t>
              </w:r>
            </w:ins>
          </w:p>
        </w:tc>
        <w:tc>
          <w:tcPr>
            <w:tcW w:w="0" w:type="auto"/>
            <w:tcBorders>
              <w:top w:val="single" w:sz="4" w:space="0" w:color="auto"/>
              <w:left w:val="single" w:sz="4" w:space="0" w:color="auto"/>
              <w:bottom w:val="single" w:sz="4" w:space="0" w:color="auto"/>
              <w:right w:val="single" w:sz="4" w:space="0" w:color="auto"/>
            </w:tcBorders>
          </w:tcPr>
          <w:p w14:paraId="70616AED" w14:textId="0B191965" w:rsidR="00BC456D" w:rsidRPr="00C211F2" w:rsidRDefault="00BC456D" w:rsidP="00BC456D">
            <w:pPr>
              <w:pStyle w:val="TAL"/>
              <w:jc w:val="center"/>
              <w:rPr>
                <w:ins w:id="2336" w:author="R4-1809516" w:date="2018-07-11T17:32:00Z"/>
                <w:rFonts w:cs="Arial"/>
                <w:szCs w:val="18"/>
              </w:rPr>
            </w:pPr>
            <w:ins w:id="2337" w:author="R4-1809516" w:date="2018-07-11T17:32:00Z">
              <w:r w:rsidRPr="0015261C">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644FF7D6" w14:textId="5CEFF402" w:rsidR="00BC456D" w:rsidRPr="0070160E" w:rsidRDefault="00BC456D" w:rsidP="00BC456D">
            <w:pPr>
              <w:pStyle w:val="TAL"/>
              <w:jc w:val="center"/>
              <w:rPr>
                <w:ins w:id="2338" w:author="R4-1809516" w:date="2018-07-11T17:32:00Z"/>
                <w:rFonts w:cs="Arial"/>
                <w:szCs w:val="18"/>
              </w:rPr>
            </w:pPr>
            <w:ins w:id="2339" w:author="R4-1809516" w:date="2018-07-11T17:32:00Z">
              <w:r w:rsidRPr="0015261C">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6AE3C2C0" w14:textId="7C70D307" w:rsidR="00BC456D" w:rsidRPr="00F54DAB" w:rsidRDefault="00BC456D" w:rsidP="00BC456D">
            <w:pPr>
              <w:pStyle w:val="TAL"/>
              <w:jc w:val="center"/>
              <w:rPr>
                <w:ins w:id="2340" w:author="R4-1809516" w:date="2018-07-11T17:32:00Z"/>
                <w:rFonts w:cs="Arial"/>
                <w:szCs w:val="18"/>
              </w:rPr>
            </w:pPr>
            <w:ins w:id="2341" w:author="R4-1809516" w:date="2018-07-11T17:32:00Z">
              <w:r w:rsidRPr="0015261C">
                <w:rPr>
                  <w:rFonts w:cs="Arial"/>
                  <w:szCs w:val="18"/>
                </w:rPr>
                <w:t>x</w:t>
              </w:r>
            </w:ins>
          </w:p>
        </w:tc>
      </w:tr>
      <w:tr w:rsidR="00BC456D" w14:paraId="2E025B8C" w14:textId="77777777" w:rsidTr="00BC456D">
        <w:trPr>
          <w:jc w:val="center"/>
          <w:ins w:id="2342"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501DC1EC" w14:textId="2B7ECDE5" w:rsidR="00BC456D" w:rsidRPr="00430189" w:rsidRDefault="00BC456D" w:rsidP="00BC456D">
            <w:pPr>
              <w:pStyle w:val="TAL"/>
              <w:rPr>
                <w:ins w:id="2343" w:author="R4-1809516" w:date="2018-07-11T17:32:00Z"/>
                <w:rFonts w:eastAsia="SimSun"/>
              </w:rPr>
            </w:pPr>
            <w:ins w:id="2344" w:author="R4-1809516" w:date="2018-07-11T17:32:00Z">
              <w:r w:rsidRPr="00430189">
                <w:rPr>
                  <w:rFonts w:eastAsia="SimSun"/>
                </w:rPr>
                <w:t>D</w:t>
              </w:r>
              <w:r>
                <w:rPr>
                  <w:rFonts w:eastAsia="SimSun"/>
                </w:rPr>
                <w:t>11</w:t>
              </w:r>
              <w:r w:rsidRPr="00430189">
                <w:rPr>
                  <w:rFonts w:eastAsia="SimSun"/>
                </w:rPr>
                <w:t>.2</w:t>
              </w:r>
            </w:ins>
          </w:p>
        </w:tc>
        <w:tc>
          <w:tcPr>
            <w:tcW w:w="0" w:type="auto"/>
            <w:tcBorders>
              <w:top w:val="single" w:sz="4" w:space="0" w:color="auto"/>
              <w:left w:val="single" w:sz="4" w:space="0" w:color="auto"/>
              <w:bottom w:val="single" w:sz="4" w:space="0" w:color="auto"/>
              <w:right w:val="single" w:sz="4" w:space="0" w:color="auto"/>
            </w:tcBorders>
          </w:tcPr>
          <w:p w14:paraId="20A55FAA" w14:textId="3AADA155" w:rsidR="00BC456D" w:rsidRPr="001C3D4F" w:rsidRDefault="00BC456D" w:rsidP="00BC456D">
            <w:pPr>
              <w:pStyle w:val="TAL"/>
              <w:rPr>
                <w:ins w:id="2345" w:author="R4-1809516" w:date="2018-07-11T17:32:00Z"/>
                <w:rFonts w:cs="Arial"/>
                <w:i/>
                <w:szCs w:val="18"/>
              </w:rPr>
            </w:pPr>
            <w:ins w:id="2346" w:author="R4-1809516" w:date="2018-07-11T17:32:00Z">
              <w:r w:rsidRPr="00272C14">
                <w:rPr>
                  <w:rFonts w:eastAsia="SimSun" w:cs="Arial"/>
                  <w:i/>
                  <w:szCs w:val="18"/>
                </w:rPr>
                <w:t>OTA coverage range</w:t>
              </w:r>
              <w:r w:rsidRPr="00272C14">
                <w:rPr>
                  <w:rFonts w:eastAsia="SimSun" w:cs="Arial"/>
                  <w:szCs w:val="18"/>
                </w:rPr>
                <w:t xml:space="preserve"> reference direction</w:t>
              </w:r>
            </w:ins>
          </w:p>
        </w:tc>
        <w:tc>
          <w:tcPr>
            <w:tcW w:w="0" w:type="auto"/>
            <w:tcBorders>
              <w:top w:val="single" w:sz="4" w:space="0" w:color="auto"/>
              <w:left w:val="single" w:sz="4" w:space="0" w:color="auto"/>
              <w:bottom w:val="single" w:sz="4" w:space="0" w:color="auto"/>
              <w:right w:val="single" w:sz="4" w:space="0" w:color="auto"/>
            </w:tcBorders>
          </w:tcPr>
          <w:p w14:paraId="32131D3C" w14:textId="77777777" w:rsidR="00BC456D" w:rsidRPr="00272C14" w:rsidRDefault="00BC456D" w:rsidP="00BC456D">
            <w:pPr>
              <w:keepNext/>
              <w:keepLines/>
              <w:rPr>
                <w:ins w:id="2347" w:author="R4-1809516" w:date="2018-07-11T17:32:00Z"/>
                <w:rFonts w:ascii="Arial" w:eastAsia="SimSun" w:hAnsi="Arial" w:cs="Arial"/>
                <w:sz w:val="18"/>
                <w:szCs w:val="18"/>
              </w:rPr>
            </w:pPr>
            <w:ins w:id="2348" w:author="R4-1809516" w:date="2018-07-11T17:32:00Z">
              <w:r w:rsidRPr="00272C14">
                <w:rPr>
                  <w:rFonts w:ascii="Arial" w:eastAsia="SimSun" w:hAnsi="Arial" w:cs="Arial"/>
                  <w:sz w:val="18"/>
                  <w:szCs w:val="18"/>
                </w:rPr>
                <w:t xml:space="preserve">The direction describing the reference direction of the </w:t>
              </w:r>
              <w:r w:rsidRPr="00272C14">
                <w:rPr>
                  <w:rFonts w:ascii="Arial" w:eastAsia="SimSun" w:hAnsi="Arial" w:cs="Arial"/>
                  <w:i/>
                  <w:sz w:val="18"/>
                  <w:szCs w:val="18"/>
                </w:rPr>
                <w:t>OTA converge range</w:t>
              </w:r>
              <w:r w:rsidRPr="00272C14">
                <w:rPr>
                  <w:rFonts w:ascii="Arial" w:eastAsia="SimSun" w:hAnsi="Arial" w:cs="Arial"/>
                  <w:sz w:val="18"/>
                  <w:szCs w:val="18"/>
                </w:rPr>
                <w:t xml:space="preserve"> (D11.</w:t>
              </w:r>
              <w:r>
                <w:rPr>
                  <w:rFonts w:ascii="Arial" w:eastAsia="SimSun" w:hAnsi="Arial" w:cs="Arial"/>
                  <w:sz w:val="18"/>
                  <w:szCs w:val="18"/>
                </w:rPr>
                <w:t>1</w:t>
              </w:r>
              <w:r w:rsidRPr="00272C14">
                <w:rPr>
                  <w:rFonts w:ascii="Arial" w:eastAsia="SimSun" w:hAnsi="Arial" w:cs="Arial"/>
                  <w:sz w:val="18"/>
                  <w:szCs w:val="18"/>
                </w:rPr>
                <w:t xml:space="preserve">). </w:t>
              </w:r>
            </w:ins>
          </w:p>
          <w:p w14:paraId="0353C9F0" w14:textId="22555B18" w:rsidR="00BC456D" w:rsidRPr="002E3AFC" w:rsidRDefault="00BC456D" w:rsidP="009B1CC3">
            <w:pPr>
              <w:pStyle w:val="TAN"/>
              <w:rPr>
                <w:ins w:id="2349" w:author="R4-1809516" w:date="2018-07-11T17:32:00Z"/>
              </w:rPr>
            </w:pPr>
            <w:ins w:id="2350" w:author="R4-1809516" w:date="2018-07-11T17:32:00Z">
              <w:r w:rsidRPr="00272C14">
                <w:t xml:space="preserve">NOTE </w:t>
              </w:r>
              <w:r>
                <w:t>8</w:t>
              </w:r>
              <w:r w:rsidRPr="00272C14">
                <w:t>:</w:t>
              </w:r>
              <w:r w:rsidRPr="00272C14">
                <w:tab/>
                <w:t xml:space="preserve">The </w:t>
              </w:r>
              <w:r w:rsidRPr="00272C14">
                <w:rPr>
                  <w:i/>
                </w:rPr>
                <w:t>OTA coverage reference</w:t>
              </w:r>
              <w:r w:rsidRPr="00272C14">
                <w:t xml:space="preserve"> direction may be the same as the Reference beam direction pair (D9.7) but does not have to be.</w:t>
              </w:r>
            </w:ins>
          </w:p>
        </w:tc>
        <w:tc>
          <w:tcPr>
            <w:tcW w:w="0" w:type="auto"/>
            <w:tcBorders>
              <w:top w:val="single" w:sz="4" w:space="0" w:color="auto"/>
              <w:left w:val="single" w:sz="4" w:space="0" w:color="auto"/>
              <w:bottom w:val="single" w:sz="4" w:space="0" w:color="auto"/>
              <w:right w:val="single" w:sz="4" w:space="0" w:color="auto"/>
            </w:tcBorders>
          </w:tcPr>
          <w:p w14:paraId="4076B31C" w14:textId="3F946875" w:rsidR="00BC456D" w:rsidRPr="0015261C" w:rsidRDefault="00BC456D" w:rsidP="00BC456D">
            <w:pPr>
              <w:pStyle w:val="TAL"/>
              <w:jc w:val="center"/>
              <w:rPr>
                <w:ins w:id="2351" w:author="R4-1809516" w:date="2018-07-11T17:32:00Z"/>
                <w:rFonts w:cs="Arial"/>
                <w:szCs w:val="18"/>
              </w:rPr>
            </w:pPr>
            <w:ins w:id="2352" w:author="R4-1809516" w:date="2018-07-11T17:32:00Z">
              <w:r w:rsidRPr="0015261C">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24C2187C" w14:textId="3B7827F2" w:rsidR="00BC456D" w:rsidRPr="0015261C" w:rsidRDefault="00BC456D" w:rsidP="00BC456D">
            <w:pPr>
              <w:pStyle w:val="TAL"/>
              <w:jc w:val="center"/>
              <w:rPr>
                <w:ins w:id="2353" w:author="R4-1809516" w:date="2018-07-11T17:32:00Z"/>
                <w:rFonts w:cs="Arial"/>
                <w:szCs w:val="18"/>
              </w:rPr>
            </w:pPr>
            <w:ins w:id="2354" w:author="R4-1809516" w:date="2018-07-11T17:32:00Z">
              <w:r w:rsidRPr="0015261C">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45321953" w14:textId="0BA147C8" w:rsidR="00BC456D" w:rsidRPr="0015261C" w:rsidRDefault="00BC456D" w:rsidP="00BC456D">
            <w:pPr>
              <w:pStyle w:val="TAL"/>
              <w:jc w:val="center"/>
              <w:rPr>
                <w:ins w:id="2355" w:author="R4-1809516" w:date="2018-07-11T17:32:00Z"/>
                <w:rFonts w:cs="Arial"/>
                <w:szCs w:val="18"/>
              </w:rPr>
            </w:pPr>
            <w:ins w:id="2356" w:author="R4-1809516" w:date="2018-07-11T17:32:00Z">
              <w:r w:rsidRPr="0015261C">
                <w:rPr>
                  <w:rFonts w:cs="Arial"/>
                  <w:szCs w:val="18"/>
                </w:rPr>
                <w:t>x</w:t>
              </w:r>
            </w:ins>
          </w:p>
        </w:tc>
      </w:tr>
      <w:tr w:rsidR="00BC456D" w14:paraId="179C8DEF" w14:textId="77777777" w:rsidTr="00BC456D">
        <w:trPr>
          <w:jc w:val="center"/>
          <w:ins w:id="2357"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109F3C72" w14:textId="6BFDBBCD" w:rsidR="00BC456D" w:rsidRPr="00430189" w:rsidRDefault="00BC456D" w:rsidP="00BC456D">
            <w:pPr>
              <w:pStyle w:val="TAL"/>
              <w:rPr>
                <w:ins w:id="2358" w:author="R4-1809516" w:date="2018-07-11T17:32:00Z"/>
                <w:rFonts w:eastAsia="SimSun"/>
              </w:rPr>
            </w:pPr>
            <w:ins w:id="2359" w:author="R4-1809516" w:date="2018-07-11T17:32:00Z">
              <w:r w:rsidRPr="00430189">
                <w:rPr>
                  <w:rFonts w:eastAsia="SimSun"/>
                </w:rPr>
                <w:lastRenderedPageBreak/>
                <w:t>D</w:t>
              </w:r>
              <w:r>
                <w:rPr>
                  <w:rFonts w:eastAsia="SimSun"/>
                </w:rPr>
                <w:t>11</w:t>
              </w:r>
              <w:r w:rsidRPr="00430189">
                <w:rPr>
                  <w:rFonts w:eastAsia="SimSun"/>
                </w:rPr>
                <w:t>.3</w:t>
              </w:r>
            </w:ins>
          </w:p>
        </w:tc>
        <w:tc>
          <w:tcPr>
            <w:tcW w:w="0" w:type="auto"/>
            <w:tcBorders>
              <w:top w:val="single" w:sz="4" w:space="0" w:color="auto"/>
              <w:left w:val="single" w:sz="4" w:space="0" w:color="auto"/>
              <w:bottom w:val="single" w:sz="4" w:space="0" w:color="auto"/>
              <w:right w:val="single" w:sz="4" w:space="0" w:color="auto"/>
            </w:tcBorders>
          </w:tcPr>
          <w:p w14:paraId="47DE89CD" w14:textId="001A873C" w:rsidR="00BC456D" w:rsidRPr="00272C14" w:rsidRDefault="00BC456D" w:rsidP="00BC456D">
            <w:pPr>
              <w:pStyle w:val="TAL"/>
              <w:rPr>
                <w:ins w:id="2360" w:author="R4-1809516" w:date="2018-07-11T17:32:00Z"/>
                <w:rFonts w:eastAsia="SimSun" w:cs="Arial"/>
                <w:i/>
                <w:szCs w:val="18"/>
              </w:rPr>
            </w:pPr>
            <w:ins w:id="2361" w:author="R4-1809516" w:date="2018-07-11T17:32:00Z">
              <w:r w:rsidRPr="001C3D4F">
                <w:rPr>
                  <w:rFonts w:cs="Arial"/>
                  <w:i/>
                  <w:szCs w:val="18"/>
                </w:rPr>
                <w:t>OTA coverage range</w:t>
              </w:r>
              <w:r w:rsidRPr="00272C14">
                <w:t xml:space="preserve"> </w:t>
              </w:r>
              <w:r w:rsidRPr="00272C14">
                <w:rPr>
                  <w:rFonts w:cs="Arial"/>
                  <w:i/>
                  <w:szCs w:val="18"/>
                </w:rPr>
                <w:t>maximum directions</w:t>
              </w:r>
            </w:ins>
          </w:p>
        </w:tc>
        <w:tc>
          <w:tcPr>
            <w:tcW w:w="0" w:type="auto"/>
            <w:tcBorders>
              <w:top w:val="single" w:sz="4" w:space="0" w:color="auto"/>
              <w:left w:val="single" w:sz="4" w:space="0" w:color="auto"/>
              <w:bottom w:val="single" w:sz="4" w:space="0" w:color="auto"/>
              <w:right w:val="single" w:sz="4" w:space="0" w:color="auto"/>
            </w:tcBorders>
          </w:tcPr>
          <w:p w14:paraId="14C2C1AC" w14:textId="77777777" w:rsidR="00BC456D" w:rsidRPr="00272C14" w:rsidRDefault="00BC456D" w:rsidP="00BC456D">
            <w:pPr>
              <w:keepNext/>
              <w:keepLines/>
              <w:rPr>
                <w:ins w:id="2362" w:author="R4-1809516" w:date="2018-07-11T17:32:00Z"/>
                <w:rFonts w:ascii="Arial" w:hAnsi="Arial" w:cs="Arial"/>
                <w:sz w:val="18"/>
                <w:szCs w:val="18"/>
              </w:rPr>
            </w:pPr>
            <w:ins w:id="2363" w:author="R4-1809516" w:date="2018-07-11T17:32:00Z">
              <w:r w:rsidRPr="00272C14">
                <w:rPr>
                  <w:rFonts w:ascii="Arial" w:hAnsi="Arial" w:cs="Arial"/>
                  <w:sz w:val="18"/>
                  <w:szCs w:val="18"/>
                </w:rPr>
                <w:t>The directions corresponding to the following points:</w:t>
              </w:r>
            </w:ins>
          </w:p>
          <w:p w14:paraId="0E8C91CB" w14:textId="77777777" w:rsidR="00BC456D" w:rsidRDefault="00BC456D" w:rsidP="00BC456D">
            <w:pPr>
              <w:pStyle w:val="TAL"/>
              <w:keepNext w:val="0"/>
              <w:keepLines w:val="0"/>
              <w:ind w:left="587" w:hanging="304"/>
              <w:rPr>
                <w:ins w:id="2364" w:author="R4-1809516" w:date="2018-07-11T17:32:00Z"/>
                <w:rFonts w:cs="Arial"/>
                <w:szCs w:val="18"/>
              </w:rPr>
            </w:pPr>
            <w:ins w:id="2365" w:author="R4-1809516" w:date="2018-07-11T17:32:00Z">
              <w:r>
                <w:t>1)</w:t>
              </w:r>
              <w:r w:rsidRPr="00BA7B97">
                <w:t xml:space="preserve"> </w:t>
              </w:r>
              <w:r w:rsidRPr="00BA7B97">
                <w:tab/>
              </w:r>
              <w:r w:rsidRPr="00272C14">
                <w:rPr>
                  <w:rFonts w:cs="Arial"/>
                  <w:szCs w:val="18"/>
                </w:rPr>
                <w:t xml:space="preserve">The direction determined by the maximum φ value achievable inside the </w:t>
              </w:r>
              <w:r w:rsidRPr="00272C14">
                <w:rPr>
                  <w:rFonts w:cs="Arial"/>
                  <w:i/>
                  <w:szCs w:val="18"/>
                </w:rPr>
                <w:t>OTA coverage range</w:t>
              </w:r>
              <w:r w:rsidRPr="00272C14">
                <w:rPr>
                  <w:rFonts w:cs="Arial"/>
                  <w:szCs w:val="18"/>
                </w:rPr>
                <w:t xml:space="preserve">, while θ value being the closest possible to the </w:t>
              </w:r>
              <w:r w:rsidRPr="00272C14">
                <w:rPr>
                  <w:rFonts w:cs="Arial"/>
                  <w:i/>
                  <w:szCs w:val="18"/>
                </w:rPr>
                <w:t>OTA coverage range</w:t>
              </w:r>
              <w:r w:rsidRPr="00272C14">
                <w:rPr>
                  <w:rFonts w:cs="Arial"/>
                  <w:szCs w:val="18"/>
                </w:rPr>
                <w:t xml:space="preserve"> reference direction.</w:t>
              </w:r>
            </w:ins>
          </w:p>
          <w:p w14:paraId="41C1E455" w14:textId="77777777" w:rsidR="00BC456D" w:rsidRDefault="00BC456D" w:rsidP="00BC456D">
            <w:pPr>
              <w:pStyle w:val="TAL"/>
              <w:keepNext w:val="0"/>
              <w:keepLines w:val="0"/>
              <w:ind w:left="587" w:hanging="304"/>
              <w:rPr>
                <w:ins w:id="2366" w:author="R4-1809516" w:date="2018-07-11T17:32:00Z"/>
                <w:rFonts w:cs="Arial"/>
                <w:szCs w:val="18"/>
              </w:rPr>
            </w:pPr>
            <w:ins w:id="2367" w:author="R4-1809516" w:date="2018-07-11T17:32:00Z">
              <w:r w:rsidRPr="00272C14">
                <w:rPr>
                  <w:rFonts w:cs="Arial"/>
                  <w:szCs w:val="18"/>
                </w:rPr>
                <w:t>2)</w:t>
              </w:r>
              <w:r w:rsidRPr="00272C14">
                <w:rPr>
                  <w:rFonts w:cs="Arial"/>
                  <w:szCs w:val="18"/>
                </w:rPr>
                <w:tab/>
                <w:t xml:space="preserve">The direction determined by the minimum φ value achievable inside the </w:t>
              </w:r>
              <w:r w:rsidRPr="00272C14">
                <w:rPr>
                  <w:rFonts w:cs="Arial"/>
                  <w:i/>
                  <w:szCs w:val="18"/>
                </w:rPr>
                <w:t>OTA coverage range</w:t>
              </w:r>
              <w:r w:rsidRPr="00272C14">
                <w:rPr>
                  <w:rFonts w:cs="Arial"/>
                  <w:szCs w:val="18"/>
                </w:rPr>
                <w:t xml:space="preserve">, while θ value being the closest possible to the </w:t>
              </w:r>
              <w:r w:rsidRPr="00272C14">
                <w:rPr>
                  <w:rFonts w:cs="Arial"/>
                  <w:i/>
                  <w:szCs w:val="18"/>
                </w:rPr>
                <w:t>OTA coverage range</w:t>
              </w:r>
              <w:r w:rsidRPr="00272C14">
                <w:rPr>
                  <w:rFonts w:cs="Arial"/>
                  <w:szCs w:val="18"/>
                </w:rPr>
                <w:t xml:space="preserve"> reference direction.</w:t>
              </w:r>
            </w:ins>
          </w:p>
          <w:p w14:paraId="466156C5" w14:textId="77777777" w:rsidR="00BC456D" w:rsidRDefault="00BC456D" w:rsidP="00BC456D">
            <w:pPr>
              <w:pStyle w:val="TAL"/>
              <w:keepNext w:val="0"/>
              <w:keepLines w:val="0"/>
              <w:ind w:left="587" w:hanging="304"/>
              <w:rPr>
                <w:ins w:id="2368" w:author="R4-1809516" w:date="2018-07-11T17:32:00Z"/>
                <w:rFonts w:cs="Arial"/>
                <w:szCs w:val="18"/>
              </w:rPr>
            </w:pPr>
            <w:ins w:id="2369" w:author="R4-1809516" w:date="2018-07-11T17:32:00Z">
              <w:r w:rsidRPr="00272C14">
                <w:rPr>
                  <w:rFonts w:cs="Arial"/>
                  <w:szCs w:val="18"/>
                </w:rPr>
                <w:t>3)</w:t>
              </w:r>
              <w:r w:rsidRPr="00272C14">
                <w:rPr>
                  <w:rFonts w:cs="Arial"/>
                  <w:szCs w:val="18"/>
                </w:rPr>
                <w:tab/>
                <w:t xml:space="preserve">The direction determined by the maximum θ value achievable inside the </w:t>
              </w:r>
              <w:r w:rsidRPr="00272C14">
                <w:rPr>
                  <w:rFonts w:cs="Arial"/>
                  <w:i/>
                  <w:szCs w:val="18"/>
                </w:rPr>
                <w:t>OTA coverage range</w:t>
              </w:r>
              <w:r w:rsidRPr="00272C14">
                <w:rPr>
                  <w:rFonts w:cs="Arial"/>
                  <w:szCs w:val="18"/>
                </w:rPr>
                <w:t xml:space="preserve">, while φ value being the closest possible to the </w:t>
              </w:r>
              <w:r w:rsidRPr="00272C14">
                <w:rPr>
                  <w:rFonts w:cs="Arial"/>
                  <w:i/>
                  <w:szCs w:val="18"/>
                </w:rPr>
                <w:t>OTA coverage range</w:t>
              </w:r>
              <w:r w:rsidRPr="00272C14">
                <w:rPr>
                  <w:rFonts w:cs="Arial"/>
                  <w:szCs w:val="18"/>
                </w:rPr>
                <w:t xml:space="preserve"> reference direction.</w:t>
              </w:r>
            </w:ins>
          </w:p>
          <w:p w14:paraId="3F5953A4" w14:textId="1F4A90F8" w:rsidR="00BC456D" w:rsidRPr="00272C14" w:rsidRDefault="00BC456D" w:rsidP="009B1CC3">
            <w:pPr>
              <w:pStyle w:val="TAL"/>
              <w:keepNext w:val="0"/>
              <w:keepLines w:val="0"/>
              <w:ind w:left="587" w:hanging="304"/>
              <w:rPr>
                <w:ins w:id="2370" w:author="R4-1809516" w:date="2018-07-11T17:32:00Z"/>
                <w:rFonts w:eastAsia="SimSun" w:cs="Arial"/>
                <w:szCs w:val="18"/>
              </w:rPr>
            </w:pPr>
            <w:ins w:id="2371" w:author="R4-1809516" w:date="2018-07-11T17:32:00Z">
              <w:r w:rsidRPr="00272C14">
                <w:rPr>
                  <w:rFonts w:cs="Arial"/>
                  <w:szCs w:val="18"/>
                </w:rPr>
                <w:t>4)</w:t>
              </w:r>
              <w:r w:rsidRPr="00272C14">
                <w:rPr>
                  <w:rFonts w:cs="Arial"/>
                  <w:szCs w:val="18"/>
                </w:rPr>
                <w:tab/>
                <w:t xml:space="preserve">The direction determined by the minimum θ value achievable inside the </w:t>
              </w:r>
              <w:r w:rsidRPr="009B1CC3">
                <w:rPr>
                  <w:rFonts w:cs="Arial"/>
                  <w:szCs w:val="18"/>
                </w:rPr>
                <w:t>OTA coverage range</w:t>
              </w:r>
              <w:r w:rsidRPr="00272C14">
                <w:rPr>
                  <w:rFonts w:cs="Arial"/>
                  <w:szCs w:val="18"/>
                </w:rPr>
                <w:t xml:space="preserve">, while φ value being the closest possible to the </w:t>
              </w:r>
              <w:r w:rsidRPr="009B1CC3">
                <w:rPr>
                  <w:rFonts w:cs="Arial"/>
                  <w:szCs w:val="18"/>
                </w:rPr>
                <w:t>OTA coverage range</w:t>
              </w:r>
              <w:r w:rsidRPr="00272C14">
                <w:rPr>
                  <w:rFonts w:cs="Arial"/>
                  <w:szCs w:val="18"/>
                </w:rPr>
                <w:t xml:space="preserve"> reference direction.</w:t>
              </w:r>
            </w:ins>
          </w:p>
        </w:tc>
        <w:tc>
          <w:tcPr>
            <w:tcW w:w="0" w:type="auto"/>
            <w:tcBorders>
              <w:top w:val="single" w:sz="4" w:space="0" w:color="auto"/>
              <w:left w:val="single" w:sz="4" w:space="0" w:color="auto"/>
              <w:bottom w:val="single" w:sz="4" w:space="0" w:color="auto"/>
              <w:right w:val="single" w:sz="4" w:space="0" w:color="auto"/>
            </w:tcBorders>
          </w:tcPr>
          <w:p w14:paraId="60EA9012" w14:textId="0AA845ED" w:rsidR="00BC456D" w:rsidRPr="0015261C" w:rsidRDefault="00BC456D" w:rsidP="00BC456D">
            <w:pPr>
              <w:pStyle w:val="TAL"/>
              <w:jc w:val="center"/>
              <w:rPr>
                <w:ins w:id="2372" w:author="R4-1809516" w:date="2018-07-11T17:32:00Z"/>
                <w:rFonts w:cs="Arial"/>
                <w:szCs w:val="18"/>
              </w:rPr>
            </w:pPr>
            <w:ins w:id="2373" w:author="R4-1809516" w:date="2018-07-11T17:32:00Z">
              <w:r w:rsidRPr="0015261C">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21A5E60C" w14:textId="748F41AD" w:rsidR="00BC456D" w:rsidRPr="0015261C" w:rsidRDefault="00BC456D" w:rsidP="00BC456D">
            <w:pPr>
              <w:pStyle w:val="TAL"/>
              <w:jc w:val="center"/>
              <w:rPr>
                <w:ins w:id="2374" w:author="R4-1809516" w:date="2018-07-11T17:32:00Z"/>
                <w:rFonts w:cs="Arial"/>
                <w:szCs w:val="18"/>
              </w:rPr>
            </w:pPr>
            <w:ins w:id="2375" w:author="R4-1809516" w:date="2018-07-11T17:32:00Z">
              <w:r w:rsidRPr="0015261C">
                <w:rPr>
                  <w:rFonts w:cs="Arial"/>
                  <w:szCs w:val="18"/>
                </w:rPr>
                <w:t>x</w:t>
              </w:r>
            </w:ins>
          </w:p>
        </w:tc>
        <w:tc>
          <w:tcPr>
            <w:tcW w:w="0" w:type="auto"/>
            <w:tcBorders>
              <w:top w:val="single" w:sz="4" w:space="0" w:color="auto"/>
              <w:left w:val="single" w:sz="4" w:space="0" w:color="auto"/>
              <w:bottom w:val="single" w:sz="4" w:space="0" w:color="auto"/>
              <w:right w:val="single" w:sz="4" w:space="0" w:color="auto"/>
            </w:tcBorders>
          </w:tcPr>
          <w:p w14:paraId="74771639" w14:textId="36D78CF9" w:rsidR="00BC456D" w:rsidRPr="0015261C" w:rsidRDefault="00BC456D" w:rsidP="00BC456D">
            <w:pPr>
              <w:pStyle w:val="TAL"/>
              <w:jc w:val="center"/>
              <w:rPr>
                <w:ins w:id="2376" w:author="R4-1809516" w:date="2018-07-11T17:32:00Z"/>
                <w:rFonts w:cs="Arial"/>
                <w:szCs w:val="18"/>
              </w:rPr>
            </w:pPr>
            <w:ins w:id="2377" w:author="R4-1809516" w:date="2018-07-11T17:32:00Z">
              <w:r w:rsidRPr="0015261C">
                <w:rPr>
                  <w:rFonts w:cs="Arial"/>
                  <w:szCs w:val="18"/>
                </w:rPr>
                <w:t>x</w:t>
              </w:r>
            </w:ins>
          </w:p>
        </w:tc>
      </w:tr>
      <w:tr w:rsidR="00BC456D" w14:paraId="32834EE9" w14:textId="77777777" w:rsidTr="00BC456D">
        <w:trPr>
          <w:jc w:val="center"/>
          <w:ins w:id="2378"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5E455BC8" w14:textId="72771AA1" w:rsidR="00BC456D" w:rsidRPr="00430189" w:rsidRDefault="00BC456D" w:rsidP="00BC456D">
            <w:pPr>
              <w:pStyle w:val="TAL"/>
              <w:rPr>
                <w:ins w:id="2379" w:author="R4-1809516" w:date="2018-07-11T17:32:00Z"/>
                <w:rFonts w:eastAsia="SimSun"/>
              </w:rPr>
            </w:pPr>
            <w:ins w:id="2380" w:author="R4-1809516" w:date="2018-07-11T17:32:00Z">
              <w:r w:rsidRPr="00430189">
                <w:rPr>
                  <w:rFonts w:eastAsia="SimSun"/>
                </w:rPr>
                <w:t>D</w:t>
              </w:r>
              <w:r>
                <w:rPr>
                  <w:rFonts w:eastAsia="SimSun"/>
                </w:rPr>
                <w:t>11</w:t>
              </w:r>
              <w:r w:rsidRPr="00430189">
                <w:rPr>
                  <w:rFonts w:eastAsia="SimSun"/>
                </w:rPr>
                <w:t>.</w:t>
              </w:r>
              <w:r>
                <w:rPr>
                  <w:rFonts w:eastAsia="SimSun"/>
                </w:rPr>
                <w:t>4</w:t>
              </w:r>
            </w:ins>
          </w:p>
        </w:tc>
        <w:tc>
          <w:tcPr>
            <w:tcW w:w="0" w:type="auto"/>
            <w:tcBorders>
              <w:top w:val="single" w:sz="4" w:space="0" w:color="auto"/>
              <w:left w:val="single" w:sz="4" w:space="0" w:color="auto"/>
              <w:bottom w:val="single" w:sz="4" w:space="0" w:color="auto"/>
              <w:right w:val="single" w:sz="4" w:space="0" w:color="auto"/>
            </w:tcBorders>
          </w:tcPr>
          <w:p w14:paraId="25DEEA90" w14:textId="5E459875" w:rsidR="00BC456D" w:rsidRPr="001C3D4F" w:rsidRDefault="00BC456D" w:rsidP="00BC456D">
            <w:pPr>
              <w:pStyle w:val="TAL"/>
              <w:rPr>
                <w:ins w:id="2381" w:author="R4-1809516" w:date="2018-07-11T17:32:00Z"/>
                <w:rFonts w:cs="Arial"/>
                <w:i/>
                <w:szCs w:val="18"/>
              </w:rPr>
            </w:pPr>
            <w:ins w:id="2382" w:author="R4-1809516" w:date="2018-07-11T17:32:00Z">
              <w:r w:rsidRPr="00540E0D">
                <w:rPr>
                  <w:rFonts w:cs="Arial"/>
                  <w:szCs w:val="18"/>
                </w:rPr>
                <w:t>The rated carrier OTA BS power, P</w:t>
              </w:r>
              <w:r w:rsidRPr="00540E0D">
                <w:rPr>
                  <w:rFonts w:cs="Arial"/>
                  <w:szCs w:val="18"/>
                  <w:vertAlign w:val="subscript"/>
                </w:rPr>
                <w:t>max,c,TRP</w:t>
              </w:r>
            </w:ins>
          </w:p>
        </w:tc>
        <w:tc>
          <w:tcPr>
            <w:tcW w:w="0" w:type="auto"/>
            <w:tcBorders>
              <w:top w:val="single" w:sz="4" w:space="0" w:color="auto"/>
              <w:left w:val="single" w:sz="4" w:space="0" w:color="auto"/>
              <w:bottom w:val="single" w:sz="4" w:space="0" w:color="auto"/>
              <w:right w:val="single" w:sz="4" w:space="0" w:color="auto"/>
            </w:tcBorders>
          </w:tcPr>
          <w:p w14:paraId="73D96728" w14:textId="2EF6B804" w:rsidR="00BC456D" w:rsidRPr="00272C14" w:rsidRDefault="00BC456D" w:rsidP="00BC456D">
            <w:pPr>
              <w:pStyle w:val="TAL"/>
              <w:rPr>
                <w:ins w:id="2383" w:author="R4-1809516" w:date="2018-07-11T17:32:00Z"/>
              </w:rPr>
            </w:pPr>
            <w:ins w:id="2384" w:author="R4-1809516" w:date="2018-07-11T17:32:00Z">
              <w:r w:rsidRPr="00540E0D">
                <w:t>P</w:t>
              </w:r>
              <w:r w:rsidRPr="00540E0D">
                <w:rPr>
                  <w:vertAlign w:val="subscript"/>
                </w:rPr>
                <w:t>max,c,TRP</w:t>
              </w:r>
              <w:r w:rsidRPr="00540E0D">
                <w:t xml:space="preserve"> is declared as TRP OTA power per carrier, declared per supported operating band</w:t>
              </w:r>
              <w:r>
                <w:t>.</w:t>
              </w:r>
            </w:ins>
          </w:p>
        </w:tc>
        <w:tc>
          <w:tcPr>
            <w:tcW w:w="0" w:type="auto"/>
            <w:tcBorders>
              <w:top w:val="single" w:sz="4" w:space="0" w:color="auto"/>
              <w:left w:val="single" w:sz="4" w:space="0" w:color="auto"/>
              <w:bottom w:val="single" w:sz="4" w:space="0" w:color="auto"/>
              <w:right w:val="single" w:sz="4" w:space="0" w:color="auto"/>
            </w:tcBorders>
          </w:tcPr>
          <w:p w14:paraId="7657695B" w14:textId="49FE406D" w:rsidR="00BC456D" w:rsidRPr="0015261C" w:rsidRDefault="00BC456D" w:rsidP="00BC456D">
            <w:pPr>
              <w:pStyle w:val="TAL"/>
              <w:jc w:val="center"/>
              <w:rPr>
                <w:ins w:id="2385" w:author="R4-1809516" w:date="2018-07-11T17:32:00Z"/>
                <w:rFonts w:cs="Arial"/>
                <w:szCs w:val="18"/>
              </w:rPr>
            </w:pPr>
            <w:ins w:id="2386" w:author="R4-1809516" w:date="2018-07-11T17:32:00Z">
              <w:r w:rsidRPr="000B7F96">
                <w:rPr>
                  <w:rFonts w:cs="Arial"/>
                  <w:szCs w:val="18"/>
                  <w:lang w:eastAsia="zh-CN"/>
                </w:rPr>
                <w:t>n/a</w:t>
              </w:r>
            </w:ins>
          </w:p>
        </w:tc>
        <w:tc>
          <w:tcPr>
            <w:tcW w:w="0" w:type="auto"/>
            <w:tcBorders>
              <w:top w:val="single" w:sz="4" w:space="0" w:color="auto"/>
              <w:left w:val="single" w:sz="4" w:space="0" w:color="auto"/>
              <w:bottom w:val="single" w:sz="4" w:space="0" w:color="auto"/>
              <w:right w:val="single" w:sz="4" w:space="0" w:color="auto"/>
            </w:tcBorders>
          </w:tcPr>
          <w:p w14:paraId="1271C3C5" w14:textId="39FA80AC" w:rsidR="00BC456D" w:rsidRPr="0015261C" w:rsidRDefault="00BC456D" w:rsidP="00BC456D">
            <w:pPr>
              <w:pStyle w:val="TAL"/>
              <w:jc w:val="center"/>
              <w:rPr>
                <w:ins w:id="2387" w:author="R4-1809516" w:date="2018-07-11T17:32:00Z"/>
                <w:rFonts w:cs="Arial"/>
                <w:szCs w:val="18"/>
              </w:rPr>
            </w:pPr>
            <w:ins w:id="2388" w:author="R4-1809516" w:date="2018-07-11T17:32:00Z">
              <w:r>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31700BD9" w14:textId="5A270F9D" w:rsidR="00BC456D" w:rsidRPr="0015261C" w:rsidRDefault="00BC456D" w:rsidP="00BC456D">
            <w:pPr>
              <w:pStyle w:val="TAL"/>
              <w:jc w:val="center"/>
              <w:rPr>
                <w:ins w:id="2389" w:author="R4-1809516" w:date="2018-07-11T17:32:00Z"/>
                <w:rFonts w:cs="Arial"/>
                <w:szCs w:val="18"/>
              </w:rPr>
            </w:pPr>
            <w:ins w:id="2390" w:author="R4-1809516" w:date="2018-07-11T17:32:00Z">
              <w:r>
                <w:rPr>
                  <w:rFonts w:cs="Arial"/>
                  <w:szCs w:val="18"/>
                  <w:lang w:eastAsia="zh-CN"/>
                </w:rPr>
                <w:t>x</w:t>
              </w:r>
            </w:ins>
          </w:p>
        </w:tc>
      </w:tr>
      <w:tr w:rsidR="00BC456D" w14:paraId="133A7E2C" w14:textId="77777777" w:rsidTr="00BC456D">
        <w:trPr>
          <w:jc w:val="center"/>
          <w:ins w:id="2391"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63F7CF5C" w14:textId="460721A5" w:rsidR="00BC456D" w:rsidRPr="00430189" w:rsidRDefault="00BC456D" w:rsidP="00BC456D">
            <w:pPr>
              <w:pStyle w:val="TAL"/>
              <w:rPr>
                <w:ins w:id="2392" w:author="R4-1809516" w:date="2018-07-11T17:32:00Z"/>
                <w:rFonts w:eastAsia="SimSun"/>
              </w:rPr>
            </w:pPr>
            <w:ins w:id="2393" w:author="R4-1809516" w:date="2018-07-11T17:32:00Z">
              <w:r>
                <w:rPr>
                  <w:rFonts w:eastAsia="SimSun"/>
                </w:rPr>
                <w:t>D11.5</w:t>
              </w:r>
            </w:ins>
          </w:p>
        </w:tc>
        <w:tc>
          <w:tcPr>
            <w:tcW w:w="0" w:type="auto"/>
            <w:tcBorders>
              <w:top w:val="single" w:sz="4" w:space="0" w:color="auto"/>
              <w:left w:val="single" w:sz="4" w:space="0" w:color="auto"/>
              <w:bottom w:val="single" w:sz="4" w:space="0" w:color="auto"/>
              <w:right w:val="single" w:sz="4" w:space="0" w:color="auto"/>
            </w:tcBorders>
          </w:tcPr>
          <w:p w14:paraId="34DAF3C9" w14:textId="1AA2919B" w:rsidR="00BC456D" w:rsidRPr="00540E0D" w:rsidRDefault="00BC456D" w:rsidP="00BC456D">
            <w:pPr>
              <w:pStyle w:val="TAL"/>
              <w:rPr>
                <w:ins w:id="2394" w:author="R4-1809516" w:date="2018-07-11T17:32:00Z"/>
                <w:rFonts w:cs="Arial"/>
                <w:szCs w:val="18"/>
              </w:rPr>
            </w:pPr>
            <w:ins w:id="2395" w:author="R4-1809516" w:date="2018-07-11T17:32:00Z">
              <w:r>
                <w:rPr>
                  <w:rFonts w:cs="Arial"/>
                  <w:szCs w:val="18"/>
                </w:rPr>
                <w:t>Worst</w:t>
              </w:r>
              <w:r>
                <w:rPr>
                  <w:rFonts w:cs="Arial"/>
                  <w:szCs w:val="18"/>
                  <w:lang w:val="x-none"/>
                </w:rPr>
                <w:t>-</w:t>
              </w:r>
              <w:r w:rsidRPr="00C20872">
                <w:rPr>
                  <w:rFonts w:cs="Arial"/>
                  <w:szCs w:val="18"/>
                  <w:lang w:val="x-none"/>
                </w:rPr>
                <w:t>case side of the BS on which the co-location test antenna is placed</w:t>
              </w:r>
            </w:ins>
          </w:p>
        </w:tc>
        <w:tc>
          <w:tcPr>
            <w:tcW w:w="0" w:type="auto"/>
            <w:tcBorders>
              <w:top w:val="single" w:sz="4" w:space="0" w:color="auto"/>
              <w:left w:val="single" w:sz="4" w:space="0" w:color="auto"/>
              <w:bottom w:val="single" w:sz="4" w:space="0" w:color="auto"/>
              <w:right w:val="single" w:sz="4" w:space="0" w:color="auto"/>
            </w:tcBorders>
          </w:tcPr>
          <w:p w14:paraId="4EC7270F" w14:textId="69B8B8E7" w:rsidR="00BC456D" w:rsidRPr="00540E0D" w:rsidRDefault="00BC456D" w:rsidP="00BC456D">
            <w:pPr>
              <w:pStyle w:val="TAL"/>
              <w:rPr>
                <w:ins w:id="2396" w:author="R4-1809516" w:date="2018-07-11T17:32:00Z"/>
              </w:rPr>
            </w:pPr>
            <w:ins w:id="2397" w:author="R4-1809516" w:date="2018-07-11T17:32:00Z">
              <w:r>
                <w:rPr>
                  <w:lang w:val="x-none"/>
                </w:rPr>
                <w:t>D</w:t>
              </w:r>
              <w:r>
                <w:t>eclare the worst-</w:t>
              </w:r>
              <w:r w:rsidRPr="00C20872">
                <w:t>case s</w:t>
              </w:r>
              <w:r>
                <w:t xml:space="preserve">ide of the BS on which the </w:t>
              </w:r>
              <w:r w:rsidRPr="00C20872">
                <w:t>co-location test antenna is placed and test will be done only on the declared side</w:t>
              </w:r>
              <w:r>
                <w:t>.</w:t>
              </w:r>
            </w:ins>
          </w:p>
        </w:tc>
        <w:tc>
          <w:tcPr>
            <w:tcW w:w="0" w:type="auto"/>
            <w:tcBorders>
              <w:top w:val="single" w:sz="4" w:space="0" w:color="auto"/>
              <w:left w:val="single" w:sz="4" w:space="0" w:color="auto"/>
              <w:bottom w:val="single" w:sz="4" w:space="0" w:color="auto"/>
              <w:right w:val="single" w:sz="4" w:space="0" w:color="auto"/>
            </w:tcBorders>
          </w:tcPr>
          <w:p w14:paraId="49323766" w14:textId="6E9A6EB3" w:rsidR="00BC456D" w:rsidRPr="000B7F96" w:rsidRDefault="00BC456D" w:rsidP="00BC456D">
            <w:pPr>
              <w:pStyle w:val="TAL"/>
              <w:jc w:val="center"/>
              <w:rPr>
                <w:ins w:id="2398" w:author="R4-1809516" w:date="2018-07-11T17:32:00Z"/>
                <w:rFonts w:cs="Arial"/>
                <w:szCs w:val="18"/>
                <w:lang w:eastAsia="zh-CN"/>
              </w:rPr>
            </w:pPr>
            <w:ins w:id="2399" w:author="R4-1809516" w:date="2018-07-11T17:32:00Z">
              <w:r w:rsidRPr="000B7F96">
                <w:rPr>
                  <w:rFonts w:cs="Arial"/>
                  <w:szCs w:val="18"/>
                  <w:lang w:eastAsia="zh-CN"/>
                </w:rPr>
                <w:t>n/a</w:t>
              </w:r>
            </w:ins>
          </w:p>
        </w:tc>
        <w:tc>
          <w:tcPr>
            <w:tcW w:w="0" w:type="auto"/>
            <w:tcBorders>
              <w:top w:val="single" w:sz="4" w:space="0" w:color="auto"/>
              <w:left w:val="single" w:sz="4" w:space="0" w:color="auto"/>
              <w:bottom w:val="single" w:sz="4" w:space="0" w:color="auto"/>
              <w:right w:val="single" w:sz="4" w:space="0" w:color="auto"/>
            </w:tcBorders>
          </w:tcPr>
          <w:p w14:paraId="268432CD" w14:textId="3595C1BD" w:rsidR="00BC456D" w:rsidRDefault="00BC456D" w:rsidP="00BC456D">
            <w:pPr>
              <w:pStyle w:val="TAL"/>
              <w:jc w:val="center"/>
              <w:rPr>
                <w:ins w:id="2400" w:author="R4-1809516" w:date="2018-07-11T17:32:00Z"/>
                <w:rFonts w:cs="Arial"/>
                <w:szCs w:val="18"/>
                <w:lang w:eastAsia="zh-CN"/>
              </w:rPr>
            </w:pPr>
            <w:ins w:id="2401" w:author="R4-1809516" w:date="2018-07-11T17:32:00Z">
              <w:r>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389DA7C8" w14:textId="4D363B1D" w:rsidR="00BC456D" w:rsidRDefault="00BC456D" w:rsidP="00BC456D">
            <w:pPr>
              <w:pStyle w:val="TAL"/>
              <w:jc w:val="center"/>
              <w:rPr>
                <w:ins w:id="2402" w:author="R4-1809516" w:date="2018-07-11T17:32:00Z"/>
                <w:rFonts w:cs="Arial"/>
                <w:szCs w:val="18"/>
                <w:lang w:eastAsia="zh-CN"/>
              </w:rPr>
            </w:pPr>
            <w:ins w:id="2403" w:author="R4-1809516" w:date="2018-07-11T17:32:00Z">
              <w:r>
                <w:rPr>
                  <w:rFonts w:cs="Arial"/>
                  <w:szCs w:val="18"/>
                  <w:lang w:eastAsia="zh-CN"/>
                </w:rPr>
                <w:t>x</w:t>
              </w:r>
            </w:ins>
          </w:p>
        </w:tc>
      </w:tr>
      <w:tr w:rsidR="00BC456D" w14:paraId="09AD29E6" w14:textId="77777777" w:rsidTr="00BC456D">
        <w:trPr>
          <w:jc w:val="center"/>
          <w:ins w:id="2404"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6456C369" w14:textId="532D04A4" w:rsidR="00BC456D" w:rsidRDefault="00BC456D" w:rsidP="00BC456D">
            <w:pPr>
              <w:pStyle w:val="TAL"/>
              <w:rPr>
                <w:ins w:id="2405" w:author="R4-1809516" w:date="2018-07-11T17:32:00Z"/>
                <w:rFonts w:eastAsia="SimSun"/>
              </w:rPr>
            </w:pPr>
            <w:ins w:id="2406" w:author="R4-1809516" w:date="2018-07-11T17:32:00Z">
              <w:r w:rsidRPr="00540E0D">
                <w:rPr>
                  <w:rFonts w:cs="Arial"/>
                  <w:szCs w:val="18"/>
                </w:rPr>
                <w:t>D</w:t>
              </w:r>
              <w:r>
                <w:rPr>
                  <w:rFonts w:cs="Arial"/>
                  <w:szCs w:val="18"/>
                </w:rPr>
                <w:t>11</w:t>
              </w:r>
              <w:r w:rsidRPr="00540E0D">
                <w:rPr>
                  <w:rFonts w:cs="Arial"/>
                  <w:szCs w:val="18"/>
                </w:rPr>
                <w:t>.6</w:t>
              </w:r>
            </w:ins>
          </w:p>
        </w:tc>
        <w:tc>
          <w:tcPr>
            <w:tcW w:w="0" w:type="auto"/>
            <w:tcBorders>
              <w:top w:val="single" w:sz="4" w:space="0" w:color="auto"/>
              <w:left w:val="single" w:sz="4" w:space="0" w:color="auto"/>
              <w:bottom w:val="single" w:sz="4" w:space="0" w:color="auto"/>
              <w:right w:val="single" w:sz="4" w:space="0" w:color="auto"/>
            </w:tcBorders>
          </w:tcPr>
          <w:p w14:paraId="6F937885" w14:textId="0117E83D" w:rsidR="00BC456D" w:rsidRDefault="00BC456D" w:rsidP="00BC456D">
            <w:pPr>
              <w:pStyle w:val="TAL"/>
              <w:rPr>
                <w:ins w:id="2407" w:author="R4-1809516" w:date="2018-07-11T17:32:00Z"/>
                <w:rFonts w:cs="Arial"/>
                <w:szCs w:val="18"/>
              </w:rPr>
            </w:pPr>
            <w:ins w:id="2408" w:author="R4-1809516" w:date="2018-07-11T17:32:00Z">
              <w:r w:rsidRPr="00C12B78">
                <w:rPr>
                  <w:rFonts w:cs="Arial"/>
                  <w:szCs w:val="18"/>
                </w:rPr>
                <w:t>64QAM power back-off</w:t>
              </w:r>
            </w:ins>
          </w:p>
        </w:tc>
        <w:tc>
          <w:tcPr>
            <w:tcW w:w="0" w:type="auto"/>
            <w:tcBorders>
              <w:top w:val="single" w:sz="4" w:space="0" w:color="auto"/>
              <w:left w:val="single" w:sz="4" w:space="0" w:color="auto"/>
              <w:bottom w:val="single" w:sz="4" w:space="0" w:color="auto"/>
              <w:right w:val="single" w:sz="4" w:space="0" w:color="auto"/>
            </w:tcBorders>
          </w:tcPr>
          <w:p w14:paraId="0D352BC7" w14:textId="77777777" w:rsidR="00BC456D" w:rsidRDefault="00BC456D" w:rsidP="00BC456D">
            <w:pPr>
              <w:pStyle w:val="TAL"/>
              <w:rPr>
                <w:ins w:id="2409" w:author="R4-1809516" w:date="2018-07-11T17:32:00Z"/>
              </w:rPr>
            </w:pPr>
            <w:ins w:id="2410" w:author="R4-1809516" w:date="2018-07-11T17:32:00Z">
              <w:r w:rsidRPr="00C12B78">
                <w:t xml:space="preserve">Additional power back-off declared for 64QAM EVM test requirement for </w:t>
              </w:r>
              <w:r w:rsidRPr="00C12B78">
                <w:rPr>
                  <w:i/>
                </w:rPr>
                <w:t>BS type 2-O</w:t>
              </w:r>
              <w:r w:rsidRPr="00C12B78">
                <w:t>.</w:t>
              </w:r>
            </w:ins>
          </w:p>
          <w:p w14:paraId="07837D4E" w14:textId="4BDD2CF0" w:rsidR="00BC456D" w:rsidRDefault="00BC456D" w:rsidP="00BC456D">
            <w:pPr>
              <w:pStyle w:val="TAL"/>
              <w:rPr>
                <w:ins w:id="2411" w:author="R4-1809516" w:date="2018-07-11T17:32:00Z"/>
                <w:lang w:val="x-none"/>
              </w:rPr>
            </w:pPr>
            <w:ins w:id="2412" w:author="R4-1809516" w:date="2018-07-11T17:32:00Z">
              <w:r w:rsidRPr="00272C14">
                <w:rPr>
                  <w:rFonts w:eastAsia="SimSun"/>
                </w:rPr>
                <w:t xml:space="preserve">NOTE </w:t>
              </w:r>
              <w:r>
                <w:rPr>
                  <w:rFonts w:eastAsia="SimSun"/>
                </w:rPr>
                <w:t>9</w:t>
              </w:r>
              <w:r w:rsidRPr="00272C14">
                <w:rPr>
                  <w:rFonts w:eastAsia="SimSun"/>
                </w:rPr>
                <w:t>:</w:t>
              </w:r>
              <w:r w:rsidRPr="00272C14">
                <w:rPr>
                  <w:rFonts w:eastAsia="SimSun"/>
                </w:rPr>
                <w:tab/>
              </w:r>
              <w:r w:rsidRPr="00C12B78">
                <w:rPr>
                  <w:rFonts w:eastAsia="SimSun"/>
                </w:rPr>
                <w:t>This manufacturer declaration is optional.</w:t>
              </w:r>
            </w:ins>
          </w:p>
        </w:tc>
        <w:tc>
          <w:tcPr>
            <w:tcW w:w="0" w:type="auto"/>
            <w:tcBorders>
              <w:top w:val="single" w:sz="4" w:space="0" w:color="auto"/>
              <w:left w:val="single" w:sz="4" w:space="0" w:color="auto"/>
              <w:bottom w:val="single" w:sz="4" w:space="0" w:color="auto"/>
              <w:right w:val="single" w:sz="4" w:space="0" w:color="auto"/>
            </w:tcBorders>
          </w:tcPr>
          <w:p w14:paraId="5A6ADDE5" w14:textId="7F11C8A4" w:rsidR="00BC456D" w:rsidRPr="000B7F96" w:rsidRDefault="00BC456D" w:rsidP="00BC456D">
            <w:pPr>
              <w:pStyle w:val="TAL"/>
              <w:jc w:val="center"/>
              <w:rPr>
                <w:ins w:id="2413" w:author="R4-1809516" w:date="2018-07-11T17:32:00Z"/>
                <w:rFonts w:cs="Arial"/>
                <w:szCs w:val="18"/>
                <w:lang w:eastAsia="zh-CN"/>
              </w:rPr>
            </w:pPr>
            <w:ins w:id="2414" w:author="R4-1809516" w:date="2018-07-11T17:32:00Z">
              <w:r w:rsidRPr="000B7F96">
                <w:rPr>
                  <w:rFonts w:cs="Arial"/>
                  <w:szCs w:val="18"/>
                  <w:lang w:eastAsia="zh-CN"/>
                </w:rPr>
                <w:t>n/a</w:t>
              </w:r>
            </w:ins>
          </w:p>
        </w:tc>
        <w:tc>
          <w:tcPr>
            <w:tcW w:w="0" w:type="auto"/>
            <w:tcBorders>
              <w:top w:val="single" w:sz="4" w:space="0" w:color="auto"/>
              <w:left w:val="single" w:sz="4" w:space="0" w:color="auto"/>
              <w:bottom w:val="single" w:sz="4" w:space="0" w:color="auto"/>
              <w:right w:val="single" w:sz="4" w:space="0" w:color="auto"/>
            </w:tcBorders>
          </w:tcPr>
          <w:p w14:paraId="50CF7BBF" w14:textId="684B2ED1" w:rsidR="00BC456D" w:rsidRDefault="00BC456D" w:rsidP="00BC456D">
            <w:pPr>
              <w:pStyle w:val="TAL"/>
              <w:jc w:val="center"/>
              <w:rPr>
                <w:ins w:id="2415" w:author="R4-1809516" w:date="2018-07-11T17:32:00Z"/>
                <w:rFonts w:cs="Arial"/>
                <w:szCs w:val="18"/>
                <w:lang w:eastAsia="zh-CN"/>
              </w:rPr>
            </w:pPr>
            <w:ins w:id="2416" w:author="R4-1809516" w:date="2018-07-11T17:32:00Z">
              <w:r w:rsidRPr="000B7F96">
                <w:rPr>
                  <w:rFonts w:cs="Arial"/>
                  <w:szCs w:val="18"/>
                  <w:lang w:eastAsia="zh-CN"/>
                </w:rPr>
                <w:t>n/a</w:t>
              </w:r>
            </w:ins>
          </w:p>
        </w:tc>
        <w:tc>
          <w:tcPr>
            <w:tcW w:w="0" w:type="auto"/>
            <w:tcBorders>
              <w:top w:val="single" w:sz="4" w:space="0" w:color="auto"/>
              <w:left w:val="single" w:sz="4" w:space="0" w:color="auto"/>
              <w:bottom w:val="single" w:sz="4" w:space="0" w:color="auto"/>
              <w:right w:val="single" w:sz="4" w:space="0" w:color="auto"/>
            </w:tcBorders>
          </w:tcPr>
          <w:p w14:paraId="42CB3B42" w14:textId="274FEFDA" w:rsidR="00BC456D" w:rsidRDefault="00BC456D" w:rsidP="00BC456D">
            <w:pPr>
              <w:pStyle w:val="TAL"/>
              <w:jc w:val="center"/>
              <w:rPr>
                <w:ins w:id="2417" w:author="R4-1809516" w:date="2018-07-11T17:32:00Z"/>
                <w:rFonts w:cs="Arial"/>
                <w:szCs w:val="18"/>
                <w:lang w:eastAsia="zh-CN"/>
              </w:rPr>
            </w:pPr>
            <w:ins w:id="2418" w:author="R4-1809516" w:date="2018-07-11T17:32:00Z">
              <w:r>
                <w:rPr>
                  <w:rFonts w:cs="Arial"/>
                  <w:szCs w:val="18"/>
                  <w:lang w:eastAsia="zh-CN"/>
                </w:rPr>
                <w:t>x</w:t>
              </w:r>
            </w:ins>
          </w:p>
        </w:tc>
      </w:tr>
      <w:tr w:rsidR="00BC456D" w14:paraId="102F8D5C" w14:textId="77777777" w:rsidTr="00BC456D">
        <w:trPr>
          <w:jc w:val="center"/>
          <w:ins w:id="2419"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1FAC2C08" w14:textId="0B4EC470" w:rsidR="00BC456D" w:rsidRPr="00540E0D" w:rsidRDefault="00BC456D" w:rsidP="00BC456D">
            <w:pPr>
              <w:pStyle w:val="TAL"/>
              <w:rPr>
                <w:ins w:id="2420" w:author="R4-1809516" w:date="2018-07-11T17:32:00Z"/>
                <w:rFonts w:cs="Arial"/>
                <w:szCs w:val="18"/>
              </w:rPr>
            </w:pPr>
            <w:ins w:id="2421" w:author="R4-1809516" w:date="2018-07-11T17:32:00Z">
              <w:r w:rsidRPr="001C3D4F">
                <w:rPr>
                  <w:rFonts w:cs="Arial"/>
                  <w:szCs w:val="18"/>
                </w:rPr>
                <w:t>D</w:t>
              </w:r>
              <w:r>
                <w:rPr>
                  <w:rFonts w:cs="Arial"/>
                  <w:szCs w:val="18"/>
                </w:rPr>
                <w:t>11</w:t>
              </w:r>
              <w:r w:rsidRPr="001C3D4F">
                <w:rPr>
                  <w:rFonts w:cs="Arial"/>
                  <w:szCs w:val="18"/>
                </w:rPr>
                <w:t>.7</w:t>
              </w:r>
            </w:ins>
          </w:p>
        </w:tc>
        <w:tc>
          <w:tcPr>
            <w:tcW w:w="0" w:type="auto"/>
            <w:tcBorders>
              <w:top w:val="single" w:sz="4" w:space="0" w:color="auto"/>
              <w:left w:val="single" w:sz="4" w:space="0" w:color="auto"/>
              <w:bottom w:val="single" w:sz="4" w:space="0" w:color="auto"/>
              <w:right w:val="single" w:sz="4" w:space="0" w:color="auto"/>
            </w:tcBorders>
          </w:tcPr>
          <w:p w14:paraId="2B21E2AF" w14:textId="67D2B123" w:rsidR="00BC456D" w:rsidRPr="00C12B78" w:rsidRDefault="00BC456D" w:rsidP="00BC456D">
            <w:pPr>
              <w:pStyle w:val="TAL"/>
              <w:rPr>
                <w:ins w:id="2422" w:author="R4-1809516" w:date="2018-07-11T17:32:00Z"/>
                <w:rFonts w:cs="Arial"/>
                <w:szCs w:val="18"/>
              </w:rPr>
            </w:pPr>
            <w:ins w:id="2423" w:author="R4-1809516" w:date="2018-07-11T17:32:00Z">
              <w:r w:rsidRPr="00762026">
                <w:rPr>
                  <w:rFonts w:cs="Arial"/>
                  <w:szCs w:val="18"/>
                </w:rPr>
                <w:t>Spurious emission category</w:t>
              </w:r>
            </w:ins>
          </w:p>
        </w:tc>
        <w:tc>
          <w:tcPr>
            <w:tcW w:w="0" w:type="auto"/>
            <w:tcBorders>
              <w:top w:val="single" w:sz="4" w:space="0" w:color="auto"/>
              <w:left w:val="single" w:sz="4" w:space="0" w:color="auto"/>
              <w:bottom w:val="single" w:sz="4" w:space="0" w:color="auto"/>
              <w:right w:val="single" w:sz="4" w:space="0" w:color="auto"/>
            </w:tcBorders>
          </w:tcPr>
          <w:p w14:paraId="4E021AC1" w14:textId="18E26B40" w:rsidR="00BC456D" w:rsidRPr="00C12B78" w:rsidRDefault="00BC456D" w:rsidP="00BC456D">
            <w:pPr>
              <w:pStyle w:val="TAL"/>
              <w:rPr>
                <w:ins w:id="2424" w:author="R4-1809516" w:date="2018-07-11T17:32:00Z"/>
              </w:rPr>
            </w:pPr>
            <w:ins w:id="2425" w:author="R4-1809516" w:date="2018-07-11T17:32:00Z">
              <w:r w:rsidRPr="0076233D">
                <w:rPr>
                  <w:color w:val="000000" w:themeColor="text1"/>
                </w:rPr>
                <w:t>Declare the BS spurious emission category as either category A or B with respect to the limits for spurious emissions, as defined in Recommendation ITU-R SM.329 [</w:t>
              </w:r>
              <w:r>
                <w:rPr>
                  <w:color w:val="000000" w:themeColor="text1"/>
                </w:rPr>
                <w:t>5</w:t>
              </w:r>
              <w:r w:rsidRPr="0076233D">
                <w:rPr>
                  <w:color w:val="000000" w:themeColor="text1"/>
                </w:rPr>
                <w:t>].</w:t>
              </w:r>
            </w:ins>
          </w:p>
        </w:tc>
        <w:tc>
          <w:tcPr>
            <w:tcW w:w="0" w:type="auto"/>
            <w:tcBorders>
              <w:top w:val="single" w:sz="4" w:space="0" w:color="auto"/>
              <w:left w:val="single" w:sz="4" w:space="0" w:color="auto"/>
              <w:bottom w:val="single" w:sz="4" w:space="0" w:color="auto"/>
              <w:right w:val="single" w:sz="4" w:space="0" w:color="auto"/>
            </w:tcBorders>
          </w:tcPr>
          <w:p w14:paraId="41C94D62" w14:textId="4139406E" w:rsidR="00BC456D" w:rsidRPr="000B7F96" w:rsidRDefault="00BC456D" w:rsidP="00BC456D">
            <w:pPr>
              <w:pStyle w:val="TAL"/>
              <w:jc w:val="center"/>
              <w:rPr>
                <w:ins w:id="2426" w:author="R4-1809516" w:date="2018-07-11T17:32:00Z"/>
                <w:rFonts w:cs="Arial"/>
                <w:szCs w:val="18"/>
                <w:lang w:eastAsia="zh-CN"/>
              </w:rPr>
            </w:pPr>
            <w:ins w:id="2427" w:author="R4-1809516" w:date="2018-07-11T17:32:00Z">
              <w:r w:rsidRPr="00D11BA5">
                <w:rPr>
                  <w:rFonts w:cs="Arial"/>
                  <w:szCs w:val="18"/>
                </w:rPr>
                <w:t>c</w:t>
              </w:r>
            </w:ins>
          </w:p>
        </w:tc>
        <w:tc>
          <w:tcPr>
            <w:tcW w:w="0" w:type="auto"/>
            <w:tcBorders>
              <w:top w:val="single" w:sz="4" w:space="0" w:color="auto"/>
              <w:left w:val="single" w:sz="4" w:space="0" w:color="auto"/>
              <w:bottom w:val="single" w:sz="4" w:space="0" w:color="auto"/>
              <w:right w:val="single" w:sz="4" w:space="0" w:color="auto"/>
            </w:tcBorders>
          </w:tcPr>
          <w:p w14:paraId="62AA7853" w14:textId="4C698F0E" w:rsidR="00BC456D" w:rsidRPr="000B7F96" w:rsidRDefault="00BC456D" w:rsidP="00BC456D">
            <w:pPr>
              <w:pStyle w:val="TAL"/>
              <w:jc w:val="center"/>
              <w:rPr>
                <w:ins w:id="2428" w:author="R4-1809516" w:date="2018-07-11T17:32:00Z"/>
                <w:rFonts w:cs="Arial"/>
                <w:szCs w:val="18"/>
                <w:lang w:eastAsia="zh-CN"/>
              </w:rPr>
            </w:pPr>
            <w:ins w:id="2429" w:author="R4-1809516" w:date="2018-07-11T17:32:00Z">
              <w:r>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40D6EC2F" w14:textId="08A1F6CA" w:rsidR="00BC456D" w:rsidRDefault="00BC456D" w:rsidP="00BC456D">
            <w:pPr>
              <w:pStyle w:val="TAL"/>
              <w:jc w:val="center"/>
              <w:rPr>
                <w:ins w:id="2430" w:author="R4-1809516" w:date="2018-07-11T17:32:00Z"/>
                <w:rFonts w:cs="Arial"/>
                <w:szCs w:val="18"/>
                <w:lang w:eastAsia="zh-CN"/>
              </w:rPr>
            </w:pPr>
            <w:ins w:id="2431" w:author="R4-1809516" w:date="2018-07-11T17:32:00Z">
              <w:r>
                <w:rPr>
                  <w:rFonts w:cs="Arial"/>
                  <w:szCs w:val="18"/>
                  <w:lang w:eastAsia="zh-CN"/>
                </w:rPr>
                <w:t>x</w:t>
              </w:r>
            </w:ins>
          </w:p>
        </w:tc>
      </w:tr>
      <w:tr w:rsidR="00BC456D" w14:paraId="472D0DD4" w14:textId="77777777" w:rsidTr="00BC456D">
        <w:trPr>
          <w:jc w:val="center"/>
          <w:ins w:id="2432"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6B2C64A7" w14:textId="26785FF3" w:rsidR="00BC456D" w:rsidRPr="001C3D4F" w:rsidRDefault="00BC456D" w:rsidP="00BC456D">
            <w:pPr>
              <w:pStyle w:val="TAL"/>
              <w:rPr>
                <w:ins w:id="2433" w:author="R4-1809516" w:date="2018-07-11T17:32:00Z"/>
                <w:rFonts w:cs="Arial"/>
                <w:szCs w:val="18"/>
              </w:rPr>
            </w:pPr>
            <w:ins w:id="2434" w:author="R4-1809516" w:date="2018-07-11T17:32:00Z">
              <w:r w:rsidRPr="001C3D4F">
                <w:rPr>
                  <w:rFonts w:cs="Arial"/>
                  <w:szCs w:val="18"/>
                </w:rPr>
                <w:t>D</w:t>
              </w:r>
              <w:r>
                <w:rPr>
                  <w:rFonts w:cs="Arial"/>
                  <w:szCs w:val="18"/>
                </w:rPr>
                <w:t>11</w:t>
              </w:r>
              <w:r w:rsidRPr="001C3D4F">
                <w:rPr>
                  <w:rFonts w:cs="Arial"/>
                  <w:szCs w:val="18"/>
                </w:rPr>
                <w:t>.8</w:t>
              </w:r>
            </w:ins>
          </w:p>
        </w:tc>
        <w:tc>
          <w:tcPr>
            <w:tcW w:w="0" w:type="auto"/>
            <w:tcBorders>
              <w:top w:val="single" w:sz="4" w:space="0" w:color="auto"/>
              <w:left w:val="single" w:sz="4" w:space="0" w:color="auto"/>
              <w:bottom w:val="single" w:sz="4" w:space="0" w:color="auto"/>
              <w:right w:val="single" w:sz="4" w:space="0" w:color="auto"/>
            </w:tcBorders>
          </w:tcPr>
          <w:p w14:paraId="211E5D45" w14:textId="7305B043" w:rsidR="00BC456D" w:rsidRPr="00762026" w:rsidRDefault="00BC456D" w:rsidP="00BC456D">
            <w:pPr>
              <w:pStyle w:val="TAL"/>
              <w:rPr>
                <w:ins w:id="2435" w:author="R4-1809516" w:date="2018-07-11T17:32:00Z"/>
                <w:rFonts w:cs="Arial"/>
                <w:szCs w:val="18"/>
              </w:rPr>
            </w:pPr>
            <w:ins w:id="2436" w:author="R4-1809516" w:date="2018-07-11T17:32:00Z">
              <w:r w:rsidRPr="00762026">
                <w:rPr>
                  <w:rFonts w:cs="Arial"/>
                  <w:szCs w:val="18"/>
                </w:rPr>
                <w:t>Geographic area support</w:t>
              </w:r>
            </w:ins>
          </w:p>
        </w:tc>
        <w:tc>
          <w:tcPr>
            <w:tcW w:w="0" w:type="auto"/>
            <w:tcBorders>
              <w:top w:val="single" w:sz="4" w:space="0" w:color="auto"/>
              <w:left w:val="single" w:sz="4" w:space="0" w:color="auto"/>
              <w:bottom w:val="single" w:sz="4" w:space="0" w:color="auto"/>
              <w:right w:val="single" w:sz="4" w:space="0" w:color="auto"/>
            </w:tcBorders>
          </w:tcPr>
          <w:p w14:paraId="24ECEA9F" w14:textId="3C47E304" w:rsidR="00BC456D" w:rsidRPr="0076233D" w:rsidRDefault="00BC456D" w:rsidP="00BC456D">
            <w:pPr>
              <w:pStyle w:val="TAL"/>
              <w:rPr>
                <w:ins w:id="2437" w:author="R4-1809516" w:date="2018-07-11T17:32:00Z"/>
                <w:color w:val="000000" w:themeColor="text1"/>
              </w:rPr>
            </w:pPr>
            <w:ins w:id="2438" w:author="R4-1809516" w:date="2018-07-11T17:32:00Z">
              <w:r w:rsidRPr="0076233D">
                <w:rPr>
                  <w:color w:val="000000" w:themeColor="text1"/>
                </w:rPr>
                <w:t>The manufacturer shall declare the regions the BS may operate in. e.g. CEPT.</w:t>
              </w:r>
            </w:ins>
          </w:p>
        </w:tc>
        <w:tc>
          <w:tcPr>
            <w:tcW w:w="0" w:type="auto"/>
            <w:tcBorders>
              <w:top w:val="single" w:sz="4" w:space="0" w:color="auto"/>
              <w:left w:val="single" w:sz="4" w:space="0" w:color="auto"/>
              <w:bottom w:val="single" w:sz="4" w:space="0" w:color="auto"/>
              <w:right w:val="single" w:sz="4" w:space="0" w:color="auto"/>
            </w:tcBorders>
          </w:tcPr>
          <w:p w14:paraId="2FF1A556" w14:textId="2CDCE0DA" w:rsidR="00BC456D" w:rsidRPr="00D11BA5" w:rsidRDefault="00BC456D" w:rsidP="00BC456D">
            <w:pPr>
              <w:pStyle w:val="TAL"/>
              <w:jc w:val="center"/>
              <w:rPr>
                <w:ins w:id="2439" w:author="R4-1809516" w:date="2018-07-11T17:32:00Z"/>
                <w:rFonts w:cs="Arial"/>
                <w:szCs w:val="18"/>
              </w:rPr>
            </w:pPr>
            <w:ins w:id="2440" w:author="R4-1809516" w:date="2018-07-11T17:32:00Z">
              <w:r w:rsidRPr="00D11BA5">
                <w:rPr>
                  <w:rFonts w:cs="Arial"/>
                  <w:szCs w:val="18"/>
                </w:rPr>
                <w:t>c</w:t>
              </w:r>
            </w:ins>
          </w:p>
        </w:tc>
        <w:tc>
          <w:tcPr>
            <w:tcW w:w="0" w:type="auto"/>
            <w:tcBorders>
              <w:top w:val="single" w:sz="4" w:space="0" w:color="auto"/>
              <w:left w:val="single" w:sz="4" w:space="0" w:color="auto"/>
              <w:bottom w:val="single" w:sz="4" w:space="0" w:color="auto"/>
              <w:right w:val="single" w:sz="4" w:space="0" w:color="auto"/>
            </w:tcBorders>
          </w:tcPr>
          <w:p w14:paraId="6460AA55" w14:textId="30AAE137" w:rsidR="00BC456D" w:rsidRDefault="00BC456D" w:rsidP="00BC456D">
            <w:pPr>
              <w:pStyle w:val="TAL"/>
              <w:jc w:val="center"/>
              <w:rPr>
                <w:ins w:id="2441" w:author="R4-1809516" w:date="2018-07-11T17:32:00Z"/>
                <w:rFonts w:cs="Arial"/>
                <w:szCs w:val="18"/>
                <w:lang w:eastAsia="zh-CN"/>
              </w:rPr>
            </w:pPr>
            <w:ins w:id="2442" w:author="R4-1809516" w:date="2018-07-11T17:32:00Z">
              <w:r>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6B7373C4" w14:textId="268EC28A" w:rsidR="00BC456D" w:rsidRDefault="00BC456D" w:rsidP="00BC456D">
            <w:pPr>
              <w:pStyle w:val="TAL"/>
              <w:jc w:val="center"/>
              <w:rPr>
                <w:ins w:id="2443" w:author="R4-1809516" w:date="2018-07-11T17:32:00Z"/>
                <w:rFonts w:cs="Arial"/>
                <w:szCs w:val="18"/>
                <w:lang w:eastAsia="zh-CN"/>
              </w:rPr>
            </w:pPr>
            <w:ins w:id="2444" w:author="R4-1809516" w:date="2018-07-11T17:32:00Z">
              <w:r>
                <w:rPr>
                  <w:rFonts w:cs="Arial"/>
                  <w:szCs w:val="18"/>
                  <w:lang w:eastAsia="zh-CN"/>
                </w:rPr>
                <w:t>x</w:t>
              </w:r>
            </w:ins>
          </w:p>
        </w:tc>
      </w:tr>
      <w:tr w:rsidR="00BC456D" w14:paraId="57D813FF" w14:textId="77777777" w:rsidTr="00BC456D">
        <w:trPr>
          <w:jc w:val="center"/>
          <w:ins w:id="2445"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17695F37" w14:textId="17840BC9" w:rsidR="00BC456D" w:rsidRPr="001C3D4F" w:rsidRDefault="00BC456D" w:rsidP="00BC456D">
            <w:pPr>
              <w:pStyle w:val="TAL"/>
              <w:rPr>
                <w:ins w:id="2446" w:author="R4-1809516" w:date="2018-07-11T17:32:00Z"/>
                <w:rFonts w:cs="Arial"/>
                <w:szCs w:val="18"/>
              </w:rPr>
            </w:pPr>
            <w:ins w:id="2447" w:author="R4-1809516" w:date="2018-07-11T17:32:00Z">
              <w:r>
                <w:rPr>
                  <w:rFonts w:cs="Arial"/>
                  <w:szCs w:val="18"/>
                </w:rPr>
                <w:t>[</w:t>
              </w:r>
              <w:r w:rsidRPr="001C3D4F">
                <w:rPr>
                  <w:rFonts w:cs="Arial"/>
                  <w:szCs w:val="18"/>
                </w:rPr>
                <w:t>D</w:t>
              </w:r>
              <w:r>
                <w:rPr>
                  <w:rFonts w:cs="Arial"/>
                  <w:szCs w:val="18"/>
                </w:rPr>
                <w:t>11</w:t>
              </w:r>
              <w:r w:rsidRPr="001C3D4F">
                <w:rPr>
                  <w:rFonts w:cs="Arial"/>
                  <w:szCs w:val="18"/>
                </w:rPr>
                <w:t>.9</w:t>
              </w:r>
              <w:r>
                <w:rPr>
                  <w:rFonts w:cs="Arial"/>
                  <w:szCs w:val="18"/>
                </w:rPr>
                <w:t>]</w:t>
              </w:r>
            </w:ins>
          </w:p>
        </w:tc>
        <w:tc>
          <w:tcPr>
            <w:tcW w:w="0" w:type="auto"/>
            <w:tcBorders>
              <w:top w:val="single" w:sz="4" w:space="0" w:color="auto"/>
              <w:left w:val="single" w:sz="4" w:space="0" w:color="auto"/>
              <w:bottom w:val="single" w:sz="4" w:space="0" w:color="auto"/>
              <w:right w:val="single" w:sz="4" w:space="0" w:color="auto"/>
            </w:tcBorders>
          </w:tcPr>
          <w:p w14:paraId="4076797A" w14:textId="3FC4D1F2" w:rsidR="00BC456D" w:rsidRPr="00762026" w:rsidRDefault="00BC456D" w:rsidP="00BC456D">
            <w:pPr>
              <w:pStyle w:val="TAL"/>
              <w:rPr>
                <w:ins w:id="2448" w:author="R4-1809516" w:date="2018-07-11T17:32:00Z"/>
                <w:rFonts w:cs="Arial"/>
                <w:szCs w:val="18"/>
              </w:rPr>
            </w:pPr>
            <w:ins w:id="2449" w:author="R4-1809516" w:date="2018-07-11T17:32:00Z">
              <w:r>
                <w:rPr>
                  <w:rFonts w:cs="Arial"/>
                  <w:szCs w:val="18"/>
                </w:rPr>
                <w:t>[</w:t>
              </w:r>
              <w:r w:rsidRPr="00D7210D">
                <w:rPr>
                  <w:rFonts w:cs="Arial"/>
                  <w:szCs w:val="18"/>
                </w:rPr>
                <w:t xml:space="preserve">Band </w:t>
              </w:r>
              <w:r>
                <w:rPr>
                  <w:rFonts w:cs="Arial"/>
                  <w:szCs w:val="18"/>
                </w:rPr>
                <w:t>n</w:t>
              </w:r>
              <w:r w:rsidRPr="00D7210D">
                <w:rPr>
                  <w:rFonts w:cs="Arial"/>
                  <w:szCs w:val="18"/>
                </w:rPr>
                <w:t>20 support, operating in geographical areas allocated to broadcasting (DTT)</w:t>
              </w:r>
              <w:r>
                <w:rPr>
                  <w:rFonts w:cs="Arial"/>
                  <w:szCs w:val="18"/>
                </w:rPr>
                <w:t>]</w:t>
              </w:r>
            </w:ins>
          </w:p>
        </w:tc>
        <w:tc>
          <w:tcPr>
            <w:tcW w:w="0" w:type="auto"/>
            <w:tcBorders>
              <w:top w:val="single" w:sz="4" w:space="0" w:color="auto"/>
              <w:left w:val="single" w:sz="4" w:space="0" w:color="auto"/>
              <w:bottom w:val="single" w:sz="4" w:space="0" w:color="auto"/>
              <w:right w:val="single" w:sz="4" w:space="0" w:color="auto"/>
            </w:tcBorders>
          </w:tcPr>
          <w:p w14:paraId="7CB70607" w14:textId="77777777" w:rsidR="00BC456D" w:rsidRDefault="00BC456D" w:rsidP="00BC456D">
            <w:pPr>
              <w:pStyle w:val="TAL"/>
              <w:rPr>
                <w:ins w:id="2450" w:author="R4-1809516" w:date="2018-07-11T17:32:00Z"/>
                <w:color w:val="000000" w:themeColor="text1"/>
              </w:rPr>
            </w:pPr>
            <w:ins w:id="2451" w:author="R4-1809516" w:date="2018-07-11T17:32:00Z">
              <w:r w:rsidRPr="0015261C">
                <w:rPr>
                  <w:rFonts w:ascii="Times New Roman" w:hAnsi="Times New Roman"/>
                  <w:i/>
                  <w:color w:val="0000FF"/>
                  <w:sz w:val="20"/>
                </w:rPr>
                <w:t>Editor’s note: this declaration is subject to technical discussion on the applicability of the DTT protection from NR BS</w:t>
              </w:r>
              <w:r>
                <w:rPr>
                  <w:color w:val="000000" w:themeColor="text1"/>
                </w:rPr>
                <w:t>.</w:t>
              </w:r>
            </w:ins>
          </w:p>
          <w:p w14:paraId="1C1F1583" w14:textId="146F47F0" w:rsidR="00BC456D" w:rsidRPr="0076233D" w:rsidRDefault="00BC456D" w:rsidP="00BC456D">
            <w:pPr>
              <w:pStyle w:val="TAL"/>
              <w:rPr>
                <w:ins w:id="2452" w:author="R4-1809516" w:date="2018-07-11T17:32:00Z"/>
                <w:color w:val="000000" w:themeColor="text1"/>
              </w:rPr>
            </w:pPr>
            <w:ins w:id="2453" w:author="R4-1809516" w:date="2018-07-11T17:32:00Z">
              <w:r>
                <w:rPr>
                  <w:color w:val="000000" w:themeColor="text1"/>
                </w:rPr>
                <w:t>[</w:t>
              </w:r>
              <w:r w:rsidRPr="0076233D">
                <w:rPr>
                  <w:color w:val="000000" w:themeColor="text1"/>
                </w:rPr>
                <w:t xml:space="preserve">If the BS supports </w:t>
              </w:r>
              <w:r w:rsidRPr="0076233D">
                <w:t xml:space="preserve">Band </w:t>
              </w:r>
              <w:r>
                <w:t>n</w:t>
              </w:r>
              <w:r w:rsidRPr="0076233D">
                <w:t>20</w:t>
              </w:r>
              <w:r w:rsidRPr="0076233D">
                <w:rPr>
                  <w:color w:val="000000" w:themeColor="text1"/>
                </w:rPr>
                <w:t xml:space="preserve">, the manufacturer shall declare if the </w:t>
              </w:r>
              <w:r>
                <w:rPr>
                  <w:color w:val="000000" w:themeColor="text1"/>
                </w:rPr>
                <w:t>B</w:t>
              </w:r>
              <w:r w:rsidRPr="0076233D">
                <w:rPr>
                  <w:color w:val="000000" w:themeColor="text1"/>
                </w:rPr>
                <w:t>S may operate in geographical areas allocated to broadcasting (DTT).</w:t>
              </w:r>
              <w:r>
                <w:rPr>
                  <w:color w:val="000000" w:themeColor="text1"/>
                </w:rPr>
                <w:t>]</w:t>
              </w:r>
            </w:ins>
          </w:p>
        </w:tc>
        <w:tc>
          <w:tcPr>
            <w:tcW w:w="0" w:type="auto"/>
            <w:tcBorders>
              <w:top w:val="single" w:sz="4" w:space="0" w:color="auto"/>
              <w:left w:val="single" w:sz="4" w:space="0" w:color="auto"/>
              <w:bottom w:val="single" w:sz="4" w:space="0" w:color="auto"/>
              <w:right w:val="single" w:sz="4" w:space="0" w:color="auto"/>
            </w:tcBorders>
          </w:tcPr>
          <w:p w14:paraId="6F891469" w14:textId="0C276C60" w:rsidR="00BC456D" w:rsidRPr="00D11BA5" w:rsidRDefault="00BC456D" w:rsidP="00BC456D">
            <w:pPr>
              <w:pStyle w:val="TAL"/>
              <w:jc w:val="center"/>
              <w:rPr>
                <w:ins w:id="2454" w:author="R4-1809516" w:date="2018-07-11T17:32:00Z"/>
                <w:rFonts w:cs="Arial"/>
                <w:szCs w:val="18"/>
              </w:rPr>
            </w:pPr>
            <w:ins w:id="2455" w:author="R4-1809516" w:date="2018-07-11T17:32:00Z">
              <w:r>
                <w:rPr>
                  <w:rFonts w:cs="Arial"/>
                  <w:szCs w:val="18"/>
                </w:rPr>
                <w:t>[</w:t>
              </w:r>
              <w:r w:rsidRPr="00D11BA5">
                <w:rPr>
                  <w:rFonts w:cs="Arial"/>
                  <w:szCs w:val="18"/>
                </w:rPr>
                <w:t>c</w:t>
              </w:r>
              <w:r>
                <w:rPr>
                  <w:rFonts w:cs="Arial"/>
                  <w:szCs w:val="18"/>
                </w:rPr>
                <w:t>]</w:t>
              </w:r>
            </w:ins>
          </w:p>
        </w:tc>
        <w:tc>
          <w:tcPr>
            <w:tcW w:w="0" w:type="auto"/>
            <w:tcBorders>
              <w:top w:val="single" w:sz="4" w:space="0" w:color="auto"/>
              <w:left w:val="single" w:sz="4" w:space="0" w:color="auto"/>
              <w:bottom w:val="single" w:sz="4" w:space="0" w:color="auto"/>
              <w:right w:val="single" w:sz="4" w:space="0" w:color="auto"/>
            </w:tcBorders>
          </w:tcPr>
          <w:p w14:paraId="78E0E778" w14:textId="5F755C77" w:rsidR="00BC456D" w:rsidRDefault="00BC456D" w:rsidP="00BC456D">
            <w:pPr>
              <w:pStyle w:val="TAL"/>
              <w:jc w:val="center"/>
              <w:rPr>
                <w:ins w:id="2456" w:author="R4-1809516" w:date="2018-07-11T17:32:00Z"/>
                <w:rFonts w:cs="Arial"/>
                <w:szCs w:val="18"/>
                <w:lang w:eastAsia="zh-CN"/>
              </w:rPr>
            </w:pPr>
            <w:ins w:id="2457" w:author="R4-1809516" w:date="2018-07-11T17:32:00Z">
              <w:r>
                <w:rPr>
                  <w:rFonts w:cs="Arial"/>
                  <w:szCs w:val="18"/>
                  <w:lang w:eastAsia="zh-CN"/>
                </w:rPr>
                <w:t>[</w:t>
              </w:r>
              <w:r w:rsidRPr="009E6034">
                <w:rPr>
                  <w:rFonts w:cs="Arial"/>
                  <w:szCs w:val="18"/>
                  <w:lang w:eastAsia="zh-CN"/>
                </w:rPr>
                <w:t>x</w:t>
              </w:r>
              <w:r>
                <w:rPr>
                  <w:rFonts w:cs="Arial"/>
                  <w:szCs w:val="18"/>
                  <w:lang w:eastAsia="zh-CN"/>
                </w:rPr>
                <w:t>]</w:t>
              </w:r>
            </w:ins>
          </w:p>
        </w:tc>
        <w:tc>
          <w:tcPr>
            <w:tcW w:w="0" w:type="auto"/>
            <w:tcBorders>
              <w:top w:val="single" w:sz="4" w:space="0" w:color="auto"/>
              <w:left w:val="single" w:sz="4" w:space="0" w:color="auto"/>
              <w:bottom w:val="single" w:sz="4" w:space="0" w:color="auto"/>
              <w:right w:val="single" w:sz="4" w:space="0" w:color="auto"/>
            </w:tcBorders>
          </w:tcPr>
          <w:p w14:paraId="671CD303" w14:textId="346926E9" w:rsidR="00BC456D" w:rsidRDefault="00BC456D" w:rsidP="00BC456D">
            <w:pPr>
              <w:pStyle w:val="TAL"/>
              <w:jc w:val="center"/>
              <w:rPr>
                <w:ins w:id="2458" w:author="R4-1809516" w:date="2018-07-11T17:32:00Z"/>
                <w:rFonts w:cs="Arial"/>
                <w:szCs w:val="18"/>
                <w:lang w:eastAsia="zh-CN"/>
              </w:rPr>
            </w:pPr>
            <w:ins w:id="2459" w:author="R4-1809516" w:date="2018-07-11T17:32:00Z">
              <w:r>
                <w:rPr>
                  <w:rFonts w:cs="Arial"/>
                  <w:szCs w:val="18"/>
                  <w:lang w:eastAsia="zh-CN"/>
                </w:rPr>
                <w:t>[</w:t>
              </w:r>
              <w:r w:rsidRPr="00631563">
                <w:rPr>
                  <w:rFonts w:cs="Arial"/>
                  <w:szCs w:val="18"/>
                  <w:lang w:eastAsia="zh-CN"/>
                </w:rPr>
                <w:t>n/a</w:t>
              </w:r>
              <w:r>
                <w:rPr>
                  <w:rFonts w:cs="Arial"/>
                  <w:szCs w:val="18"/>
                  <w:lang w:eastAsia="zh-CN"/>
                </w:rPr>
                <w:t>]</w:t>
              </w:r>
            </w:ins>
          </w:p>
        </w:tc>
      </w:tr>
      <w:tr w:rsidR="00BC456D" w14:paraId="1AD442CE" w14:textId="77777777" w:rsidTr="00BC456D">
        <w:trPr>
          <w:jc w:val="center"/>
          <w:ins w:id="2460"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5496ADBB" w14:textId="5C13A0FE" w:rsidR="00BC456D" w:rsidRDefault="00BC456D" w:rsidP="00BC456D">
            <w:pPr>
              <w:pStyle w:val="TAL"/>
              <w:rPr>
                <w:ins w:id="2461" w:author="R4-1809516" w:date="2018-07-11T17:32:00Z"/>
                <w:rFonts w:cs="Arial"/>
                <w:szCs w:val="18"/>
              </w:rPr>
            </w:pPr>
            <w:ins w:id="2462" w:author="R4-1809516" w:date="2018-07-11T17:32:00Z">
              <w:r>
                <w:rPr>
                  <w:rFonts w:cs="Arial"/>
                  <w:szCs w:val="18"/>
                </w:rPr>
                <w:t>[</w:t>
              </w:r>
              <w:r w:rsidRPr="001C3D4F">
                <w:rPr>
                  <w:rFonts w:cs="Arial"/>
                  <w:szCs w:val="18"/>
                </w:rPr>
                <w:t>D</w:t>
              </w:r>
              <w:r>
                <w:rPr>
                  <w:rFonts w:cs="Arial"/>
                  <w:szCs w:val="18"/>
                </w:rPr>
                <w:t>11</w:t>
              </w:r>
              <w:r w:rsidRPr="001C3D4F">
                <w:rPr>
                  <w:rFonts w:cs="Arial"/>
                  <w:szCs w:val="18"/>
                </w:rPr>
                <w:t>.10</w:t>
              </w:r>
              <w:r>
                <w:rPr>
                  <w:rFonts w:cs="Arial"/>
                  <w:szCs w:val="18"/>
                </w:rPr>
                <w:t>]</w:t>
              </w:r>
            </w:ins>
          </w:p>
        </w:tc>
        <w:tc>
          <w:tcPr>
            <w:tcW w:w="0" w:type="auto"/>
            <w:tcBorders>
              <w:top w:val="single" w:sz="4" w:space="0" w:color="auto"/>
              <w:left w:val="single" w:sz="4" w:space="0" w:color="auto"/>
              <w:bottom w:val="single" w:sz="4" w:space="0" w:color="auto"/>
              <w:right w:val="single" w:sz="4" w:space="0" w:color="auto"/>
            </w:tcBorders>
          </w:tcPr>
          <w:p w14:paraId="3393CECD" w14:textId="7814070A" w:rsidR="00BC456D" w:rsidRDefault="00BC456D" w:rsidP="00BC456D">
            <w:pPr>
              <w:pStyle w:val="TAL"/>
              <w:rPr>
                <w:ins w:id="2463" w:author="R4-1809516" w:date="2018-07-11T17:32:00Z"/>
                <w:rFonts w:cs="Arial"/>
                <w:szCs w:val="18"/>
              </w:rPr>
            </w:pPr>
            <w:ins w:id="2464" w:author="R4-1809516" w:date="2018-07-11T17:32:00Z">
              <w:r>
                <w:rPr>
                  <w:rFonts w:cs="Arial"/>
                  <w:szCs w:val="18"/>
                </w:rPr>
                <w:t>[</w:t>
              </w:r>
              <w:r w:rsidRPr="00D7210D">
                <w:rPr>
                  <w:rFonts w:cs="Arial"/>
                  <w:szCs w:val="18"/>
                </w:rPr>
                <w:t xml:space="preserve">Band </w:t>
              </w:r>
              <w:r>
                <w:rPr>
                  <w:rFonts w:cs="Arial"/>
                  <w:szCs w:val="18"/>
                </w:rPr>
                <w:t>n</w:t>
              </w:r>
              <w:r w:rsidRPr="00D7210D">
                <w:rPr>
                  <w:rFonts w:cs="Arial"/>
                  <w:szCs w:val="18"/>
                </w:rPr>
                <w:t>20 support, emission level for channel N (P</w:t>
              </w:r>
              <w:r w:rsidRPr="00D7210D">
                <w:rPr>
                  <w:rFonts w:cs="Arial"/>
                  <w:szCs w:val="18"/>
                  <w:vertAlign w:val="subscript"/>
                </w:rPr>
                <w:t>EM,N</w:t>
              </w:r>
              <w:r w:rsidRPr="00D7210D">
                <w:rPr>
                  <w:rFonts w:cs="Arial"/>
                  <w:szCs w:val="18"/>
                </w:rPr>
                <w:t>)</w:t>
              </w:r>
              <w:r>
                <w:rPr>
                  <w:rFonts w:cs="Arial"/>
                  <w:szCs w:val="18"/>
                </w:rPr>
                <w:t>]</w:t>
              </w:r>
            </w:ins>
          </w:p>
        </w:tc>
        <w:tc>
          <w:tcPr>
            <w:tcW w:w="0" w:type="auto"/>
            <w:tcBorders>
              <w:top w:val="single" w:sz="4" w:space="0" w:color="auto"/>
              <w:left w:val="single" w:sz="4" w:space="0" w:color="auto"/>
              <w:bottom w:val="single" w:sz="4" w:space="0" w:color="auto"/>
              <w:right w:val="single" w:sz="4" w:space="0" w:color="auto"/>
            </w:tcBorders>
          </w:tcPr>
          <w:p w14:paraId="335EF183" w14:textId="77777777" w:rsidR="00BC456D" w:rsidRDefault="00BC456D" w:rsidP="00BC456D">
            <w:pPr>
              <w:pStyle w:val="TAL"/>
              <w:rPr>
                <w:ins w:id="2465" w:author="R4-1809516" w:date="2018-07-11T17:32:00Z"/>
                <w:color w:val="000000" w:themeColor="text1"/>
              </w:rPr>
            </w:pPr>
            <w:ins w:id="2466" w:author="R4-1809516" w:date="2018-07-11T17:32:00Z">
              <w:r w:rsidRPr="0015261C">
                <w:rPr>
                  <w:rFonts w:ascii="Times New Roman" w:hAnsi="Times New Roman"/>
                  <w:i/>
                  <w:color w:val="0000FF"/>
                  <w:sz w:val="20"/>
                </w:rPr>
                <w:t>Editor’s note: this declaration is subject to technical discussion on the applicability of the DTT protection from NR BS</w:t>
              </w:r>
              <w:r>
                <w:rPr>
                  <w:color w:val="000000" w:themeColor="text1"/>
                </w:rPr>
                <w:t>.</w:t>
              </w:r>
            </w:ins>
          </w:p>
          <w:p w14:paraId="48716F94" w14:textId="5C63F133" w:rsidR="00BC456D" w:rsidRPr="0015261C" w:rsidRDefault="00BC456D" w:rsidP="00BC456D">
            <w:pPr>
              <w:pStyle w:val="TAL"/>
              <w:rPr>
                <w:ins w:id="2467" w:author="R4-1809516" w:date="2018-07-11T17:32:00Z"/>
                <w:i/>
                <w:color w:val="0000FF"/>
              </w:rPr>
            </w:pPr>
            <w:ins w:id="2468" w:author="R4-1809516" w:date="2018-07-11T17:32:00Z">
              <w:r>
                <w:t>[</w:t>
              </w:r>
              <w:r w:rsidRPr="00021974">
                <w:t xml:space="preserve">If the BS supports Band </w:t>
              </w:r>
              <w:r>
                <w:t>n</w:t>
              </w:r>
              <w:r w:rsidRPr="00021974">
                <w:t>20 and has been declared to operate in geographical areas allocated to broadcasting (DTT; declaration D11.</w:t>
              </w:r>
              <w:r>
                <w:t>9</w:t>
              </w:r>
              <w:r w:rsidRPr="00021974">
                <w:t xml:space="preserve">), the emission level for channel N (as defined in annex </w:t>
              </w:r>
              <w:r>
                <w:t>X</w:t>
              </w:r>
              <w:r w:rsidRPr="00021974">
                <w:t xml:space="preserve"> of 3GPP TS 3</w:t>
              </w:r>
              <w:r>
                <w:t>8</w:t>
              </w:r>
              <w:r w:rsidRPr="00021974">
                <w:t>.104 [</w:t>
              </w:r>
              <w:r>
                <w:t>2</w:t>
              </w:r>
              <w:r w:rsidRPr="00021974">
                <w:t>]) shall be declared.</w:t>
              </w:r>
              <w:r>
                <w:t>]</w:t>
              </w:r>
            </w:ins>
          </w:p>
        </w:tc>
        <w:tc>
          <w:tcPr>
            <w:tcW w:w="0" w:type="auto"/>
            <w:tcBorders>
              <w:top w:val="single" w:sz="4" w:space="0" w:color="auto"/>
              <w:left w:val="single" w:sz="4" w:space="0" w:color="auto"/>
              <w:bottom w:val="single" w:sz="4" w:space="0" w:color="auto"/>
              <w:right w:val="single" w:sz="4" w:space="0" w:color="auto"/>
            </w:tcBorders>
          </w:tcPr>
          <w:p w14:paraId="42D26A31" w14:textId="01291DBA" w:rsidR="00BC456D" w:rsidRDefault="00BC456D" w:rsidP="00BC456D">
            <w:pPr>
              <w:pStyle w:val="TAL"/>
              <w:jc w:val="center"/>
              <w:rPr>
                <w:ins w:id="2469" w:author="R4-1809516" w:date="2018-07-11T17:32:00Z"/>
                <w:rFonts w:cs="Arial"/>
                <w:szCs w:val="18"/>
              </w:rPr>
            </w:pPr>
            <w:ins w:id="2470" w:author="R4-1809516" w:date="2018-07-11T17:32:00Z">
              <w:r>
                <w:rPr>
                  <w:rFonts w:cs="Arial"/>
                  <w:szCs w:val="18"/>
                </w:rPr>
                <w:t>[</w:t>
              </w:r>
              <w:r w:rsidRPr="00D11BA5">
                <w:rPr>
                  <w:rFonts w:cs="Arial"/>
                  <w:szCs w:val="18"/>
                </w:rPr>
                <w:t>c</w:t>
              </w:r>
              <w:r>
                <w:rPr>
                  <w:rFonts w:cs="Arial"/>
                  <w:szCs w:val="18"/>
                </w:rPr>
                <w:t>]</w:t>
              </w:r>
            </w:ins>
          </w:p>
        </w:tc>
        <w:tc>
          <w:tcPr>
            <w:tcW w:w="0" w:type="auto"/>
            <w:tcBorders>
              <w:top w:val="single" w:sz="4" w:space="0" w:color="auto"/>
              <w:left w:val="single" w:sz="4" w:space="0" w:color="auto"/>
              <w:bottom w:val="single" w:sz="4" w:space="0" w:color="auto"/>
              <w:right w:val="single" w:sz="4" w:space="0" w:color="auto"/>
            </w:tcBorders>
          </w:tcPr>
          <w:p w14:paraId="1D40A315" w14:textId="21662723" w:rsidR="00BC456D" w:rsidRDefault="00BC456D" w:rsidP="00BC456D">
            <w:pPr>
              <w:pStyle w:val="TAL"/>
              <w:jc w:val="center"/>
              <w:rPr>
                <w:ins w:id="2471" w:author="R4-1809516" w:date="2018-07-11T17:32:00Z"/>
                <w:rFonts w:cs="Arial"/>
                <w:szCs w:val="18"/>
                <w:lang w:eastAsia="zh-CN"/>
              </w:rPr>
            </w:pPr>
            <w:ins w:id="2472" w:author="R4-1809516" w:date="2018-07-11T17:32:00Z">
              <w:r>
                <w:rPr>
                  <w:rFonts w:cs="Arial"/>
                  <w:szCs w:val="18"/>
                  <w:lang w:eastAsia="zh-CN"/>
                </w:rPr>
                <w:t>[</w:t>
              </w:r>
              <w:r w:rsidRPr="009E6034">
                <w:rPr>
                  <w:rFonts w:cs="Arial"/>
                  <w:szCs w:val="18"/>
                  <w:lang w:eastAsia="zh-CN"/>
                </w:rPr>
                <w:t>x</w:t>
              </w:r>
              <w:r>
                <w:rPr>
                  <w:rFonts w:cs="Arial"/>
                  <w:szCs w:val="18"/>
                  <w:lang w:eastAsia="zh-CN"/>
                </w:rPr>
                <w:t>]</w:t>
              </w:r>
            </w:ins>
          </w:p>
        </w:tc>
        <w:tc>
          <w:tcPr>
            <w:tcW w:w="0" w:type="auto"/>
            <w:tcBorders>
              <w:top w:val="single" w:sz="4" w:space="0" w:color="auto"/>
              <w:left w:val="single" w:sz="4" w:space="0" w:color="auto"/>
              <w:bottom w:val="single" w:sz="4" w:space="0" w:color="auto"/>
              <w:right w:val="single" w:sz="4" w:space="0" w:color="auto"/>
            </w:tcBorders>
          </w:tcPr>
          <w:p w14:paraId="53BD28D5" w14:textId="66F836E4" w:rsidR="00BC456D" w:rsidRDefault="00BC456D" w:rsidP="00BC456D">
            <w:pPr>
              <w:pStyle w:val="TAL"/>
              <w:jc w:val="center"/>
              <w:rPr>
                <w:ins w:id="2473" w:author="R4-1809516" w:date="2018-07-11T17:32:00Z"/>
                <w:rFonts w:cs="Arial"/>
                <w:szCs w:val="18"/>
                <w:lang w:eastAsia="zh-CN"/>
              </w:rPr>
            </w:pPr>
            <w:ins w:id="2474" w:author="R4-1809516" w:date="2018-07-11T17:32:00Z">
              <w:r>
                <w:rPr>
                  <w:rFonts w:cs="Arial"/>
                  <w:szCs w:val="18"/>
                  <w:lang w:eastAsia="zh-CN"/>
                </w:rPr>
                <w:t>[</w:t>
              </w:r>
              <w:r w:rsidRPr="00631563">
                <w:rPr>
                  <w:rFonts w:cs="Arial"/>
                  <w:szCs w:val="18"/>
                  <w:lang w:eastAsia="zh-CN"/>
                </w:rPr>
                <w:t>n/a</w:t>
              </w:r>
              <w:r>
                <w:rPr>
                  <w:rFonts w:cs="Arial"/>
                  <w:szCs w:val="18"/>
                  <w:lang w:eastAsia="zh-CN"/>
                </w:rPr>
                <w:t>]</w:t>
              </w:r>
            </w:ins>
          </w:p>
        </w:tc>
      </w:tr>
      <w:tr w:rsidR="00BC456D" w14:paraId="4C3F4712" w14:textId="77777777" w:rsidTr="00BC456D">
        <w:trPr>
          <w:jc w:val="center"/>
          <w:ins w:id="2475"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51F1BB36" w14:textId="32965CD9" w:rsidR="00BC456D" w:rsidRDefault="00BC456D" w:rsidP="00BC456D">
            <w:pPr>
              <w:pStyle w:val="TAL"/>
              <w:rPr>
                <w:ins w:id="2476" w:author="R4-1809516" w:date="2018-07-11T17:32:00Z"/>
                <w:rFonts w:cs="Arial"/>
                <w:szCs w:val="18"/>
              </w:rPr>
            </w:pPr>
            <w:ins w:id="2477" w:author="R4-1809516" w:date="2018-07-11T17:32:00Z">
              <w:r>
                <w:rPr>
                  <w:rFonts w:cs="Arial"/>
                  <w:szCs w:val="18"/>
                </w:rPr>
                <w:t>[</w:t>
              </w:r>
              <w:r w:rsidRPr="001C3D4F">
                <w:rPr>
                  <w:rFonts w:cs="Arial"/>
                  <w:szCs w:val="18"/>
                </w:rPr>
                <w:t>D</w:t>
              </w:r>
              <w:r>
                <w:rPr>
                  <w:rFonts w:cs="Arial"/>
                  <w:szCs w:val="18"/>
                </w:rPr>
                <w:t>11</w:t>
              </w:r>
              <w:r w:rsidRPr="001C3D4F">
                <w:rPr>
                  <w:rFonts w:cs="Arial"/>
                  <w:szCs w:val="18"/>
                </w:rPr>
                <w:t>.11</w:t>
              </w:r>
              <w:r>
                <w:rPr>
                  <w:rFonts w:cs="Arial"/>
                  <w:szCs w:val="18"/>
                </w:rPr>
                <w:t>]</w:t>
              </w:r>
            </w:ins>
          </w:p>
        </w:tc>
        <w:tc>
          <w:tcPr>
            <w:tcW w:w="0" w:type="auto"/>
            <w:tcBorders>
              <w:top w:val="single" w:sz="4" w:space="0" w:color="auto"/>
              <w:left w:val="single" w:sz="4" w:space="0" w:color="auto"/>
              <w:bottom w:val="single" w:sz="4" w:space="0" w:color="auto"/>
              <w:right w:val="single" w:sz="4" w:space="0" w:color="auto"/>
            </w:tcBorders>
          </w:tcPr>
          <w:p w14:paraId="41A7ECAB" w14:textId="4D74CC78" w:rsidR="00BC456D" w:rsidRDefault="00BC456D" w:rsidP="00BC456D">
            <w:pPr>
              <w:pStyle w:val="TAL"/>
              <w:rPr>
                <w:ins w:id="2478" w:author="R4-1809516" w:date="2018-07-11T17:32:00Z"/>
                <w:rFonts w:cs="Arial"/>
                <w:szCs w:val="18"/>
              </w:rPr>
            </w:pPr>
            <w:ins w:id="2479" w:author="R4-1809516" w:date="2018-07-11T17:32:00Z">
              <w:r>
                <w:rPr>
                  <w:rFonts w:cs="Arial"/>
                  <w:szCs w:val="18"/>
                </w:rPr>
                <w:t>[</w:t>
              </w:r>
              <w:r w:rsidRPr="00D7210D">
                <w:rPr>
                  <w:rFonts w:cs="Arial"/>
                  <w:szCs w:val="18"/>
                </w:rPr>
                <w:t xml:space="preserve">Band </w:t>
              </w:r>
              <w:r>
                <w:rPr>
                  <w:rFonts w:cs="Arial"/>
                  <w:szCs w:val="18"/>
                </w:rPr>
                <w:t>n</w:t>
              </w:r>
              <w:r w:rsidRPr="00D7210D">
                <w:rPr>
                  <w:rFonts w:cs="Arial"/>
                  <w:szCs w:val="18"/>
                </w:rPr>
                <w:t xml:space="preserve">20 support, </w:t>
              </w:r>
              <w:r>
                <w:rPr>
                  <w:rFonts w:cs="Arial"/>
                  <w:szCs w:val="18"/>
                </w:rPr>
                <w:t>m</w:t>
              </w:r>
              <w:r w:rsidRPr="00D7210D">
                <w:rPr>
                  <w:rFonts w:cs="Arial"/>
                  <w:szCs w:val="18"/>
                </w:rPr>
                <w:t xml:space="preserve">aximum output </w:t>
              </w:r>
              <w:r>
                <w:rPr>
                  <w:rFonts w:cs="Arial"/>
                  <w:szCs w:val="18"/>
                </w:rPr>
                <w:t>p</w:t>
              </w:r>
              <w:r w:rsidRPr="00D7210D">
                <w:rPr>
                  <w:rFonts w:cs="Arial"/>
                  <w:szCs w:val="18"/>
                </w:rPr>
                <w:t>ower in 10 MHz (P</w:t>
              </w:r>
              <w:r w:rsidRPr="00D7210D">
                <w:rPr>
                  <w:rFonts w:cs="Arial"/>
                  <w:szCs w:val="18"/>
                  <w:vertAlign w:val="subscript"/>
                </w:rPr>
                <w:t>10MHz</w:t>
              </w:r>
              <w:r w:rsidRPr="00D7210D">
                <w:rPr>
                  <w:rFonts w:cs="Arial"/>
                  <w:szCs w:val="18"/>
                </w:rPr>
                <w:t>)</w:t>
              </w:r>
              <w:r>
                <w:rPr>
                  <w:rFonts w:cs="Arial"/>
                  <w:szCs w:val="18"/>
                </w:rPr>
                <w:t>]</w:t>
              </w:r>
            </w:ins>
          </w:p>
        </w:tc>
        <w:tc>
          <w:tcPr>
            <w:tcW w:w="0" w:type="auto"/>
            <w:tcBorders>
              <w:top w:val="single" w:sz="4" w:space="0" w:color="auto"/>
              <w:left w:val="single" w:sz="4" w:space="0" w:color="auto"/>
              <w:bottom w:val="single" w:sz="4" w:space="0" w:color="auto"/>
              <w:right w:val="single" w:sz="4" w:space="0" w:color="auto"/>
            </w:tcBorders>
          </w:tcPr>
          <w:p w14:paraId="14D4F70E" w14:textId="77777777" w:rsidR="00BC456D" w:rsidRDefault="00BC456D" w:rsidP="00BC456D">
            <w:pPr>
              <w:pStyle w:val="TAL"/>
              <w:rPr>
                <w:ins w:id="2480" w:author="R4-1809516" w:date="2018-07-11T17:32:00Z"/>
                <w:color w:val="000000" w:themeColor="text1"/>
              </w:rPr>
            </w:pPr>
            <w:ins w:id="2481" w:author="R4-1809516" w:date="2018-07-11T17:32:00Z">
              <w:r w:rsidRPr="0015261C">
                <w:rPr>
                  <w:rFonts w:ascii="Times New Roman" w:hAnsi="Times New Roman"/>
                  <w:i/>
                  <w:color w:val="0000FF"/>
                  <w:sz w:val="20"/>
                </w:rPr>
                <w:t>Editor’s note: this declaration is subject to technical discussion on the applicability of the DTT protection from NR BS</w:t>
              </w:r>
              <w:r>
                <w:rPr>
                  <w:color w:val="000000" w:themeColor="text1"/>
                </w:rPr>
                <w:t>.</w:t>
              </w:r>
            </w:ins>
          </w:p>
          <w:p w14:paraId="622F4518" w14:textId="4916974C" w:rsidR="00BC456D" w:rsidRPr="0015261C" w:rsidRDefault="00BC456D" w:rsidP="00BC456D">
            <w:pPr>
              <w:pStyle w:val="TAL"/>
              <w:rPr>
                <w:ins w:id="2482" w:author="R4-1809516" w:date="2018-07-11T17:32:00Z"/>
                <w:i/>
                <w:color w:val="0000FF"/>
              </w:rPr>
            </w:pPr>
            <w:ins w:id="2483" w:author="R4-1809516" w:date="2018-07-11T17:32:00Z">
              <w:r>
                <w:rPr>
                  <w:color w:val="000000" w:themeColor="text1"/>
                </w:rPr>
                <w:t>[</w:t>
              </w:r>
              <w:r w:rsidRPr="0076233D">
                <w:rPr>
                  <w:color w:val="000000" w:themeColor="text1"/>
                </w:rPr>
                <w:t xml:space="preserve">If the BS supports Band </w:t>
              </w:r>
              <w:r>
                <w:rPr>
                  <w:color w:val="000000" w:themeColor="text1"/>
                </w:rPr>
                <w:t>n</w:t>
              </w:r>
              <w:r w:rsidRPr="0076233D">
                <w:rPr>
                  <w:color w:val="000000" w:themeColor="text1"/>
                </w:rPr>
                <w:t>20 and has been declared to operate in geographical areas allocated to broadcasting (DTT</w:t>
              </w:r>
              <w:r>
                <w:rPr>
                  <w:color w:val="000000" w:themeColor="text1"/>
                </w:rPr>
                <w:t>; declaration D11.9</w:t>
              </w:r>
              <w:r w:rsidRPr="0076233D">
                <w:rPr>
                  <w:color w:val="000000" w:themeColor="text1"/>
                </w:rPr>
                <w:t xml:space="preserve">), the maximum output power </w:t>
              </w:r>
              <w:r>
                <w:rPr>
                  <w:color w:val="000000" w:themeColor="text1"/>
                </w:rPr>
                <w:t>in 10 MHz (annex X of 3GPP TS 38</w:t>
              </w:r>
              <w:r w:rsidRPr="0076233D">
                <w:rPr>
                  <w:color w:val="000000" w:themeColor="text1"/>
                </w:rPr>
                <w:t>.104 [</w:t>
              </w:r>
              <w:r>
                <w:rPr>
                  <w:color w:val="000000" w:themeColor="text1"/>
                </w:rPr>
                <w:t>2</w:t>
              </w:r>
              <w:r w:rsidRPr="0076233D">
                <w:rPr>
                  <w:color w:val="000000" w:themeColor="text1"/>
                </w:rPr>
                <w:t>]) shall be declared.</w:t>
              </w:r>
              <w:r>
                <w:rPr>
                  <w:color w:val="000000" w:themeColor="text1"/>
                </w:rPr>
                <w:t>]</w:t>
              </w:r>
            </w:ins>
          </w:p>
        </w:tc>
        <w:tc>
          <w:tcPr>
            <w:tcW w:w="0" w:type="auto"/>
            <w:tcBorders>
              <w:top w:val="single" w:sz="4" w:space="0" w:color="auto"/>
              <w:left w:val="single" w:sz="4" w:space="0" w:color="auto"/>
              <w:bottom w:val="single" w:sz="4" w:space="0" w:color="auto"/>
              <w:right w:val="single" w:sz="4" w:space="0" w:color="auto"/>
            </w:tcBorders>
          </w:tcPr>
          <w:p w14:paraId="4A7A95EA" w14:textId="02B715D4" w:rsidR="00BC456D" w:rsidRDefault="00BC456D" w:rsidP="00BC456D">
            <w:pPr>
              <w:pStyle w:val="TAL"/>
              <w:jc w:val="center"/>
              <w:rPr>
                <w:ins w:id="2484" w:author="R4-1809516" w:date="2018-07-11T17:32:00Z"/>
                <w:rFonts w:cs="Arial"/>
                <w:szCs w:val="18"/>
              </w:rPr>
            </w:pPr>
            <w:ins w:id="2485" w:author="R4-1809516" w:date="2018-07-11T17:32:00Z">
              <w:r>
                <w:rPr>
                  <w:rFonts w:cs="Arial"/>
                  <w:szCs w:val="18"/>
                </w:rPr>
                <w:t>[</w:t>
              </w:r>
              <w:r w:rsidRPr="00D11BA5">
                <w:rPr>
                  <w:rFonts w:cs="Arial"/>
                  <w:szCs w:val="18"/>
                </w:rPr>
                <w:t>c</w:t>
              </w:r>
              <w:r>
                <w:rPr>
                  <w:rFonts w:cs="Arial"/>
                  <w:szCs w:val="18"/>
                </w:rPr>
                <w:t>]</w:t>
              </w:r>
            </w:ins>
          </w:p>
        </w:tc>
        <w:tc>
          <w:tcPr>
            <w:tcW w:w="0" w:type="auto"/>
            <w:tcBorders>
              <w:top w:val="single" w:sz="4" w:space="0" w:color="auto"/>
              <w:left w:val="single" w:sz="4" w:space="0" w:color="auto"/>
              <w:bottom w:val="single" w:sz="4" w:space="0" w:color="auto"/>
              <w:right w:val="single" w:sz="4" w:space="0" w:color="auto"/>
            </w:tcBorders>
          </w:tcPr>
          <w:p w14:paraId="5BD616EF" w14:textId="44CD29FA" w:rsidR="00BC456D" w:rsidRDefault="00BC456D" w:rsidP="00BC456D">
            <w:pPr>
              <w:pStyle w:val="TAL"/>
              <w:jc w:val="center"/>
              <w:rPr>
                <w:ins w:id="2486" w:author="R4-1809516" w:date="2018-07-11T17:32:00Z"/>
                <w:rFonts w:cs="Arial"/>
                <w:szCs w:val="18"/>
                <w:lang w:eastAsia="zh-CN"/>
              </w:rPr>
            </w:pPr>
            <w:ins w:id="2487" w:author="R4-1809516" w:date="2018-07-11T17:32:00Z">
              <w:r>
                <w:rPr>
                  <w:rFonts w:cs="Arial"/>
                  <w:szCs w:val="18"/>
                  <w:lang w:eastAsia="zh-CN"/>
                </w:rPr>
                <w:t>[</w:t>
              </w:r>
              <w:r w:rsidRPr="009E6034">
                <w:rPr>
                  <w:rFonts w:cs="Arial"/>
                  <w:szCs w:val="18"/>
                  <w:lang w:eastAsia="zh-CN"/>
                </w:rPr>
                <w:t>x</w:t>
              </w:r>
              <w:r>
                <w:rPr>
                  <w:rFonts w:cs="Arial"/>
                  <w:szCs w:val="18"/>
                  <w:lang w:eastAsia="zh-CN"/>
                </w:rPr>
                <w:t>]</w:t>
              </w:r>
            </w:ins>
          </w:p>
        </w:tc>
        <w:tc>
          <w:tcPr>
            <w:tcW w:w="0" w:type="auto"/>
            <w:tcBorders>
              <w:top w:val="single" w:sz="4" w:space="0" w:color="auto"/>
              <w:left w:val="single" w:sz="4" w:space="0" w:color="auto"/>
              <w:bottom w:val="single" w:sz="4" w:space="0" w:color="auto"/>
              <w:right w:val="single" w:sz="4" w:space="0" w:color="auto"/>
            </w:tcBorders>
          </w:tcPr>
          <w:p w14:paraId="3F3AC25D" w14:textId="0DD02C00" w:rsidR="00BC456D" w:rsidRDefault="00BC456D" w:rsidP="00BC456D">
            <w:pPr>
              <w:pStyle w:val="TAL"/>
              <w:jc w:val="center"/>
              <w:rPr>
                <w:ins w:id="2488" w:author="R4-1809516" w:date="2018-07-11T17:32:00Z"/>
                <w:rFonts w:cs="Arial"/>
                <w:szCs w:val="18"/>
                <w:lang w:eastAsia="zh-CN"/>
              </w:rPr>
            </w:pPr>
            <w:ins w:id="2489" w:author="R4-1809516" w:date="2018-07-11T17:32:00Z">
              <w:r>
                <w:rPr>
                  <w:rFonts w:cs="Arial"/>
                  <w:szCs w:val="18"/>
                  <w:lang w:eastAsia="zh-CN"/>
                </w:rPr>
                <w:t>[</w:t>
              </w:r>
              <w:r w:rsidRPr="00631563">
                <w:rPr>
                  <w:rFonts w:cs="Arial"/>
                  <w:szCs w:val="18"/>
                  <w:lang w:eastAsia="zh-CN"/>
                </w:rPr>
                <w:t>n/a</w:t>
              </w:r>
              <w:r>
                <w:rPr>
                  <w:rFonts w:cs="Arial"/>
                  <w:szCs w:val="18"/>
                  <w:lang w:eastAsia="zh-CN"/>
                </w:rPr>
                <w:t>]</w:t>
              </w:r>
            </w:ins>
          </w:p>
        </w:tc>
      </w:tr>
      <w:tr w:rsidR="00BC456D" w14:paraId="4B30884E" w14:textId="77777777" w:rsidTr="00BC456D">
        <w:trPr>
          <w:jc w:val="center"/>
          <w:ins w:id="2490"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6AC943CA" w14:textId="1FE9F759" w:rsidR="00BC456D" w:rsidRDefault="00BC456D" w:rsidP="00BC456D">
            <w:pPr>
              <w:pStyle w:val="TAL"/>
              <w:rPr>
                <w:ins w:id="2491" w:author="R4-1809516" w:date="2018-07-11T17:32:00Z"/>
                <w:rFonts w:cs="Arial"/>
                <w:szCs w:val="18"/>
              </w:rPr>
            </w:pPr>
            <w:ins w:id="2492" w:author="R4-1809516" w:date="2018-07-11T17:32:00Z">
              <w:r w:rsidRPr="001C3D4F">
                <w:rPr>
                  <w:rFonts w:cs="Arial"/>
                  <w:szCs w:val="18"/>
                </w:rPr>
                <w:t>D</w:t>
              </w:r>
              <w:r>
                <w:rPr>
                  <w:rFonts w:cs="Arial"/>
                  <w:szCs w:val="18"/>
                </w:rPr>
                <w:t>11</w:t>
              </w:r>
              <w:r w:rsidRPr="001C3D4F">
                <w:rPr>
                  <w:rFonts w:cs="Arial"/>
                  <w:szCs w:val="18"/>
                </w:rPr>
                <w:t>.12</w:t>
              </w:r>
            </w:ins>
          </w:p>
        </w:tc>
        <w:tc>
          <w:tcPr>
            <w:tcW w:w="0" w:type="auto"/>
            <w:tcBorders>
              <w:top w:val="single" w:sz="4" w:space="0" w:color="auto"/>
              <w:left w:val="single" w:sz="4" w:space="0" w:color="auto"/>
              <w:bottom w:val="single" w:sz="4" w:space="0" w:color="auto"/>
              <w:right w:val="single" w:sz="4" w:space="0" w:color="auto"/>
            </w:tcBorders>
          </w:tcPr>
          <w:p w14:paraId="463A9D56" w14:textId="55DF7476" w:rsidR="00BC456D" w:rsidRDefault="00BC456D" w:rsidP="00BC456D">
            <w:pPr>
              <w:pStyle w:val="TAL"/>
              <w:rPr>
                <w:ins w:id="2493" w:author="R4-1809516" w:date="2018-07-11T17:32:00Z"/>
                <w:rFonts w:cs="Arial"/>
                <w:szCs w:val="18"/>
              </w:rPr>
            </w:pPr>
            <w:ins w:id="2494" w:author="R4-1809516" w:date="2018-07-11T17:32:00Z">
              <w:del w:id="2495" w:author="Huawei" w:date="2018-08-01T23:07:00Z">
                <w:r w:rsidRPr="00A70677" w:rsidDel="00A70677">
                  <w:rPr>
                    <w:rFonts w:cs="Arial"/>
                    <w:szCs w:val="18"/>
                    <w:highlight w:val="yellow"/>
                    <w:rPrChange w:id="2496" w:author="Huawei" w:date="2018-08-01T23:07:00Z">
                      <w:rPr>
                        <w:rFonts w:cs="Arial"/>
                        <w:szCs w:val="18"/>
                      </w:rPr>
                    </w:rPrChange>
                  </w:rPr>
                  <w:delText>N/A</w:delText>
                </w:r>
              </w:del>
            </w:ins>
          </w:p>
        </w:tc>
        <w:tc>
          <w:tcPr>
            <w:tcW w:w="0" w:type="auto"/>
            <w:tcBorders>
              <w:top w:val="single" w:sz="4" w:space="0" w:color="auto"/>
              <w:left w:val="single" w:sz="4" w:space="0" w:color="auto"/>
              <w:bottom w:val="single" w:sz="4" w:space="0" w:color="auto"/>
              <w:right w:val="single" w:sz="4" w:space="0" w:color="auto"/>
            </w:tcBorders>
          </w:tcPr>
          <w:p w14:paraId="51B2B6F2" w14:textId="77777777" w:rsidR="00BC456D" w:rsidRPr="0015261C" w:rsidRDefault="00BC456D" w:rsidP="00BC456D">
            <w:pPr>
              <w:pStyle w:val="TAL"/>
              <w:rPr>
                <w:ins w:id="2497" w:author="R4-1809516" w:date="2018-07-11T17:32:00Z"/>
                <w:i/>
                <w:color w:val="0000FF"/>
              </w:rPr>
            </w:pPr>
          </w:p>
        </w:tc>
        <w:tc>
          <w:tcPr>
            <w:tcW w:w="0" w:type="auto"/>
            <w:tcBorders>
              <w:top w:val="single" w:sz="4" w:space="0" w:color="auto"/>
              <w:left w:val="single" w:sz="4" w:space="0" w:color="auto"/>
              <w:bottom w:val="single" w:sz="4" w:space="0" w:color="auto"/>
              <w:right w:val="single" w:sz="4" w:space="0" w:color="auto"/>
            </w:tcBorders>
          </w:tcPr>
          <w:p w14:paraId="50213F6D" w14:textId="717CA554" w:rsidR="00BC456D" w:rsidRPr="00A70677" w:rsidRDefault="00BC456D" w:rsidP="00BC456D">
            <w:pPr>
              <w:pStyle w:val="TAL"/>
              <w:jc w:val="center"/>
              <w:rPr>
                <w:ins w:id="2498" w:author="R4-1809516" w:date="2018-07-11T17:32:00Z"/>
                <w:rFonts w:cs="Arial"/>
                <w:szCs w:val="18"/>
                <w:highlight w:val="yellow"/>
                <w:rPrChange w:id="2499" w:author="Huawei" w:date="2018-08-01T23:07:00Z">
                  <w:rPr>
                    <w:ins w:id="2500" w:author="R4-1809516" w:date="2018-07-11T17:32:00Z"/>
                    <w:rFonts w:cs="Arial"/>
                    <w:szCs w:val="18"/>
                  </w:rPr>
                </w:rPrChange>
              </w:rPr>
            </w:pPr>
            <w:ins w:id="2501" w:author="R4-1809516" w:date="2018-07-11T17:32:00Z">
              <w:del w:id="2502" w:author="Huawei" w:date="2018-08-01T23:07:00Z">
                <w:r w:rsidRPr="00A70677" w:rsidDel="00A70677">
                  <w:rPr>
                    <w:rFonts w:cs="Arial"/>
                    <w:szCs w:val="18"/>
                    <w:highlight w:val="yellow"/>
                    <w:rPrChange w:id="2503" w:author="Huawei" w:date="2018-08-01T23:07:00Z">
                      <w:rPr>
                        <w:rFonts w:cs="Arial"/>
                        <w:szCs w:val="18"/>
                      </w:rPr>
                    </w:rPrChange>
                  </w:rPr>
                  <w:delText>c</w:delText>
                </w:r>
              </w:del>
            </w:ins>
          </w:p>
        </w:tc>
        <w:tc>
          <w:tcPr>
            <w:tcW w:w="0" w:type="auto"/>
            <w:tcBorders>
              <w:top w:val="single" w:sz="4" w:space="0" w:color="auto"/>
              <w:left w:val="single" w:sz="4" w:space="0" w:color="auto"/>
              <w:bottom w:val="single" w:sz="4" w:space="0" w:color="auto"/>
              <w:right w:val="single" w:sz="4" w:space="0" w:color="auto"/>
            </w:tcBorders>
          </w:tcPr>
          <w:p w14:paraId="268B0673" w14:textId="1B283B6E" w:rsidR="00BC456D" w:rsidRPr="00A70677" w:rsidRDefault="00BC456D" w:rsidP="00BC456D">
            <w:pPr>
              <w:pStyle w:val="TAL"/>
              <w:jc w:val="center"/>
              <w:rPr>
                <w:ins w:id="2504" w:author="R4-1809516" w:date="2018-07-11T17:32:00Z"/>
                <w:rFonts w:cs="Arial"/>
                <w:szCs w:val="18"/>
                <w:highlight w:val="yellow"/>
                <w:lang w:eastAsia="zh-CN"/>
                <w:rPrChange w:id="2505" w:author="Huawei" w:date="2018-08-01T23:07:00Z">
                  <w:rPr>
                    <w:ins w:id="2506" w:author="R4-1809516" w:date="2018-07-11T17:32:00Z"/>
                    <w:rFonts w:cs="Arial"/>
                    <w:szCs w:val="18"/>
                    <w:lang w:eastAsia="zh-CN"/>
                  </w:rPr>
                </w:rPrChange>
              </w:rPr>
            </w:pPr>
            <w:ins w:id="2507" w:author="R4-1809516" w:date="2018-07-11T17:32:00Z">
              <w:del w:id="2508" w:author="Huawei" w:date="2018-08-01T23:07:00Z">
                <w:r w:rsidRPr="00A70677" w:rsidDel="00A70677">
                  <w:rPr>
                    <w:rFonts w:cs="Arial"/>
                    <w:szCs w:val="18"/>
                    <w:highlight w:val="yellow"/>
                    <w:lang w:eastAsia="zh-CN"/>
                    <w:rPrChange w:id="2509" w:author="Huawei" w:date="2018-08-01T23:07:00Z">
                      <w:rPr>
                        <w:rFonts w:cs="Arial"/>
                        <w:szCs w:val="18"/>
                        <w:lang w:eastAsia="zh-CN"/>
                      </w:rPr>
                    </w:rPrChange>
                  </w:rPr>
                  <w:delText>x</w:delText>
                </w:r>
              </w:del>
            </w:ins>
          </w:p>
        </w:tc>
        <w:tc>
          <w:tcPr>
            <w:tcW w:w="0" w:type="auto"/>
            <w:tcBorders>
              <w:top w:val="single" w:sz="4" w:space="0" w:color="auto"/>
              <w:left w:val="single" w:sz="4" w:space="0" w:color="auto"/>
              <w:bottom w:val="single" w:sz="4" w:space="0" w:color="auto"/>
              <w:right w:val="single" w:sz="4" w:space="0" w:color="auto"/>
            </w:tcBorders>
          </w:tcPr>
          <w:p w14:paraId="3E83390D" w14:textId="79E32C52" w:rsidR="00BC456D" w:rsidRPr="00A70677" w:rsidRDefault="00BC456D" w:rsidP="00BC456D">
            <w:pPr>
              <w:pStyle w:val="TAL"/>
              <w:jc w:val="center"/>
              <w:rPr>
                <w:ins w:id="2510" w:author="R4-1809516" w:date="2018-07-11T17:32:00Z"/>
                <w:rFonts w:cs="Arial"/>
                <w:szCs w:val="18"/>
                <w:highlight w:val="yellow"/>
                <w:lang w:eastAsia="zh-CN"/>
                <w:rPrChange w:id="2511" w:author="Huawei" w:date="2018-08-01T23:07:00Z">
                  <w:rPr>
                    <w:ins w:id="2512" w:author="R4-1809516" w:date="2018-07-11T17:32:00Z"/>
                    <w:rFonts w:cs="Arial"/>
                    <w:szCs w:val="18"/>
                    <w:lang w:eastAsia="zh-CN"/>
                  </w:rPr>
                </w:rPrChange>
              </w:rPr>
            </w:pPr>
            <w:ins w:id="2513" w:author="R4-1809516" w:date="2018-07-11T17:32:00Z">
              <w:del w:id="2514" w:author="Huawei" w:date="2018-08-01T23:07:00Z">
                <w:r w:rsidRPr="00A70677" w:rsidDel="00A70677">
                  <w:rPr>
                    <w:rFonts w:cs="Arial"/>
                    <w:szCs w:val="18"/>
                    <w:highlight w:val="yellow"/>
                    <w:lang w:eastAsia="zh-CN"/>
                    <w:rPrChange w:id="2515" w:author="Huawei" w:date="2018-08-01T23:07:00Z">
                      <w:rPr>
                        <w:rFonts w:cs="Arial"/>
                        <w:szCs w:val="18"/>
                        <w:lang w:eastAsia="zh-CN"/>
                      </w:rPr>
                    </w:rPrChange>
                  </w:rPr>
                  <w:delText>n/a</w:delText>
                </w:r>
              </w:del>
            </w:ins>
          </w:p>
        </w:tc>
      </w:tr>
      <w:tr w:rsidR="00BC456D" w14:paraId="2487C010" w14:textId="77777777" w:rsidTr="00BC456D">
        <w:trPr>
          <w:jc w:val="center"/>
          <w:ins w:id="2516"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63DD5157" w14:textId="06DFEA27" w:rsidR="00BC456D" w:rsidRPr="001C3D4F" w:rsidRDefault="00BC456D" w:rsidP="00BC456D">
            <w:pPr>
              <w:pStyle w:val="TAL"/>
              <w:rPr>
                <w:ins w:id="2517" w:author="R4-1809516" w:date="2018-07-11T17:32:00Z"/>
                <w:rFonts w:cs="Arial"/>
                <w:szCs w:val="18"/>
              </w:rPr>
            </w:pPr>
            <w:ins w:id="2518" w:author="R4-1809516" w:date="2018-07-11T17:32:00Z">
              <w:r w:rsidRPr="001C3D4F">
                <w:rPr>
                  <w:rFonts w:cs="Arial"/>
                  <w:szCs w:val="18"/>
                </w:rPr>
                <w:t>D</w:t>
              </w:r>
              <w:r>
                <w:rPr>
                  <w:rFonts w:cs="Arial"/>
                  <w:szCs w:val="18"/>
                </w:rPr>
                <w:t>11</w:t>
              </w:r>
              <w:r w:rsidRPr="001C3D4F">
                <w:rPr>
                  <w:rFonts w:cs="Arial"/>
                  <w:szCs w:val="18"/>
                </w:rPr>
                <w:t>.13</w:t>
              </w:r>
            </w:ins>
          </w:p>
        </w:tc>
        <w:tc>
          <w:tcPr>
            <w:tcW w:w="0" w:type="auto"/>
            <w:tcBorders>
              <w:top w:val="single" w:sz="4" w:space="0" w:color="auto"/>
              <w:left w:val="single" w:sz="4" w:space="0" w:color="auto"/>
              <w:bottom w:val="single" w:sz="4" w:space="0" w:color="auto"/>
              <w:right w:val="single" w:sz="4" w:space="0" w:color="auto"/>
            </w:tcBorders>
          </w:tcPr>
          <w:p w14:paraId="3C866341" w14:textId="57268075" w:rsidR="00BC456D" w:rsidRDefault="00BC456D" w:rsidP="00BC456D">
            <w:pPr>
              <w:pStyle w:val="TAL"/>
              <w:rPr>
                <w:ins w:id="2519" w:author="R4-1809516" w:date="2018-07-11T17:32:00Z"/>
                <w:rFonts w:cs="Arial"/>
                <w:szCs w:val="18"/>
              </w:rPr>
            </w:pPr>
            <w:ins w:id="2520" w:author="R4-1809516" w:date="2018-07-11T17:32:00Z">
              <w:r w:rsidRPr="00762026">
                <w:rPr>
                  <w:rFonts w:cs="Arial"/>
                  <w:szCs w:val="18"/>
                </w:rPr>
                <w:t>Co-existence with other systems</w:t>
              </w:r>
            </w:ins>
          </w:p>
        </w:tc>
        <w:tc>
          <w:tcPr>
            <w:tcW w:w="0" w:type="auto"/>
            <w:tcBorders>
              <w:top w:val="single" w:sz="4" w:space="0" w:color="auto"/>
              <w:left w:val="single" w:sz="4" w:space="0" w:color="auto"/>
              <w:bottom w:val="single" w:sz="4" w:space="0" w:color="auto"/>
              <w:right w:val="single" w:sz="4" w:space="0" w:color="auto"/>
            </w:tcBorders>
          </w:tcPr>
          <w:p w14:paraId="0A9A76A1" w14:textId="7B1ADB5F" w:rsidR="00BC456D" w:rsidRPr="0015261C" w:rsidRDefault="00BC456D" w:rsidP="00BC456D">
            <w:pPr>
              <w:pStyle w:val="TAL"/>
              <w:rPr>
                <w:ins w:id="2521" w:author="R4-1809516" w:date="2018-07-11T17:32:00Z"/>
                <w:i/>
                <w:color w:val="0000FF"/>
              </w:rPr>
            </w:pPr>
            <w:ins w:id="2522" w:author="R4-1809516" w:date="2018-07-11T17:32:00Z">
              <w:r w:rsidRPr="0076233D">
                <w:rPr>
                  <w:color w:val="000000" w:themeColor="text1"/>
                </w:rPr>
                <w:t>The manufacturer shall declare whether the BS under test is intended to operate in geographic areas where one or more of the systems GSM850, GSM900, DCS1800, PCS1900, UTRA FDD, UTRA TDD, E-UTRA and/or PHS operating in another operating band are deployed.</w:t>
              </w:r>
            </w:ins>
          </w:p>
        </w:tc>
        <w:tc>
          <w:tcPr>
            <w:tcW w:w="0" w:type="auto"/>
            <w:tcBorders>
              <w:top w:val="single" w:sz="4" w:space="0" w:color="auto"/>
              <w:left w:val="single" w:sz="4" w:space="0" w:color="auto"/>
              <w:bottom w:val="single" w:sz="4" w:space="0" w:color="auto"/>
              <w:right w:val="single" w:sz="4" w:space="0" w:color="auto"/>
            </w:tcBorders>
          </w:tcPr>
          <w:p w14:paraId="62C5B2F0" w14:textId="505EC7AB" w:rsidR="00BC456D" w:rsidRPr="00D11BA5" w:rsidRDefault="00BC456D" w:rsidP="00BC456D">
            <w:pPr>
              <w:pStyle w:val="TAL"/>
              <w:jc w:val="center"/>
              <w:rPr>
                <w:ins w:id="2523" w:author="R4-1809516" w:date="2018-07-11T17:32:00Z"/>
                <w:rFonts w:cs="Arial"/>
                <w:szCs w:val="18"/>
              </w:rPr>
            </w:pPr>
            <w:ins w:id="2524" w:author="R4-1809516" w:date="2018-07-11T17:32:00Z">
              <w:r w:rsidRPr="008A6183">
                <w:rPr>
                  <w:rFonts w:cs="Arial"/>
                  <w:szCs w:val="18"/>
                </w:rPr>
                <w:t>c</w:t>
              </w:r>
            </w:ins>
          </w:p>
        </w:tc>
        <w:tc>
          <w:tcPr>
            <w:tcW w:w="0" w:type="auto"/>
            <w:tcBorders>
              <w:top w:val="single" w:sz="4" w:space="0" w:color="auto"/>
              <w:left w:val="single" w:sz="4" w:space="0" w:color="auto"/>
              <w:bottom w:val="single" w:sz="4" w:space="0" w:color="auto"/>
              <w:right w:val="single" w:sz="4" w:space="0" w:color="auto"/>
            </w:tcBorders>
          </w:tcPr>
          <w:p w14:paraId="556E80B8" w14:textId="5F1EC436" w:rsidR="00BC456D" w:rsidRPr="00EB015C" w:rsidRDefault="00BC456D" w:rsidP="00BC456D">
            <w:pPr>
              <w:pStyle w:val="TAL"/>
              <w:jc w:val="center"/>
              <w:rPr>
                <w:ins w:id="2525" w:author="R4-1809516" w:date="2018-07-11T17:32:00Z"/>
                <w:rFonts w:cs="Arial"/>
                <w:szCs w:val="18"/>
                <w:lang w:eastAsia="zh-CN"/>
              </w:rPr>
            </w:pPr>
            <w:ins w:id="2526" w:author="R4-1809516" w:date="2018-07-11T17:32:00Z">
              <w:r>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0B4D0364" w14:textId="3A5A2455" w:rsidR="00BC456D" w:rsidRPr="0015261C" w:rsidRDefault="00BC456D" w:rsidP="00BC456D">
            <w:pPr>
              <w:pStyle w:val="TAL"/>
              <w:jc w:val="center"/>
              <w:rPr>
                <w:ins w:id="2527" w:author="R4-1809516" w:date="2018-07-11T17:32:00Z"/>
                <w:rFonts w:cs="Arial"/>
                <w:szCs w:val="18"/>
                <w:lang w:eastAsia="zh-CN"/>
              </w:rPr>
            </w:pPr>
            <w:ins w:id="2528" w:author="R4-1809516" w:date="2018-07-11T17:32:00Z">
              <w:r>
                <w:rPr>
                  <w:rFonts w:cs="Arial"/>
                  <w:szCs w:val="18"/>
                  <w:lang w:eastAsia="zh-CN"/>
                </w:rPr>
                <w:t>x</w:t>
              </w:r>
            </w:ins>
          </w:p>
        </w:tc>
      </w:tr>
      <w:tr w:rsidR="00BC456D" w14:paraId="7AD4A70A" w14:textId="77777777" w:rsidTr="00BC456D">
        <w:trPr>
          <w:jc w:val="center"/>
          <w:ins w:id="2529"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09C5895E" w14:textId="4B191F98" w:rsidR="00BC456D" w:rsidRPr="001C3D4F" w:rsidRDefault="00BC456D" w:rsidP="00BC456D">
            <w:pPr>
              <w:pStyle w:val="TAL"/>
              <w:rPr>
                <w:ins w:id="2530" w:author="R4-1809516" w:date="2018-07-11T17:32:00Z"/>
                <w:rFonts w:cs="Arial"/>
                <w:szCs w:val="18"/>
              </w:rPr>
            </w:pPr>
            <w:ins w:id="2531" w:author="R4-1809516" w:date="2018-07-11T17:32:00Z">
              <w:r w:rsidRPr="001C3D4F">
                <w:rPr>
                  <w:rFonts w:cs="Arial"/>
                  <w:szCs w:val="18"/>
                </w:rPr>
                <w:t>D</w:t>
              </w:r>
              <w:r>
                <w:rPr>
                  <w:rFonts w:cs="Arial"/>
                  <w:szCs w:val="18"/>
                </w:rPr>
                <w:t>11</w:t>
              </w:r>
              <w:r w:rsidRPr="001C3D4F">
                <w:rPr>
                  <w:rFonts w:cs="Arial"/>
                  <w:szCs w:val="18"/>
                </w:rPr>
                <w:t>.14</w:t>
              </w:r>
            </w:ins>
          </w:p>
        </w:tc>
        <w:tc>
          <w:tcPr>
            <w:tcW w:w="0" w:type="auto"/>
            <w:tcBorders>
              <w:top w:val="single" w:sz="4" w:space="0" w:color="auto"/>
              <w:left w:val="single" w:sz="4" w:space="0" w:color="auto"/>
              <w:bottom w:val="single" w:sz="4" w:space="0" w:color="auto"/>
              <w:right w:val="single" w:sz="4" w:space="0" w:color="auto"/>
            </w:tcBorders>
          </w:tcPr>
          <w:p w14:paraId="7A338266" w14:textId="1DDDF8E4" w:rsidR="00BC456D" w:rsidRPr="00762026" w:rsidRDefault="00BC456D" w:rsidP="00BC456D">
            <w:pPr>
              <w:pStyle w:val="TAL"/>
              <w:rPr>
                <w:ins w:id="2532" w:author="R4-1809516" w:date="2018-07-11T17:32:00Z"/>
                <w:rFonts w:cs="Arial"/>
                <w:szCs w:val="18"/>
              </w:rPr>
            </w:pPr>
            <w:ins w:id="2533" w:author="R4-1809516" w:date="2018-07-11T17:32:00Z">
              <w:r w:rsidRPr="00762026">
                <w:rPr>
                  <w:rFonts w:cs="Arial"/>
                  <w:szCs w:val="18"/>
                </w:rPr>
                <w:t>Co-location with other base stations</w:t>
              </w:r>
            </w:ins>
          </w:p>
        </w:tc>
        <w:tc>
          <w:tcPr>
            <w:tcW w:w="0" w:type="auto"/>
            <w:tcBorders>
              <w:top w:val="single" w:sz="4" w:space="0" w:color="auto"/>
              <w:left w:val="single" w:sz="4" w:space="0" w:color="auto"/>
              <w:bottom w:val="single" w:sz="4" w:space="0" w:color="auto"/>
              <w:right w:val="single" w:sz="4" w:space="0" w:color="auto"/>
            </w:tcBorders>
          </w:tcPr>
          <w:p w14:paraId="251E7AE5" w14:textId="67A2012B" w:rsidR="00BC456D" w:rsidRPr="0076233D" w:rsidRDefault="00BC456D" w:rsidP="00BC456D">
            <w:pPr>
              <w:pStyle w:val="TAL"/>
              <w:rPr>
                <w:ins w:id="2534" w:author="R4-1809516" w:date="2018-07-11T17:32:00Z"/>
                <w:color w:val="000000" w:themeColor="text1"/>
              </w:rPr>
            </w:pPr>
            <w:ins w:id="2535" w:author="R4-1809516" w:date="2018-07-11T17:32:00Z">
              <w:r w:rsidRPr="0076233D">
                <w:rPr>
                  <w:color w:val="000000" w:themeColor="text1"/>
                </w:rPr>
                <w:t>The manufacturer shall declare whether the BS under test is intended to operate co-located with Base Stations of one or more of the systems GSM850, GSM900, DCS1800, PCS1900, UTRA FDD, UTRA TDD and/or E-UTRA operating in another operating band.</w:t>
              </w:r>
            </w:ins>
          </w:p>
        </w:tc>
        <w:tc>
          <w:tcPr>
            <w:tcW w:w="0" w:type="auto"/>
            <w:tcBorders>
              <w:top w:val="single" w:sz="4" w:space="0" w:color="auto"/>
              <w:left w:val="single" w:sz="4" w:space="0" w:color="auto"/>
              <w:bottom w:val="single" w:sz="4" w:space="0" w:color="auto"/>
              <w:right w:val="single" w:sz="4" w:space="0" w:color="auto"/>
            </w:tcBorders>
          </w:tcPr>
          <w:p w14:paraId="1D5D6F19" w14:textId="4D13AD41" w:rsidR="00BC456D" w:rsidRPr="008A6183" w:rsidRDefault="00BC456D" w:rsidP="00BC456D">
            <w:pPr>
              <w:pStyle w:val="TAL"/>
              <w:jc w:val="center"/>
              <w:rPr>
                <w:ins w:id="2536" w:author="R4-1809516" w:date="2018-07-11T17:32:00Z"/>
                <w:rFonts w:cs="Arial"/>
                <w:szCs w:val="18"/>
              </w:rPr>
            </w:pPr>
            <w:ins w:id="2537" w:author="R4-1809516" w:date="2018-07-11T17:32:00Z">
              <w:r w:rsidRPr="008A6183">
                <w:rPr>
                  <w:rFonts w:cs="Arial"/>
                  <w:szCs w:val="18"/>
                </w:rPr>
                <w:t>c</w:t>
              </w:r>
            </w:ins>
          </w:p>
        </w:tc>
        <w:tc>
          <w:tcPr>
            <w:tcW w:w="0" w:type="auto"/>
            <w:tcBorders>
              <w:top w:val="single" w:sz="4" w:space="0" w:color="auto"/>
              <w:left w:val="single" w:sz="4" w:space="0" w:color="auto"/>
              <w:bottom w:val="single" w:sz="4" w:space="0" w:color="auto"/>
              <w:right w:val="single" w:sz="4" w:space="0" w:color="auto"/>
            </w:tcBorders>
          </w:tcPr>
          <w:p w14:paraId="247BC5A2" w14:textId="06EA8044" w:rsidR="00BC456D" w:rsidRDefault="00BC456D" w:rsidP="00BC456D">
            <w:pPr>
              <w:pStyle w:val="TAL"/>
              <w:jc w:val="center"/>
              <w:rPr>
                <w:ins w:id="2538" w:author="R4-1809516" w:date="2018-07-11T17:32:00Z"/>
                <w:rFonts w:cs="Arial"/>
                <w:szCs w:val="18"/>
                <w:lang w:eastAsia="zh-CN"/>
              </w:rPr>
            </w:pPr>
            <w:ins w:id="2539" w:author="R4-1809516" w:date="2018-07-11T17:32:00Z">
              <w:r>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3B59B07E" w14:textId="6D476886" w:rsidR="00BC456D" w:rsidRDefault="00BC456D" w:rsidP="00BC456D">
            <w:pPr>
              <w:pStyle w:val="TAL"/>
              <w:jc w:val="center"/>
              <w:rPr>
                <w:ins w:id="2540" w:author="R4-1809516" w:date="2018-07-11T17:32:00Z"/>
                <w:rFonts w:cs="Arial"/>
                <w:szCs w:val="18"/>
                <w:lang w:eastAsia="zh-CN"/>
              </w:rPr>
            </w:pPr>
            <w:ins w:id="2541" w:author="R4-1809516" w:date="2018-07-11T17:32:00Z">
              <w:r w:rsidRPr="0015261C">
                <w:rPr>
                  <w:rFonts w:cs="Arial"/>
                  <w:szCs w:val="18"/>
                  <w:lang w:eastAsia="zh-CN"/>
                </w:rPr>
                <w:t>n/a</w:t>
              </w:r>
            </w:ins>
          </w:p>
        </w:tc>
      </w:tr>
      <w:tr w:rsidR="00BC456D" w14:paraId="58846DA3" w14:textId="77777777" w:rsidTr="00BC456D">
        <w:trPr>
          <w:jc w:val="center"/>
          <w:ins w:id="2542"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55E124DD" w14:textId="6B6EF123" w:rsidR="00BC456D" w:rsidRPr="001C3D4F" w:rsidRDefault="00BC456D" w:rsidP="00BC456D">
            <w:pPr>
              <w:pStyle w:val="TAL"/>
              <w:rPr>
                <w:ins w:id="2543" w:author="R4-1809516" w:date="2018-07-11T17:32:00Z"/>
                <w:rFonts w:cs="Arial"/>
                <w:szCs w:val="18"/>
              </w:rPr>
            </w:pPr>
            <w:ins w:id="2544" w:author="R4-1809516" w:date="2018-07-11T17:32:00Z">
              <w:r w:rsidRPr="001C3D4F">
                <w:rPr>
                  <w:rFonts w:cs="Arial"/>
                  <w:szCs w:val="18"/>
                </w:rPr>
                <w:lastRenderedPageBreak/>
                <w:t>D</w:t>
              </w:r>
              <w:r>
                <w:rPr>
                  <w:rFonts w:cs="Arial"/>
                  <w:szCs w:val="18"/>
                </w:rPr>
                <w:t>11</w:t>
              </w:r>
              <w:r w:rsidRPr="001C3D4F">
                <w:rPr>
                  <w:rFonts w:cs="Arial"/>
                  <w:szCs w:val="18"/>
                </w:rPr>
                <w:t>.15</w:t>
              </w:r>
            </w:ins>
          </w:p>
        </w:tc>
        <w:tc>
          <w:tcPr>
            <w:tcW w:w="0" w:type="auto"/>
            <w:tcBorders>
              <w:top w:val="single" w:sz="4" w:space="0" w:color="auto"/>
              <w:left w:val="single" w:sz="4" w:space="0" w:color="auto"/>
              <w:bottom w:val="single" w:sz="4" w:space="0" w:color="auto"/>
              <w:right w:val="single" w:sz="4" w:space="0" w:color="auto"/>
            </w:tcBorders>
          </w:tcPr>
          <w:p w14:paraId="39502826" w14:textId="1A25AD46" w:rsidR="00BC456D" w:rsidRPr="00762026" w:rsidRDefault="00BC456D" w:rsidP="00BC456D">
            <w:pPr>
              <w:pStyle w:val="TAL"/>
              <w:rPr>
                <w:ins w:id="2545" w:author="R4-1809516" w:date="2018-07-11T17:32:00Z"/>
                <w:rFonts w:cs="Arial"/>
                <w:szCs w:val="18"/>
              </w:rPr>
            </w:pPr>
            <w:ins w:id="2546" w:author="R4-1809516" w:date="2018-07-11T17:32:00Z">
              <w:r w:rsidRPr="00762026">
                <w:rPr>
                  <w:rFonts w:cs="Arial"/>
                  <w:i/>
                  <w:szCs w:val="18"/>
                </w:rPr>
                <w:t>Single-band RIB or multi-band RIB</w:t>
              </w:r>
            </w:ins>
          </w:p>
        </w:tc>
        <w:tc>
          <w:tcPr>
            <w:tcW w:w="0" w:type="auto"/>
            <w:tcBorders>
              <w:top w:val="single" w:sz="4" w:space="0" w:color="auto"/>
              <w:left w:val="single" w:sz="4" w:space="0" w:color="auto"/>
              <w:bottom w:val="single" w:sz="4" w:space="0" w:color="auto"/>
              <w:right w:val="single" w:sz="4" w:space="0" w:color="auto"/>
            </w:tcBorders>
          </w:tcPr>
          <w:p w14:paraId="532108EE" w14:textId="32751D17" w:rsidR="00BC456D" w:rsidRPr="0076233D" w:rsidRDefault="00BC456D" w:rsidP="00BC456D">
            <w:pPr>
              <w:pStyle w:val="TAL"/>
              <w:rPr>
                <w:ins w:id="2547" w:author="R4-1809516" w:date="2018-07-11T17:32:00Z"/>
                <w:color w:val="000000" w:themeColor="text1"/>
              </w:rPr>
            </w:pPr>
            <w:ins w:id="2548" w:author="R4-1809516" w:date="2018-07-11T17:32:00Z">
              <w:r w:rsidRPr="0076233D">
                <w:rPr>
                  <w:color w:val="000000" w:themeColor="text1"/>
                </w:rPr>
                <w:t xml:space="preserve">List of </w:t>
              </w:r>
              <w:r w:rsidRPr="0076233D">
                <w:rPr>
                  <w:i/>
                </w:rPr>
                <w:t>single-band RIB and/or multi-band RIB</w:t>
              </w:r>
              <w:r w:rsidRPr="0076233D">
                <w:t xml:space="preserve"> resulting from the supported operating bands (D9.4), and o</w:t>
              </w:r>
              <w:r w:rsidRPr="0076233D">
                <w:rPr>
                  <w:color w:val="000000" w:themeColor="text1"/>
                </w:rPr>
                <w:t xml:space="preserve">perating bands with multi-band dependencies (D9.16). </w:t>
              </w:r>
            </w:ins>
          </w:p>
        </w:tc>
        <w:tc>
          <w:tcPr>
            <w:tcW w:w="0" w:type="auto"/>
            <w:tcBorders>
              <w:top w:val="single" w:sz="4" w:space="0" w:color="auto"/>
              <w:left w:val="single" w:sz="4" w:space="0" w:color="auto"/>
              <w:bottom w:val="single" w:sz="4" w:space="0" w:color="auto"/>
              <w:right w:val="single" w:sz="4" w:space="0" w:color="auto"/>
            </w:tcBorders>
          </w:tcPr>
          <w:p w14:paraId="3560651C" w14:textId="51E9B9D8" w:rsidR="00BC456D" w:rsidRPr="008A6183" w:rsidRDefault="00BC456D" w:rsidP="00BC456D">
            <w:pPr>
              <w:pStyle w:val="TAL"/>
              <w:jc w:val="center"/>
              <w:rPr>
                <w:ins w:id="2549" w:author="R4-1809516" w:date="2018-07-11T17:32:00Z"/>
                <w:rFonts w:cs="Arial"/>
                <w:szCs w:val="18"/>
              </w:rPr>
            </w:pPr>
            <w:ins w:id="2550" w:author="R4-1809516" w:date="2018-07-11T17:32:00Z">
              <w:r w:rsidRPr="008A6183">
                <w:rPr>
                  <w:rFonts w:cs="Arial"/>
                  <w:szCs w:val="18"/>
                </w:rPr>
                <w:t>c</w:t>
              </w:r>
            </w:ins>
          </w:p>
        </w:tc>
        <w:tc>
          <w:tcPr>
            <w:tcW w:w="0" w:type="auto"/>
            <w:tcBorders>
              <w:top w:val="single" w:sz="4" w:space="0" w:color="auto"/>
              <w:left w:val="single" w:sz="4" w:space="0" w:color="auto"/>
              <w:bottom w:val="single" w:sz="4" w:space="0" w:color="auto"/>
              <w:right w:val="single" w:sz="4" w:space="0" w:color="auto"/>
            </w:tcBorders>
          </w:tcPr>
          <w:p w14:paraId="4E13A40F" w14:textId="0E8B800B" w:rsidR="00BC456D" w:rsidRDefault="00BC456D" w:rsidP="00BC456D">
            <w:pPr>
              <w:pStyle w:val="TAL"/>
              <w:jc w:val="center"/>
              <w:rPr>
                <w:ins w:id="2551" w:author="R4-1809516" w:date="2018-07-11T17:32:00Z"/>
                <w:rFonts w:cs="Arial"/>
                <w:szCs w:val="18"/>
                <w:lang w:eastAsia="zh-CN"/>
              </w:rPr>
            </w:pPr>
            <w:ins w:id="2552" w:author="R4-1809516" w:date="2018-07-11T17:32:00Z">
              <w:r>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6289B8D3" w14:textId="18BBE10B" w:rsidR="00BC456D" w:rsidRPr="0015261C" w:rsidRDefault="00BC456D" w:rsidP="00BC456D">
            <w:pPr>
              <w:pStyle w:val="TAL"/>
              <w:jc w:val="center"/>
              <w:rPr>
                <w:ins w:id="2553" w:author="R4-1809516" w:date="2018-07-11T17:32:00Z"/>
                <w:rFonts w:cs="Arial"/>
                <w:szCs w:val="18"/>
                <w:lang w:eastAsia="zh-CN"/>
              </w:rPr>
            </w:pPr>
            <w:ins w:id="2554" w:author="R4-1809516" w:date="2018-07-11T17:32:00Z">
              <w:r>
                <w:rPr>
                  <w:rFonts w:cs="Arial"/>
                  <w:szCs w:val="18"/>
                  <w:lang w:eastAsia="zh-CN"/>
                </w:rPr>
                <w:t>x</w:t>
              </w:r>
            </w:ins>
          </w:p>
        </w:tc>
      </w:tr>
      <w:tr w:rsidR="00BC456D" w14:paraId="1D2D112C" w14:textId="77777777" w:rsidTr="00BC456D">
        <w:trPr>
          <w:jc w:val="center"/>
          <w:ins w:id="2555"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2166434E" w14:textId="64F88B7D" w:rsidR="00BC456D" w:rsidRPr="001C3D4F" w:rsidRDefault="00BC456D" w:rsidP="00BC456D">
            <w:pPr>
              <w:pStyle w:val="TAL"/>
              <w:rPr>
                <w:ins w:id="2556" w:author="R4-1809516" w:date="2018-07-11T17:32:00Z"/>
                <w:rFonts w:cs="Arial"/>
                <w:szCs w:val="18"/>
              </w:rPr>
            </w:pPr>
            <w:ins w:id="2557" w:author="R4-1809516" w:date="2018-07-11T17:32:00Z">
              <w:r w:rsidRPr="001C3D4F">
                <w:rPr>
                  <w:rFonts w:cs="Arial"/>
                  <w:szCs w:val="18"/>
                </w:rPr>
                <w:t>D</w:t>
              </w:r>
              <w:r>
                <w:rPr>
                  <w:rFonts w:cs="Arial"/>
                  <w:szCs w:val="18"/>
                </w:rPr>
                <w:t>11</w:t>
              </w:r>
              <w:r w:rsidRPr="001C3D4F">
                <w:rPr>
                  <w:rFonts w:cs="Arial"/>
                  <w:szCs w:val="18"/>
                </w:rPr>
                <w:t>.16</w:t>
              </w:r>
            </w:ins>
          </w:p>
        </w:tc>
        <w:tc>
          <w:tcPr>
            <w:tcW w:w="0" w:type="auto"/>
            <w:tcBorders>
              <w:top w:val="single" w:sz="4" w:space="0" w:color="auto"/>
              <w:left w:val="single" w:sz="4" w:space="0" w:color="auto"/>
              <w:bottom w:val="single" w:sz="4" w:space="0" w:color="auto"/>
              <w:right w:val="single" w:sz="4" w:space="0" w:color="auto"/>
            </w:tcBorders>
          </w:tcPr>
          <w:p w14:paraId="6B30D0EA" w14:textId="2E0C37B1" w:rsidR="00BC456D" w:rsidRPr="00762026" w:rsidRDefault="00BC456D" w:rsidP="00BC456D">
            <w:pPr>
              <w:pStyle w:val="TAL"/>
              <w:rPr>
                <w:ins w:id="2558" w:author="R4-1809516" w:date="2018-07-11T17:32:00Z"/>
                <w:rFonts w:cs="Arial"/>
                <w:i/>
                <w:szCs w:val="18"/>
              </w:rPr>
            </w:pPr>
            <w:ins w:id="2559" w:author="R4-1809516" w:date="2018-07-11T17:32:00Z">
              <w:r w:rsidRPr="00762026">
                <w:rPr>
                  <w:rFonts w:cs="Arial"/>
                  <w:szCs w:val="18"/>
                </w:rPr>
                <w:t>Single or multiple carrier</w:t>
              </w:r>
            </w:ins>
          </w:p>
        </w:tc>
        <w:tc>
          <w:tcPr>
            <w:tcW w:w="0" w:type="auto"/>
            <w:tcBorders>
              <w:top w:val="single" w:sz="4" w:space="0" w:color="auto"/>
              <w:left w:val="single" w:sz="4" w:space="0" w:color="auto"/>
              <w:bottom w:val="single" w:sz="4" w:space="0" w:color="auto"/>
              <w:right w:val="single" w:sz="4" w:space="0" w:color="auto"/>
            </w:tcBorders>
          </w:tcPr>
          <w:p w14:paraId="4ACB8915" w14:textId="25C14FC1" w:rsidR="00BC456D" w:rsidRPr="0076233D" w:rsidRDefault="00BC456D" w:rsidP="00BC456D">
            <w:pPr>
              <w:pStyle w:val="TAL"/>
              <w:rPr>
                <w:ins w:id="2560" w:author="R4-1809516" w:date="2018-07-11T17:32:00Z"/>
                <w:color w:val="000000" w:themeColor="text1"/>
              </w:rPr>
            </w:pPr>
            <w:ins w:id="2561" w:author="R4-1809516" w:date="2018-07-11T17:32:00Z">
              <w:r w:rsidRPr="0076233D">
                <w:rPr>
                  <w:color w:val="000000" w:themeColor="text1"/>
                </w:rPr>
                <w:t>BS capability to operate with a single carrier (only) or multiple carriers. Declared per supported operating band, per RIB.</w:t>
              </w:r>
            </w:ins>
          </w:p>
        </w:tc>
        <w:tc>
          <w:tcPr>
            <w:tcW w:w="0" w:type="auto"/>
            <w:tcBorders>
              <w:top w:val="single" w:sz="4" w:space="0" w:color="auto"/>
              <w:left w:val="single" w:sz="4" w:space="0" w:color="auto"/>
              <w:bottom w:val="single" w:sz="4" w:space="0" w:color="auto"/>
              <w:right w:val="single" w:sz="4" w:space="0" w:color="auto"/>
            </w:tcBorders>
          </w:tcPr>
          <w:p w14:paraId="7D56D001" w14:textId="041D5969" w:rsidR="00BC456D" w:rsidRPr="008A6183" w:rsidRDefault="00BC456D" w:rsidP="00BC456D">
            <w:pPr>
              <w:pStyle w:val="TAL"/>
              <w:jc w:val="center"/>
              <w:rPr>
                <w:ins w:id="2562" w:author="R4-1809516" w:date="2018-07-11T17:32:00Z"/>
                <w:rFonts w:cs="Arial"/>
                <w:szCs w:val="18"/>
              </w:rPr>
            </w:pPr>
            <w:ins w:id="2563" w:author="R4-1809516" w:date="2018-07-11T17:32:00Z">
              <w:r w:rsidRPr="0015261C">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0676AD5A" w14:textId="74FBD0C1" w:rsidR="00BC456D" w:rsidRDefault="00BC456D" w:rsidP="00BC456D">
            <w:pPr>
              <w:pStyle w:val="TAL"/>
              <w:jc w:val="center"/>
              <w:rPr>
                <w:ins w:id="2564" w:author="R4-1809516" w:date="2018-07-11T17:32:00Z"/>
                <w:rFonts w:cs="Arial"/>
                <w:szCs w:val="18"/>
                <w:lang w:eastAsia="zh-CN"/>
              </w:rPr>
            </w:pPr>
            <w:ins w:id="2565" w:author="R4-1809516" w:date="2018-07-11T17:32:00Z">
              <w:r>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11E51A42" w14:textId="7B84847B" w:rsidR="00BC456D" w:rsidRDefault="00BC456D" w:rsidP="00BC456D">
            <w:pPr>
              <w:pStyle w:val="TAL"/>
              <w:jc w:val="center"/>
              <w:rPr>
                <w:ins w:id="2566" w:author="R4-1809516" w:date="2018-07-11T17:32:00Z"/>
                <w:rFonts w:cs="Arial"/>
                <w:szCs w:val="18"/>
                <w:lang w:eastAsia="zh-CN"/>
              </w:rPr>
            </w:pPr>
            <w:ins w:id="2567" w:author="R4-1809516" w:date="2018-07-11T17:32:00Z">
              <w:r>
                <w:rPr>
                  <w:rFonts w:cs="Arial"/>
                  <w:szCs w:val="18"/>
                  <w:lang w:eastAsia="zh-CN"/>
                </w:rPr>
                <w:t>x</w:t>
              </w:r>
            </w:ins>
          </w:p>
        </w:tc>
      </w:tr>
      <w:tr w:rsidR="00BC456D" w14:paraId="541C5DD1" w14:textId="77777777" w:rsidTr="00BC456D">
        <w:trPr>
          <w:jc w:val="center"/>
          <w:ins w:id="2568"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2C04AC78" w14:textId="5F47EEEB" w:rsidR="00BC456D" w:rsidRPr="001C3D4F" w:rsidRDefault="00BC456D" w:rsidP="00BC456D">
            <w:pPr>
              <w:pStyle w:val="TAL"/>
              <w:rPr>
                <w:ins w:id="2569" w:author="R4-1809516" w:date="2018-07-11T17:32:00Z"/>
                <w:rFonts w:cs="Arial"/>
                <w:szCs w:val="18"/>
              </w:rPr>
            </w:pPr>
            <w:ins w:id="2570" w:author="R4-1809516" w:date="2018-07-11T17:32:00Z">
              <w:r w:rsidRPr="001C3D4F">
                <w:rPr>
                  <w:rFonts w:cs="Arial"/>
                  <w:szCs w:val="18"/>
                </w:rPr>
                <w:t>D</w:t>
              </w:r>
              <w:r>
                <w:rPr>
                  <w:rFonts w:cs="Arial"/>
                  <w:szCs w:val="18"/>
                </w:rPr>
                <w:t>11</w:t>
              </w:r>
              <w:r w:rsidRPr="001C3D4F">
                <w:rPr>
                  <w:rFonts w:cs="Arial"/>
                  <w:szCs w:val="18"/>
                </w:rPr>
                <w:t>.17</w:t>
              </w:r>
            </w:ins>
          </w:p>
        </w:tc>
        <w:tc>
          <w:tcPr>
            <w:tcW w:w="0" w:type="auto"/>
            <w:tcBorders>
              <w:top w:val="single" w:sz="4" w:space="0" w:color="auto"/>
              <w:left w:val="single" w:sz="4" w:space="0" w:color="auto"/>
              <w:bottom w:val="single" w:sz="4" w:space="0" w:color="auto"/>
              <w:right w:val="single" w:sz="4" w:space="0" w:color="auto"/>
            </w:tcBorders>
          </w:tcPr>
          <w:p w14:paraId="4A5933C3" w14:textId="65A59EF6" w:rsidR="00BC456D" w:rsidRPr="00762026" w:rsidRDefault="00BC456D" w:rsidP="00BC456D">
            <w:pPr>
              <w:pStyle w:val="TAL"/>
              <w:rPr>
                <w:ins w:id="2571" w:author="R4-1809516" w:date="2018-07-11T17:32:00Z"/>
                <w:rFonts w:cs="Arial"/>
                <w:szCs w:val="18"/>
              </w:rPr>
            </w:pPr>
            <w:ins w:id="2572" w:author="R4-1809516" w:date="2018-07-11T17:32:00Z">
              <w:r w:rsidRPr="00762026">
                <w:rPr>
                  <w:rFonts w:cs="Arial"/>
                  <w:szCs w:val="18"/>
                  <w:lang w:eastAsia="zh-CN"/>
                </w:rPr>
                <w:t xml:space="preserve">Maximum number of supported carriers per </w:t>
              </w:r>
              <w:r>
                <w:rPr>
                  <w:rFonts w:cs="Arial"/>
                  <w:szCs w:val="18"/>
                  <w:lang w:eastAsia="zh-CN"/>
                </w:rPr>
                <w:t xml:space="preserve">operating </w:t>
              </w:r>
              <w:r w:rsidRPr="00762026">
                <w:rPr>
                  <w:rFonts w:cs="Arial"/>
                  <w:szCs w:val="18"/>
                  <w:lang w:eastAsia="zh-CN"/>
                </w:rPr>
                <w:t>band</w:t>
              </w:r>
            </w:ins>
          </w:p>
        </w:tc>
        <w:tc>
          <w:tcPr>
            <w:tcW w:w="0" w:type="auto"/>
            <w:tcBorders>
              <w:top w:val="single" w:sz="4" w:space="0" w:color="auto"/>
              <w:left w:val="single" w:sz="4" w:space="0" w:color="auto"/>
              <w:bottom w:val="single" w:sz="4" w:space="0" w:color="auto"/>
              <w:right w:val="single" w:sz="4" w:space="0" w:color="auto"/>
            </w:tcBorders>
          </w:tcPr>
          <w:p w14:paraId="5B239435" w14:textId="1DD02B4C" w:rsidR="00BC456D" w:rsidRPr="0076233D" w:rsidRDefault="00BC456D" w:rsidP="00BC456D">
            <w:pPr>
              <w:pStyle w:val="TAL"/>
              <w:rPr>
                <w:ins w:id="2573" w:author="R4-1809516" w:date="2018-07-11T17:32:00Z"/>
                <w:color w:val="000000" w:themeColor="text1"/>
              </w:rPr>
            </w:pPr>
            <w:ins w:id="2574" w:author="R4-1809516" w:date="2018-07-11T17:32:00Z">
              <w:r w:rsidRPr="0076233D">
                <w:rPr>
                  <w:color w:val="000000" w:themeColor="text1"/>
                </w:rPr>
                <w:t>Maximum number of supported carriers. Declared per supported operating band, per RIB.</w:t>
              </w:r>
              <w:r w:rsidRPr="0076233D" w:rsidDel="009D7E33">
                <w:rPr>
                  <w:color w:val="000000" w:themeColor="text1"/>
                </w:rPr>
                <w:t xml:space="preserve"> </w:t>
              </w:r>
            </w:ins>
          </w:p>
        </w:tc>
        <w:tc>
          <w:tcPr>
            <w:tcW w:w="0" w:type="auto"/>
            <w:tcBorders>
              <w:top w:val="single" w:sz="4" w:space="0" w:color="auto"/>
              <w:left w:val="single" w:sz="4" w:space="0" w:color="auto"/>
              <w:bottom w:val="single" w:sz="4" w:space="0" w:color="auto"/>
              <w:right w:val="single" w:sz="4" w:space="0" w:color="auto"/>
            </w:tcBorders>
          </w:tcPr>
          <w:p w14:paraId="7EF9A352" w14:textId="5619B39D" w:rsidR="00BC456D" w:rsidRPr="0015261C" w:rsidRDefault="00BC456D" w:rsidP="00BC456D">
            <w:pPr>
              <w:pStyle w:val="TAL"/>
              <w:jc w:val="center"/>
              <w:rPr>
                <w:ins w:id="2575" w:author="R4-1809516" w:date="2018-07-11T17:32:00Z"/>
                <w:rFonts w:cs="Arial"/>
                <w:szCs w:val="18"/>
                <w:lang w:eastAsia="zh-CN"/>
              </w:rPr>
            </w:pPr>
            <w:ins w:id="2576" w:author="R4-1809516" w:date="2018-07-11T17:32:00Z">
              <w:r w:rsidRPr="008A6183">
                <w:rPr>
                  <w:rFonts w:cs="Arial"/>
                  <w:szCs w:val="18"/>
                </w:rPr>
                <w:t>c</w:t>
              </w:r>
            </w:ins>
          </w:p>
        </w:tc>
        <w:tc>
          <w:tcPr>
            <w:tcW w:w="0" w:type="auto"/>
            <w:tcBorders>
              <w:top w:val="single" w:sz="4" w:space="0" w:color="auto"/>
              <w:left w:val="single" w:sz="4" w:space="0" w:color="auto"/>
              <w:bottom w:val="single" w:sz="4" w:space="0" w:color="auto"/>
              <w:right w:val="single" w:sz="4" w:space="0" w:color="auto"/>
            </w:tcBorders>
          </w:tcPr>
          <w:p w14:paraId="49FB7A79" w14:textId="330C5FEF" w:rsidR="00BC456D" w:rsidRDefault="00BC456D" w:rsidP="00BC456D">
            <w:pPr>
              <w:pStyle w:val="TAL"/>
              <w:jc w:val="center"/>
              <w:rPr>
                <w:ins w:id="2577" w:author="R4-1809516" w:date="2018-07-11T17:32:00Z"/>
                <w:rFonts w:cs="Arial"/>
                <w:szCs w:val="18"/>
                <w:lang w:eastAsia="zh-CN"/>
              </w:rPr>
            </w:pPr>
            <w:ins w:id="2578" w:author="R4-1809516" w:date="2018-07-11T17:32:00Z">
              <w:r>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4F964D32" w14:textId="7CC91BC1" w:rsidR="00BC456D" w:rsidRDefault="00BC456D" w:rsidP="00BC456D">
            <w:pPr>
              <w:pStyle w:val="TAL"/>
              <w:jc w:val="center"/>
              <w:rPr>
                <w:ins w:id="2579" w:author="R4-1809516" w:date="2018-07-11T17:32:00Z"/>
                <w:rFonts w:cs="Arial"/>
                <w:szCs w:val="18"/>
                <w:lang w:eastAsia="zh-CN"/>
              </w:rPr>
            </w:pPr>
            <w:ins w:id="2580" w:author="R4-1809516" w:date="2018-07-11T17:32:00Z">
              <w:r>
                <w:rPr>
                  <w:rFonts w:cs="Arial"/>
                  <w:szCs w:val="18"/>
                  <w:lang w:eastAsia="zh-CN"/>
                </w:rPr>
                <w:t>x</w:t>
              </w:r>
            </w:ins>
          </w:p>
        </w:tc>
      </w:tr>
      <w:tr w:rsidR="00BC456D" w14:paraId="01B11EEE" w14:textId="77777777" w:rsidTr="00BC456D">
        <w:trPr>
          <w:jc w:val="center"/>
          <w:ins w:id="2581"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5D929E86" w14:textId="02FC41FE" w:rsidR="00BC456D" w:rsidRPr="001C3D4F" w:rsidRDefault="00BC456D" w:rsidP="00BC456D">
            <w:pPr>
              <w:pStyle w:val="TAL"/>
              <w:rPr>
                <w:ins w:id="2582" w:author="R4-1809516" w:date="2018-07-11T17:32:00Z"/>
                <w:rFonts w:cs="Arial"/>
                <w:szCs w:val="18"/>
              </w:rPr>
            </w:pPr>
            <w:ins w:id="2583" w:author="R4-1809516" w:date="2018-07-11T17:32:00Z">
              <w:r w:rsidRPr="001C3D4F">
                <w:rPr>
                  <w:rFonts w:cs="Arial"/>
                  <w:szCs w:val="18"/>
                </w:rPr>
                <w:t>D</w:t>
              </w:r>
              <w:r>
                <w:rPr>
                  <w:rFonts w:cs="Arial"/>
                  <w:szCs w:val="18"/>
                </w:rPr>
                <w:t>11</w:t>
              </w:r>
              <w:r w:rsidRPr="001C3D4F">
                <w:rPr>
                  <w:rFonts w:cs="Arial"/>
                  <w:szCs w:val="18"/>
                </w:rPr>
                <w:t>.18</w:t>
              </w:r>
            </w:ins>
          </w:p>
        </w:tc>
        <w:tc>
          <w:tcPr>
            <w:tcW w:w="0" w:type="auto"/>
            <w:tcBorders>
              <w:top w:val="single" w:sz="4" w:space="0" w:color="auto"/>
              <w:left w:val="single" w:sz="4" w:space="0" w:color="auto"/>
              <w:bottom w:val="single" w:sz="4" w:space="0" w:color="auto"/>
              <w:right w:val="single" w:sz="4" w:space="0" w:color="auto"/>
            </w:tcBorders>
          </w:tcPr>
          <w:p w14:paraId="5CD87303" w14:textId="227C633A" w:rsidR="00BC456D" w:rsidRPr="00762026" w:rsidRDefault="00BC456D" w:rsidP="00BC456D">
            <w:pPr>
              <w:pStyle w:val="TAL"/>
              <w:rPr>
                <w:ins w:id="2584" w:author="R4-1809516" w:date="2018-07-11T17:32:00Z"/>
                <w:rFonts w:cs="Arial"/>
                <w:szCs w:val="18"/>
                <w:lang w:eastAsia="zh-CN"/>
              </w:rPr>
            </w:pPr>
            <w:ins w:id="2585" w:author="R4-1809516" w:date="2018-07-11T17:32:00Z">
              <w:r w:rsidRPr="00762026">
                <w:rPr>
                  <w:rFonts w:cs="Arial"/>
                  <w:szCs w:val="18"/>
                  <w:lang w:eastAsia="zh-CN"/>
                </w:rPr>
                <w:t>Total maximum number of supported carriers</w:t>
              </w:r>
            </w:ins>
          </w:p>
        </w:tc>
        <w:tc>
          <w:tcPr>
            <w:tcW w:w="0" w:type="auto"/>
            <w:tcBorders>
              <w:top w:val="single" w:sz="4" w:space="0" w:color="auto"/>
              <w:left w:val="single" w:sz="4" w:space="0" w:color="auto"/>
              <w:bottom w:val="single" w:sz="4" w:space="0" w:color="auto"/>
              <w:right w:val="single" w:sz="4" w:space="0" w:color="auto"/>
            </w:tcBorders>
          </w:tcPr>
          <w:p w14:paraId="76C12F59" w14:textId="18F76A28" w:rsidR="00BC456D" w:rsidRPr="0076233D" w:rsidRDefault="00BC456D" w:rsidP="00BC456D">
            <w:pPr>
              <w:pStyle w:val="TAL"/>
              <w:rPr>
                <w:ins w:id="2586" w:author="R4-1809516" w:date="2018-07-11T17:32:00Z"/>
                <w:color w:val="000000" w:themeColor="text1"/>
              </w:rPr>
            </w:pPr>
            <w:ins w:id="2587" w:author="R4-1809516" w:date="2018-07-11T17:32:00Z">
              <w:r w:rsidRPr="00C166B8">
                <w:rPr>
                  <w:color w:val="000000" w:themeColor="text1"/>
                </w:rPr>
                <w:t>Maximum number of supported carriers for all supported operating bands. Declared per RIB.</w:t>
              </w:r>
            </w:ins>
          </w:p>
        </w:tc>
        <w:tc>
          <w:tcPr>
            <w:tcW w:w="0" w:type="auto"/>
            <w:tcBorders>
              <w:top w:val="single" w:sz="4" w:space="0" w:color="auto"/>
              <w:left w:val="single" w:sz="4" w:space="0" w:color="auto"/>
              <w:bottom w:val="single" w:sz="4" w:space="0" w:color="auto"/>
              <w:right w:val="single" w:sz="4" w:space="0" w:color="auto"/>
            </w:tcBorders>
          </w:tcPr>
          <w:p w14:paraId="6C4273CC" w14:textId="66B0344E" w:rsidR="00BC456D" w:rsidRPr="008A6183" w:rsidRDefault="00BC456D" w:rsidP="00BC456D">
            <w:pPr>
              <w:pStyle w:val="TAL"/>
              <w:jc w:val="center"/>
              <w:rPr>
                <w:ins w:id="2588" w:author="R4-1809516" w:date="2018-07-11T17:32:00Z"/>
                <w:rFonts w:cs="Arial"/>
                <w:szCs w:val="18"/>
              </w:rPr>
            </w:pPr>
            <w:ins w:id="2589" w:author="R4-1809516" w:date="2018-07-11T17:32:00Z">
              <w:r w:rsidRPr="008A6183">
                <w:rPr>
                  <w:rFonts w:cs="Arial"/>
                  <w:szCs w:val="18"/>
                </w:rPr>
                <w:t>c</w:t>
              </w:r>
            </w:ins>
          </w:p>
        </w:tc>
        <w:tc>
          <w:tcPr>
            <w:tcW w:w="0" w:type="auto"/>
            <w:tcBorders>
              <w:top w:val="single" w:sz="4" w:space="0" w:color="auto"/>
              <w:left w:val="single" w:sz="4" w:space="0" w:color="auto"/>
              <w:bottom w:val="single" w:sz="4" w:space="0" w:color="auto"/>
              <w:right w:val="single" w:sz="4" w:space="0" w:color="auto"/>
            </w:tcBorders>
          </w:tcPr>
          <w:p w14:paraId="4C614CB9" w14:textId="10D381E2" w:rsidR="00BC456D" w:rsidRDefault="00BC456D" w:rsidP="00BC456D">
            <w:pPr>
              <w:pStyle w:val="TAL"/>
              <w:jc w:val="center"/>
              <w:rPr>
                <w:ins w:id="2590" w:author="R4-1809516" w:date="2018-07-11T17:32:00Z"/>
                <w:rFonts w:cs="Arial"/>
                <w:szCs w:val="18"/>
                <w:lang w:eastAsia="zh-CN"/>
              </w:rPr>
            </w:pPr>
            <w:ins w:id="2591" w:author="R4-1809516" w:date="2018-07-11T17:32:00Z">
              <w:r>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4BC93989" w14:textId="1D2A8402" w:rsidR="00BC456D" w:rsidRDefault="00BC456D" w:rsidP="00BC456D">
            <w:pPr>
              <w:pStyle w:val="TAL"/>
              <w:jc w:val="center"/>
              <w:rPr>
                <w:ins w:id="2592" w:author="R4-1809516" w:date="2018-07-11T17:32:00Z"/>
                <w:rFonts w:cs="Arial"/>
                <w:szCs w:val="18"/>
                <w:lang w:eastAsia="zh-CN"/>
              </w:rPr>
            </w:pPr>
            <w:ins w:id="2593" w:author="R4-1809516" w:date="2018-07-11T17:32:00Z">
              <w:r>
                <w:rPr>
                  <w:rFonts w:cs="Arial"/>
                  <w:szCs w:val="18"/>
                  <w:lang w:eastAsia="zh-CN"/>
                </w:rPr>
                <w:t>x</w:t>
              </w:r>
            </w:ins>
          </w:p>
        </w:tc>
      </w:tr>
      <w:tr w:rsidR="00BC456D" w14:paraId="2C8D2629" w14:textId="77777777" w:rsidTr="00BC456D">
        <w:trPr>
          <w:jc w:val="center"/>
          <w:ins w:id="2594"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249249CE" w14:textId="3DFDABC4" w:rsidR="00BC456D" w:rsidRPr="00BC456D" w:rsidRDefault="00BC456D" w:rsidP="00BC456D">
            <w:pPr>
              <w:pStyle w:val="TAL"/>
              <w:rPr>
                <w:ins w:id="2595" w:author="R4-1809516" w:date="2018-07-11T17:32:00Z"/>
                <w:rFonts w:cs="Arial"/>
                <w:szCs w:val="18"/>
              </w:rPr>
            </w:pPr>
            <w:ins w:id="2596" w:author="R4-1809516" w:date="2018-07-11T17:32:00Z">
              <w:r w:rsidRPr="00BC456D">
                <w:rPr>
                  <w:rFonts w:cs="Arial"/>
                  <w:szCs w:val="18"/>
                </w:rPr>
                <w:t>[D11.19]</w:t>
              </w:r>
            </w:ins>
          </w:p>
        </w:tc>
        <w:tc>
          <w:tcPr>
            <w:tcW w:w="0" w:type="auto"/>
            <w:tcBorders>
              <w:top w:val="single" w:sz="4" w:space="0" w:color="auto"/>
              <w:left w:val="single" w:sz="4" w:space="0" w:color="auto"/>
              <w:bottom w:val="single" w:sz="4" w:space="0" w:color="auto"/>
              <w:right w:val="single" w:sz="4" w:space="0" w:color="auto"/>
            </w:tcBorders>
          </w:tcPr>
          <w:p w14:paraId="1B262FF7" w14:textId="47B352DF" w:rsidR="00BC456D" w:rsidRPr="00762026" w:rsidRDefault="00BC456D" w:rsidP="00BC456D">
            <w:pPr>
              <w:pStyle w:val="TAL"/>
              <w:rPr>
                <w:ins w:id="2597" w:author="R4-1809516" w:date="2018-07-11T17:32:00Z"/>
                <w:rFonts w:cs="Arial"/>
                <w:szCs w:val="18"/>
                <w:lang w:eastAsia="zh-CN"/>
              </w:rPr>
            </w:pPr>
            <w:ins w:id="2598" w:author="R4-1809516" w:date="2018-07-11T17:32:00Z">
              <w:r>
                <w:rPr>
                  <w:rFonts w:cs="Arial"/>
                  <w:szCs w:val="18"/>
                </w:rPr>
                <w:t>[</w:t>
              </w:r>
              <w:r w:rsidRPr="00762026">
                <w:rPr>
                  <w:rFonts w:cs="Arial"/>
                  <w:szCs w:val="18"/>
                </w:rPr>
                <w:t>Other band combination multi-band restrictions</w:t>
              </w:r>
              <w:r>
                <w:rPr>
                  <w:rFonts w:cs="Arial"/>
                  <w:szCs w:val="18"/>
                </w:rPr>
                <w:t>]</w:t>
              </w:r>
            </w:ins>
          </w:p>
        </w:tc>
        <w:tc>
          <w:tcPr>
            <w:tcW w:w="0" w:type="auto"/>
            <w:tcBorders>
              <w:top w:val="single" w:sz="4" w:space="0" w:color="auto"/>
              <w:left w:val="single" w:sz="4" w:space="0" w:color="auto"/>
              <w:bottom w:val="single" w:sz="4" w:space="0" w:color="auto"/>
              <w:right w:val="single" w:sz="4" w:space="0" w:color="auto"/>
            </w:tcBorders>
          </w:tcPr>
          <w:p w14:paraId="457F1897" w14:textId="77777777" w:rsidR="00BC456D" w:rsidRPr="001A4993" w:rsidRDefault="00BC456D" w:rsidP="00BC456D">
            <w:pPr>
              <w:pStyle w:val="TAL"/>
              <w:rPr>
                <w:ins w:id="2599" w:author="R4-1809516" w:date="2018-07-11T17:32:00Z"/>
                <w:rFonts w:ascii="Times New Roman" w:hAnsi="Times New Roman"/>
                <w:i/>
                <w:color w:val="0000FF"/>
                <w:sz w:val="20"/>
              </w:rPr>
            </w:pPr>
            <w:ins w:id="2600" w:author="R4-1809516" w:date="2018-07-11T17:32:00Z">
              <w:r w:rsidRPr="001A4993">
                <w:rPr>
                  <w:rFonts w:ascii="Times New Roman" w:hAnsi="Times New Roman"/>
                  <w:i/>
                  <w:color w:val="0000FF"/>
                  <w:sz w:val="20"/>
                </w:rPr>
                <w:t xml:space="preserve">Editor’s note: this declaration </w:t>
              </w:r>
              <w:r>
                <w:rPr>
                  <w:rFonts w:ascii="Times New Roman" w:hAnsi="Times New Roman"/>
                  <w:i/>
                  <w:color w:val="0000FF"/>
                  <w:sz w:val="20"/>
                </w:rPr>
                <w:t>applicability to NR is FFS</w:t>
              </w:r>
              <w:r w:rsidRPr="001A4993">
                <w:rPr>
                  <w:rFonts w:ascii="Times New Roman" w:hAnsi="Times New Roman"/>
                  <w:i/>
                  <w:color w:val="0000FF"/>
                  <w:sz w:val="20"/>
                </w:rPr>
                <w:t>.</w:t>
              </w:r>
            </w:ins>
          </w:p>
          <w:p w14:paraId="230ADF30" w14:textId="37DF420E" w:rsidR="00BC456D" w:rsidRPr="00C166B8" w:rsidRDefault="00BC456D" w:rsidP="00BC456D">
            <w:pPr>
              <w:pStyle w:val="TAL"/>
              <w:rPr>
                <w:ins w:id="2601" w:author="R4-1809516" w:date="2018-07-11T17:32:00Z"/>
                <w:color w:val="000000" w:themeColor="text1"/>
              </w:rPr>
            </w:pPr>
            <w:ins w:id="2602" w:author="R4-1809516" w:date="2018-07-11T17:32:00Z">
              <w:r>
                <w:rPr>
                  <w:color w:val="000000" w:themeColor="text1"/>
                </w:rPr>
                <w:t>[</w:t>
              </w:r>
              <w:r w:rsidRPr="0076233D">
                <w:rPr>
                  <w:color w:val="000000" w:themeColor="text1"/>
                </w:rPr>
                <w:t>Declare any other limitation under simultaneous operation in the declared band combinations (D9.16), which have any impact on the test configuration generation.</w:t>
              </w:r>
              <w:r>
                <w:rPr>
                  <w:color w:val="000000" w:themeColor="text1"/>
                </w:rPr>
                <w:t>]</w:t>
              </w:r>
            </w:ins>
          </w:p>
        </w:tc>
        <w:tc>
          <w:tcPr>
            <w:tcW w:w="0" w:type="auto"/>
            <w:tcBorders>
              <w:top w:val="single" w:sz="4" w:space="0" w:color="auto"/>
              <w:left w:val="single" w:sz="4" w:space="0" w:color="auto"/>
              <w:bottom w:val="single" w:sz="4" w:space="0" w:color="auto"/>
              <w:right w:val="single" w:sz="4" w:space="0" w:color="auto"/>
            </w:tcBorders>
          </w:tcPr>
          <w:p w14:paraId="732100B6" w14:textId="0AF5EDD4" w:rsidR="00BC456D" w:rsidRPr="008A6183" w:rsidRDefault="00BC456D" w:rsidP="00BC456D">
            <w:pPr>
              <w:pStyle w:val="TAL"/>
              <w:jc w:val="center"/>
              <w:rPr>
                <w:ins w:id="2603" w:author="R4-1809516" w:date="2018-07-11T17:32:00Z"/>
                <w:rFonts w:cs="Arial"/>
                <w:szCs w:val="18"/>
              </w:rPr>
            </w:pPr>
            <w:ins w:id="2604" w:author="R4-1809516" w:date="2018-07-11T17:32:00Z">
              <w:r w:rsidRPr="008A6183">
                <w:rPr>
                  <w:rFonts w:cs="Arial"/>
                  <w:szCs w:val="18"/>
                </w:rPr>
                <w:t>c</w:t>
              </w:r>
            </w:ins>
          </w:p>
        </w:tc>
        <w:tc>
          <w:tcPr>
            <w:tcW w:w="0" w:type="auto"/>
            <w:tcBorders>
              <w:top w:val="single" w:sz="4" w:space="0" w:color="auto"/>
              <w:left w:val="single" w:sz="4" w:space="0" w:color="auto"/>
              <w:bottom w:val="single" w:sz="4" w:space="0" w:color="auto"/>
              <w:right w:val="single" w:sz="4" w:space="0" w:color="auto"/>
            </w:tcBorders>
          </w:tcPr>
          <w:p w14:paraId="542542DF" w14:textId="17B19038" w:rsidR="00BC456D" w:rsidRDefault="00BC456D" w:rsidP="00BC456D">
            <w:pPr>
              <w:pStyle w:val="TAL"/>
              <w:jc w:val="center"/>
              <w:rPr>
                <w:ins w:id="2605" w:author="R4-1809516" w:date="2018-07-11T17:32:00Z"/>
                <w:rFonts w:cs="Arial"/>
                <w:szCs w:val="18"/>
                <w:lang w:eastAsia="zh-CN"/>
              </w:rPr>
            </w:pPr>
            <w:ins w:id="2606" w:author="R4-1809516" w:date="2018-07-11T17:32:00Z">
              <w:r>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34834F7C" w14:textId="11F682A6" w:rsidR="00BC456D" w:rsidRDefault="00BC456D" w:rsidP="00BC456D">
            <w:pPr>
              <w:pStyle w:val="TAL"/>
              <w:jc w:val="center"/>
              <w:rPr>
                <w:ins w:id="2607" w:author="R4-1809516" w:date="2018-07-11T17:32:00Z"/>
                <w:rFonts w:cs="Arial"/>
                <w:szCs w:val="18"/>
                <w:lang w:eastAsia="zh-CN"/>
              </w:rPr>
            </w:pPr>
            <w:ins w:id="2608" w:author="R4-1809516" w:date="2018-07-11T17:32:00Z">
              <w:r w:rsidRPr="0015261C">
                <w:rPr>
                  <w:rFonts w:cs="Arial"/>
                  <w:szCs w:val="18"/>
                  <w:lang w:eastAsia="zh-CN"/>
                </w:rPr>
                <w:t>n/a</w:t>
              </w:r>
            </w:ins>
          </w:p>
        </w:tc>
      </w:tr>
      <w:tr w:rsidR="00BC456D" w14:paraId="01B14737" w14:textId="77777777" w:rsidTr="00BC456D">
        <w:trPr>
          <w:jc w:val="center"/>
          <w:ins w:id="2609"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601C521A" w14:textId="0905B557" w:rsidR="00BC456D" w:rsidRPr="00BC456D" w:rsidRDefault="00BC456D" w:rsidP="00BC456D">
            <w:pPr>
              <w:pStyle w:val="TAL"/>
              <w:rPr>
                <w:ins w:id="2610" w:author="R4-1809516" w:date="2018-07-11T17:32:00Z"/>
                <w:rFonts w:cs="Arial"/>
                <w:szCs w:val="18"/>
              </w:rPr>
            </w:pPr>
            <w:ins w:id="2611" w:author="R4-1809516" w:date="2018-07-11T17:32:00Z">
              <w:r w:rsidRPr="00BC456D">
                <w:rPr>
                  <w:rFonts w:cs="Arial"/>
                  <w:szCs w:val="18"/>
                </w:rPr>
                <w:t>D11.17</w:t>
              </w:r>
            </w:ins>
          </w:p>
        </w:tc>
        <w:tc>
          <w:tcPr>
            <w:tcW w:w="0" w:type="auto"/>
            <w:tcBorders>
              <w:top w:val="single" w:sz="4" w:space="0" w:color="auto"/>
              <w:left w:val="single" w:sz="4" w:space="0" w:color="auto"/>
              <w:bottom w:val="single" w:sz="4" w:space="0" w:color="auto"/>
              <w:right w:val="single" w:sz="4" w:space="0" w:color="auto"/>
            </w:tcBorders>
          </w:tcPr>
          <w:p w14:paraId="39869B1E" w14:textId="3B0A9277" w:rsidR="00BC456D" w:rsidRDefault="00BC456D" w:rsidP="00BC456D">
            <w:pPr>
              <w:pStyle w:val="TAL"/>
              <w:rPr>
                <w:ins w:id="2612" w:author="R4-1809516" w:date="2018-07-11T17:32:00Z"/>
                <w:rFonts w:cs="Arial"/>
                <w:szCs w:val="18"/>
              </w:rPr>
            </w:pPr>
            <w:ins w:id="2613" w:author="R4-1809516" w:date="2018-07-11T17:32:00Z">
              <w:r w:rsidRPr="00B55E53">
                <w:rPr>
                  <w:rFonts w:eastAsia="MS Mincho" w:cs="Arial"/>
                  <w:iCs/>
                  <w:szCs w:val="18"/>
                  <w:lang w:eastAsia="ja-JP"/>
                </w:rPr>
                <w:t>N</w:t>
              </w:r>
              <w:r w:rsidRPr="00B55E53">
                <w:rPr>
                  <w:rFonts w:eastAsia="MS Mincho" w:cs="Arial"/>
                  <w:iCs/>
                  <w:szCs w:val="18"/>
                  <w:vertAlign w:val="subscript"/>
                  <w:lang w:eastAsia="ja-JP"/>
                </w:rPr>
                <w:t>cells</w:t>
              </w:r>
            </w:ins>
          </w:p>
        </w:tc>
        <w:tc>
          <w:tcPr>
            <w:tcW w:w="0" w:type="auto"/>
            <w:tcBorders>
              <w:top w:val="single" w:sz="4" w:space="0" w:color="auto"/>
              <w:left w:val="single" w:sz="4" w:space="0" w:color="auto"/>
              <w:bottom w:val="single" w:sz="4" w:space="0" w:color="auto"/>
              <w:right w:val="single" w:sz="4" w:space="0" w:color="auto"/>
            </w:tcBorders>
          </w:tcPr>
          <w:p w14:paraId="7BF9A869" w14:textId="1FA1B11F" w:rsidR="00BC456D" w:rsidRPr="001A4993" w:rsidRDefault="00BC456D" w:rsidP="00BC456D">
            <w:pPr>
              <w:pStyle w:val="TAL"/>
              <w:rPr>
                <w:ins w:id="2614" w:author="R4-1809516" w:date="2018-07-11T17:32:00Z"/>
                <w:i/>
                <w:color w:val="0000FF"/>
              </w:rPr>
            </w:pPr>
            <w:ins w:id="2615" w:author="R4-1809516" w:date="2018-07-11T17:32:00Z">
              <w:r w:rsidRPr="00B55E53">
                <w:t xml:space="preserve">Number corresponding to the minimum number of cells that can be transmitted by a BS in a particular </w:t>
              </w:r>
              <w:r w:rsidRPr="00B55E53">
                <w:rPr>
                  <w:i/>
                </w:rPr>
                <w:t>operating band</w:t>
              </w:r>
              <w:r w:rsidRPr="00B55E53">
                <w:t>.</w:t>
              </w:r>
              <w:r w:rsidRPr="00B55E53">
                <w:rPr>
                  <w:color w:val="000000" w:themeColor="text1"/>
                </w:rPr>
                <w:t xml:space="preserve"> Declared per </w:t>
              </w:r>
              <w:r w:rsidRPr="00B55E53">
                <w:rPr>
                  <w:i/>
                  <w:color w:val="000000" w:themeColor="text1"/>
                </w:rPr>
                <w:t>operating band</w:t>
              </w:r>
              <w:r w:rsidRPr="00B55E53">
                <w:rPr>
                  <w:color w:val="000000" w:themeColor="text1"/>
                </w:rPr>
                <w:t xml:space="preserve"> (D9.4).</w:t>
              </w:r>
            </w:ins>
          </w:p>
        </w:tc>
        <w:tc>
          <w:tcPr>
            <w:tcW w:w="0" w:type="auto"/>
            <w:tcBorders>
              <w:top w:val="single" w:sz="4" w:space="0" w:color="auto"/>
              <w:left w:val="single" w:sz="4" w:space="0" w:color="auto"/>
              <w:bottom w:val="single" w:sz="4" w:space="0" w:color="auto"/>
              <w:right w:val="single" w:sz="4" w:space="0" w:color="auto"/>
            </w:tcBorders>
          </w:tcPr>
          <w:p w14:paraId="33BEAE2B" w14:textId="1914AAE9" w:rsidR="00BC456D" w:rsidRPr="008A6183" w:rsidRDefault="00BC456D" w:rsidP="00BC456D">
            <w:pPr>
              <w:pStyle w:val="TAL"/>
              <w:jc w:val="center"/>
              <w:rPr>
                <w:ins w:id="2616" w:author="R4-1809516" w:date="2018-07-11T17:32:00Z"/>
                <w:rFonts w:cs="Arial"/>
                <w:szCs w:val="18"/>
              </w:rPr>
            </w:pPr>
            <w:ins w:id="2617" w:author="R4-1809516" w:date="2018-07-11T17:32:00Z">
              <w:r w:rsidRPr="00B55E53">
                <w:rPr>
                  <w:rFonts w:cs="Arial"/>
                  <w:szCs w:val="18"/>
                </w:rPr>
                <w:t>c</w:t>
              </w:r>
            </w:ins>
          </w:p>
        </w:tc>
        <w:tc>
          <w:tcPr>
            <w:tcW w:w="0" w:type="auto"/>
            <w:tcBorders>
              <w:top w:val="single" w:sz="4" w:space="0" w:color="auto"/>
              <w:left w:val="single" w:sz="4" w:space="0" w:color="auto"/>
              <w:bottom w:val="single" w:sz="4" w:space="0" w:color="auto"/>
              <w:right w:val="single" w:sz="4" w:space="0" w:color="auto"/>
            </w:tcBorders>
          </w:tcPr>
          <w:p w14:paraId="352C825C" w14:textId="48ED6C69" w:rsidR="00BC456D" w:rsidRDefault="00BC456D" w:rsidP="00BC456D">
            <w:pPr>
              <w:pStyle w:val="TAL"/>
              <w:jc w:val="center"/>
              <w:rPr>
                <w:ins w:id="2618" w:author="R4-1809516" w:date="2018-07-11T17:32:00Z"/>
                <w:rFonts w:cs="Arial"/>
                <w:szCs w:val="18"/>
                <w:lang w:eastAsia="zh-CN"/>
              </w:rPr>
            </w:pPr>
            <w:ins w:id="2619" w:author="R4-1809516" w:date="2018-07-11T17:32:00Z">
              <w:r w:rsidRPr="00B55E53">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0791DBFE" w14:textId="5764C1B9" w:rsidR="00BC456D" w:rsidRPr="0015261C" w:rsidRDefault="00BC456D" w:rsidP="00BC456D">
            <w:pPr>
              <w:pStyle w:val="TAL"/>
              <w:jc w:val="center"/>
              <w:rPr>
                <w:ins w:id="2620" w:author="R4-1809516" w:date="2018-07-11T17:32:00Z"/>
                <w:rFonts w:cs="Arial"/>
                <w:szCs w:val="18"/>
                <w:lang w:eastAsia="zh-CN"/>
              </w:rPr>
            </w:pPr>
            <w:ins w:id="2621" w:author="R4-1809516" w:date="2018-07-11T17:32:00Z">
              <w:r w:rsidRPr="00B55E53">
                <w:rPr>
                  <w:rFonts w:cs="Arial"/>
                  <w:szCs w:val="18"/>
                  <w:lang w:eastAsia="zh-CN"/>
                </w:rPr>
                <w:t>n/a</w:t>
              </w:r>
            </w:ins>
          </w:p>
        </w:tc>
      </w:tr>
      <w:tr w:rsidR="00BC456D" w14:paraId="29AF94EF" w14:textId="77777777" w:rsidTr="00BC456D">
        <w:trPr>
          <w:jc w:val="center"/>
          <w:ins w:id="2622"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108801C6" w14:textId="4FF15842" w:rsidR="00BC456D" w:rsidRPr="00BC456D" w:rsidRDefault="00BC456D" w:rsidP="00BC456D">
            <w:pPr>
              <w:pStyle w:val="TAL"/>
              <w:rPr>
                <w:ins w:id="2623" w:author="R4-1809516" w:date="2018-07-11T17:32:00Z"/>
                <w:rFonts w:cs="Arial"/>
                <w:szCs w:val="18"/>
              </w:rPr>
            </w:pPr>
            <w:ins w:id="2624" w:author="R4-1809516" w:date="2018-07-11T17:32:00Z">
              <w:r w:rsidRPr="00BC456D">
                <w:rPr>
                  <w:rFonts w:cs="Arial"/>
                  <w:szCs w:val="18"/>
                </w:rPr>
                <w:t>D11.18</w:t>
              </w:r>
            </w:ins>
          </w:p>
        </w:tc>
        <w:tc>
          <w:tcPr>
            <w:tcW w:w="0" w:type="auto"/>
            <w:tcBorders>
              <w:top w:val="single" w:sz="4" w:space="0" w:color="auto"/>
              <w:left w:val="single" w:sz="4" w:space="0" w:color="auto"/>
              <w:bottom w:val="single" w:sz="4" w:space="0" w:color="auto"/>
              <w:right w:val="single" w:sz="4" w:space="0" w:color="auto"/>
            </w:tcBorders>
          </w:tcPr>
          <w:p w14:paraId="4CB8D0B6" w14:textId="78D3C818" w:rsidR="00BC456D" w:rsidRPr="00B55E53" w:rsidRDefault="00BC456D" w:rsidP="00BC456D">
            <w:pPr>
              <w:pStyle w:val="TAL"/>
              <w:rPr>
                <w:ins w:id="2625" w:author="R4-1809516" w:date="2018-07-11T17:32:00Z"/>
                <w:rFonts w:eastAsia="MS Mincho" w:cs="Arial"/>
                <w:iCs/>
                <w:szCs w:val="18"/>
                <w:lang w:eastAsia="ja-JP"/>
              </w:rPr>
            </w:pPr>
            <w:ins w:id="2626" w:author="R4-1809516" w:date="2018-07-11T17:32:00Z">
              <w:r w:rsidRPr="00B55E53">
                <w:rPr>
                  <w:rFonts w:cs="Arial"/>
                  <w:szCs w:val="18"/>
                </w:rPr>
                <w:t>Maximum supported power difference between carriers</w:t>
              </w:r>
            </w:ins>
          </w:p>
        </w:tc>
        <w:tc>
          <w:tcPr>
            <w:tcW w:w="0" w:type="auto"/>
            <w:tcBorders>
              <w:top w:val="single" w:sz="4" w:space="0" w:color="auto"/>
              <w:left w:val="single" w:sz="4" w:space="0" w:color="auto"/>
              <w:bottom w:val="single" w:sz="4" w:space="0" w:color="auto"/>
              <w:right w:val="single" w:sz="4" w:space="0" w:color="auto"/>
            </w:tcBorders>
          </w:tcPr>
          <w:p w14:paraId="692BB067" w14:textId="6FB0450A" w:rsidR="00BC456D" w:rsidRPr="00B55E53" w:rsidRDefault="00BC456D" w:rsidP="00BC456D">
            <w:pPr>
              <w:pStyle w:val="TAL"/>
              <w:rPr>
                <w:ins w:id="2627" w:author="R4-1809516" w:date="2018-07-11T17:32:00Z"/>
              </w:rPr>
            </w:pPr>
            <w:ins w:id="2628" w:author="R4-1809516" w:date="2018-07-11T17:32:00Z">
              <w:r w:rsidRPr="00B55E53">
                <w:rPr>
                  <w:color w:val="000000" w:themeColor="text1"/>
                </w:rPr>
                <w:t xml:space="preserve">Maximum supported power difference between carriers in each supported </w:t>
              </w:r>
              <w:r w:rsidRPr="00B55E53">
                <w:rPr>
                  <w:i/>
                  <w:color w:val="000000" w:themeColor="text1"/>
                </w:rPr>
                <w:t>operating band</w:t>
              </w:r>
              <w:r w:rsidRPr="00B55E53">
                <w:rPr>
                  <w:color w:val="000000" w:themeColor="text1"/>
                </w:rPr>
                <w:t xml:space="preserve">. Declared per </w:t>
              </w:r>
              <w:r w:rsidRPr="00B55E53">
                <w:rPr>
                  <w:i/>
                  <w:color w:val="000000" w:themeColor="text1"/>
                </w:rPr>
                <w:t>operating band</w:t>
              </w:r>
              <w:r w:rsidRPr="00B55E53">
                <w:rPr>
                  <w:color w:val="000000" w:themeColor="text1"/>
                </w:rPr>
                <w:t xml:space="preserve"> (D9.4).</w:t>
              </w:r>
            </w:ins>
          </w:p>
        </w:tc>
        <w:tc>
          <w:tcPr>
            <w:tcW w:w="0" w:type="auto"/>
            <w:tcBorders>
              <w:top w:val="single" w:sz="4" w:space="0" w:color="auto"/>
              <w:left w:val="single" w:sz="4" w:space="0" w:color="auto"/>
              <w:bottom w:val="single" w:sz="4" w:space="0" w:color="auto"/>
              <w:right w:val="single" w:sz="4" w:space="0" w:color="auto"/>
            </w:tcBorders>
          </w:tcPr>
          <w:p w14:paraId="4C1B5AE6" w14:textId="58558871" w:rsidR="00BC456D" w:rsidRPr="00B55E53" w:rsidRDefault="00BC456D" w:rsidP="00BC456D">
            <w:pPr>
              <w:pStyle w:val="TAL"/>
              <w:jc w:val="center"/>
              <w:rPr>
                <w:ins w:id="2629" w:author="R4-1809516" w:date="2018-07-11T17:32:00Z"/>
                <w:rFonts w:cs="Arial"/>
                <w:szCs w:val="18"/>
              </w:rPr>
            </w:pPr>
            <w:ins w:id="2630" w:author="R4-1809516" w:date="2018-07-11T17:32:00Z">
              <w:r w:rsidRPr="00B55E53">
                <w:rPr>
                  <w:rFonts w:cs="Arial"/>
                  <w:szCs w:val="18"/>
                </w:rPr>
                <w:t>c</w:t>
              </w:r>
            </w:ins>
          </w:p>
        </w:tc>
        <w:tc>
          <w:tcPr>
            <w:tcW w:w="0" w:type="auto"/>
            <w:tcBorders>
              <w:top w:val="single" w:sz="4" w:space="0" w:color="auto"/>
              <w:left w:val="single" w:sz="4" w:space="0" w:color="auto"/>
              <w:bottom w:val="single" w:sz="4" w:space="0" w:color="auto"/>
              <w:right w:val="single" w:sz="4" w:space="0" w:color="auto"/>
            </w:tcBorders>
          </w:tcPr>
          <w:p w14:paraId="507B1095" w14:textId="646041F9" w:rsidR="00BC456D" w:rsidRPr="00B55E53" w:rsidRDefault="00BC456D" w:rsidP="00BC456D">
            <w:pPr>
              <w:pStyle w:val="TAL"/>
              <w:jc w:val="center"/>
              <w:rPr>
                <w:ins w:id="2631" w:author="R4-1809516" w:date="2018-07-11T17:32:00Z"/>
                <w:rFonts w:cs="Arial"/>
                <w:szCs w:val="18"/>
                <w:lang w:eastAsia="zh-CN"/>
              </w:rPr>
            </w:pPr>
            <w:ins w:id="2632" w:author="R4-1809516" w:date="2018-07-11T17:32:00Z">
              <w:r w:rsidRPr="00B55E53">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1C37F49B" w14:textId="5BCFCF03" w:rsidR="00BC456D" w:rsidRPr="00B55E53" w:rsidRDefault="00BC456D" w:rsidP="00BC456D">
            <w:pPr>
              <w:pStyle w:val="TAL"/>
              <w:jc w:val="center"/>
              <w:rPr>
                <w:ins w:id="2633" w:author="R4-1809516" w:date="2018-07-11T17:32:00Z"/>
                <w:rFonts w:cs="Arial"/>
                <w:szCs w:val="18"/>
                <w:lang w:eastAsia="zh-CN"/>
              </w:rPr>
            </w:pPr>
            <w:ins w:id="2634" w:author="R4-1809516" w:date="2018-07-11T17:32:00Z">
              <w:r w:rsidRPr="00B55E53">
                <w:rPr>
                  <w:rFonts w:cs="Arial"/>
                  <w:szCs w:val="18"/>
                  <w:lang w:eastAsia="zh-CN"/>
                </w:rPr>
                <w:t>x</w:t>
              </w:r>
            </w:ins>
          </w:p>
        </w:tc>
      </w:tr>
      <w:tr w:rsidR="00BC456D" w14:paraId="55023BC9" w14:textId="77777777" w:rsidTr="00BC456D">
        <w:trPr>
          <w:jc w:val="center"/>
          <w:ins w:id="2635"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05CA8DB9" w14:textId="51BC7C2A" w:rsidR="00BC456D" w:rsidRPr="00BC456D" w:rsidRDefault="00BC456D" w:rsidP="00BC456D">
            <w:pPr>
              <w:pStyle w:val="TAL"/>
              <w:rPr>
                <w:ins w:id="2636" w:author="R4-1809516" w:date="2018-07-11T17:32:00Z"/>
                <w:rFonts w:cs="Arial"/>
                <w:szCs w:val="18"/>
              </w:rPr>
            </w:pPr>
            <w:ins w:id="2637" w:author="R4-1809516" w:date="2018-07-11T17:32:00Z">
              <w:r w:rsidRPr="00BC456D">
                <w:rPr>
                  <w:rFonts w:cs="Arial"/>
                  <w:szCs w:val="18"/>
                </w:rPr>
                <w:t>D11.19</w:t>
              </w:r>
            </w:ins>
          </w:p>
        </w:tc>
        <w:tc>
          <w:tcPr>
            <w:tcW w:w="0" w:type="auto"/>
            <w:tcBorders>
              <w:top w:val="single" w:sz="4" w:space="0" w:color="auto"/>
              <w:left w:val="single" w:sz="4" w:space="0" w:color="auto"/>
              <w:bottom w:val="single" w:sz="4" w:space="0" w:color="auto"/>
              <w:right w:val="single" w:sz="4" w:space="0" w:color="auto"/>
            </w:tcBorders>
          </w:tcPr>
          <w:p w14:paraId="46ABB066" w14:textId="46F4318C" w:rsidR="00BC456D" w:rsidRPr="00B55E53" w:rsidRDefault="00BC456D" w:rsidP="00BC456D">
            <w:pPr>
              <w:pStyle w:val="TAL"/>
              <w:rPr>
                <w:ins w:id="2638" w:author="R4-1809516" w:date="2018-07-11T17:32:00Z"/>
                <w:rFonts w:cs="Arial"/>
                <w:szCs w:val="18"/>
              </w:rPr>
            </w:pPr>
            <w:ins w:id="2639" w:author="R4-1809516" w:date="2018-07-11T17:32:00Z">
              <w:r w:rsidRPr="00B55E53">
                <w:rPr>
                  <w:rFonts w:cs="Arial"/>
                  <w:szCs w:val="18"/>
                </w:rPr>
                <w:t>Maximum supported power difference between carriers is different operating bands</w:t>
              </w:r>
            </w:ins>
          </w:p>
        </w:tc>
        <w:tc>
          <w:tcPr>
            <w:tcW w:w="0" w:type="auto"/>
            <w:tcBorders>
              <w:top w:val="single" w:sz="4" w:space="0" w:color="auto"/>
              <w:left w:val="single" w:sz="4" w:space="0" w:color="auto"/>
              <w:bottom w:val="single" w:sz="4" w:space="0" w:color="auto"/>
              <w:right w:val="single" w:sz="4" w:space="0" w:color="auto"/>
            </w:tcBorders>
          </w:tcPr>
          <w:p w14:paraId="439B09C1" w14:textId="211D9CFB" w:rsidR="00BC456D" w:rsidRPr="00B55E53" w:rsidRDefault="00BC456D" w:rsidP="00BC456D">
            <w:pPr>
              <w:pStyle w:val="TAL"/>
              <w:rPr>
                <w:ins w:id="2640" w:author="R4-1809516" w:date="2018-07-11T17:32:00Z"/>
                <w:color w:val="000000" w:themeColor="text1"/>
              </w:rPr>
            </w:pPr>
            <w:ins w:id="2641" w:author="R4-1809516" w:date="2018-07-11T17:32:00Z">
              <w:r w:rsidRPr="00B55E53">
                <w:rPr>
                  <w:color w:val="000000" w:themeColor="text1"/>
                </w:rPr>
                <w:t xml:space="preserve">Maximum supported power difference between any two carriers in any two different supported </w:t>
              </w:r>
              <w:r w:rsidRPr="00B55E53">
                <w:rPr>
                  <w:i/>
                  <w:color w:val="000000" w:themeColor="text1"/>
                </w:rPr>
                <w:t>operating bands</w:t>
              </w:r>
              <w:r w:rsidRPr="00B55E53">
                <w:rPr>
                  <w:color w:val="000000" w:themeColor="text1"/>
                </w:rPr>
                <w:t>. Declared per operating bands combination (D9.16, D11.16).</w:t>
              </w:r>
            </w:ins>
          </w:p>
        </w:tc>
        <w:tc>
          <w:tcPr>
            <w:tcW w:w="0" w:type="auto"/>
            <w:tcBorders>
              <w:top w:val="single" w:sz="4" w:space="0" w:color="auto"/>
              <w:left w:val="single" w:sz="4" w:space="0" w:color="auto"/>
              <w:bottom w:val="single" w:sz="4" w:space="0" w:color="auto"/>
              <w:right w:val="single" w:sz="4" w:space="0" w:color="auto"/>
            </w:tcBorders>
          </w:tcPr>
          <w:p w14:paraId="2DD1FCA4" w14:textId="081C09DA" w:rsidR="00BC456D" w:rsidRPr="00B55E53" w:rsidRDefault="00BC456D" w:rsidP="00BC456D">
            <w:pPr>
              <w:pStyle w:val="TAL"/>
              <w:jc w:val="center"/>
              <w:rPr>
                <w:ins w:id="2642" w:author="R4-1809516" w:date="2018-07-11T17:32:00Z"/>
                <w:rFonts w:cs="Arial"/>
                <w:szCs w:val="18"/>
              </w:rPr>
            </w:pPr>
            <w:ins w:id="2643" w:author="R4-1809516" w:date="2018-07-11T17:32:00Z">
              <w:r w:rsidRPr="00B55E53">
                <w:rPr>
                  <w:rFonts w:cs="Arial"/>
                  <w:szCs w:val="18"/>
                </w:rPr>
                <w:t>c</w:t>
              </w:r>
            </w:ins>
          </w:p>
        </w:tc>
        <w:tc>
          <w:tcPr>
            <w:tcW w:w="0" w:type="auto"/>
            <w:tcBorders>
              <w:top w:val="single" w:sz="4" w:space="0" w:color="auto"/>
              <w:left w:val="single" w:sz="4" w:space="0" w:color="auto"/>
              <w:bottom w:val="single" w:sz="4" w:space="0" w:color="auto"/>
              <w:right w:val="single" w:sz="4" w:space="0" w:color="auto"/>
            </w:tcBorders>
          </w:tcPr>
          <w:p w14:paraId="6BD5FD03" w14:textId="36B29A4E" w:rsidR="00BC456D" w:rsidRPr="00B55E53" w:rsidRDefault="00BC456D" w:rsidP="00BC456D">
            <w:pPr>
              <w:pStyle w:val="TAL"/>
              <w:jc w:val="center"/>
              <w:rPr>
                <w:ins w:id="2644" w:author="R4-1809516" w:date="2018-07-11T17:32:00Z"/>
                <w:rFonts w:cs="Arial"/>
                <w:szCs w:val="18"/>
                <w:lang w:eastAsia="zh-CN"/>
              </w:rPr>
            </w:pPr>
            <w:ins w:id="2645" w:author="R4-1809516" w:date="2018-07-11T17:32:00Z">
              <w:r w:rsidRPr="00B55E53">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0B584957" w14:textId="7CD67F52" w:rsidR="00BC456D" w:rsidRPr="00B55E53" w:rsidRDefault="00BC456D" w:rsidP="00BC456D">
            <w:pPr>
              <w:pStyle w:val="TAL"/>
              <w:jc w:val="center"/>
              <w:rPr>
                <w:ins w:id="2646" w:author="R4-1809516" w:date="2018-07-11T17:32:00Z"/>
                <w:rFonts w:cs="Arial"/>
                <w:szCs w:val="18"/>
                <w:lang w:eastAsia="zh-CN"/>
              </w:rPr>
            </w:pPr>
            <w:ins w:id="2647" w:author="R4-1809516" w:date="2018-07-11T17:32:00Z">
              <w:r w:rsidRPr="00B55E53">
                <w:rPr>
                  <w:rFonts w:cs="Arial"/>
                  <w:szCs w:val="18"/>
                  <w:lang w:eastAsia="zh-CN"/>
                </w:rPr>
                <w:t>n/a</w:t>
              </w:r>
            </w:ins>
          </w:p>
        </w:tc>
      </w:tr>
      <w:tr w:rsidR="00BC456D" w14:paraId="17E239CB" w14:textId="77777777" w:rsidTr="00BC456D">
        <w:trPr>
          <w:jc w:val="center"/>
          <w:ins w:id="2648"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63EC9EDE" w14:textId="5CCFE3F5" w:rsidR="00BC456D" w:rsidRPr="00BC456D" w:rsidRDefault="00BC456D" w:rsidP="00BC456D">
            <w:pPr>
              <w:pStyle w:val="TAL"/>
              <w:rPr>
                <w:ins w:id="2649" w:author="R4-1809516" w:date="2018-07-11T17:32:00Z"/>
                <w:rFonts w:cs="Arial"/>
                <w:szCs w:val="18"/>
              </w:rPr>
            </w:pPr>
            <w:ins w:id="2650" w:author="R4-1809516" w:date="2018-07-11T17:32:00Z">
              <w:r w:rsidRPr="00BC456D">
                <w:rPr>
                  <w:rFonts w:cs="Arial"/>
                  <w:szCs w:val="18"/>
                </w:rPr>
                <w:t>D11.20</w:t>
              </w:r>
            </w:ins>
          </w:p>
        </w:tc>
        <w:tc>
          <w:tcPr>
            <w:tcW w:w="0" w:type="auto"/>
            <w:tcBorders>
              <w:top w:val="single" w:sz="4" w:space="0" w:color="auto"/>
              <w:left w:val="single" w:sz="4" w:space="0" w:color="auto"/>
              <w:bottom w:val="single" w:sz="4" w:space="0" w:color="auto"/>
              <w:right w:val="single" w:sz="4" w:space="0" w:color="auto"/>
            </w:tcBorders>
          </w:tcPr>
          <w:p w14:paraId="0797883D" w14:textId="2E690539" w:rsidR="00BC456D" w:rsidRPr="00B55E53" w:rsidRDefault="00BC456D" w:rsidP="00BC456D">
            <w:pPr>
              <w:pStyle w:val="TAL"/>
              <w:rPr>
                <w:ins w:id="2651" w:author="R4-1809516" w:date="2018-07-11T17:32:00Z"/>
                <w:rFonts w:cs="Arial"/>
                <w:szCs w:val="18"/>
              </w:rPr>
            </w:pPr>
            <w:ins w:id="2652" w:author="R4-1809516" w:date="2018-07-11T17:32:00Z">
              <w:r w:rsidRPr="00B55E53">
                <w:rPr>
                  <w:rFonts w:cs="Arial"/>
                  <w:szCs w:val="18"/>
                </w:rPr>
                <w:t>Operating band combination support</w:t>
              </w:r>
            </w:ins>
          </w:p>
        </w:tc>
        <w:tc>
          <w:tcPr>
            <w:tcW w:w="0" w:type="auto"/>
            <w:tcBorders>
              <w:top w:val="single" w:sz="4" w:space="0" w:color="auto"/>
              <w:left w:val="single" w:sz="4" w:space="0" w:color="auto"/>
              <w:bottom w:val="single" w:sz="4" w:space="0" w:color="auto"/>
              <w:right w:val="single" w:sz="4" w:space="0" w:color="auto"/>
            </w:tcBorders>
          </w:tcPr>
          <w:p w14:paraId="5B523A9D" w14:textId="0DFA1FAC" w:rsidR="00BC456D" w:rsidRPr="00B55E53" w:rsidRDefault="00BC456D" w:rsidP="00BC456D">
            <w:pPr>
              <w:pStyle w:val="TAL"/>
              <w:rPr>
                <w:ins w:id="2653" w:author="R4-1809516" w:date="2018-07-11T17:32:00Z"/>
                <w:color w:val="000000" w:themeColor="text1"/>
              </w:rPr>
            </w:pPr>
            <w:ins w:id="2654" w:author="R4-1809516" w:date="2018-07-11T17:32:00Z">
              <w:r w:rsidRPr="00B55E53">
                <w:rPr>
                  <w:color w:val="000000" w:themeColor="text1"/>
                </w:rPr>
                <w:t xml:space="preserve">List of </w:t>
              </w:r>
              <w:r w:rsidRPr="00B55E53">
                <w:rPr>
                  <w:i/>
                  <w:color w:val="000000" w:themeColor="text1"/>
                </w:rPr>
                <w:t>operating bands</w:t>
              </w:r>
              <w:r w:rsidRPr="00B55E53">
                <w:rPr>
                  <w:color w:val="000000" w:themeColor="text1"/>
                </w:rPr>
                <w:t xml:space="preserve"> combinations supported by BS.</w:t>
              </w:r>
              <w:r w:rsidRPr="00B55E53" w:rsidDel="002919D3">
                <w:rPr>
                  <w:color w:val="000000" w:themeColor="text1"/>
                </w:rPr>
                <w:t xml:space="preserve"> </w:t>
              </w:r>
            </w:ins>
          </w:p>
        </w:tc>
        <w:tc>
          <w:tcPr>
            <w:tcW w:w="0" w:type="auto"/>
            <w:tcBorders>
              <w:top w:val="single" w:sz="4" w:space="0" w:color="auto"/>
              <w:left w:val="single" w:sz="4" w:space="0" w:color="auto"/>
              <w:bottom w:val="single" w:sz="4" w:space="0" w:color="auto"/>
              <w:right w:val="single" w:sz="4" w:space="0" w:color="auto"/>
            </w:tcBorders>
          </w:tcPr>
          <w:p w14:paraId="7C9F8A8C" w14:textId="4F9DB34B" w:rsidR="00BC456D" w:rsidRPr="00B55E53" w:rsidRDefault="00BC456D" w:rsidP="00BC456D">
            <w:pPr>
              <w:pStyle w:val="TAL"/>
              <w:jc w:val="center"/>
              <w:rPr>
                <w:ins w:id="2655" w:author="R4-1809516" w:date="2018-07-11T17:32:00Z"/>
                <w:rFonts w:cs="Arial"/>
                <w:szCs w:val="18"/>
              </w:rPr>
            </w:pPr>
            <w:ins w:id="2656" w:author="R4-1809516" w:date="2018-07-11T17:32:00Z">
              <w:r w:rsidRPr="00B55E53">
                <w:rPr>
                  <w:rFonts w:cs="Arial"/>
                  <w:szCs w:val="18"/>
                </w:rPr>
                <w:t>c</w:t>
              </w:r>
            </w:ins>
          </w:p>
        </w:tc>
        <w:tc>
          <w:tcPr>
            <w:tcW w:w="0" w:type="auto"/>
            <w:tcBorders>
              <w:top w:val="single" w:sz="4" w:space="0" w:color="auto"/>
              <w:left w:val="single" w:sz="4" w:space="0" w:color="auto"/>
              <w:bottom w:val="single" w:sz="4" w:space="0" w:color="auto"/>
              <w:right w:val="single" w:sz="4" w:space="0" w:color="auto"/>
            </w:tcBorders>
          </w:tcPr>
          <w:p w14:paraId="0F93242F" w14:textId="6FF42BB8" w:rsidR="00BC456D" w:rsidRPr="00B55E53" w:rsidRDefault="00BC456D" w:rsidP="00BC456D">
            <w:pPr>
              <w:pStyle w:val="TAL"/>
              <w:jc w:val="center"/>
              <w:rPr>
                <w:ins w:id="2657" w:author="R4-1809516" w:date="2018-07-11T17:32:00Z"/>
                <w:rFonts w:cs="Arial"/>
                <w:szCs w:val="18"/>
                <w:lang w:eastAsia="zh-CN"/>
              </w:rPr>
            </w:pPr>
            <w:ins w:id="2658" w:author="R4-1809516" w:date="2018-07-11T17:32:00Z">
              <w:r w:rsidRPr="00B55E53">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1ADFD45A" w14:textId="053E2C21" w:rsidR="00BC456D" w:rsidRPr="00B55E53" w:rsidRDefault="00BC456D" w:rsidP="00BC456D">
            <w:pPr>
              <w:pStyle w:val="TAL"/>
              <w:jc w:val="center"/>
              <w:rPr>
                <w:ins w:id="2659" w:author="R4-1809516" w:date="2018-07-11T17:32:00Z"/>
                <w:rFonts w:cs="Arial"/>
                <w:szCs w:val="18"/>
                <w:lang w:eastAsia="zh-CN"/>
              </w:rPr>
            </w:pPr>
            <w:ins w:id="2660" w:author="R4-1809516" w:date="2018-07-11T17:32:00Z">
              <w:r w:rsidRPr="00B55E53">
                <w:rPr>
                  <w:rFonts w:cs="Arial"/>
                  <w:szCs w:val="18"/>
                  <w:lang w:eastAsia="zh-CN"/>
                </w:rPr>
                <w:t>n/a</w:t>
              </w:r>
            </w:ins>
          </w:p>
        </w:tc>
      </w:tr>
      <w:tr w:rsidR="00BC456D" w14:paraId="1577241D" w14:textId="77777777" w:rsidTr="00BC456D">
        <w:trPr>
          <w:jc w:val="center"/>
          <w:ins w:id="2661"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41A59F77" w14:textId="16B13046" w:rsidR="00BC456D" w:rsidRPr="00BC456D" w:rsidRDefault="00BC456D" w:rsidP="00BC456D">
            <w:pPr>
              <w:pStyle w:val="TAL"/>
              <w:rPr>
                <w:ins w:id="2662" w:author="R4-1809516" w:date="2018-07-11T17:32:00Z"/>
                <w:rFonts w:cs="Arial"/>
                <w:szCs w:val="18"/>
              </w:rPr>
            </w:pPr>
            <w:ins w:id="2663" w:author="R4-1809516" w:date="2018-07-11T17:32:00Z">
              <w:r w:rsidRPr="00BC456D">
                <w:rPr>
                  <w:rFonts w:cs="Arial"/>
                  <w:szCs w:val="18"/>
                </w:rPr>
                <w:t>D11.23</w:t>
              </w:r>
            </w:ins>
          </w:p>
        </w:tc>
        <w:tc>
          <w:tcPr>
            <w:tcW w:w="0" w:type="auto"/>
            <w:tcBorders>
              <w:top w:val="single" w:sz="4" w:space="0" w:color="auto"/>
              <w:left w:val="single" w:sz="4" w:space="0" w:color="auto"/>
              <w:bottom w:val="single" w:sz="4" w:space="0" w:color="auto"/>
              <w:right w:val="single" w:sz="4" w:space="0" w:color="auto"/>
            </w:tcBorders>
          </w:tcPr>
          <w:p w14:paraId="09E373F2" w14:textId="2695A8B3" w:rsidR="00BC456D" w:rsidRPr="00B55E53" w:rsidRDefault="00BC456D" w:rsidP="00BC456D">
            <w:pPr>
              <w:pStyle w:val="TAL"/>
              <w:rPr>
                <w:ins w:id="2664" w:author="R4-1809516" w:date="2018-07-11T17:32:00Z"/>
                <w:rFonts w:cs="Arial"/>
                <w:szCs w:val="18"/>
              </w:rPr>
            </w:pPr>
            <w:ins w:id="2665" w:author="R4-1809516" w:date="2018-07-11T17:32:00Z">
              <w:r w:rsidRPr="00B55E53">
                <w:rPr>
                  <w:rFonts w:cs="Arial"/>
                  <w:szCs w:val="18"/>
                </w:rPr>
                <w:t xml:space="preserve">Inter-band CA </w:t>
              </w:r>
            </w:ins>
          </w:p>
        </w:tc>
        <w:tc>
          <w:tcPr>
            <w:tcW w:w="0" w:type="auto"/>
            <w:tcBorders>
              <w:top w:val="single" w:sz="4" w:space="0" w:color="auto"/>
              <w:left w:val="single" w:sz="4" w:space="0" w:color="auto"/>
              <w:bottom w:val="single" w:sz="4" w:space="0" w:color="auto"/>
              <w:right w:val="single" w:sz="4" w:space="0" w:color="auto"/>
            </w:tcBorders>
          </w:tcPr>
          <w:p w14:paraId="75E3CAFA" w14:textId="5675A881" w:rsidR="00BC456D" w:rsidRPr="00B55E53" w:rsidRDefault="00BC456D" w:rsidP="00BC456D">
            <w:pPr>
              <w:pStyle w:val="TAL"/>
              <w:rPr>
                <w:ins w:id="2666" w:author="R4-1809516" w:date="2018-07-11T17:32:00Z"/>
                <w:color w:val="000000" w:themeColor="text1"/>
              </w:rPr>
            </w:pPr>
            <w:ins w:id="2667" w:author="R4-1809516" w:date="2018-07-11T17:32:00Z">
              <w:r w:rsidRPr="00B55E53">
                <w:rPr>
                  <w:color w:val="000000" w:themeColor="text1"/>
                </w:rPr>
                <w:t>Declaration of operating band(s) combinations supporting inter</w:t>
              </w:r>
              <w:r w:rsidRPr="00B55E53">
                <w:rPr>
                  <w:color w:val="000000" w:themeColor="text1"/>
                </w:rPr>
                <w:noBreakHyphen/>
                <w:t>band CA. Declared per operating band combination (D9.16, D11.16).</w:t>
              </w:r>
              <w:r w:rsidRPr="00B55E53" w:rsidDel="005D29E6">
                <w:rPr>
                  <w:color w:val="000000" w:themeColor="text1"/>
                </w:rPr>
                <w:t xml:space="preserve"> </w:t>
              </w:r>
            </w:ins>
          </w:p>
        </w:tc>
        <w:tc>
          <w:tcPr>
            <w:tcW w:w="0" w:type="auto"/>
            <w:tcBorders>
              <w:top w:val="single" w:sz="4" w:space="0" w:color="auto"/>
              <w:left w:val="single" w:sz="4" w:space="0" w:color="auto"/>
              <w:bottom w:val="single" w:sz="4" w:space="0" w:color="auto"/>
              <w:right w:val="single" w:sz="4" w:space="0" w:color="auto"/>
            </w:tcBorders>
          </w:tcPr>
          <w:p w14:paraId="3EEEBE46" w14:textId="7ACE2FA8" w:rsidR="00BC456D" w:rsidRPr="00B55E53" w:rsidRDefault="00BC456D" w:rsidP="00BC456D">
            <w:pPr>
              <w:pStyle w:val="TAL"/>
              <w:jc w:val="center"/>
              <w:rPr>
                <w:ins w:id="2668" w:author="R4-1809516" w:date="2018-07-11T17:32:00Z"/>
                <w:rFonts w:cs="Arial"/>
                <w:szCs w:val="18"/>
              </w:rPr>
            </w:pPr>
            <w:ins w:id="2669" w:author="R4-1809516" w:date="2018-07-11T17:32:00Z">
              <w:r w:rsidRPr="00B55E53">
                <w:rPr>
                  <w:rFonts w:cs="Arial"/>
                  <w:szCs w:val="18"/>
                </w:rPr>
                <w:t>c</w:t>
              </w:r>
            </w:ins>
          </w:p>
        </w:tc>
        <w:tc>
          <w:tcPr>
            <w:tcW w:w="0" w:type="auto"/>
            <w:tcBorders>
              <w:top w:val="single" w:sz="4" w:space="0" w:color="auto"/>
              <w:left w:val="single" w:sz="4" w:space="0" w:color="auto"/>
              <w:bottom w:val="single" w:sz="4" w:space="0" w:color="auto"/>
              <w:right w:val="single" w:sz="4" w:space="0" w:color="auto"/>
            </w:tcBorders>
          </w:tcPr>
          <w:p w14:paraId="68065B2B" w14:textId="53073538" w:rsidR="00BC456D" w:rsidRPr="00B55E53" w:rsidRDefault="00BC456D" w:rsidP="00BC456D">
            <w:pPr>
              <w:pStyle w:val="TAL"/>
              <w:jc w:val="center"/>
              <w:rPr>
                <w:ins w:id="2670" w:author="R4-1809516" w:date="2018-07-11T17:32:00Z"/>
                <w:rFonts w:cs="Arial"/>
                <w:szCs w:val="18"/>
                <w:lang w:eastAsia="zh-CN"/>
              </w:rPr>
            </w:pPr>
            <w:ins w:id="2671" w:author="R4-1809516" w:date="2018-07-11T17:32:00Z">
              <w:r w:rsidRPr="00B55E53">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56E4755C" w14:textId="5691827B" w:rsidR="00BC456D" w:rsidRPr="00B55E53" w:rsidRDefault="00BC456D" w:rsidP="00BC456D">
            <w:pPr>
              <w:pStyle w:val="TAL"/>
              <w:jc w:val="center"/>
              <w:rPr>
                <w:ins w:id="2672" w:author="R4-1809516" w:date="2018-07-11T17:32:00Z"/>
                <w:rFonts w:cs="Arial"/>
                <w:szCs w:val="18"/>
                <w:lang w:eastAsia="zh-CN"/>
              </w:rPr>
            </w:pPr>
            <w:ins w:id="2673" w:author="R4-1809516" w:date="2018-07-11T17:32:00Z">
              <w:r w:rsidRPr="00B55E53">
                <w:rPr>
                  <w:rFonts w:cs="Arial"/>
                  <w:szCs w:val="18"/>
                  <w:lang w:eastAsia="zh-CN"/>
                </w:rPr>
                <w:t>x</w:t>
              </w:r>
            </w:ins>
          </w:p>
        </w:tc>
      </w:tr>
      <w:tr w:rsidR="00BC456D" w14:paraId="4E01A11E" w14:textId="77777777" w:rsidTr="00BC456D">
        <w:trPr>
          <w:jc w:val="center"/>
          <w:ins w:id="2674"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5F50D5E0" w14:textId="2F8EE313" w:rsidR="00BC456D" w:rsidRPr="00BC456D" w:rsidRDefault="00BC456D" w:rsidP="00BC456D">
            <w:pPr>
              <w:pStyle w:val="TAL"/>
              <w:rPr>
                <w:ins w:id="2675" w:author="R4-1809516" w:date="2018-07-11T17:32:00Z"/>
                <w:rFonts w:cs="Arial"/>
                <w:szCs w:val="18"/>
              </w:rPr>
            </w:pPr>
            <w:ins w:id="2676" w:author="R4-1809516" w:date="2018-07-11T17:32:00Z">
              <w:r w:rsidRPr="00BC456D">
                <w:rPr>
                  <w:rFonts w:cs="Arial"/>
                  <w:szCs w:val="18"/>
                </w:rPr>
                <w:t>D11.24</w:t>
              </w:r>
            </w:ins>
          </w:p>
        </w:tc>
        <w:tc>
          <w:tcPr>
            <w:tcW w:w="0" w:type="auto"/>
            <w:tcBorders>
              <w:top w:val="single" w:sz="4" w:space="0" w:color="auto"/>
              <w:left w:val="single" w:sz="4" w:space="0" w:color="auto"/>
              <w:bottom w:val="single" w:sz="4" w:space="0" w:color="auto"/>
              <w:right w:val="single" w:sz="4" w:space="0" w:color="auto"/>
            </w:tcBorders>
          </w:tcPr>
          <w:p w14:paraId="3B29E817" w14:textId="17AA2E51" w:rsidR="00BC456D" w:rsidRPr="00B55E53" w:rsidRDefault="00BC456D" w:rsidP="00BC456D">
            <w:pPr>
              <w:pStyle w:val="TAL"/>
              <w:rPr>
                <w:ins w:id="2677" w:author="R4-1809516" w:date="2018-07-11T17:32:00Z"/>
                <w:rFonts w:cs="Arial"/>
                <w:szCs w:val="18"/>
              </w:rPr>
            </w:pPr>
            <w:ins w:id="2678" w:author="R4-1809516" w:date="2018-07-11T17:32:00Z">
              <w:r w:rsidRPr="00B55E53">
                <w:rPr>
                  <w:rFonts w:cs="Arial"/>
                  <w:szCs w:val="18"/>
                </w:rPr>
                <w:t xml:space="preserve">Intra-band contiguous CA </w:t>
              </w:r>
            </w:ins>
          </w:p>
        </w:tc>
        <w:tc>
          <w:tcPr>
            <w:tcW w:w="0" w:type="auto"/>
            <w:tcBorders>
              <w:top w:val="single" w:sz="4" w:space="0" w:color="auto"/>
              <w:left w:val="single" w:sz="4" w:space="0" w:color="auto"/>
              <w:bottom w:val="single" w:sz="4" w:space="0" w:color="auto"/>
              <w:right w:val="single" w:sz="4" w:space="0" w:color="auto"/>
            </w:tcBorders>
          </w:tcPr>
          <w:p w14:paraId="51B97B8B" w14:textId="76BF87CE" w:rsidR="00BC456D" w:rsidRPr="00B55E53" w:rsidRDefault="00BC456D" w:rsidP="00BC456D">
            <w:pPr>
              <w:pStyle w:val="TAL"/>
              <w:rPr>
                <w:ins w:id="2679" w:author="R4-1809516" w:date="2018-07-11T17:32:00Z"/>
                <w:color w:val="000000" w:themeColor="text1"/>
              </w:rPr>
            </w:pPr>
            <w:ins w:id="2680" w:author="R4-1809516" w:date="2018-07-11T17:32:00Z">
              <w:r w:rsidRPr="00B55E53">
                <w:rPr>
                  <w:color w:val="000000" w:themeColor="text1"/>
                </w:rPr>
                <w:t>Declaration of operating band(s) supporting i</w:t>
              </w:r>
              <w:r w:rsidRPr="00B55E53">
                <w:t>ntra-band contiguous CA</w:t>
              </w:r>
              <w:r w:rsidRPr="00B55E53">
                <w:rPr>
                  <w:color w:val="000000" w:themeColor="text1"/>
                </w:rPr>
                <w:t xml:space="preserve">. Declared per </w:t>
              </w:r>
              <w:r w:rsidRPr="00B55E53">
                <w:rPr>
                  <w:i/>
                  <w:color w:val="000000" w:themeColor="text1"/>
                </w:rPr>
                <w:t>operating band</w:t>
              </w:r>
              <w:r w:rsidRPr="00B55E53">
                <w:rPr>
                  <w:color w:val="000000" w:themeColor="text1"/>
                </w:rPr>
                <w:t xml:space="preserve"> with CA support.</w:t>
              </w:r>
            </w:ins>
          </w:p>
        </w:tc>
        <w:tc>
          <w:tcPr>
            <w:tcW w:w="0" w:type="auto"/>
            <w:tcBorders>
              <w:top w:val="single" w:sz="4" w:space="0" w:color="auto"/>
              <w:left w:val="single" w:sz="4" w:space="0" w:color="auto"/>
              <w:bottom w:val="single" w:sz="4" w:space="0" w:color="auto"/>
              <w:right w:val="single" w:sz="4" w:space="0" w:color="auto"/>
            </w:tcBorders>
          </w:tcPr>
          <w:p w14:paraId="53C55E62" w14:textId="2CC9D463" w:rsidR="00BC456D" w:rsidRPr="00B55E53" w:rsidRDefault="00BC456D" w:rsidP="00BC456D">
            <w:pPr>
              <w:pStyle w:val="TAL"/>
              <w:jc w:val="center"/>
              <w:rPr>
                <w:ins w:id="2681" w:author="R4-1809516" w:date="2018-07-11T17:32:00Z"/>
                <w:rFonts w:cs="Arial"/>
                <w:szCs w:val="18"/>
              </w:rPr>
            </w:pPr>
            <w:ins w:id="2682" w:author="R4-1809516" w:date="2018-07-11T17:32:00Z">
              <w:r w:rsidRPr="00B55E53">
                <w:rPr>
                  <w:rFonts w:cs="Arial"/>
                  <w:szCs w:val="18"/>
                </w:rPr>
                <w:t>c</w:t>
              </w:r>
            </w:ins>
          </w:p>
        </w:tc>
        <w:tc>
          <w:tcPr>
            <w:tcW w:w="0" w:type="auto"/>
            <w:tcBorders>
              <w:top w:val="single" w:sz="4" w:space="0" w:color="auto"/>
              <w:left w:val="single" w:sz="4" w:space="0" w:color="auto"/>
              <w:bottom w:val="single" w:sz="4" w:space="0" w:color="auto"/>
              <w:right w:val="single" w:sz="4" w:space="0" w:color="auto"/>
            </w:tcBorders>
          </w:tcPr>
          <w:p w14:paraId="55C2BC1A" w14:textId="55E598D4" w:rsidR="00BC456D" w:rsidRPr="00B55E53" w:rsidRDefault="00BC456D" w:rsidP="00BC456D">
            <w:pPr>
              <w:pStyle w:val="TAL"/>
              <w:jc w:val="center"/>
              <w:rPr>
                <w:ins w:id="2683" w:author="R4-1809516" w:date="2018-07-11T17:32:00Z"/>
                <w:rFonts w:cs="Arial"/>
                <w:szCs w:val="18"/>
                <w:lang w:eastAsia="zh-CN"/>
              </w:rPr>
            </w:pPr>
            <w:ins w:id="2684" w:author="R4-1809516" w:date="2018-07-11T17:32:00Z">
              <w:r w:rsidRPr="00B55E53">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2AB71DDE" w14:textId="6424E610" w:rsidR="00BC456D" w:rsidRPr="00B55E53" w:rsidRDefault="00BC456D" w:rsidP="00BC456D">
            <w:pPr>
              <w:pStyle w:val="TAL"/>
              <w:jc w:val="center"/>
              <w:rPr>
                <w:ins w:id="2685" w:author="R4-1809516" w:date="2018-07-11T17:32:00Z"/>
                <w:rFonts w:cs="Arial"/>
                <w:szCs w:val="18"/>
                <w:lang w:eastAsia="zh-CN"/>
              </w:rPr>
            </w:pPr>
            <w:ins w:id="2686" w:author="R4-1809516" w:date="2018-07-11T17:32:00Z">
              <w:r w:rsidRPr="00B55E53">
                <w:rPr>
                  <w:rFonts w:cs="Arial"/>
                  <w:szCs w:val="18"/>
                  <w:lang w:eastAsia="zh-CN"/>
                </w:rPr>
                <w:t>x</w:t>
              </w:r>
            </w:ins>
          </w:p>
        </w:tc>
      </w:tr>
      <w:tr w:rsidR="00BC456D" w14:paraId="25DF7606" w14:textId="77777777" w:rsidTr="00BC456D">
        <w:trPr>
          <w:jc w:val="center"/>
          <w:ins w:id="2687"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753181C2" w14:textId="08BF8047" w:rsidR="00BC456D" w:rsidRPr="00BC456D" w:rsidRDefault="00BC456D" w:rsidP="00BC456D">
            <w:pPr>
              <w:pStyle w:val="TAL"/>
              <w:rPr>
                <w:ins w:id="2688" w:author="R4-1809516" w:date="2018-07-11T17:32:00Z"/>
                <w:rFonts w:cs="Arial"/>
                <w:szCs w:val="18"/>
              </w:rPr>
            </w:pPr>
            <w:ins w:id="2689" w:author="R4-1809516" w:date="2018-07-11T17:32:00Z">
              <w:r w:rsidRPr="00BC456D">
                <w:rPr>
                  <w:rFonts w:cs="Arial"/>
                  <w:szCs w:val="18"/>
                </w:rPr>
                <w:t>D11.25</w:t>
              </w:r>
            </w:ins>
          </w:p>
        </w:tc>
        <w:tc>
          <w:tcPr>
            <w:tcW w:w="0" w:type="auto"/>
            <w:tcBorders>
              <w:top w:val="single" w:sz="4" w:space="0" w:color="auto"/>
              <w:left w:val="single" w:sz="4" w:space="0" w:color="auto"/>
              <w:bottom w:val="single" w:sz="4" w:space="0" w:color="auto"/>
              <w:right w:val="single" w:sz="4" w:space="0" w:color="auto"/>
            </w:tcBorders>
          </w:tcPr>
          <w:p w14:paraId="074BE51E" w14:textId="35A8CAD5" w:rsidR="00BC456D" w:rsidRPr="00B55E53" w:rsidRDefault="00BC456D" w:rsidP="00BC456D">
            <w:pPr>
              <w:pStyle w:val="TAL"/>
              <w:rPr>
                <w:ins w:id="2690" w:author="R4-1809516" w:date="2018-07-11T17:32:00Z"/>
                <w:rFonts w:cs="Arial"/>
                <w:szCs w:val="18"/>
              </w:rPr>
            </w:pPr>
            <w:ins w:id="2691" w:author="R4-1809516" w:date="2018-07-11T17:32:00Z">
              <w:r w:rsidRPr="00B55E53">
                <w:rPr>
                  <w:rFonts w:cs="Arial"/>
                  <w:szCs w:val="18"/>
                </w:rPr>
                <w:t xml:space="preserve">Intra-band non-contiguous CA </w:t>
              </w:r>
            </w:ins>
          </w:p>
        </w:tc>
        <w:tc>
          <w:tcPr>
            <w:tcW w:w="0" w:type="auto"/>
            <w:tcBorders>
              <w:top w:val="single" w:sz="4" w:space="0" w:color="auto"/>
              <w:left w:val="single" w:sz="4" w:space="0" w:color="auto"/>
              <w:bottom w:val="single" w:sz="4" w:space="0" w:color="auto"/>
              <w:right w:val="single" w:sz="4" w:space="0" w:color="auto"/>
            </w:tcBorders>
          </w:tcPr>
          <w:p w14:paraId="05A16A45" w14:textId="277A1935" w:rsidR="00BC456D" w:rsidRPr="00B55E53" w:rsidRDefault="00BC456D" w:rsidP="00BC456D">
            <w:pPr>
              <w:pStyle w:val="TAL"/>
              <w:rPr>
                <w:ins w:id="2692" w:author="R4-1809516" w:date="2018-07-11T17:32:00Z"/>
                <w:color w:val="000000" w:themeColor="text1"/>
              </w:rPr>
            </w:pPr>
            <w:ins w:id="2693" w:author="R4-1809516" w:date="2018-07-11T17:32:00Z">
              <w:r w:rsidRPr="00B55E53">
                <w:rPr>
                  <w:color w:val="000000" w:themeColor="text1"/>
                </w:rPr>
                <w:t xml:space="preserve">Declaration of operating band(s) supporting </w:t>
              </w:r>
              <w:r w:rsidRPr="00B55E53">
                <w:t>intra-band non</w:t>
              </w:r>
              <w:r w:rsidRPr="00B55E53">
                <w:noBreakHyphen/>
                <w:t>contiguous CA</w:t>
              </w:r>
              <w:r w:rsidRPr="00B55E53">
                <w:rPr>
                  <w:color w:val="000000" w:themeColor="text1"/>
                </w:rPr>
                <w:t>. Declared per operating band with CA support.</w:t>
              </w:r>
              <w:r w:rsidRPr="00B55E53" w:rsidDel="003F7738">
                <w:rPr>
                  <w:color w:val="000000" w:themeColor="text1"/>
                </w:rPr>
                <w:t xml:space="preserve"> </w:t>
              </w:r>
            </w:ins>
          </w:p>
        </w:tc>
        <w:tc>
          <w:tcPr>
            <w:tcW w:w="0" w:type="auto"/>
            <w:tcBorders>
              <w:top w:val="single" w:sz="4" w:space="0" w:color="auto"/>
              <w:left w:val="single" w:sz="4" w:space="0" w:color="auto"/>
              <w:bottom w:val="single" w:sz="4" w:space="0" w:color="auto"/>
              <w:right w:val="single" w:sz="4" w:space="0" w:color="auto"/>
            </w:tcBorders>
          </w:tcPr>
          <w:p w14:paraId="1C769FA7" w14:textId="1225D934" w:rsidR="00BC456D" w:rsidRPr="00B55E53" w:rsidRDefault="00BC456D" w:rsidP="00BC456D">
            <w:pPr>
              <w:pStyle w:val="TAL"/>
              <w:jc w:val="center"/>
              <w:rPr>
                <w:ins w:id="2694" w:author="R4-1809516" w:date="2018-07-11T17:32:00Z"/>
                <w:rFonts w:cs="Arial"/>
                <w:szCs w:val="18"/>
              </w:rPr>
            </w:pPr>
            <w:ins w:id="2695" w:author="R4-1809516" w:date="2018-07-11T17:32:00Z">
              <w:r w:rsidRPr="00B55E53">
                <w:rPr>
                  <w:rFonts w:cs="Arial"/>
                  <w:szCs w:val="18"/>
                </w:rPr>
                <w:t>c</w:t>
              </w:r>
            </w:ins>
          </w:p>
        </w:tc>
        <w:tc>
          <w:tcPr>
            <w:tcW w:w="0" w:type="auto"/>
            <w:tcBorders>
              <w:top w:val="single" w:sz="4" w:space="0" w:color="auto"/>
              <w:left w:val="single" w:sz="4" w:space="0" w:color="auto"/>
              <w:bottom w:val="single" w:sz="4" w:space="0" w:color="auto"/>
              <w:right w:val="single" w:sz="4" w:space="0" w:color="auto"/>
            </w:tcBorders>
          </w:tcPr>
          <w:p w14:paraId="0DD78131" w14:textId="510A564A" w:rsidR="00BC456D" w:rsidRPr="00B55E53" w:rsidRDefault="00BC456D" w:rsidP="00BC456D">
            <w:pPr>
              <w:pStyle w:val="TAL"/>
              <w:jc w:val="center"/>
              <w:rPr>
                <w:ins w:id="2696" w:author="R4-1809516" w:date="2018-07-11T17:32:00Z"/>
                <w:rFonts w:cs="Arial"/>
                <w:szCs w:val="18"/>
                <w:lang w:eastAsia="zh-CN"/>
              </w:rPr>
            </w:pPr>
            <w:ins w:id="2697" w:author="R4-1809516" w:date="2018-07-11T17:32:00Z">
              <w:r w:rsidRPr="00B55E53">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1F83FF22" w14:textId="149D29C8" w:rsidR="00BC456D" w:rsidRPr="00B55E53" w:rsidRDefault="00BC456D" w:rsidP="00BC456D">
            <w:pPr>
              <w:pStyle w:val="TAL"/>
              <w:jc w:val="center"/>
              <w:rPr>
                <w:ins w:id="2698" w:author="R4-1809516" w:date="2018-07-11T17:32:00Z"/>
                <w:rFonts w:cs="Arial"/>
                <w:szCs w:val="18"/>
                <w:lang w:eastAsia="zh-CN"/>
              </w:rPr>
            </w:pPr>
            <w:ins w:id="2699" w:author="R4-1809516" w:date="2018-07-11T17:32:00Z">
              <w:r w:rsidRPr="00B55E53">
                <w:rPr>
                  <w:rFonts w:cs="Arial"/>
                  <w:szCs w:val="18"/>
                  <w:lang w:eastAsia="zh-CN"/>
                </w:rPr>
                <w:t>x</w:t>
              </w:r>
            </w:ins>
          </w:p>
        </w:tc>
      </w:tr>
      <w:tr w:rsidR="00BC456D" w14:paraId="62519DE9" w14:textId="77777777" w:rsidTr="00BC456D">
        <w:trPr>
          <w:jc w:val="center"/>
          <w:ins w:id="2700"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36565C07" w14:textId="7023D439" w:rsidR="00BC456D" w:rsidRPr="00BC456D" w:rsidRDefault="00BC456D" w:rsidP="00BC456D">
            <w:pPr>
              <w:pStyle w:val="TAL"/>
              <w:rPr>
                <w:ins w:id="2701" w:author="R4-1809516" w:date="2018-07-11T17:32:00Z"/>
                <w:rFonts w:cs="Arial"/>
                <w:szCs w:val="18"/>
              </w:rPr>
            </w:pPr>
            <w:ins w:id="2702" w:author="R4-1809516" w:date="2018-07-11T17:32:00Z">
              <w:r w:rsidRPr="00BC456D">
                <w:rPr>
                  <w:rFonts w:cs="Arial"/>
                  <w:szCs w:val="18"/>
                </w:rPr>
                <w:t>D11.26</w:t>
              </w:r>
            </w:ins>
          </w:p>
        </w:tc>
        <w:tc>
          <w:tcPr>
            <w:tcW w:w="0" w:type="auto"/>
            <w:tcBorders>
              <w:top w:val="single" w:sz="4" w:space="0" w:color="auto"/>
              <w:left w:val="single" w:sz="4" w:space="0" w:color="auto"/>
              <w:bottom w:val="single" w:sz="4" w:space="0" w:color="auto"/>
              <w:right w:val="single" w:sz="4" w:space="0" w:color="auto"/>
            </w:tcBorders>
          </w:tcPr>
          <w:p w14:paraId="2A154306" w14:textId="29919415" w:rsidR="00BC456D" w:rsidRPr="00B55E53" w:rsidRDefault="00BC456D" w:rsidP="00BC456D">
            <w:pPr>
              <w:pStyle w:val="TAL"/>
              <w:rPr>
                <w:ins w:id="2703" w:author="R4-1809516" w:date="2018-07-11T17:32:00Z"/>
                <w:rFonts w:cs="Arial"/>
                <w:szCs w:val="18"/>
              </w:rPr>
            </w:pPr>
            <w:ins w:id="2704" w:author="R4-1809516" w:date="2018-07-11T17:32:00Z">
              <w:r w:rsidRPr="00B55E53">
                <w:rPr>
                  <w:rFonts w:cs="Arial"/>
                  <w:szCs w:val="18"/>
                </w:rPr>
                <w:t>OTA REFSENS RoAoA</w:t>
              </w:r>
            </w:ins>
          </w:p>
        </w:tc>
        <w:tc>
          <w:tcPr>
            <w:tcW w:w="0" w:type="auto"/>
            <w:tcBorders>
              <w:top w:val="single" w:sz="4" w:space="0" w:color="auto"/>
              <w:left w:val="single" w:sz="4" w:space="0" w:color="auto"/>
              <w:bottom w:val="single" w:sz="4" w:space="0" w:color="auto"/>
              <w:right w:val="single" w:sz="4" w:space="0" w:color="auto"/>
            </w:tcBorders>
          </w:tcPr>
          <w:p w14:paraId="0CB905CA" w14:textId="50EAA964" w:rsidR="00BC456D" w:rsidRPr="00B55E53" w:rsidRDefault="00BC456D" w:rsidP="00BC456D">
            <w:pPr>
              <w:pStyle w:val="TAL"/>
              <w:rPr>
                <w:ins w:id="2705" w:author="R4-1809516" w:date="2018-07-11T17:32:00Z"/>
                <w:color w:val="000000" w:themeColor="text1"/>
              </w:rPr>
            </w:pPr>
            <w:ins w:id="2706" w:author="R4-1809516" w:date="2018-07-11T17:32:00Z">
              <w:r w:rsidRPr="00B55E53">
                <w:rPr>
                  <w:color w:val="000000" w:themeColor="text1"/>
                </w:rPr>
                <w:t xml:space="preserve">Range of angles of arrival associated with the OTA REFSENS. </w:t>
              </w:r>
            </w:ins>
          </w:p>
        </w:tc>
        <w:tc>
          <w:tcPr>
            <w:tcW w:w="0" w:type="auto"/>
            <w:tcBorders>
              <w:top w:val="single" w:sz="4" w:space="0" w:color="auto"/>
              <w:left w:val="single" w:sz="4" w:space="0" w:color="auto"/>
              <w:bottom w:val="single" w:sz="4" w:space="0" w:color="auto"/>
              <w:right w:val="single" w:sz="4" w:space="0" w:color="auto"/>
            </w:tcBorders>
          </w:tcPr>
          <w:p w14:paraId="311FCA3C" w14:textId="55715145" w:rsidR="00BC456D" w:rsidRPr="00B55E53" w:rsidRDefault="00BC456D" w:rsidP="00BC456D">
            <w:pPr>
              <w:pStyle w:val="TAL"/>
              <w:jc w:val="center"/>
              <w:rPr>
                <w:ins w:id="2707" w:author="R4-1809516" w:date="2018-07-11T17:32:00Z"/>
                <w:rFonts w:cs="Arial"/>
                <w:szCs w:val="18"/>
              </w:rPr>
            </w:pPr>
            <w:ins w:id="2708" w:author="R4-1809516" w:date="2018-07-11T17:32:00Z">
              <w:r w:rsidRPr="00B55E53">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2B9E2DF3" w14:textId="7747AC24" w:rsidR="00BC456D" w:rsidRPr="00B55E53" w:rsidRDefault="00BC456D" w:rsidP="00BC456D">
            <w:pPr>
              <w:pStyle w:val="TAL"/>
              <w:jc w:val="center"/>
              <w:rPr>
                <w:ins w:id="2709" w:author="R4-1809516" w:date="2018-07-11T17:32:00Z"/>
                <w:rFonts w:cs="Arial"/>
                <w:szCs w:val="18"/>
                <w:lang w:eastAsia="zh-CN"/>
              </w:rPr>
            </w:pPr>
            <w:ins w:id="2710" w:author="R4-1809516" w:date="2018-07-11T17:32:00Z">
              <w:r w:rsidRPr="00B55E53">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6E55880F" w14:textId="13A3C662" w:rsidR="00BC456D" w:rsidRPr="00B55E53" w:rsidRDefault="00BC456D" w:rsidP="00BC456D">
            <w:pPr>
              <w:pStyle w:val="TAL"/>
              <w:jc w:val="center"/>
              <w:rPr>
                <w:ins w:id="2711" w:author="R4-1809516" w:date="2018-07-11T17:32:00Z"/>
                <w:rFonts w:cs="Arial"/>
                <w:szCs w:val="18"/>
                <w:lang w:eastAsia="zh-CN"/>
              </w:rPr>
            </w:pPr>
            <w:ins w:id="2712" w:author="R4-1809516" w:date="2018-07-11T17:32:00Z">
              <w:r w:rsidRPr="00B55E53">
                <w:rPr>
                  <w:rFonts w:cs="Arial"/>
                  <w:szCs w:val="18"/>
                  <w:lang w:eastAsia="zh-CN"/>
                </w:rPr>
                <w:t>x</w:t>
              </w:r>
            </w:ins>
          </w:p>
        </w:tc>
      </w:tr>
      <w:tr w:rsidR="00BC456D" w14:paraId="3628E8FF" w14:textId="77777777" w:rsidTr="00BC456D">
        <w:trPr>
          <w:jc w:val="center"/>
          <w:ins w:id="2713"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71EB60EA" w14:textId="5A7F5E3F" w:rsidR="00BC456D" w:rsidRPr="00BC456D" w:rsidRDefault="00BC456D" w:rsidP="00BC456D">
            <w:pPr>
              <w:pStyle w:val="TAL"/>
              <w:rPr>
                <w:ins w:id="2714" w:author="R4-1809516" w:date="2018-07-11T17:32:00Z"/>
                <w:rFonts w:cs="Arial"/>
                <w:szCs w:val="18"/>
              </w:rPr>
            </w:pPr>
            <w:ins w:id="2715" w:author="R4-1809516" w:date="2018-07-11T17:32:00Z">
              <w:r w:rsidRPr="00BC456D">
                <w:rPr>
                  <w:rFonts w:cs="Arial"/>
                  <w:szCs w:val="18"/>
                </w:rPr>
                <w:t>D11.27</w:t>
              </w:r>
            </w:ins>
          </w:p>
        </w:tc>
        <w:tc>
          <w:tcPr>
            <w:tcW w:w="0" w:type="auto"/>
            <w:tcBorders>
              <w:top w:val="single" w:sz="4" w:space="0" w:color="auto"/>
              <w:left w:val="single" w:sz="4" w:space="0" w:color="auto"/>
              <w:bottom w:val="single" w:sz="4" w:space="0" w:color="auto"/>
              <w:right w:val="single" w:sz="4" w:space="0" w:color="auto"/>
            </w:tcBorders>
          </w:tcPr>
          <w:p w14:paraId="6DF1F148" w14:textId="634F737F" w:rsidR="00BC456D" w:rsidRPr="00B55E53" w:rsidRDefault="00BC456D" w:rsidP="00BC456D">
            <w:pPr>
              <w:pStyle w:val="TAL"/>
              <w:rPr>
                <w:ins w:id="2716" w:author="R4-1809516" w:date="2018-07-11T17:32:00Z"/>
                <w:rFonts w:cs="Arial"/>
                <w:szCs w:val="18"/>
              </w:rPr>
            </w:pPr>
            <w:ins w:id="2717" w:author="R4-1809516" w:date="2018-07-11T17:32:00Z">
              <w:r w:rsidRPr="00B55E53">
                <w:rPr>
                  <w:rFonts w:cs="Arial"/>
                  <w:szCs w:val="18"/>
                </w:rPr>
                <w:t>OTA REFSENS receiver target reference direction</w:t>
              </w:r>
            </w:ins>
          </w:p>
        </w:tc>
        <w:tc>
          <w:tcPr>
            <w:tcW w:w="0" w:type="auto"/>
            <w:tcBorders>
              <w:top w:val="single" w:sz="4" w:space="0" w:color="auto"/>
              <w:left w:val="single" w:sz="4" w:space="0" w:color="auto"/>
              <w:bottom w:val="single" w:sz="4" w:space="0" w:color="auto"/>
              <w:right w:val="single" w:sz="4" w:space="0" w:color="auto"/>
            </w:tcBorders>
          </w:tcPr>
          <w:p w14:paraId="75C25628" w14:textId="7A0EBC74" w:rsidR="00BC456D" w:rsidRPr="00B55E53" w:rsidRDefault="00BC456D" w:rsidP="00BC456D">
            <w:pPr>
              <w:pStyle w:val="TAL"/>
              <w:rPr>
                <w:ins w:id="2718" w:author="R4-1809516" w:date="2018-07-11T17:32:00Z"/>
                <w:color w:val="000000" w:themeColor="text1"/>
              </w:rPr>
            </w:pPr>
            <w:ins w:id="2719" w:author="R4-1809516" w:date="2018-07-11T17:32:00Z">
              <w:r w:rsidRPr="00B55E53">
                <w:rPr>
                  <w:color w:val="000000" w:themeColor="text1"/>
                </w:rPr>
                <w:t xml:space="preserve">Reference direction inside the </w:t>
              </w:r>
              <w:r w:rsidRPr="00B55E53">
                <w:t>OTA REFSENS RoAoA (D11.26)</w:t>
              </w:r>
              <w:r w:rsidRPr="00B55E53">
                <w:rPr>
                  <w:color w:val="000000" w:themeColor="text1"/>
                </w:rPr>
                <w:t>.</w:t>
              </w:r>
            </w:ins>
          </w:p>
        </w:tc>
        <w:tc>
          <w:tcPr>
            <w:tcW w:w="0" w:type="auto"/>
            <w:tcBorders>
              <w:top w:val="single" w:sz="4" w:space="0" w:color="auto"/>
              <w:left w:val="single" w:sz="4" w:space="0" w:color="auto"/>
              <w:bottom w:val="single" w:sz="4" w:space="0" w:color="auto"/>
              <w:right w:val="single" w:sz="4" w:space="0" w:color="auto"/>
            </w:tcBorders>
          </w:tcPr>
          <w:p w14:paraId="3B70383D" w14:textId="2260AEDF" w:rsidR="00BC456D" w:rsidRPr="00B55E53" w:rsidRDefault="00BC456D" w:rsidP="00BC456D">
            <w:pPr>
              <w:pStyle w:val="TAL"/>
              <w:jc w:val="center"/>
              <w:rPr>
                <w:ins w:id="2720" w:author="R4-1809516" w:date="2018-07-11T17:32:00Z"/>
                <w:rFonts w:cs="Arial"/>
                <w:szCs w:val="18"/>
                <w:lang w:eastAsia="zh-CN"/>
              </w:rPr>
            </w:pPr>
            <w:ins w:id="2721" w:author="R4-1809516" w:date="2018-07-11T17:32:00Z">
              <w:r w:rsidRPr="00B55E53">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5B2A51CD" w14:textId="722156E2" w:rsidR="00BC456D" w:rsidRPr="00B55E53" w:rsidRDefault="00BC456D" w:rsidP="00BC456D">
            <w:pPr>
              <w:pStyle w:val="TAL"/>
              <w:jc w:val="center"/>
              <w:rPr>
                <w:ins w:id="2722" w:author="R4-1809516" w:date="2018-07-11T17:32:00Z"/>
                <w:rFonts w:cs="Arial"/>
                <w:szCs w:val="18"/>
                <w:lang w:eastAsia="zh-CN"/>
              </w:rPr>
            </w:pPr>
            <w:ins w:id="2723" w:author="R4-1809516" w:date="2018-07-11T17:32:00Z">
              <w:r w:rsidRPr="00B55E53">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019116EB" w14:textId="040F0CF3" w:rsidR="00BC456D" w:rsidRPr="00B55E53" w:rsidRDefault="00BC456D" w:rsidP="00BC456D">
            <w:pPr>
              <w:pStyle w:val="TAL"/>
              <w:jc w:val="center"/>
              <w:rPr>
                <w:ins w:id="2724" w:author="R4-1809516" w:date="2018-07-11T17:32:00Z"/>
                <w:rFonts w:cs="Arial"/>
                <w:szCs w:val="18"/>
                <w:lang w:eastAsia="zh-CN"/>
              </w:rPr>
            </w:pPr>
            <w:ins w:id="2725" w:author="R4-1809516" w:date="2018-07-11T17:32:00Z">
              <w:r w:rsidRPr="00B55E53">
                <w:rPr>
                  <w:rFonts w:cs="Arial"/>
                  <w:szCs w:val="18"/>
                  <w:lang w:eastAsia="zh-CN"/>
                </w:rPr>
                <w:t>x</w:t>
              </w:r>
            </w:ins>
          </w:p>
        </w:tc>
      </w:tr>
      <w:tr w:rsidR="00BC456D" w14:paraId="49CE7D6F" w14:textId="77777777" w:rsidTr="00BC456D">
        <w:trPr>
          <w:jc w:val="center"/>
          <w:ins w:id="2726" w:author="R4-1809516" w:date="2018-07-11T17:32:00Z"/>
        </w:trPr>
        <w:tc>
          <w:tcPr>
            <w:tcW w:w="0" w:type="auto"/>
            <w:tcBorders>
              <w:top w:val="single" w:sz="4" w:space="0" w:color="auto"/>
              <w:left w:val="single" w:sz="4" w:space="0" w:color="auto"/>
              <w:bottom w:val="single" w:sz="4" w:space="0" w:color="auto"/>
              <w:right w:val="single" w:sz="4" w:space="0" w:color="auto"/>
            </w:tcBorders>
          </w:tcPr>
          <w:p w14:paraId="588598E0" w14:textId="11AEF114" w:rsidR="00BC456D" w:rsidRPr="00BC456D" w:rsidRDefault="00BC456D" w:rsidP="00BC456D">
            <w:pPr>
              <w:pStyle w:val="TAL"/>
              <w:rPr>
                <w:ins w:id="2727" w:author="R4-1809516" w:date="2018-07-11T17:32:00Z"/>
                <w:rFonts w:cs="Arial"/>
                <w:szCs w:val="18"/>
              </w:rPr>
            </w:pPr>
            <w:ins w:id="2728" w:author="R4-1809516" w:date="2018-07-11T17:32:00Z">
              <w:r w:rsidRPr="00BC456D">
                <w:rPr>
                  <w:rFonts w:cs="Arial"/>
                  <w:szCs w:val="18"/>
                </w:rPr>
                <w:t>D11.28</w:t>
              </w:r>
            </w:ins>
          </w:p>
        </w:tc>
        <w:tc>
          <w:tcPr>
            <w:tcW w:w="0" w:type="auto"/>
            <w:tcBorders>
              <w:top w:val="single" w:sz="4" w:space="0" w:color="auto"/>
              <w:left w:val="single" w:sz="4" w:space="0" w:color="auto"/>
              <w:bottom w:val="single" w:sz="4" w:space="0" w:color="auto"/>
              <w:right w:val="single" w:sz="4" w:space="0" w:color="auto"/>
            </w:tcBorders>
          </w:tcPr>
          <w:p w14:paraId="1846B6C6" w14:textId="7F63595D" w:rsidR="00BC456D" w:rsidRPr="00B55E53" w:rsidRDefault="00BC456D" w:rsidP="00BC456D">
            <w:pPr>
              <w:pStyle w:val="TAL"/>
              <w:rPr>
                <w:ins w:id="2729" w:author="R4-1809516" w:date="2018-07-11T17:32:00Z"/>
                <w:rFonts w:cs="Arial"/>
                <w:szCs w:val="18"/>
              </w:rPr>
            </w:pPr>
            <w:ins w:id="2730" w:author="R4-1809516" w:date="2018-07-11T17:32:00Z">
              <w:r w:rsidRPr="00B55E53">
                <w:rPr>
                  <w:rFonts w:cs="Arial"/>
                  <w:szCs w:val="18"/>
                </w:rPr>
                <w:t>OTA REFSENS conformance test directions</w:t>
              </w:r>
            </w:ins>
          </w:p>
        </w:tc>
        <w:tc>
          <w:tcPr>
            <w:tcW w:w="0" w:type="auto"/>
            <w:tcBorders>
              <w:top w:val="single" w:sz="4" w:space="0" w:color="auto"/>
              <w:left w:val="single" w:sz="4" w:space="0" w:color="auto"/>
              <w:bottom w:val="single" w:sz="4" w:space="0" w:color="auto"/>
              <w:right w:val="single" w:sz="4" w:space="0" w:color="auto"/>
            </w:tcBorders>
          </w:tcPr>
          <w:p w14:paraId="21684178" w14:textId="77777777" w:rsidR="00BC456D" w:rsidRPr="00B55E53" w:rsidRDefault="00BC456D" w:rsidP="00BC456D">
            <w:pPr>
              <w:pStyle w:val="TAL"/>
              <w:keepNext w:val="0"/>
              <w:keepLines w:val="0"/>
              <w:rPr>
                <w:ins w:id="2731" w:author="R4-1809516" w:date="2018-07-11T17:32:00Z"/>
                <w:rFonts w:cs="Arial"/>
                <w:szCs w:val="18"/>
              </w:rPr>
            </w:pPr>
            <w:ins w:id="2732" w:author="R4-1809516" w:date="2018-07-11T17:32:00Z">
              <w:r w:rsidRPr="00B55E53">
                <w:rPr>
                  <w:rFonts w:cs="Arial"/>
                  <w:szCs w:val="18"/>
                </w:rPr>
                <w:t>The following four OTA REFSENS conformance test directions shall be declared:</w:t>
              </w:r>
            </w:ins>
          </w:p>
          <w:p w14:paraId="37A455A9" w14:textId="77777777" w:rsidR="00BC456D" w:rsidRPr="00B55E53" w:rsidRDefault="00BC456D" w:rsidP="00BC456D">
            <w:pPr>
              <w:pStyle w:val="TAL"/>
              <w:keepNext w:val="0"/>
              <w:keepLines w:val="0"/>
              <w:ind w:left="587" w:hanging="304"/>
              <w:rPr>
                <w:ins w:id="2733" w:author="R4-1809516" w:date="2018-07-11T17:32:00Z"/>
                <w:rFonts w:cs="Arial"/>
                <w:szCs w:val="18"/>
              </w:rPr>
            </w:pPr>
            <w:ins w:id="2734" w:author="R4-1809516" w:date="2018-07-11T17:32:00Z">
              <w:r w:rsidRPr="00B55E53">
                <w:rPr>
                  <w:rFonts w:cs="Arial"/>
                  <w:szCs w:val="18"/>
                </w:rPr>
                <w:t>1)</w:t>
              </w:r>
              <w:r w:rsidRPr="00B55E53">
                <w:rPr>
                  <w:rFonts w:cs="Arial"/>
                  <w:szCs w:val="18"/>
                </w:rPr>
                <w:tab/>
                <w:t>The direction determined by the maximum φ value achievable inside the OTA REFSENS RoAoA, while θ value being the closest possible to the OTA REFSENS receiver target reference direction.</w:t>
              </w:r>
            </w:ins>
          </w:p>
          <w:p w14:paraId="36770FA8" w14:textId="77777777" w:rsidR="00BC456D" w:rsidRPr="00B55E53" w:rsidRDefault="00BC456D" w:rsidP="00BC456D">
            <w:pPr>
              <w:pStyle w:val="TAL"/>
              <w:keepNext w:val="0"/>
              <w:keepLines w:val="0"/>
              <w:ind w:left="587" w:hanging="304"/>
              <w:rPr>
                <w:ins w:id="2735" w:author="R4-1809516" w:date="2018-07-11T17:32:00Z"/>
                <w:rFonts w:cs="Arial"/>
                <w:szCs w:val="18"/>
              </w:rPr>
            </w:pPr>
            <w:ins w:id="2736" w:author="R4-1809516" w:date="2018-07-11T17:32:00Z">
              <w:r w:rsidRPr="00B55E53">
                <w:rPr>
                  <w:rFonts w:cs="Arial"/>
                  <w:szCs w:val="18"/>
                </w:rPr>
                <w:t>2)</w:t>
              </w:r>
              <w:r w:rsidRPr="00B55E53">
                <w:rPr>
                  <w:rFonts w:cs="Arial"/>
                  <w:szCs w:val="18"/>
                </w:rPr>
                <w:tab/>
                <w:t>The direction determined by the minimum φ value achievable inside the OTA REFSENS RoAoA, while θ value being the closest possible to the OTA REFSENS receiver target reference direction.</w:t>
              </w:r>
            </w:ins>
          </w:p>
          <w:p w14:paraId="10A08304" w14:textId="77777777" w:rsidR="00BC456D" w:rsidRPr="00B55E53" w:rsidRDefault="00BC456D" w:rsidP="00BC456D">
            <w:pPr>
              <w:pStyle w:val="TAL"/>
              <w:keepNext w:val="0"/>
              <w:keepLines w:val="0"/>
              <w:ind w:left="587" w:hanging="304"/>
              <w:rPr>
                <w:ins w:id="2737" w:author="R4-1809516" w:date="2018-07-11T17:32:00Z"/>
                <w:rFonts w:cs="Arial"/>
                <w:szCs w:val="18"/>
              </w:rPr>
            </w:pPr>
            <w:ins w:id="2738" w:author="R4-1809516" w:date="2018-07-11T17:32:00Z">
              <w:r w:rsidRPr="00B55E53">
                <w:rPr>
                  <w:rFonts w:cs="Arial"/>
                  <w:szCs w:val="18"/>
                </w:rPr>
                <w:t>3)</w:t>
              </w:r>
              <w:r w:rsidRPr="00B55E53">
                <w:rPr>
                  <w:rFonts w:cs="Arial"/>
                  <w:szCs w:val="18"/>
                </w:rPr>
                <w:tab/>
                <w:t>The direction determined by the maximum θ value achievable inside the OTA REFSENS RoAoA, while φ value being the closest possible to the OTA REFSENS receiver target reference direction.</w:t>
              </w:r>
            </w:ins>
          </w:p>
          <w:p w14:paraId="6BDE84E5" w14:textId="78CEE1E7" w:rsidR="00BC456D" w:rsidRPr="00B55E53" w:rsidRDefault="00BC456D" w:rsidP="009B1CC3">
            <w:pPr>
              <w:pStyle w:val="TAL"/>
              <w:keepNext w:val="0"/>
              <w:keepLines w:val="0"/>
              <w:ind w:left="587" w:hanging="304"/>
              <w:rPr>
                <w:ins w:id="2739" w:author="R4-1809516" w:date="2018-07-11T17:32:00Z"/>
                <w:rFonts w:cs="Arial"/>
                <w:color w:val="000000" w:themeColor="text1"/>
                <w:szCs w:val="18"/>
              </w:rPr>
            </w:pPr>
            <w:ins w:id="2740" w:author="R4-1809516" w:date="2018-07-11T17:32:00Z">
              <w:r w:rsidRPr="00B55E53">
                <w:rPr>
                  <w:rFonts w:cs="Arial"/>
                  <w:szCs w:val="18"/>
                </w:rPr>
                <w:t>4)</w:t>
              </w:r>
              <w:r w:rsidRPr="00B55E53">
                <w:rPr>
                  <w:rFonts w:cs="Arial"/>
                  <w:szCs w:val="18"/>
                </w:rPr>
                <w:tab/>
                <w:t>The direction determined by the minimum θ value achievable inside the OTA REFSENS RoAoA, while φ value being the closest possible to the OTA REFSENS receiver target reference direction.</w:t>
              </w:r>
            </w:ins>
          </w:p>
        </w:tc>
        <w:tc>
          <w:tcPr>
            <w:tcW w:w="0" w:type="auto"/>
            <w:tcBorders>
              <w:top w:val="single" w:sz="4" w:space="0" w:color="auto"/>
              <w:left w:val="single" w:sz="4" w:space="0" w:color="auto"/>
              <w:bottom w:val="single" w:sz="4" w:space="0" w:color="auto"/>
              <w:right w:val="single" w:sz="4" w:space="0" w:color="auto"/>
            </w:tcBorders>
          </w:tcPr>
          <w:p w14:paraId="529D4385" w14:textId="33BD56A0" w:rsidR="00BC456D" w:rsidRPr="00B55E53" w:rsidRDefault="00BC456D" w:rsidP="00BC456D">
            <w:pPr>
              <w:pStyle w:val="TAL"/>
              <w:jc w:val="center"/>
              <w:rPr>
                <w:ins w:id="2741" w:author="R4-1809516" w:date="2018-07-11T17:32:00Z"/>
                <w:rFonts w:cs="Arial"/>
                <w:szCs w:val="18"/>
                <w:lang w:eastAsia="zh-CN"/>
              </w:rPr>
            </w:pPr>
            <w:ins w:id="2742" w:author="R4-1809516" w:date="2018-07-11T17:32:00Z">
              <w:r w:rsidRPr="00B55E53">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763428BE" w14:textId="01B10DC6" w:rsidR="00BC456D" w:rsidRPr="00B55E53" w:rsidRDefault="00BC456D" w:rsidP="00BC456D">
            <w:pPr>
              <w:pStyle w:val="TAL"/>
              <w:jc w:val="center"/>
              <w:rPr>
                <w:ins w:id="2743" w:author="R4-1809516" w:date="2018-07-11T17:32:00Z"/>
                <w:rFonts w:cs="Arial"/>
                <w:szCs w:val="18"/>
                <w:lang w:eastAsia="zh-CN"/>
              </w:rPr>
            </w:pPr>
            <w:ins w:id="2744" w:author="R4-1809516" w:date="2018-07-11T17:32:00Z">
              <w:r w:rsidRPr="00B55E53">
                <w:rPr>
                  <w:rFonts w:cs="Arial"/>
                  <w:szCs w:val="18"/>
                  <w:lang w:eastAsia="zh-CN"/>
                </w:rPr>
                <w:t>x</w:t>
              </w:r>
            </w:ins>
          </w:p>
        </w:tc>
        <w:tc>
          <w:tcPr>
            <w:tcW w:w="0" w:type="auto"/>
            <w:tcBorders>
              <w:top w:val="single" w:sz="4" w:space="0" w:color="auto"/>
              <w:left w:val="single" w:sz="4" w:space="0" w:color="auto"/>
              <w:bottom w:val="single" w:sz="4" w:space="0" w:color="auto"/>
              <w:right w:val="single" w:sz="4" w:space="0" w:color="auto"/>
            </w:tcBorders>
          </w:tcPr>
          <w:p w14:paraId="4A0C02A6" w14:textId="054EADC7" w:rsidR="00BC456D" w:rsidRPr="00B55E53" w:rsidRDefault="009B1CC3" w:rsidP="00BC456D">
            <w:pPr>
              <w:pStyle w:val="TAL"/>
              <w:jc w:val="center"/>
              <w:rPr>
                <w:ins w:id="2745" w:author="R4-1809516" w:date="2018-07-11T17:32:00Z"/>
                <w:rFonts w:cs="Arial"/>
                <w:szCs w:val="18"/>
                <w:lang w:eastAsia="zh-CN"/>
              </w:rPr>
            </w:pPr>
            <w:ins w:id="2746" w:author="R4-1809516" w:date="2018-07-11T17:32:00Z">
              <w:r w:rsidRPr="00B55E53">
                <w:rPr>
                  <w:rFonts w:cs="Arial"/>
                  <w:szCs w:val="18"/>
                  <w:lang w:eastAsia="zh-CN"/>
                </w:rPr>
                <w:t>X</w:t>
              </w:r>
            </w:ins>
          </w:p>
        </w:tc>
      </w:tr>
      <w:tr w:rsidR="009B1CC3" w14:paraId="67368893" w14:textId="77777777" w:rsidTr="009E0E2F">
        <w:trPr>
          <w:jc w:val="center"/>
          <w:ins w:id="2747" w:author="R4-1809516" w:date="2018-07-11T17:39:00Z"/>
        </w:trPr>
        <w:tc>
          <w:tcPr>
            <w:tcW w:w="0" w:type="auto"/>
            <w:gridSpan w:val="6"/>
            <w:tcBorders>
              <w:top w:val="single" w:sz="4" w:space="0" w:color="auto"/>
              <w:left w:val="single" w:sz="4" w:space="0" w:color="auto"/>
              <w:bottom w:val="single" w:sz="4" w:space="0" w:color="auto"/>
              <w:right w:val="single" w:sz="4" w:space="0" w:color="auto"/>
            </w:tcBorders>
          </w:tcPr>
          <w:p w14:paraId="4D7A37B5" w14:textId="77777777" w:rsidR="009B1CC3" w:rsidRDefault="009B1CC3" w:rsidP="009B1CC3">
            <w:pPr>
              <w:pStyle w:val="TAN"/>
              <w:rPr>
                <w:ins w:id="2748" w:author="R4-1809516" w:date="2018-07-11T17:39:00Z"/>
                <w:lang w:eastAsia="zh-CN"/>
              </w:rPr>
            </w:pPr>
            <w:ins w:id="2749" w:author="R4-1809516" w:date="2018-07-11T17:39:00Z">
              <w:r>
                <w:rPr>
                  <w:lang w:eastAsia="zh-CN"/>
                </w:rPr>
                <w:lastRenderedPageBreak/>
                <w:t xml:space="preserve">NOTE 1: Manufacturer declarations </w:t>
              </w:r>
              <w:r w:rsidRPr="001B0A75">
                <w:rPr>
                  <w:lang w:eastAsia="zh-CN"/>
                </w:rPr>
                <w:t xml:space="preserve">applicable per BS </w:t>
              </w:r>
              <w:r w:rsidRPr="0015261C">
                <w:rPr>
                  <w:i/>
                  <w:lang w:eastAsia="zh-CN"/>
                </w:rPr>
                <w:t>requirement set</w:t>
              </w:r>
              <w:r w:rsidRPr="00C81CE8">
                <w:rPr>
                  <w:lang w:eastAsia="zh-CN"/>
                </w:rPr>
                <w:t xml:space="preserve"> </w:t>
              </w:r>
              <w:r>
                <w:rPr>
                  <w:lang w:eastAsia="zh-CN"/>
                </w:rPr>
                <w:t xml:space="preserve">were marked as “x”. Manufacturer declarations not </w:t>
              </w:r>
              <w:r w:rsidRPr="000B7F96">
                <w:rPr>
                  <w:lang w:eastAsia="zh-CN"/>
                </w:rPr>
                <w:t xml:space="preserve">applicable per BS </w:t>
              </w:r>
              <w:r w:rsidRPr="000B7F96">
                <w:rPr>
                  <w:i/>
                  <w:lang w:eastAsia="zh-CN"/>
                </w:rPr>
                <w:t>requirement set</w:t>
              </w:r>
              <w:r w:rsidRPr="00C81CE8">
                <w:rPr>
                  <w:lang w:eastAsia="zh-CN"/>
                </w:rPr>
                <w:t xml:space="preserve"> </w:t>
              </w:r>
              <w:r>
                <w:rPr>
                  <w:lang w:eastAsia="zh-CN"/>
                </w:rPr>
                <w:t>were marked as “n/a”.</w:t>
              </w:r>
            </w:ins>
          </w:p>
          <w:p w14:paraId="7D4BFD04" w14:textId="64B8023A" w:rsidR="009B1CC3" w:rsidRPr="00B55E53" w:rsidRDefault="009B1CC3" w:rsidP="00C1689C">
            <w:pPr>
              <w:pStyle w:val="TAN"/>
              <w:rPr>
                <w:ins w:id="2750" w:author="R4-1809516" w:date="2018-07-11T17:39:00Z"/>
                <w:lang w:eastAsia="zh-CN"/>
              </w:rPr>
            </w:pPr>
            <w:ins w:id="2751" w:author="R4-1809516" w:date="2018-07-11T17:39:00Z">
              <w:r w:rsidRPr="0015261C">
                <w:rPr>
                  <w:lang w:eastAsia="zh-CN"/>
                </w:rPr>
                <w:t>NOTE</w:t>
              </w:r>
              <w:r>
                <w:rPr>
                  <w:lang w:eastAsia="zh-CN"/>
                </w:rPr>
                <w:t xml:space="preserve"> 2</w:t>
              </w:r>
              <w:r w:rsidRPr="0015261C">
                <w:rPr>
                  <w:lang w:eastAsia="zh-CN"/>
                </w:rPr>
                <w:t xml:space="preserve">: </w:t>
              </w:r>
              <w:r>
                <w:rPr>
                  <w:lang w:eastAsia="zh-CN"/>
                </w:rPr>
                <w:t xml:space="preserve">For </w:t>
              </w:r>
              <w:r w:rsidRPr="0015261C">
                <w:rPr>
                  <w:i/>
                  <w:lang w:eastAsia="zh-CN"/>
                </w:rPr>
                <w:t>BS type 1-H</w:t>
              </w:r>
              <w:r>
                <w:rPr>
                  <w:lang w:eastAsia="zh-CN"/>
                </w:rPr>
                <w:t xml:space="preserve">, the only radiated declarations are related to EIRP and EIS requirements. </w:t>
              </w:r>
              <w:r w:rsidRPr="00D538E5">
                <w:rPr>
                  <w:lang w:eastAsia="zh-CN"/>
                </w:rPr>
                <w:t xml:space="preserve">For </w:t>
              </w:r>
              <w:r w:rsidRPr="0015261C">
                <w:rPr>
                  <w:i/>
                  <w:lang w:eastAsia="zh-CN"/>
                </w:rPr>
                <w:t>BS type 1-H</w:t>
              </w:r>
              <w:r w:rsidRPr="00D538E5">
                <w:rPr>
                  <w:lang w:eastAsia="zh-CN"/>
                </w:rPr>
                <w:t xml:space="preserve"> declarations required for the conducted requirements testing, refer to TS 38.141-1 [3]</w:t>
              </w:r>
              <w:r>
                <w:rPr>
                  <w:lang w:eastAsia="zh-CN"/>
                </w:rPr>
                <w:t xml:space="preserve"> – those declarations were marked in this table as “c”</w:t>
              </w:r>
              <w:r w:rsidRPr="00D538E5">
                <w:rPr>
                  <w:lang w:eastAsia="zh-CN"/>
                </w:rPr>
                <w:t>.</w:t>
              </w:r>
              <w:r>
                <w:rPr>
                  <w:lang w:eastAsia="zh-CN"/>
                </w:rPr>
                <w:t xml:space="preserve"> For declarations marked as ‘c’, only the declaration in TS 38.141-1 [3] is made.</w:t>
              </w:r>
            </w:ins>
          </w:p>
        </w:tc>
      </w:tr>
    </w:tbl>
    <w:p w14:paraId="27F83A3F" w14:textId="473C9758" w:rsidR="00AD5658" w:rsidDel="00BC456D" w:rsidRDefault="00AD5658" w:rsidP="00AD5658">
      <w:pPr>
        <w:pStyle w:val="TH"/>
        <w:rPr>
          <w:del w:id="2752" w:author="R4-1809516" w:date="2018-07-11T17:34:00Z"/>
        </w:rPr>
      </w:pPr>
    </w:p>
    <w:p w14:paraId="78DF5C6C" w14:textId="0FE662AA" w:rsidR="00AD5658" w:rsidDel="004F13F9" w:rsidRDefault="00AD5658" w:rsidP="00AD5658">
      <w:pPr>
        <w:pStyle w:val="TH"/>
        <w:rPr>
          <w:del w:id="2753" w:author="R4-1809516" w:date="2018-07-11T17:29:00Z"/>
        </w:rPr>
      </w:pPr>
      <w:del w:id="2754" w:author="R4-1809516" w:date="2018-07-11T17:29:00Z">
        <w:r w:rsidDel="004F13F9">
          <w:delText xml:space="preserve">Table 4.6-2 Manufacturers declarations specific for </w:delText>
        </w:r>
        <w:r w:rsidDel="004F13F9">
          <w:rPr>
            <w:i/>
          </w:rPr>
          <w:delText>BS type 1-H</w:delText>
        </w:r>
      </w:del>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20" w:firstRow="1" w:lastRow="0" w:firstColumn="0" w:lastColumn="0" w:noHBand="0" w:noVBand="1"/>
      </w:tblPr>
      <w:tblGrid>
        <w:gridCol w:w="1241"/>
        <w:gridCol w:w="2930"/>
        <w:gridCol w:w="5686"/>
      </w:tblGrid>
      <w:tr w:rsidR="00AD5658" w:rsidDel="004F13F9" w14:paraId="53474EDB" w14:textId="2C48DA5E" w:rsidTr="001455C7">
        <w:trPr>
          <w:tblHeader/>
          <w:jc w:val="center"/>
          <w:del w:id="2755" w:author="R4-1809516" w:date="2018-07-11T17:29:00Z"/>
        </w:trPr>
        <w:tc>
          <w:tcPr>
            <w:tcW w:w="1241" w:type="dxa"/>
            <w:tcBorders>
              <w:top w:val="single" w:sz="4" w:space="0" w:color="auto"/>
              <w:left w:val="single" w:sz="4" w:space="0" w:color="auto"/>
              <w:bottom w:val="single" w:sz="4" w:space="0" w:color="auto"/>
              <w:right w:val="single" w:sz="4" w:space="0" w:color="auto"/>
            </w:tcBorders>
            <w:hideMark/>
          </w:tcPr>
          <w:p w14:paraId="2BE99DC3" w14:textId="54DEC373" w:rsidR="00AD5658" w:rsidDel="004F13F9" w:rsidRDefault="00AD5658" w:rsidP="001455C7">
            <w:pPr>
              <w:pStyle w:val="TAH"/>
              <w:rPr>
                <w:del w:id="2756" w:author="R4-1809516" w:date="2018-07-11T17:29:00Z"/>
              </w:rPr>
            </w:pPr>
            <w:del w:id="2757" w:author="R4-1809516" w:date="2018-07-11T17:29:00Z">
              <w:r w:rsidDel="004F13F9">
                <w:delText>Declaration identifier</w:delText>
              </w:r>
            </w:del>
          </w:p>
        </w:tc>
        <w:tc>
          <w:tcPr>
            <w:tcW w:w="2930" w:type="dxa"/>
            <w:tcBorders>
              <w:top w:val="single" w:sz="4" w:space="0" w:color="auto"/>
              <w:left w:val="single" w:sz="4" w:space="0" w:color="auto"/>
              <w:bottom w:val="single" w:sz="4" w:space="0" w:color="auto"/>
              <w:right w:val="single" w:sz="4" w:space="0" w:color="auto"/>
            </w:tcBorders>
            <w:hideMark/>
          </w:tcPr>
          <w:p w14:paraId="3C560580" w14:textId="00FCE787" w:rsidR="00AD5658" w:rsidDel="004F13F9" w:rsidRDefault="00AD5658" w:rsidP="001455C7">
            <w:pPr>
              <w:pStyle w:val="TAH"/>
              <w:rPr>
                <w:del w:id="2758" w:author="R4-1809516" w:date="2018-07-11T17:29:00Z"/>
              </w:rPr>
            </w:pPr>
            <w:del w:id="2759" w:author="R4-1809516" w:date="2018-07-11T17:29:00Z">
              <w:r w:rsidDel="004F13F9">
                <w:delText>Declaration</w:delText>
              </w:r>
            </w:del>
          </w:p>
        </w:tc>
        <w:tc>
          <w:tcPr>
            <w:tcW w:w="5686" w:type="dxa"/>
            <w:tcBorders>
              <w:top w:val="single" w:sz="4" w:space="0" w:color="auto"/>
              <w:left w:val="single" w:sz="4" w:space="0" w:color="auto"/>
              <w:bottom w:val="single" w:sz="4" w:space="0" w:color="auto"/>
              <w:right w:val="single" w:sz="4" w:space="0" w:color="auto"/>
            </w:tcBorders>
            <w:hideMark/>
          </w:tcPr>
          <w:p w14:paraId="4B1DDA2A" w14:textId="014AC3DE" w:rsidR="00AD5658" w:rsidDel="004F13F9" w:rsidRDefault="00AD5658" w:rsidP="001455C7">
            <w:pPr>
              <w:pStyle w:val="TAH"/>
              <w:rPr>
                <w:del w:id="2760" w:author="R4-1809516" w:date="2018-07-11T17:29:00Z"/>
              </w:rPr>
            </w:pPr>
            <w:del w:id="2761" w:author="R4-1809516" w:date="2018-07-11T17:29:00Z">
              <w:r w:rsidDel="004F13F9">
                <w:delText>Description</w:delText>
              </w:r>
            </w:del>
          </w:p>
        </w:tc>
      </w:tr>
      <w:tr w:rsidR="00AD5658" w:rsidDel="004F13F9" w14:paraId="4023CE77" w14:textId="652AAADD" w:rsidTr="001455C7">
        <w:trPr>
          <w:jc w:val="center"/>
          <w:del w:id="2762" w:author="R4-1809516" w:date="2018-07-11T17:29:00Z"/>
        </w:trPr>
        <w:tc>
          <w:tcPr>
            <w:tcW w:w="1241" w:type="dxa"/>
            <w:tcBorders>
              <w:top w:val="single" w:sz="4" w:space="0" w:color="auto"/>
              <w:left w:val="single" w:sz="4" w:space="0" w:color="auto"/>
              <w:bottom w:val="single" w:sz="4" w:space="0" w:color="auto"/>
              <w:right w:val="single" w:sz="4" w:space="0" w:color="auto"/>
            </w:tcBorders>
            <w:hideMark/>
          </w:tcPr>
          <w:p w14:paraId="71A8F9FA" w14:textId="01EE0867" w:rsidR="00AD5658" w:rsidDel="004F13F9" w:rsidRDefault="00AD5658" w:rsidP="001455C7">
            <w:pPr>
              <w:pStyle w:val="TAL"/>
              <w:rPr>
                <w:del w:id="2763" w:author="R4-1809516" w:date="2018-07-11T17:29:00Z"/>
                <w:rFonts w:cs="Arial"/>
                <w:szCs w:val="18"/>
              </w:rPr>
            </w:pPr>
            <w:del w:id="2764" w:author="R4-1809516" w:date="2018-07-11T17:29:00Z">
              <w:r w:rsidDel="004F13F9">
                <w:rPr>
                  <w:rFonts w:cs="Arial"/>
                  <w:szCs w:val="18"/>
                </w:rPr>
                <w:delText>TDB</w:delText>
              </w:r>
            </w:del>
          </w:p>
        </w:tc>
        <w:tc>
          <w:tcPr>
            <w:tcW w:w="2930" w:type="dxa"/>
            <w:tcBorders>
              <w:top w:val="single" w:sz="4" w:space="0" w:color="auto"/>
              <w:left w:val="single" w:sz="4" w:space="0" w:color="auto"/>
              <w:bottom w:val="single" w:sz="4" w:space="0" w:color="auto"/>
              <w:right w:val="single" w:sz="4" w:space="0" w:color="auto"/>
            </w:tcBorders>
          </w:tcPr>
          <w:p w14:paraId="7A8AE487" w14:textId="23C4FDBF" w:rsidR="00AD5658" w:rsidDel="004F13F9" w:rsidRDefault="00AD5658" w:rsidP="001455C7">
            <w:pPr>
              <w:pStyle w:val="TAL"/>
              <w:rPr>
                <w:del w:id="2765" w:author="R4-1809516" w:date="2018-07-11T17:29:00Z"/>
                <w:rFonts w:cs="Arial"/>
                <w:szCs w:val="18"/>
              </w:rPr>
            </w:pPr>
          </w:p>
        </w:tc>
        <w:tc>
          <w:tcPr>
            <w:tcW w:w="5686" w:type="dxa"/>
            <w:tcBorders>
              <w:top w:val="single" w:sz="4" w:space="0" w:color="auto"/>
              <w:left w:val="single" w:sz="4" w:space="0" w:color="auto"/>
              <w:bottom w:val="single" w:sz="4" w:space="0" w:color="auto"/>
              <w:right w:val="single" w:sz="4" w:space="0" w:color="auto"/>
            </w:tcBorders>
          </w:tcPr>
          <w:p w14:paraId="3D6E00DC" w14:textId="57474B90" w:rsidR="00AD5658" w:rsidDel="004F13F9" w:rsidRDefault="00AD5658" w:rsidP="001455C7">
            <w:pPr>
              <w:pStyle w:val="TAL"/>
              <w:rPr>
                <w:del w:id="2766" w:author="R4-1809516" w:date="2018-07-11T17:29:00Z"/>
                <w:rFonts w:cs="Arial"/>
                <w:szCs w:val="18"/>
              </w:rPr>
            </w:pPr>
          </w:p>
        </w:tc>
      </w:tr>
      <w:tr w:rsidR="00AD5658" w:rsidDel="004F13F9" w14:paraId="2532FFAA" w14:textId="3BB2DBE3" w:rsidTr="001455C7">
        <w:trPr>
          <w:jc w:val="center"/>
          <w:del w:id="2767" w:author="R4-1809516" w:date="2018-07-11T17:29:00Z"/>
        </w:trPr>
        <w:tc>
          <w:tcPr>
            <w:tcW w:w="1241" w:type="dxa"/>
            <w:tcBorders>
              <w:top w:val="single" w:sz="4" w:space="0" w:color="auto"/>
              <w:left w:val="single" w:sz="4" w:space="0" w:color="auto"/>
              <w:bottom w:val="single" w:sz="4" w:space="0" w:color="auto"/>
              <w:right w:val="single" w:sz="4" w:space="0" w:color="auto"/>
            </w:tcBorders>
          </w:tcPr>
          <w:p w14:paraId="38B47D34" w14:textId="30E9D6D3" w:rsidR="00AD5658" w:rsidDel="004F13F9" w:rsidRDefault="00AD5658" w:rsidP="001455C7">
            <w:pPr>
              <w:pStyle w:val="TAL"/>
              <w:rPr>
                <w:del w:id="2768" w:author="R4-1809516" w:date="2018-07-11T17:29:00Z"/>
                <w:rFonts w:cs="Arial"/>
                <w:szCs w:val="18"/>
              </w:rPr>
            </w:pPr>
          </w:p>
        </w:tc>
        <w:tc>
          <w:tcPr>
            <w:tcW w:w="2930" w:type="dxa"/>
            <w:tcBorders>
              <w:top w:val="single" w:sz="4" w:space="0" w:color="auto"/>
              <w:left w:val="single" w:sz="4" w:space="0" w:color="auto"/>
              <w:bottom w:val="single" w:sz="4" w:space="0" w:color="auto"/>
              <w:right w:val="single" w:sz="4" w:space="0" w:color="auto"/>
            </w:tcBorders>
          </w:tcPr>
          <w:p w14:paraId="7F3402C9" w14:textId="15E31DC5" w:rsidR="00AD5658" w:rsidDel="004F13F9" w:rsidRDefault="00AD5658" w:rsidP="001455C7">
            <w:pPr>
              <w:pStyle w:val="TAL"/>
              <w:rPr>
                <w:del w:id="2769" w:author="R4-1809516" w:date="2018-07-11T17:29:00Z"/>
                <w:rFonts w:cs="Arial"/>
                <w:szCs w:val="18"/>
              </w:rPr>
            </w:pPr>
          </w:p>
        </w:tc>
        <w:tc>
          <w:tcPr>
            <w:tcW w:w="5686" w:type="dxa"/>
            <w:tcBorders>
              <w:top w:val="single" w:sz="4" w:space="0" w:color="auto"/>
              <w:left w:val="single" w:sz="4" w:space="0" w:color="auto"/>
              <w:bottom w:val="single" w:sz="4" w:space="0" w:color="auto"/>
              <w:right w:val="single" w:sz="4" w:space="0" w:color="auto"/>
            </w:tcBorders>
          </w:tcPr>
          <w:p w14:paraId="095BE37E" w14:textId="44F9BC1F" w:rsidR="00AD5658" w:rsidDel="004F13F9" w:rsidRDefault="00AD5658" w:rsidP="001455C7">
            <w:pPr>
              <w:pStyle w:val="TAL"/>
              <w:rPr>
                <w:del w:id="2770" w:author="R4-1809516" w:date="2018-07-11T17:29:00Z"/>
                <w:rFonts w:cs="Arial"/>
                <w:szCs w:val="18"/>
              </w:rPr>
            </w:pPr>
          </w:p>
        </w:tc>
      </w:tr>
    </w:tbl>
    <w:p w14:paraId="3086DAA6" w14:textId="57AA5926" w:rsidR="00AD5658" w:rsidDel="004F13F9" w:rsidRDefault="00AD5658" w:rsidP="00AD5658">
      <w:pPr>
        <w:rPr>
          <w:del w:id="2771" w:author="R4-1809516" w:date="2018-07-11T17:29:00Z"/>
        </w:rPr>
      </w:pPr>
    </w:p>
    <w:p w14:paraId="407EED7E" w14:textId="7A000794" w:rsidR="00AD5658" w:rsidDel="004F13F9" w:rsidRDefault="00AD5658" w:rsidP="00AD5658">
      <w:pPr>
        <w:pStyle w:val="TH"/>
        <w:rPr>
          <w:del w:id="2772" w:author="R4-1809516" w:date="2018-07-11T17:29:00Z"/>
        </w:rPr>
      </w:pPr>
      <w:del w:id="2773" w:author="R4-1809516" w:date="2018-07-11T17:29:00Z">
        <w:r w:rsidDel="004F13F9">
          <w:delText xml:space="preserve">Table 4.6-3 Manufacturers declarations specific for </w:delText>
        </w:r>
        <w:r w:rsidDel="004F13F9">
          <w:rPr>
            <w:i/>
          </w:rPr>
          <w:delText>BS type 1-O</w:delText>
        </w:r>
      </w:del>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20" w:firstRow="1" w:lastRow="0" w:firstColumn="0" w:lastColumn="0" w:noHBand="0" w:noVBand="1"/>
      </w:tblPr>
      <w:tblGrid>
        <w:gridCol w:w="1241"/>
        <w:gridCol w:w="2930"/>
        <w:gridCol w:w="5686"/>
      </w:tblGrid>
      <w:tr w:rsidR="00AD5658" w:rsidDel="004F13F9" w14:paraId="5F65208C" w14:textId="44BD3624" w:rsidTr="001455C7">
        <w:trPr>
          <w:tblHeader/>
          <w:jc w:val="center"/>
          <w:del w:id="2774" w:author="R4-1809516" w:date="2018-07-11T17:29:00Z"/>
        </w:trPr>
        <w:tc>
          <w:tcPr>
            <w:tcW w:w="1241" w:type="dxa"/>
            <w:tcBorders>
              <w:top w:val="single" w:sz="4" w:space="0" w:color="auto"/>
              <w:left w:val="single" w:sz="4" w:space="0" w:color="auto"/>
              <w:bottom w:val="single" w:sz="4" w:space="0" w:color="auto"/>
              <w:right w:val="single" w:sz="4" w:space="0" w:color="auto"/>
            </w:tcBorders>
            <w:hideMark/>
          </w:tcPr>
          <w:p w14:paraId="6069D6C9" w14:textId="6E2F9F1D" w:rsidR="00AD5658" w:rsidDel="004F13F9" w:rsidRDefault="00AD5658" w:rsidP="001455C7">
            <w:pPr>
              <w:pStyle w:val="TAH"/>
              <w:rPr>
                <w:del w:id="2775" w:author="R4-1809516" w:date="2018-07-11T17:29:00Z"/>
              </w:rPr>
            </w:pPr>
            <w:del w:id="2776" w:author="R4-1809516" w:date="2018-07-11T17:29:00Z">
              <w:r w:rsidDel="004F13F9">
                <w:delText>Declaration identifier</w:delText>
              </w:r>
            </w:del>
          </w:p>
        </w:tc>
        <w:tc>
          <w:tcPr>
            <w:tcW w:w="2930" w:type="dxa"/>
            <w:tcBorders>
              <w:top w:val="single" w:sz="4" w:space="0" w:color="auto"/>
              <w:left w:val="single" w:sz="4" w:space="0" w:color="auto"/>
              <w:bottom w:val="single" w:sz="4" w:space="0" w:color="auto"/>
              <w:right w:val="single" w:sz="4" w:space="0" w:color="auto"/>
            </w:tcBorders>
            <w:hideMark/>
          </w:tcPr>
          <w:p w14:paraId="5761B8F5" w14:textId="33F82089" w:rsidR="00AD5658" w:rsidDel="004F13F9" w:rsidRDefault="00AD5658" w:rsidP="001455C7">
            <w:pPr>
              <w:pStyle w:val="TAH"/>
              <w:rPr>
                <w:del w:id="2777" w:author="R4-1809516" w:date="2018-07-11T17:29:00Z"/>
              </w:rPr>
            </w:pPr>
            <w:del w:id="2778" w:author="R4-1809516" w:date="2018-07-11T17:29:00Z">
              <w:r w:rsidDel="004F13F9">
                <w:delText>Declaration</w:delText>
              </w:r>
            </w:del>
          </w:p>
        </w:tc>
        <w:tc>
          <w:tcPr>
            <w:tcW w:w="5686" w:type="dxa"/>
            <w:tcBorders>
              <w:top w:val="single" w:sz="4" w:space="0" w:color="auto"/>
              <w:left w:val="single" w:sz="4" w:space="0" w:color="auto"/>
              <w:bottom w:val="single" w:sz="4" w:space="0" w:color="auto"/>
              <w:right w:val="single" w:sz="4" w:space="0" w:color="auto"/>
            </w:tcBorders>
            <w:hideMark/>
          </w:tcPr>
          <w:p w14:paraId="5B0163F9" w14:textId="5104EB21" w:rsidR="00AD5658" w:rsidDel="004F13F9" w:rsidRDefault="00AD5658" w:rsidP="001455C7">
            <w:pPr>
              <w:pStyle w:val="TAH"/>
              <w:rPr>
                <w:del w:id="2779" w:author="R4-1809516" w:date="2018-07-11T17:29:00Z"/>
              </w:rPr>
            </w:pPr>
            <w:del w:id="2780" w:author="R4-1809516" w:date="2018-07-11T17:29:00Z">
              <w:r w:rsidDel="004F13F9">
                <w:delText>Description</w:delText>
              </w:r>
            </w:del>
          </w:p>
        </w:tc>
      </w:tr>
      <w:tr w:rsidR="00AD5658" w:rsidDel="004F13F9" w14:paraId="5F81A80E" w14:textId="685E9A7E" w:rsidTr="001455C7">
        <w:trPr>
          <w:jc w:val="center"/>
          <w:del w:id="2781" w:author="R4-1809516" w:date="2018-07-11T17:29:00Z"/>
        </w:trPr>
        <w:tc>
          <w:tcPr>
            <w:tcW w:w="1241" w:type="dxa"/>
            <w:tcBorders>
              <w:top w:val="single" w:sz="4" w:space="0" w:color="auto"/>
              <w:left w:val="single" w:sz="4" w:space="0" w:color="auto"/>
              <w:bottom w:val="single" w:sz="4" w:space="0" w:color="auto"/>
              <w:right w:val="single" w:sz="4" w:space="0" w:color="auto"/>
            </w:tcBorders>
            <w:hideMark/>
          </w:tcPr>
          <w:p w14:paraId="459E7393" w14:textId="29D2E529" w:rsidR="00AD5658" w:rsidDel="004F13F9" w:rsidRDefault="00AD5658" w:rsidP="001455C7">
            <w:pPr>
              <w:pStyle w:val="TAL"/>
              <w:rPr>
                <w:del w:id="2782" w:author="R4-1809516" w:date="2018-07-11T17:29:00Z"/>
                <w:rFonts w:cs="Arial"/>
                <w:szCs w:val="18"/>
              </w:rPr>
            </w:pPr>
            <w:del w:id="2783" w:author="R4-1809516" w:date="2018-07-11T17:29:00Z">
              <w:r w:rsidDel="004F13F9">
                <w:rPr>
                  <w:rFonts w:cs="Arial"/>
                  <w:szCs w:val="18"/>
                </w:rPr>
                <w:delText>TDB</w:delText>
              </w:r>
            </w:del>
          </w:p>
        </w:tc>
        <w:tc>
          <w:tcPr>
            <w:tcW w:w="2930" w:type="dxa"/>
            <w:tcBorders>
              <w:top w:val="single" w:sz="4" w:space="0" w:color="auto"/>
              <w:left w:val="single" w:sz="4" w:space="0" w:color="auto"/>
              <w:bottom w:val="single" w:sz="4" w:space="0" w:color="auto"/>
              <w:right w:val="single" w:sz="4" w:space="0" w:color="auto"/>
            </w:tcBorders>
          </w:tcPr>
          <w:p w14:paraId="6AC4AAA3" w14:textId="1AAE26D2" w:rsidR="00AD5658" w:rsidDel="004F13F9" w:rsidRDefault="00AD5658" w:rsidP="001455C7">
            <w:pPr>
              <w:pStyle w:val="TAL"/>
              <w:rPr>
                <w:del w:id="2784" w:author="R4-1809516" w:date="2018-07-11T17:29:00Z"/>
                <w:rFonts w:cs="Arial"/>
                <w:szCs w:val="18"/>
              </w:rPr>
            </w:pPr>
          </w:p>
        </w:tc>
        <w:tc>
          <w:tcPr>
            <w:tcW w:w="5686" w:type="dxa"/>
            <w:tcBorders>
              <w:top w:val="single" w:sz="4" w:space="0" w:color="auto"/>
              <w:left w:val="single" w:sz="4" w:space="0" w:color="auto"/>
              <w:bottom w:val="single" w:sz="4" w:space="0" w:color="auto"/>
              <w:right w:val="single" w:sz="4" w:space="0" w:color="auto"/>
            </w:tcBorders>
          </w:tcPr>
          <w:p w14:paraId="15D3200F" w14:textId="2614005C" w:rsidR="00AD5658" w:rsidDel="004F13F9" w:rsidRDefault="00AD5658" w:rsidP="001455C7">
            <w:pPr>
              <w:pStyle w:val="TAL"/>
              <w:rPr>
                <w:del w:id="2785" w:author="R4-1809516" w:date="2018-07-11T17:29:00Z"/>
                <w:rFonts w:cs="Arial"/>
                <w:szCs w:val="18"/>
              </w:rPr>
            </w:pPr>
          </w:p>
        </w:tc>
      </w:tr>
      <w:tr w:rsidR="00AD5658" w:rsidDel="004F13F9" w14:paraId="1487DB3F" w14:textId="33A51F3A" w:rsidTr="001455C7">
        <w:trPr>
          <w:jc w:val="center"/>
          <w:del w:id="2786" w:author="R4-1809516" w:date="2018-07-11T17:29:00Z"/>
        </w:trPr>
        <w:tc>
          <w:tcPr>
            <w:tcW w:w="1241" w:type="dxa"/>
            <w:tcBorders>
              <w:top w:val="single" w:sz="4" w:space="0" w:color="auto"/>
              <w:left w:val="single" w:sz="4" w:space="0" w:color="auto"/>
              <w:bottom w:val="single" w:sz="4" w:space="0" w:color="auto"/>
              <w:right w:val="single" w:sz="4" w:space="0" w:color="auto"/>
            </w:tcBorders>
          </w:tcPr>
          <w:p w14:paraId="0C18FB4E" w14:textId="1059C225" w:rsidR="00AD5658" w:rsidDel="004F13F9" w:rsidRDefault="00AD5658" w:rsidP="001455C7">
            <w:pPr>
              <w:pStyle w:val="TAL"/>
              <w:rPr>
                <w:del w:id="2787" w:author="R4-1809516" w:date="2018-07-11T17:29:00Z"/>
                <w:rFonts w:cs="Arial"/>
                <w:szCs w:val="18"/>
              </w:rPr>
            </w:pPr>
          </w:p>
        </w:tc>
        <w:tc>
          <w:tcPr>
            <w:tcW w:w="2930" w:type="dxa"/>
            <w:tcBorders>
              <w:top w:val="single" w:sz="4" w:space="0" w:color="auto"/>
              <w:left w:val="single" w:sz="4" w:space="0" w:color="auto"/>
              <w:bottom w:val="single" w:sz="4" w:space="0" w:color="auto"/>
              <w:right w:val="single" w:sz="4" w:space="0" w:color="auto"/>
            </w:tcBorders>
          </w:tcPr>
          <w:p w14:paraId="356D8720" w14:textId="5E79CE45" w:rsidR="00AD5658" w:rsidDel="004F13F9" w:rsidRDefault="00AD5658" w:rsidP="001455C7">
            <w:pPr>
              <w:pStyle w:val="TAL"/>
              <w:rPr>
                <w:del w:id="2788" w:author="R4-1809516" w:date="2018-07-11T17:29:00Z"/>
                <w:rFonts w:cs="Arial"/>
                <w:szCs w:val="18"/>
              </w:rPr>
            </w:pPr>
          </w:p>
        </w:tc>
        <w:tc>
          <w:tcPr>
            <w:tcW w:w="5686" w:type="dxa"/>
            <w:tcBorders>
              <w:top w:val="single" w:sz="4" w:space="0" w:color="auto"/>
              <w:left w:val="single" w:sz="4" w:space="0" w:color="auto"/>
              <w:bottom w:val="single" w:sz="4" w:space="0" w:color="auto"/>
              <w:right w:val="single" w:sz="4" w:space="0" w:color="auto"/>
            </w:tcBorders>
          </w:tcPr>
          <w:p w14:paraId="45E59B69" w14:textId="01EB1C30" w:rsidR="00AD5658" w:rsidDel="004F13F9" w:rsidRDefault="00AD5658" w:rsidP="001455C7">
            <w:pPr>
              <w:pStyle w:val="TAL"/>
              <w:rPr>
                <w:del w:id="2789" w:author="R4-1809516" w:date="2018-07-11T17:29:00Z"/>
                <w:rFonts w:cs="Arial"/>
                <w:szCs w:val="18"/>
              </w:rPr>
            </w:pPr>
          </w:p>
        </w:tc>
      </w:tr>
    </w:tbl>
    <w:p w14:paraId="3AF2BA08" w14:textId="60ABB9FB" w:rsidR="00AD5658" w:rsidDel="004F13F9" w:rsidRDefault="00AD5658" w:rsidP="00AD5658">
      <w:pPr>
        <w:rPr>
          <w:del w:id="2790" w:author="R4-1809516" w:date="2018-07-11T17:29:00Z"/>
        </w:rPr>
      </w:pPr>
    </w:p>
    <w:p w14:paraId="0CD79CF3" w14:textId="6696EFA6" w:rsidR="00AD5658" w:rsidDel="004F13F9" w:rsidRDefault="00AD5658" w:rsidP="00AD5658">
      <w:pPr>
        <w:pStyle w:val="TH"/>
        <w:rPr>
          <w:del w:id="2791" w:author="R4-1809516" w:date="2018-07-11T17:29:00Z"/>
        </w:rPr>
      </w:pPr>
      <w:del w:id="2792" w:author="R4-1809516" w:date="2018-07-11T17:29:00Z">
        <w:r w:rsidDel="004F13F9">
          <w:delText xml:space="preserve">Table 4.6-4 Manufacturers declarations specific for </w:delText>
        </w:r>
        <w:r w:rsidDel="004F13F9">
          <w:rPr>
            <w:i/>
          </w:rPr>
          <w:delText>BS type 2-O</w:delText>
        </w:r>
      </w:del>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20" w:firstRow="1" w:lastRow="0" w:firstColumn="0" w:lastColumn="0" w:noHBand="0" w:noVBand="1"/>
      </w:tblPr>
      <w:tblGrid>
        <w:gridCol w:w="1241"/>
        <w:gridCol w:w="2930"/>
        <w:gridCol w:w="5686"/>
      </w:tblGrid>
      <w:tr w:rsidR="00AD5658" w:rsidDel="004F13F9" w14:paraId="5D8790C6" w14:textId="301A7522" w:rsidTr="001455C7">
        <w:trPr>
          <w:tblHeader/>
          <w:jc w:val="center"/>
          <w:del w:id="2793" w:author="R4-1809516" w:date="2018-07-11T17:29:00Z"/>
        </w:trPr>
        <w:tc>
          <w:tcPr>
            <w:tcW w:w="1241" w:type="dxa"/>
            <w:tcBorders>
              <w:top w:val="single" w:sz="4" w:space="0" w:color="auto"/>
              <w:left w:val="single" w:sz="4" w:space="0" w:color="auto"/>
              <w:bottom w:val="single" w:sz="4" w:space="0" w:color="auto"/>
              <w:right w:val="single" w:sz="4" w:space="0" w:color="auto"/>
            </w:tcBorders>
            <w:hideMark/>
          </w:tcPr>
          <w:p w14:paraId="46ACDA2A" w14:textId="5D9F72E1" w:rsidR="00AD5658" w:rsidDel="004F13F9" w:rsidRDefault="00AD5658" w:rsidP="001455C7">
            <w:pPr>
              <w:pStyle w:val="TAH"/>
              <w:rPr>
                <w:del w:id="2794" w:author="R4-1809516" w:date="2018-07-11T17:29:00Z"/>
              </w:rPr>
            </w:pPr>
            <w:del w:id="2795" w:author="R4-1809516" w:date="2018-07-11T17:29:00Z">
              <w:r w:rsidDel="004F13F9">
                <w:delText>Declaration identifier</w:delText>
              </w:r>
            </w:del>
          </w:p>
        </w:tc>
        <w:tc>
          <w:tcPr>
            <w:tcW w:w="2930" w:type="dxa"/>
            <w:tcBorders>
              <w:top w:val="single" w:sz="4" w:space="0" w:color="auto"/>
              <w:left w:val="single" w:sz="4" w:space="0" w:color="auto"/>
              <w:bottom w:val="single" w:sz="4" w:space="0" w:color="auto"/>
              <w:right w:val="single" w:sz="4" w:space="0" w:color="auto"/>
            </w:tcBorders>
            <w:hideMark/>
          </w:tcPr>
          <w:p w14:paraId="703A4676" w14:textId="49070731" w:rsidR="00AD5658" w:rsidDel="004F13F9" w:rsidRDefault="00AD5658" w:rsidP="001455C7">
            <w:pPr>
              <w:pStyle w:val="TAH"/>
              <w:rPr>
                <w:del w:id="2796" w:author="R4-1809516" w:date="2018-07-11T17:29:00Z"/>
              </w:rPr>
            </w:pPr>
            <w:del w:id="2797" w:author="R4-1809516" w:date="2018-07-11T17:29:00Z">
              <w:r w:rsidDel="004F13F9">
                <w:delText>Declaration</w:delText>
              </w:r>
            </w:del>
          </w:p>
        </w:tc>
        <w:tc>
          <w:tcPr>
            <w:tcW w:w="5686" w:type="dxa"/>
            <w:tcBorders>
              <w:top w:val="single" w:sz="4" w:space="0" w:color="auto"/>
              <w:left w:val="single" w:sz="4" w:space="0" w:color="auto"/>
              <w:bottom w:val="single" w:sz="4" w:space="0" w:color="auto"/>
              <w:right w:val="single" w:sz="4" w:space="0" w:color="auto"/>
            </w:tcBorders>
            <w:hideMark/>
          </w:tcPr>
          <w:p w14:paraId="06AE0878" w14:textId="2DABBA65" w:rsidR="00AD5658" w:rsidDel="004F13F9" w:rsidRDefault="00AD5658" w:rsidP="001455C7">
            <w:pPr>
              <w:pStyle w:val="TAH"/>
              <w:rPr>
                <w:del w:id="2798" w:author="R4-1809516" w:date="2018-07-11T17:29:00Z"/>
              </w:rPr>
            </w:pPr>
            <w:del w:id="2799" w:author="R4-1809516" w:date="2018-07-11T17:29:00Z">
              <w:r w:rsidDel="004F13F9">
                <w:delText>Description</w:delText>
              </w:r>
            </w:del>
          </w:p>
        </w:tc>
      </w:tr>
      <w:tr w:rsidR="00AD5658" w:rsidDel="004F13F9" w14:paraId="78483765" w14:textId="235E48A5" w:rsidTr="001455C7">
        <w:trPr>
          <w:jc w:val="center"/>
          <w:del w:id="2800" w:author="R4-1809516" w:date="2018-07-11T17:29:00Z"/>
        </w:trPr>
        <w:tc>
          <w:tcPr>
            <w:tcW w:w="1241" w:type="dxa"/>
            <w:tcBorders>
              <w:top w:val="single" w:sz="4" w:space="0" w:color="auto"/>
              <w:left w:val="single" w:sz="4" w:space="0" w:color="auto"/>
              <w:bottom w:val="single" w:sz="4" w:space="0" w:color="auto"/>
              <w:right w:val="single" w:sz="4" w:space="0" w:color="auto"/>
            </w:tcBorders>
            <w:hideMark/>
          </w:tcPr>
          <w:p w14:paraId="34C9EA13" w14:textId="020C54EC" w:rsidR="00AD5658" w:rsidDel="004F13F9" w:rsidRDefault="00AD5658" w:rsidP="001455C7">
            <w:pPr>
              <w:pStyle w:val="TAL"/>
              <w:rPr>
                <w:del w:id="2801" w:author="R4-1809516" w:date="2018-07-11T17:29:00Z"/>
                <w:rFonts w:cs="Arial"/>
                <w:szCs w:val="18"/>
              </w:rPr>
            </w:pPr>
            <w:del w:id="2802" w:author="R4-1809516" w:date="2018-07-11T17:29:00Z">
              <w:r w:rsidDel="004F13F9">
                <w:rPr>
                  <w:rFonts w:cs="Arial"/>
                  <w:szCs w:val="18"/>
                </w:rPr>
                <w:delText>TDB</w:delText>
              </w:r>
            </w:del>
          </w:p>
        </w:tc>
        <w:tc>
          <w:tcPr>
            <w:tcW w:w="2930" w:type="dxa"/>
            <w:tcBorders>
              <w:top w:val="single" w:sz="4" w:space="0" w:color="auto"/>
              <w:left w:val="single" w:sz="4" w:space="0" w:color="auto"/>
              <w:bottom w:val="single" w:sz="4" w:space="0" w:color="auto"/>
              <w:right w:val="single" w:sz="4" w:space="0" w:color="auto"/>
            </w:tcBorders>
          </w:tcPr>
          <w:p w14:paraId="4125B531" w14:textId="2E22A4B9" w:rsidR="00AD5658" w:rsidDel="004F13F9" w:rsidRDefault="00AD5658" w:rsidP="001455C7">
            <w:pPr>
              <w:pStyle w:val="TAL"/>
              <w:rPr>
                <w:del w:id="2803" w:author="R4-1809516" w:date="2018-07-11T17:29:00Z"/>
                <w:rFonts w:cs="Arial"/>
                <w:szCs w:val="18"/>
              </w:rPr>
            </w:pPr>
          </w:p>
        </w:tc>
        <w:tc>
          <w:tcPr>
            <w:tcW w:w="5686" w:type="dxa"/>
            <w:tcBorders>
              <w:top w:val="single" w:sz="4" w:space="0" w:color="auto"/>
              <w:left w:val="single" w:sz="4" w:space="0" w:color="auto"/>
              <w:bottom w:val="single" w:sz="4" w:space="0" w:color="auto"/>
              <w:right w:val="single" w:sz="4" w:space="0" w:color="auto"/>
            </w:tcBorders>
          </w:tcPr>
          <w:p w14:paraId="5EA4EDEB" w14:textId="02160F86" w:rsidR="00AD5658" w:rsidDel="004F13F9" w:rsidRDefault="00AD5658" w:rsidP="001455C7">
            <w:pPr>
              <w:pStyle w:val="TAL"/>
              <w:rPr>
                <w:del w:id="2804" w:author="R4-1809516" w:date="2018-07-11T17:29:00Z"/>
                <w:rFonts w:cs="Arial"/>
                <w:szCs w:val="18"/>
              </w:rPr>
            </w:pPr>
          </w:p>
        </w:tc>
      </w:tr>
      <w:tr w:rsidR="00AD5658" w:rsidDel="004F13F9" w14:paraId="391B6382" w14:textId="0A981D36" w:rsidTr="001455C7">
        <w:trPr>
          <w:jc w:val="center"/>
          <w:del w:id="2805" w:author="R4-1809516" w:date="2018-07-11T17:29:00Z"/>
        </w:trPr>
        <w:tc>
          <w:tcPr>
            <w:tcW w:w="1241" w:type="dxa"/>
            <w:tcBorders>
              <w:top w:val="single" w:sz="4" w:space="0" w:color="auto"/>
              <w:left w:val="single" w:sz="4" w:space="0" w:color="auto"/>
              <w:bottom w:val="single" w:sz="4" w:space="0" w:color="auto"/>
              <w:right w:val="single" w:sz="4" w:space="0" w:color="auto"/>
            </w:tcBorders>
          </w:tcPr>
          <w:p w14:paraId="05821488" w14:textId="7315A7ED" w:rsidR="00AD5658" w:rsidDel="004F13F9" w:rsidRDefault="00AD5658" w:rsidP="001455C7">
            <w:pPr>
              <w:pStyle w:val="TAL"/>
              <w:rPr>
                <w:del w:id="2806" w:author="R4-1809516" w:date="2018-07-11T17:29:00Z"/>
                <w:rFonts w:cs="Arial"/>
                <w:szCs w:val="18"/>
              </w:rPr>
            </w:pPr>
          </w:p>
        </w:tc>
        <w:tc>
          <w:tcPr>
            <w:tcW w:w="2930" w:type="dxa"/>
            <w:tcBorders>
              <w:top w:val="single" w:sz="4" w:space="0" w:color="auto"/>
              <w:left w:val="single" w:sz="4" w:space="0" w:color="auto"/>
              <w:bottom w:val="single" w:sz="4" w:space="0" w:color="auto"/>
              <w:right w:val="single" w:sz="4" w:space="0" w:color="auto"/>
            </w:tcBorders>
          </w:tcPr>
          <w:p w14:paraId="6A5A5C2D" w14:textId="20D8129B" w:rsidR="00AD5658" w:rsidDel="004F13F9" w:rsidRDefault="00AD5658" w:rsidP="001455C7">
            <w:pPr>
              <w:pStyle w:val="TAL"/>
              <w:rPr>
                <w:del w:id="2807" w:author="R4-1809516" w:date="2018-07-11T17:29:00Z"/>
                <w:rFonts w:cs="Arial"/>
                <w:szCs w:val="18"/>
              </w:rPr>
            </w:pPr>
          </w:p>
        </w:tc>
        <w:tc>
          <w:tcPr>
            <w:tcW w:w="5686" w:type="dxa"/>
            <w:tcBorders>
              <w:top w:val="single" w:sz="4" w:space="0" w:color="auto"/>
              <w:left w:val="single" w:sz="4" w:space="0" w:color="auto"/>
              <w:bottom w:val="single" w:sz="4" w:space="0" w:color="auto"/>
              <w:right w:val="single" w:sz="4" w:space="0" w:color="auto"/>
            </w:tcBorders>
          </w:tcPr>
          <w:p w14:paraId="278F2216" w14:textId="1C4E802E" w:rsidR="00AD5658" w:rsidDel="004F13F9" w:rsidRDefault="00AD5658" w:rsidP="001455C7">
            <w:pPr>
              <w:pStyle w:val="TAL"/>
              <w:rPr>
                <w:del w:id="2808" w:author="R4-1809516" w:date="2018-07-11T17:29:00Z"/>
                <w:rFonts w:cs="Arial"/>
                <w:szCs w:val="18"/>
              </w:rPr>
            </w:pPr>
          </w:p>
        </w:tc>
      </w:tr>
    </w:tbl>
    <w:p w14:paraId="6AC550EF" w14:textId="38B65DE3" w:rsidR="00AD5658" w:rsidRPr="00AD5658" w:rsidDel="00BC456D" w:rsidRDefault="00AD5658" w:rsidP="00AD5658">
      <w:pPr>
        <w:rPr>
          <w:del w:id="2809" w:author="R4-1809516" w:date="2018-07-11T17:34:00Z"/>
        </w:rPr>
      </w:pPr>
    </w:p>
    <w:p w14:paraId="2EBED171" w14:textId="77777777" w:rsidR="00E93E0B" w:rsidRDefault="00E93E0B" w:rsidP="00E93E0B">
      <w:pPr>
        <w:pStyle w:val="Heading2"/>
        <w:rPr>
          <w:rFonts w:cs="v4.2.0"/>
        </w:rPr>
      </w:pPr>
      <w:bookmarkStart w:id="2810" w:name="_Toc519094863"/>
      <w:r w:rsidRPr="00E2693F">
        <w:rPr>
          <w:rFonts w:cs="v4.2.0"/>
        </w:rPr>
        <w:t>4.</w:t>
      </w:r>
      <w:r>
        <w:rPr>
          <w:rFonts w:cs="v4.2.0"/>
        </w:rPr>
        <w:t>7</w:t>
      </w:r>
      <w:r>
        <w:rPr>
          <w:rFonts w:cs="v4.2.0"/>
        </w:rPr>
        <w:tab/>
      </w:r>
      <w:r w:rsidRPr="006873E3">
        <w:rPr>
          <w:rFonts w:cs="v4.2.0"/>
        </w:rPr>
        <w:t>Applicability of requirements</w:t>
      </w:r>
      <w:bookmarkEnd w:id="2810"/>
    </w:p>
    <w:p w14:paraId="6975B630" w14:textId="77777777" w:rsidR="00AD5658" w:rsidRPr="00AD5658" w:rsidRDefault="00AD5658" w:rsidP="00AD5658">
      <w:r>
        <w:rPr>
          <w:i/>
          <w:color w:val="0000FF"/>
        </w:rPr>
        <w:t>Editor’s note: NR BS aspects related to the TS 37.145-2 radiated MSR conformance will be addressed after single RAT specification aspects in the present specification will be settled.</w:t>
      </w:r>
    </w:p>
    <w:p w14:paraId="63DB3CFB" w14:textId="6E002159" w:rsidR="00DC1EF7" w:rsidRDefault="00DC1EF7" w:rsidP="00DC1EF7">
      <w:pPr>
        <w:pStyle w:val="Heading3"/>
        <w:rPr>
          <w:rFonts w:eastAsia="SimSun"/>
        </w:rPr>
      </w:pPr>
      <w:bookmarkStart w:id="2811" w:name="_Toc512419826"/>
      <w:bookmarkStart w:id="2812" w:name="_Toc519094864"/>
      <w:r>
        <w:t>4.</w:t>
      </w:r>
      <w:ins w:id="2813" w:author="R4-1808823" w:date="2018-07-11T10:17:00Z">
        <w:r w:rsidR="0055712A">
          <w:t>7</w:t>
        </w:r>
      </w:ins>
      <w:del w:id="2814" w:author="R4-1808823" w:date="2018-07-11T10:17:00Z">
        <w:r w:rsidDel="0055712A">
          <w:delText>8</w:delText>
        </w:r>
      </w:del>
      <w:r>
        <w:t>.1</w:t>
      </w:r>
      <w:r>
        <w:tab/>
      </w:r>
      <w:r w:rsidRPr="006441B0">
        <w:rPr>
          <w:rFonts w:eastAsia="SimSun"/>
        </w:rPr>
        <w:t>General</w:t>
      </w:r>
      <w:bookmarkEnd w:id="2811"/>
      <w:bookmarkEnd w:id="2812"/>
    </w:p>
    <w:p w14:paraId="03B129DE" w14:textId="77777777" w:rsidR="00DC1EF7" w:rsidRPr="001E0A54" w:rsidRDefault="00DC1EF7" w:rsidP="00DC1EF7">
      <w:pPr>
        <w:keepNext/>
        <w:keepLines/>
        <w:overflowPunct w:val="0"/>
        <w:autoSpaceDE w:val="0"/>
        <w:autoSpaceDN w:val="0"/>
        <w:adjustRightInd w:val="0"/>
        <w:spacing w:before="120"/>
        <w:ind w:left="1134" w:hanging="1134"/>
        <w:textAlignment w:val="baseline"/>
        <w:outlineLvl w:val="2"/>
        <w:rPr>
          <w:rFonts w:ascii="Arial" w:hAnsi="Arial"/>
          <w:sz w:val="28"/>
          <w:lang w:eastAsia="zh-CN"/>
        </w:rPr>
      </w:pPr>
      <w:bookmarkStart w:id="2815" w:name="_Toc503966233"/>
      <w:r w:rsidRPr="001E0A54">
        <w:rPr>
          <w:rFonts w:ascii="Arial" w:hAnsi="Arial"/>
          <w:sz w:val="28"/>
          <w:lang w:eastAsia="zh-CN"/>
        </w:rPr>
        <w:t>4.</w:t>
      </w:r>
      <w:r>
        <w:rPr>
          <w:rFonts w:ascii="Arial" w:hAnsi="Arial"/>
          <w:sz w:val="28"/>
          <w:lang w:eastAsia="zh-CN"/>
        </w:rPr>
        <w:t>7</w:t>
      </w:r>
      <w:r w:rsidRPr="001E0A54">
        <w:rPr>
          <w:rFonts w:ascii="Arial" w:hAnsi="Arial"/>
          <w:sz w:val="28"/>
          <w:lang w:eastAsia="zh-CN"/>
        </w:rPr>
        <w:t>.2</w:t>
      </w:r>
      <w:r w:rsidRPr="001E0A54">
        <w:rPr>
          <w:rFonts w:ascii="Arial" w:hAnsi="Arial"/>
          <w:sz w:val="28"/>
          <w:lang w:eastAsia="zh-CN"/>
        </w:rPr>
        <w:tab/>
      </w:r>
      <w:bookmarkEnd w:id="2815"/>
      <w:r w:rsidRPr="001E0A54">
        <w:rPr>
          <w:rFonts w:ascii="Arial" w:hAnsi="Arial"/>
          <w:sz w:val="28"/>
          <w:lang w:eastAsia="zh-CN"/>
        </w:rPr>
        <w:t>Requirement set applicability</w:t>
      </w:r>
    </w:p>
    <w:p w14:paraId="3E9FE751" w14:textId="77777777" w:rsidR="00DC1EF7" w:rsidRPr="00DB2149" w:rsidRDefault="00DC1EF7" w:rsidP="00DC1EF7">
      <w:r w:rsidRPr="00DB2149">
        <w:t>In table 4.</w:t>
      </w:r>
      <w:r>
        <w:t>7.2</w:t>
      </w:r>
      <w:r w:rsidRPr="00DB2149">
        <w:t>-1, the requirement applicability for each requirement set is defined. For each requirement, the applicable requirement subclause in the specification is identified. Requirements not included in a requirement set is marked not applicable (NA).</w:t>
      </w:r>
    </w:p>
    <w:p w14:paraId="1779D4B6" w14:textId="77777777" w:rsidR="00DC1EF7" w:rsidRPr="00DB2149" w:rsidRDefault="00DC1EF7" w:rsidP="00A006D8">
      <w:pPr>
        <w:keepNext/>
        <w:keepLines/>
        <w:spacing w:before="60"/>
        <w:jc w:val="center"/>
        <w:rPr>
          <w:rFonts w:ascii="Arial" w:hAnsi="Arial"/>
          <w:b/>
          <w:lang w:eastAsia="x-none"/>
        </w:rPr>
      </w:pPr>
      <w:r w:rsidRPr="00DB2149">
        <w:rPr>
          <w:rFonts w:ascii="Arial" w:hAnsi="Arial"/>
          <w:b/>
          <w:lang w:eastAsia="x-none"/>
        </w:rPr>
        <w:t>Table 4.</w:t>
      </w:r>
      <w:r>
        <w:rPr>
          <w:rFonts w:ascii="Arial" w:hAnsi="Arial"/>
          <w:b/>
          <w:lang w:eastAsia="x-none"/>
        </w:rPr>
        <w:t>7.2</w:t>
      </w:r>
      <w:r w:rsidRPr="00DB2149">
        <w:rPr>
          <w:rFonts w:ascii="Arial" w:hAnsi="Arial"/>
          <w:b/>
          <w:lang w:eastAsia="x-none"/>
        </w:rPr>
        <w:t>-1: Requirement set applicability</w:t>
      </w:r>
    </w:p>
    <w:tbl>
      <w:tblPr>
        <w:tblW w:w="7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965"/>
        <w:gridCol w:w="1424"/>
        <w:gridCol w:w="1546"/>
        <w:gridCol w:w="1440"/>
      </w:tblGrid>
      <w:tr w:rsidR="00DC1EF7" w:rsidRPr="00DB2149" w14:paraId="4C422001" w14:textId="77777777" w:rsidTr="00C968B0">
        <w:trPr>
          <w:tblHeader/>
          <w:jc w:val="center"/>
        </w:trPr>
        <w:tc>
          <w:tcPr>
            <w:tcW w:w="2965" w:type="dxa"/>
            <w:shd w:val="clear" w:color="auto" w:fill="auto"/>
          </w:tcPr>
          <w:p w14:paraId="37E20C21" w14:textId="77777777" w:rsidR="00DC1EF7" w:rsidRPr="00DB2149" w:rsidRDefault="00DC1EF7" w:rsidP="002F3E23">
            <w:pPr>
              <w:pStyle w:val="TAH"/>
              <w:rPr>
                <w:lang w:eastAsia="ja-JP"/>
              </w:rPr>
            </w:pPr>
            <w:r w:rsidRPr="00DB2149">
              <w:rPr>
                <w:lang w:eastAsia="ja-JP"/>
              </w:rPr>
              <w:t>Requirement</w:t>
            </w:r>
          </w:p>
        </w:tc>
        <w:tc>
          <w:tcPr>
            <w:tcW w:w="4410" w:type="dxa"/>
            <w:gridSpan w:val="3"/>
          </w:tcPr>
          <w:p w14:paraId="75F828CC" w14:textId="77777777" w:rsidR="00DC1EF7" w:rsidRPr="00DB2149" w:rsidRDefault="00DC1EF7" w:rsidP="002F3E23">
            <w:pPr>
              <w:pStyle w:val="TAH"/>
              <w:rPr>
                <w:lang w:eastAsia="ja-JP"/>
              </w:rPr>
            </w:pPr>
            <w:r w:rsidRPr="00DB2149">
              <w:rPr>
                <w:lang w:eastAsia="ja-JP"/>
              </w:rPr>
              <w:t>Requirement set</w:t>
            </w:r>
          </w:p>
        </w:tc>
      </w:tr>
      <w:tr w:rsidR="00DC1EF7" w:rsidRPr="00DB2149" w14:paraId="3940A532" w14:textId="77777777" w:rsidTr="00C968B0">
        <w:trPr>
          <w:tblHeader/>
          <w:jc w:val="center"/>
        </w:trPr>
        <w:tc>
          <w:tcPr>
            <w:tcW w:w="2965" w:type="dxa"/>
            <w:shd w:val="clear" w:color="auto" w:fill="auto"/>
          </w:tcPr>
          <w:p w14:paraId="1FD2B6FC" w14:textId="77777777" w:rsidR="00DC1EF7" w:rsidRPr="00DB2149" w:rsidRDefault="00DC1EF7" w:rsidP="002F3E23">
            <w:pPr>
              <w:pStyle w:val="TAC"/>
              <w:rPr>
                <w:lang w:eastAsia="ja-JP"/>
              </w:rPr>
            </w:pPr>
          </w:p>
        </w:tc>
        <w:tc>
          <w:tcPr>
            <w:tcW w:w="1424" w:type="dxa"/>
            <w:shd w:val="clear" w:color="auto" w:fill="auto"/>
          </w:tcPr>
          <w:p w14:paraId="71C2953F" w14:textId="6F9F7470" w:rsidR="00DC1EF7" w:rsidRPr="00DB2149" w:rsidRDefault="0055712A" w:rsidP="002F3E23">
            <w:pPr>
              <w:pStyle w:val="TAC"/>
              <w:rPr>
                <w:lang w:eastAsia="ja-JP"/>
              </w:rPr>
            </w:pPr>
            <w:ins w:id="2816" w:author="R4-1808823" w:date="2018-07-11T10:17:00Z">
              <w:r>
                <w:rPr>
                  <w:rFonts w:hint="eastAsia"/>
                  <w:lang w:val="en-US" w:eastAsia="zh-CN"/>
                </w:rPr>
                <w:t xml:space="preserve">BS type </w:t>
              </w:r>
            </w:ins>
            <w:r w:rsidR="00DC1EF7" w:rsidRPr="00DB2149">
              <w:rPr>
                <w:lang w:eastAsia="ja-JP"/>
              </w:rPr>
              <w:t>1-H</w:t>
            </w:r>
          </w:p>
        </w:tc>
        <w:tc>
          <w:tcPr>
            <w:tcW w:w="1546" w:type="dxa"/>
          </w:tcPr>
          <w:p w14:paraId="50E47876" w14:textId="5342D06B" w:rsidR="00DC1EF7" w:rsidRPr="00DB2149" w:rsidRDefault="0055712A" w:rsidP="002F3E23">
            <w:pPr>
              <w:pStyle w:val="TAC"/>
              <w:rPr>
                <w:lang w:eastAsia="ja-JP"/>
              </w:rPr>
            </w:pPr>
            <w:ins w:id="2817" w:author="R4-1808823" w:date="2018-07-11T10:17:00Z">
              <w:r>
                <w:rPr>
                  <w:rFonts w:hint="eastAsia"/>
                  <w:lang w:val="en-US" w:eastAsia="zh-CN"/>
                </w:rPr>
                <w:t xml:space="preserve">BS type </w:t>
              </w:r>
            </w:ins>
            <w:r w:rsidR="00DC1EF7" w:rsidRPr="00DB2149">
              <w:rPr>
                <w:lang w:eastAsia="ja-JP"/>
              </w:rPr>
              <w:t>1-O</w:t>
            </w:r>
          </w:p>
        </w:tc>
        <w:tc>
          <w:tcPr>
            <w:tcW w:w="1440" w:type="dxa"/>
          </w:tcPr>
          <w:p w14:paraId="67EE3A54" w14:textId="454269B8" w:rsidR="00DC1EF7" w:rsidRPr="00DB2149" w:rsidRDefault="0055712A" w:rsidP="002F3E23">
            <w:pPr>
              <w:pStyle w:val="TAC"/>
              <w:rPr>
                <w:lang w:eastAsia="ja-JP"/>
              </w:rPr>
            </w:pPr>
            <w:ins w:id="2818" w:author="R4-1808823" w:date="2018-07-11T10:17:00Z">
              <w:r>
                <w:rPr>
                  <w:rFonts w:hint="eastAsia"/>
                  <w:lang w:val="en-US" w:eastAsia="zh-CN"/>
                </w:rPr>
                <w:t xml:space="preserve">BS type </w:t>
              </w:r>
            </w:ins>
            <w:r w:rsidR="00DC1EF7" w:rsidRPr="00DB2149">
              <w:rPr>
                <w:lang w:eastAsia="ja-JP"/>
              </w:rPr>
              <w:t>2-O</w:t>
            </w:r>
          </w:p>
        </w:tc>
      </w:tr>
      <w:tr w:rsidR="00DC1EF7" w:rsidRPr="00DB2149" w14:paraId="76742735" w14:textId="77777777" w:rsidTr="00C968B0">
        <w:trPr>
          <w:jc w:val="center"/>
        </w:trPr>
        <w:tc>
          <w:tcPr>
            <w:tcW w:w="2965" w:type="dxa"/>
            <w:shd w:val="clear" w:color="auto" w:fill="auto"/>
          </w:tcPr>
          <w:p w14:paraId="000E5299" w14:textId="77777777" w:rsidR="00DC1EF7" w:rsidRPr="00DB2149" w:rsidRDefault="00DC1EF7" w:rsidP="002F3E23">
            <w:pPr>
              <w:pStyle w:val="TAC"/>
              <w:rPr>
                <w:lang w:eastAsia="ja-JP"/>
              </w:rPr>
            </w:pPr>
            <w:r w:rsidRPr="00DB2149">
              <w:rPr>
                <w:lang w:eastAsia="ja-JP"/>
              </w:rPr>
              <w:t>Radiated transmit power</w:t>
            </w:r>
          </w:p>
        </w:tc>
        <w:tc>
          <w:tcPr>
            <w:tcW w:w="1424" w:type="dxa"/>
            <w:shd w:val="clear" w:color="auto" w:fill="auto"/>
          </w:tcPr>
          <w:p w14:paraId="40836C7B" w14:textId="77777777" w:rsidR="00DC1EF7" w:rsidRPr="00DB2149" w:rsidRDefault="00DC1EF7" w:rsidP="002F3E23">
            <w:pPr>
              <w:pStyle w:val="TAC"/>
              <w:rPr>
                <w:lang w:eastAsia="ja-JP"/>
              </w:rPr>
            </w:pPr>
            <w:r w:rsidRPr="00DB2149">
              <w:rPr>
                <w:lang w:eastAsia="ja-JP"/>
              </w:rPr>
              <w:t>6.2</w:t>
            </w:r>
          </w:p>
        </w:tc>
        <w:tc>
          <w:tcPr>
            <w:tcW w:w="1546" w:type="dxa"/>
          </w:tcPr>
          <w:p w14:paraId="0CE58DAB" w14:textId="77777777" w:rsidR="00DC1EF7" w:rsidRPr="00DB2149" w:rsidRDefault="00DC1EF7" w:rsidP="002F3E23">
            <w:pPr>
              <w:pStyle w:val="TAC"/>
              <w:rPr>
                <w:lang w:eastAsia="ja-JP"/>
              </w:rPr>
            </w:pPr>
            <w:r w:rsidRPr="00DB2149">
              <w:rPr>
                <w:lang w:eastAsia="ja-JP"/>
              </w:rPr>
              <w:t>6.2</w:t>
            </w:r>
          </w:p>
        </w:tc>
        <w:tc>
          <w:tcPr>
            <w:tcW w:w="1440" w:type="dxa"/>
          </w:tcPr>
          <w:p w14:paraId="5D789836" w14:textId="77777777" w:rsidR="00DC1EF7" w:rsidRPr="00DB2149" w:rsidRDefault="00DC1EF7" w:rsidP="002F3E23">
            <w:pPr>
              <w:pStyle w:val="TAC"/>
              <w:rPr>
                <w:lang w:eastAsia="ja-JP"/>
              </w:rPr>
            </w:pPr>
            <w:r w:rsidRPr="00DB2149">
              <w:rPr>
                <w:lang w:eastAsia="ja-JP"/>
              </w:rPr>
              <w:t>6.2</w:t>
            </w:r>
          </w:p>
        </w:tc>
      </w:tr>
      <w:tr w:rsidR="00DC1EF7" w:rsidRPr="00DB2149" w14:paraId="10BCC927" w14:textId="77777777" w:rsidTr="00C968B0">
        <w:trPr>
          <w:jc w:val="center"/>
        </w:trPr>
        <w:tc>
          <w:tcPr>
            <w:tcW w:w="2965" w:type="dxa"/>
            <w:shd w:val="clear" w:color="auto" w:fill="auto"/>
          </w:tcPr>
          <w:p w14:paraId="6111030E" w14:textId="77777777" w:rsidR="00DC1EF7" w:rsidRPr="00DB2149" w:rsidRDefault="00DC1EF7" w:rsidP="002F3E23">
            <w:pPr>
              <w:pStyle w:val="TAC"/>
              <w:rPr>
                <w:lang w:eastAsia="ja-JP"/>
              </w:rPr>
            </w:pPr>
            <w:r w:rsidRPr="00DB2149">
              <w:rPr>
                <w:lang w:eastAsia="ja-JP"/>
              </w:rPr>
              <w:t>OTA base station output power</w:t>
            </w:r>
          </w:p>
        </w:tc>
        <w:tc>
          <w:tcPr>
            <w:tcW w:w="1424" w:type="dxa"/>
            <w:vMerge w:val="restart"/>
            <w:shd w:val="clear" w:color="auto" w:fill="auto"/>
          </w:tcPr>
          <w:p w14:paraId="64AF1204" w14:textId="77777777" w:rsidR="00DC1EF7" w:rsidRPr="00DB2149" w:rsidRDefault="00DC1EF7" w:rsidP="002F3E23">
            <w:pPr>
              <w:pStyle w:val="TAC"/>
              <w:rPr>
                <w:lang w:eastAsia="ja-JP"/>
              </w:rPr>
            </w:pPr>
          </w:p>
          <w:p w14:paraId="2B530CCE" w14:textId="77777777" w:rsidR="00DC1EF7" w:rsidRPr="00DB2149" w:rsidRDefault="00DC1EF7" w:rsidP="002F3E23">
            <w:pPr>
              <w:pStyle w:val="TAC"/>
              <w:rPr>
                <w:lang w:eastAsia="ja-JP"/>
              </w:rPr>
            </w:pPr>
          </w:p>
          <w:p w14:paraId="2C1EFD26" w14:textId="77777777" w:rsidR="00DC1EF7" w:rsidRPr="00DB2149" w:rsidRDefault="00DC1EF7" w:rsidP="002F3E23">
            <w:pPr>
              <w:pStyle w:val="TAC"/>
              <w:rPr>
                <w:lang w:eastAsia="ja-JP"/>
              </w:rPr>
            </w:pPr>
          </w:p>
          <w:p w14:paraId="3BE26B21" w14:textId="77777777" w:rsidR="00DC1EF7" w:rsidRPr="00DB2149" w:rsidRDefault="00DC1EF7" w:rsidP="002F3E23">
            <w:pPr>
              <w:pStyle w:val="TAC"/>
              <w:rPr>
                <w:lang w:eastAsia="ja-JP"/>
              </w:rPr>
            </w:pPr>
          </w:p>
          <w:p w14:paraId="7834A009" w14:textId="77777777" w:rsidR="00DC1EF7" w:rsidRPr="00DB2149" w:rsidRDefault="00DC1EF7" w:rsidP="002F3E23">
            <w:pPr>
              <w:pStyle w:val="TAC"/>
              <w:rPr>
                <w:lang w:eastAsia="ja-JP"/>
              </w:rPr>
            </w:pPr>
          </w:p>
          <w:p w14:paraId="15EC6B50" w14:textId="77777777" w:rsidR="00DC1EF7" w:rsidRPr="00DB2149" w:rsidRDefault="00DC1EF7" w:rsidP="002F3E23">
            <w:pPr>
              <w:pStyle w:val="TAC"/>
              <w:rPr>
                <w:lang w:eastAsia="ja-JP"/>
              </w:rPr>
            </w:pPr>
            <w:r w:rsidRPr="00DB2149">
              <w:rPr>
                <w:lang w:eastAsia="ja-JP"/>
              </w:rPr>
              <w:t>NA</w:t>
            </w:r>
          </w:p>
          <w:p w14:paraId="29DDA139" w14:textId="77777777" w:rsidR="00DC1EF7" w:rsidRPr="00DB2149" w:rsidRDefault="00DC1EF7" w:rsidP="002F3E23">
            <w:pPr>
              <w:pStyle w:val="TAC"/>
              <w:rPr>
                <w:lang w:eastAsia="ja-JP"/>
              </w:rPr>
            </w:pPr>
          </w:p>
        </w:tc>
        <w:tc>
          <w:tcPr>
            <w:tcW w:w="1546" w:type="dxa"/>
          </w:tcPr>
          <w:p w14:paraId="367ED449" w14:textId="77777777" w:rsidR="00DC1EF7" w:rsidRPr="00DB2149" w:rsidRDefault="00DC1EF7" w:rsidP="002F3E23">
            <w:pPr>
              <w:pStyle w:val="TAC"/>
              <w:rPr>
                <w:lang w:eastAsia="ja-JP"/>
              </w:rPr>
            </w:pPr>
            <w:r w:rsidRPr="00DB2149">
              <w:rPr>
                <w:lang w:eastAsia="ja-JP"/>
              </w:rPr>
              <w:t>6.3</w:t>
            </w:r>
          </w:p>
        </w:tc>
        <w:tc>
          <w:tcPr>
            <w:tcW w:w="1440" w:type="dxa"/>
          </w:tcPr>
          <w:p w14:paraId="3AA2C06C" w14:textId="77777777" w:rsidR="00DC1EF7" w:rsidRPr="00DB2149" w:rsidRDefault="00DC1EF7" w:rsidP="002F3E23">
            <w:pPr>
              <w:pStyle w:val="TAC"/>
              <w:rPr>
                <w:lang w:eastAsia="ja-JP"/>
              </w:rPr>
            </w:pPr>
            <w:r w:rsidRPr="00DB2149">
              <w:rPr>
                <w:lang w:eastAsia="ja-JP"/>
              </w:rPr>
              <w:t>6.3</w:t>
            </w:r>
          </w:p>
        </w:tc>
      </w:tr>
      <w:tr w:rsidR="00DC1EF7" w:rsidRPr="00DB2149" w14:paraId="461C5280" w14:textId="77777777" w:rsidTr="00C968B0">
        <w:trPr>
          <w:jc w:val="center"/>
        </w:trPr>
        <w:tc>
          <w:tcPr>
            <w:tcW w:w="2965" w:type="dxa"/>
            <w:shd w:val="clear" w:color="auto" w:fill="auto"/>
          </w:tcPr>
          <w:p w14:paraId="357D8F72" w14:textId="77777777" w:rsidR="00DC1EF7" w:rsidRPr="00DB2149" w:rsidRDefault="00DC1EF7" w:rsidP="002F3E23">
            <w:pPr>
              <w:pStyle w:val="TAC"/>
              <w:rPr>
                <w:lang w:eastAsia="ja-JP"/>
              </w:rPr>
            </w:pPr>
            <w:r w:rsidRPr="00DB2149">
              <w:rPr>
                <w:lang w:eastAsia="ja-JP"/>
              </w:rPr>
              <w:t>OTA output power dynamics</w:t>
            </w:r>
          </w:p>
        </w:tc>
        <w:tc>
          <w:tcPr>
            <w:tcW w:w="1424" w:type="dxa"/>
            <w:vMerge/>
            <w:shd w:val="clear" w:color="auto" w:fill="auto"/>
          </w:tcPr>
          <w:p w14:paraId="2CF4DDAF" w14:textId="77777777" w:rsidR="00DC1EF7" w:rsidRPr="00DB2149" w:rsidRDefault="00DC1EF7" w:rsidP="002F3E23">
            <w:pPr>
              <w:pStyle w:val="TAC"/>
              <w:rPr>
                <w:lang w:eastAsia="ja-JP"/>
              </w:rPr>
            </w:pPr>
          </w:p>
        </w:tc>
        <w:tc>
          <w:tcPr>
            <w:tcW w:w="1546" w:type="dxa"/>
          </w:tcPr>
          <w:p w14:paraId="48E9512C" w14:textId="77777777" w:rsidR="00DC1EF7" w:rsidRPr="00DB2149" w:rsidRDefault="00DC1EF7" w:rsidP="002F3E23">
            <w:pPr>
              <w:pStyle w:val="TAC"/>
              <w:rPr>
                <w:lang w:eastAsia="ja-JP"/>
              </w:rPr>
            </w:pPr>
            <w:r w:rsidRPr="00DB2149">
              <w:rPr>
                <w:lang w:eastAsia="ja-JP"/>
              </w:rPr>
              <w:t>6.4</w:t>
            </w:r>
          </w:p>
        </w:tc>
        <w:tc>
          <w:tcPr>
            <w:tcW w:w="1440" w:type="dxa"/>
          </w:tcPr>
          <w:p w14:paraId="39DBF394" w14:textId="77777777" w:rsidR="00DC1EF7" w:rsidRPr="00DB2149" w:rsidRDefault="00DC1EF7" w:rsidP="002F3E23">
            <w:pPr>
              <w:pStyle w:val="TAC"/>
              <w:rPr>
                <w:lang w:eastAsia="ja-JP"/>
              </w:rPr>
            </w:pPr>
            <w:r w:rsidRPr="00DB2149">
              <w:rPr>
                <w:lang w:eastAsia="ja-JP"/>
              </w:rPr>
              <w:t>6.4</w:t>
            </w:r>
          </w:p>
        </w:tc>
      </w:tr>
      <w:tr w:rsidR="00DC1EF7" w:rsidRPr="00DB2149" w14:paraId="0C6A25A4" w14:textId="77777777" w:rsidTr="00C968B0">
        <w:trPr>
          <w:jc w:val="center"/>
        </w:trPr>
        <w:tc>
          <w:tcPr>
            <w:tcW w:w="2965" w:type="dxa"/>
            <w:shd w:val="clear" w:color="auto" w:fill="auto"/>
          </w:tcPr>
          <w:p w14:paraId="4795DB41" w14:textId="77777777" w:rsidR="00DC1EF7" w:rsidRPr="00DB2149" w:rsidRDefault="00DC1EF7" w:rsidP="002F3E23">
            <w:pPr>
              <w:pStyle w:val="TAC"/>
              <w:rPr>
                <w:lang w:eastAsia="ja-JP"/>
              </w:rPr>
            </w:pPr>
            <w:r w:rsidRPr="00DB2149">
              <w:rPr>
                <w:lang w:eastAsia="ja-JP"/>
              </w:rPr>
              <w:t>OTA transmit ON/OFF power</w:t>
            </w:r>
          </w:p>
        </w:tc>
        <w:tc>
          <w:tcPr>
            <w:tcW w:w="1424" w:type="dxa"/>
            <w:vMerge/>
            <w:shd w:val="clear" w:color="auto" w:fill="auto"/>
          </w:tcPr>
          <w:p w14:paraId="5B0935E3" w14:textId="77777777" w:rsidR="00DC1EF7" w:rsidRPr="00DB2149" w:rsidRDefault="00DC1EF7" w:rsidP="002F3E23">
            <w:pPr>
              <w:pStyle w:val="TAC"/>
              <w:rPr>
                <w:lang w:eastAsia="ja-JP"/>
              </w:rPr>
            </w:pPr>
          </w:p>
        </w:tc>
        <w:tc>
          <w:tcPr>
            <w:tcW w:w="1546" w:type="dxa"/>
          </w:tcPr>
          <w:p w14:paraId="0B65272D" w14:textId="77777777" w:rsidR="00DC1EF7" w:rsidRPr="00DB2149" w:rsidRDefault="00DC1EF7" w:rsidP="002F3E23">
            <w:pPr>
              <w:pStyle w:val="TAC"/>
              <w:rPr>
                <w:lang w:eastAsia="ja-JP"/>
              </w:rPr>
            </w:pPr>
            <w:r w:rsidRPr="00DB2149">
              <w:rPr>
                <w:lang w:eastAsia="ja-JP"/>
              </w:rPr>
              <w:t>6.5</w:t>
            </w:r>
          </w:p>
        </w:tc>
        <w:tc>
          <w:tcPr>
            <w:tcW w:w="1440" w:type="dxa"/>
          </w:tcPr>
          <w:p w14:paraId="429C976E" w14:textId="77777777" w:rsidR="00DC1EF7" w:rsidRPr="00DB2149" w:rsidRDefault="00DC1EF7" w:rsidP="002F3E23">
            <w:pPr>
              <w:pStyle w:val="TAC"/>
              <w:rPr>
                <w:lang w:eastAsia="ja-JP"/>
              </w:rPr>
            </w:pPr>
            <w:r w:rsidRPr="00DB2149">
              <w:rPr>
                <w:lang w:eastAsia="ja-JP"/>
              </w:rPr>
              <w:t>6.5</w:t>
            </w:r>
          </w:p>
        </w:tc>
      </w:tr>
      <w:tr w:rsidR="00DC1EF7" w:rsidRPr="00DB2149" w14:paraId="6C52BDE1" w14:textId="77777777" w:rsidTr="00C968B0">
        <w:trPr>
          <w:jc w:val="center"/>
        </w:trPr>
        <w:tc>
          <w:tcPr>
            <w:tcW w:w="2965" w:type="dxa"/>
            <w:shd w:val="clear" w:color="auto" w:fill="auto"/>
          </w:tcPr>
          <w:p w14:paraId="5F32AD6A" w14:textId="77777777" w:rsidR="00DC1EF7" w:rsidRPr="00DB2149" w:rsidRDefault="00DC1EF7" w:rsidP="002F3E23">
            <w:pPr>
              <w:pStyle w:val="TAC"/>
              <w:rPr>
                <w:lang w:eastAsia="ja-JP"/>
              </w:rPr>
            </w:pPr>
            <w:r w:rsidRPr="00DB2149">
              <w:rPr>
                <w:lang w:eastAsia="ja-JP"/>
              </w:rPr>
              <w:t>OTA transmitted signal quality</w:t>
            </w:r>
          </w:p>
        </w:tc>
        <w:tc>
          <w:tcPr>
            <w:tcW w:w="1424" w:type="dxa"/>
            <w:vMerge/>
            <w:shd w:val="clear" w:color="auto" w:fill="auto"/>
          </w:tcPr>
          <w:p w14:paraId="3633951F" w14:textId="77777777" w:rsidR="00DC1EF7" w:rsidRPr="00DB2149" w:rsidRDefault="00DC1EF7" w:rsidP="002F3E23">
            <w:pPr>
              <w:pStyle w:val="TAC"/>
              <w:rPr>
                <w:lang w:eastAsia="ja-JP"/>
              </w:rPr>
            </w:pPr>
          </w:p>
        </w:tc>
        <w:tc>
          <w:tcPr>
            <w:tcW w:w="1546" w:type="dxa"/>
          </w:tcPr>
          <w:p w14:paraId="73ECA964" w14:textId="77777777" w:rsidR="00DC1EF7" w:rsidRPr="00DB2149" w:rsidRDefault="00DC1EF7" w:rsidP="002F3E23">
            <w:pPr>
              <w:pStyle w:val="TAC"/>
              <w:rPr>
                <w:lang w:eastAsia="ja-JP"/>
              </w:rPr>
            </w:pPr>
            <w:r w:rsidRPr="00DB2149">
              <w:rPr>
                <w:lang w:eastAsia="ja-JP"/>
              </w:rPr>
              <w:t>6.6</w:t>
            </w:r>
          </w:p>
        </w:tc>
        <w:tc>
          <w:tcPr>
            <w:tcW w:w="1440" w:type="dxa"/>
          </w:tcPr>
          <w:p w14:paraId="592B4714" w14:textId="77777777" w:rsidR="00DC1EF7" w:rsidRPr="00DB2149" w:rsidRDefault="00DC1EF7" w:rsidP="002F3E23">
            <w:pPr>
              <w:pStyle w:val="TAC"/>
              <w:rPr>
                <w:lang w:eastAsia="ja-JP"/>
              </w:rPr>
            </w:pPr>
            <w:r w:rsidRPr="00DB2149">
              <w:rPr>
                <w:lang w:eastAsia="ja-JP"/>
              </w:rPr>
              <w:t>6.6</w:t>
            </w:r>
          </w:p>
        </w:tc>
      </w:tr>
      <w:tr w:rsidR="00DC1EF7" w:rsidRPr="00DB2149" w14:paraId="0BBE3E4D" w14:textId="77777777" w:rsidTr="00C968B0">
        <w:trPr>
          <w:jc w:val="center"/>
        </w:trPr>
        <w:tc>
          <w:tcPr>
            <w:tcW w:w="2965" w:type="dxa"/>
            <w:shd w:val="clear" w:color="auto" w:fill="auto"/>
          </w:tcPr>
          <w:p w14:paraId="3D4B44FE" w14:textId="77777777" w:rsidR="00DC1EF7" w:rsidRPr="00DB2149" w:rsidRDefault="00DC1EF7" w:rsidP="002F3E23">
            <w:pPr>
              <w:pStyle w:val="TAC"/>
              <w:rPr>
                <w:lang w:eastAsia="ja-JP"/>
              </w:rPr>
            </w:pPr>
            <w:r w:rsidRPr="00DB2149">
              <w:rPr>
                <w:lang w:eastAsia="ja-JP"/>
              </w:rPr>
              <w:t>OTA occupied bandwidth</w:t>
            </w:r>
          </w:p>
        </w:tc>
        <w:tc>
          <w:tcPr>
            <w:tcW w:w="1424" w:type="dxa"/>
            <w:vMerge/>
            <w:shd w:val="clear" w:color="auto" w:fill="auto"/>
          </w:tcPr>
          <w:p w14:paraId="0BA29F9D" w14:textId="77777777" w:rsidR="00DC1EF7" w:rsidRPr="00DB2149" w:rsidRDefault="00DC1EF7" w:rsidP="002F3E23">
            <w:pPr>
              <w:pStyle w:val="TAC"/>
              <w:rPr>
                <w:lang w:eastAsia="ja-JP"/>
              </w:rPr>
            </w:pPr>
          </w:p>
        </w:tc>
        <w:tc>
          <w:tcPr>
            <w:tcW w:w="1546" w:type="dxa"/>
          </w:tcPr>
          <w:p w14:paraId="78D20D9E" w14:textId="77777777" w:rsidR="00DC1EF7" w:rsidRPr="00DB2149" w:rsidRDefault="00DC1EF7" w:rsidP="002F3E23">
            <w:pPr>
              <w:pStyle w:val="TAC"/>
              <w:rPr>
                <w:lang w:eastAsia="ja-JP"/>
              </w:rPr>
            </w:pPr>
            <w:r w:rsidRPr="00DB2149">
              <w:rPr>
                <w:lang w:eastAsia="ja-JP"/>
              </w:rPr>
              <w:t>6.7.2</w:t>
            </w:r>
          </w:p>
        </w:tc>
        <w:tc>
          <w:tcPr>
            <w:tcW w:w="1440" w:type="dxa"/>
          </w:tcPr>
          <w:p w14:paraId="2D616075" w14:textId="77777777" w:rsidR="00DC1EF7" w:rsidRPr="00DB2149" w:rsidRDefault="00DC1EF7" w:rsidP="002F3E23">
            <w:pPr>
              <w:pStyle w:val="TAC"/>
              <w:rPr>
                <w:lang w:eastAsia="ja-JP"/>
              </w:rPr>
            </w:pPr>
            <w:r w:rsidRPr="00DB2149">
              <w:rPr>
                <w:lang w:eastAsia="ja-JP"/>
              </w:rPr>
              <w:t>6.7.2</w:t>
            </w:r>
          </w:p>
        </w:tc>
      </w:tr>
      <w:tr w:rsidR="00DC1EF7" w:rsidRPr="00DB2149" w14:paraId="1F7BA345" w14:textId="77777777" w:rsidTr="00C968B0">
        <w:trPr>
          <w:jc w:val="center"/>
        </w:trPr>
        <w:tc>
          <w:tcPr>
            <w:tcW w:w="2965" w:type="dxa"/>
            <w:shd w:val="clear" w:color="auto" w:fill="auto"/>
          </w:tcPr>
          <w:p w14:paraId="1C68C2A0" w14:textId="77777777" w:rsidR="00DC1EF7" w:rsidRPr="00DB2149" w:rsidRDefault="00DC1EF7" w:rsidP="002F3E23">
            <w:pPr>
              <w:pStyle w:val="TAC"/>
              <w:rPr>
                <w:lang w:eastAsia="ja-JP"/>
              </w:rPr>
            </w:pPr>
            <w:r w:rsidRPr="00DB2149">
              <w:rPr>
                <w:lang w:eastAsia="ja-JP"/>
              </w:rPr>
              <w:t>OTA ACLR</w:t>
            </w:r>
          </w:p>
        </w:tc>
        <w:tc>
          <w:tcPr>
            <w:tcW w:w="1424" w:type="dxa"/>
            <w:vMerge/>
            <w:shd w:val="clear" w:color="auto" w:fill="auto"/>
          </w:tcPr>
          <w:p w14:paraId="79FF45DE" w14:textId="77777777" w:rsidR="00DC1EF7" w:rsidRPr="00DB2149" w:rsidRDefault="00DC1EF7" w:rsidP="002F3E23">
            <w:pPr>
              <w:pStyle w:val="TAC"/>
              <w:rPr>
                <w:lang w:eastAsia="ja-JP"/>
              </w:rPr>
            </w:pPr>
          </w:p>
        </w:tc>
        <w:tc>
          <w:tcPr>
            <w:tcW w:w="1546" w:type="dxa"/>
          </w:tcPr>
          <w:p w14:paraId="51285C5E" w14:textId="77777777" w:rsidR="00DC1EF7" w:rsidRPr="00DB2149" w:rsidRDefault="00DC1EF7" w:rsidP="002F3E23">
            <w:pPr>
              <w:pStyle w:val="TAC"/>
              <w:rPr>
                <w:lang w:eastAsia="ja-JP"/>
              </w:rPr>
            </w:pPr>
            <w:r w:rsidRPr="00DB2149">
              <w:rPr>
                <w:lang w:eastAsia="ja-JP"/>
              </w:rPr>
              <w:t>6.7.3</w:t>
            </w:r>
          </w:p>
        </w:tc>
        <w:tc>
          <w:tcPr>
            <w:tcW w:w="1440" w:type="dxa"/>
          </w:tcPr>
          <w:p w14:paraId="146C72C5" w14:textId="77777777" w:rsidR="00DC1EF7" w:rsidRPr="00DB2149" w:rsidRDefault="00DC1EF7" w:rsidP="002F3E23">
            <w:pPr>
              <w:pStyle w:val="TAC"/>
              <w:rPr>
                <w:lang w:eastAsia="ja-JP"/>
              </w:rPr>
            </w:pPr>
            <w:r w:rsidRPr="00DB2149">
              <w:rPr>
                <w:lang w:eastAsia="ja-JP"/>
              </w:rPr>
              <w:t>6.7.3</w:t>
            </w:r>
          </w:p>
        </w:tc>
      </w:tr>
      <w:tr w:rsidR="00DC1EF7" w:rsidRPr="00DB2149" w14:paraId="443DA2DA" w14:textId="77777777" w:rsidTr="00C968B0">
        <w:trPr>
          <w:jc w:val="center"/>
        </w:trPr>
        <w:tc>
          <w:tcPr>
            <w:tcW w:w="2965" w:type="dxa"/>
            <w:shd w:val="clear" w:color="auto" w:fill="auto"/>
          </w:tcPr>
          <w:p w14:paraId="65334E47" w14:textId="77777777" w:rsidR="00DC1EF7" w:rsidRPr="00DB2149" w:rsidRDefault="00DC1EF7" w:rsidP="002F3E23">
            <w:pPr>
              <w:pStyle w:val="TAC"/>
              <w:rPr>
                <w:lang w:eastAsia="ja-JP"/>
              </w:rPr>
            </w:pPr>
            <w:r w:rsidRPr="00DB2149">
              <w:rPr>
                <w:lang w:eastAsia="ja-JP"/>
              </w:rPr>
              <w:t xml:space="preserve">OTA out-of-band emission </w:t>
            </w:r>
          </w:p>
        </w:tc>
        <w:tc>
          <w:tcPr>
            <w:tcW w:w="1424" w:type="dxa"/>
            <w:vMerge/>
            <w:shd w:val="clear" w:color="auto" w:fill="auto"/>
          </w:tcPr>
          <w:p w14:paraId="7C4EED2E" w14:textId="77777777" w:rsidR="00DC1EF7" w:rsidRPr="00DB2149" w:rsidRDefault="00DC1EF7" w:rsidP="002F3E23">
            <w:pPr>
              <w:pStyle w:val="TAC"/>
              <w:rPr>
                <w:lang w:eastAsia="ja-JP"/>
              </w:rPr>
            </w:pPr>
          </w:p>
        </w:tc>
        <w:tc>
          <w:tcPr>
            <w:tcW w:w="1546" w:type="dxa"/>
          </w:tcPr>
          <w:p w14:paraId="7AEDF36C" w14:textId="77777777" w:rsidR="00DC1EF7" w:rsidRPr="00DB2149" w:rsidRDefault="00DC1EF7" w:rsidP="002F3E23">
            <w:pPr>
              <w:pStyle w:val="TAC"/>
              <w:rPr>
                <w:lang w:eastAsia="ja-JP"/>
              </w:rPr>
            </w:pPr>
            <w:r w:rsidRPr="00DB2149">
              <w:rPr>
                <w:lang w:eastAsia="ja-JP"/>
              </w:rPr>
              <w:t>6.7.4</w:t>
            </w:r>
          </w:p>
        </w:tc>
        <w:tc>
          <w:tcPr>
            <w:tcW w:w="1440" w:type="dxa"/>
          </w:tcPr>
          <w:p w14:paraId="15A05DDD" w14:textId="77777777" w:rsidR="00DC1EF7" w:rsidRPr="00DB2149" w:rsidRDefault="00DC1EF7" w:rsidP="002F3E23">
            <w:pPr>
              <w:pStyle w:val="TAC"/>
              <w:rPr>
                <w:lang w:eastAsia="ja-JP"/>
              </w:rPr>
            </w:pPr>
            <w:r w:rsidRPr="00DB2149">
              <w:rPr>
                <w:lang w:eastAsia="ja-JP"/>
              </w:rPr>
              <w:t>6.7.4</w:t>
            </w:r>
          </w:p>
        </w:tc>
      </w:tr>
      <w:tr w:rsidR="00DC1EF7" w:rsidRPr="00DB2149" w14:paraId="06B9A96E" w14:textId="77777777" w:rsidTr="00C968B0">
        <w:trPr>
          <w:jc w:val="center"/>
        </w:trPr>
        <w:tc>
          <w:tcPr>
            <w:tcW w:w="2965" w:type="dxa"/>
            <w:shd w:val="clear" w:color="auto" w:fill="auto"/>
          </w:tcPr>
          <w:p w14:paraId="0B9D6E8C" w14:textId="77777777" w:rsidR="00DC1EF7" w:rsidRPr="00DB2149" w:rsidRDefault="00DC1EF7" w:rsidP="002F3E23">
            <w:pPr>
              <w:pStyle w:val="TAC"/>
              <w:rPr>
                <w:lang w:eastAsia="ja-JP"/>
              </w:rPr>
            </w:pPr>
            <w:r w:rsidRPr="00DB2149">
              <w:rPr>
                <w:lang w:eastAsia="ja-JP"/>
              </w:rPr>
              <w:t xml:space="preserve">OTA transmitter spurious emission </w:t>
            </w:r>
          </w:p>
        </w:tc>
        <w:tc>
          <w:tcPr>
            <w:tcW w:w="1424" w:type="dxa"/>
            <w:vMerge/>
            <w:shd w:val="clear" w:color="auto" w:fill="auto"/>
          </w:tcPr>
          <w:p w14:paraId="31A6B32C" w14:textId="77777777" w:rsidR="00DC1EF7" w:rsidRPr="00DB2149" w:rsidRDefault="00DC1EF7" w:rsidP="002F3E23">
            <w:pPr>
              <w:pStyle w:val="TAC"/>
              <w:rPr>
                <w:lang w:eastAsia="ja-JP"/>
              </w:rPr>
            </w:pPr>
          </w:p>
        </w:tc>
        <w:tc>
          <w:tcPr>
            <w:tcW w:w="1546" w:type="dxa"/>
          </w:tcPr>
          <w:p w14:paraId="63346F4E" w14:textId="77777777" w:rsidR="00DC1EF7" w:rsidRPr="00DB2149" w:rsidRDefault="00DC1EF7" w:rsidP="002F3E23">
            <w:pPr>
              <w:pStyle w:val="TAC"/>
              <w:rPr>
                <w:lang w:eastAsia="ja-JP"/>
              </w:rPr>
            </w:pPr>
            <w:r w:rsidRPr="00DB2149">
              <w:rPr>
                <w:lang w:eastAsia="ja-JP"/>
              </w:rPr>
              <w:t>6.7.5</w:t>
            </w:r>
          </w:p>
        </w:tc>
        <w:tc>
          <w:tcPr>
            <w:tcW w:w="1440" w:type="dxa"/>
          </w:tcPr>
          <w:p w14:paraId="6D9EF8BF" w14:textId="77777777" w:rsidR="00DC1EF7" w:rsidRPr="00DB2149" w:rsidRDefault="00DC1EF7" w:rsidP="002F3E23">
            <w:pPr>
              <w:pStyle w:val="TAC"/>
              <w:rPr>
                <w:lang w:eastAsia="ja-JP"/>
              </w:rPr>
            </w:pPr>
            <w:r w:rsidRPr="00DB2149">
              <w:rPr>
                <w:lang w:eastAsia="ja-JP"/>
              </w:rPr>
              <w:t>6.7.5</w:t>
            </w:r>
          </w:p>
        </w:tc>
      </w:tr>
      <w:tr w:rsidR="00DC1EF7" w:rsidRPr="00DB2149" w14:paraId="33821938" w14:textId="77777777" w:rsidTr="00C968B0">
        <w:trPr>
          <w:jc w:val="center"/>
        </w:trPr>
        <w:tc>
          <w:tcPr>
            <w:tcW w:w="2965" w:type="dxa"/>
            <w:shd w:val="clear" w:color="auto" w:fill="auto"/>
          </w:tcPr>
          <w:p w14:paraId="1BA5A61F" w14:textId="77777777" w:rsidR="00DC1EF7" w:rsidRPr="00DB2149" w:rsidRDefault="00DC1EF7" w:rsidP="002F3E23">
            <w:pPr>
              <w:pStyle w:val="TAC"/>
              <w:rPr>
                <w:lang w:eastAsia="ja-JP"/>
              </w:rPr>
            </w:pPr>
            <w:r w:rsidRPr="00DB2149">
              <w:rPr>
                <w:lang w:eastAsia="ja-JP"/>
              </w:rPr>
              <w:t xml:space="preserve">OTA transmitter intermodulation </w:t>
            </w:r>
          </w:p>
        </w:tc>
        <w:tc>
          <w:tcPr>
            <w:tcW w:w="1424" w:type="dxa"/>
            <w:vMerge/>
            <w:shd w:val="clear" w:color="auto" w:fill="auto"/>
          </w:tcPr>
          <w:p w14:paraId="3CE2BFD7" w14:textId="77777777" w:rsidR="00DC1EF7" w:rsidRPr="00DB2149" w:rsidRDefault="00DC1EF7" w:rsidP="002F3E23">
            <w:pPr>
              <w:pStyle w:val="TAC"/>
              <w:rPr>
                <w:lang w:eastAsia="ja-JP"/>
              </w:rPr>
            </w:pPr>
          </w:p>
        </w:tc>
        <w:tc>
          <w:tcPr>
            <w:tcW w:w="1546" w:type="dxa"/>
          </w:tcPr>
          <w:p w14:paraId="61E66702" w14:textId="77777777" w:rsidR="00DC1EF7" w:rsidRPr="00DB2149" w:rsidRDefault="00DC1EF7" w:rsidP="002F3E23">
            <w:pPr>
              <w:pStyle w:val="TAC"/>
              <w:rPr>
                <w:lang w:eastAsia="ja-JP"/>
              </w:rPr>
            </w:pPr>
            <w:r w:rsidRPr="00DB2149">
              <w:rPr>
                <w:lang w:eastAsia="ja-JP"/>
              </w:rPr>
              <w:t>6.8</w:t>
            </w:r>
          </w:p>
        </w:tc>
        <w:tc>
          <w:tcPr>
            <w:tcW w:w="1440" w:type="dxa"/>
          </w:tcPr>
          <w:p w14:paraId="5F0A91A4" w14:textId="77777777" w:rsidR="00DC1EF7" w:rsidRPr="00DB2149" w:rsidRDefault="00DC1EF7" w:rsidP="002F3E23">
            <w:pPr>
              <w:pStyle w:val="TAC"/>
              <w:rPr>
                <w:lang w:eastAsia="ja-JP"/>
              </w:rPr>
            </w:pPr>
            <w:r w:rsidRPr="00DB2149">
              <w:rPr>
                <w:lang w:eastAsia="ja-JP"/>
              </w:rPr>
              <w:t>NA</w:t>
            </w:r>
          </w:p>
        </w:tc>
      </w:tr>
      <w:tr w:rsidR="00DC1EF7" w:rsidRPr="00DB2149" w14:paraId="318ACF90" w14:textId="77777777" w:rsidTr="00C968B0">
        <w:trPr>
          <w:jc w:val="center"/>
        </w:trPr>
        <w:tc>
          <w:tcPr>
            <w:tcW w:w="2965" w:type="dxa"/>
            <w:shd w:val="clear" w:color="auto" w:fill="auto"/>
          </w:tcPr>
          <w:p w14:paraId="210E4E9D" w14:textId="77777777" w:rsidR="00DC1EF7" w:rsidRPr="00DB2149" w:rsidRDefault="00DC1EF7" w:rsidP="002F3E23">
            <w:pPr>
              <w:pStyle w:val="TAC"/>
              <w:rPr>
                <w:lang w:eastAsia="ja-JP"/>
              </w:rPr>
            </w:pPr>
            <w:r w:rsidRPr="00DB2149">
              <w:rPr>
                <w:lang w:eastAsia="ja-JP"/>
              </w:rPr>
              <w:t>OTA sensitivity</w:t>
            </w:r>
          </w:p>
        </w:tc>
        <w:tc>
          <w:tcPr>
            <w:tcW w:w="1424" w:type="dxa"/>
            <w:shd w:val="clear" w:color="auto" w:fill="auto"/>
          </w:tcPr>
          <w:p w14:paraId="3CEAABA3" w14:textId="77777777" w:rsidR="00DC1EF7" w:rsidRPr="00DB2149" w:rsidRDefault="00DC1EF7" w:rsidP="002F3E23">
            <w:pPr>
              <w:pStyle w:val="TAC"/>
              <w:rPr>
                <w:lang w:eastAsia="ja-JP"/>
              </w:rPr>
            </w:pPr>
            <w:r>
              <w:rPr>
                <w:lang w:eastAsia="ja-JP"/>
              </w:rPr>
              <w:t>7</w:t>
            </w:r>
            <w:r w:rsidRPr="00DB2149">
              <w:rPr>
                <w:lang w:eastAsia="ja-JP"/>
              </w:rPr>
              <w:t>.2</w:t>
            </w:r>
          </w:p>
        </w:tc>
        <w:tc>
          <w:tcPr>
            <w:tcW w:w="1546" w:type="dxa"/>
          </w:tcPr>
          <w:p w14:paraId="11C75473" w14:textId="77777777" w:rsidR="00DC1EF7" w:rsidRPr="00DB2149" w:rsidRDefault="00DC1EF7" w:rsidP="002F3E23">
            <w:pPr>
              <w:pStyle w:val="TAC"/>
              <w:rPr>
                <w:lang w:eastAsia="ja-JP"/>
              </w:rPr>
            </w:pPr>
            <w:r w:rsidRPr="00DB2149">
              <w:rPr>
                <w:lang w:eastAsia="ja-JP"/>
              </w:rPr>
              <w:t>7.2</w:t>
            </w:r>
          </w:p>
        </w:tc>
        <w:tc>
          <w:tcPr>
            <w:tcW w:w="1440" w:type="dxa"/>
          </w:tcPr>
          <w:p w14:paraId="26FF7727" w14:textId="77777777" w:rsidR="00DC1EF7" w:rsidRPr="00DB2149" w:rsidRDefault="00DC1EF7" w:rsidP="002F3E23">
            <w:pPr>
              <w:pStyle w:val="TAC"/>
              <w:rPr>
                <w:lang w:eastAsia="ja-JP"/>
              </w:rPr>
            </w:pPr>
            <w:r w:rsidRPr="00DB2149">
              <w:rPr>
                <w:lang w:eastAsia="ja-JP"/>
              </w:rPr>
              <w:t>NA</w:t>
            </w:r>
          </w:p>
        </w:tc>
      </w:tr>
      <w:tr w:rsidR="00DC1EF7" w:rsidRPr="00DB2149" w14:paraId="509604F4" w14:textId="77777777" w:rsidTr="00C968B0">
        <w:trPr>
          <w:jc w:val="center"/>
        </w:trPr>
        <w:tc>
          <w:tcPr>
            <w:tcW w:w="2965" w:type="dxa"/>
            <w:shd w:val="clear" w:color="auto" w:fill="auto"/>
          </w:tcPr>
          <w:p w14:paraId="35498A39" w14:textId="77777777" w:rsidR="00DC1EF7" w:rsidRPr="00DB2149" w:rsidRDefault="00DC1EF7" w:rsidP="002F3E23">
            <w:pPr>
              <w:pStyle w:val="TAC"/>
              <w:rPr>
                <w:lang w:eastAsia="ja-JP"/>
              </w:rPr>
            </w:pPr>
            <w:r w:rsidRPr="00DB2149">
              <w:rPr>
                <w:lang w:eastAsia="ja-JP"/>
              </w:rPr>
              <w:t>OTA reference sensitivity level</w:t>
            </w:r>
          </w:p>
        </w:tc>
        <w:tc>
          <w:tcPr>
            <w:tcW w:w="1424" w:type="dxa"/>
            <w:vMerge w:val="restart"/>
            <w:shd w:val="clear" w:color="auto" w:fill="auto"/>
          </w:tcPr>
          <w:p w14:paraId="61488E69" w14:textId="77777777" w:rsidR="00DC1EF7" w:rsidRPr="00DB2149" w:rsidRDefault="00DC1EF7" w:rsidP="002F3E23">
            <w:pPr>
              <w:pStyle w:val="TAC"/>
              <w:rPr>
                <w:lang w:eastAsia="ja-JP"/>
              </w:rPr>
            </w:pPr>
          </w:p>
          <w:p w14:paraId="378C4CF4" w14:textId="77777777" w:rsidR="00DC1EF7" w:rsidRPr="00DB2149" w:rsidRDefault="00DC1EF7" w:rsidP="002F3E23">
            <w:pPr>
              <w:pStyle w:val="TAC"/>
              <w:rPr>
                <w:lang w:eastAsia="ja-JP"/>
              </w:rPr>
            </w:pPr>
          </w:p>
          <w:p w14:paraId="1C70FB51" w14:textId="77777777" w:rsidR="00DC1EF7" w:rsidRPr="00DB2149" w:rsidRDefault="00DC1EF7" w:rsidP="002F3E23">
            <w:pPr>
              <w:pStyle w:val="TAC"/>
              <w:rPr>
                <w:lang w:eastAsia="ja-JP"/>
              </w:rPr>
            </w:pPr>
          </w:p>
          <w:p w14:paraId="356621A0" w14:textId="77777777" w:rsidR="00DC1EF7" w:rsidRPr="00DB2149" w:rsidRDefault="00DC1EF7" w:rsidP="002F3E23">
            <w:pPr>
              <w:pStyle w:val="TAC"/>
              <w:rPr>
                <w:lang w:eastAsia="ja-JP"/>
              </w:rPr>
            </w:pPr>
          </w:p>
          <w:p w14:paraId="2A24D0BE" w14:textId="77777777" w:rsidR="00DC1EF7" w:rsidRPr="00DB2149" w:rsidRDefault="00DC1EF7" w:rsidP="002F3E23">
            <w:pPr>
              <w:pStyle w:val="TAC"/>
              <w:rPr>
                <w:lang w:eastAsia="ja-JP"/>
              </w:rPr>
            </w:pPr>
          </w:p>
          <w:p w14:paraId="6168C5CA" w14:textId="77777777" w:rsidR="00DC1EF7" w:rsidRPr="00DB2149" w:rsidRDefault="00DC1EF7" w:rsidP="002F3E23">
            <w:pPr>
              <w:pStyle w:val="TAC"/>
              <w:rPr>
                <w:lang w:eastAsia="ja-JP"/>
              </w:rPr>
            </w:pPr>
            <w:r w:rsidRPr="00DB2149">
              <w:rPr>
                <w:lang w:eastAsia="ja-JP"/>
              </w:rPr>
              <w:t>NA</w:t>
            </w:r>
          </w:p>
          <w:p w14:paraId="0B78BC24" w14:textId="77777777" w:rsidR="00DC1EF7" w:rsidRPr="00DB2149" w:rsidRDefault="00DC1EF7" w:rsidP="002F3E23">
            <w:pPr>
              <w:pStyle w:val="TAC"/>
              <w:rPr>
                <w:lang w:eastAsia="ja-JP"/>
              </w:rPr>
            </w:pPr>
          </w:p>
        </w:tc>
        <w:tc>
          <w:tcPr>
            <w:tcW w:w="1546" w:type="dxa"/>
          </w:tcPr>
          <w:p w14:paraId="31D657D1" w14:textId="77777777" w:rsidR="00DC1EF7" w:rsidRPr="00DB2149" w:rsidRDefault="00DC1EF7" w:rsidP="002F3E23">
            <w:pPr>
              <w:pStyle w:val="TAC"/>
              <w:rPr>
                <w:lang w:eastAsia="ja-JP"/>
              </w:rPr>
            </w:pPr>
            <w:r w:rsidRPr="00DB2149">
              <w:rPr>
                <w:lang w:eastAsia="ja-JP"/>
              </w:rPr>
              <w:t>7.3</w:t>
            </w:r>
          </w:p>
        </w:tc>
        <w:tc>
          <w:tcPr>
            <w:tcW w:w="1440" w:type="dxa"/>
          </w:tcPr>
          <w:p w14:paraId="06F3C33F" w14:textId="77777777" w:rsidR="00DC1EF7" w:rsidRPr="00DB2149" w:rsidRDefault="00DC1EF7" w:rsidP="002F3E23">
            <w:pPr>
              <w:pStyle w:val="TAC"/>
              <w:rPr>
                <w:lang w:eastAsia="ja-JP"/>
              </w:rPr>
            </w:pPr>
            <w:r w:rsidRPr="00DB2149">
              <w:rPr>
                <w:lang w:eastAsia="ja-JP"/>
              </w:rPr>
              <w:t>7.3</w:t>
            </w:r>
          </w:p>
        </w:tc>
      </w:tr>
      <w:tr w:rsidR="00DC1EF7" w:rsidRPr="00DB2149" w14:paraId="46256A20" w14:textId="77777777" w:rsidTr="00C968B0">
        <w:trPr>
          <w:jc w:val="center"/>
        </w:trPr>
        <w:tc>
          <w:tcPr>
            <w:tcW w:w="2965" w:type="dxa"/>
            <w:shd w:val="clear" w:color="auto" w:fill="auto"/>
          </w:tcPr>
          <w:p w14:paraId="2648DFE8" w14:textId="77777777" w:rsidR="00DC1EF7" w:rsidRPr="00DB2149" w:rsidRDefault="00DC1EF7" w:rsidP="002F3E23">
            <w:pPr>
              <w:pStyle w:val="TAC"/>
              <w:rPr>
                <w:lang w:eastAsia="ja-JP"/>
              </w:rPr>
            </w:pPr>
            <w:r w:rsidRPr="00DB2149">
              <w:rPr>
                <w:lang w:eastAsia="ja-JP"/>
              </w:rPr>
              <w:t>OTA dynamic range</w:t>
            </w:r>
          </w:p>
        </w:tc>
        <w:tc>
          <w:tcPr>
            <w:tcW w:w="1424" w:type="dxa"/>
            <w:vMerge/>
            <w:shd w:val="clear" w:color="auto" w:fill="auto"/>
          </w:tcPr>
          <w:p w14:paraId="54C283E6" w14:textId="77777777" w:rsidR="00DC1EF7" w:rsidRPr="00DB2149" w:rsidRDefault="00DC1EF7" w:rsidP="002F3E23">
            <w:pPr>
              <w:pStyle w:val="TAC"/>
              <w:rPr>
                <w:lang w:eastAsia="ja-JP"/>
              </w:rPr>
            </w:pPr>
          </w:p>
        </w:tc>
        <w:tc>
          <w:tcPr>
            <w:tcW w:w="1546" w:type="dxa"/>
          </w:tcPr>
          <w:p w14:paraId="454AE65F" w14:textId="77777777" w:rsidR="00DC1EF7" w:rsidRPr="00DB2149" w:rsidRDefault="00DC1EF7" w:rsidP="002F3E23">
            <w:pPr>
              <w:pStyle w:val="TAC"/>
              <w:rPr>
                <w:lang w:eastAsia="ja-JP"/>
              </w:rPr>
            </w:pPr>
            <w:r w:rsidRPr="00DB2149">
              <w:rPr>
                <w:lang w:eastAsia="ja-JP"/>
              </w:rPr>
              <w:t>7.4</w:t>
            </w:r>
          </w:p>
        </w:tc>
        <w:tc>
          <w:tcPr>
            <w:tcW w:w="1440" w:type="dxa"/>
          </w:tcPr>
          <w:p w14:paraId="65749FDA" w14:textId="77777777" w:rsidR="00DC1EF7" w:rsidRPr="00DB2149" w:rsidRDefault="00DC1EF7" w:rsidP="002F3E23">
            <w:pPr>
              <w:pStyle w:val="TAC"/>
              <w:rPr>
                <w:lang w:eastAsia="ja-JP"/>
              </w:rPr>
            </w:pPr>
            <w:r w:rsidRPr="00DB2149">
              <w:rPr>
                <w:lang w:eastAsia="ja-JP"/>
              </w:rPr>
              <w:t>NA</w:t>
            </w:r>
          </w:p>
        </w:tc>
      </w:tr>
      <w:tr w:rsidR="00DC1EF7" w:rsidRPr="00DB2149" w14:paraId="1BA52BEB" w14:textId="77777777" w:rsidTr="00C968B0">
        <w:trPr>
          <w:jc w:val="center"/>
        </w:trPr>
        <w:tc>
          <w:tcPr>
            <w:tcW w:w="2965" w:type="dxa"/>
            <w:shd w:val="clear" w:color="auto" w:fill="auto"/>
          </w:tcPr>
          <w:p w14:paraId="2465381A" w14:textId="77777777" w:rsidR="00DC1EF7" w:rsidRPr="00DB2149" w:rsidRDefault="00DC1EF7" w:rsidP="002F3E23">
            <w:pPr>
              <w:pStyle w:val="TAC"/>
              <w:rPr>
                <w:lang w:eastAsia="ja-JP"/>
              </w:rPr>
            </w:pPr>
            <w:r w:rsidRPr="00DB2149">
              <w:rPr>
                <w:lang w:eastAsia="ja-JP"/>
              </w:rPr>
              <w:t>OTA in-band selectivity and blocking</w:t>
            </w:r>
          </w:p>
        </w:tc>
        <w:tc>
          <w:tcPr>
            <w:tcW w:w="1424" w:type="dxa"/>
            <w:vMerge/>
            <w:shd w:val="clear" w:color="auto" w:fill="auto"/>
          </w:tcPr>
          <w:p w14:paraId="5A25F531" w14:textId="77777777" w:rsidR="00DC1EF7" w:rsidRPr="00DB2149" w:rsidRDefault="00DC1EF7" w:rsidP="002F3E23">
            <w:pPr>
              <w:pStyle w:val="TAC"/>
              <w:rPr>
                <w:lang w:eastAsia="ja-JP"/>
              </w:rPr>
            </w:pPr>
          </w:p>
        </w:tc>
        <w:tc>
          <w:tcPr>
            <w:tcW w:w="1546" w:type="dxa"/>
          </w:tcPr>
          <w:p w14:paraId="7D3C3808" w14:textId="77777777" w:rsidR="00DC1EF7" w:rsidRPr="00DB2149" w:rsidRDefault="00DC1EF7" w:rsidP="002F3E23">
            <w:pPr>
              <w:pStyle w:val="TAC"/>
              <w:rPr>
                <w:lang w:eastAsia="ja-JP"/>
              </w:rPr>
            </w:pPr>
            <w:r w:rsidRPr="00DB2149">
              <w:rPr>
                <w:lang w:eastAsia="ja-JP"/>
              </w:rPr>
              <w:t>7.5</w:t>
            </w:r>
          </w:p>
        </w:tc>
        <w:tc>
          <w:tcPr>
            <w:tcW w:w="1440" w:type="dxa"/>
          </w:tcPr>
          <w:p w14:paraId="0A3E85F1" w14:textId="77777777" w:rsidR="00DC1EF7" w:rsidRPr="00DB2149" w:rsidRDefault="00DC1EF7" w:rsidP="002F3E23">
            <w:pPr>
              <w:pStyle w:val="TAC"/>
              <w:rPr>
                <w:lang w:eastAsia="ja-JP"/>
              </w:rPr>
            </w:pPr>
            <w:r w:rsidRPr="00DB2149">
              <w:rPr>
                <w:lang w:eastAsia="ja-JP"/>
              </w:rPr>
              <w:t>7.5</w:t>
            </w:r>
          </w:p>
        </w:tc>
      </w:tr>
      <w:tr w:rsidR="00DC1EF7" w:rsidRPr="00DB2149" w14:paraId="76B61935" w14:textId="77777777" w:rsidTr="00C968B0">
        <w:trPr>
          <w:jc w:val="center"/>
        </w:trPr>
        <w:tc>
          <w:tcPr>
            <w:tcW w:w="2965" w:type="dxa"/>
            <w:shd w:val="clear" w:color="auto" w:fill="auto"/>
          </w:tcPr>
          <w:p w14:paraId="2A92A725" w14:textId="77777777" w:rsidR="00DC1EF7" w:rsidRPr="00DB2149" w:rsidRDefault="00DC1EF7" w:rsidP="002F3E23">
            <w:pPr>
              <w:pStyle w:val="TAC"/>
              <w:rPr>
                <w:lang w:eastAsia="ja-JP"/>
              </w:rPr>
            </w:pPr>
            <w:r w:rsidRPr="00DB2149">
              <w:rPr>
                <w:lang w:eastAsia="ja-JP"/>
              </w:rPr>
              <w:t>OTA out-of-band blocking</w:t>
            </w:r>
          </w:p>
        </w:tc>
        <w:tc>
          <w:tcPr>
            <w:tcW w:w="1424" w:type="dxa"/>
            <w:vMerge/>
            <w:shd w:val="clear" w:color="auto" w:fill="auto"/>
          </w:tcPr>
          <w:p w14:paraId="572308F0" w14:textId="77777777" w:rsidR="00DC1EF7" w:rsidRPr="00DB2149" w:rsidRDefault="00DC1EF7" w:rsidP="002F3E23">
            <w:pPr>
              <w:pStyle w:val="TAC"/>
              <w:rPr>
                <w:lang w:eastAsia="ja-JP"/>
              </w:rPr>
            </w:pPr>
          </w:p>
        </w:tc>
        <w:tc>
          <w:tcPr>
            <w:tcW w:w="1546" w:type="dxa"/>
          </w:tcPr>
          <w:p w14:paraId="761AB880" w14:textId="77777777" w:rsidR="00DC1EF7" w:rsidRPr="00DB2149" w:rsidRDefault="00DC1EF7" w:rsidP="002F3E23">
            <w:pPr>
              <w:pStyle w:val="TAC"/>
              <w:rPr>
                <w:lang w:eastAsia="ja-JP"/>
              </w:rPr>
            </w:pPr>
            <w:r w:rsidRPr="00DB2149">
              <w:rPr>
                <w:lang w:eastAsia="ja-JP"/>
              </w:rPr>
              <w:t>7.6</w:t>
            </w:r>
          </w:p>
        </w:tc>
        <w:tc>
          <w:tcPr>
            <w:tcW w:w="1440" w:type="dxa"/>
          </w:tcPr>
          <w:p w14:paraId="7A24F41E" w14:textId="77777777" w:rsidR="00DC1EF7" w:rsidRPr="00DB2149" w:rsidRDefault="00DC1EF7" w:rsidP="002F3E23">
            <w:pPr>
              <w:pStyle w:val="TAC"/>
              <w:rPr>
                <w:lang w:eastAsia="ja-JP"/>
              </w:rPr>
            </w:pPr>
            <w:r w:rsidRPr="00DB2149">
              <w:rPr>
                <w:lang w:eastAsia="ja-JP"/>
              </w:rPr>
              <w:t>7.6</w:t>
            </w:r>
          </w:p>
        </w:tc>
      </w:tr>
      <w:tr w:rsidR="00DC1EF7" w:rsidRPr="00DB2149" w14:paraId="30A033FF" w14:textId="77777777" w:rsidTr="00C968B0">
        <w:trPr>
          <w:jc w:val="center"/>
        </w:trPr>
        <w:tc>
          <w:tcPr>
            <w:tcW w:w="2965" w:type="dxa"/>
            <w:shd w:val="clear" w:color="auto" w:fill="auto"/>
          </w:tcPr>
          <w:p w14:paraId="42F1FF43" w14:textId="77777777" w:rsidR="00DC1EF7" w:rsidRPr="00DB2149" w:rsidRDefault="00DC1EF7" w:rsidP="002F3E23">
            <w:pPr>
              <w:pStyle w:val="TAC"/>
              <w:rPr>
                <w:lang w:eastAsia="ja-JP"/>
              </w:rPr>
            </w:pPr>
            <w:r w:rsidRPr="00DB2149">
              <w:rPr>
                <w:lang w:eastAsia="ja-JP"/>
              </w:rPr>
              <w:t xml:space="preserve">OTA receiver spurious emission </w:t>
            </w:r>
          </w:p>
        </w:tc>
        <w:tc>
          <w:tcPr>
            <w:tcW w:w="1424" w:type="dxa"/>
            <w:vMerge/>
            <w:shd w:val="clear" w:color="auto" w:fill="auto"/>
          </w:tcPr>
          <w:p w14:paraId="58DA94AA" w14:textId="77777777" w:rsidR="00DC1EF7" w:rsidRPr="00DB2149" w:rsidRDefault="00DC1EF7" w:rsidP="002F3E23">
            <w:pPr>
              <w:pStyle w:val="TAC"/>
              <w:rPr>
                <w:lang w:eastAsia="ja-JP"/>
              </w:rPr>
            </w:pPr>
          </w:p>
        </w:tc>
        <w:tc>
          <w:tcPr>
            <w:tcW w:w="1546" w:type="dxa"/>
          </w:tcPr>
          <w:p w14:paraId="54862A1A" w14:textId="77777777" w:rsidR="00DC1EF7" w:rsidRPr="00DB2149" w:rsidRDefault="00DC1EF7" w:rsidP="002F3E23">
            <w:pPr>
              <w:pStyle w:val="TAC"/>
              <w:rPr>
                <w:lang w:eastAsia="ja-JP"/>
              </w:rPr>
            </w:pPr>
            <w:r w:rsidRPr="00DB2149">
              <w:rPr>
                <w:lang w:eastAsia="ja-JP"/>
              </w:rPr>
              <w:t>7.7</w:t>
            </w:r>
          </w:p>
        </w:tc>
        <w:tc>
          <w:tcPr>
            <w:tcW w:w="1440" w:type="dxa"/>
          </w:tcPr>
          <w:p w14:paraId="3A0A1A50" w14:textId="77777777" w:rsidR="00DC1EF7" w:rsidRPr="00DB2149" w:rsidRDefault="00DC1EF7" w:rsidP="002F3E23">
            <w:pPr>
              <w:pStyle w:val="TAC"/>
              <w:rPr>
                <w:lang w:eastAsia="ja-JP"/>
              </w:rPr>
            </w:pPr>
            <w:r w:rsidRPr="00DB2149">
              <w:rPr>
                <w:lang w:eastAsia="ja-JP"/>
              </w:rPr>
              <w:t>7.7</w:t>
            </w:r>
          </w:p>
        </w:tc>
      </w:tr>
      <w:tr w:rsidR="00DC1EF7" w:rsidRPr="00DB2149" w14:paraId="63D82BF6" w14:textId="77777777" w:rsidTr="00C968B0">
        <w:trPr>
          <w:jc w:val="center"/>
        </w:trPr>
        <w:tc>
          <w:tcPr>
            <w:tcW w:w="2965" w:type="dxa"/>
            <w:shd w:val="clear" w:color="auto" w:fill="auto"/>
          </w:tcPr>
          <w:p w14:paraId="0CF79BAD" w14:textId="77777777" w:rsidR="00DC1EF7" w:rsidRPr="00DB2149" w:rsidRDefault="00DC1EF7" w:rsidP="002F3E23">
            <w:pPr>
              <w:pStyle w:val="TAC"/>
              <w:rPr>
                <w:lang w:eastAsia="ja-JP"/>
              </w:rPr>
            </w:pPr>
            <w:r w:rsidRPr="00DB2149">
              <w:rPr>
                <w:lang w:eastAsia="ja-JP"/>
              </w:rPr>
              <w:t>OTA receiver intermodulation</w:t>
            </w:r>
          </w:p>
        </w:tc>
        <w:tc>
          <w:tcPr>
            <w:tcW w:w="1424" w:type="dxa"/>
            <w:vMerge/>
            <w:shd w:val="clear" w:color="auto" w:fill="auto"/>
          </w:tcPr>
          <w:p w14:paraId="121BEDC1" w14:textId="77777777" w:rsidR="00DC1EF7" w:rsidRPr="00DB2149" w:rsidRDefault="00DC1EF7" w:rsidP="002F3E23">
            <w:pPr>
              <w:pStyle w:val="TAC"/>
              <w:rPr>
                <w:lang w:eastAsia="ja-JP"/>
              </w:rPr>
            </w:pPr>
          </w:p>
        </w:tc>
        <w:tc>
          <w:tcPr>
            <w:tcW w:w="1546" w:type="dxa"/>
          </w:tcPr>
          <w:p w14:paraId="547CB78A" w14:textId="77777777" w:rsidR="00DC1EF7" w:rsidRPr="00DB2149" w:rsidRDefault="00DC1EF7" w:rsidP="002F3E23">
            <w:pPr>
              <w:pStyle w:val="TAC"/>
              <w:rPr>
                <w:lang w:eastAsia="ja-JP"/>
              </w:rPr>
            </w:pPr>
            <w:r w:rsidRPr="00DB2149">
              <w:rPr>
                <w:lang w:eastAsia="ja-JP"/>
              </w:rPr>
              <w:t>7.8</w:t>
            </w:r>
          </w:p>
        </w:tc>
        <w:tc>
          <w:tcPr>
            <w:tcW w:w="1440" w:type="dxa"/>
          </w:tcPr>
          <w:p w14:paraId="4F9A0C56" w14:textId="77777777" w:rsidR="00DC1EF7" w:rsidRPr="00DB2149" w:rsidRDefault="00DC1EF7" w:rsidP="002F3E23">
            <w:pPr>
              <w:pStyle w:val="TAC"/>
              <w:rPr>
                <w:lang w:eastAsia="ja-JP"/>
              </w:rPr>
            </w:pPr>
            <w:r w:rsidRPr="00DB2149">
              <w:rPr>
                <w:lang w:eastAsia="ja-JP"/>
              </w:rPr>
              <w:t>7.8</w:t>
            </w:r>
          </w:p>
        </w:tc>
      </w:tr>
      <w:tr w:rsidR="00DC1EF7" w:rsidRPr="00DB2149" w14:paraId="130FBFA2" w14:textId="77777777" w:rsidTr="00C968B0">
        <w:trPr>
          <w:jc w:val="center"/>
        </w:trPr>
        <w:tc>
          <w:tcPr>
            <w:tcW w:w="2965" w:type="dxa"/>
            <w:shd w:val="clear" w:color="auto" w:fill="auto"/>
          </w:tcPr>
          <w:p w14:paraId="771B6BB5" w14:textId="77777777" w:rsidR="00DC1EF7" w:rsidRPr="00DB2149" w:rsidRDefault="00DC1EF7" w:rsidP="002F3E23">
            <w:pPr>
              <w:pStyle w:val="TAC"/>
              <w:rPr>
                <w:lang w:eastAsia="ja-JP"/>
              </w:rPr>
            </w:pPr>
            <w:r w:rsidRPr="00DB2149">
              <w:rPr>
                <w:lang w:eastAsia="ja-JP"/>
              </w:rPr>
              <w:t>OTA in-channel selectivity</w:t>
            </w:r>
          </w:p>
        </w:tc>
        <w:tc>
          <w:tcPr>
            <w:tcW w:w="1424" w:type="dxa"/>
            <w:vMerge/>
            <w:shd w:val="clear" w:color="auto" w:fill="auto"/>
          </w:tcPr>
          <w:p w14:paraId="71FFFBCE" w14:textId="77777777" w:rsidR="00DC1EF7" w:rsidRPr="00DB2149" w:rsidRDefault="00DC1EF7" w:rsidP="002F3E23">
            <w:pPr>
              <w:pStyle w:val="TAC"/>
              <w:rPr>
                <w:lang w:eastAsia="ja-JP"/>
              </w:rPr>
            </w:pPr>
          </w:p>
        </w:tc>
        <w:tc>
          <w:tcPr>
            <w:tcW w:w="1546" w:type="dxa"/>
          </w:tcPr>
          <w:p w14:paraId="046C1430" w14:textId="77777777" w:rsidR="00DC1EF7" w:rsidRPr="00DB2149" w:rsidRDefault="00DC1EF7" w:rsidP="002F3E23">
            <w:pPr>
              <w:pStyle w:val="TAC"/>
              <w:rPr>
                <w:lang w:eastAsia="ja-JP"/>
              </w:rPr>
            </w:pPr>
            <w:r w:rsidRPr="00DB2149">
              <w:rPr>
                <w:lang w:eastAsia="ja-JP"/>
              </w:rPr>
              <w:t>7.9</w:t>
            </w:r>
          </w:p>
        </w:tc>
        <w:tc>
          <w:tcPr>
            <w:tcW w:w="1440" w:type="dxa"/>
          </w:tcPr>
          <w:p w14:paraId="414F1CC6" w14:textId="77777777" w:rsidR="00DC1EF7" w:rsidRPr="00DB2149" w:rsidRDefault="00DC1EF7" w:rsidP="002F3E23">
            <w:pPr>
              <w:pStyle w:val="TAC"/>
              <w:rPr>
                <w:lang w:eastAsia="ja-JP"/>
              </w:rPr>
            </w:pPr>
            <w:r w:rsidRPr="00DB2149">
              <w:rPr>
                <w:lang w:eastAsia="ja-JP"/>
              </w:rPr>
              <w:t>7.9</w:t>
            </w:r>
          </w:p>
        </w:tc>
      </w:tr>
      <w:tr w:rsidR="00DC1EF7" w:rsidRPr="00DB2149" w14:paraId="343C8E13" w14:textId="77777777" w:rsidTr="00C968B0">
        <w:trPr>
          <w:jc w:val="center"/>
        </w:trPr>
        <w:tc>
          <w:tcPr>
            <w:tcW w:w="2965" w:type="dxa"/>
            <w:shd w:val="clear" w:color="auto" w:fill="auto"/>
          </w:tcPr>
          <w:p w14:paraId="5E376C50" w14:textId="77777777" w:rsidR="00DC1EF7" w:rsidRPr="00DB2149" w:rsidRDefault="00DC1EF7" w:rsidP="002F3E23">
            <w:pPr>
              <w:pStyle w:val="TAC"/>
              <w:rPr>
                <w:lang w:eastAsia="ja-JP"/>
              </w:rPr>
            </w:pPr>
            <w:r w:rsidRPr="00DB2149">
              <w:rPr>
                <w:lang w:eastAsia="ja-JP"/>
              </w:rPr>
              <w:t>Radiated performance requirements</w:t>
            </w:r>
          </w:p>
        </w:tc>
        <w:tc>
          <w:tcPr>
            <w:tcW w:w="1424" w:type="dxa"/>
            <w:vMerge/>
            <w:shd w:val="clear" w:color="auto" w:fill="auto"/>
          </w:tcPr>
          <w:p w14:paraId="0F431753" w14:textId="77777777" w:rsidR="00DC1EF7" w:rsidRPr="00DB2149" w:rsidRDefault="00DC1EF7" w:rsidP="002F3E23">
            <w:pPr>
              <w:pStyle w:val="TAC"/>
              <w:rPr>
                <w:lang w:eastAsia="ja-JP"/>
              </w:rPr>
            </w:pPr>
          </w:p>
        </w:tc>
        <w:tc>
          <w:tcPr>
            <w:tcW w:w="1546" w:type="dxa"/>
          </w:tcPr>
          <w:p w14:paraId="1BE291F6" w14:textId="77777777" w:rsidR="00DC1EF7" w:rsidRPr="00DB2149" w:rsidRDefault="00DC1EF7" w:rsidP="002F3E23">
            <w:pPr>
              <w:pStyle w:val="TAC"/>
              <w:rPr>
                <w:lang w:eastAsia="ja-JP"/>
              </w:rPr>
            </w:pPr>
            <w:r w:rsidRPr="00DB2149">
              <w:rPr>
                <w:lang w:eastAsia="ja-JP"/>
              </w:rPr>
              <w:t>8</w:t>
            </w:r>
          </w:p>
        </w:tc>
        <w:tc>
          <w:tcPr>
            <w:tcW w:w="1440" w:type="dxa"/>
          </w:tcPr>
          <w:p w14:paraId="5E0656CB" w14:textId="77777777" w:rsidR="00DC1EF7" w:rsidRPr="00DB2149" w:rsidRDefault="00DC1EF7" w:rsidP="002F3E23">
            <w:pPr>
              <w:pStyle w:val="TAC"/>
              <w:rPr>
                <w:lang w:eastAsia="ja-JP"/>
              </w:rPr>
            </w:pPr>
            <w:r w:rsidRPr="00DB2149">
              <w:rPr>
                <w:lang w:eastAsia="ja-JP"/>
              </w:rPr>
              <w:t>8</w:t>
            </w:r>
          </w:p>
        </w:tc>
      </w:tr>
    </w:tbl>
    <w:p w14:paraId="12235110" w14:textId="77777777" w:rsidR="00DC1EF7" w:rsidRDefault="00DC1EF7" w:rsidP="00DC1EF7">
      <w:pPr>
        <w:rPr>
          <w:ins w:id="2819" w:author="R4-1808823" w:date="2018-07-11T10:18:00Z"/>
        </w:rPr>
      </w:pPr>
    </w:p>
    <w:p w14:paraId="1B645A32" w14:textId="77777777" w:rsidR="0055712A" w:rsidRDefault="0055712A" w:rsidP="0055712A">
      <w:pPr>
        <w:pStyle w:val="Heading3"/>
        <w:rPr>
          <w:ins w:id="2820" w:author="R4-1808823" w:date="2018-07-11T10:18:00Z"/>
          <w:rFonts w:eastAsia="SimSun"/>
        </w:rPr>
      </w:pPr>
      <w:bookmarkStart w:id="2821" w:name="_Toc519094865"/>
      <w:ins w:id="2822" w:author="R4-1808823" w:date="2018-07-11T10:18:00Z">
        <w:r>
          <w:t>4.</w:t>
        </w:r>
        <w:r>
          <w:rPr>
            <w:rFonts w:hint="eastAsia"/>
            <w:lang w:val="en-US" w:eastAsia="zh-CN"/>
          </w:rPr>
          <w:t>7</w:t>
        </w:r>
        <w:r>
          <w:t>.3</w:t>
        </w:r>
        <w:r>
          <w:tab/>
        </w:r>
        <w:r>
          <w:rPr>
            <w:rFonts w:eastAsia="SimSun"/>
          </w:rPr>
          <w:t>Test configurations for multi-carrier</w:t>
        </w:r>
        <w:bookmarkEnd w:id="2821"/>
        <w:r>
          <w:rPr>
            <w:rFonts w:eastAsia="SimSun"/>
          </w:rPr>
          <w:t xml:space="preserve"> </w:t>
        </w:r>
      </w:ins>
    </w:p>
    <w:p w14:paraId="73E5038E" w14:textId="77777777" w:rsidR="0055712A" w:rsidRDefault="0055712A" w:rsidP="0055712A">
      <w:pPr>
        <w:rPr>
          <w:ins w:id="2823" w:author="R4-1808823" w:date="2018-07-11T10:18:00Z"/>
          <w:rFonts w:eastAsia="SimSun"/>
          <w:i/>
          <w:color w:val="0000FF"/>
        </w:rPr>
      </w:pPr>
      <w:ins w:id="2824" w:author="R4-1808823" w:date="2018-07-11T10:18:00Z">
        <w:r>
          <w:rPr>
            <w:rFonts w:eastAsia="SimSun"/>
            <w:i/>
            <w:color w:val="0000FF"/>
          </w:rPr>
          <w:t>Editor’s note: this section contains the applicability table for the text configuration for each requirement for multi-carrier (contiguous and non-contiguous cases).</w:t>
        </w:r>
      </w:ins>
    </w:p>
    <w:p w14:paraId="33C66529" w14:textId="77777777" w:rsidR="0055712A" w:rsidRDefault="0055712A" w:rsidP="0055712A">
      <w:pPr>
        <w:pStyle w:val="Heading3"/>
        <w:rPr>
          <w:ins w:id="2825" w:author="R4-1808823" w:date="2018-07-11T10:18:00Z"/>
          <w:rFonts w:eastAsia="SimSun"/>
        </w:rPr>
      </w:pPr>
      <w:bookmarkStart w:id="2826" w:name="_Toc519094866"/>
      <w:ins w:id="2827" w:author="R4-1808823" w:date="2018-07-11T10:18:00Z">
        <w:r>
          <w:t>4.</w:t>
        </w:r>
        <w:r>
          <w:rPr>
            <w:rFonts w:hint="eastAsia"/>
            <w:lang w:val="en-US" w:eastAsia="zh-CN"/>
          </w:rPr>
          <w:t>7</w:t>
        </w:r>
        <w:r>
          <w:t>.4</w:t>
        </w:r>
        <w:r>
          <w:tab/>
        </w:r>
        <w:r>
          <w:rPr>
            <w:rFonts w:eastAsia="SimSun"/>
          </w:rPr>
          <w:t>Test configurations for multi-band</w:t>
        </w:r>
        <w:bookmarkEnd w:id="2826"/>
        <w:r>
          <w:rPr>
            <w:rFonts w:eastAsia="SimSun"/>
          </w:rPr>
          <w:t xml:space="preserve"> </w:t>
        </w:r>
      </w:ins>
    </w:p>
    <w:p w14:paraId="5D23920F" w14:textId="77777777" w:rsidR="0055712A" w:rsidRDefault="0055712A" w:rsidP="0055712A">
      <w:pPr>
        <w:rPr>
          <w:ins w:id="2828" w:author="R4-1808823" w:date="2018-07-11T10:18:00Z"/>
          <w:rFonts w:eastAsia="SimSun"/>
          <w:i/>
          <w:color w:val="0000FF"/>
        </w:rPr>
      </w:pPr>
      <w:ins w:id="2829" w:author="R4-1808823" w:date="2018-07-11T10:18:00Z">
        <w:r>
          <w:rPr>
            <w:rFonts w:eastAsia="SimSun"/>
            <w:i/>
            <w:color w:val="0000FF"/>
          </w:rPr>
          <w:t>Editor’s note: this section contains the applicability table for the text configurations for each requirement for multi-band</w:t>
        </w:r>
      </w:ins>
    </w:p>
    <w:p w14:paraId="574C0B8F" w14:textId="38A7442F" w:rsidR="0055712A" w:rsidRPr="00DB2149" w:rsidDel="0055712A" w:rsidRDefault="0055712A" w:rsidP="00DC1EF7">
      <w:pPr>
        <w:rPr>
          <w:del w:id="2830" w:author="R4-1808823" w:date="2018-07-11T10:18:00Z"/>
        </w:rPr>
      </w:pPr>
    </w:p>
    <w:p w14:paraId="0C62DDD2" w14:textId="77777777" w:rsidR="00D25FC8" w:rsidRDefault="00D25FC8" w:rsidP="00D25FC8">
      <w:pPr>
        <w:pStyle w:val="Heading2"/>
      </w:pPr>
      <w:bookmarkStart w:id="2831" w:name="_Toc440014550"/>
      <w:bookmarkStart w:id="2832" w:name="_Toc481685281"/>
      <w:bookmarkStart w:id="2833" w:name="_Toc519094867"/>
      <w:r>
        <w:t>4.</w:t>
      </w:r>
      <w:r w:rsidR="00F22E36">
        <w:t>8</w:t>
      </w:r>
      <w:r w:rsidRPr="00E2693F">
        <w:tab/>
        <w:t>Test configurations</w:t>
      </w:r>
      <w:bookmarkEnd w:id="2831"/>
      <w:bookmarkEnd w:id="2832"/>
      <w:bookmarkEnd w:id="2833"/>
    </w:p>
    <w:p w14:paraId="47E485D9" w14:textId="77777777" w:rsidR="00EE1A67" w:rsidRDefault="00D25FC8" w:rsidP="00EE1A67">
      <w:pPr>
        <w:rPr>
          <w:i/>
          <w:color w:val="0000FF"/>
        </w:rPr>
      </w:pPr>
      <w:r w:rsidRPr="0062434D">
        <w:rPr>
          <w:i/>
          <w:color w:val="0000FF"/>
        </w:rPr>
        <w:t xml:space="preserve">Editor’s note: </w:t>
      </w:r>
      <w:r>
        <w:rPr>
          <w:i/>
          <w:color w:val="0000FF"/>
        </w:rPr>
        <w:t>to capture multi-carrier/CA operation, contiguous/non-contiguous operation</w:t>
      </w:r>
      <w:r w:rsidR="00EE1A67">
        <w:rPr>
          <w:i/>
          <w:color w:val="0000FF"/>
        </w:rPr>
        <w:t xml:space="preserve">. Test models to be captured in this clause. Test models other than those already listed below, are not precluded. </w:t>
      </w:r>
    </w:p>
    <w:p w14:paraId="24EFB764" w14:textId="77777777" w:rsidR="00EE1A67" w:rsidRDefault="00EE1A67" w:rsidP="00EE1A67">
      <w:pPr>
        <w:pStyle w:val="Heading3"/>
        <w:rPr>
          <w:lang w:eastAsia="zh-CN"/>
        </w:rPr>
      </w:pPr>
      <w:bookmarkStart w:id="2834" w:name="_Toc510722698"/>
      <w:bookmarkStart w:id="2835" w:name="_Toc506487923"/>
      <w:bookmarkStart w:id="2836" w:name="_Toc494455092"/>
      <w:bookmarkStart w:id="2837" w:name="_Toc519094868"/>
      <w:r>
        <w:rPr>
          <w:lang w:eastAsia="zh-CN"/>
        </w:rPr>
        <w:t>4.8.1</w:t>
      </w:r>
      <w:r>
        <w:rPr>
          <w:lang w:eastAsia="zh-CN"/>
        </w:rPr>
        <w:tab/>
        <w:t>General</w:t>
      </w:r>
      <w:bookmarkEnd w:id="2834"/>
      <w:bookmarkEnd w:id="2835"/>
      <w:bookmarkEnd w:id="2836"/>
      <w:bookmarkEnd w:id="2837"/>
    </w:p>
    <w:p w14:paraId="1B5B3DD7" w14:textId="77777777" w:rsidR="00EE1A67" w:rsidRDefault="00EE1A67" w:rsidP="00EE1A67">
      <w:r>
        <w:rPr>
          <w:i/>
          <w:color w:val="0000FF"/>
        </w:rPr>
        <w:t xml:space="preserve">Editor’s note: test configuration aspects to be confirmed once the test models and test configurations discussion is concluded. </w:t>
      </w:r>
    </w:p>
    <w:p w14:paraId="166011A9" w14:textId="77777777" w:rsidR="00EE1A67" w:rsidRDefault="00EE1A67" w:rsidP="00EE1A67">
      <w:r>
        <w:t>The test configurations shall be constructed using the methods defined below subject to the parameters declared by the manufacturer as listed in subclause 4.6.</w:t>
      </w:r>
    </w:p>
    <w:p w14:paraId="7E924ED7" w14:textId="77777777" w:rsidR="00EE1A67" w:rsidRDefault="00EE1A67" w:rsidP="00EE1A67">
      <w:r>
        <w:t xml:space="preserve">[For test contiguous spectrum operation configurations used in receiver tests only the carriers in the outermost frequency positions in the </w:t>
      </w:r>
      <w:r>
        <w:rPr>
          <w:i/>
        </w:rPr>
        <w:t>Base Station RF Bandwidth</w:t>
      </w:r>
      <w:r>
        <w:t xml:space="preserve"> need to be generated by the test equipment. For non-contiguous spectrum operation test configurations used in receiver tests, outermost carriers for each sub-block need to be generated by the test equipment.]</w:t>
      </w:r>
    </w:p>
    <w:p w14:paraId="4DE79520" w14:textId="77777777" w:rsidR="00EE1A67" w:rsidRDefault="00EE1A67" w:rsidP="00EE1A67">
      <w:pPr>
        <w:rPr>
          <w:ins w:id="2838" w:author="R4-1809465" w:date="2018-07-11T10:05:00Z"/>
        </w:rPr>
      </w:pPr>
      <w:r>
        <w:t xml:space="preserve">The applicable test models for generation of the carrier transmit test signal are defined in subclause </w:t>
      </w:r>
      <w:r w:rsidRPr="00B10400">
        <w:rPr>
          <w:highlight w:val="yellow"/>
        </w:rPr>
        <w:t>[x]</w:t>
      </w:r>
      <w:r>
        <w:t>.</w:t>
      </w:r>
    </w:p>
    <w:p w14:paraId="74914BB6" w14:textId="05126CBF" w:rsidR="00B10400" w:rsidRDefault="00B10400" w:rsidP="00B10400">
      <w:pPr>
        <w:pStyle w:val="NO"/>
      </w:pPr>
      <w:ins w:id="2839" w:author="R4-1809465" w:date="2018-07-11T10:05:00Z">
        <w:r w:rsidRPr="00BA7B97">
          <w:t>NOTE:</w:t>
        </w:r>
        <w:r w:rsidRPr="00BA7B97">
          <w:tab/>
          <w:t>In case</w:t>
        </w:r>
        <w:r>
          <w:t>,</w:t>
        </w:r>
        <w:r w:rsidRPr="00BA7B97">
          <w:t xml:space="preserve"> carriers are shifted to align with the channel raster Foffset.</w:t>
        </w:r>
      </w:ins>
    </w:p>
    <w:p w14:paraId="4850D2C1" w14:textId="77777777" w:rsidR="00D25FC8" w:rsidRDefault="00EE1A67" w:rsidP="00EE1A67">
      <w:pPr>
        <w:pStyle w:val="Heading3"/>
        <w:rPr>
          <w:ins w:id="2840" w:author="R4-1809465" w:date="2018-07-11T10:06:00Z"/>
          <w:lang w:eastAsia="zh-CN"/>
        </w:rPr>
      </w:pPr>
      <w:bookmarkStart w:id="2841" w:name="_Toc510722699"/>
      <w:bookmarkStart w:id="2842" w:name="_Toc506487924"/>
      <w:bookmarkStart w:id="2843" w:name="_Toc494455093"/>
      <w:bookmarkStart w:id="2844" w:name="_Toc519094869"/>
      <w:r>
        <w:rPr>
          <w:lang w:eastAsia="zh-CN"/>
        </w:rPr>
        <w:t>4.8.2</w:t>
      </w:r>
      <w:r>
        <w:rPr>
          <w:lang w:eastAsia="zh-CN"/>
        </w:rPr>
        <w:tab/>
        <w:t>Test signal configurations</w:t>
      </w:r>
      <w:bookmarkEnd w:id="2841"/>
      <w:bookmarkEnd w:id="2842"/>
      <w:bookmarkEnd w:id="2843"/>
      <w:bookmarkEnd w:id="2844"/>
    </w:p>
    <w:p w14:paraId="62B553AD" w14:textId="77777777" w:rsidR="00B10400" w:rsidRDefault="00B10400" w:rsidP="00B10400">
      <w:pPr>
        <w:pStyle w:val="Heading4"/>
        <w:rPr>
          <w:ins w:id="2845" w:author="R4-1809465" w:date="2018-07-11T10:06:00Z"/>
        </w:rPr>
      </w:pPr>
      <w:bookmarkStart w:id="2846" w:name="_Toc519094870"/>
      <w:ins w:id="2847" w:author="R4-1809465" w:date="2018-07-11T10:06:00Z">
        <w:r>
          <w:t>4.8.2.1</w:t>
        </w:r>
        <w:r>
          <w:tab/>
          <w:t>Test signal used to build Test Configurations</w:t>
        </w:r>
        <w:bookmarkEnd w:id="2846"/>
      </w:ins>
    </w:p>
    <w:p w14:paraId="61580A28" w14:textId="77777777" w:rsidR="00B10400" w:rsidRPr="00B10400" w:rsidRDefault="00B10400" w:rsidP="00B10400">
      <w:pPr>
        <w:rPr>
          <w:ins w:id="2848" w:author="R4-1809465" w:date="2018-07-11T10:06:00Z"/>
          <w:i/>
          <w:color w:val="0000FF"/>
        </w:rPr>
      </w:pPr>
      <w:ins w:id="2849" w:author="R4-1809465" w:date="2018-07-11T10:06:00Z">
        <w:r w:rsidRPr="00B10400">
          <w:rPr>
            <w:i/>
            <w:color w:val="0000FF"/>
          </w:rPr>
          <w:t xml:space="preserve">The selection of signal’s channel bandwidth and Subcarrier spacing used to build NR Test Configurations is FFS. </w:t>
        </w:r>
      </w:ins>
    </w:p>
    <w:p w14:paraId="252E4A84" w14:textId="77777777" w:rsidR="00B10400" w:rsidRPr="007332BE" w:rsidRDefault="00B10400" w:rsidP="00B10400">
      <w:pPr>
        <w:pStyle w:val="Heading4"/>
        <w:rPr>
          <w:ins w:id="2850" w:author="R4-1809465" w:date="2018-07-11T10:06:00Z"/>
          <w:lang w:eastAsia="zh-CN"/>
        </w:rPr>
      </w:pPr>
      <w:bookmarkStart w:id="2851" w:name="_Toc503972136"/>
      <w:bookmarkStart w:id="2852" w:name="_Toc519094871"/>
      <w:ins w:id="2853" w:author="R4-1809465" w:date="2018-07-11T10:06:00Z">
        <w:r w:rsidRPr="007332BE">
          <w:rPr>
            <w:lang w:eastAsia="zh-CN"/>
          </w:rPr>
          <w:t>4</w:t>
        </w:r>
        <w:bookmarkStart w:id="2854" w:name="_Hlk517255432"/>
        <w:r w:rsidRPr="007332BE">
          <w:rPr>
            <w:lang w:eastAsia="zh-CN"/>
          </w:rPr>
          <w:t>.</w:t>
        </w:r>
        <w:r>
          <w:rPr>
            <w:lang w:eastAsia="zh-CN"/>
          </w:rPr>
          <w:t>8.2</w:t>
        </w:r>
        <w:bookmarkEnd w:id="2854"/>
        <w:r w:rsidRPr="007332BE">
          <w:rPr>
            <w:lang w:eastAsia="zh-CN"/>
          </w:rPr>
          <w:t>.</w:t>
        </w:r>
        <w:r>
          <w:rPr>
            <w:lang w:eastAsia="zh-CN"/>
          </w:rPr>
          <w:t>2</w:t>
        </w:r>
        <w:r w:rsidRPr="007332BE">
          <w:rPr>
            <w:lang w:eastAsia="zh-CN"/>
          </w:rPr>
          <w:tab/>
        </w:r>
        <w:r>
          <w:rPr>
            <w:lang w:eastAsia="zh-CN"/>
          </w:rPr>
          <w:t>NR</w:t>
        </w:r>
        <w:r w:rsidRPr="007332BE">
          <w:rPr>
            <w:lang w:eastAsia="zh-CN"/>
          </w:rPr>
          <w:t>TC1: Contiguous spectrum operation</w:t>
        </w:r>
        <w:bookmarkEnd w:id="2851"/>
        <w:bookmarkEnd w:id="2852"/>
      </w:ins>
    </w:p>
    <w:p w14:paraId="7BED6D16" w14:textId="77777777" w:rsidR="00B10400" w:rsidRPr="007332BE" w:rsidRDefault="00B10400" w:rsidP="00B10400">
      <w:pPr>
        <w:rPr>
          <w:ins w:id="2855" w:author="R4-1809465" w:date="2018-07-11T10:06:00Z"/>
          <w:lang w:eastAsia="zh-CN"/>
        </w:rPr>
      </w:pPr>
      <w:ins w:id="2856" w:author="R4-1809465" w:date="2018-07-11T10:06:00Z">
        <w:r w:rsidRPr="007332BE">
          <w:t xml:space="preserve">The purpose of test configuration </w:t>
        </w:r>
        <w:r>
          <w:t>NR</w:t>
        </w:r>
        <w:r w:rsidRPr="007332BE">
          <w:t xml:space="preserve">TC1 is to test </w:t>
        </w:r>
        <w:r w:rsidRPr="007332BE">
          <w:rPr>
            <w:lang w:eastAsia="zh-CN"/>
          </w:rPr>
          <w:t>all BS requirements excluding CA occupied bandwidth</w:t>
        </w:r>
        <w:r w:rsidRPr="007332BE">
          <w:t>.</w:t>
        </w:r>
      </w:ins>
    </w:p>
    <w:p w14:paraId="5E7EDB9A" w14:textId="77777777" w:rsidR="00B10400" w:rsidRPr="007332BE" w:rsidRDefault="00B10400" w:rsidP="00B10400">
      <w:pPr>
        <w:rPr>
          <w:ins w:id="2857" w:author="R4-1809465" w:date="2018-07-11T10:06:00Z"/>
          <w:lang w:eastAsia="zh-CN"/>
        </w:rPr>
      </w:pPr>
      <w:ins w:id="2858" w:author="R4-1809465" w:date="2018-07-11T10:06:00Z">
        <w:r w:rsidRPr="00FE3567">
          <w:t xml:space="preserve">For </w:t>
        </w:r>
        <w:r w:rsidRPr="00FE3567">
          <w:rPr>
            <w:lang w:eastAsia="zh-CN"/>
          </w:rPr>
          <w:t>NRTC1</w:t>
        </w:r>
        <w:r w:rsidRPr="005F7467">
          <w:t xml:space="preserve"> used in receiver tests only the two outermost carriers within each supported operating band need to be generated by the test equipment</w:t>
        </w:r>
        <w:r w:rsidRPr="00FE3567">
          <w:t>.</w:t>
        </w:r>
      </w:ins>
    </w:p>
    <w:p w14:paraId="43BB9177" w14:textId="77777777" w:rsidR="00B10400" w:rsidRPr="007332BE" w:rsidRDefault="00B10400" w:rsidP="00B10400">
      <w:pPr>
        <w:pStyle w:val="Heading5"/>
        <w:rPr>
          <w:ins w:id="2859" w:author="R4-1809465" w:date="2018-07-11T10:06:00Z"/>
        </w:rPr>
      </w:pPr>
      <w:bookmarkStart w:id="2860" w:name="_Toc503972137"/>
      <w:bookmarkStart w:id="2861" w:name="_Toc519094872"/>
      <w:ins w:id="2862" w:author="R4-1809465" w:date="2018-07-11T10:06:00Z">
        <w:r w:rsidRPr="007332BE">
          <w:t>4</w:t>
        </w:r>
        <w:r w:rsidRPr="007332BE">
          <w:rPr>
            <w:lang w:eastAsia="zh-CN"/>
          </w:rPr>
          <w:t>.</w:t>
        </w:r>
        <w:r>
          <w:rPr>
            <w:lang w:eastAsia="zh-CN"/>
          </w:rPr>
          <w:t>8.2</w:t>
        </w:r>
        <w:r w:rsidRPr="007332BE">
          <w:t>.</w:t>
        </w:r>
        <w:r>
          <w:t>2</w:t>
        </w:r>
        <w:r w:rsidRPr="007332BE">
          <w:rPr>
            <w:lang w:eastAsia="zh-CN"/>
          </w:rPr>
          <w:t>.1</w:t>
        </w:r>
        <w:r w:rsidRPr="007332BE">
          <w:tab/>
        </w:r>
        <w:r>
          <w:t>NR</w:t>
        </w:r>
        <w:r w:rsidRPr="007332BE">
          <w:t>TC1 generation</w:t>
        </w:r>
        <w:bookmarkEnd w:id="2860"/>
        <w:bookmarkEnd w:id="2861"/>
      </w:ins>
    </w:p>
    <w:p w14:paraId="0DC85900" w14:textId="77777777" w:rsidR="00B10400" w:rsidRPr="007332BE" w:rsidRDefault="00B10400" w:rsidP="00B10400">
      <w:pPr>
        <w:rPr>
          <w:ins w:id="2863" w:author="R4-1809465" w:date="2018-07-11T10:06:00Z"/>
        </w:rPr>
      </w:pPr>
      <w:ins w:id="2864" w:author="R4-1809465" w:date="2018-07-11T10:06:00Z">
        <w:r>
          <w:t>NR</w:t>
        </w:r>
        <w:r w:rsidRPr="007332BE">
          <w:t xml:space="preserve">TC1 </w:t>
        </w:r>
        <w:r w:rsidRPr="007332BE">
          <w:rPr>
            <w:lang w:eastAsia="zh-CN"/>
          </w:rPr>
          <w:t>shall be</w:t>
        </w:r>
        <w:r w:rsidRPr="007332BE">
          <w:t xml:space="preserve"> constructed</w:t>
        </w:r>
        <w:r w:rsidRPr="007332BE">
          <w:rPr>
            <w:lang w:eastAsia="zh-CN"/>
          </w:rPr>
          <w:t xml:space="preserve"> on a per band basis</w:t>
        </w:r>
        <w:r w:rsidRPr="007332BE">
          <w:t xml:space="preserve"> using the following method:</w:t>
        </w:r>
      </w:ins>
    </w:p>
    <w:p w14:paraId="5A0B1583" w14:textId="77777777" w:rsidR="00B10400" w:rsidRPr="007332BE" w:rsidRDefault="00B10400" w:rsidP="00B10400">
      <w:pPr>
        <w:pStyle w:val="B1"/>
        <w:rPr>
          <w:ins w:id="2865" w:author="R4-1809465" w:date="2018-07-11T10:06:00Z"/>
        </w:rPr>
      </w:pPr>
      <w:ins w:id="2866" w:author="R4-1809465" w:date="2018-07-11T10:06:00Z">
        <w:r w:rsidRPr="007332BE">
          <w:t>-</w:t>
        </w:r>
        <w:r w:rsidRPr="007332BE">
          <w:tab/>
        </w:r>
        <w:r>
          <w:t xml:space="preserve">The </w:t>
        </w:r>
        <w:r>
          <w:rPr>
            <w:i/>
          </w:rPr>
          <w:t>Base Station RF Bandwidth</w:t>
        </w:r>
        <w:r>
          <w:t xml:space="preserve"> of each supported operating band shall be the declared maximum radiated </w:t>
        </w:r>
        <w:r>
          <w:rPr>
            <w:i/>
          </w:rPr>
          <w:t>Base Station RF Bandwidth</w:t>
        </w:r>
        <w:r>
          <w:t xml:space="preserve"> for contiguous operation </w:t>
        </w:r>
        <w:r w:rsidRPr="00CB2256">
          <w:rPr>
            <w:highlight w:val="yellow"/>
          </w:rPr>
          <w:t>(see table 4.</w:t>
        </w:r>
        <w:r>
          <w:rPr>
            <w:highlight w:val="yellow"/>
          </w:rPr>
          <w:t>6</w:t>
        </w:r>
        <w:r w:rsidRPr="00CB2256">
          <w:rPr>
            <w:highlight w:val="yellow"/>
          </w:rPr>
          <w:t>-</w:t>
        </w:r>
        <w:r>
          <w:rPr>
            <w:highlight w:val="yellow"/>
          </w:rPr>
          <w:t>x</w:t>
        </w:r>
        <w:r w:rsidRPr="00CB2256">
          <w:rPr>
            <w:highlight w:val="yellow"/>
          </w:rPr>
          <w:t>, D</w:t>
        </w:r>
        <w:r>
          <w:rPr>
            <w:highlight w:val="yellow"/>
          </w:rPr>
          <w:t>x</w:t>
        </w:r>
        <w:r w:rsidRPr="00CB2256">
          <w:rPr>
            <w:highlight w:val="yellow"/>
          </w:rPr>
          <w:t>.</w:t>
        </w:r>
        <w:r>
          <w:rPr>
            <w:highlight w:val="yellow"/>
          </w:rPr>
          <w:t>x</w:t>
        </w:r>
        <w:r w:rsidRPr="00CB2256">
          <w:rPr>
            <w:highlight w:val="yellow"/>
          </w:rPr>
          <w:t>).</w:t>
        </w:r>
        <w:r w:rsidRPr="007332BE">
          <w:t>;</w:t>
        </w:r>
      </w:ins>
    </w:p>
    <w:p w14:paraId="76452B7D" w14:textId="77777777" w:rsidR="00B10400" w:rsidRPr="007332BE" w:rsidRDefault="00B10400" w:rsidP="00B10400">
      <w:pPr>
        <w:pStyle w:val="B1"/>
        <w:rPr>
          <w:ins w:id="2867" w:author="R4-1809465" w:date="2018-07-11T10:06:00Z"/>
        </w:rPr>
      </w:pPr>
      <w:ins w:id="2868" w:author="R4-1809465" w:date="2018-07-11T10:06:00Z">
        <w:r w:rsidRPr="007332BE">
          <w:t>-</w:t>
        </w:r>
        <w:r w:rsidRPr="007332BE">
          <w:tab/>
          <w:t xml:space="preserve">Select </w:t>
        </w:r>
        <w:r>
          <w:t xml:space="preserve">the carrier to be tested according to 4.8.2.1 and </w:t>
        </w:r>
        <w:r w:rsidRPr="007332BE">
          <w:t xml:space="preserve">place it adjacent to the lower </w:t>
        </w:r>
        <w:r w:rsidRPr="00CB2256">
          <w:rPr>
            <w:i/>
          </w:rPr>
          <w:t>Base Station RF Bandwidth edge</w:t>
        </w:r>
        <w:r w:rsidRPr="007332BE">
          <w:t xml:space="preserve">. Place </w:t>
        </w:r>
        <w:r>
          <w:t xml:space="preserve">same signal </w:t>
        </w:r>
        <w:r w:rsidRPr="007332BE">
          <w:t>adjacent to the upper Base Station RF Bandwidth edge.</w:t>
        </w:r>
      </w:ins>
    </w:p>
    <w:p w14:paraId="56A23FA3" w14:textId="77777777" w:rsidR="00B10400" w:rsidRPr="007332BE" w:rsidRDefault="00B10400" w:rsidP="00B10400">
      <w:pPr>
        <w:pStyle w:val="B1"/>
        <w:rPr>
          <w:ins w:id="2869" w:author="R4-1809465" w:date="2018-07-11T10:06:00Z"/>
        </w:rPr>
      </w:pPr>
      <w:ins w:id="2870" w:author="R4-1809465" w:date="2018-07-11T10:06:00Z">
        <w:r w:rsidRPr="007332BE">
          <w:t>-</w:t>
        </w:r>
        <w:r w:rsidRPr="007332BE">
          <w:tab/>
          <w:t xml:space="preserve">For transmitter tests, select as many </w:t>
        </w:r>
        <w:r>
          <w:t>carriers (according to 4.8.2.1)</w:t>
        </w:r>
        <w:r w:rsidRPr="007332BE">
          <w:t xml:space="preserve"> </w:t>
        </w:r>
        <w:r w:rsidRPr="007332BE">
          <w:rPr>
            <w:lang w:eastAsia="zh-CN"/>
          </w:rPr>
          <w:t>that</w:t>
        </w:r>
        <w:r w:rsidRPr="007332BE">
          <w:t xml:space="preserve"> the </w:t>
        </w:r>
        <w:r>
          <w:t>beam</w:t>
        </w:r>
        <w:r w:rsidRPr="007332BE">
          <w:t xml:space="preserve"> </w:t>
        </w:r>
        <w:r w:rsidRPr="007332BE">
          <w:rPr>
            <w:lang w:eastAsia="zh-CN"/>
          </w:rPr>
          <w:t xml:space="preserve">supports within a band </w:t>
        </w:r>
        <w:r w:rsidRPr="007332BE">
          <w:t xml:space="preserve">and </w:t>
        </w:r>
        <w:r>
          <w:t xml:space="preserve">that </w:t>
        </w:r>
        <w:r w:rsidRPr="007332BE">
          <w:t xml:space="preserve">fit in the rest of the declared maximum </w:t>
        </w:r>
        <w:r w:rsidRPr="00CB2256">
          <w:rPr>
            <w:i/>
          </w:rPr>
          <w:t>Base Station</w:t>
        </w:r>
        <w:r w:rsidRPr="00CB2256" w:rsidDel="00077DA5">
          <w:rPr>
            <w:i/>
          </w:rPr>
          <w:t xml:space="preserve"> </w:t>
        </w:r>
        <w:r w:rsidRPr="00CB2256">
          <w:rPr>
            <w:i/>
          </w:rPr>
          <w:t>RF Bandwidth</w:t>
        </w:r>
        <w:r w:rsidRPr="007332BE">
          <w:t xml:space="preserve">. Place the carriers adjacent to each other starting from the upper </w:t>
        </w:r>
        <w:r w:rsidRPr="00CB2256">
          <w:rPr>
            <w:i/>
          </w:rPr>
          <w:t>Base Station RF Bandwidth edge</w:t>
        </w:r>
        <w:r w:rsidRPr="007332BE">
          <w:t xml:space="preserve">. The nominal carrier spacing defined in </w:t>
        </w:r>
        <w:r w:rsidRPr="00CB2256">
          <w:rPr>
            <w:highlight w:val="yellow"/>
          </w:rPr>
          <w:t>subclause 5.</w:t>
        </w:r>
        <w:r>
          <w:rPr>
            <w:highlight w:val="yellow"/>
          </w:rPr>
          <w:t>x</w:t>
        </w:r>
        <w:r w:rsidRPr="00CB2256">
          <w:rPr>
            <w:highlight w:val="yellow"/>
          </w:rPr>
          <w:t xml:space="preserve"> shall apply</w:t>
        </w:r>
        <w:r w:rsidRPr="007332BE">
          <w:t>;</w:t>
        </w:r>
      </w:ins>
    </w:p>
    <w:p w14:paraId="29703957" w14:textId="77777777" w:rsidR="00B10400" w:rsidRPr="007332BE" w:rsidRDefault="00B10400" w:rsidP="00B10400">
      <w:pPr>
        <w:rPr>
          <w:ins w:id="2871" w:author="R4-1809465" w:date="2018-07-11T10:06:00Z"/>
        </w:rPr>
      </w:pPr>
      <w:ins w:id="2872" w:author="R4-1809465" w:date="2018-07-11T10:06:00Z">
        <w:r w:rsidRPr="007332BE">
          <w:t xml:space="preserve">The test configuration should be constructed on a per band basis for all component carriers of the inter-band CA bands declared to be supported by the </w:t>
        </w:r>
        <w:r>
          <w:t xml:space="preserve">beam </w:t>
        </w:r>
        <w:r w:rsidRPr="00CB2256">
          <w:rPr>
            <w:highlight w:val="yellow"/>
          </w:rPr>
          <w:t>(see table 4.</w:t>
        </w:r>
        <w:r>
          <w:rPr>
            <w:highlight w:val="yellow"/>
          </w:rPr>
          <w:t>6</w:t>
        </w:r>
        <w:r w:rsidRPr="00CB2256">
          <w:rPr>
            <w:highlight w:val="yellow"/>
          </w:rPr>
          <w:t>-</w:t>
        </w:r>
        <w:r>
          <w:rPr>
            <w:highlight w:val="yellow"/>
          </w:rPr>
          <w:t>x</w:t>
        </w:r>
        <w:r w:rsidRPr="00CB2256">
          <w:rPr>
            <w:highlight w:val="yellow"/>
          </w:rPr>
          <w:t>, D</w:t>
        </w:r>
        <w:r>
          <w:rPr>
            <w:highlight w:val="yellow"/>
          </w:rPr>
          <w:t>x.x</w:t>
        </w:r>
        <w:r w:rsidRPr="00CB2256">
          <w:rPr>
            <w:highlight w:val="yellow"/>
          </w:rPr>
          <w:t>).</w:t>
        </w:r>
        <w:r w:rsidRPr="007332BE">
          <w:t xml:space="preserve"> All configured component carriers are transmitted simultaneously in the tests where the transmitter should be on.</w:t>
        </w:r>
      </w:ins>
    </w:p>
    <w:p w14:paraId="51549260" w14:textId="77777777" w:rsidR="00B10400" w:rsidRPr="007332BE" w:rsidRDefault="00B10400" w:rsidP="00B10400">
      <w:pPr>
        <w:pStyle w:val="Heading5"/>
        <w:rPr>
          <w:ins w:id="2873" w:author="R4-1809465" w:date="2018-07-11T10:06:00Z"/>
        </w:rPr>
      </w:pPr>
      <w:bookmarkStart w:id="2874" w:name="_Toc503972138"/>
      <w:bookmarkStart w:id="2875" w:name="_Toc519094873"/>
      <w:ins w:id="2876" w:author="R4-1809465" w:date="2018-07-11T10:06:00Z">
        <w:r w:rsidRPr="007332BE">
          <w:t>4</w:t>
        </w:r>
        <w:r w:rsidRPr="007332BE">
          <w:rPr>
            <w:lang w:eastAsia="zh-CN"/>
          </w:rPr>
          <w:t>.</w:t>
        </w:r>
        <w:r>
          <w:rPr>
            <w:lang w:eastAsia="zh-CN"/>
          </w:rPr>
          <w:t>8.2</w:t>
        </w:r>
        <w:r w:rsidRPr="007332BE">
          <w:t>.</w:t>
        </w:r>
        <w:r>
          <w:t>2</w:t>
        </w:r>
        <w:r w:rsidRPr="007332BE">
          <w:t>.</w:t>
        </w:r>
        <w:r w:rsidRPr="007332BE">
          <w:rPr>
            <w:lang w:eastAsia="zh-CN"/>
          </w:rPr>
          <w:t>2</w:t>
        </w:r>
        <w:r w:rsidRPr="007332BE">
          <w:tab/>
        </w:r>
        <w:r>
          <w:t>NR</w:t>
        </w:r>
        <w:r w:rsidRPr="007332BE">
          <w:t xml:space="preserve">TC1 </w:t>
        </w:r>
        <w:r>
          <w:t>power</w:t>
        </w:r>
        <w:r w:rsidRPr="007332BE">
          <w:t xml:space="preserve"> allocation</w:t>
        </w:r>
        <w:bookmarkEnd w:id="2874"/>
        <w:bookmarkEnd w:id="2875"/>
      </w:ins>
    </w:p>
    <w:p w14:paraId="34804990" w14:textId="77777777" w:rsidR="00B10400" w:rsidRDefault="00B10400" w:rsidP="00B10400">
      <w:pPr>
        <w:rPr>
          <w:ins w:id="2877" w:author="R4-1809465" w:date="2018-07-11T10:06:00Z"/>
        </w:rPr>
      </w:pPr>
      <w:ins w:id="2878" w:author="R4-1809465" w:date="2018-07-11T10:06:00Z">
        <w:r>
          <w:t>Set the number of carriers to the number of carriers at maximum TRP (</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t>).</w:t>
        </w:r>
      </w:ins>
    </w:p>
    <w:p w14:paraId="3892E73D" w14:textId="77777777" w:rsidR="00B10400" w:rsidRDefault="00B10400" w:rsidP="00B10400">
      <w:pPr>
        <w:rPr>
          <w:ins w:id="2879" w:author="R4-1809465" w:date="2018-07-11T10:06:00Z"/>
        </w:rPr>
      </w:pPr>
      <w:ins w:id="2880" w:author="R4-1809465" w:date="2018-07-11T10:06:00Z">
        <w:r>
          <w:t xml:space="preserve">For EIRP accuracy requirements </w:t>
        </w:r>
        <w:r w:rsidRPr="00BA7B97">
          <w:t>set each beam to maximum EIRP (</w:t>
        </w:r>
        <w:r w:rsidRPr="006903F9">
          <w:rPr>
            <w:highlight w:val="yellow"/>
          </w:rPr>
          <w:t>see table 4.6.x Dx.x</w:t>
        </w:r>
        <w:r w:rsidRPr="00BA7B97">
          <w:t xml:space="preserve">) for the tested </w:t>
        </w:r>
        <w:r w:rsidRPr="00BA7B97">
          <w:rPr>
            <w:i/>
          </w:rPr>
          <w:t>beam direction pair</w:t>
        </w:r>
        <w:r w:rsidRPr="00BA7B97">
          <w:t>.</w:t>
        </w:r>
      </w:ins>
    </w:p>
    <w:p w14:paraId="76BDE566" w14:textId="77777777" w:rsidR="00B10400" w:rsidRPr="00BA7B97" w:rsidRDefault="00B10400" w:rsidP="00B10400">
      <w:pPr>
        <w:rPr>
          <w:ins w:id="2881" w:author="R4-1809465" w:date="2018-07-11T10:06:00Z"/>
        </w:rPr>
      </w:pPr>
      <w:ins w:id="2882" w:author="R4-1809465" w:date="2018-07-11T10:06:00Z">
        <w:r>
          <w:t>For all other requirements ensure the total radiated power is P</w:t>
        </w:r>
        <w:r w:rsidRPr="005E6116">
          <w:rPr>
            <w:vertAlign w:val="subscript"/>
          </w:rPr>
          <w:t>Rated,c,TRP</w:t>
        </w:r>
        <w:r>
          <w:t xml:space="preserve"> (</w:t>
        </w:r>
        <w:r w:rsidRPr="006903F9">
          <w:rPr>
            <w:highlight w:val="yellow"/>
          </w:rPr>
          <w:t>see table 4.6.x, Dx.x).</w:t>
        </w:r>
      </w:ins>
    </w:p>
    <w:p w14:paraId="6E167CE1" w14:textId="77777777" w:rsidR="00B10400" w:rsidRPr="007332BE" w:rsidRDefault="00B10400" w:rsidP="00B10400">
      <w:pPr>
        <w:rPr>
          <w:ins w:id="2883" w:author="R4-1809465" w:date="2018-07-11T10:06:00Z"/>
        </w:rPr>
      </w:pPr>
      <w:ins w:id="2884" w:author="R4-1809465" w:date="2018-07-11T10:06:00Z">
        <w:r w:rsidRPr="00BA7B97">
          <w:rPr>
            <w:iCs/>
          </w:rPr>
          <w:lastRenderedPageBreak/>
          <w:t>For a beam</w:t>
        </w:r>
        <w:r w:rsidRPr="00BA7B97">
          <w:rPr>
            <w:i/>
            <w:iCs/>
          </w:rPr>
          <w:t xml:space="preserve"> </w:t>
        </w:r>
        <w:r w:rsidRPr="00BA7B97">
          <w:rPr>
            <w:iCs/>
          </w:rPr>
          <w:t>declared to support only CA operation (</w:t>
        </w:r>
        <w:r w:rsidRPr="00C14593">
          <w:rPr>
            <w:iCs/>
            <w:highlight w:val="yellow"/>
          </w:rPr>
          <w:t>see table 4.6.x, Dx.x</w:t>
        </w:r>
        <w:r w:rsidRPr="00BA7B97">
          <w:rPr>
            <w:iCs/>
          </w:rPr>
          <w:t>)</w:t>
        </w:r>
        <w:r w:rsidRPr="00BA7B97">
          <w:rPr>
            <w:rFonts w:hint="eastAsia"/>
            <w:iCs/>
            <w:lang w:eastAsia="zh-CN"/>
          </w:rPr>
          <w:t>,</w:t>
        </w:r>
        <w:r w:rsidRPr="00BA7B97">
          <w:rPr>
            <w:iCs/>
            <w:lang w:eastAsia="zh-CN"/>
          </w:rPr>
          <w:t xml:space="preserve"> s</w:t>
        </w:r>
        <w:r w:rsidRPr="00BA7B97">
          <w:t>et the power spectral density of of each carrier to the same level</w:t>
        </w:r>
        <w:r w:rsidRPr="00BA7B97">
          <w:rPr>
            <w:rFonts w:hint="eastAsia"/>
            <w:lang w:eastAsia="zh-CN"/>
          </w:rPr>
          <w:t xml:space="preserve"> so that</w:t>
        </w:r>
        <w:r w:rsidRPr="00BA7B97">
          <w:rPr>
            <w:lang w:eastAsia="zh-CN"/>
          </w:rPr>
          <w:t xml:space="preserve"> </w:t>
        </w:r>
        <w:r w:rsidRPr="00BA7B97">
          <w:t xml:space="preserve">the sum of the carrier </w:t>
        </w:r>
        <w:r>
          <w:t>power</w:t>
        </w:r>
        <w:r w:rsidRPr="00BA7B97">
          <w:t xml:space="preserve"> equals the same value as above.</w:t>
        </w:r>
      </w:ins>
    </w:p>
    <w:p w14:paraId="6FC1A345" w14:textId="77777777" w:rsidR="00B10400" w:rsidRPr="007332BE" w:rsidRDefault="00B10400" w:rsidP="00B10400">
      <w:pPr>
        <w:pStyle w:val="Heading4"/>
        <w:rPr>
          <w:ins w:id="2885" w:author="R4-1809465" w:date="2018-07-11T10:06:00Z"/>
          <w:lang w:eastAsia="zh-CN"/>
        </w:rPr>
      </w:pPr>
      <w:bookmarkStart w:id="2886" w:name="_Toc503972139"/>
      <w:bookmarkStart w:id="2887" w:name="_Toc519094874"/>
      <w:ins w:id="2888" w:author="R4-1809465" w:date="2018-07-11T10:06:00Z">
        <w:r w:rsidRPr="007332BE">
          <w:t>4.</w:t>
        </w:r>
        <w:r>
          <w:rPr>
            <w:lang w:eastAsia="zh-CN"/>
          </w:rPr>
          <w:t>8.2</w:t>
        </w:r>
        <w:r w:rsidRPr="007332BE">
          <w:t>.</w:t>
        </w:r>
        <w:r>
          <w:t>3</w:t>
        </w:r>
        <w:r w:rsidRPr="007332BE">
          <w:tab/>
        </w:r>
        <w:r>
          <w:rPr>
            <w:lang w:eastAsia="zh-CN"/>
          </w:rPr>
          <w:t>NR</w:t>
        </w:r>
        <w:r w:rsidRPr="007332BE">
          <w:rPr>
            <w:lang w:eastAsia="zh-CN"/>
          </w:rPr>
          <w:t>TC2: Contiguous CA occupied bandwidth</w:t>
        </w:r>
        <w:bookmarkEnd w:id="2886"/>
        <w:bookmarkEnd w:id="2887"/>
      </w:ins>
    </w:p>
    <w:p w14:paraId="72A17EAE" w14:textId="77777777" w:rsidR="00B10400" w:rsidRPr="007332BE" w:rsidRDefault="00B10400" w:rsidP="00B10400">
      <w:pPr>
        <w:rPr>
          <w:ins w:id="2889" w:author="R4-1809465" w:date="2018-07-11T10:06:00Z"/>
          <w:lang w:eastAsia="zh-CN"/>
        </w:rPr>
      </w:pPr>
      <w:ins w:id="2890" w:author="R4-1809465" w:date="2018-07-11T10:06:00Z">
        <w:r>
          <w:rPr>
            <w:lang w:eastAsia="zh-CN"/>
          </w:rPr>
          <w:t>NR</w:t>
        </w:r>
        <w:r w:rsidRPr="007332BE">
          <w:rPr>
            <w:lang w:eastAsia="zh-CN"/>
          </w:rPr>
          <w:t>TC2 in this subclause is used to test CA occupied bandwidth.</w:t>
        </w:r>
      </w:ins>
    </w:p>
    <w:p w14:paraId="3885D9B7" w14:textId="77777777" w:rsidR="00B10400" w:rsidRPr="007332BE" w:rsidRDefault="00B10400" w:rsidP="00B10400">
      <w:pPr>
        <w:pStyle w:val="Heading5"/>
        <w:rPr>
          <w:ins w:id="2891" w:author="R4-1809465" w:date="2018-07-11T10:06:00Z"/>
          <w:lang w:eastAsia="zh-CN"/>
        </w:rPr>
      </w:pPr>
      <w:bookmarkStart w:id="2892" w:name="_Toc503972140"/>
      <w:bookmarkStart w:id="2893" w:name="_Toc519094875"/>
      <w:ins w:id="2894" w:author="R4-1809465" w:date="2018-07-11T10:06:00Z">
        <w:r w:rsidRPr="007332BE">
          <w:rPr>
            <w:lang w:eastAsia="zh-CN"/>
          </w:rPr>
          <w:t>4.</w:t>
        </w:r>
        <w:r>
          <w:rPr>
            <w:lang w:eastAsia="zh-CN"/>
          </w:rPr>
          <w:t>8.2</w:t>
        </w:r>
        <w:r w:rsidRPr="007332BE">
          <w:rPr>
            <w:lang w:eastAsia="zh-CN"/>
          </w:rPr>
          <w:t>.</w:t>
        </w:r>
        <w:r>
          <w:rPr>
            <w:lang w:eastAsia="zh-CN"/>
          </w:rPr>
          <w:t>3</w:t>
        </w:r>
        <w:r w:rsidRPr="007332BE">
          <w:rPr>
            <w:lang w:eastAsia="zh-CN"/>
          </w:rPr>
          <w:t>.1</w:t>
        </w:r>
        <w:r w:rsidRPr="007332BE">
          <w:rPr>
            <w:lang w:eastAsia="zh-CN"/>
          </w:rPr>
          <w:tab/>
        </w:r>
        <w:r>
          <w:rPr>
            <w:lang w:eastAsia="zh-CN"/>
          </w:rPr>
          <w:t>NR</w:t>
        </w:r>
        <w:r w:rsidRPr="007332BE">
          <w:rPr>
            <w:lang w:eastAsia="zh-CN"/>
          </w:rPr>
          <w:t>TC2 generation</w:t>
        </w:r>
        <w:bookmarkEnd w:id="2892"/>
        <w:bookmarkEnd w:id="2893"/>
      </w:ins>
    </w:p>
    <w:p w14:paraId="01FE08BE" w14:textId="77777777" w:rsidR="00B10400" w:rsidRPr="007332BE" w:rsidRDefault="00B10400" w:rsidP="00B10400">
      <w:pPr>
        <w:rPr>
          <w:ins w:id="2895" w:author="R4-1809465" w:date="2018-07-11T10:06:00Z"/>
        </w:rPr>
      </w:pPr>
      <w:ins w:id="2896" w:author="R4-1809465" w:date="2018-07-11T10:06:00Z">
        <w:r>
          <w:t>NRTC2</w:t>
        </w:r>
        <w:r w:rsidRPr="007332BE">
          <w:t xml:space="preserve"> </w:t>
        </w:r>
        <w:r w:rsidRPr="007332BE">
          <w:rPr>
            <w:lang w:eastAsia="zh-CN"/>
          </w:rPr>
          <w:t>sh</w:t>
        </w:r>
        <w:r>
          <w:rPr>
            <w:lang w:eastAsia="zh-CN"/>
          </w:rPr>
          <w:t>all</w:t>
        </w:r>
        <w:r w:rsidRPr="007332BE">
          <w:rPr>
            <w:lang w:eastAsia="zh-CN"/>
          </w:rPr>
          <w:t xml:space="preserve"> be</w:t>
        </w:r>
        <w:r w:rsidRPr="007332BE">
          <w:t xml:space="preserve"> constructed </w:t>
        </w:r>
        <w:r w:rsidRPr="007332BE">
          <w:rPr>
            <w:lang w:eastAsia="zh-CN"/>
          </w:rPr>
          <w:t xml:space="preserve">on a per band basis </w:t>
        </w:r>
        <w:r w:rsidRPr="007332BE">
          <w:t>using the following method:</w:t>
        </w:r>
      </w:ins>
    </w:p>
    <w:p w14:paraId="09A20A8A" w14:textId="77777777" w:rsidR="00B10400" w:rsidRPr="007332BE" w:rsidRDefault="00B10400" w:rsidP="00B10400">
      <w:pPr>
        <w:pStyle w:val="B1"/>
        <w:rPr>
          <w:ins w:id="2897" w:author="R4-1809465" w:date="2018-07-11T10:06:00Z"/>
        </w:rPr>
      </w:pPr>
      <w:ins w:id="2898" w:author="R4-1809465" w:date="2018-07-11T10:06:00Z">
        <w:r w:rsidRPr="007332BE">
          <w:t>-</w:t>
        </w:r>
        <w:r w:rsidRPr="007332BE">
          <w:tab/>
          <w:t xml:space="preserve">All </w:t>
        </w:r>
        <w:bookmarkStart w:id="2899" w:name="OLE_LINK18"/>
        <w:r w:rsidRPr="007332BE">
          <w:rPr>
            <w:lang w:eastAsia="zh-CN"/>
          </w:rPr>
          <w:t>component carrier</w:t>
        </w:r>
        <w:bookmarkEnd w:id="2899"/>
        <w:r w:rsidRPr="007332BE">
          <w:rPr>
            <w:lang w:eastAsia="zh-CN"/>
          </w:rPr>
          <w:t xml:space="preserve"> </w:t>
        </w:r>
        <w:r w:rsidRPr="007332BE">
          <w:t xml:space="preserve">combinations supported by the </w:t>
        </w:r>
        <w:r>
          <w:t>beam</w:t>
        </w:r>
        <w:r w:rsidRPr="007332BE">
          <w:t xml:space="preserve">, which have different sum of </w:t>
        </w:r>
        <w:r w:rsidRPr="00CB2256">
          <w:rPr>
            <w:i/>
          </w:rPr>
          <w:t>channel bandwidth</w:t>
        </w:r>
        <w:r w:rsidRPr="007332BE">
          <w:t xml:space="preserve"> of </w:t>
        </w:r>
        <w:r w:rsidRPr="007332BE">
          <w:rPr>
            <w:bCs/>
          </w:rPr>
          <w:t>component carrier</w:t>
        </w:r>
        <w:r w:rsidRPr="007332BE">
          <w:t xml:space="preserve">, shall be tested. For all </w:t>
        </w:r>
        <w:r w:rsidRPr="007332BE">
          <w:rPr>
            <w:bCs/>
          </w:rPr>
          <w:t xml:space="preserve">component carrier </w:t>
        </w:r>
        <w:r w:rsidRPr="007332BE">
          <w:t xml:space="preserve">combinations which have the same sum of </w:t>
        </w:r>
        <w:r w:rsidRPr="00CB2256">
          <w:rPr>
            <w:i/>
          </w:rPr>
          <w:t>channel bandwidth</w:t>
        </w:r>
        <w:r w:rsidRPr="007332BE">
          <w:t xml:space="preserve"> of </w:t>
        </w:r>
        <w:r w:rsidRPr="007332BE">
          <w:rPr>
            <w:bCs/>
          </w:rPr>
          <w:t>component carriers</w:t>
        </w:r>
        <w:r w:rsidRPr="007332BE">
          <w:t xml:space="preserve">, only one of the </w:t>
        </w:r>
        <w:r w:rsidRPr="007332BE">
          <w:rPr>
            <w:lang w:eastAsia="zh-CN"/>
          </w:rPr>
          <w:t xml:space="preserve">component carrier </w:t>
        </w:r>
        <w:r w:rsidRPr="007332BE">
          <w:t>combinations shall be tested.</w:t>
        </w:r>
      </w:ins>
    </w:p>
    <w:p w14:paraId="287AF560" w14:textId="77777777" w:rsidR="00B10400" w:rsidRPr="007332BE" w:rsidRDefault="00B10400" w:rsidP="00B10400">
      <w:pPr>
        <w:pStyle w:val="B1"/>
        <w:rPr>
          <w:ins w:id="2900" w:author="R4-1809465" w:date="2018-07-11T10:06:00Z"/>
        </w:rPr>
      </w:pPr>
      <w:ins w:id="2901" w:author="R4-1809465" w:date="2018-07-11T10:06:00Z">
        <w:r w:rsidRPr="007332BE">
          <w:rPr>
            <w:rFonts w:cs="Calibri"/>
          </w:rPr>
          <w:t>-</w:t>
        </w:r>
        <w:r w:rsidRPr="007332BE">
          <w:rPr>
            <w:rFonts w:cs="Calibri"/>
          </w:rPr>
          <w:tab/>
          <w:t xml:space="preserve">Of </w:t>
        </w:r>
        <w:r w:rsidRPr="007332BE">
          <w:t xml:space="preserve">all </w:t>
        </w:r>
        <w:r w:rsidRPr="007332BE">
          <w:rPr>
            <w:bCs/>
          </w:rPr>
          <w:t xml:space="preserve">component carrier </w:t>
        </w:r>
        <w:r w:rsidRPr="007332BE">
          <w:t xml:space="preserve">combinations which have same sum of </w:t>
        </w:r>
        <w:r w:rsidRPr="00CB2256">
          <w:rPr>
            <w:i/>
          </w:rPr>
          <w:t>channel bandwidth</w:t>
        </w:r>
        <w:r w:rsidRPr="007332BE">
          <w:t xml:space="preserve"> of </w:t>
        </w:r>
        <w:r w:rsidRPr="007332BE">
          <w:rPr>
            <w:bCs/>
          </w:rPr>
          <w:t>component carrier</w:t>
        </w:r>
        <w:r w:rsidRPr="007332BE">
          <w:t xml:space="preserve">, select those with the narrowest carrier at the lower </w:t>
        </w:r>
        <w:r w:rsidRPr="00CB2256">
          <w:rPr>
            <w:i/>
          </w:rPr>
          <w:t>Base Station RF Bandwidth edge</w:t>
        </w:r>
        <w:r w:rsidRPr="007332BE">
          <w:t>.</w:t>
        </w:r>
      </w:ins>
    </w:p>
    <w:p w14:paraId="102438EA" w14:textId="77777777" w:rsidR="00B10400" w:rsidRPr="007332BE" w:rsidRDefault="00B10400" w:rsidP="00B10400">
      <w:pPr>
        <w:pStyle w:val="B1"/>
        <w:rPr>
          <w:ins w:id="2902" w:author="R4-1809465" w:date="2018-07-11T10:06:00Z"/>
        </w:rPr>
      </w:pPr>
      <w:ins w:id="2903" w:author="R4-1809465" w:date="2018-07-11T10:06:00Z">
        <w:r w:rsidRPr="007332BE">
          <w:t>-</w:t>
        </w:r>
        <w:r w:rsidRPr="007332BE">
          <w:tab/>
          <w:t xml:space="preserve">Of the combinations selected in the previous step, select one with the narrowest carrier at the upper </w:t>
        </w:r>
        <w:r w:rsidRPr="00CB2256">
          <w:rPr>
            <w:i/>
          </w:rPr>
          <w:t>Base Station RF Bandwidth edge</w:t>
        </w:r>
        <w:r w:rsidRPr="007332BE">
          <w:t>.</w:t>
        </w:r>
      </w:ins>
    </w:p>
    <w:p w14:paraId="58A81374" w14:textId="77777777" w:rsidR="00B10400" w:rsidRPr="007332BE" w:rsidRDefault="00B10400" w:rsidP="00B10400">
      <w:pPr>
        <w:pStyle w:val="B1"/>
        <w:rPr>
          <w:ins w:id="2904" w:author="R4-1809465" w:date="2018-07-11T10:06:00Z"/>
        </w:rPr>
      </w:pPr>
      <w:ins w:id="2905" w:author="R4-1809465" w:date="2018-07-11T10:06:00Z">
        <w:r w:rsidRPr="007332BE">
          <w:t>-</w:t>
        </w:r>
        <w:r w:rsidRPr="007332BE">
          <w:tab/>
          <w:t xml:space="preserve">If there are </w:t>
        </w:r>
        <w:r w:rsidRPr="007332BE">
          <w:rPr>
            <w:lang w:eastAsia="zh-CN"/>
          </w:rPr>
          <w:t xml:space="preserve">multiple </w:t>
        </w:r>
        <w:r w:rsidRPr="007332BE">
          <w:t>combinations fulfilling previous steps, select the one with</w:t>
        </w:r>
        <w:r w:rsidRPr="007332BE">
          <w:rPr>
            <w:rFonts w:ascii="MS Mincho" w:hAnsi="MS Mincho"/>
          </w:rPr>
          <w:t xml:space="preserve"> </w:t>
        </w:r>
        <w:r w:rsidRPr="007332BE">
          <w:t xml:space="preserve">the smallest number of </w:t>
        </w:r>
        <w:r w:rsidRPr="007332BE">
          <w:rPr>
            <w:bCs/>
          </w:rPr>
          <w:t>component carrier</w:t>
        </w:r>
        <w:r w:rsidRPr="007332BE">
          <w:t>.</w:t>
        </w:r>
      </w:ins>
    </w:p>
    <w:p w14:paraId="42FF324D" w14:textId="77777777" w:rsidR="00B10400" w:rsidRPr="007332BE" w:rsidRDefault="00B10400" w:rsidP="00B10400">
      <w:pPr>
        <w:pStyle w:val="B1"/>
        <w:rPr>
          <w:ins w:id="2906" w:author="R4-1809465" w:date="2018-07-11T10:06:00Z"/>
        </w:rPr>
      </w:pPr>
      <w:ins w:id="2907" w:author="R4-1809465" w:date="2018-07-11T10:06:00Z">
        <w:r w:rsidRPr="007332BE">
          <w:t>-</w:t>
        </w:r>
        <w:r w:rsidRPr="007332BE">
          <w:tab/>
          <w:t xml:space="preserve">If there are </w:t>
        </w:r>
        <w:r w:rsidRPr="007332BE">
          <w:rPr>
            <w:lang w:eastAsia="zh-CN"/>
          </w:rPr>
          <w:t>multiple</w:t>
        </w:r>
        <w:r w:rsidRPr="007332BE">
          <w:t xml:space="preserve"> combinations fulfilling previous steps, select the one with the widest carrier being adjacent to the lowest carrier.</w:t>
        </w:r>
      </w:ins>
    </w:p>
    <w:p w14:paraId="53399E5F" w14:textId="77777777" w:rsidR="00B10400" w:rsidRPr="007332BE" w:rsidRDefault="00B10400" w:rsidP="00B10400">
      <w:pPr>
        <w:pStyle w:val="B1"/>
        <w:rPr>
          <w:ins w:id="2908" w:author="R4-1809465" w:date="2018-07-11T10:06:00Z"/>
          <w:rFonts w:eastAsia="SimSun"/>
        </w:rPr>
      </w:pPr>
      <w:ins w:id="2909" w:author="R4-1809465" w:date="2018-07-11T10:06:00Z">
        <w:r w:rsidRPr="007332BE">
          <w:t>-</w:t>
        </w:r>
        <w:r w:rsidRPr="007332BE">
          <w:tab/>
          <w:t xml:space="preserve">If there are </w:t>
        </w:r>
        <w:r w:rsidRPr="007332BE">
          <w:rPr>
            <w:lang w:eastAsia="zh-CN"/>
          </w:rPr>
          <w:t>multiple</w:t>
        </w:r>
        <w:r w:rsidRPr="007332BE">
          <w:t xml:space="preserve"> combinations fulfilling previous steps, select the one with the widest carrier being adjacent to the highest carrier</w:t>
        </w:r>
      </w:ins>
    </w:p>
    <w:p w14:paraId="647D79A7" w14:textId="77777777" w:rsidR="00B10400" w:rsidRPr="007332BE" w:rsidRDefault="00B10400" w:rsidP="00B10400">
      <w:pPr>
        <w:pStyle w:val="B1"/>
        <w:rPr>
          <w:ins w:id="2910" w:author="R4-1809465" w:date="2018-07-11T10:06:00Z"/>
        </w:rPr>
      </w:pPr>
      <w:ins w:id="2911" w:author="R4-1809465" w:date="2018-07-11T10:06:00Z">
        <w:r w:rsidRPr="007332BE">
          <w:t>-</w:t>
        </w:r>
        <w:r w:rsidRPr="007332BE">
          <w:tab/>
          <w:t xml:space="preserve">If there are </w:t>
        </w:r>
        <w:r w:rsidRPr="007332BE">
          <w:rPr>
            <w:lang w:eastAsia="zh-CN"/>
          </w:rPr>
          <w:t>multiple</w:t>
        </w:r>
        <w:r w:rsidRPr="007332BE">
          <w:t xml:space="preserve"> combinations fulfilling previous steps, select the one with the widest carrier being adjacent to the carrier which has been selected in the previous step.</w:t>
        </w:r>
      </w:ins>
    </w:p>
    <w:p w14:paraId="3CB0DF06" w14:textId="77777777" w:rsidR="00B10400" w:rsidRPr="007332BE" w:rsidRDefault="00B10400" w:rsidP="00B10400">
      <w:pPr>
        <w:pStyle w:val="B1"/>
        <w:rPr>
          <w:ins w:id="2912" w:author="R4-1809465" w:date="2018-07-11T10:06:00Z"/>
        </w:rPr>
      </w:pPr>
      <w:ins w:id="2913" w:author="R4-1809465" w:date="2018-07-11T10:06:00Z">
        <w:r w:rsidRPr="007332BE">
          <w:t>-</w:t>
        </w:r>
        <w:r w:rsidRPr="007332BE">
          <w:tab/>
          <w:t xml:space="preserve">If there are </w:t>
        </w:r>
        <w:r w:rsidRPr="007332BE">
          <w:rPr>
            <w:lang w:eastAsia="zh-CN"/>
          </w:rPr>
          <w:t>multiple</w:t>
        </w:r>
        <w:r w:rsidRPr="007332BE">
          <w:t xml:space="preserve"> combinations fulfilling previous steps, repeat the previous step until there is only one combination left.</w:t>
        </w:r>
      </w:ins>
    </w:p>
    <w:p w14:paraId="6868BD79" w14:textId="77777777" w:rsidR="00B10400" w:rsidRPr="007332BE" w:rsidRDefault="00B10400" w:rsidP="00B10400">
      <w:pPr>
        <w:pStyle w:val="B1"/>
        <w:rPr>
          <w:ins w:id="2914" w:author="R4-1809465" w:date="2018-07-11T10:06:00Z"/>
        </w:rPr>
      </w:pPr>
      <w:ins w:id="2915" w:author="R4-1809465" w:date="2018-07-11T10:06:00Z">
        <w:r w:rsidRPr="007332BE">
          <w:t>-</w:t>
        </w:r>
        <w:r w:rsidRPr="007332BE">
          <w:tab/>
          <w:t xml:space="preserve">The nominal carrier spacing defined in subclause </w:t>
        </w:r>
        <w:r>
          <w:rPr>
            <w:highlight w:val="yellow"/>
          </w:rPr>
          <w:t>5.x</w:t>
        </w:r>
        <w:r w:rsidRPr="00CB2256">
          <w:rPr>
            <w:highlight w:val="yellow"/>
          </w:rPr>
          <w:t xml:space="preserve"> shall</w:t>
        </w:r>
        <w:r w:rsidRPr="007332BE">
          <w:t xml:space="preserve"> apply.</w:t>
        </w:r>
      </w:ins>
    </w:p>
    <w:p w14:paraId="1539B210" w14:textId="77777777" w:rsidR="00B10400" w:rsidRPr="007332BE" w:rsidRDefault="00B10400" w:rsidP="00B10400">
      <w:pPr>
        <w:pStyle w:val="Heading5"/>
        <w:rPr>
          <w:ins w:id="2916" w:author="R4-1809465" w:date="2018-07-11T10:06:00Z"/>
          <w:rFonts w:eastAsia="SimSun"/>
        </w:rPr>
      </w:pPr>
      <w:bookmarkStart w:id="2917" w:name="_Toc503972141"/>
      <w:bookmarkStart w:id="2918" w:name="_Toc519094876"/>
      <w:ins w:id="2919" w:author="R4-1809465" w:date="2018-07-11T10:06:00Z">
        <w:r w:rsidRPr="007332BE">
          <w:t>4.</w:t>
        </w:r>
        <w:r>
          <w:rPr>
            <w:lang w:eastAsia="zh-CN"/>
          </w:rPr>
          <w:t>8.2</w:t>
        </w:r>
        <w:r w:rsidRPr="007332BE">
          <w:t>.</w:t>
        </w:r>
        <w:r>
          <w:t>3</w:t>
        </w:r>
        <w:r w:rsidRPr="007332BE">
          <w:t>.</w:t>
        </w:r>
        <w:r w:rsidRPr="007332BE">
          <w:rPr>
            <w:lang w:eastAsia="zh-CN"/>
          </w:rPr>
          <w:t>2</w:t>
        </w:r>
        <w:r w:rsidRPr="007332BE">
          <w:tab/>
        </w:r>
        <w:r>
          <w:rPr>
            <w:lang w:eastAsia="zh-CN"/>
          </w:rPr>
          <w:t>NR</w:t>
        </w:r>
        <w:r w:rsidRPr="007332BE">
          <w:rPr>
            <w:lang w:eastAsia="zh-CN"/>
          </w:rPr>
          <w:t xml:space="preserve">TC2 </w:t>
        </w:r>
        <w:r>
          <w:t xml:space="preserve">power </w:t>
        </w:r>
        <w:r w:rsidRPr="007332BE">
          <w:t>allocation</w:t>
        </w:r>
        <w:bookmarkEnd w:id="2917"/>
        <w:bookmarkEnd w:id="2918"/>
      </w:ins>
    </w:p>
    <w:p w14:paraId="6170C0E4" w14:textId="77777777" w:rsidR="00B10400" w:rsidRDefault="00B10400" w:rsidP="00B10400">
      <w:pPr>
        <w:rPr>
          <w:ins w:id="2920" w:author="R4-1809465" w:date="2018-07-11T10:06:00Z"/>
        </w:rPr>
      </w:pPr>
      <w:ins w:id="2921" w:author="R4-1809465" w:date="2018-07-11T10:06:00Z">
        <w:r w:rsidRPr="00BA7B97">
          <w:t xml:space="preserve">Set the number of carriers to the number of carriers at maximum </w:t>
        </w:r>
        <w:r>
          <w:t>TRP</w:t>
        </w:r>
        <w:r w:rsidRPr="00BA7B97">
          <w:t xml:space="preserve"> </w:t>
        </w:r>
        <w:r w:rsidRPr="00B10400">
          <w:rPr>
            <w:highlight w:val="yellow"/>
          </w:rPr>
          <w:t>(see ex)</w:t>
        </w:r>
        <w:r>
          <w:t>.</w:t>
        </w:r>
      </w:ins>
    </w:p>
    <w:p w14:paraId="3DA4C3B2" w14:textId="77777777" w:rsidR="00B10400" w:rsidRDefault="00B10400" w:rsidP="00B10400">
      <w:pPr>
        <w:rPr>
          <w:ins w:id="2922" w:author="R4-1809465" w:date="2018-07-11T10:06:00Z"/>
        </w:rPr>
      </w:pPr>
      <w:ins w:id="2923" w:author="R4-1809465" w:date="2018-07-11T10:06:00Z">
        <w:r>
          <w:t xml:space="preserve">For EIRP accuracy requirements </w:t>
        </w:r>
        <w:r w:rsidRPr="00BA7B97">
          <w:t>set each beam to maximum EIRP (</w:t>
        </w:r>
        <w:r w:rsidRPr="00B10400">
          <w:t xml:space="preserve">see table </w:t>
        </w:r>
        <w:r w:rsidRPr="00C14593">
          <w:rPr>
            <w:highlight w:val="yellow"/>
          </w:rPr>
          <w:t>4.6.x, Dx.x</w:t>
        </w:r>
        <w:r w:rsidRPr="00BA7B97">
          <w:t xml:space="preserve">) for the tested </w:t>
        </w:r>
        <w:r w:rsidRPr="00BA7B97">
          <w:rPr>
            <w:i/>
          </w:rPr>
          <w:t>beam direction pair</w:t>
        </w:r>
        <w:r w:rsidRPr="00BA7B97">
          <w:t>.</w:t>
        </w:r>
      </w:ins>
    </w:p>
    <w:p w14:paraId="74F44779" w14:textId="77777777" w:rsidR="00B10400" w:rsidRPr="00BA7B97" w:rsidRDefault="00B10400" w:rsidP="00B10400">
      <w:pPr>
        <w:rPr>
          <w:ins w:id="2924" w:author="R4-1809465" w:date="2018-07-11T10:06:00Z"/>
        </w:rPr>
      </w:pPr>
      <w:ins w:id="2925" w:author="R4-1809465" w:date="2018-07-11T10:06:00Z">
        <w:r>
          <w:t>For all other requirements ensure the total radiated power is P</w:t>
        </w:r>
        <w:r w:rsidRPr="005E6116">
          <w:rPr>
            <w:vertAlign w:val="subscript"/>
          </w:rPr>
          <w:t>Rated,c,TRP</w:t>
        </w:r>
        <w:r>
          <w:t xml:space="preserve"> </w:t>
        </w:r>
        <w:r w:rsidRPr="00B10400">
          <w:rPr>
            <w:highlight w:val="yellow"/>
          </w:rPr>
          <w:t>(see e)</w:t>
        </w:r>
        <w:r>
          <w:t>.</w:t>
        </w:r>
      </w:ins>
    </w:p>
    <w:p w14:paraId="5A66D58E" w14:textId="77777777" w:rsidR="00B10400" w:rsidRPr="00BA7B97" w:rsidRDefault="00B10400" w:rsidP="00B10400">
      <w:pPr>
        <w:rPr>
          <w:ins w:id="2926" w:author="R4-1809465" w:date="2018-07-11T10:06:00Z"/>
        </w:rPr>
      </w:pPr>
      <w:ins w:id="2927" w:author="R4-1809465" w:date="2018-07-11T10:06:00Z">
        <w:r w:rsidRPr="00BA7B97">
          <w:rPr>
            <w:iCs/>
          </w:rPr>
          <w:t>For a beam</w:t>
        </w:r>
        <w:r w:rsidRPr="00BA7B97">
          <w:rPr>
            <w:i/>
            <w:iCs/>
          </w:rPr>
          <w:t xml:space="preserve"> </w:t>
        </w:r>
        <w:r w:rsidRPr="00BA7B97">
          <w:rPr>
            <w:iCs/>
          </w:rPr>
          <w:t xml:space="preserve">declared to support only CA </w:t>
        </w:r>
        <w:r w:rsidRPr="00B10400">
          <w:rPr>
            <w:iCs/>
          </w:rPr>
          <w:t xml:space="preserve">operation (see table </w:t>
        </w:r>
        <w:r w:rsidRPr="00C14593">
          <w:rPr>
            <w:iCs/>
            <w:highlight w:val="yellow"/>
          </w:rPr>
          <w:t>4.6.x, Dx.x</w:t>
        </w:r>
        <w:r w:rsidRPr="00BA7B97">
          <w:rPr>
            <w:iCs/>
          </w:rPr>
          <w:t>)</w:t>
        </w:r>
        <w:r w:rsidRPr="00BA7B97">
          <w:rPr>
            <w:rFonts w:hint="eastAsia"/>
            <w:iCs/>
            <w:lang w:eastAsia="zh-CN"/>
          </w:rPr>
          <w:t>,</w:t>
        </w:r>
        <w:r w:rsidRPr="00BA7B97">
          <w:rPr>
            <w:iCs/>
            <w:lang w:eastAsia="zh-CN"/>
          </w:rPr>
          <w:t xml:space="preserve"> s</w:t>
        </w:r>
        <w:r w:rsidRPr="00BA7B97">
          <w:t>et the power spectral density of of each carrier to the same level</w:t>
        </w:r>
        <w:r w:rsidRPr="00BA7B97">
          <w:rPr>
            <w:rFonts w:hint="eastAsia"/>
            <w:lang w:eastAsia="zh-CN"/>
          </w:rPr>
          <w:t xml:space="preserve"> so that</w:t>
        </w:r>
        <w:r w:rsidRPr="00BA7B97">
          <w:rPr>
            <w:lang w:eastAsia="zh-CN"/>
          </w:rPr>
          <w:t xml:space="preserve"> </w:t>
        </w:r>
        <w:r w:rsidRPr="00BA7B97">
          <w:t xml:space="preserve">the sum of the carrier </w:t>
        </w:r>
        <w:r>
          <w:t>power</w:t>
        </w:r>
        <w:r w:rsidRPr="00BA7B97">
          <w:t xml:space="preserve"> equals the same value as above.</w:t>
        </w:r>
      </w:ins>
    </w:p>
    <w:p w14:paraId="361B984E" w14:textId="77777777" w:rsidR="00B10400" w:rsidRPr="007332BE" w:rsidRDefault="00B10400" w:rsidP="00B10400">
      <w:pPr>
        <w:pStyle w:val="Heading4"/>
        <w:rPr>
          <w:ins w:id="2928" w:author="R4-1809465" w:date="2018-07-11T10:06:00Z"/>
        </w:rPr>
      </w:pPr>
      <w:bookmarkStart w:id="2929" w:name="_Toc503972142"/>
      <w:bookmarkStart w:id="2930" w:name="_Toc519094877"/>
      <w:ins w:id="2931" w:author="R4-1809465" w:date="2018-07-11T10:06:00Z">
        <w:r w:rsidRPr="007332BE">
          <w:t>4.</w:t>
        </w:r>
        <w:r>
          <w:rPr>
            <w:lang w:eastAsia="zh-CN"/>
          </w:rPr>
          <w:t>8.2</w:t>
        </w:r>
        <w:r w:rsidRPr="007332BE">
          <w:t>.</w:t>
        </w:r>
        <w:r>
          <w:t>4</w:t>
        </w:r>
        <w:r w:rsidRPr="007332BE">
          <w:tab/>
        </w:r>
        <w:r>
          <w:t>NR</w:t>
        </w:r>
        <w:r w:rsidRPr="007332BE">
          <w:t>TC3: Non-contiguo</w:t>
        </w:r>
        <w:r w:rsidRPr="007332BE">
          <w:rPr>
            <w:lang w:eastAsia="zh-CN"/>
          </w:rPr>
          <w:t>u</w:t>
        </w:r>
        <w:r w:rsidRPr="007332BE">
          <w:t>s spectrum operation</w:t>
        </w:r>
        <w:bookmarkEnd w:id="2929"/>
        <w:bookmarkEnd w:id="2930"/>
      </w:ins>
    </w:p>
    <w:p w14:paraId="5BAEBB81" w14:textId="77777777" w:rsidR="00B10400" w:rsidRPr="007332BE" w:rsidRDefault="00B10400" w:rsidP="00B10400">
      <w:pPr>
        <w:rPr>
          <w:ins w:id="2932" w:author="R4-1809465" w:date="2018-07-11T10:06:00Z"/>
        </w:rPr>
      </w:pPr>
      <w:ins w:id="2933" w:author="R4-1809465" w:date="2018-07-11T10:06:00Z">
        <w:r w:rsidRPr="007332BE">
          <w:t xml:space="preserve">The purpose of </w:t>
        </w:r>
        <w:r>
          <w:rPr>
            <w:lang w:eastAsia="zh-CN"/>
          </w:rPr>
          <w:t>NR</w:t>
        </w:r>
        <w:r w:rsidRPr="007332BE">
          <w:rPr>
            <w:lang w:eastAsia="zh-CN"/>
          </w:rPr>
          <w:t xml:space="preserve">TC3 </w:t>
        </w:r>
        <w:r w:rsidRPr="007332BE">
          <w:t xml:space="preserve">is to test </w:t>
        </w:r>
        <w:r>
          <w:t>NR multicarrier non-contiguous aspects</w:t>
        </w:r>
        <w:r w:rsidRPr="007332BE">
          <w:t>.</w:t>
        </w:r>
      </w:ins>
    </w:p>
    <w:p w14:paraId="595C3587" w14:textId="77777777" w:rsidR="00B10400" w:rsidRPr="007332BE" w:rsidRDefault="00B10400" w:rsidP="00B10400">
      <w:pPr>
        <w:rPr>
          <w:ins w:id="2934" w:author="R4-1809465" w:date="2018-07-11T10:06:00Z"/>
          <w:lang w:eastAsia="zh-CN"/>
        </w:rPr>
      </w:pPr>
      <w:ins w:id="2935" w:author="R4-1809465" w:date="2018-07-11T10:06:00Z">
        <w:r w:rsidRPr="007332BE">
          <w:t xml:space="preserve">For </w:t>
        </w:r>
        <w:r w:rsidRPr="00FE3567">
          <w:t>NR</w:t>
        </w:r>
        <w:r w:rsidRPr="00FE3567">
          <w:rPr>
            <w:lang w:eastAsia="zh-CN"/>
          </w:rPr>
          <w:t xml:space="preserve">TC3 </w:t>
        </w:r>
        <w:r w:rsidRPr="00FE3567">
          <w:t>used in receiver tests, outermost carriers</w:t>
        </w:r>
        <w:r w:rsidRPr="007332BE">
          <w:t xml:space="preserve"> for each sub-block need to be generated by the test equipment</w:t>
        </w:r>
        <w:r>
          <w:t>; other supported carriers are optional to be generated.</w:t>
        </w:r>
      </w:ins>
    </w:p>
    <w:p w14:paraId="417E6AF0" w14:textId="77777777" w:rsidR="00B10400" w:rsidRPr="007332BE" w:rsidRDefault="00B10400" w:rsidP="00B10400">
      <w:pPr>
        <w:pStyle w:val="Heading5"/>
        <w:rPr>
          <w:ins w:id="2936" w:author="R4-1809465" w:date="2018-07-11T10:06:00Z"/>
        </w:rPr>
      </w:pPr>
      <w:bookmarkStart w:id="2937" w:name="_Toc503972143"/>
      <w:bookmarkStart w:id="2938" w:name="_Toc519094878"/>
      <w:ins w:id="2939" w:author="R4-1809465" w:date="2018-07-11T10:06:00Z">
        <w:r w:rsidRPr="007332BE">
          <w:t>4.</w:t>
        </w:r>
        <w:r>
          <w:rPr>
            <w:lang w:eastAsia="zh-CN"/>
          </w:rPr>
          <w:t>8.2</w:t>
        </w:r>
        <w:r w:rsidRPr="007332BE">
          <w:t>.</w:t>
        </w:r>
        <w:r>
          <w:t>4</w:t>
        </w:r>
        <w:r w:rsidRPr="007332BE">
          <w:t>.1</w:t>
        </w:r>
        <w:r w:rsidRPr="007332BE">
          <w:tab/>
        </w:r>
        <w:r>
          <w:t>NR</w:t>
        </w:r>
        <w:r w:rsidRPr="007332BE">
          <w:t>TC3 generation</w:t>
        </w:r>
        <w:bookmarkEnd w:id="2937"/>
        <w:bookmarkEnd w:id="2938"/>
      </w:ins>
    </w:p>
    <w:p w14:paraId="29D94C6F" w14:textId="77777777" w:rsidR="00B10400" w:rsidRPr="007332BE" w:rsidRDefault="00B10400" w:rsidP="00B10400">
      <w:pPr>
        <w:rPr>
          <w:ins w:id="2940" w:author="R4-1809465" w:date="2018-07-11T10:06:00Z"/>
        </w:rPr>
      </w:pPr>
      <w:ins w:id="2941" w:author="R4-1809465" w:date="2018-07-11T10:06:00Z">
        <w:r>
          <w:rPr>
            <w:lang w:eastAsia="zh-CN"/>
          </w:rPr>
          <w:t>NR</w:t>
        </w:r>
        <w:r w:rsidRPr="007332BE">
          <w:rPr>
            <w:lang w:eastAsia="zh-CN"/>
          </w:rPr>
          <w:t xml:space="preserve">TC3 </w:t>
        </w:r>
        <w:r w:rsidRPr="007332BE">
          <w:t>is constructed on a per band basis using the following method:</w:t>
        </w:r>
      </w:ins>
    </w:p>
    <w:p w14:paraId="10561099" w14:textId="77777777" w:rsidR="00B10400" w:rsidRPr="007332BE" w:rsidRDefault="00B10400" w:rsidP="00B10400">
      <w:pPr>
        <w:pStyle w:val="B1"/>
        <w:rPr>
          <w:ins w:id="2942" w:author="R4-1809465" w:date="2018-07-11T10:06:00Z"/>
          <w:lang w:eastAsia="zh-CN"/>
        </w:rPr>
      </w:pPr>
      <w:ins w:id="2943" w:author="R4-1809465" w:date="2018-07-11T10:06:00Z">
        <w:r w:rsidRPr="007332BE">
          <w:t>-</w:t>
        </w:r>
        <w:r w:rsidRPr="007332BE">
          <w:tab/>
        </w:r>
        <w:r>
          <w:t xml:space="preserve">The </w:t>
        </w:r>
        <w:r>
          <w:rPr>
            <w:i/>
          </w:rPr>
          <w:t>Base Station RF Bandwidth</w:t>
        </w:r>
        <w:r>
          <w:t xml:space="preserve"> of each supported operating band shall be the declared maximum radiated </w:t>
        </w:r>
        <w:r>
          <w:rPr>
            <w:i/>
          </w:rPr>
          <w:t>Base Station RF Bandwidth</w:t>
        </w:r>
        <w:r>
          <w:t xml:space="preserve"> for non-contiguous operation </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sidRPr="00CB2256">
          <w:rPr>
            <w:highlight w:val="yellow"/>
          </w:rPr>
          <w:t>).</w:t>
        </w:r>
        <w:r w:rsidRPr="007332BE">
          <w:t xml:space="preserve"> The </w:t>
        </w:r>
        <w:r w:rsidRPr="00CB2256">
          <w:rPr>
            <w:i/>
          </w:rPr>
          <w:t>Base Station RF Bandwidth</w:t>
        </w:r>
        <w:r w:rsidRPr="007332BE">
          <w:t xml:space="preserve"> </w:t>
        </w:r>
        <w:r w:rsidRPr="007332BE">
          <w:lastRenderedPageBreak/>
          <w:t xml:space="preserve">consists of one sub-block gap and two sub-blocks located at the edges of the declared maximum </w:t>
        </w:r>
        <w:r>
          <w:t>radiated</w:t>
        </w:r>
        <w:r w:rsidRPr="007332BE">
          <w:t xml:space="preserve"> </w:t>
        </w:r>
        <w:r w:rsidRPr="00CB2256">
          <w:rPr>
            <w:i/>
          </w:rPr>
          <w:t>Base Station RF Bandwidth</w:t>
        </w:r>
        <w:r>
          <w:t xml:space="preserve"> </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sidRPr="00CB2256">
          <w:rPr>
            <w:highlight w:val="yellow"/>
          </w:rPr>
          <w:t>).</w:t>
        </w:r>
      </w:ins>
    </w:p>
    <w:p w14:paraId="50C781FE" w14:textId="77777777" w:rsidR="00B10400" w:rsidRPr="007332BE" w:rsidRDefault="00B10400" w:rsidP="00B10400">
      <w:pPr>
        <w:pStyle w:val="B1"/>
        <w:rPr>
          <w:ins w:id="2944" w:author="R4-1809465" w:date="2018-07-11T10:06:00Z"/>
        </w:rPr>
      </w:pPr>
      <w:ins w:id="2945" w:author="R4-1809465" w:date="2018-07-11T10:06:00Z">
        <w:r w:rsidRPr="007332BE">
          <w:t>-</w:t>
        </w:r>
        <w:r w:rsidRPr="007332BE">
          <w:tab/>
        </w:r>
        <w:r>
          <w:rPr>
            <w:lang w:eastAsia="zh-CN"/>
          </w:rPr>
          <w:t>S</w:t>
        </w:r>
        <w:r w:rsidRPr="007332BE">
          <w:t xml:space="preserve">elect </w:t>
        </w:r>
        <w:r>
          <w:t>the carrier to be tested according to 4.8.2.1. P</w:t>
        </w:r>
        <w:r w:rsidRPr="007332BE">
          <w:t xml:space="preserve">lace </w:t>
        </w:r>
        <w:r>
          <w:t>it</w:t>
        </w:r>
        <w:r w:rsidRPr="007332BE">
          <w:t xml:space="preserve"> adjacent to the upper </w:t>
        </w:r>
        <w:r w:rsidRPr="00CB2256">
          <w:rPr>
            <w:i/>
          </w:rPr>
          <w:t>Base Station RF Bandwidth edge</w:t>
        </w:r>
        <w:r w:rsidRPr="007332BE">
          <w:t xml:space="preserve"> and a</w:t>
        </w:r>
        <w:r>
          <w:t>nother similar</w:t>
        </w:r>
        <w:r w:rsidRPr="007332BE">
          <w:t xml:space="preserve"> carrier adjacent to the lower </w:t>
        </w:r>
        <w:r w:rsidRPr="00CB2256">
          <w:rPr>
            <w:i/>
          </w:rPr>
          <w:t>Base Station</w:t>
        </w:r>
        <w:r w:rsidRPr="00CB2256">
          <w:rPr>
            <w:i/>
            <w:lang w:eastAsia="zh-CN"/>
          </w:rPr>
          <w:t xml:space="preserve"> </w:t>
        </w:r>
        <w:r w:rsidRPr="00CB2256">
          <w:rPr>
            <w:i/>
          </w:rPr>
          <w:t>RF Bandwidth edge</w:t>
        </w:r>
        <w:r w:rsidRPr="007332BE">
          <w:t xml:space="preserve">. </w:t>
        </w:r>
      </w:ins>
    </w:p>
    <w:p w14:paraId="10D2C0E6" w14:textId="77777777" w:rsidR="00B10400" w:rsidRPr="007332BE" w:rsidRDefault="00B10400" w:rsidP="00B10400">
      <w:pPr>
        <w:pStyle w:val="B1"/>
        <w:rPr>
          <w:ins w:id="2946" w:author="R4-1809465" w:date="2018-07-11T10:06:00Z"/>
        </w:rPr>
      </w:pPr>
      <w:ins w:id="2947" w:author="R4-1809465" w:date="2018-07-11T10:06:00Z">
        <w:r w:rsidRPr="007332BE">
          <w:t>-</w:t>
        </w:r>
        <w:r w:rsidRPr="007332BE">
          <w:tab/>
          <w:t xml:space="preserve">For </w:t>
        </w:r>
        <w:r w:rsidRPr="007332BE">
          <w:rPr>
            <w:lang w:eastAsia="zh-CN"/>
          </w:rPr>
          <w:t>single-band operation</w:t>
        </w:r>
        <w:r w:rsidRPr="007332BE">
          <w:t xml:space="preserve"> receiver tests, if the remaining gap is at least </w:t>
        </w:r>
        <w:r w:rsidRPr="003E3127">
          <w:t>15 MHz</w:t>
        </w:r>
        <w:r w:rsidRPr="007332BE">
          <w:t xml:space="preserve"> </w:t>
        </w:r>
        <w:r>
          <w:t xml:space="preserve">(or 60 MHz if channel bandwidth of the carrier to be tested is 20 MHz) for FR1 or 150 MHz for FR2 </w:t>
        </w:r>
        <w:r w:rsidRPr="007332BE">
          <w:t xml:space="preserve">plus two times the </w:t>
        </w:r>
        <w:r w:rsidRPr="00CB2256">
          <w:rPr>
            <w:i/>
          </w:rPr>
          <w:t>channel bandwidth</w:t>
        </w:r>
        <w:r w:rsidRPr="007332BE">
          <w:t xml:space="preserve"> used in the previous step and the </w:t>
        </w:r>
        <w:r>
          <w:t>beam</w:t>
        </w:r>
        <w:r w:rsidRPr="007332BE">
          <w:t xml:space="preserve"> supports at least 4 carriers, place a </w:t>
        </w:r>
        <w:r>
          <w:t xml:space="preserve">NR </w:t>
        </w:r>
        <w:r w:rsidRPr="007332BE">
          <w:t xml:space="preserve">carrier of this </w:t>
        </w:r>
        <w:r w:rsidRPr="00CB2256">
          <w:rPr>
            <w:i/>
          </w:rPr>
          <w:t>channel bandwidth</w:t>
        </w:r>
        <w:r w:rsidRPr="007332BE">
          <w:t xml:space="preserve"> adjacent to each already placed carrier for each sub-block. The nominal carrier spacing defined in </w:t>
        </w:r>
        <w:r w:rsidRPr="00CB2256">
          <w:rPr>
            <w:highlight w:val="yellow"/>
          </w:rPr>
          <w:t xml:space="preserve">subclause </w:t>
        </w:r>
        <w:r>
          <w:rPr>
            <w:highlight w:val="yellow"/>
          </w:rPr>
          <w:t>5.x</w:t>
        </w:r>
        <w:r w:rsidRPr="007332BE">
          <w:t xml:space="preserve"> shall apply.</w:t>
        </w:r>
      </w:ins>
    </w:p>
    <w:p w14:paraId="003EDFF2" w14:textId="77777777" w:rsidR="00B10400" w:rsidRPr="007332BE" w:rsidRDefault="00B10400" w:rsidP="00B10400">
      <w:pPr>
        <w:pStyle w:val="B1"/>
        <w:rPr>
          <w:ins w:id="2948" w:author="R4-1809465" w:date="2018-07-11T10:06:00Z"/>
        </w:rPr>
      </w:pPr>
      <w:ins w:id="2949" w:author="R4-1809465" w:date="2018-07-11T10:06:00Z">
        <w:r w:rsidRPr="007332BE">
          <w:t>-</w:t>
        </w:r>
        <w:r w:rsidRPr="007332BE">
          <w:tab/>
          <w:t>The sub-block edges adjacent to the sub-block gap shall be determined using the specified F</w:t>
        </w:r>
        <w:r w:rsidRPr="007332BE">
          <w:rPr>
            <w:vertAlign w:val="subscript"/>
          </w:rPr>
          <w:t>Offset</w:t>
        </w:r>
        <w:r>
          <w:rPr>
            <w:vertAlign w:val="subscript"/>
          </w:rPr>
          <w:t>_high</w:t>
        </w:r>
        <w:r w:rsidRPr="007332BE">
          <w:t xml:space="preserve"> </w:t>
        </w:r>
        <w:r>
          <w:t xml:space="preserve">and </w:t>
        </w:r>
        <w:r w:rsidRPr="007332BE">
          <w:t>F</w:t>
        </w:r>
        <w:r w:rsidRPr="007332BE">
          <w:rPr>
            <w:vertAlign w:val="subscript"/>
          </w:rPr>
          <w:t>Offset</w:t>
        </w:r>
        <w:r>
          <w:rPr>
            <w:vertAlign w:val="subscript"/>
          </w:rPr>
          <w:t>_low</w:t>
        </w:r>
        <w:r w:rsidRPr="007332BE">
          <w:t xml:space="preserve"> for the carrier</w:t>
        </w:r>
        <w:r>
          <w:t>s</w:t>
        </w:r>
        <w:r w:rsidRPr="007332BE">
          <w:t xml:space="preserve"> adjacent to the sub-block gap.</w:t>
        </w:r>
      </w:ins>
    </w:p>
    <w:p w14:paraId="0721F6B9" w14:textId="77777777" w:rsidR="00B10400" w:rsidRPr="007332BE" w:rsidRDefault="00B10400" w:rsidP="00B10400">
      <w:pPr>
        <w:pStyle w:val="Heading5"/>
        <w:rPr>
          <w:ins w:id="2950" w:author="R4-1809465" w:date="2018-07-11T10:06:00Z"/>
          <w:lang w:eastAsia="zh-CN"/>
        </w:rPr>
      </w:pPr>
      <w:bookmarkStart w:id="2951" w:name="_Toc503972144"/>
      <w:bookmarkStart w:id="2952" w:name="_Toc519094879"/>
      <w:bookmarkStart w:id="2953" w:name="_Toc503972146"/>
      <w:ins w:id="2954" w:author="R4-1809465" w:date="2018-07-11T10:06:00Z">
        <w:r w:rsidRPr="007332BE">
          <w:rPr>
            <w:lang w:eastAsia="zh-CN"/>
          </w:rPr>
          <w:t>4.</w:t>
        </w:r>
        <w:r>
          <w:rPr>
            <w:lang w:eastAsia="zh-CN"/>
          </w:rPr>
          <w:t>8.2</w:t>
        </w:r>
        <w:r w:rsidRPr="007332BE">
          <w:rPr>
            <w:lang w:eastAsia="zh-CN"/>
          </w:rPr>
          <w:t>.</w:t>
        </w:r>
        <w:r>
          <w:rPr>
            <w:lang w:eastAsia="zh-CN"/>
          </w:rPr>
          <w:t>4</w:t>
        </w:r>
        <w:r w:rsidRPr="007332BE">
          <w:rPr>
            <w:lang w:eastAsia="zh-CN"/>
          </w:rPr>
          <w:t>.2</w:t>
        </w:r>
        <w:r w:rsidRPr="007332BE">
          <w:rPr>
            <w:lang w:eastAsia="zh-CN"/>
          </w:rPr>
          <w:tab/>
        </w:r>
        <w:r>
          <w:t>NR</w:t>
        </w:r>
        <w:r w:rsidRPr="007332BE">
          <w:t xml:space="preserve">TC3 </w:t>
        </w:r>
        <w:r>
          <w:rPr>
            <w:lang w:eastAsia="zh-CN"/>
          </w:rPr>
          <w:t>power</w:t>
        </w:r>
        <w:r w:rsidRPr="007332BE">
          <w:rPr>
            <w:lang w:eastAsia="zh-CN"/>
          </w:rPr>
          <w:t xml:space="preserve"> allocation</w:t>
        </w:r>
        <w:bookmarkEnd w:id="2951"/>
        <w:bookmarkEnd w:id="2952"/>
      </w:ins>
    </w:p>
    <w:p w14:paraId="3D02C657" w14:textId="77777777" w:rsidR="00B10400" w:rsidRDefault="00B10400" w:rsidP="00B10400">
      <w:pPr>
        <w:rPr>
          <w:ins w:id="2955" w:author="R4-1809465" w:date="2018-07-11T10:06:00Z"/>
        </w:rPr>
      </w:pPr>
      <w:ins w:id="2956" w:author="R4-1809465" w:date="2018-07-11T10:06:00Z">
        <w:r>
          <w:t xml:space="preserve">Set the number of carriers to the number of carriers at maximum TRP </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sidRPr="00CB2256">
          <w:rPr>
            <w:highlight w:val="yellow"/>
          </w:rPr>
          <w:t>)</w:t>
        </w:r>
        <w:r>
          <w:t>.</w:t>
        </w:r>
      </w:ins>
    </w:p>
    <w:p w14:paraId="2E7FC320" w14:textId="77777777" w:rsidR="00B10400" w:rsidRDefault="00B10400" w:rsidP="00B10400">
      <w:pPr>
        <w:rPr>
          <w:ins w:id="2957" w:author="R4-1809465" w:date="2018-07-11T10:06:00Z"/>
        </w:rPr>
      </w:pPr>
      <w:ins w:id="2958" w:author="R4-1809465" w:date="2018-07-11T10:06:00Z">
        <w:r>
          <w:t>For EIRP accuracy requirements</w:t>
        </w:r>
        <w:r w:rsidRPr="00BA7B97">
          <w:t xml:space="preserve">set each beam to maximum EIRP (see </w:t>
        </w:r>
        <w:r w:rsidRPr="007D4F12">
          <w:rPr>
            <w:highlight w:val="yellow"/>
          </w:rPr>
          <w:t>table 4.6.x, Dx.x</w:t>
        </w:r>
        <w:r w:rsidRPr="00BA7B97">
          <w:t xml:space="preserve">) for the tested </w:t>
        </w:r>
        <w:r w:rsidRPr="00BA7B97">
          <w:rPr>
            <w:i/>
          </w:rPr>
          <w:t>beam direction pair</w:t>
        </w:r>
        <w:r w:rsidRPr="00BA7B97">
          <w:t>.</w:t>
        </w:r>
      </w:ins>
    </w:p>
    <w:p w14:paraId="766D70C6" w14:textId="77777777" w:rsidR="00B10400" w:rsidRPr="00BA7B97" w:rsidRDefault="00B10400" w:rsidP="00B10400">
      <w:pPr>
        <w:rPr>
          <w:ins w:id="2959" w:author="R4-1809465" w:date="2018-07-11T10:06:00Z"/>
        </w:rPr>
      </w:pPr>
      <w:ins w:id="2960" w:author="R4-1809465" w:date="2018-07-11T10:06:00Z">
        <w:r>
          <w:t>For all other requirements ensure the total radiated power is P</w:t>
        </w:r>
        <w:r w:rsidRPr="005E6116">
          <w:rPr>
            <w:vertAlign w:val="subscript"/>
          </w:rPr>
          <w:t>Rated,c,TRP</w:t>
        </w:r>
        <w:r>
          <w:t xml:space="preserve"> (see </w:t>
        </w:r>
        <w:r w:rsidRPr="007D4F12">
          <w:rPr>
            <w:highlight w:val="yellow"/>
          </w:rPr>
          <w:t>table 4.6.x, Dx.x</w:t>
        </w:r>
        <w:r>
          <w:t>).</w:t>
        </w:r>
      </w:ins>
    </w:p>
    <w:p w14:paraId="5F8C4713" w14:textId="6A4B766E" w:rsidR="00B10400" w:rsidDel="00DC13D6" w:rsidRDefault="00B10400" w:rsidP="00B10400">
      <w:pPr>
        <w:rPr>
          <w:ins w:id="2961" w:author="R4-1809465" w:date="2018-07-11T10:06:00Z"/>
          <w:del w:id="2962" w:author="Huawei" w:date="2018-07-11T18:09:00Z"/>
        </w:rPr>
      </w:pPr>
    </w:p>
    <w:p w14:paraId="238F9A84" w14:textId="2AB7DAA3" w:rsidR="00B10400" w:rsidDel="00DC13D6" w:rsidRDefault="00B10400" w:rsidP="00B10400">
      <w:pPr>
        <w:rPr>
          <w:ins w:id="2963" w:author="R4-1809465" w:date="2018-07-11T10:06:00Z"/>
          <w:del w:id="2964" w:author="Huawei" w:date="2018-07-11T18:09:00Z"/>
        </w:rPr>
      </w:pPr>
    </w:p>
    <w:p w14:paraId="57278208" w14:textId="77777777" w:rsidR="00B10400" w:rsidRPr="007332BE" w:rsidRDefault="00B10400" w:rsidP="00B10400">
      <w:pPr>
        <w:pStyle w:val="Heading4"/>
        <w:rPr>
          <w:ins w:id="2965" w:author="R4-1809465" w:date="2018-07-11T10:06:00Z"/>
          <w:lang w:eastAsia="zh-CN"/>
        </w:rPr>
      </w:pPr>
      <w:bookmarkStart w:id="2966" w:name="_Toc519094880"/>
      <w:ins w:id="2967" w:author="R4-1809465" w:date="2018-07-11T10:06:00Z">
        <w:r w:rsidRPr="007332BE">
          <w:rPr>
            <w:lang w:eastAsia="zh-CN"/>
          </w:rPr>
          <w:t>4.</w:t>
        </w:r>
        <w:r>
          <w:rPr>
            <w:lang w:eastAsia="zh-CN"/>
          </w:rPr>
          <w:t>8.2</w:t>
        </w:r>
        <w:r w:rsidRPr="007332BE">
          <w:rPr>
            <w:lang w:eastAsia="zh-CN"/>
          </w:rPr>
          <w:t>.</w:t>
        </w:r>
        <w:r>
          <w:rPr>
            <w:lang w:eastAsia="zh-CN"/>
          </w:rPr>
          <w:t>5</w:t>
        </w:r>
        <w:r w:rsidRPr="007332BE">
          <w:tab/>
        </w:r>
        <w:r>
          <w:t>NR</w:t>
        </w:r>
        <w:r w:rsidRPr="007332BE">
          <w:t xml:space="preserve">TC4: Multi-band </w:t>
        </w:r>
        <w:r w:rsidRPr="007332BE">
          <w:rPr>
            <w:lang w:eastAsia="zh-CN"/>
          </w:rPr>
          <w:t>test configuration for full carrier allocation</w:t>
        </w:r>
        <w:bookmarkEnd w:id="2953"/>
        <w:bookmarkEnd w:id="2966"/>
      </w:ins>
    </w:p>
    <w:p w14:paraId="21B46312" w14:textId="77777777" w:rsidR="00B10400" w:rsidRPr="007332BE" w:rsidRDefault="00B10400" w:rsidP="00B10400">
      <w:pPr>
        <w:rPr>
          <w:ins w:id="2968" w:author="R4-1809465" w:date="2018-07-11T10:06:00Z"/>
        </w:rPr>
      </w:pPr>
      <w:ins w:id="2969" w:author="R4-1809465" w:date="2018-07-11T10:06:00Z">
        <w:r>
          <w:t>The purpose of NRTC4 is to test beams which have been generated using transceiver units supporting operation in multiple operating bands through common active electronic components(s), considering maximum supported number of carriers.</w:t>
        </w:r>
      </w:ins>
    </w:p>
    <w:p w14:paraId="20496E2D" w14:textId="77777777" w:rsidR="00B10400" w:rsidRPr="007332BE" w:rsidRDefault="00B10400" w:rsidP="00B10400">
      <w:pPr>
        <w:pStyle w:val="Heading5"/>
        <w:rPr>
          <w:ins w:id="2970" w:author="R4-1809465" w:date="2018-07-11T10:06:00Z"/>
        </w:rPr>
      </w:pPr>
      <w:bookmarkStart w:id="2971" w:name="_Toc503972147"/>
      <w:bookmarkStart w:id="2972" w:name="_Toc519094881"/>
      <w:ins w:id="2973" w:author="R4-1809465" w:date="2018-07-11T10:06:00Z">
        <w:r w:rsidRPr="007332BE">
          <w:rPr>
            <w:lang w:eastAsia="zh-CN"/>
          </w:rPr>
          <w:t>4.</w:t>
        </w:r>
        <w:r>
          <w:rPr>
            <w:lang w:eastAsia="zh-CN"/>
          </w:rPr>
          <w:t>8.2</w:t>
        </w:r>
        <w:r w:rsidRPr="007332BE">
          <w:rPr>
            <w:lang w:eastAsia="zh-CN"/>
          </w:rPr>
          <w:t>.</w:t>
        </w:r>
        <w:r>
          <w:rPr>
            <w:lang w:eastAsia="zh-CN"/>
          </w:rPr>
          <w:t>5</w:t>
        </w:r>
        <w:r w:rsidRPr="007332BE">
          <w:t>.1</w:t>
        </w:r>
        <w:r w:rsidRPr="007332BE">
          <w:tab/>
        </w:r>
        <w:r>
          <w:t>NR</w:t>
        </w:r>
        <w:r w:rsidRPr="007332BE">
          <w:t>TC4 generation</w:t>
        </w:r>
        <w:bookmarkEnd w:id="2971"/>
        <w:bookmarkEnd w:id="2972"/>
      </w:ins>
    </w:p>
    <w:p w14:paraId="3C147683" w14:textId="77777777" w:rsidR="00B10400" w:rsidRPr="007332BE" w:rsidRDefault="00B10400" w:rsidP="00B10400">
      <w:pPr>
        <w:rPr>
          <w:ins w:id="2974" w:author="R4-1809465" w:date="2018-07-11T10:06:00Z"/>
          <w:lang w:eastAsia="zh-CN"/>
        </w:rPr>
      </w:pPr>
      <w:ins w:id="2975" w:author="R4-1809465" w:date="2018-07-11T10:06:00Z">
        <w:r>
          <w:t>NR</w:t>
        </w:r>
        <w:r w:rsidRPr="007332BE">
          <w:t xml:space="preserve">TC4 is based on re-using the existing test configuration applicable per band </w:t>
        </w:r>
        <w:r>
          <w:t xml:space="preserve">on beams generated using Multi-band transceiver units and hence have declared multi-band dependencies </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sidRPr="00CB2256">
          <w:rPr>
            <w:highlight w:val="yellow"/>
          </w:rPr>
          <w:t>)</w:t>
        </w:r>
        <w:r w:rsidRPr="007332BE">
          <w:t>. It is constructed using the following method:</w:t>
        </w:r>
      </w:ins>
    </w:p>
    <w:p w14:paraId="781341F9" w14:textId="77777777" w:rsidR="00B10400" w:rsidRPr="007332BE" w:rsidRDefault="00B10400" w:rsidP="00B10400">
      <w:pPr>
        <w:pStyle w:val="B1"/>
        <w:rPr>
          <w:ins w:id="2976" w:author="R4-1809465" w:date="2018-07-11T10:06:00Z"/>
        </w:rPr>
      </w:pPr>
      <w:ins w:id="2977" w:author="R4-1809465" w:date="2018-07-11T10:06:00Z">
        <w:r w:rsidRPr="007332BE">
          <w:t>-</w:t>
        </w:r>
        <w:r w:rsidRPr="007332BE">
          <w:tab/>
          <w:t xml:space="preserve">The </w:t>
        </w:r>
        <w:r w:rsidRPr="00CB2256">
          <w:rPr>
            <w:i/>
          </w:rPr>
          <w:t>Base Station RF Bandwidth</w:t>
        </w:r>
        <w:r w:rsidRPr="007332BE">
          <w:t xml:space="preserve"> of each supported operating band shall be the declared maximum </w:t>
        </w:r>
        <w:r>
          <w:t xml:space="preserve">radiated </w:t>
        </w:r>
        <w:r w:rsidRPr="00CB2256">
          <w:rPr>
            <w:i/>
          </w:rPr>
          <w:t>Base Station RF Bandwidth</w:t>
        </w:r>
        <w:r w:rsidRPr="007332BE">
          <w:t xml:space="preserve"> </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sidRPr="00CB2256">
          <w:rPr>
            <w:highlight w:val="yellow"/>
          </w:rPr>
          <w:t>).</w:t>
        </w:r>
      </w:ins>
    </w:p>
    <w:p w14:paraId="15D6EB1D" w14:textId="77777777" w:rsidR="00B10400" w:rsidRPr="007332BE" w:rsidRDefault="00B10400" w:rsidP="00B10400">
      <w:pPr>
        <w:pStyle w:val="B1"/>
        <w:rPr>
          <w:ins w:id="2978" w:author="R4-1809465" w:date="2018-07-11T10:06:00Z"/>
          <w:rFonts w:eastAsia="SimSun"/>
          <w:lang w:eastAsia="zh-CN"/>
        </w:rPr>
      </w:pPr>
      <w:ins w:id="2979" w:author="R4-1809465" w:date="2018-07-11T10:06:00Z">
        <w:r w:rsidRPr="007332BE">
          <w:t>-</w:t>
        </w:r>
        <w:r w:rsidRPr="007332BE">
          <w:tab/>
        </w:r>
        <w:r w:rsidRPr="007332BE">
          <w:rPr>
            <w:lang w:eastAsia="zh-CN"/>
          </w:rPr>
          <w:t>The number of carriers</w:t>
        </w:r>
        <w:r w:rsidRPr="007332BE">
          <w:t xml:space="preserve"> of each supported operating band shall be the declared </w:t>
        </w:r>
        <w:r w:rsidRPr="007332BE">
          <w:rPr>
            <w:lang w:eastAsia="zh-CN"/>
          </w:rPr>
          <w:t>maximum number of supported carriers</w:t>
        </w:r>
        <w:r w:rsidRPr="007332BE">
          <w:t xml:space="preserve"> </w:t>
        </w:r>
        <w:r>
          <w:t xml:space="preserve">by the multi-band dependencies in each band </w:t>
        </w:r>
        <w:r w:rsidRPr="00CB2256">
          <w:rPr>
            <w:highlight w:val="yellow"/>
          </w:rPr>
          <w:t>(see table 4.10-1, D9.16)</w:t>
        </w:r>
        <w:r w:rsidRPr="007332BE">
          <w:t xml:space="preserve">. </w:t>
        </w:r>
        <w:r w:rsidRPr="007332BE">
          <w:rPr>
            <w:rFonts w:eastAsia="SimSun"/>
            <w:lang w:eastAsia="zh-CN"/>
          </w:rPr>
          <w:t xml:space="preserve">Carriers shall </w:t>
        </w:r>
        <w:r>
          <w:rPr>
            <w:rFonts w:eastAsia="SimSun"/>
            <w:lang w:eastAsia="zh-CN"/>
          </w:rPr>
          <w:t xml:space="preserve">be selected according to 4.8.2.1 and shall </w:t>
        </w:r>
        <w:r w:rsidRPr="007332BE">
          <w:rPr>
            <w:rFonts w:eastAsia="SimSun"/>
            <w:lang w:eastAsia="zh-CN"/>
          </w:rPr>
          <w:t xml:space="preserve">first </w:t>
        </w:r>
        <w:r>
          <w:rPr>
            <w:rFonts w:eastAsia="SimSun"/>
            <w:lang w:eastAsia="zh-CN"/>
          </w:rPr>
          <w:t xml:space="preserve">be </w:t>
        </w:r>
        <w:r w:rsidRPr="007332BE">
          <w:rPr>
            <w:rFonts w:eastAsia="SimSun"/>
            <w:lang w:eastAsia="zh-CN"/>
          </w:rPr>
          <w:t xml:space="preserve">placed at the outermost edges of the declared </w:t>
        </w:r>
        <w:r>
          <w:rPr>
            <w:rFonts w:eastAsia="SimSun"/>
            <w:lang w:eastAsia="zh-CN"/>
          </w:rPr>
          <w:t>m</w:t>
        </w:r>
        <w:r w:rsidRPr="007332BE">
          <w:rPr>
            <w:rFonts w:eastAsia="SimSun"/>
            <w:lang w:eastAsia="zh-CN"/>
          </w:rPr>
          <w:t xml:space="preserve">aximum </w:t>
        </w:r>
        <w:r>
          <w:rPr>
            <w:rFonts w:eastAsia="SimSun"/>
            <w:lang w:eastAsia="zh-CN"/>
          </w:rPr>
          <w:t xml:space="preserve">radiated </w:t>
        </w:r>
        <w:r w:rsidRPr="00CB2256">
          <w:rPr>
            <w:rFonts w:eastAsia="SimSun"/>
            <w:i/>
            <w:lang w:eastAsia="zh-CN"/>
          </w:rPr>
          <w:t>Radio Bandwidth</w:t>
        </w:r>
        <w:r w:rsidRPr="007332BE">
          <w:rPr>
            <w:lang w:eastAsia="zh-CN"/>
          </w:rPr>
          <w:t xml:space="preserve"> </w:t>
        </w:r>
        <w:r w:rsidRPr="00CB2256">
          <w:rPr>
            <w:highlight w:val="yellow"/>
          </w:rPr>
          <w:t>(see table 4.10-1, D9.17)</w:t>
        </w:r>
        <w:r w:rsidRPr="007332BE">
          <w:rPr>
            <w:rFonts w:eastAsia="SimSun"/>
            <w:lang w:eastAsia="zh-CN"/>
          </w:rPr>
          <w:t xml:space="preserve">. Additional carriers shall next be placed at the </w:t>
        </w:r>
        <w:r>
          <w:rPr>
            <w:rFonts w:eastAsia="SimSun"/>
            <w:lang w:eastAsia="zh-CN"/>
          </w:rPr>
          <w:t xml:space="preserve">edges of </w:t>
        </w:r>
        <w:r w:rsidRPr="00CB2256">
          <w:rPr>
            <w:i/>
          </w:rPr>
          <w:t>Base Station</w:t>
        </w:r>
        <w:r w:rsidRPr="00CB2256">
          <w:rPr>
            <w:rFonts w:eastAsia="SimSun"/>
            <w:i/>
            <w:lang w:eastAsia="zh-CN"/>
          </w:rPr>
          <w:t xml:space="preserve"> RF Bandwidth</w:t>
        </w:r>
        <w:r w:rsidRPr="007332BE">
          <w:rPr>
            <w:lang w:eastAsia="zh-CN"/>
          </w:rPr>
          <w:t>, if possible.</w:t>
        </w:r>
      </w:ins>
    </w:p>
    <w:p w14:paraId="71068289" w14:textId="77777777" w:rsidR="00B10400" w:rsidRPr="007332BE" w:rsidRDefault="00B10400" w:rsidP="00B10400">
      <w:pPr>
        <w:pStyle w:val="B1"/>
        <w:rPr>
          <w:ins w:id="2980" w:author="R4-1809465" w:date="2018-07-11T10:06:00Z"/>
          <w:rFonts w:eastAsia="SimSun"/>
          <w:lang w:eastAsia="zh-CN"/>
        </w:rPr>
      </w:pPr>
      <w:ins w:id="2981" w:author="R4-1809465" w:date="2018-07-11T10:06:00Z">
        <w:r w:rsidRPr="007332BE">
          <w:t>-</w:t>
        </w:r>
        <w:r w:rsidRPr="007332BE">
          <w:tab/>
          <w:t xml:space="preserve">The </w:t>
        </w:r>
        <w:r w:rsidRPr="007332BE">
          <w:rPr>
            <w:lang w:eastAsia="zh-CN"/>
          </w:rPr>
          <w:t>allocated</w:t>
        </w:r>
        <w:r w:rsidRPr="007332BE">
          <w:t xml:space="preserve"> </w:t>
        </w:r>
        <w:r w:rsidRPr="00CB2256">
          <w:rPr>
            <w:i/>
          </w:rPr>
          <w:t>Base Station RF Bandwidth</w:t>
        </w:r>
        <w:r w:rsidRPr="007332BE">
          <w:t xml:space="preserve"> of the outermost bands shall be located at the outermost edges of the</w:t>
        </w:r>
        <w:r w:rsidRPr="007332BE">
          <w:rPr>
            <w:lang w:eastAsia="zh-CN"/>
          </w:rPr>
          <w:t xml:space="preserve"> declared </w:t>
        </w:r>
        <w:r>
          <w:rPr>
            <w:lang w:eastAsia="zh-CN"/>
          </w:rPr>
          <w:t>m</w:t>
        </w:r>
        <w:r w:rsidRPr="007332BE">
          <w:rPr>
            <w:lang w:eastAsia="zh-CN"/>
          </w:rPr>
          <w:t>aximum</w:t>
        </w:r>
        <w:r w:rsidRPr="007332BE">
          <w:t xml:space="preserve"> </w:t>
        </w:r>
        <w:r>
          <w:t xml:space="preserve">radiated </w:t>
        </w:r>
        <w:r w:rsidRPr="00CB2256">
          <w:rPr>
            <w:i/>
          </w:rPr>
          <w:t>Radio Bandwidth</w:t>
        </w:r>
        <w:r>
          <w:t xml:space="preserve"> </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sidRPr="00CB2256">
          <w:rPr>
            <w:highlight w:val="yellow"/>
          </w:rPr>
          <w:t>).</w:t>
        </w:r>
      </w:ins>
    </w:p>
    <w:p w14:paraId="21CABB28" w14:textId="77777777" w:rsidR="00B10400" w:rsidRPr="007332BE" w:rsidRDefault="00B10400" w:rsidP="00B10400">
      <w:pPr>
        <w:pStyle w:val="B1"/>
        <w:rPr>
          <w:ins w:id="2982" w:author="R4-1809465" w:date="2018-07-11T10:06:00Z"/>
          <w:lang w:eastAsia="zh-CN"/>
        </w:rPr>
      </w:pPr>
      <w:ins w:id="2983" w:author="R4-1809465" w:date="2018-07-11T10:06:00Z">
        <w:r w:rsidRPr="007332BE">
          <w:t>-</w:t>
        </w:r>
        <w:r w:rsidRPr="007332BE">
          <w:tab/>
        </w:r>
        <w:r>
          <w:rPr>
            <w:lang w:eastAsia="zh-CN"/>
          </w:rPr>
          <w:t>E</w:t>
        </w:r>
        <w:r>
          <w:t>ach concerned band shall be considered as a</w:t>
        </w:r>
        <w:r>
          <w:rPr>
            <w:lang w:eastAsia="zh-CN"/>
          </w:rPr>
          <w:t>n independent band</w:t>
        </w:r>
        <w:r>
          <w:t xml:space="preserve"> and the corresponding test configuration </w:t>
        </w:r>
        <w:r>
          <w:rPr>
            <w:lang w:eastAsia="zh-CN"/>
          </w:rPr>
          <w:t>shall be generated in each band</w:t>
        </w:r>
        <w:r>
          <w:t>.</w:t>
        </w:r>
        <w:r>
          <w:rPr>
            <w:lang w:eastAsia="zh-CN"/>
          </w:rPr>
          <w:t xml:space="preserve"> </w:t>
        </w:r>
        <w:r>
          <w:t>The mirror image of the single band test configuration shall be used in the highest band being tested for the beam</w:t>
        </w:r>
        <w:r w:rsidRPr="007332BE">
          <w:t>.</w:t>
        </w:r>
      </w:ins>
    </w:p>
    <w:p w14:paraId="797AAAE5" w14:textId="77777777" w:rsidR="00B10400" w:rsidRDefault="00B10400" w:rsidP="00B10400">
      <w:pPr>
        <w:pStyle w:val="B1"/>
        <w:rPr>
          <w:ins w:id="2984" w:author="R4-1809465" w:date="2018-07-11T10:06:00Z"/>
        </w:rPr>
      </w:pPr>
      <w:ins w:id="2985" w:author="R4-1809465" w:date="2018-07-11T10:06:00Z">
        <w:r w:rsidRPr="007332BE">
          <w:t>-</w:t>
        </w:r>
        <w:r>
          <w:rPr>
            <w:lang w:eastAsia="zh-CN"/>
          </w:rPr>
          <w:t xml:space="preserve">- </w:t>
        </w:r>
        <w:r>
          <w:rPr>
            <w:lang w:eastAsia="zh-CN"/>
          </w:rPr>
          <w:tab/>
          <w:t xml:space="preserve">If an operating band with multi-band dependencies supports three carriers only, two </w:t>
        </w:r>
        <w:r>
          <w:t>carriers</w:t>
        </w:r>
        <w:r>
          <w:rPr>
            <w:lang w:eastAsia="zh-CN"/>
          </w:rPr>
          <w:t xml:space="preserve"> shall be placed in one band according to the relevant </w:t>
        </w:r>
        <w:r>
          <w:t>test configuration</w:t>
        </w:r>
        <w:r>
          <w:rPr>
            <w:lang w:eastAsia="zh-CN"/>
          </w:rPr>
          <w:t xml:space="preserve"> while the remaining carrier shall be placed at the edge of the maximum </w:t>
        </w:r>
        <w:r>
          <w:rPr>
            <w:i/>
            <w:lang w:eastAsia="zh-CN"/>
          </w:rPr>
          <w:t>Radio Bandwidth</w:t>
        </w:r>
        <w:r>
          <w:rPr>
            <w:lang w:eastAsia="zh-CN"/>
          </w:rPr>
          <w:t xml:space="preserve"> in the other band.</w:t>
        </w:r>
      </w:ins>
    </w:p>
    <w:p w14:paraId="71FB0A53" w14:textId="77777777" w:rsidR="00B10400" w:rsidRDefault="00B10400" w:rsidP="00B10400">
      <w:pPr>
        <w:pStyle w:val="B1"/>
        <w:rPr>
          <w:ins w:id="2986" w:author="R4-1809465" w:date="2018-07-11T10:06:00Z"/>
          <w:lang w:val="x-none"/>
        </w:rPr>
      </w:pPr>
      <w:ins w:id="2987" w:author="R4-1809465" w:date="2018-07-11T10:06:00Z">
        <w:r>
          <w:t xml:space="preserve">- </w:t>
        </w:r>
        <w:r>
          <w:tab/>
          <w:t xml:space="preserve">If the sum of the </w:t>
        </w:r>
        <w:r>
          <w:rPr>
            <w:i/>
          </w:rPr>
          <w:t xml:space="preserve">base Station RF bandwidths </w:t>
        </w:r>
        <w:r>
          <w:t xml:space="preserve">of each of the supported operating bands is greater than the declared maximum </w:t>
        </w:r>
        <w:r>
          <w:rPr>
            <w:i/>
          </w:rPr>
          <w:t>Radio Bandwidth</w:t>
        </w:r>
        <w:r>
          <w:t xml:space="preserve"> of the operating band with multi-band dependencies </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sidRPr="00CB2256">
          <w:rPr>
            <w:highlight w:val="yellow"/>
          </w:rPr>
          <w:t>)</w:t>
        </w:r>
        <w:r>
          <w:t xml:space="preserve"> then </w:t>
        </w:r>
        <w:r>
          <w:rPr>
            <w:lang w:eastAsia="zh-CN"/>
          </w:rPr>
          <w:t xml:space="preserve">repeat the steps above for test configurations where the </w:t>
        </w:r>
        <w:r>
          <w:rPr>
            <w:i/>
            <w:lang w:eastAsia="zh-CN"/>
          </w:rPr>
          <w:t>Base Station RF Bandwidth</w:t>
        </w:r>
        <w:r>
          <w:rPr>
            <w:lang w:eastAsia="zh-CN"/>
          </w:rPr>
          <w:t xml:space="preserve"> of one of the operating band </w:t>
        </w:r>
        <w:r>
          <w:t xml:space="preserve">shall be reduced so that the declared maximum </w:t>
        </w:r>
        <w:r>
          <w:rPr>
            <w:i/>
          </w:rPr>
          <w:t>Radio Bandwidth</w:t>
        </w:r>
        <w:r>
          <w:t xml:space="preserve"> </w:t>
        </w:r>
        <w:r>
          <w:rPr>
            <w:lang w:eastAsia="zh-CN"/>
          </w:rPr>
          <w:t>is not exceeded and vice versa.</w:t>
        </w:r>
      </w:ins>
    </w:p>
    <w:p w14:paraId="46C80B29" w14:textId="77777777" w:rsidR="00B10400" w:rsidRPr="007332BE" w:rsidRDefault="00B10400" w:rsidP="00B10400">
      <w:pPr>
        <w:pStyle w:val="B1"/>
        <w:rPr>
          <w:ins w:id="2988" w:author="R4-1809465" w:date="2018-07-11T10:06:00Z"/>
          <w:lang w:eastAsia="zh-CN"/>
        </w:rPr>
      </w:pPr>
      <w:ins w:id="2989" w:author="R4-1809465" w:date="2018-07-11T10:06:00Z">
        <w:r>
          <w:t>-</w:t>
        </w:r>
        <w:r>
          <w:tab/>
          <w:t xml:space="preserve">If the sum of the </w:t>
        </w:r>
        <w:r>
          <w:rPr>
            <w:lang w:eastAsia="zh-CN"/>
          </w:rPr>
          <w:t>maximum number of supported carrier</w:t>
        </w:r>
        <w:r>
          <w:t xml:space="preserve"> of each supported operating bands </w:t>
        </w:r>
        <w:r>
          <w:rPr>
            <w:lang w:eastAsia="zh-CN"/>
          </w:rPr>
          <w:t xml:space="preserve">with multi-band dependencies </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sidRPr="00CB2256">
          <w:rPr>
            <w:highlight w:val="yellow"/>
          </w:rPr>
          <w:t>)</w:t>
        </w:r>
        <w:r>
          <w:t xml:space="preserve"> is larger than the declared </w:t>
        </w:r>
        <w:r>
          <w:rPr>
            <w:lang w:eastAsia="zh-CN"/>
          </w:rPr>
          <w:t xml:space="preserve">Total number of supported carriers for operating bands with multi-band dependencies </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t>)</w:t>
        </w:r>
        <w:r>
          <w:rPr>
            <w:lang w:eastAsia="zh-CN"/>
          </w:rPr>
          <w:t xml:space="preserve">, repeat the steps above for test configurations where </w:t>
        </w:r>
        <w:r>
          <w:rPr>
            <w:lang w:eastAsia="zh-CN"/>
          </w:rPr>
          <w:lastRenderedPageBreak/>
          <w:t xml:space="preserve">in each test configuration the number of carriers of one of the operating band </w:t>
        </w:r>
        <w:r>
          <w:t xml:space="preserve">shall be reduced so that the </w:t>
        </w:r>
        <w:r>
          <w:rPr>
            <w:lang w:eastAsia="zh-CN"/>
          </w:rPr>
          <w:t>total number of supported carriers is not be exceeded and vice versa.</w:t>
        </w:r>
      </w:ins>
    </w:p>
    <w:p w14:paraId="03610B3A" w14:textId="77777777" w:rsidR="00B10400" w:rsidRPr="007332BE" w:rsidRDefault="00B10400" w:rsidP="00B10400">
      <w:pPr>
        <w:pStyle w:val="Heading5"/>
        <w:rPr>
          <w:ins w:id="2990" w:author="R4-1809465" w:date="2018-07-11T10:06:00Z"/>
        </w:rPr>
      </w:pPr>
      <w:bookmarkStart w:id="2991" w:name="_Toc503972148"/>
      <w:bookmarkStart w:id="2992" w:name="_Toc519094882"/>
      <w:ins w:id="2993" w:author="R4-1809465" w:date="2018-07-11T10:06:00Z">
        <w:r w:rsidRPr="007332BE">
          <w:rPr>
            <w:lang w:eastAsia="zh-CN"/>
          </w:rPr>
          <w:t>4.</w:t>
        </w:r>
        <w:r>
          <w:rPr>
            <w:lang w:eastAsia="zh-CN"/>
          </w:rPr>
          <w:t>8.2</w:t>
        </w:r>
        <w:r w:rsidRPr="007332BE">
          <w:rPr>
            <w:lang w:eastAsia="zh-CN"/>
          </w:rPr>
          <w:t>.</w:t>
        </w:r>
        <w:r>
          <w:rPr>
            <w:lang w:eastAsia="zh-CN"/>
          </w:rPr>
          <w:t>5</w:t>
        </w:r>
        <w:r w:rsidRPr="007332BE">
          <w:t>.2</w:t>
        </w:r>
        <w:r w:rsidRPr="007332BE">
          <w:tab/>
        </w:r>
        <w:r>
          <w:t>NR</w:t>
        </w:r>
        <w:r w:rsidRPr="007332BE">
          <w:t xml:space="preserve">TC4 </w:t>
        </w:r>
        <w:r>
          <w:t>power</w:t>
        </w:r>
        <w:r w:rsidRPr="007332BE">
          <w:t xml:space="preserve"> allocation</w:t>
        </w:r>
        <w:bookmarkEnd w:id="2991"/>
        <w:bookmarkEnd w:id="2992"/>
      </w:ins>
    </w:p>
    <w:p w14:paraId="3CF84FB1" w14:textId="77777777" w:rsidR="00B10400" w:rsidRDefault="00B10400" w:rsidP="00B10400">
      <w:pPr>
        <w:rPr>
          <w:ins w:id="2994" w:author="R4-1809465" w:date="2018-07-11T10:06:00Z"/>
        </w:rPr>
      </w:pPr>
      <w:ins w:id="2995" w:author="R4-1809465" w:date="2018-07-11T10:06:00Z">
        <w:r>
          <w:t xml:space="preserve">Set the number of carriers to the total number of supported carriers for the declared multi-band dependencies </w:t>
        </w:r>
        <w:r w:rsidRPr="00CB2256">
          <w:rPr>
            <w:highlight w:val="yellow"/>
          </w:rPr>
          <w:t>(see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sidRPr="00CB2256">
          <w:rPr>
            <w:highlight w:val="yellow"/>
          </w:rPr>
          <w:t>)</w:t>
        </w:r>
        <w:r>
          <w:t>.</w:t>
        </w:r>
      </w:ins>
    </w:p>
    <w:p w14:paraId="1D1605CE" w14:textId="77777777" w:rsidR="00B10400" w:rsidRDefault="00B10400" w:rsidP="00B10400">
      <w:pPr>
        <w:rPr>
          <w:ins w:id="2996" w:author="R4-1809465" w:date="2018-07-11T10:06:00Z"/>
        </w:rPr>
      </w:pPr>
      <w:ins w:id="2997" w:author="R4-1809465" w:date="2018-07-11T10:06:00Z">
        <w:r>
          <w:t xml:space="preserve">For EIRP accuracy requirements </w:t>
        </w:r>
        <w:r w:rsidRPr="00BA7B97">
          <w:t xml:space="preserve">set each beam to maximum EIRP (see </w:t>
        </w:r>
        <w:r w:rsidRPr="007D7938">
          <w:rPr>
            <w:highlight w:val="yellow"/>
          </w:rPr>
          <w:t>table 4.6.x, Dx.x</w:t>
        </w:r>
        <w:r w:rsidRPr="00BA7B97">
          <w:t xml:space="preserve">) for the tested </w:t>
        </w:r>
        <w:r w:rsidRPr="00BA7B97">
          <w:rPr>
            <w:i/>
          </w:rPr>
          <w:t>beam direction pair</w:t>
        </w:r>
        <w:r w:rsidRPr="00BA7B97">
          <w:t>.</w:t>
        </w:r>
      </w:ins>
    </w:p>
    <w:p w14:paraId="70E974C4" w14:textId="77777777" w:rsidR="00B10400" w:rsidRDefault="00B10400" w:rsidP="00B10400">
      <w:pPr>
        <w:rPr>
          <w:ins w:id="2998" w:author="R4-1809465" w:date="2018-07-11T10:06:00Z"/>
        </w:rPr>
      </w:pPr>
      <w:ins w:id="2999" w:author="R4-1809465" w:date="2018-07-11T10:06:00Z">
        <w:r>
          <w:t>For all other requirements ensure the total radiated power is P</w:t>
        </w:r>
        <w:r w:rsidRPr="005E6116">
          <w:rPr>
            <w:vertAlign w:val="subscript"/>
          </w:rPr>
          <w:t>Rated,c,TRP</w:t>
        </w:r>
        <w:r>
          <w:t xml:space="preserve"> (see </w:t>
        </w:r>
        <w:r w:rsidRPr="007D7938">
          <w:rPr>
            <w:highlight w:val="yellow"/>
          </w:rPr>
          <w:t>table 4.6.x, Dx.x</w:t>
        </w:r>
        <w:r>
          <w:t>).</w:t>
        </w:r>
      </w:ins>
    </w:p>
    <w:p w14:paraId="4731879A" w14:textId="77777777" w:rsidR="00B10400" w:rsidRDefault="00B10400" w:rsidP="00B10400">
      <w:pPr>
        <w:rPr>
          <w:ins w:id="3000" w:author="R4-1809465" w:date="2018-07-11T10:06:00Z"/>
        </w:rPr>
      </w:pPr>
      <w:ins w:id="3001" w:author="R4-1809465" w:date="2018-07-11T10:06:00Z">
        <w:r>
          <w:t xml:space="preserve">If the allocated number of carriers in an operating band exceeds the declared number of carriers at maximum TRP in an operating band </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sidRPr="00CB2256">
          <w:rPr>
            <w:highlight w:val="yellow"/>
          </w:rPr>
          <w:t>)</w:t>
        </w:r>
        <w:r>
          <w:t xml:space="preserve"> the carriers should if possible be allocated to a different operating band.</w:t>
        </w:r>
      </w:ins>
    </w:p>
    <w:p w14:paraId="522BF749" w14:textId="77777777" w:rsidR="00B10400" w:rsidRPr="007332BE" w:rsidRDefault="00B10400" w:rsidP="00B10400">
      <w:pPr>
        <w:rPr>
          <w:ins w:id="3002" w:author="R4-1809465" w:date="2018-07-11T10:06:00Z"/>
          <w:lang w:eastAsia="zh-CN"/>
        </w:rPr>
      </w:pPr>
    </w:p>
    <w:p w14:paraId="7BBA8B46" w14:textId="77777777" w:rsidR="00B10400" w:rsidRPr="007332BE" w:rsidRDefault="00B10400" w:rsidP="00B10400">
      <w:pPr>
        <w:pStyle w:val="Heading4"/>
        <w:rPr>
          <w:ins w:id="3003" w:author="R4-1809465" w:date="2018-07-11T10:06:00Z"/>
          <w:lang w:eastAsia="zh-CN"/>
        </w:rPr>
      </w:pPr>
      <w:bookmarkStart w:id="3004" w:name="_Toc503972149"/>
      <w:bookmarkStart w:id="3005" w:name="_Toc519094883"/>
      <w:ins w:id="3006" w:author="R4-1809465" w:date="2018-07-11T10:06:00Z">
        <w:r w:rsidRPr="007332BE">
          <w:rPr>
            <w:lang w:eastAsia="zh-CN"/>
          </w:rPr>
          <w:t>4.</w:t>
        </w:r>
        <w:r>
          <w:rPr>
            <w:lang w:eastAsia="zh-CN"/>
          </w:rPr>
          <w:t>8.2</w:t>
        </w:r>
        <w:r w:rsidRPr="007332BE">
          <w:rPr>
            <w:lang w:eastAsia="zh-CN"/>
          </w:rPr>
          <w:t>.</w:t>
        </w:r>
        <w:r>
          <w:rPr>
            <w:lang w:eastAsia="zh-CN"/>
          </w:rPr>
          <w:t>6</w:t>
        </w:r>
        <w:r w:rsidRPr="007332BE">
          <w:tab/>
        </w:r>
        <w:r>
          <w:t>NR</w:t>
        </w:r>
        <w:r w:rsidRPr="007332BE">
          <w:t xml:space="preserve">TC5: Multi-band </w:t>
        </w:r>
        <w:r w:rsidRPr="007332BE">
          <w:rPr>
            <w:lang w:eastAsia="zh-CN"/>
          </w:rPr>
          <w:t>test configuration with high PSD per carrier</w:t>
        </w:r>
        <w:bookmarkEnd w:id="3004"/>
        <w:bookmarkEnd w:id="3005"/>
      </w:ins>
    </w:p>
    <w:p w14:paraId="3E7E01E1" w14:textId="77777777" w:rsidR="00B10400" w:rsidRPr="007332BE" w:rsidRDefault="00B10400" w:rsidP="00B10400">
      <w:pPr>
        <w:rPr>
          <w:ins w:id="3007" w:author="R4-1809465" w:date="2018-07-11T10:06:00Z"/>
        </w:rPr>
      </w:pPr>
      <w:ins w:id="3008" w:author="R4-1809465" w:date="2018-07-11T10:06:00Z">
        <w:r w:rsidRPr="007332BE">
          <w:t xml:space="preserve">The purpose of </w:t>
        </w:r>
        <w:r>
          <w:t>NR</w:t>
        </w:r>
        <w:r w:rsidRPr="007332BE">
          <w:t>TC5 is to test multi-band operation aspects considering higher PSD cases with reduced number of carriers and non-contiguous operation (if supported) in multi-band mode.</w:t>
        </w:r>
      </w:ins>
    </w:p>
    <w:p w14:paraId="031ADB8D" w14:textId="77777777" w:rsidR="00B10400" w:rsidRPr="007332BE" w:rsidRDefault="00B10400" w:rsidP="00B10400">
      <w:pPr>
        <w:pStyle w:val="Heading5"/>
        <w:rPr>
          <w:ins w:id="3009" w:author="R4-1809465" w:date="2018-07-11T10:06:00Z"/>
        </w:rPr>
      </w:pPr>
      <w:bookmarkStart w:id="3010" w:name="_Toc503972150"/>
      <w:bookmarkStart w:id="3011" w:name="_Toc519094884"/>
      <w:ins w:id="3012" w:author="R4-1809465" w:date="2018-07-11T10:06:00Z">
        <w:r w:rsidRPr="007332BE">
          <w:rPr>
            <w:lang w:eastAsia="zh-CN"/>
          </w:rPr>
          <w:t>4.</w:t>
        </w:r>
        <w:r>
          <w:rPr>
            <w:lang w:eastAsia="zh-CN"/>
          </w:rPr>
          <w:t>8.2</w:t>
        </w:r>
        <w:r w:rsidRPr="007332BE">
          <w:rPr>
            <w:lang w:eastAsia="zh-CN"/>
          </w:rPr>
          <w:t>.</w:t>
        </w:r>
        <w:r>
          <w:rPr>
            <w:lang w:eastAsia="zh-CN"/>
          </w:rPr>
          <w:t>6</w:t>
        </w:r>
        <w:r w:rsidRPr="007332BE">
          <w:t>.1</w:t>
        </w:r>
        <w:r w:rsidRPr="007332BE">
          <w:tab/>
        </w:r>
        <w:r>
          <w:t>NR</w:t>
        </w:r>
        <w:r w:rsidRPr="007332BE">
          <w:t>TC5 generation</w:t>
        </w:r>
        <w:bookmarkEnd w:id="3010"/>
        <w:bookmarkEnd w:id="3011"/>
      </w:ins>
    </w:p>
    <w:p w14:paraId="38655649" w14:textId="77777777" w:rsidR="00B10400" w:rsidRPr="007332BE" w:rsidRDefault="00B10400" w:rsidP="00B10400">
      <w:pPr>
        <w:rPr>
          <w:ins w:id="3013" w:author="R4-1809465" w:date="2018-07-11T10:06:00Z"/>
          <w:lang w:eastAsia="zh-CN"/>
        </w:rPr>
      </w:pPr>
      <w:ins w:id="3014" w:author="R4-1809465" w:date="2018-07-11T10:06:00Z">
        <w:r>
          <w:t>NR</w:t>
        </w:r>
        <w:r w:rsidRPr="007332BE">
          <w:t xml:space="preserve">TC5 is based on re-using the existing test configuration </w:t>
        </w:r>
        <w:r>
          <w:t xml:space="preserve">applicable for operating bands using multi-band transceiver units and hence have declared multi-band dependencies </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sidRPr="00CB2256">
          <w:rPr>
            <w:highlight w:val="yellow"/>
          </w:rPr>
          <w:t>)</w:t>
        </w:r>
        <w:r w:rsidRPr="00CB2256">
          <w:rPr>
            <w:i/>
            <w:highlight w:val="yellow"/>
          </w:rPr>
          <w:t>.</w:t>
        </w:r>
        <w:r w:rsidRPr="007332BE">
          <w:t xml:space="preserve"> It is constructed using the following method:</w:t>
        </w:r>
      </w:ins>
    </w:p>
    <w:p w14:paraId="22AC12DA" w14:textId="77777777" w:rsidR="00B10400" w:rsidRPr="007332BE" w:rsidRDefault="00B10400" w:rsidP="00B10400">
      <w:pPr>
        <w:pStyle w:val="B1"/>
        <w:rPr>
          <w:ins w:id="3015" w:author="R4-1809465" w:date="2018-07-11T10:06:00Z"/>
          <w:rFonts w:eastAsia="SimSun"/>
          <w:lang w:eastAsia="zh-CN"/>
        </w:rPr>
      </w:pPr>
      <w:ins w:id="3016" w:author="R4-1809465" w:date="2018-07-11T10:06:00Z">
        <w:r w:rsidRPr="007332BE">
          <w:t>-</w:t>
        </w:r>
        <w:r w:rsidRPr="007332BE">
          <w:tab/>
          <w:t xml:space="preserve">The </w:t>
        </w:r>
        <w:r w:rsidRPr="00CB2256">
          <w:rPr>
            <w:i/>
          </w:rPr>
          <w:t>Base Station RF Bandwidth</w:t>
        </w:r>
        <w:r w:rsidRPr="007332BE">
          <w:t xml:space="preserve"> of each supported operating band shall be the declared maximum </w:t>
        </w:r>
        <w:r>
          <w:t xml:space="preserve">radiated </w:t>
        </w:r>
        <w:r w:rsidRPr="00CB2256">
          <w:rPr>
            <w:i/>
          </w:rPr>
          <w:t>Base Station RF Bandwidth</w:t>
        </w:r>
        <w:r w:rsidRPr="007332BE">
          <w:t xml:space="preserve"> </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sidRPr="00CB2256">
          <w:rPr>
            <w:highlight w:val="yellow"/>
          </w:rPr>
          <w:t>).</w:t>
        </w:r>
      </w:ins>
    </w:p>
    <w:p w14:paraId="3E5C07FE" w14:textId="77777777" w:rsidR="00B10400" w:rsidRPr="007332BE" w:rsidRDefault="00B10400" w:rsidP="00B10400">
      <w:pPr>
        <w:pStyle w:val="B1"/>
        <w:rPr>
          <w:ins w:id="3017" w:author="R4-1809465" w:date="2018-07-11T10:06:00Z"/>
          <w:rFonts w:eastAsia="SimSun"/>
          <w:lang w:eastAsia="zh-CN"/>
        </w:rPr>
      </w:pPr>
      <w:ins w:id="3018" w:author="R4-1809465" w:date="2018-07-11T10:06:00Z">
        <w:r w:rsidRPr="007332BE">
          <w:t>-</w:t>
        </w:r>
        <w:r w:rsidRPr="007332BE">
          <w:tab/>
        </w:r>
        <w:r>
          <w:t xml:space="preserve">The </w:t>
        </w:r>
        <w:r>
          <w:rPr>
            <w:lang w:eastAsia="zh-CN"/>
          </w:rPr>
          <w:t>allocated</w:t>
        </w:r>
        <w:r>
          <w:t xml:space="preserve"> </w:t>
        </w:r>
        <w:r>
          <w:rPr>
            <w:i/>
          </w:rPr>
          <w:t xml:space="preserve">Radio Bandwidth </w:t>
        </w:r>
        <w:r>
          <w:t>of the outermost bands shall be located at the outermost edges of the</w:t>
        </w:r>
        <w:r>
          <w:rPr>
            <w:lang w:eastAsia="zh-CN"/>
          </w:rPr>
          <w:t xml:space="preserve"> declared maximum </w:t>
        </w:r>
        <w:r>
          <w:rPr>
            <w:i/>
            <w:lang w:eastAsia="zh-CN"/>
          </w:rPr>
          <w:t>Radio Bandwidth</w:t>
        </w:r>
        <w:r>
          <w:rPr>
            <w:lang w:eastAsia="zh-CN"/>
          </w:rPr>
          <w:t xml:space="preserve"> of the operating band with multi-band dependencies </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sidRPr="00CB2256">
          <w:rPr>
            <w:highlight w:val="yellow"/>
          </w:rPr>
          <w:t>).</w:t>
        </w:r>
      </w:ins>
    </w:p>
    <w:p w14:paraId="6BAB6A18" w14:textId="77777777" w:rsidR="00B10400" w:rsidRPr="007332BE" w:rsidRDefault="00B10400" w:rsidP="00B10400">
      <w:pPr>
        <w:pStyle w:val="B1"/>
        <w:rPr>
          <w:ins w:id="3019" w:author="R4-1809465" w:date="2018-07-11T10:06:00Z"/>
          <w:lang w:eastAsia="zh-CN"/>
        </w:rPr>
      </w:pPr>
      <w:ins w:id="3020" w:author="R4-1809465" w:date="2018-07-11T10:06:00Z">
        <w:r w:rsidRPr="007332BE">
          <w:t>-</w:t>
        </w:r>
        <w:r w:rsidRPr="007332BE">
          <w:tab/>
          <w:t>The maximum number of carriers is limited to</w:t>
        </w:r>
        <w:r w:rsidRPr="007332BE">
          <w:rPr>
            <w:lang w:eastAsia="zh-CN"/>
          </w:rPr>
          <w:t xml:space="preserve"> </w:t>
        </w:r>
        <w:r w:rsidRPr="007332BE">
          <w:t>two per band.</w:t>
        </w:r>
        <w:r w:rsidRPr="007332BE">
          <w:rPr>
            <w:lang w:eastAsia="zh-CN"/>
          </w:rPr>
          <w:t xml:space="preserve">  Carriers </w:t>
        </w:r>
        <w:r w:rsidRPr="007332BE">
          <w:rPr>
            <w:rFonts w:eastAsia="SimSun"/>
            <w:lang w:eastAsia="zh-CN"/>
          </w:rPr>
          <w:t xml:space="preserve">shall </w:t>
        </w:r>
        <w:r>
          <w:rPr>
            <w:rFonts w:eastAsia="SimSun"/>
            <w:lang w:eastAsia="zh-CN"/>
          </w:rPr>
          <w:t xml:space="preserve">be selected according to 4.8.2.1 and </w:t>
        </w:r>
        <w:r>
          <w:rPr>
            <w:lang w:eastAsia="zh-CN"/>
          </w:rPr>
          <w:t xml:space="preserve">shall be placed at the outermost edges of the declared maximum </w:t>
        </w:r>
        <w:r>
          <w:rPr>
            <w:i/>
            <w:lang w:eastAsia="zh-CN"/>
          </w:rPr>
          <w:t>Radio Bandwidth</w:t>
        </w:r>
        <w:r>
          <w:rPr>
            <w:lang w:eastAsia="zh-CN"/>
          </w:rPr>
          <w:t xml:space="preserve"> of the operating band with multi-band dependencies </w:t>
        </w:r>
        <w:r>
          <w:t xml:space="preserve">(see table </w:t>
        </w:r>
        <w:r w:rsidRPr="002676BF">
          <w:rPr>
            <w:highlight w:val="yellow"/>
          </w:rPr>
          <w:t>4.6-x, Dx.x</w:t>
        </w:r>
        <w:r>
          <w:t>).</w:t>
        </w:r>
      </w:ins>
    </w:p>
    <w:p w14:paraId="2A121E38" w14:textId="77777777" w:rsidR="00B10400" w:rsidRPr="007332BE" w:rsidRDefault="00B10400" w:rsidP="00B10400">
      <w:pPr>
        <w:pStyle w:val="B1"/>
        <w:rPr>
          <w:ins w:id="3021" w:author="R4-1809465" w:date="2018-07-11T10:06:00Z"/>
        </w:rPr>
      </w:pPr>
      <w:ins w:id="3022" w:author="R4-1809465" w:date="2018-07-11T10:06:00Z">
        <w:r w:rsidRPr="007332BE">
          <w:t>-</w:t>
        </w:r>
        <w:r w:rsidRPr="007332BE">
          <w:tab/>
          <w:t>Each concerned band shall be considered as a</w:t>
        </w:r>
        <w:r w:rsidRPr="007332BE">
          <w:rPr>
            <w:lang w:eastAsia="zh-CN"/>
          </w:rPr>
          <w:t>n independent band</w:t>
        </w:r>
        <w:r w:rsidRPr="007332BE">
          <w:t xml:space="preserve"> and the carrier placement in each band shall be according to </w:t>
        </w:r>
        <w:r>
          <w:t>NR</w:t>
        </w:r>
        <w:r w:rsidRPr="007332BE">
          <w:t>TC3, where the declared parameters for multi-band operation shall apply</w:t>
        </w:r>
        <w:r w:rsidRPr="007332BE">
          <w:rPr>
            <w:lang w:eastAsia="zh-CN"/>
          </w:rPr>
          <w:t xml:space="preserve">. </w:t>
        </w:r>
        <w:r w:rsidRPr="00A40C3D">
          <w:rPr>
            <w:lang w:eastAsia="zh-CN"/>
          </w:rPr>
          <w:t xml:space="preserve">Narrowest supported </w:t>
        </w:r>
        <w:r w:rsidRPr="0089250A">
          <w:rPr>
            <w:lang w:eastAsia="zh-CN"/>
          </w:rPr>
          <w:t>NR channel bandwidth and sma</w:t>
        </w:r>
        <w:r w:rsidRPr="00297DEC">
          <w:rPr>
            <w:lang w:eastAsia="zh-CN"/>
          </w:rPr>
          <w:t>llest subcarrier spacing shall</w:t>
        </w:r>
        <w:r w:rsidRPr="007332BE">
          <w:rPr>
            <w:lang w:eastAsia="zh-CN"/>
          </w:rPr>
          <w:t xml:space="preserve"> be used in the test configuration.</w:t>
        </w:r>
      </w:ins>
    </w:p>
    <w:p w14:paraId="141E1BCB" w14:textId="77777777" w:rsidR="00B10400" w:rsidRPr="007332BE" w:rsidRDefault="00B10400" w:rsidP="00B10400">
      <w:pPr>
        <w:pStyle w:val="B1"/>
        <w:rPr>
          <w:ins w:id="3023" w:author="R4-1809465" w:date="2018-07-11T10:06:00Z"/>
          <w:lang w:eastAsia="zh-CN"/>
        </w:rPr>
      </w:pPr>
      <w:ins w:id="3024" w:author="R4-1809465" w:date="2018-07-11T10:06:00Z">
        <w:r>
          <w:rPr>
            <w:lang w:eastAsia="zh-CN"/>
          </w:rPr>
          <w:t xml:space="preserve">- </w:t>
        </w:r>
        <w:r>
          <w:rPr>
            <w:lang w:eastAsia="zh-CN"/>
          </w:rPr>
          <w:tab/>
          <w:t xml:space="preserve">If an operating band with multi-band dependencies supports three carriers only, two </w:t>
        </w:r>
        <w:r>
          <w:t>carriers</w:t>
        </w:r>
        <w:r>
          <w:rPr>
            <w:lang w:eastAsia="zh-CN"/>
          </w:rPr>
          <w:t xml:space="preserve"> shall be placed in one band according to the relevant </w:t>
        </w:r>
        <w:r>
          <w:t>test configuration</w:t>
        </w:r>
        <w:r>
          <w:rPr>
            <w:lang w:eastAsia="zh-CN"/>
          </w:rPr>
          <w:t xml:space="preserve"> while the remaining carrier shall be placed at the edge of the maximum </w:t>
        </w:r>
        <w:r>
          <w:rPr>
            <w:i/>
            <w:lang w:eastAsia="zh-CN"/>
          </w:rPr>
          <w:t>Radio Bandwidth</w:t>
        </w:r>
        <w:r>
          <w:rPr>
            <w:lang w:eastAsia="zh-CN"/>
          </w:rPr>
          <w:t xml:space="preserve"> in the other band.</w:t>
        </w:r>
      </w:ins>
    </w:p>
    <w:p w14:paraId="621CFF3B" w14:textId="77777777" w:rsidR="00B10400" w:rsidRPr="007332BE" w:rsidRDefault="00B10400" w:rsidP="00B10400">
      <w:pPr>
        <w:pStyle w:val="B1"/>
        <w:rPr>
          <w:ins w:id="3025" w:author="R4-1809465" w:date="2018-07-11T10:06:00Z"/>
          <w:rFonts w:eastAsia="SimSun"/>
          <w:lang w:eastAsia="zh-CN"/>
        </w:rPr>
      </w:pPr>
      <w:ins w:id="3026" w:author="R4-1809465" w:date="2018-07-11T10:06:00Z">
        <w:r w:rsidRPr="007332BE">
          <w:t>-</w:t>
        </w:r>
        <w:r w:rsidRPr="007332BE">
          <w:tab/>
        </w:r>
        <w:r>
          <w:t xml:space="preserve">If the sum of the </w:t>
        </w:r>
        <w:r>
          <w:rPr>
            <w:i/>
          </w:rPr>
          <w:t xml:space="preserve">base Station RF bandwidths </w:t>
        </w:r>
        <w:r>
          <w:t xml:space="preserve">of each of the supported operating bands is greater than the declared maximum </w:t>
        </w:r>
        <w:r>
          <w:rPr>
            <w:i/>
          </w:rPr>
          <w:t>Radio Bandwidth</w:t>
        </w:r>
        <w:r>
          <w:t xml:space="preserve"> of the operating band with multi-band dependencies </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Pr>
            <w:lang w:eastAsia="zh-CN"/>
          </w:rPr>
          <w:t xml:space="preserve"> for the declared multi-band dependencies </w:t>
        </w:r>
        <w:r>
          <w:t>(</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sidRPr="00CB2256">
          <w:rPr>
            <w:highlight w:val="yellow"/>
          </w:rPr>
          <w:t>)</w:t>
        </w:r>
        <w:r>
          <w:t xml:space="preserve"> then </w:t>
        </w:r>
        <w:r>
          <w:rPr>
            <w:lang w:eastAsia="zh-CN"/>
          </w:rPr>
          <w:t xml:space="preserve">repeat the steps above for test configurations where the </w:t>
        </w:r>
        <w:r>
          <w:rPr>
            <w:i/>
            <w:lang w:eastAsia="zh-CN"/>
          </w:rPr>
          <w:t>Base Station RF Bandwidth</w:t>
        </w:r>
        <w:r>
          <w:rPr>
            <w:lang w:eastAsia="zh-CN"/>
          </w:rPr>
          <w:t xml:space="preserve"> of one of the operating band </w:t>
        </w:r>
        <w:r>
          <w:t xml:space="preserve">shall be reduced so that the declared maximum </w:t>
        </w:r>
        <w:r>
          <w:rPr>
            <w:i/>
          </w:rPr>
          <w:t>Radio Bandwidth</w:t>
        </w:r>
        <w:r>
          <w:t xml:space="preserve"> of the operating band with multi-band dependencies </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Pr>
            <w:lang w:eastAsia="zh-CN"/>
          </w:rPr>
          <w:t xml:space="preserve"> is not exceeded and vice versa.</w:t>
        </w:r>
      </w:ins>
    </w:p>
    <w:p w14:paraId="0D785506" w14:textId="77777777" w:rsidR="00B10400" w:rsidRPr="007332BE" w:rsidRDefault="00B10400" w:rsidP="00B10400">
      <w:pPr>
        <w:pStyle w:val="Heading5"/>
        <w:rPr>
          <w:ins w:id="3027" w:author="R4-1809465" w:date="2018-07-11T10:06:00Z"/>
        </w:rPr>
      </w:pPr>
      <w:bookmarkStart w:id="3028" w:name="_Toc503972151"/>
      <w:bookmarkStart w:id="3029" w:name="_Toc519094885"/>
      <w:ins w:id="3030" w:author="R4-1809465" w:date="2018-07-11T10:06:00Z">
        <w:r w:rsidRPr="007332BE">
          <w:rPr>
            <w:lang w:eastAsia="zh-CN"/>
          </w:rPr>
          <w:t>4.</w:t>
        </w:r>
        <w:r>
          <w:rPr>
            <w:lang w:eastAsia="zh-CN"/>
          </w:rPr>
          <w:t>8.2</w:t>
        </w:r>
        <w:r w:rsidRPr="007332BE">
          <w:rPr>
            <w:lang w:eastAsia="zh-CN"/>
          </w:rPr>
          <w:t>.</w:t>
        </w:r>
        <w:r>
          <w:rPr>
            <w:lang w:eastAsia="zh-CN"/>
          </w:rPr>
          <w:t>6</w:t>
        </w:r>
        <w:r w:rsidRPr="007332BE">
          <w:t>.2</w:t>
        </w:r>
        <w:r w:rsidRPr="007332BE">
          <w:tab/>
        </w:r>
        <w:r>
          <w:t>NR</w:t>
        </w:r>
        <w:r w:rsidRPr="007332BE">
          <w:t xml:space="preserve">TC5 </w:t>
        </w:r>
        <w:r>
          <w:t>power</w:t>
        </w:r>
        <w:r w:rsidRPr="007332BE">
          <w:t xml:space="preserve"> allocation</w:t>
        </w:r>
        <w:bookmarkEnd w:id="3028"/>
        <w:bookmarkEnd w:id="3029"/>
      </w:ins>
    </w:p>
    <w:p w14:paraId="5C6291CF" w14:textId="7241E7E3" w:rsidR="00B10400" w:rsidRDefault="00B10400" w:rsidP="00B10400">
      <w:pPr>
        <w:rPr>
          <w:ins w:id="3031" w:author="R4-1809465" w:date="2018-07-11T10:06:00Z"/>
        </w:rPr>
      </w:pPr>
      <w:ins w:id="3032" w:author="R4-1809465" w:date="2018-07-11T10:06:00Z">
        <w:r>
          <w:t xml:space="preserve">Set the number of carriers to the total number of supported carriers for the declared multi-band dependencies (see </w:t>
        </w:r>
        <w:r w:rsidRPr="00CB2256">
          <w:rPr>
            <w:highlight w:val="yellow"/>
          </w:rPr>
          <w:t>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ins>
      <w:ins w:id="3033" w:author="Huawei" w:date="2018-07-11T10:09:00Z">
        <w:r>
          <w:t>)</w:t>
        </w:r>
      </w:ins>
      <w:ins w:id="3034" w:author="R4-1809465" w:date="2018-07-11T10:06:00Z">
        <w:r>
          <w:t>.</w:t>
        </w:r>
      </w:ins>
    </w:p>
    <w:p w14:paraId="4C8088BE" w14:textId="77777777" w:rsidR="00B10400" w:rsidRDefault="00B10400" w:rsidP="00B10400">
      <w:pPr>
        <w:rPr>
          <w:ins w:id="3035" w:author="R4-1809465" w:date="2018-07-11T10:06:00Z"/>
        </w:rPr>
      </w:pPr>
      <w:ins w:id="3036" w:author="R4-1809465" w:date="2018-07-11T10:06:00Z">
        <w:r>
          <w:t xml:space="preserve">For EIRP accuracy requirements </w:t>
        </w:r>
        <w:r w:rsidRPr="00BA7B97">
          <w:t xml:space="preserve">set each beam to maximum EIRP (see </w:t>
        </w:r>
        <w:r w:rsidRPr="007A21A4">
          <w:rPr>
            <w:highlight w:val="yellow"/>
          </w:rPr>
          <w:t>table 4.6.x, Dx.x</w:t>
        </w:r>
        <w:r w:rsidRPr="00BA7B97">
          <w:t xml:space="preserve">) for the tested </w:t>
        </w:r>
        <w:r w:rsidRPr="00BA7B97">
          <w:rPr>
            <w:i/>
          </w:rPr>
          <w:t>beam direction pair</w:t>
        </w:r>
        <w:r w:rsidRPr="00BA7B97">
          <w:t>.</w:t>
        </w:r>
      </w:ins>
    </w:p>
    <w:p w14:paraId="7A0AB2FE" w14:textId="77777777" w:rsidR="00B10400" w:rsidRDefault="00B10400" w:rsidP="00B10400">
      <w:pPr>
        <w:rPr>
          <w:ins w:id="3037" w:author="R4-1809465" w:date="2018-07-11T10:06:00Z"/>
        </w:rPr>
      </w:pPr>
      <w:ins w:id="3038" w:author="R4-1809465" w:date="2018-07-11T10:06:00Z">
        <w:r>
          <w:t>For all other requirements ensure the total radiated power is P</w:t>
        </w:r>
        <w:r w:rsidRPr="009470D8">
          <w:rPr>
            <w:vertAlign w:val="subscript"/>
          </w:rPr>
          <w:t>Rated,c,TRP</w:t>
        </w:r>
        <w:r>
          <w:t xml:space="preserve"> (see </w:t>
        </w:r>
        <w:r w:rsidRPr="007A21A4">
          <w:rPr>
            <w:highlight w:val="yellow"/>
          </w:rPr>
          <w:t>table 4.6.x, Dx.x</w:t>
        </w:r>
        <w:r>
          <w:t>).</w:t>
        </w:r>
      </w:ins>
    </w:p>
    <w:p w14:paraId="0781AF8A" w14:textId="77777777" w:rsidR="00B10400" w:rsidRDefault="00B10400" w:rsidP="00B10400">
      <w:pPr>
        <w:rPr>
          <w:ins w:id="3039" w:author="R4-1809465" w:date="2018-07-11T10:06:00Z"/>
          <w:lang w:eastAsia="zh-CN"/>
        </w:rPr>
      </w:pPr>
      <w:ins w:id="3040" w:author="R4-1809465" w:date="2018-07-11T10:06:00Z">
        <w:r>
          <w:rPr>
            <w:lang w:eastAsia="zh-CN"/>
          </w:rPr>
          <w:lastRenderedPageBreak/>
          <w:t>If the sum of the TRP for all carriers in an</w:t>
        </w:r>
        <w:r>
          <w:t xml:space="preserve"> operating band</w:t>
        </w:r>
        <w:r>
          <w:rPr>
            <w:lang w:eastAsia="zh-CN"/>
          </w:rPr>
          <w:t>(</w:t>
        </w:r>
        <w:r>
          <w:t>s</w:t>
        </w:r>
        <w:r>
          <w:rPr>
            <w:lang w:eastAsia="zh-CN"/>
          </w:rPr>
          <w:t xml:space="preserve">) exceeds the sum of the maximum TRP per carrier (see </w:t>
        </w:r>
        <w:r w:rsidRPr="00CB2256">
          <w:rPr>
            <w:highlight w:val="yellow"/>
            <w:lang w:eastAsia="zh-CN"/>
          </w:rPr>
          <w:t xml:space="preserve">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Pr>
            <w:lang w:eastAsia="zh-CN"/>
          </w:rPr>
          <w:t xml:space="preserve">) for the number of carriers at maximum TRP (see </w:t>
        </w:r>
        <w:r w:rsidRPr="00CB2256">
          <w:rPr>
            <w:highlight w:val="yellow"/>
            <w:lang w:eastAsia="zh-CN"/>
          </w:rPr>
          <w:t xml:space="preserve">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Pr>
            <w:lang w:eastAsia="zh-CN"/>
          </w:rPr>
          <w:t xml:space="preserve">) </w:t>
        </w:r>
        <w:r>
          <w:t>in multi-band operation</w:t>
        </w:r>
        <w:r>
          <w:rPr>
            <w:lang w:eastAsia="zh-CN"/>
          </w:rPr>
          <w:t>, the exceeded part shall, if possible, be reallocated into the other band(s). If the EIRP allocated for a carrier exceeds the declared maximum TRP, the exceeded power shall, if possible, be reallocated into the other carriers.</w:t>
        </w:r>
      </w:ins>
    </w:p>
    <w:p w14:paraId="5FB1FFB1" w14:textId="77777777" w:rsidR="00D25FC8" w:rsidRDefault="00D25FC8" w:rsidP="00D25FC8">
      <w:pPr>
        <w:pStyle w:val="Heading2"/>
      </w:pPr>
      <w:bookmarkStart w:id="3041" w:name="_Toc439781526"/>
      <w:bookmarkStart w:id="3042" w:name="_Toc481685282"/>
      <w:bookmarkStart w:id="3043" w:name="_Toc519094886"/>
      <w:r>
        <w:t>4.</w:t>
      </w:r>
      <w:r w:rsidR="00F22E36">
        <w:t>9</w:t>
      </w:r>
      <w:r>
        <w:tab/>
      </w:r>
      <w:r>
        <w:tab/>
      </w:r>
      <w:r w:rsidRPr="00024EEF">
        <w:t>RF channels and test models</w:t>
      </w:r>
      <w:bookmarkEnd w:id="3041"/>
      <w:bookmarkEnd w:id="3042"/>
      <w:bookmarkEnd w:id="3043"/>
      <w:r w:rsidRPr="00024EEF">
        <w:t xml:space="preserve"> </w:t>
      </w:r>
    </w:p>
    <w:p w14:paraId="4AAB1160" w14:textId="7DD1BCB8" w:rsidR="00AB3B29" w:rsidDel="00B10400" w:rsidRDefault="00D25FC8" w:rsidP="00AB3B29">
      <w:pPr>
        <w:rPr>
          <w:del w:id="3044" w:author="Huawei" w:date="2018-07-11T10:08:00Z"/>
          <w:i/>
          <w:color w:val="0000FF"/>
        </w:rPr>
      </w:pPr>
      <w:del w:id="3045" w:author="Huawei" w:date="2018-07-11T10:08:00Z">
        <w:r w:rsidRPr="0062434D" w:rsidDel="00B10400">
          <w:rPr>
            <w:i/>
            <w:color w:val="0000FF"/>
          </w:rPr>
          <w:delText xml:space="preserve">Editor’s note: </w:delText>
        </w:r>
        <w:r w:rsidDel="00B10400">
          <w:rPr>
            <w:i/>
            <w:color w:val="0000FF"/>
          </w:rPr>
          <w:delText>to capture multi-carrier/CA operation, contiguous/non-contiguous operation</w:delText>
        </w:r>
        <w:r w:rsidR="00AB3B29" w:rsidRPr="00AB3B29" w:rsidDel="00B10400">
          <w:rPr>
            <w:i/>
            <w:color w:val="0000FF"/>
          </w:rPr>
          <w:delText xml:space="preserve"> </w:delText>
        </w:r>
      </w:del>
    </w:p>
    <w:p w14:paraId="1FC6752E" w14:textId="77777777" w:rsidR="00AB3B29" w:rsidRDefault="00AB3B29" w:rsidP="00AB3B29">
      <w:pPr>
        <w:rPr>
          <w:i/>
          <w:color w:val="0000FF"/>
        </w:rPr>
      </w:pPr>
      <w:r>
        <w:rPr>
          <w:i/>
          <w:color w:val="0000FF"/>
        </w:rPr>
        <w:t xml:space="preserve">Editor’s note: RF channels to be confirmed once the test models and test configurations discussion is concluded. </w:t>
      </w:r>
    </w:p>
    <w:p w14:paraId="1B8A2F5E" w14:textId="77777777" w:rsidR="00AB3B29" w:rsidRDefault="00AB3B29" w:rsidP="00AB3B29">
      <w:pPr>
        <w:pStyle w:val="Heading3"/>
      </w:pPr>
      <w:bookmarkStart w:id="3046" w:name="_Toc510722701"/>
      <w:bookmarkStart w:id="3047" w:name="_Toc506487926"/>
      <w:bookmarkStart w:id="3048" w:name="_Toc494455129"/>
      <w:bookmarkStart w:id="3049" w:name="_Toc519094887"/>
      <w:r>
        <w:t>4.9.1</w:t>
      </w:r>
      <w:r>
        <w:tab/>
        <w:t>RF channels</w:t>
      </w:r>
      <w:bookmarkEnd w:id="3046"/>
      <w:bookmarkEnd w:id="3047"/>
      <w:bookmarkEnd w:id="3048"/>
      <w:bookmarkEnd w:id="3049"/>
    </w:p>
    <w:p w14:paraId="1F47F1D5" w14:textId="77777777" w:rsidR="00AB3B29" w:rsidRDefault="00AB3B29" w:rsidP="00AB3B29">
      <w:bookmarkStart w:id="3050" w:name="_Toc506487927"/>
      <w:bookmarkStart w:id="3051" w:name="_Toc494455130"/>
      <w:r>
        <w:t xml:space="preserve">For single carrier tests unless otherwise stated the tests shall be performed with a single carrier at each of the RF channels are </w:t>
      </w:r>
      <w:r w:rsidRPr="00B10400">
        <w:rPr>
          <w:highlight w:val="yellow"/>
        </w:rPr>
        <w:t>TBD</w:t>
      </w:r>
      <w:r>
        <w:t>.</w:t>
      </w:r>
    </w:p>
    <w:p w14:paraId="26153333" w14:textId="77777777" w:rsidR="00AB3B29" w:rsidRDefault="00AB3B29" w:rsidP="00AB3B29">
      <w:r>
        <w:t xml:space="preserve">Many tests in this TS are performed with the maximum </w:t>
      </w:r>
      <w:r>
        <w:rPr>
          <w:i/>
        </w:rPr>
        <w:t>Base Station RF Bandwidth</w:t>
      </w:r>
      <w:r>
        <w:t xml:space="preserve"> located at the bottom, middle and top of the supported frequency range in the operating band. These are denoted as B</w:t>
      </w:r>
      <w:r>
        <w:rPr>
          <w:vertAlign w:val="subscript"/>
        </w:rPr>
        <w:t>RFBW</w:t>
      </w:r>
      <w:r>
        <w:t xml:space="preserve"> (bottom), M</w:t>
      </w:r>
      <w:r>
        <w:rPr>
          <w:vertAlign w:val="subscript"/>
        </w:rPr>
        <w:t>RFBW</w:t>
      </w:r>
      <w:r>
        <w:t xml:space="preserve"> (middle) and T</w:t>
      </w:r>
      <w:r>
        <w:rPr>
          <w:vertAlign w:val="subscript"/>
        </w:rPr>
        <w:t>RFBW</w:t>
      </w:r>
      <w:r>
        <w:t> (top).</w:t>
      </w:r>
    </w:p>
    <w:p w14:paraId="1659F58F" w14:textId="77777777" w:rsidR="00AB3B29" w:rsidRDefault="00AB3B29" w:rsidP="00AB3B29">
      <w:r>
        <w:t>Unless otherwise stated, the test shall be performed at B</w:t>
      </w:r>
      <w:r>
        <w:rPr>
          <w:vertAlign w:val="subscript"/>
        </w:rPr>
        <w:t>RFBW</w:t>
      </w:r>
      <w:r>
        <w:t>, M</w:t>
      </w:r>
      <w:r>
        <w:rPr>
          <w:vertAlign w:val="subscript"/>
        </w:rPr>
        <w:t>RFBW</w:t>
      </w:r>
      <w:r>
        <w:t xml:space="preserve"> and T</w:t>
      </w:r>
      <w:r>
        <w:rPr>
          <w:vertAlign w:val="subscript"/>
        </w:rPr>
        <w:t>RFBW</w:t>
      </w:r>
      <w:r>
        <w:t xml:space="preserve"> defined as following:</w:t>
      </w:r>
    </w:p>
    <w:p w14:paraId="142E341C" w14:textId="77777777" w:rsidR="00AB3B29" w:rsidRDefault="00AB3B29" w:rsidP="00AB3B29">
      <w:pPr>
        <w:pStyle w:val="B1"/>
      </w:pPr>
      <w:r>
        <w:t>-</w:t>
      </w:r>
      <w:r>
        <w:tab/>
        <w:t>B</w:t>
      </w:r>
      <w:r>
        <w:rPr>
          <w:vertAlign w:val="subscript"/>
        </w:rPr>
        <w:t>RFBW</w:t>
      </w:r>
      <w:r>
        <w:t xml:space="preserve">: maximum </w:t>
      </w:r>
      <w:r>
        <w:rPr>
          <w:i/>
        </w:rPr>
        <w:t>Base Station RF Bandwidth</w:t>
      </w:r>
      <w:r>
        <w:t xml:space="preserve"> located at the bottom of the supported frequency range in the operating band.</w:t>
      </w:r>
    </w:p>
    <w:p w14:paraId="4B91E2C0" w14:textId="77777777" w:rsidR="00AB3B29" w:rsidRDefault="00AB3B29" w:rsidP="00AB3B29">
      <w:pPr>
        <w:pStyle w:val="B1"/>
      </w:pPr>
      <w:r>
        <w:t>-</w:t>
      </w:r>
      <w:r>
        <w:tab/>
        <w:t>M</w:t>
      </w:r>
      <w:r>
        <w:rPr>
          <w:vertAlign w:val="subscript"/>
        </w:rPr>
        <w:t>RFBW</w:t>
      </w:r>
      <w:r>
        <w:t xml:space="preserve">: maximum </w:t>
      </w:r>
      <w:r>
        <w:rPr>
          <w:i/>
        </w:rPr>
        <w:t>Base Station RF Bandwidth</w:t>
      </w:r>
      <w:r>
        <w:t xml:space="preserve"> located in the middle of the supported frequency range in the operating band. M</w:t>
      </w:r>
      <w:r>
        <w:rPr>
          <w:vertAlign w:val="subscript"/>
        </w:rPr>
        <w:t>RFBW</w:t>
      </w:r>
      <w:r>
        <w:t xml:space="preserve"> may be shifted maximum 100 kHz towards lower frequencies to align carriers with the channel raster.</w:t>
      </w:r>
    </w:p>
    <w:p w14:paraId="36B4ABA7" w14:textId="77777777" w:rsidR="00AB3B29" w:rsidRDefault="00AB3B29" w:rsidP="00AB3B29">
      <w:pPr>
        <w:pStyle w:val="B1"/>
      </w:pPr>
      <w:r>
        <w:t>-</w:t>
      </w:r>
      <w:r>
        <w:tab/>
        <w:t>T</w:t>
      </w:r>
      <w:r>
        <w:rPr>
          <w:vertAlign w:val="subscript"/>
        </w:rPr>
        <w:t>RFBW</w:t>
      </w:r>
      <w:r>
        <w:t xml:space="preserve">: maximum </w:t>
      </w:r>
      <w:r>
        <w:rPr>
          <w:i/>
        </w:rPr>
        <w:t>Base Station RF Bandwidth</w:t>
      </w:r>
      <w:r>
        <w:t xml:space="preserve"> located at the top of the supported frequency range in the operating band.</w:t>
      </w:r>
    </w:p>
    <w:p w14:paraId="4C29FF95" w14:textId="77777777" w:rsidR="00AB3B29" w:rsidRDefault="00AB3B29" w:rsidP="00AB3B29">
      <w:r>
        <w:t xml:space="preserve">For a BS capable of multi-band operation and capable of </w:t>
      </w:r>
      <w:r>
        <w:rPr>
          <w:lang w:eastAsia="zh-CN"/>
        </w:rPr>
        <w:t>dual</w:t>
      </w:r>
      <w:r>
        <w:t xml:space="preserve">-band operation, </w:t>
      </w:r>
      <w:r>
        <w:rPr>
          <w:lang w:eastAsia="zh-CN"/>
        </w:rPr>
        <w:t>u</w:t>
      </w:r>
      <w:r>
        <w:t>nless otherwise stated, the test shall be performed at B</w:t>
      </w:r>
      <w:r>
        <w:rPr>
          <w:vertAlign w:val="subscript"/>
        </w:rPr>
        <w:t>RFBW</w:t>
      </w:r>
      <w:r>
        <w:t>_T</w:t>
      </w:r>
      <w:r>
        <w:rPr>
          <w:lang w:eastAsia="zh-CN"/>
        </w:rPr>
        <w:t>'</w:t>
      </w:r>
      <w:r>
        <w:rPr>
          <w:vertAlign w:val="subscript"/>
        </w:rPr>
        <w:t>RFBW</w:t>
      </w:r>
      <w:r>
        <w:t xml:space="preserve"> and B</w:t>
      </w:r>
      <w:r>
        <w:rPr>
          <w:lang w:eastAsia="zh-CN"/>
        </w:rPr>
        <w:t>'</w:t>
      </w:r>
      <w:r>
        <w:rPr>
          <w:vertAlign w:val="subscript"/>
        </w:rPr>
        <w:t>RFBW</w:t>
      </w:r>
      <w:r>
        <w:t>_T</w:t>
      </w:r>
      <w:r>
        <w:rPr>
          <w:vertAlign w:val="subscript"/>
        </w:rPr>
        <w:t>RFBW</w:t>
      </w:r>
      <w:r>
        <w:t xml:space="preserve"> defined as following:</w:t>
      </w:r>
    </w:p>
    <w:p w14:paraId="023ECFC6" w14:textId="77777777" w:rsidR="00AB3B29" w:rsidRDefault="00AB3B29" w:rsidP="00AB3B29">
      <w:pPr>
        <w:pStyle w:val="B1"/>
        <w:rPr>
          <w:lang w:eastAsia="zh-CN"/>
        </w:rPr>
      </w:pPr>
      <w:r>
        <w:t>-</w:t>
      </w:r>
      <w:r>
        <w:tab/>
        <w:t>B</w:t>
      </w:r>
      <w:r>
        <w:rPr>
          <w:vertAlign w:val="subscript"/>
        </w:rPr>
        <w:t>RFBW</w:t>
      </w:r>
      <w:r>
        <w:t>_ T</w:t>
      </w:r>
      <w:r>
        <w:rPr>
          <w:lang w:eastAsia="zh-CN"/>
        </w:rPr>
        <w:t>'</w:t>
      </w:r>
      <w:r>
        <w:rPr>
          <w:vertAlign w:val="subscript"/>
        </w:rPr>
        <w:t>RFBW</w:t>
      </w:r>
      <w:r>
        <w:t xml:space="preserve">: </w:t>
      </w:r>
      <w:r>
        <w:rPr>
          <w:lang w:eastAsia="zh-CN"/>
        </w:rPr>
        <w:t>the</w:t>
      </w:r>
      <w:r>
        <w:t xml:space="preserve"> </w:t>
      </w:r>
      <w:r>
        <w:rPr>
          <w:i/>
        </w:rPr>
        <w:t>Base Station RF Bandwidths</w:t>
      </w:r>
      <w:r>
        <w:t xml:space="preserve"> located at the bottom of the supported frequency range in the </w:t>
      </w:r>
      <w:r>
        <w:rPr>
          <w:lang w:eastAsia="zh-CN"/>
        </w:rPr>
        <w:t xml:space="preserve">lower operating </w:t>
      </w:r>
      <w:r>
        <w:t>band</w:t>
      </w:r>
      <w:r>
        <w:rPr>
          <w:lang w:eastAsia="zh-CN"/>
        </w:rPr>
        <w:t xml:space="preserve"> and</w:t>
      </w:r>
      <w:r>
        <w:t xml:space="preserve"> at the </w:t>
      </w:r>
      <w:r>
        <w:rPr>
          <w:lang w:eastAsia="zh-CN"/>
        </w:rPr>
        <w:t xml:space="preserve">highest possible simultaneous frequency position, within the maximum </w:t>
      </w:r>
      <w:r>
        <w:rPr>
          <w:i/>
          <w:lang w:eastAsia="zh-CN"/>
        </w:rPr>
        <w:t>Radio Bandwidth</w:t>
      </w:r>
      <w:r>
        <w:rPr>
          <w:lang w:eastAsia="zh-CN"/>
        </w:rPr>
        <w:t>,</w:t>
      </w:r>
      <w:r>
        <w:t xml:space="preserve"> in the </w:t>
      </w:r>
      <w:r>
        <w:rPr>
          <w:lang w:eastAsia="zh-CN"/>
        </w:rPr>
        <w:t>upper</w:t>
      </w:r>
      <w:r>
        <w:t xml:space="preserve"> </w:t>
      </w:r>
      <w:r>
        <w:rPr>
          <w:lang w:eastAsia="zh-CN"/>
        </w:rPr>
        <w:t xml:space="preserve">operating </w:t>
      </w:r>
      <w:r>
        <w:t>band.</w:t>
      </w:r>
    </w:p>
    <w:p w14:paraId="3EB58DD6" w14:textId="77777777" w:rsidR="00AB3B29" w:rsidRDefault="00AB3B29" w:rsidP="00AB3B29">
      <w:pPr>
        <w:pStyle w:val="B1"/>
        <w:rPr>
          <w:lang w:eastAsia="zh-CN"/>
        </w:rPr>
      </w:pPr>
      <w:r>
        <w:t>-</w:t>
      </w:r>
      <w:r>
        <w:tab/>
        <w:t>B'</w:t>
      </w:r>
      <w:r>
        <w:rPr>
          <w:vertAlign w:val="subscript"/>
        </w:rPr>
        <w:t>RFBW</w:t>
      </w:r>
      <w:r>
        <w:t>_T</w:t>
      </w:r>
      <w:r>
        <w:rPr>
          <w:vertAlign w:val="subscript"/>
        </w:rPr>
        <w:t>RFBW</w:t>
      </w:r>
      <w:r>
        <w:t xml:space="preserve">: the </w:t>
      </w:r>
      <w:r>
        <w:rPr>
          <w:i/>
        </w:rPr>
        <w:t>Base Station RF Bandwidths</w:t>
      </w:r>
      <w:r>
        <w:t xml:space="preserve"> located at the top of the supported frequency range in the upper operating band and at the lowest possible simultaneous frequency position, within the maximum </w:t>
      </w:r>
      <w:r>
        <w:rPr>
          <w:i/>
        </w:rPr>
        <w:t>Radio Bandwidth</w:t>
      </w:r>
      <w:r>
        <w:t>, in the lower operating band.</w:t>
      </w:r>
    </w:p>
    <w:p w14:paraId="560F1958" w14:textId="77777777" w:rsidR="00AB3B29" w:rsidRDefault="00AB3B29" w:rsidP="00AB3B29">
      <w:pPr>
        <w:pStyle w:val="NO"/>
        <w:rPr>
          <w:lang w:eastAsia="zh-CN"/>
        </w:rPr>
      </w:pPr>
      <w:r>
        <w:rPr>
          <w:lang w:eastAsia="zh-CN"/>
        </w:rPr>
        <w:t>NOTE:</w:t>
      </w:r>
      <w:r>
        <w:rPr>
          <w:lang w:eastAsia="zh-CN"/>
        </w:rPr>
        <w:tab/>
      </w:r>
      <w:r>
        <w:t>B</w:t>
      </w:r>
      <w:r>
        <w:rPr>
          <w:vertAlign w:val="subscript"/>
        </w:rPr>
        <w:t>RFBW</w:t>
      </w:r>
      <w:r>
        <w:t>_</w:t>
      </w:r>
      <w:r>
        <w:rPr>
          <w:lang w:eastAsia="zh-CN"/>
        </w:rPr>
        <w:t>T'</w:t>
      </w:r>
      <w:r>
        <w:rPr>
          <w:vertAlign w:val="subscript"/>
        </w:rPr>
        <w:t>RFBW</w:t>
      </w:r>
      <w:r>
        <w:t xml:space="preserve"> = </w:t>
      </w:r>
      <w:r>
        <w:rPr>
          <w:lang w:eastAsia="zh-CN"/>
        </w:rPr>
        <w:t>B'</w:t>
      </w:r>
      <w:r>
        <w:rPr>
          <w:vertAlign w:val="subscript"/>
        </w:rPr>
        <w:t>RFBW</w:t>
      </w:r>
      <w:r>
        <w:t>_T</w:t>
      </w:r>
      <w:r>
        <w:rPr>
          <w:vertAlign w:val="subscript"/>
        </w:rPr>
        <w:t>RFBW</w:t>
      </w:r>
      <w:r>
        <w:t xml:space="preserve"> = B</w:t>
      </w:r>
      <w:r>
        <w:rPr>
          <w:vertAlign w:val="subscript"/>
        </w:rPr>
        <w:t>RFBW</w:t>
      </w:r>
      <w:r>
        <w:t>_T</w:t>
      </w:r>
      <w:r>
        <w:rPr>
          <w:vertAlign w:val="subscript"/>
        </w:rPr>
        <w:t>RFBW</w:t>
      </w:r>
      <w:r>
        <w:t xml:space="preserve"> when the </w:t>
      </w:r>
      <w:r>
        <w:rPr>
          <w:lang w:eastAsia="zh-CN"/>
        </w:rPr>
        <w:t xml:space="preserve">declared </w:t>
      </w:r>
      <w:r>
        <w:t xml:space="preserve">maximum </w:t>
      </w:r>
      <w:r>
        <w:rPr>
          <w:i/>
        </w:rPr>
        <w:t>Radio Bandwidth</w:t>
      </w:r>
      <w:r>
        <w:t xml:space="preserve"> (see subclause 4.6) </w:t>
      </w:r>
      <w:r>
        <w:rPr>
          <w:lang w:eastAsia="zh-CN"/>
        </w:rPr>
        <w:t xml:space="preserve">spans both operating bands. </w:t>
      </w:r>
      <w:r>
        <w:t>B</w:t>
      </w:r>
      <w:r>
        <w:rPr>
          <w:vertAlign w:val="subscript"/>
        </w:rPr>
        <w:t>RFBW</w:t>
      </w:r>
      <w:r>
        <w:t>_</w:t>
      </w:r>
      <w:r>
        <w:rPr>
          <w:lang w:eastAsia="zh-CN"/>
        </w:rPr>
        <w:t>T</w:t>
      </w:r>
      <w:r>
        <w:rPr>
          <w:vertAlign w:val="subscript"/>
        </w:rPr>
        <w:t>RFBW</w:t>
      </w:r>
      <w:r>
        <w:rPr>
          <w:lang w:eastAsia="zh-CN"/>
        </w:rPr>
        <w:t xml:space="preserve"> means the </w:t>
      </w:r>
      <w:r>
        <w:rPr>
          <w:i/>
        </w:rPr>
        <w:t>Base Station RF Bandwidths</w:t>
      </w:r>
      <w:r>
        <w:t xml:space="preserve"> </w:t>
      </w:r>
      <w:r>
        <w:rPr>
          <w:lang w:eastAsia="zh-CN"/>
        </w:rPr>
        <w:t xml:space="preserve">are located at the bottom of the supported frequency range in the lower operating band and at the top of the supported frequency range in the upper </w:t>
      </w:r>
      <w:r>
        <w:t>operating</w:t>
      </w:r>
      <w:r>
        <w:rPr>
          <w:lang w:eastAsia="zh-CN"/>
        </w:rPr>
        <w:t xml:space="preserve"> band.</w:t>
      </w:r>
    </w:p>
    <w:p w14:paraId="1C4C2435" w14:textId="77777777" w:rsidR="00AB3B29" w:rsidRDefault="00AB3B29" w:rsidP="00AB3B29">
      <w:r>
        <w:t>When a test is performed by a test laboratory, the position of B</w:t>
      </w:r>
      <w:r>
        <w:rPr>
          <w:vertAlign w:val="subscript"/>
        </w:rPr>
        <w:t>RFBW</w:t>
      </w:r>
      <w:r>
        <w:t>, M</w:t>
      </w:r>
      <w:r>
        <w:rPr>
          <w:vertAlign w:val="subscript"/>
        </w:rPr>
        <w:t>RFBW</w:t>
      </w:r>
      <w:r>
        <w:t xml:space="preserve"> and T</w:t>
      </w:r>
      <w:r>
        <w:rPr>
          <w:vertAlign w:val="subscript"/>
        </w:rPr>
        <w:t>RFBW</w:t>
      </w:r>
      <w:r>
        <w:t xml:space="preserve"> in each supported operating band,</w:t>
      </w:r>
      <w:r>
        <w:rPr>
          <w:rFonts w:eastAsia="MS Mincho"/>
        </w:rPr>
        <w:t xml:space="preserve"> the position of </w:t>
      </w:r>
      <w:r>
        <w:t>B</w:t>
      </w:r>
      <w:r>
        <w:rPr>
          <w:vertAlign w:val="subscript"/>
        </w:rPr>
        <w:t>RFBW</w:t>
      </w:r>
      <w:r>
        <w:t>_T</w:t>
      </w:r>
      <w:r>
        <w:rPr>
          <w:lang w:eastAsia="zh-CN"/>
        </w:rPr>
        <w:t>'</w:t>
      </w:r>
      <w:r>
        <w:rPr>
          <w:vertAlign w:val="subscript"/>
        </w:rPr>
        <w:t>RFBW</w:t>
      </w:r>
      <w:r>
        <w:rPr>
          <w:rFonts w:eastAsia="MS Mincho"/>
        </w:rPr>
        <w:t xml:space="preserve"> and </w:t>
      </w:r>
      <w:r>
        <w:t>B'</w:t>
      </w:r>
      <w:r>
        <w:rPr>
          <w:vertAlign w:val="subscript"/>
        </w:rPr>
        <w:t>RFBW</w:t>
      </w:r>
      <w:r>
        <w:t>_T</w:t>
      </w:r>
      <w:r>
        <w:rPr>
          <w:vertAlign w:val="subscript"/>
        </w:rPr>
        <w:t>RFBW</w:t>
      </w:r>
      <w:r>
        <w:rPr>
          <w:rFonts w:eastAsia="MS Mincho"/>
        </w:rPr>
        <w:t xml:space="preserve"> in the </w:t>
      </w:r>
      <w:r>
        <w:rPr>
          <w:lang w:eastAsia="zh-CN"/>
        </w:rPr>
        <w:t>supported operating band combinations</w:t>
      </w:r>
      <w:r>
        <w:t xml:space="preserve"> shall be specified by the laboratory. The laboratory may consult with operators, the manufacturer or other bodies.</w:t>
      </w:r>
    </w:p>
    <w:p w14:paraId="3015B390" w14:textId="77777777" w:rsidR="00AB3B29" w:rsidRDefault="00AB3B29" w:rsidP="00AB3B29">
      <w:pPr>
        <w:rPr>
          <w:rFonts w:cs="v4.2.0"/>
        </w:rPr>
      </w:pPr>
      <w:r>
        <w:rPr>
          <w:rFonts w:cs="v4.2.0"/>
        </w:rPr>
        <w:t xml:space="preserve">Occupied bandwidth test in this TS are performed with the Aggregated Channel Bandwidth </w:t>
      </w:r>
      <w:r>
        <w:rPr>
          <w:rFonts w:cs="v4.2.0"/>
          <w:lang w:eastAsia="zh-CN"/>
        </w:rPr>
        <w:t xml:space="preserve">and sub-block bandwidths </w:t>
      </w:r>
      <w:r>
        <w:rPr>
          <w:rFonts w:cs="v4.2.0"/>
        </w:rPr>
        <w:t xml:space="preserve">located at the bottom, middle and top of the supported frequency range in the operating band. These are denoted as </w:t>
      </w:r>
      <w:r>
        <w:t>B</w:t>
      </w:r>
      <w:r>
        <w:rPr>
          <w:vertAlign w:val="subscript"/>
        </w:rPr>
        <w:t>BW Channel CA</w:t>
      </w:r>
      <w:r>
        <w:rPr>
          <w:rFonts w:cs="v4.2.0"/>
        </w:rPr>
        <w:t xml:space="preserve">(bottom), </w:t>
      </w:r>
      <w:r>
        <w:t>M</w:t>
      </w:r>
      <w:r>
        <w:rPr>
          <w:vertAlign w:val="subscript"/>
        </w:rPr>
        <w:t>BW Channel CA</w:t>
      </w:r>
      <w:r>
        <w:rPr>
          <w:rFonts w:cs="v4.2.0"/>
        </w:rPr>
        <w:t xml:space="preserve"> (middle) and </w:t>
      </w:r>
      <w:r>
        <w:t>T</w:t>
      </w:r>
      <w:r>
        <w:rPr>
          <w:vertAlign w:val="subscript"/>
        </w:rPr>
        <w:t>BW Channel CA</w:t>
      </w:r>
      <w:r>
        <w:t xml:space="preserve"> </w:t>
      </w:r>
      <w:r>
        <w:rPr>
          <w:rFonts w:cs="v4.2.0"/>
        </w:rPr>
        <w:t>(top)</w:t>
      </w:r>
      <w:r>
        <w:rPr>
          <w:rFonts w:cs="v4.2.0"/>
          <w:lang w:eastAsia="zh-CN"/>
        </w:rPr>
        <w:t xml:space="preserve"> </w:t>
      </w:r>
      <w:bookmarkStart w:id="3052" w:name="OLE_LINK42"/>
      <w:bookmarkStart w:id="3053" w:name="OLE_LINK43"/>
      <w:r>
        <w:rPr>
          <w:rFonts w:cs="v4.2.0"/>
          <w:lang w:eastAsia="zh-CN"/>
        </w:rPr>
        <w:t xml:space="preserve">for </w:t>
      </w:r>
      <w:bookmarkStart w:id="3054" w:name="OLE_LINK63"/>
      <w:bookmarkStart w:id="3055" w:name="OLE_LINK35"/>
      <w:bookmarkStart w:id="3056" w:name="OLE_LINK34"/>
      <w:r>
        <w:rPr>
          <w:rFonts w:cs="v4.2.0"/>
          <w:lang w:eastAsia="zh-CN"/>
        </w:rPr>
        <w:t>contiguous spectrum operation</w:t>
      </w:r>
      <w:bookmarkEnd w:id="3052"/>
      <w:bookmarkEnd w:id="3053"/>
      <w:bookmarkEnd w:id="3054"/>
      <w:bookmarkEnd w:id="3055"/>
      <w:bookmarkEnd w:id="3056"/>
      <w:r>
        <w:rPr>
          <w:rFonts w:cs="v4.2.0"/>
        </w:rPr>
        <w:t>.</w:t>
      </w:r>
    </w:p>
    <w:p w14:paraId="4B965887" w14:textId="77777777" w:rsidR="00AB3B29" w:rsidRDefault="00AB3B29" w:rsidP="00AB3B29">
      <w:pPr>
        <w:rPr>
          <w:rFonts w:cs="v4.2.0"/>
        </w:rPr>
      </w:pPr>
      <w:r>
        <w:rPr>
          <w:rFonts w:cs="v4.2.0"/>
        </w:rPr>
        <w:t xml:space="preserve">Unless otherwise stated, the test </w:t>
      </w:r>
      <w:r>
        <w:rPr>
          <w:rFonts w:cs="v4.2.0"/>
          <w:lang w:eastAsia="zh-CN"/>
        </w:rPr>
        <w:t>for contiguous spectrum operation</w:t>
      </w:r>
      <w:r>
        <w:rPr>
          <w:rFonts w:cs="v4.2.0"/>
        </w:rPr>
        <w:t xml:space="preserve"> shall be performed at </w:t>
      </w:r>
      <w:r>
        <w:t>B</w:t>
      </w:r>
      <w:r>
        <w:rPr>
          <w:vertAlign w:val="subscript"/>
        </w:rPr>
        <w:t>BW Channel CA</w:t>
      </w:r>
      <w:r>
        <w:rPr>
          <w:rFonts w:cs="v4.2.0"/>
        </w:rPr>
        <w:t xml:space="preserve">, </w:t>
      </w:r>
      <w:r>
        <w:t>M</w:t>
      </w:r>
      <w:r>
        <w:rPr>
          <w:vertAlign w:val="subscript"/>
        </w:rPr>
        <w:t xml:space="preserve">BW Channel CA </w:t>
      </w:r>
      <w:r>
        <w:rPr>
          <w:rFonts w:cs="v4.2.0"/>
        </w:rPr>
        <w:t xml:space="preserve">and </w:t>
      </w:r>
      <w:r>
        <w:t>T</w:t>
      </w:r>
      <w:r>
        <w:rPr>
          <w:vertAlign w:val="subscript"/>
        </w:rPr>
        <w:t xml:space="preserve">BW Channel CA </w:t>
      </w:r>
      <w:r>
        <w:rPr>
          <w:rFonts w:cs="v4.2.0"/>
        </w:rPr>
        <w:t>defined as following:</w:t>
      </w:r>
    </w:p>
    <w:p w14:paraId="61CF1C3E" w14:textId="77777777" w:rsidR="00AB3B29" w:rsidRDefault="00AB3B29" w:rsidP="00AB3B29">
      <w:pPr>
        <w:pStyle w:val="B1"/>
      </w:pPr>
      <w:r>
        <w:t>-</w:t>
      </w:r>
      <w:r>
        <w:tab/>
        <w:t>B</w:t>
      </w:r>
      <w:r>
        <w:rPr>
          <w:vertAlign w:val="subscript"/>
        </w:rPr>
        <w:t>BW Channel CA</w:t>
      </w:r>
      <w:r>
        <w:t xml:space="preserve">: </w:t>
      </w:r>
      <w:r>
        <w:rPr>
          <w:rFonts w:cs="v4.2.0"/>
        </w:rPr>
        <w:t>Aggregated Channel</w:t>
      </w:r>
      <w:r>
        <w:t xml:space="preserve"> Bandwidth located at the bottom of the supported frequency range in </w:t>
      </w:r>
      <w:r>
        <w:rPr>
          <w:lang w:eastAsia="zh-CN"/>
        </w:rPr>
        <w:t>each</w:t>
      </w:r>
      <w:r>
        <w:t xml:space="preserve"> operating band;</w:t>
      </w:r>
    </w:p>
    <w:p w14:paraId="617B5143" w14:textId="77777777" w:rsidR="00AB3B29" w:rsidRDefault="00AB3B29" w:rsidP="00AB3B29">
      <w:pPr>
        <w:pStyle w:val="B1"/>
      </w:pPr>
      <w:r>
        <w:t>-</w:t>
      </w:r>
      <w:r>
        <w:tab/>
        <w:t>M</w:t>
      </w:r>
      <w:r>
        <w:rPr>
          <w:vertAlign w:val="subscript"/>
        </w:rPr>
        <w:t>BW Channel CA</w:t>
      </w:r>
      <w:r>
        <w:t xml:space="preserve">: </w:t>
      </w:r>
      <w:r>
        <w:rPr>
          <w:rFonts w:cs="v4.2.0"/>
        </w:rPr>
        <w:t>Aggregated Channel</w:t>
      </w:r>
      <w:r>
        <w:t xml:space="preserve"> Bandwidth located close in the middle of the supported frequency range in </w:t>
      </w:r>
      <w:r>
        <w:rPr>
          <w:lang w:eastAsia="zh-CN"/>
        </w:rPr>
        <w:t xml:space="preserve">each </w:t>
      </w:r>
      <w:r>
        <w:t>operating band, with the center frequency of each component carrier aligned to the channel raster;</w:t>
      </w:r>
    </w:p>
    <w:p w14:paraId="52E94FE7" w14:textId="77777777" w:rsidR="00AB3B29" w:rsidRDefault="00AB3B29" w:rsidP="00AB3B29">
      <w:pPr>
        <w:pStyle w:val="B1"/>
      </w:pPr>
      <w:r>
        <w:lastRenderedPageBreak/>
        <w:t>-</w:t>
      </w:r>
      <w:r>
        <w:tab/>
        <w:t>T</w:t>
      </w:r>
      <w:r>
        <w:rPr>
          <w:vertAlign w:val="subscript"/>
        </w:rPr>
        <w:t>BW Channel CA</w:t>
      </w:r>
      <w:r>
        <w:t xml:space="preserve">: </w:t>
      </w:r>
      <w:r>
        <w:rPr>
          <w:rFonts w:cs="v4.2.0"/>
        </w:rPr>
        <w:t>Aggregated Channel</w:t>
      </w:r>
      <w:r>
        <w:t xml:space="preserve"> Bandwidth located at the top of the supported frequency range in </w:t>
      </w:r>
      <w:r>
        <w:rPr>
          <w:lang w:eastAsia="zh-CN"/>
        </w:rPr>
        <w:t>each</w:t>
      </w:r>
      <w:r>
        <w:t xml:space="preserve"> operating band.</w:t>
      </w:r>
    </w:p>
    <w:p w14:paraId="5BAB4594" w14:textId="77777777" w:rsidR="00AB3B29" w:rsidRDefault="00AB3B29" w:rsidP="00AB3B29">
      <w:pPr>
        <w:rPr>
          <w:rFonts w:cs="v4.2.0"/>
        </w:rPr>
      </w:pPr>
      <w:r>
        <w:rPr>
          <w:rFonts w:cs="v4.2.0"/>
        </w:rPr>
        <w:t xml:space="preserve">When a test is performed by a test laboratory, the position of </w:t>
      </w:r>
      <w:r>
        <w:t>B</w:t>
      </w:r>
      <w:r>
        <w:rPr>
          <w:vertAlign w:val="subscript"/>
        </w:rPr>
        <w:t>BW Channel CA</w:t>
      </w:r>
      <w:r>
        <w:rPr>
          <w:rFonts w:cs="v4.2.0"/>
        </w:rPr>
        <w:t xml:space="preserve">, </w:t>
      </w:r>
      <w:r>
        <w:t>M</w:t>
      </w:r>
      <w:r>
        <w:rPr>
          <w:vertAlign w:val="subscript"/>
        </w:rPr>
        <w:t>BW Channel CA</w:t>
      </w:r>
      <w:r>
        <w:rPr>
          <w:rFonts w:cs="v4.2.0"/>
        </w:rPr>
        <w:t xml:space="preserve"> and </w:t>
      </w:r>
      <w:r>
        <w:t>T</w:t>
      </w:r>
      <w:r>
        <w:rPr>
          <w:vertAlign w:val="subscript"/>
        </w:rPr>
        <w:t xml:space="preserve">BW Channel CA </w:t>
      </w:r>
      <w:r>
        <w:rPr>
          <w:rFonts w:cs="v4.2.0"/>
          <w:lang w:eastAsia="zh-CN"/>
        </w:rPr>
        <w:t>for</w:t>
      </w:r>
      <w:r>
        <w:rPr>
          <w:vertAlign w:val="subscript"/>
          <w:lang w:eastAsia="zh-CN"/>
        </w:rPr>
        <w:t xml:space="preserve"> </w:t>
      </w:r>
      <w:r>
        <w:rPr>
          <w:rFonts w:cs="v4.2.0"/>
          <w:lang w:eastAsia="zh-CN"/>
        </w:rPr>
        <w:t>contiguous spectrum operation</w:t>
      </w:r>
      <w:r>
        <w:rPr>
          <w:rFonts w:cs="v4.2.0"/>
        </w:rPr>
        <w:t xml:space="preserve"> in the operating band shall be specified by the laboratory. The laboratory may consult with operators, the manufacturer or other bodies.</w:t>
      </w:r>
    </w:p>
    <w:p w14:paraId="549937D9" w14:textId="77777777" w:rsidR="00AB3B29" w:rsidRDefault="00AB3B29" w:rsidP="00AB3B29">
      <w:pPr>
        <w:pStyle w:val="Heading3"/>
      </w:pPr>
      <w:bookmarkStart w:id="3057" w:name="_Toc510722702"/>
      <w:bookmarkStart w:id="3058" w:name="_Toc519094888"/>
      <w:r>
        <w:t>4.9.3</w:t>
      </w:r>
      <w:r>
        <w:tab/>
        <w:t>Test models</w:t>
      </w:r>
      <w:bookmarkEnd w:id="3050"/>
      <w:bookmarkEnd w:id="3051"/>
      <w:bookmarkEnd w:id="3057"/>
      <w:bookmarkEnd w:id="3058"/>
    </w:p>
    <w:p w14:paraId="15006E0E" w14:textId="77777777" w:rsidR="00AB3B29" w:rsidRPr="00022EA9" w:rsidRDefault="00AB3B29" w:rsidP="00AB3B29">
      <w:pPr>
        <w:rPr>
          <w:i/>
          <w:color w:val="0000FF"/>
        </w:rPr>
      </w:pPr>
      <w:r>
        <w:rPr>
          <w:i/>
          <w:color w:val="0000FF"/>
        </w:rPr>
        <w:t>Editor’s note:</w:t>
      </w:r>
      <w:r w:rsidRPr="00022EA9">
        <w:rPr>
          <w:i/>
          <w:color w:val="0000FF"/>
        </w:rPr>
        <w:t xml:space="preserve"> test models to be added here – suggest prefix N-TM-x.x</w:t>
      </w:r>
      <w:r>
        <w:rPr>
          <w:i/>
          <w:color w:val="0000FF"/>
        </w:rPr>
        <w:t>.</w:t>
      </w:r>
    </w:p>
    <w:p w14:paraId="7F16931C" w14:textId="3B039987" w:rsidR="00D25FC8" w:rsidRDefault="00D25FC8" w:rsidP="00D25FC8">
      <w:pPr>
        <w:pStyle w:val="Heading2"/>
      </w:pPr>
      <w:bookmarkStart w:id="3059" w:name="_Toc481653290"/>
      <w:bookmarkStart w:id="3060" w:name="_Toc481685284"/>
      <w:bookmarkStart w:id="3061" w:name="_Toc519094889"/>
      <w:r>
        <w:t>4.</w:t>
      </w:r>
      <w:r w:rsidR="00F22E36">
        <w:t>1</w:t>
      </w:r>
      <w:r w:rsidR="000C25AE">
        <w:t>0</w:t>
      </w:r>
      <w:r>
        <w:tab/>
        <w:t>Requirements for contiguous and non-contiguous spectrum</w:t>
      </w:r>
      <w:bookmarkEnd w:id="3059"/>
      <w:bookmarkEnd w:id="3060"/>
      <w:bookmarkEnd w:id="3061"/>
    </w:p>
    <w:p w14:paraId="1C185FDE" w14:textId="77777777" w:rsidR="000C25AE" w:rsidRDefault="000C25AE" w:rsidP="000C25AE">
      <w:r>
        <w:t xml:space="preserve">A spectrum allocation where a BS operates can either be contiguous or non-contiguous. </w:t>
      </w:r>
      <w:r>
        <w:rPr>
          <w:lang w:eastAsia="zh-CN"/>
        </w:rPr>
        <w:t xml:space="preserve">Unless otherwise stated, the requirements </w:t>
      </w:r>
      <w:r>
        <w:t xml:space="preserve">in the present specification </w:t>
      </w:r>
      <w:r>
        <w:rPr>
          <w:lang w:eastAsia="zh-CN"/>
        </w:rPr>
        <w:t>apply for BS configured for both contiguous spectrum operation and non-contiguous spectrum operation.</w:t>
      </w:r>
      <w:r>
        <w:t xml:space="preserve"> </w:t>
      </w:r>
    </w:p>
    <w:p w14:paraId="6E2293EC" w14:textId="77777777" w:rsidR="000C25AE" w:rsidRDefault="000C25AE" w:rsidP="000C25AE">
      <w:r>
        <w:t>For BS operation in non-contiguous spectrum, some requirements apply both at the Base Station RF Bandwidth edges and inside the sub-block gaps. For each such requirement, it is stated how the limits apply relative to the Base Station RF Bandwidth edges and the sub-block edges respectively.</w:t>
      </w:r>
    </w:p>
    <w:p w14:paraId="55B8C2E2" w14:textId="54CD0994" w:rsidR="00D25FC8" w:rsidRPr="00E2693F" w:rsidRDefault="00D25FC8" w:rsidP="00D25FC8">
      <w:pPr>
        <w:pStyle w:val="Heading2"/>
      </w:pPr>
      <w:bookmarkStart w:id="3062" w:name="_Toc440014568"/>
      <w:bookmarkStart w:id="3063" w:name="_Toc481685285"/>
      <w:bookmarkStart w:id="3064" w:name="_Toc519094890"/>
      <w:r>
        <w:t>4.</w:t>
      </w:r>
      <w:r w:rsidR="00F22E36">
        <w:t>1</w:t>
      </w:r>
      <w:r w:rsidR="000C25AE">
        <w:t>1</w:t>
      </w:r>
      <w:r w:rsidRPr="00E2693F">
        <w:tab/>
        <w:t>Requirements for BS capable of multi-band operation</w:t>
      </w:r>
      <w:bookmarkEnd w:id="3062"/>
      <w:bookmarkEnd w:id="3063"/>
      <w:bookmarkEnd w:id="3064"/>
    </w:p>
    <w:p w14:paraId="3F9AB72E" w14:textId="77777777" w:rsidR="00C842B7" w:rsidRPr="00FA2C60" w:rsidRDefault="00C842B7" w:rsidP="00C842B7">
      <w:r w:rsidRPr="00FA2C60">
        <w:t xml:space="preserve">For </w:t>
      </w:r>
      <w:r w:rsidRPr="00FA2C60">
        <w:rPr>
          <w:i/>
        </w:rPr>
        <w:t>multi-band</w:t>
      </w:r>
      <w:r w:rsidRPr="00FA2C60">
        <w:t xml:space="preserve"> </w:t>
      </w:r>
      <w:r w:rsidRPr="00FA2C60">
        <w:rPr>
          <w:i/>
        </w:rPr>
        <w:t>RIB</w:t>
      </w:r>
      <w:r w:rsidRPr="00FA2C60">
        <w:t xml:space="preserve">, the </w:t>
      </w:r>
      <w:r>
        <w:t xml:space="preserve">radiated </w:t>
      </w:r>
      <w:r w:rsidRPr="00FA2C60">
        <w:t xml:space="preserve">test requirements in clause 6 and 7 apply separately to each supported </w:t>
      </w:r>
      <w:r w:rsidRPr="00FA2C60">
        <w:rPr>
          <w:i/>
        </w:rPr>
        <w:t>operating band</w:t>
      </w:r>
      <w:r w:rsidRPr="00FA2C60">
        <w:t xml:space="preserve">, unless otherwise stated. For some </w:t>
      </w:r>
      <w:r>
        <w:t xml:space="preserve">radiated </w:t>
      </w:r>
      <w:r w:rsidRPr="00FA2C60">
        <w:t xml:space="preserve">test requirements, it is explicitly stated that specific additions or exclusions to the </w:t>
      </w:r>
      <w:r>
        <w:t xml:space="preserve">test </w:t>
      </w:r>
      <w:r w:rsidRPr="00FA2C60">
        <w:t xml:space="preserve">requirement apply at </w:t>
      </w:r>
      <w:r w:rsidRPr="00FA2C60">
        <w:rPr>
          <w:i/>
        </w:rPr>
        <w:t>multi-band RIB(s)</w:t>
      </w:r>
      <w:r w:rsidRPr="00FA2C60">
        <w:t xml:space="preserve"> as detailed in the requirement subclause. </w:t>
      </w:r>
    </w:p>
    <w:p w14:paraId="2D724038" w14:textId="77777777" w:rsidR="00C842B7" w:rsidRPr="00FA2C60" w:rsidRDefault="00C842B7" w:rsidP="00C842B7">
      <w:r w:rsidRPr="00FA2C60">
        <w:rPr>
          <w:i/>
        </w:rPr>
        <w:t xml:space="preserve">BS type 1-O </w:t>
      </w:r>
      <w:r w:rsidRPr="00FA2C60">
        <w:t xml:space="preserve">may be capable of supporting </w:t>
      </w:r>
      <w:r w:rsidRPr="00FA2C60">
        <w:rPr>
          <w:lang w:eastAsia="zh-CN"/>
        </w:rPr>
        <w:t xml:space="preserve">operation in multiple </w:t>
      </w:r>
      <w:r w:rsidRPr="00FA2C60">
        <w:rPr>
          <w:i/>
          <w:lang w:eastAsia="zh-CN"/>
        </w:rPr>
        <w:t>operating bands</w:t>
      </w:r>
      <w:r w:rsidRPr="00FA2C60" w:rsidDel="006F6040">
        <w:t xml:space="preserve"> </w:t>
      </w:r>
      <w:r w:rsidRPr="00FA2C60">
        <w:t xml:space="preserve">with one of the following implementations at the </w:t>
      </w:r>
      <w:r w:rsidRPr="00FA2C60">
        <w:rPr>
          <w:i/>
        </w:rPr>
        <w:t>radiated interface boundary</w:t>
      </w:r>
      <w:r w:rsidRPr="00FA2C60">
        <w:t>:</w:t>
      </w:r>
    </w:p>
    <w:p w14:paraId="13167C63" w14:textId="77777777" w:rsidR="00C842B7" w:rsidRPr="00FA2C60" w:rsidRDefault="00C842B7" w:rsidP="00C842B7">
      <w:pPr>
        <w:pStyle w:val="B1"/>
      </w:pPr>
      <w:r w:rsidRPr="00FA2C60">
        <w:t>-</w:t>
      </w:r>
      <w:r w:rsidRPr="00FA2C60">
        <w:tab/>
        <w:t>All RIBs</w:t>
      </w:r>
      <w:r w:rsidRPr="00FA2C60">
        <w:rPr>
          <w:i/>
        </w:rPr>
        <w:t xml:space="preserve"> </w:t>
      </w:r>
      <w:r w:rsidRPr="00FA2C60">
        <w:t xml:space="preserve">are </w:t>
      </w:r>
      <w:r w:rsidRPr="00FA2C60">
        <w:rPr>
          <w:i/>
        </w:rPr>
        <w:t>single-band RIBs</w:t>
      </w:r>
      <w:r w:rsidRPr="00FA2C60">
        <w:t>.</w:t>
      </w:r>
    </w:p>
    <w:p w14:paraId="60AEA5D9" w14:textId="77777777" w:rsidR="00C842B7" w:rsidRPr="00FA2C60" w:rsidRDefault="00C842B7" w:rsidP="00C842B7">
      <w:pPr>
        <w:pStyle w:val="B1"/>
      </w:pPr>
      <w:r w:rsidRPr="00FA2C60">
        <w:t>-</w:t>
      </w:r>
      <w:r w:rsidRPr="00FA2C60">
        <w:tab/>
        <w:t>All RIBs</w:t>
      </w:r>
      <w:r w:rsidRPr="00FA2C60">
        <w:rPr>
          <w:i/>
        </w:rPr>
        <w:t xml:space="preserve"> </w:t>
      </w:r>
      <w:r w:rsidRPr="00FA2C60">
        <w:t xml:space="preserve">are </w:t>
      </w:r>
      <w:r w:rsidRPr="00FA2C60">
        <w:rPr>
          <w:i/>
        </w:rPr>
        <w:t>multi-band</w:t>
      </w:r>
      <w:r w:rsidRPr="00FA2C60">
        <w:t xml:space="preserve"> </w:t>
      </w:r>
      <w:r w:rsidRPr="00FA2C60">
        <w:rPr>
          <w:i/>
        </w:rPr>
        <w:t>RIBs</w:t>
      </w:r>
      <w:r w:rsidRPr="00FA2C60">
        <w:t>.</w:t>
      </w:r>
    </w:p>
    <w:p w14:paraId="271D6567" w14:textId="77777777" w:rsidR="00C842B7" w:rsidRPr="00FA2C60" w:rsidRDefault="00C842B7" w:rsidP="00C842B7">
      <w:pPr>
        <w:pStyle w:val="B1"/>
      </w:pPr>
      <w:r w:rsidRPr="00FA2C60">
        <w:t>-</w:t>
      </w:r>
      <w:r w:rsidRPr="00FA2C60">
        <w:tab/>
        <w:t xml:space="preserve">A combination of single-band </w:t>
      </w:r>
      <w:r w:rsidRPr="00FA2C60">
        <w:rPr>
          <w:i/>
        </w:rPr>
        <w:t>RIBs</w:t>
      </w:r>
      <w:r w:rsidRPr="00FA2C60" w:rsidDel="003512A6">
        <w:t xml:space="preserve"> </w:t>
      </w:r>
      <w:r w:rsidRPr="00FA2C60">
        <w:t xml:space="preserve">and </w:t>
      </w:r>
      <w:r w:rsidRPr="00FA2C60">
        <w:rPr>
          <w:i/>
        </w:rPr>
        <w:t>multi-band RIBs</w:t>
      </w:r>
      <w:r w:rsidRPr="00FA2C60">
        <w:t xml:space="preserve"> provides support of the </w:t>
      </w:r>
      <w:r w:rsidRPr="00FA2C60">
        <w:rPr>
          <w:i/>
        </w:rPr>
        <w:t>BS type 1-O</w:t>
      </w:r>
      <w:r w:rsidRPr="00FA2C60">
        <w:t xml:space="preserve"> capability of </w:t>
      </w:r>
      <w:r w:rsidRPr="00FA2C60">
        <w:rPr>
          <w:lang w:eastAsia="zh-CN"/>
        </w:rPr>
        <w:t xml:space="preserve">operation in multiple </w:t>
      </w:r>
      <w:r w:rsidRPr="00FA2C60">
        <w:rPr>
          <w:i/>
          <w:lang w:eastAsia="zh-CN"/>
        </w:rPr>
        <w:t>operating bands</w:t>
      </w:r>
      <w:r w:rsidRPr="00FA2C60">
        <w:t>.</w:t>
      </w:r>
    </w:p>
    <w:p w14:paraId="2DC7E5A7" w14:textId="77777777" w:rsidR="00C842B7" w:rsidRPr="00FA2C60" w:rsidRDefault="00C842B7" w:rsidP="00C842B7">
      <w:r w:rsidRPr="00FA2C60">
        <w:t xml:space="preserve">For </w:t>
      </w:r>
      <w:r w:rsidRPr="00FA2C60">
        <w:rPr>
          <w:i/>
        </w:rPr>
        <w:t>multi-band RIBs</w:t>
      </w:r>
      <w:r w:rsidRPr="00FA2C60">
        <w:t xml:space="preserve"> supporting the bands for TDD, the </w:t>
      </w:r>
      <w:r>
        <w:t xml:space="preserve">radiated test </w:t>
      </w:r>
      <w:r w:rsidRPr="00FA2C60">
        <w:t>requirements in the present specification assume no simultaneous uplink and downlink occur between the bands.</w:t>
      </w:r>
    </w:p>
    <w:p w14:paraId="68C20B36" w14:textId="77777777" w:rsidR="00C842B7" w:rsidRPr="008019AF" w:rsidRDefault="00C842B7" w:rsidP="00C842B7">
      <w:r w:rsidRPr="00FA2C60">
        <w:rPr>
          <w:rFonts w:eastAsia="MS Mincho"/>
        </w:rPr>
        <w:t xml:space="preserve">The </w:t>
      </w:r>
      <w:r>
        <w:rPr>
          <w:rFonts w:eastAsia="MS Mincho"/>
        </w:rPr>
        <w:t xml:space="preserve">radiated test </w:t>
      </w:r>
      <w:r w:rsidRPr="00FA2C60">
        <w:rPr>
          <w:rFonts w:eastAsia="MS Mincho"/>
        </w:rPr>
        <w:t xml:space="preserve">requirements for </w:t>
      </w:r>
      <w:r w:rsidRPr="00FA2C60">
        <w:rPr>
          <w:rFonts w:eastAsia="MS Mincho"/>
          <w:i/>
        </w:rPr>
        <w:t>multi-band RIBs</w:t>
      </w:r>
      <w:r w:rsidRPr="00FA2C60">
        <w:rPr>
          <w:rFonts w:eastAsia="MS Mincho"/>
        </w:rPr>
        <w:t xml:space="preserve"> supporting bands for both FDD and TDD are FFS</w:t>
      </w:r>
      <w:r w:rsidRPr="00FA2C60">
        <w:t xml:space="preserve"> and are not covered by the present release of this specification.</w:t>
      </w:r>
    </w:p>
    <w:p w14:paraId="5E4194D9" w14:textId="06F88948" w:rsidR="00C968B0" w:rsidRPr="0080659C" w:rsidRDefault="00C968B0" w:rsidP="00A006D8">
      <w:pPr>
        <w:pStyle w:val="Heading2"/>
      </w:pPr>
      <w:bookmarkStart w:id="3065" w:name="_Toc503966183"/>
      <w:bookmarkStart w:id="3066" w:name="_Toc519094891"/>
      <w:r w:rsidRPr="0080659C">
        <w:t>4.1</w:t>
      </w:r>
      <w:r w:rsidR="001455C7">
        <w:t>2</w:t>
      </w:r>
      <w:r w:rsidRPr="0080659C">
        <w:tab/>
        <w:t xml:space="preserve">OTA </w:t>
      </w:r>
      <w:r w:rsidR="001455C7">
        <w:t>c</w:t>
      </w:r>
      <w:r w:rsidRPr="0080659C">
        <w:t xml:space="preserve">o-location </w:t>
      </w:r>
      <w:bookmarkEnd w:id="3065"/>
      <w:r w:rsidRPr="0080659C">
        <w:t>reference antenna</w:t>
      </w:r>
      <w:bookmarkEnd w:id="3066"/>
    </w:p>
    <w:p w14:paraId="14F843DE" w14:textId="77777777" w:rsidR="00C968B0" w:rsidRPr="0024470C" w:rsidRDefault="00C968B0" w:rsidP="00C968B0">
      <w:pPr>
        <w:overflowPunct w:val="0"/>
        <w:autoSpaceDE w:val="0"/>
        <w:autoSpaceDN w:val="0"/>
        <w:adjustRightInd w:val="0"/>
        <w:textAlignment w:val="baseline"/>
        <w:rPr>
          <w:lang w:val="en-US" w:eastAsia="zh-CN"/>
        </w:rPr>
      </w:pPr>
      <w:r w:rsidRPr="0024470C">
        <w:rPr>
          <w:lang w:val="en-US" w:eastAsia="zh-CN"/>
        </w:rPr>
        <w:t xml:space="preserve">Co-location requirements are requirements which are based on assuming the </w:t>
      </w:r>
      <w:r>
        <w:rPr>
          <w:lang w:val="en-US" w:eastAsia="zh-CN"/>
        </w:rPr>
        <w:t>NR</w:t>
      </w:r>
      <w:r w:rsidRPr="0024470C">
        <w:rPr>
          <w:lang w:val="en-US" w:eastAsia="zh-CN"/>
        </w:rPr>
        <w:t xml:space="preserve"> BS is co-located with another BS of the same base station class, they ensure that both co-located systems can operate with minimal degradation to each other. </w:t>
      </w:r>
    </w:p>
    <w:p w14:paraId="135058DE" w14:textId="77777777" w:rsidR="00C968B0" w:rsidRPr="0024470C" w:rsidRDefault="00C968B0" w:rsidP="00C968B0">
      <w:pPr>
        <w:overflowPunct w:val="0"/>
        <w:autoSpaceDE w:val="0"/>
        <w:autoSpaceDN w:val="0"/>
        <w:adjustRightInd w:val="0"/>
        <w:textAlignment w:val="baseline"/>
        <w:rPr>
          <w:lang w:val="en-US" w:eastAsia="zh-CN"/>
        </w:rPr>
      </w:pPr>
      <w:r w:rsidRPr="0024470C">
        <w:rPr>
          <w:lang w:val="en-US" w:eastAsia="zh-CN"/>
        </w:rPr>
        <w:t>Unwanted emission and out of band blocking co-location requirements are optional requirements based on declaration. TX OFF power and Transmitter intermodulation are mandatory requirements and is the form of a co-location requirement as it represents the worst-case scenario of all the interference cases.</w:t>
      </w:r>
    </w:p>
    <w:p w14:paraId="0C6DFF7D" w14:textId="2F44D701" w:rsidR="00C968B0" w:rsidRDefault="00C968B0" w:rsidP="00C968B0">
      <w:pPr>
        <w:overflowPunct w:val="0"/>
        <w:autoSpaceDE w:val="0"/>
        <w:autoSpaceDN w:val="0"/>
        <w:adjustRightInd w:val="0"/>
        <w:textAlignment w:val="baseline"/>
        <w:rPr>
          <w:lang w:eastAsia="zh-CN"/>
        </w:rPr>
      </w:pPr>
      <w:r w:rsidRPr="0024470C">
        <w:rPr>
          <w:lang w:val="en-US" w:eastAsia="zh-CN"/>
        </w:rPr>
        <w:t xml:space="preserve">The </w:t>
      </w:r>
      <w:r w:rsidRPr="0024470C">
        <w:rPr>
          <w:i/>
          <w:lang w:val="en-US" w:eastAsia="zh-CN"/>
        </w:rPr>
        <w:t>co-location reference antenna</w:t>
      </w:r>
      <w:r w:rsidRPr="0024470C">
        <w:rPr>
          <w:lang w:val="en-US" w:eastAsia="zh-CN"/>
        </w:rPr>
        <w:t>, shall be a</w:t>
      </w:r>
      <w:r w:rsidRPr="0024470C">
        <w:t xml:space="preserve"> single column passive antenna which has the same vertical radiating dimension (h), frequency range, polarization, as the composite antenna of </w:t>
      </w:r>
      <w:commentRangeStart w:id="3067"/>
      <w:r>
        <w:t xml:space="preserve">NR </w:t>
      </w:r>
      <w:r w:rsidRPr="0024470C">
        <w:t xml:space="preserve">AAS BS </w:t>
      </w:r>
      <w:commentRangeEnd w:id="3067"/>
      <w:r w:rsidR="001455C7">
        <w:rPr>
          <w:rStyle w:val="CommentReference"/>
          <w:rFonts w:eastAsia="Times New Roman"/>
        </w:rPr>
        <w:commentReference w:id="3067"/>
      </w:r>
      <w:r w:rsidRPr="0024470C">
        <w:t>and nominal 65</w:t>
      </w:r>
      <w:r w:rsidR="001455C7">
        <w:t xml:space="preserve"> </w:t>
      </w:r>
      <w:r w:rsidRPr="0024470C">
        <w:t xml:space="preserve">degrees horizontal half-power beam width suitable for 3-sector deployments at a distance </w:t>
      </w:r>
      <w:r w:rsidRPr="0024470C">
        <w:rPr>
          <w:i/>
        </w:rPr>
        <w:t>d</w:t>
      </w:r>
      <w:r w:rsidRPr="0024470C">
        <w:t xml:space="preserve"> from the edge of the </w:t>
      </w:r>
      <w:r>
        <w:t>NR</w:t>
      </w:r>
      <w:r w:rsidRPr="0024470C">
        <w:t xml:space="preserve"> BS, as shown in </w:t>
      </w:r>
      <w:r w:rsidR="00750ED6">
        <w:t>f</w:t>
      </w:r>
      <w:r w:rsidRPr="0024470C">
        <w:t>igure 4.1</w:t>
      </w:r>
      <w:r w:rsidR="001455C7">
        <w:t>2</w:t>
      </w:r>
      <w:r w:rsidRPr="0024470C">
        <w:t>-1.</w:t>
      </w:r>
    </w:p>
    <w:p w14:paraId="72EF12C8" w14:textId="77777777" w:rsidR="00C968B0" w:rsidRPr="0024470C" w:rsidRDefault="00C968B0" w:rsidP="00C968B0">
      <w:pPr>
        <w:overflowPunct w:val="0"/>
        <w:autoSpaceDE w:val="0"/>
        <w:autoSpaceDN w:val="0"/>
        <w:adjustRightInd w:val="0"/>
        <w:ind w:firstLine="709"/>
        <w:textAlignment w:val="baseline"/>
      </w:pPr>
      <w:commentRangeStart w:id="3068"/>
      <w:r w:rsidRPr="002C70C0">
        <w:rPr>
          <w:noProof/>
          <w:lang w:val="en-US" w:eastAsia="zh-CN"/>
        </w:rPr>
        <w:lastRenderedPageBreak/>
        <w:drawing>
          <wp:inline distT="0" distB="0" distL="0" distR="0" wp14:anchorId="032DC5F7" wp14:editId="0E103B19">
            <wp:extent cx="5557520" cy="3348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7520" cy="3348990"/>
                    </a:xfrm>
                    <a:prstGeom prst="rect">
                      <a:avLst/>
                    </a:prstGeom>
                    <a:noFill/>
                    <a:ln>
                      <a:noFill/>
                    </a:ln>
                  </pic:spPr>
                </pic:pic>
              </a:graphicData>
            </a:graphic>
          </wp:inline>
        </w:drawing>
      </w:r>
      <w:commentRangeEnd w:id="3068"/>
      <w:r w:rsidR="001455C7">
        <w:rPr>
          <w:rStyle w:val="CommentReference"/>
          <w:rFonts w:eastAsia="Times New Roman"/>
        </w:rPr>
        <w:commentReference w:id="3068"/>
      </w:r>
    </w:p>
    <w:p w14:paraId="58B08195" w14:textId="5AE58D68" w:rsidR="00C968B0" w:rsidRPr="0024470C" w:rsidRDefault="00C968B0" w:rsidP="00C968B0">
      <w:pPr>
        <w:keepLines/>
        <w:overflowPunct w:val="0"/>
        <w:autoSpaceDE w:val="0"/>
        <w:autoSpaceDN w:val="0"/>
        <w:adjustRightInd w:val="0"/>
        <w:spacing w:after="240"/>
        <w:jc w:val="center"/>
        <w:textAlignment w:val="baseline"/>
        <w:rPr>
          <w:rFonts w:ascii="Arial" w:hAnsi="Arial"/>
          <w:b/>
          <w:lang w:val="en-US" w:eastAsia="zh-CN"/>
        </w:rPr>
      </w:pPr>
      <w:r w:rsidRPr="0024470C">
        <w:rPr>
          <w:rFonts w:ascii="Arial" w:hAnsi="Arial"/>
          <w:b/>
        </w:rPr>
        <w:t>Figure 4.1</w:t>
      </w:r>
      <w:r w:rsidR="001455C7">
        <w:rPr>
          <w:rFonts w:ascii="Arial" w:hAnsi="Arial"/>
          <w:b/>
        </w:rPr>
        <w:t>2</w:t>
      </w:r>
      <w:r w:rsidRPr="0024470C">
        <w:rPr>
          <w:rFonts w:ascii="Arial" w:hAnsi="Arial"/>
          <w:b/>
        </w:rPr>
        <w:t xml:space="preserve">-1 Placement of </w:t>
      </w:r>
      <w:r>
        <w:rPr>
          <w:rFonts w:ascii="Arial" w:hAnsi="Arial"/>
          <w:b/>
        </w:rPr>
        <w:t>NR</w:t>
      </w:r>
      <w:r w:rsidRPr="0024470C">
        <w:rPr>
          <w:rFonts w:ascii="Arial" w:hAnsi="Arial"/>
          <w:b/>
        </w:rPr>
        <w:t xml:space="preserve"> BS and </w:t>
      </w:r>
      <w:r w:rsidRPr="0024470C">
        <w:rPr>
          <w:rFonts w:ascii="Arial" w:hAnsi="Arial"/>
          <w:b/>
          <w:i/>
        </w:rPr>
        <w:t>co-location reference antenna</w:t>
      </w:r>
    </w:p>
    <w:p w14:paraId="066825F2" w14:textId="77777777" w:rsidR="00C968B0" w:rsidRPr="0024470C" w:rsidRDefault="00C968B0" w:rsidP="00C968B0">
      <w:pPr>
        <w:overflowPunct w:val="0"/>
        <w:autoSpaceDE w:val="0"/>
        <w:autoSpaceDN w:val="0"/>
        <w:adjustRightInd w:val="0"/>
        <w:textAlignment w:val="baseline"/>
        <w:rPr>
          <w:lang w:val="en-US"/>
        </w:rPr>
      </w:pPr>
      <w:r w:rsidRPr="0024470C">
        <w:rPr>
          <w:lang w:val="en-US"/>
        </w:rPr>
        <w:t xml:space="preserve">Edge-to-edge separation d, between the </w:t>
      </w:r>
      <w:r>
        <w:rPr>
          <w:lang w:val="en-US"/>
        </w:rPr>
        <w:t>NR</w:t>
      </w:r>
      <w:r w:rsidRPr="0024470C">
        <w:rPr>
          <w:lang w:val="en-US"/>
        </w:rPr>
        <w:t xml:space="preserve"> BS and the </w:t>
      </w:r>
      <w:r w:rsidRPr="0024470C">
        <w:rPr>
          <w:i/>
          <w:lang w:val="en-US"/>
        </w:rPr>
        <w:t>co-location reference antenna</w:t>
      </w:r>
      <w:r w:rsidRPr="0024470C">
        <w:rPr>
          <w:lang w:val="en-US"/>
        </w:rPr>
        <w:t xml:space="preserve"> shall be set to 0.1 m.</w:t>
      </w:r>
    </w:p>
    <w:p w14:paraId="64846F35" w14:textId="336EB5BC" w:rsidR="00C968B0" w:rsidRPr="0024470C" w:rsidRDefault="00C968B0" w:rsidP="00C968B0">
      <w:pPr>
        <w:overflowPunct w:val="0"/>
        <w:autoSpaceDE w:val="0"/>
        <w:autoSpaceDN w:val="0"/>
        <w:adjustRightInd w:val="0"/>
        <w:textAlignment w:val="baseline"/>
      </w:pPr>
      <w:r w:rsidRPr="0024470C">
        <w:rPr>
          <w:lang w:val="en-US"/>
        </w:rPr>
        <w:t>The alignment of the</w:t>
      </w:r>
      <w:r>
        <w:rPr>
          <w:lang w:val="en-US"/>
        </w:rPr>
        <w:t xml:space="preserve"> NR</w:t>
      </w:r>
      <w:r w:rsidRPr="0024470C">
        <w:rPr>
          <w:lang w:val="en-US"/>
        </w:rPr>
        <w:t xml:space="preserve"> BS and the </w:t>
      </w:r>
      <w:r w:rsidRPr="0024470C">
        <w:rPr>
          <w:i/>
          <w:lang w:val="en-US"/>
        </w:rPr>
        <w:t>co-location reference antenna</w:t>
      </w:r>
      <w:r w:rsidRPr="0024470C">
        <w:rPr>
          <w:lang w:val="en-US"/>
        </w:rPr>
        <w:t xml:space="preserve"> shall be aligned in a common plane perpendicular to the mechanical bore-sight direction, as shown in figure 4.1</w:t>
      </w:r>
      <w:r w:rsidR="001455C7">
        <w:rPr>
          <w:lang w:val="en-US"/>
        </w:rPr>
        <w:t>2</w:t>
      </w:r>
      <w:r w:rsidRPr="0024470C">
        <w:rPr>
          <w:lang w:val="en-US"/>
        </w:rPr>
        <w:t xml:space="preserve">-1. </w:t>
      </w:r>
    </w:p>
    <w:p w14:paraId="47AB2A3B" w14:textId="77777777" w:rsidR="00C968B0" w:rsidRPr="0024470C" w:rsidRDefault="00C968B0" w:rsidP="00C968B0">
      <w:pPr>
        <w:overflowPunct w:val="0"/>
        <w:autoSpaceDE w:val="0"/>
        <w:autoSpaceDN w:val="0"/>
        <w:adjustRightInd w:val="0"/>
        <w:textAlignment w:val="baseline"/>
      </w:pPr>
      <w:r w:rsidRPr="0024470C">
        <w:t xml:space="preserve">The </w:t>
      </w:r>
      <w:r w:rsidRPr="0024470C">
        <w:rPr>
          <w:i/>
        </w:rPr>
        <w:t>co-location reference antenna</w:t>
      </w:r>
      <w:r w:rsidRPr="0024470C">
        <w:t xml:space="preserve"> and the</w:t>
      </w:r>
      <w:r>
        <w:t xml:space="preserve"> NR BS</w:t>
      </w:r>
      <w:r w:rsidRPr="0024470C">
        <w:t xml:space="preserve"> can have different width.  </w:t>
      </w:r>
    </w:p>
    <w:p w14:paraId="0C7FFB71" w14:textId="77777777" w:rsidR="00C968B0" w:rsidRPr="0024470C" w:rsidRDefault="00C968B0" w:rsidP="00C968B0">
      <w:pPr>
        <w:overflowPunct w:val="0"/>
        <w:autoSpaceDE w:val="0"/>
        <w:autoSpaceDN w:val="0"/>
        <w:adjustRightInd w:val="0"/>
        <w:textAlignment w:val="baseline"/>
      </w:pPr>
      <w:r w:rsidRPr="0024470C">
        <w:t xml:space="preserve">The vertical radiating regions of the </w:t>
      </w:r>
      <w:r w:rsidRPr="0024470C">
        <w:rPr>
          <w:i/>
        </w:rPr>
        <w:t>co-location reference antenna</w:t>
      </w:r>
      <w:r w:rsidRPr="0024470C">
        <w:t xml:space="preserve"> and the </w:t>
      </w:r>
      <w:r>
        <w:t>NR</w:t>
      </w:r>
      <w:r w:rsidRPr="0024470C">
        <w:t xml:space="preserve"> </w:t>
      </w:r>
      <w:r>
        <w:t xml:space="preserve">BS </w:t>
      </w:r>
      <w:r w:rsidRPr="0024470C">
        <w:t>composite antenna shall be aligned.</w:t>
      </w:r>
    </w:p>
    <w:p w14:paraId="24DDE802" w14:textId="77777777" w:rsidR="00C968B0" w:rsidRPr="0024470C" w:rsidRDefault="00C968B0" w:rsidP="00C968B0">
      <w:pPr>
        <w:overflowPunct w:val="0"/>
        <w:autoSpaceDE w:val="0"/>
        <w:autoSpaceDN w:val="0"/>
        <w:adjustRightInd w:val="0"/>
        <w:textAlignment w:val="baseline"/>
        <w:rPr>
          <w:lang w:eastAsia="zh-CN"/>
        </w:rPr>
      </w:pPr>
      <w:r w:rsidRPr="0024470C">
        <w:rPr>
          <w:lang w:eastAsia="zh-CN"/>
        </w:rPr>
        <w:t xml:space="preserve">For co-location requirements where the frequency range of the signal at the </w:t>
      </w:r>
      <w:r w:rsidRPr="0024470C">
        <w:rPr>
          <w:i/>
          <w:lang w:eastAsia="zh-CN"/>
        </w:rPr>
        <w:t>co-location reference antenna</w:t>
      </w:r>
      <w:r w:rsidRPr="0024470C">
        <w:rPr>
          <w:lang w:eastAsia="zh-CN"/>
        </w:rPr>
        <w:t xml:space="preserve"> is different from the </w:t>
      </w:r>
      <w:r>
        <w:rPr>
          <w:lang w:eastAsia="zh-CN"/>
        </w:rPr>
        <w:t>NR</w:t>
      </w:r>
      <w:r w:rsidRPr="0024470C">
        <w:rPr>
          <w:lang w:eastAsia="zh-CN"/>
        </w:rPr>
        <w:t xml:space="preserve"> BS, a </w:t>
      </w:r>
      <w:r w:rsidRPr="0024470C">
        <w:rPr>
          <w:i/>
          <w:lang w:eastAsia="zh-CN"/>
        </w:rPr>
        <w:t>co-location reference antenna</w:t>
      </w:r>
      <w:r w:rsidRPr="0024470C">
        <w:rPr>
          <w:lang w:eastAsia="zh-CN"/>
        </w:rPr>
        <w:t xml:space="preserve"> suitable for the frequency stated in the requirement is assumed.</w:t>
      </w:r>
    </w:p>
    <w:p w14:paraId="701A52EA" w14:textId="77777777" w:rsidR="00C968B0" w:rsidRPr="0024470C" w:rsidRDefault="00C968B0" w:rsidP="00C968B0">
      <w:pPr>
        <w:overflowPunct w:val="0"/>
        <w:autoSpaceDE w:val="0"/>
        <w:autoSpaceDN w:val="0"/>
        <w:adjustRightInd w:val="0"/>
        <w:textAlignment w:val="baseline"/>
        <w:rPr>
          <w:lang w:val="en-US" w:eastAsia="zh-CN"/>
        </w:rPr>
      </w:pPr>
      <w:r w:rsidRPr="0024470C">
        <w:rPr>
          <w:lang w:val="en-US" w:eastAsia="zh-CN"/>
        </w:rPr>
        <w:t xml:space="preserve">OTA co-location requirements are based on power at the conducted interface of a </w:t>
      </w:r>
      <w:r w:rsidRPr="0024470C">
        <w:rPr>
          <w:i/>
          <w:lang w:val="en-US" w:eastAsia="zh-CN"/>
        </w:rPr>
        <w:t>co-location reference antenna</w:t>
      </w:r>
      <w:r w:rsidRPr="0024470C">
        <w:rPr>
          <w:lang w:val="en-US" w:eastAsia="zh-CN"/>
        </w:rPr>
        <w:t xml:space="preserve">, depending on the requirement this interface is either an input or an output. For </w:t>
      </w:r>
      <w:r>
        <w:rPr>
          <w:lang w:val="en-US" w:eastAsia="zh-CN"/>
        </w:rPr>
        <w:t>NR</w:t>
      </w:r>
      <w:r w:rsidRPr="0024470C">
        <w:rPr>
          <w:lang w:val="en-US" w:eastAsia="zh-CN"/>
        </w:rPr>
        <w:t xml:space="preserve"> BS with dual polarization the </w:t>
      </w:r>
      <w:r w:rsidRPr="0024470C">
        <w:rPr>
          <w:i/>
          <w:lang w:val="en-US" w:eastAsia="zh-CN"/>
        </w:rPr>
        <w:t>co-location reference antenna</w:t>
      </w:r>
      <w:r w:rsidRPr="0024470C">
        <w:rPr>
          <w:lang w:val="en-US" w:eastAsia="zh-CN"/>
        </w:rPr>
        <w:t xml:space="preserve"> has two conducted interfaces each representing one polarization. </w:t>
      </w:r>
    </w:p>
    <w:p w14:paraId="3CEBD212" w14:textId="7E9A674F" w:rsidR="00750ED6" w:rsidRDefault="00750ED6">
      <w:pPr>
        <w:spacing w:after="0"/>
        <w:rPr>
          <w:rFonts w:ascii="Arial" w:hAnsi="Arial"/>
          <w:sz w:val="36"/>
        </w:rPr>
      </w:pPr>
      <w:r>
        <w:br w:type="page"/>
      </w:r>
    </w:p>
    <w:p w14:paraId="3DE6C824" w14:textId="77777777" w:rsidR="00D25FC8" w:rsidRPr="00624D1A" w:rsidRDefault="00D25FC8" w:rsidP="00D25FC8">
      <w:pPr>
        <w:pStyle w:val="Heading1"/>
        <w:rPr>
          <w:lang w:eastAsia="zh-CN"/>
        </w:rPr>
      </w:pPr>
      <w:bookmarkStart w:id="3069" w:name="_Toc478505694"/>
      <w:bookmarkStart w:id="3070" w:name="_Toc481685286"/>
      <w:bookmarkStart w:id="3071" w:name="_Toc519094892"/>
      <w:r w:rsidRPr="00624D1A">
        <w:rPr>
          <w:rFonts w:hint="eastAsia"/>
          <w:lang w:eastAsia="zh-CN"/>
        </w:rPr>
        <w:lastRenderedPageBreak/>
        <w:t>5</w:t>
      </w:r>
      <w:r w:rsidR="005C75D9">
        <w:rPr>
          <w:lang w:eastAsia="zh-CN"/>
        </w:rPr>
        <w:tab/>
      </w:r>
      <w:r w:rsidR="00F22E36" w:rsidRPr="00F22E36">
        <w:rPr>
          <w:lang w:eastAsia="zh-CN"/>
        </w:rPr>
        <w:t>Operating bands and channel arrangement</w:t>
      </w:r>
      <w:bookmarkEnd w:id="3069"/>
      <w:bookmarkEnd w:id="3070"/>
      <w:bookmarkEnd w:id="3071"/>
    </w:p>
    <w:p w14:paraId="5B74E4CE" w14:textId="21901957" w:rsidR="00D25FC8" w:rsidRPr="004D3578" w:rsidRDefault="000C25AE" w:rsidP="00D25FC8">
      <w:r w:rsidRPr="00A006D8">
        <w:rPr>
          <w:i/>
          <w:color w:val="0000FF"/>
        </w:rPr>
        <w:t>Editor’s note: to be copied from the TS 38.104 specification which is still evolving, the latest version from the core should be implemented in the final version. Alternatively, refer to the TS 38.104 instead of copy-pasting.</w:t>
      </w:r>
    </w:p>
    <w:p w14:paraId="7EA18AE7" w14:textId="77777777" w:rsidR="00750ED6" w:rsidRDefault="00750ED6">
      <w:pPr>
        <w:spacing w:after="0"/>
        <w:rPr>
          <w:rFonts w:ascii="Arial" w:hAnsi="Arial"/>
          <w:sz w:val="36"/>
        </w:rPr>
      </w:pPr>
      <w:bookmarkStart w:id="3072" w:name="_Toc481653316"/>
      <w:bookmarkStart w:id="3073" w:name="_Toc481570476"/>
      <w:bookmarkStart w:id="3074" w:name="historyclause"/>
      <w:r>
        <w:br w:type="page"/>
      </w:r>
    </w:p>
    <w:p w14:paraId="2E7AACF8" w14:textId="694E5F0E" w:rsidR="002E2E09" w:rsidRDefault="002E2E09" w:rsidP="002E2E09">
      <w:pPr>
        <w:pStyle w:val="Heading1"/>
      </w:pPr>
      <w:bookmarkStart w:id="3075" w:name="_Toc519094893"/>
      <w:r>
        <w:lastRenderedPageBreak/>
        <w:t>6</w:t>
      </w:r>
      <w:r>
        <w:tab/>
        <w:t>Radiated transmitter characteristics</w:t>
      </w:r>
      <w:bookmarkEnd w:id="3072"/>
      <w:bookmarkEnd w:id="3075"/>
    </w:p>
    <w:p w14:paraId="334A82C8" w14:textId="77777777" w:rsidR="002E2E09" w:rsidRDefault="002E2E09" w:rsidP="002E2E09">
      <w:pPr>
        <w:pStyle w:val="Heading2"/>
      </w:pPr>
      <w:bookmarkStart w:id="3076" w:name="_Toc481653317"/>
      <w:bookmarkStart w:id="3077" w:name="_Toc519094894"/>
      <w:r>
        <w:t>6.1</w:t>
      </w:r>
      <w:r>
        <w:tab/>
        <w:t>General</w:t>
      </w:r>
      <w:bookmarkEnd w:id="3076"/>
      <w:bookmarkEnd w:id="3077"/>
    </w:p>
    <w:p w14:paraId="4C880095" w14:textId="77777777" w:rsidR="009E4AC1" w:rsidRDefault="002E2E09" w:rsidP="009E4AC1">
      <w:pPr>
        <w:pStyle w:val="Guidance"/>
      </w:pPr>
      <w:r>
        <w:t xml:space="preserve">This subclause describes any general aspects of </w:t>
      </w:r>
      <w:r w:rsidR="00380463">
        <w:t xml:space="preserve">radiated </w:t>
      </w:r>
      <w:r>
        <w:t>transmitter characteristics and relations between requirements.</w:t>
      </w:r>
      <w:r w:rsidR="009E4AC1" w:rsidRPr="009E4AC1">
        <w:t xml:space="preserve"> </w:t>
      </w:r>
    </w:p>
    <w:p w14:paraId="188B2A60" w14:textId="7CF19D2E" w:rsidR="009E4AC1" w:rsidRPr="00952765" w:rsidRDefault="009E4AC1" w:rsidP="009E4AC1">
      <w:r>
        <w:t xml:space="preserve">General test conditions for transmitter tests are given in clause 4, including interpretation of measurement results and configurations for testing. BS configurations for the tests are </w:t>
      </w:r>
      <w:r w:rsidRPr="00952765">
        <w:t xml:space="preserve">defined in </w:t>
      </w:r>
      <w:r w:rsidR="00952765" w:rsidRPr="00952765">
        <w:t>sub</w:t>
      </w:r>
      <w:r w:rsidRPr="00952765">
        <w:t>clause 4.5.</w:t>
      </w:r>
    </w:p>
    <w:p w14:paraId="2DE55AFA" w14:textId="6E240C20" w:rsidR="009E4AC1" w:rsidRPr="00952765" w:rsidRDefault="009E4AC1" w:rsidP="009E4AC1">
      <w:r w:rsidRPr="00952765">
        <w:t xml:space="preserve">If beams have been declared equivalent and parallel (see table </w:t>
      </w:r>
      <w:r w:rsidRPr="002F3E23">
        <w:rPr>
          <w:highlight w:val="yellow"/>
        </w:rPr>
        <w:t>4.</w:t>
      </w:r>
      <w:r w:rsidR="000420F9" w:rsidRPr="002F3E23">
        <w:rPr>
          <w:highlight w:val="yellow"/>
        </w:rPr>
        <w:t>6</w:t>
      </w:r>
      <w:r w:rsidRPr="002F3E23">
        <w:rPr>
          <w:highlight w:val="yellow"/>
        </w:rPr>
        <w:t>-1</w:t>
      </w:r>
      <w:r w:rsidRPr="00952765">
        <w:t xml:space="preserve">, </w:t>
      </w:r>
      <w:r w:rsidRPr="002F3E23">
        <w:rPr>
          <w:highlight w:val="yellow"/>
        </w:rPr>
        <w:t>Dx.yy, Dx.zz</w:t>
      </w:r>
      <w:r w:rsidRPr="00952765">
        <w:t>), only a representative beam is necessary to demonstrate conformance.</w:t>
      </w:r>
    </w:p>
    <w:p w14:paraId="664B3C74" w14:textId="2A04964F" w:rsidR="00380463" w:rsidRDefault="00C03DC4" w:rsidP="002F3E23">
      <w:pPr>
        <w:pStyle w:val="Heading2"/>
      </w:pPr>
      <w:bookmarkStart w:id="3078" w:name="_Toc519094895"/>
      <w:bookmarkStart w:id="3079" w:name="_Toc481653318"/>
      <w:r w:rsidRPr="00952765">
        <w:t>6.2</w:t>
      </w:r>
      <w:r w:rsidRPr="00952765">
        <w:tab/>
        <w:t>Radiated transmit power</w:t>
      </w:r>
      <w:bookmarkEnd w:id="3078"/>
    </w:p>
    <w:p w14:paraId="6F5B1829" w14:textId="4B164D59" w:rsidR="009E4AC1" w:rsidRDefault="009E4AC1" w:rsidP="009E4AC1">
      <w:pPr>
        <w:pStyle w:val="Heading3"/>
        <w:rPr>
          <w:lang w:eastAsia="sv-SE"/>
        </w:rPr>
      </w:pPr>
      <w:bookmarkStart w:id="3080" w:name="_Toc510722729"/>
      <w:bookmarkStart w:id="3081" w:name="_Toc503966975"/>
      <w:bookmarkStart w:id="3082" w:name="_Toc519094896"/>
      <w:r>
        <w:rPr>
          <w:lang w:eastAsia="sv-SE"/>
        </w:rPr>
        <w:t>6.2.1</w:t>
      </w:r>
      <w:r>
        <w:rPr>
          <w:lang w:eastAsia="sv-SE"/>
        </w:rPr>
        <w:tab/>
        <w:t>Definition and applicability</w:t>
      </w:r>
      <w:bookmarkEnd w:id="3080"/>
      <w:bookmarkEnd w:id="3081"/>
      <w:bookmarkEnd w:id="3082"/>
    </w:p>
    <w:p w14:paraId="14BADDED" w14:textId="77777777" w:rsidR="009E4AC1" w:rsidRDefault="009E4AC1" w:rsidP="009E4AC1">
      <w:pPr>
        <w:rPr>
          <w:lang w:eastAsia="ja-JP"/>
        </w:rPr>
      </w:pPr>
      <w:r>
        <w:rPr>
          <w:lang w:eastAsia="zh-CN"/>
        </w:rPr>
        <w:t xml:space="preserve">Radiated transmit power is defined as the EIRP level for a declared beam at a specific </w:t>
      </w:r>
      <w:r>
        <w:rPr>
          <w:i/>
          <w:lang w:eastAsia="zh-CN"/>
        </w:rPr>
        <w:t>beam peak direction</w:t>
      </w:r>
      <w:r>
        <w:rPr>
          <w:lang w:eastAsia="zh-CN"/>
        </w:rPr>
        <w:t>.</w:t>
      </w:r>
    </w:p>
    <w:p w14:paraId="5FE0787B" w14:textId="77777777" w:rsidR="009E4AC1" w:rsidRDefault="009E4AC1" w:rsidP="009E4AC1">
      <w:pPr>
        <w:rPr>
          <w:lang w:eastAsia="ja-JP"/>
        </w:rPr>
      </w:pPr>
      <w:r>
        <w:t>F</w:t>
      </w:r>
      <w:r>
        <w:rPr>
          <w:lang w:eastAsia="ja-JP"/>
        </w:rPr>
        <w:t xml:space="preserve">or each declared beam, the requirement is based on </w:t>
      </w:r>
      <w:r w:rsidRPr="00952765">
        <w:rPr>
          <w:lang w:eastAsia="ja-JP"/>
        </w:rPr>
        <w:t>declarations captured in</w:t>
      </w:r>
      <w:r w:rsidRPr="00952765">
        <w:t xml:space="preserve"> </w:t>
      </w:r>
      <w:r w:rsidRPr="002F3E23">
        <w:rPr>
          <w:highlight w:val="yellow"/>
        </w:rPr>
        <w:t>[4.6-1]</w:t>
      </w:r>
      <w:r w:rsidRPr="00952765">
        <w:rPr>
          <w:lang w:eastAsia="ja-JP"/>
        </w:rPr>
        <w:t xml:space="preserve"> for a beam identifier (</w:t>
      </w:r>
      <w:r w:rsidRPr="002F3E23">
        <w:rPr>
          <w:highlight w:val="yellow"/>
          <w:lang w:eastAsia="ja-JP"/>
        </w:rPr>
        <w:t>[declaration ID]</w:t>
      </w:r>
      <w:r w:rsidRPr="00952765">
        <w:rPr>
          <w:lang w:eastAsia="ja-JP"/>
        </w:rPr>
        <w:t>),</w:t>
      </w:r>
      <w:r w:rsidRPr="00952765">
        <w:rPr>
          <w:i/>
          <w:lang w:eastAsia="ja-JP"/>
        </w:rPr>
        <w:t xml:space="preserve"> reference beam direction pair (</w:t>
      </w:r>
      <w:r w:rsidRPr="002F3E23">
        <w:rPr>
          <w:highlight w:val="yellow"/>
          <w:lang w:eastAsia="ja-JP"/>
        </w:rPr>
        <w:t>[declaration ID]</w:t>
      </w:r>
      <w:r w:rsidRPr="00952765">
        <w:rPr>
          <w:i/>
          <w:lang w:eastAsia="ja-JP"/>
        </w:rPr>
        <w:t>)</w:t>
      </w:r>
      <w:r w:rsidRPr="00952765">
        <w:rPr>
          <w:lang w:eastAsia="ja-JP"/>
        </w:rPr>
        <w:t xml:space="preserve">, </w:t>
      </w:r>
      <w:r w:rsidRPr="00952765">
        <w:rPr>
          <w:i/>
          <w:lang w:eastAsia="ja-JP"/>
        </w:rPr>
        <w:t xml:space="preserve">rated beam EIRP </w:t>
      </w:r>
      <w:r w:rsidRPr="00952765">
        <w:rPr>
          <w:lang w:eastAsia="ja-JP"/>
        </w:rPr>
        <w:t>at the beam's reference direction pair (</w:t>
      </w:r>
      <w:r w:rsidRPr="002F3E23">
        <w:rPr>
          <w:highlight w:val="yellow"/>
          <w:lang w:eastAsia="ja-JP"/>
        </w:rPr>
        <w:t>[declaration ID]</w:t>
      </w:r>
      <w:r w:rsidRPr="00952765">
        <w:rPr>
          <w:lang w:eastAsia="ja-JP"/>
        </w:rPr>
        <w:t xml:space="preserve">), </w:t>
      </w:r>
      <w:r w:rsidRPr="00952765">
        <w:rPr>
          <w:i/>
          <w:lang w:eastAsia="ja-JP"/>
        </w:rPr>
        <w:t>EIRP accuracy directions set (</w:t>
      </w:r>
      <w:r w:rsidRPr="002F3E23">
        <w:rPr>
          <w:highlight w:val="yellow"/>
          <w:lang w:eastAsia="ja-JP"/>
        </w:rPr>
        <w:t>[declaration ID]</w:t>
      </w:r>
      <w:r w:rsidRPr="00952765">
        <w:rPr>
          <w:i/>
          <w:lang w:eastAsia="ja-JP"/>
        </w:rPr>
        <w:t>)</w:t>
      </w:r>
      <w:r w:rsidRPr="00952765">
        <w:rPr>
          <w:lang w:eastAsia="ja-JP"/>
        </w:rPr>
        <w:t>, the</w:t>
      </w:r>
      <w:r w:rsidRPr="00952765">
        <w:rPr>
          <w:i/>
          <w:lang w:eastAsia="ja-JP"/>
        </w:rPr>
        <w:t xml:space="preserve"> beam direction pairs</w:t>
      </w:r>
      <w:r w:rsidRPr="00952765">
        <w:rPr>
          <w:lang w:eastAsia="ja-JP"/>
        </w:rPr>
        <w:t xml:space="preserve"> at the maximum steering directions (</w:t>
      </w:r>
      <w:r w:rsidRPr="002F3E23">
        <w:rPr>
          <w:highlight w:val="yellow"/>
          <w:lang w:eastAsia="ja-JP"/>
        </w:rPr>
        <w:t>[declaration ID]</w:t>
      </w:r>
      <w:r w:rsidRPr="00952765">
        <w:rPr>
          <w:lang w:eastAsia="ja-JP"/>
        </w:rPr>
        <w:t>) and their associated</w:t>
      </w:r>
      <w:r w:rsidRPr="00952765">
        <w:rPr>
          <w:i/>
          <w:lang w:eastAsia="ja-JP"/>
        </w:rPr>
        <w:t xml:space="preserve"> rated beam EIRP</w:t>
      </w:r>
      <w:r w:rsidRPr="00952765">
        <w:rPr>
          <w:lang w:eastAsia="ja-JP"/>
        </w:rPr>
        <w:t xml:space="preserve"> (</w:t>
      </w:r>
      <w:r w:rsidRPr="002F3E23">
        <w:rPr>
          <w:highlight w:val="yellow"/>
          <w:lang w:eastAsia="ja-JP"/>
        </w:rPr>
        <w:t>[declaration ID]</w:t>
      </w:r>
      <w:r w:rsidRPr="00952765">
        <w:rPr>
          <w:lang w:eastAsia="ja-JP"/>
        </w:rPr>
        <w:t xml:space="preserve">) and </w:t>
      </w:r>
      <w:r w:rsidRPr="00952765">
        <w:rPr>
          <w:i/>
          <w:lang w:eastAsia="ja-JP"/>
        </w:rPr>
        <w:t xml:space="preserve">beamwidth(s) </w:t>
      </w:r>
      <w:r w:rsidRPr="00952765">
        <w:rPr>
          <w:lang w:eastAsia="ja-JP"/>
        </w:rPr>
        <w:t xml:space="preserve">for reference </w:t>
      </w:r>
      <w:r w:rsidRPr="00952765">
        <w:rPr>
          <w:i/>
          <w:lang w:eastAsia="ja-JP"/>
        </w:rPr>
        <w:t>beam direction pair</w:t>
      </w:r>
      <w:r w:rsidRPr="00952765">
        <w:rPr>
          <w:lang w:eastAsia="ja-JP"/>
        </w:rPr>
        <w:t xml:space="preserve"> and maximum steering directions</w:t>
      </w:r>
      <w:r w:rsidRPr="00952765">
        <w:rPr>
          <w:i/>
          <w:lang w:eastAsia="ja-JP"/>
        </w:rPr>
        <w:t xml:space="preserve"> (</w:t>
      </w:r>
      <w:r w:rsidRPr="002F3E23">
        <w:rPr>
          <w:highlight w:val="yellow"/>
          <w:lang w:eastAsia="ja-JP"/>
        </w:rPr>
        <w:t>[declaration ID]</w:t>
      </w:r>
      <w:r w:rsidRPr="00952765">
        <w:rPr>
          <w:i/>
          <w:lang w:eastAsia="ja-JP"/>
        </w:rPr>
        <w:t>)</w:t>
      </w:r>
      <w:r w:rsidRPr="00952765">
        <w:rPr>
          <w:lang w:eastAsia="ja-JP"/>
        </w:rPr>
        <w:t>.</w:t>
      </w:r>
    </w:p>
    <w:p w14:paraId="417AE70B" w14:textId="77777777" w:rsidR="009E4AC1" w:rsidRDefault="009E4AC1" w:rsidP="009E4AC1">
      <w:pPr>
        <w:rPr>
          <w:lang w:eastAsia="en-GB"/>
        </w:rPr>
      </w:pPr>
      <w:r>
        <w:rPr>
          <w:lang w:eastAsia="ja-JP"/>
        </w:rPr>
        <w:t xml:space="preserve">For a declared beam identifier and </w:t>
      </w:r>
      <w:r>
        <w:rPr>
          <w:i/>
          <w:lang w:eastAsia="ja-JP"/>
        </w:rPr>
        <w:t>beam direction pair</w:t>
      </w:r>
      <w:r>
        <w:rPr>
          <w:lang w:eastAsia="ja-JP"/>
        </w:rPr>
        <w:t>, the</w:t>
      </w:r>
      <w:r>
        <w:rPr>
          <w:i/>
          <w:lang w:eastAsia="ja-JP"/>
        </w:rPr>
        <w:t xml:space="preserve"> rated beam EIRP</w:t>
      </w:r>
      <w:r>
        <w:rPr>
          <w:lang w:eastAsia="ja-JP"/>
        </w:rPr>
        <w:t xml:space="preserve"> level is the maximum power that the BS is declared to radiate at the associated </w:t>
      </w:r>
      <w:r>
        <w:rPr>
          <w:i/>
          <w:lang w:eastAsia="ja-JP"/>
        </w:rPr>
        <w:t>beam peak direction</w:t>
      </w:r>
      <w:r>
        <w:rPr>
          <w:lang w:eastAsia="ja-JP"/>
        </w:rPr>
        <w:t xml:space="preserve"> during the </w:t>
      </w:r>
      <w:r>
        <w:rPr>
          <w:i/>
          <w:lang w:eastAsia="ja-JP"/>
        </w:rPr>
        <w:t>transmitter ON period</w:t>
      </w:r>
      <w:r>
        <w:rPr>
          <w:lang w:eastAsia="ja-JP"/>
        </w:rPr>
        <w:t>.</w:t>
      </w:r>
    </w:p>
    <w:p w14:paraId="22FE5B1A" w14:textId="77777777" w:rsidR="009E4AC1" w:rsidRDefault="009E4AC1" w:rsidP="009E4AC1">
      <w:pPr>
        <w:rPr>
          <w:lang w:eastAsia="en-GB"/>
        </w:rPr>
      </w:pPr>
      <w:r>
        <w:rPr>
          <w:lang w:eastAsia="en-GB"/>
        </w:rPr>
        <w:t xml:space="preserve">For each </w:t>
      </w:r>
      <w:r>
        <w:rPr>
          <w:i/>
          <w:lang w:eastAsia="en-GB"/>
        </w:rPr>
        <w:t xml:space="preserve">beam peak direction </w:t>
      </w:r>
      <w:r>
        <w:rPr>
          <w:lang w:eastAsia="en-GB"/>
        </w:rPr>
        <w:t xml:space="preserve">associated with a </w:t>
      </w:r>
      <w:r>
        <w:rPr>
          <w:i/>
          <w:lang w:eastAsia="en-GB"/>
        </w:rPr>
        <w:t>beam direction pair</w:t>
      </w:r>
      <w:r>
        <w:rPr>
          <w:lang w:eastAsia="en-GB"/>
        </w:rPr>
        <w:t xml:space="preserve"> within the </w:t>
      </w:r>
      <w:r>
        <w:rPr>
          <w:i/>
          <w:lang w:eastAsia="en-GB"/>
        </w:rPr>
        <w:t>EIRP accuracy directions set</w:t>
      </w:r>
      <w:r>
        <w:rPr>
          <w:lang w:eastAsia="en-GB"/>
        </w:rPr>
        <w:t>, a specific</w:t>
      </w:r>
      <w:r>
        <w:rPr>
          <w:i/>
          <w:lang w:eastAsia="en-GB"/>
        </w:rPr>
        <w:t xml:space="preserve"> rated beam EIRP</w:t>
      </w:r>
      <w:r>
        <w:rPr>
          <w:lang w:eastAsia="en-GB"/>
        </w:rPr>
        <w:t xml:space="preserve"> level may be claimed. Any claimed value shall be met within the accuracy requirement as described below. </w:t>
      </w:r>
      <w:r>
        <w:rPr>
          <w:i/>
          <w:lang w:eastAsia="en-GB"/>
        </w:rPr>
        <w:t>Rated beam EIRP</w:t>
      </w:r>
      <w:r>
        <w:rPr>
          <w:lang w:eastAsia="en-GB"/>
        </w:rPr>
        <w:t xml:space="preserve"> is only required to be declared for the </w:t>
      </w:r>
      <w:r>
        <w:rPr>
          <w:i/>
          <w:lang w:eastAsia="en-GB"/>
        </w:rPr>
        <w:t>beam direction pairs</w:t>
      </w:r>
      <w:r>
        <w:rPr>
          <w:lang w:eastAsia="en-GB"/>
        </w:rPr>
        <w:t xml:space="preserve"> subject to conformance testing as detailed in subclause 6.2.4.1.</w:t>
      </w:r>
    </w:p>
    <w:p w14:paraId="12F9C093" w14:textId="77777777" w:rsidR="009E4AC1" w:rsidRDefault="009E4AC1" w:rsidP="009E4AC1">
      <w:pPr>
        <w:pStyle w:val="NO"/>
        <w:rPr>
          <w:lang w:eastAsia="zh-CN"/>
        </w:rPr>
      </w:pPr>
      <w:r>
        <w:rPr>
          <w:lang w:eastAsia="zh-CN"/>
        </w:rPr>
        <w:t>NOTE 1:</w:t>
      </w:r>
      <w:r>
        <w:rPr>
          <w:lang w:eastAsia="zh-CN"/>
        </w:rPr>
        <w:tab/>
      </w:r>
      <w:r>
        <w:rPr>
          <w:lang w:eastAsia="ja-JP"/>
        </w:rPr>
        <w:t xml:space="preserve">The </w:t>
      </w:r>
      <w:r>
        <w:rPr>
          <w:i/>
          <w:lang w:eastAsia="ja-JP"/>
        </w:rPr>
        <w:t xml:space="preserve">EIRP accuracy directions set </w:t>
      </w:r>
      <w:r>
        <w:rPr>
          <w:lang w:eastAsia="ja-JP"/>
        </w:rPr>
        <w:t xml:space="preserve">for a beam is the complete continuous or discrete set of all </w:t>
      </w:r>
      <w:r>
        <w:rPr>
          <w:i/>
          <w:lang w:eastAsia="ja-JP"/>
        </w:rPr>
        <w:t>beam direction</w:t>
      </w:r>
      <w:r>
        <w:rPr>
          <w:lang w:eastAsia="ja-JP"/>
        </w:rPr>
        <w:t xml:space="preserve"> for which the EIRP accuracy is intended to be achieved for the beam.</w:t>
      </w:r>
    </w:p>
    <w:p w14:paraId="125D8FDC" w14:textId="77777777" w:rsidR="009E4AC1" w:rsidRDefault="009E4AC1" w:rsidP="009E4AC1">
      <w:pPr>
        <w:pStyle w:val="NO"/>
        <w:rPr>
          <w:lang w:eastAsia="zh-CN"/>
        </w:rPr>
      </w:pPr>
      <w:r>
        <w:rPr>
          <w:lang w:eastAsia="zh-CN"/>
        </w:rPr>
        <w:t>NOTE 2:</w:t>
      </w:r>
      <w:r>
        <w:rPr>
          <w:lang w:eastAsia="zh-CN"/>
        </w:rPr>
        <w:tab/>
      </w:r>
      <w:r>
        <w:rPr>
          <w:lang w:eastAsia="ja-JP"/>
        </w:rPr>
        <w:t xml:space="preserve">A </w:t>
      </w:r>
      <w:r>
        <w:rPr>
          <w:i/>
          <w:lang w:eastAsia="ja-JP"/>
        </w:rPr>
        <w:t>beam direction pair</w:t>
      </w:r>
      <w:r>
        <w:rPr>
          <w:lang w:eastAsia="ja-JP"/>
        </w:rPr>
        <w:t xml:space="preserve"> consists of a </w:t>
      </w:r>
      <w:r>
        <w:rPr>
          <w:i/>
          <w:lang w:eastAsia="ja-JP"/>
        </w:rPr>
        <w:t>beam centre direction</w:t>
      </w:r>
      <w:r>
        <w:rPr>
          <w:lang w:eastAsia="ja-JP"/>
        </w:rPr>
        <w:t xml:space="preserve"> and an associated </w:t>
      </w:r>
      <w:r>
        <w:rPr>
          <w:i/>
          <w:lang w:eastAsia="ja-JP"/>
        </w:rPr>
        <w:t>beam peak direction</w:t>
      </w:r>
      <w:r>
        <w:rPr>
          <w:lang w:eastAsia="ja-JP"/>
        </w:rPr>
        <w:t>.</w:t>
      </w:r>
    </w:p>
    <w:p w14:paraId="2A64B733" w14:textId="77777777" w:rsidR="009E4AC1" w:rsidRDefault="009E4AC1" w:rsidP="009E4AC1">
      <w:pPr>
        <w:pStyle w:val="NO"/>
      </w:pPr>
      <w:r>
        <w:t>NOTE 3:</w:t>
      </w:r>
      <w:r>
        <w:tab/>
        <w:t>A declared EIRP value is a value provided by the manufacturer for verification according to the conformance specification declaration requirements, whereas a claimed EIRP value is provided by the manufacturer to the equipment user for normal operation of the equipment and is not subject to formal conformance testing.</w:t>
      </w:r>
    </w:p>
    <w:p w14:paraId="74D4F5EB" w14:textId="77777777" w:rsidR="009E4AC1" w:rsidRDefault="009E4AC1" w:rsidP="009E4AC1">
      <w:pPr>
        <w:pStyle w:val="NO"/>
        <w:ind w:left="0" w:firstLine="0"/>
      </w:pPr>
      <w:r>
        <w:t>Radiated transmit power</w:t>
      </w:r>
      <w:r>
        <w:rPr>
          <w:rFonts w:cs="v4.2.0"/>
        </w:rPr>
        <w:t xml:space="preserve"> is </w:t>
      </w:r>
      <w:r>
        <w:rPr>
          <w:rFonts w:cs="v4.2.0"/>
          <w:i/>
        </w:rPr>
        <w:t xml:space="preserve">directional requirement </w:t>
      </w:r>
      <w:r>
        <w:rPr>
          <w:rFonts w:cs="v4.2.0"/>
        </w:rPr>
        <w:t>applicable to</w:t>
      </w:r>
      <w:r>
        <w:rPr>
          <w:rFonts w:cs="v4.2.0"/>
          <w:i/>
        </w:rPr>
        <w:t xml:space="preserve"> BS type 1-H</w:t>
      </w:r>
      <w:r>
        <w:rPr>
          <w:rFonts w:cs="v4.2.0"/>
        </w:rPr>
        <w:t xml:space="preserve">, </w:t>
      </w:r>
      <w:r>
        <w:rPr>
          <w:rFonts w:cs="v4.2.0"/>
          <w:i/>
        </w:rPr>
        <w:t>BS type 1-O</w:t>
      </w:r>
      <w:r>
        <w:rPr>
          <w:rFonts w:cs="v4.2.0"/>
        </w:rPr>
        <w:t xml:space="preserve"> and </w:t>
      </w:r>
      <w:r>
        <w:rPr>
          <w:rFonts w:cs="v4.2.0"/>
          <w:i/>
        </w:rPr>
        <w:t>BS type 2-O</w:t>
      </w:r>
      <w:r>
        <w:rPr>
          <w:lang w:eastAsia="zh-CN"/>
        </w:rPr>
        <w:t>.</w:t>
      </w:r>
    </w:p>
    <w:p w14:paraId="28EB22C5" w14:textId="77777777" w:rsidR="009E4AC1" w:rsidRDefault="009E4AC1" w:rsidP="009E4AC1">
      <w:pPr>
        <w:pStyle w:val="Heading3"/>
        <w:rPr>
          <w:lang w:eastAsia="sv-SE"/>
        </w:rPr>
      </w:pPr>
      <w:bookmarkStart w:id="3083" w:name="_Toc510722730"/>
      <w:bookmarkStart w:id="3084" w:name="_Toc503966976"/>
      <w:bookmarkStart w:id="3085" w:name="_Toc519094897"/>
      <w:r>
        <w:rPr>
          <w:lang w:eastAsia="sv-SE"/>
        </w:rPr>
        <w:t>6.2.2</w:t>
      </w:r>
      <w:r>
        <w:rPr>
          <w:lang w:eastAsia="sv-SE"/>
        </w:rPr>
        <w:tab/>
        <w:t>Minimum requirement</w:t>
      </w:r>
      <w:bookmarkEnd w:id="3083"/>
      <w:bookmarkEnd w:id="3084"/>
      <w:bookmarkEnd w:id="3085"/>
    </w:p>
    <w:p w14:paraId="5FA1B6B5" w14:textId="77777777" w:rsidR="009E4AC1" w:rsidRDefault="009E4AC1" w:rsidP="009E4AC1">
      <w:pPr>
        <w:tabs>
          <w:tab w:val="left" w:pos="360"/>
        </w:tabs>
        <w:rPr>
          <w:rFonts w:cs="v4.2.0"/>
        </w:rPr>
      </w:pPr>
      <w:r>
        <w:t>Radiated transmit power</w:t>
      </w:r>
      <w:r>
        <w:rPr>
          <w:rFonts w:cs="v4.2.0"/>
        </w:rPr>
        <w:t xml:space="preserve"> minimum requirement for </w:t>
      </w:r>
      <w:r>
        <w:rPr>
          <w:rFonts w:cs="v4.2.0"/>
          <w:i/>
        </w:rPr>
        <w:t>BS type 1-H</w:t>
      </w:r>
      <w:r>
        <w:rPr>
          <w:rFonts w:cs="v4.2.0"/>
        </w:rPr>
        <w:t xml:space="preserve"> and </w:t>
      </w:r>
      <w:r>
        <w:rPr>
          <w:rFonts w:cs="v4.2.0"/>
          <w:i/>
        </w:rPr>
        <w:t>BS type 1-O</w:t>
      </w:r>
      <w:r>
        <w:rPr>
          <w:rFonts w:cs="v4.2.0"/>
        </w:rPr>
        <w:t xml:space="preserve"> is defined in 3GPP TS 38.104 [2], subclause 9.2.2.</w:t>
      </w:r>
    </w:p>
    <w:p w14:paraId="59EB211C" w14:textId="77777777" w:rsidR="009E4AC1" w:rsidRDefault="009E4AC1" w:rsidP="009E4AC1">
      <w:pPr>
        <w:tabs>
          <w:tab w:val="left" w:pos="360"/>
        </w:tabs>
        <w:rPr>
          <w:rFonts w:cs="v4.2.0"/>
        </w:rPr>
      </w:pPr>
      <w:r>
        <w:t>Radiated transmit power</w:t>
      </w:r>
      <w:r>
        <w:rPr>
          <w:rFonts w:cs="v4.2.0"/>
        </w:rPr>
        <w:t xml:space="preserve"> minimum requirement for </w:t>
      </w:r>
      <w:r>
        <w:rPr>
          <w:rFonts w:cs="v4.2.0"/>
          <w:i/>
        </w:rPr>
        <w:t>BS type 2-O</w:t>
      </w:r>
      <w:r>
        <w:rPr>
          <w:rFonts w:cs="v4.2.0"/>
        </w:rPr>
        <w:t xml:space="preserve"> is defined in 3GPP TS 38.104 [2], subclause 9.2.3. </w:t>
      </w:r>
    </w:p>
    <w:p w14:paraId="2C620378" w14:textId="77777777" w:rsidR="009E4AC1" w:rsidRDefault="009E4AC1" w:rsidP="009E4AC1">
      <w:pPr>
        <w:pStyle w:val="Heading3"/>
        <w:rPr>
          <w:lang w:eastAsia="sv-SE"/>
        </w:rPr>
      </w:pPr>
      <w:bookmarkStart w:id="3086" w:name="_Toc510722731"/>
      <w:bookmarkStart w:id="3087" w:name="_Toc503966977"/>
      <w:bookmarkStart w:id="3088" w:name="_Toc519094898"/>
      <w:r>
        <w:rPr>
          <w:lang w:eastAsia="sv-SE"/>
        </w:rPr>
        <w:t>6.2.3</w:t>
      </w:r>
      <w:r>
        <w:rPr>
          <w:lang w:eastAsia="sv-SE"/>
        </w:rPr>
        <w:tab/>
        <w:t>Test purpose</w:t>
      </w:r>
      <w:bookmarkEnd w:id="3086"/>
      <w:bookmarkEnd w:id="3087"/>
      <w:bookmarkEnd w:id="3088"/>
    </w:p>
    <w:p w14:paraId="472BD355" w14:textId="77777777" w:rsidR="009E4AC1" w:rsidRDefault="009E4AC1" w:rsidP="009E4AC1">
      <w:pPr>
        <w:rPr>
          <w:lang w:eastAsia="zh-CN"/>
        </w:rPr>
      </w:pPr>
      <w:r>
        <w:rPr>
          <w:lang w:eastAsia="zh-CN"/>
        </w:rPr>
        <w:t xml:space="preserve">The test purpose is to verify the ability to accurately generate and direct radiated power per beam, </w:t>
      </w:r>
      <w:r>
        <w:rPr>
          <w:rFonts w:cs="v4.2.0"/>
        </w:rPr>
        <w:t>across the frequency range and under normal conditions, for all declared beams</w:t>
      </w:r>
      <w:r>
        <w:rPr>
          <w:rFonts w:cs="v4.2.0"/>
          <w:i/>
        </w:rPr>
        <w:t xml:space="preserve"> </w:t>
      </w:r>
      <w:r>
        <w:rPr>
          <w:rFonts w:cs="v4.2.0"/>
        </w:rPr>
        <w:t xml:space="preserve">of the </w:t>
      </w:r>
      <w:r>
        <w:rPr>
          <w:rFonts w:cs="v4.2.0"/>
          <w:i/>
        </w:rPr>
        <w:t>BS type 1-H</w:t>
      </w:r>
      <w:r>
        <w:rPr>
          <w:rFonts w:cs="v4.2.0"/>
        </w:rPr>
        <w:t xml:space="preserve">, </w:t>
      </w:r>
      <w:r>
        <w:rPr>
          <w:rFonts w:cs="v4.2.0"/>
          <w:i/>
        </w:rPr>
        <w:t>BS type 1-O</w:t>
      </w:r>
      <w:r>
        <w:rPr>
          <w:rFonts w:cs="v4.2.0"/>
        </w:rPr>
        <w:t xml:space="preserve"> and </w:t>
      </w:r>
      <w:r>
        <w:rPr>
          <w:rFonts w:cs="v4.2.0"/>
          <w:i/>
        </w:rPr>
        <w:t>BS type 2-O</w:t>
      </w:r>
      <w:r>
        <w:rPr>
          <w:lang w:eastAsia="zh-CN"/>
        </w:rPr>
        <w:t>.</w:t>
      </w:r>
    </w:p>
    <w:p w14:paraId="77573B51" w14:textId="77777777" w:rsidR="009E4AC1" w:rsidRDefault="009E4AC1" w:rsidP="009E4AC1">
      <w:pPr>
        <w:pStyle w:val="Heading3"/>
        <w:rPr>
          <w:lang w:eastAsia="sv-SE"/>
        </w:rPr>
      </w:pPr>
      <w:bookmarkStart w:id="3089" w:name="_Toc510722732"/>
      <w:bookmarkStart w:id="3090" w:name="_Toc503966978"/>
      <w:bookmarkStart w:id="3091" w:name="_Toc519094899"/>
      <w:r>
        <w:rPr>
          <w:lang w:eastAsia="sv-SE"/>
        </w:rPr>
        <w:lastRenderedPageBreak/>
        <w:t>6.</w:t>
      </w:r>
      <w:r>
        <w:rPr>
          <w:lang w:eastAsia="zh-CN"/>
        </w:rPr>
        <w:t>2</w:t>
      </w:r>
      <w:r>
        <w:rPr>
          <w:lang w:eastAsia="sv-SE"/>
        </w:rPr>
        <w:t>.4</w:t>
      </w:r>
      <w:r>
        <w:rPr>
          <w:lang w:eastAsia="sv-SE"/>
        </w:rPr>
        <w:tab/>
        <w:t>Method of test</w:t>
      </w:r>
      <w:bookmarkEnd w:id="3089"/>
      <w:bookmarkEnd w:id="3090"/>
      <w:bookmarkEnd w:id="3091"/>
    </w:p>
    <w:p w14:paraId="688B91A7" w14:textId="77777777" w:rsidR="009E4AC1" w:rsidRDefault="009E4AC1" w:rsidP="009E4AC1">
      <w:pPr>
        <w:pStyle w:val="Heading4"/>
        <w:rPr>
          <w:lang w:eastAsia="sv-SE"/>
        </w:rPr>
      </w:pPr>
      <w:bookmarkStart w:id="3092" w:name="_Toc510722733"/>
      <w:bookmarkStart w:id="3093" w:name="_Toc503966979"/>
      <w:bookmarkStart w:id="3094" w:name="_Toc519094900"/>
      <w:r>
        <w:rPr>
          <w:lang w:eastAsia="sv-SE"/>
        </w:rPr>
        <w:t>6.2.4.1</w:t>
      </w:r>
      <w:r>
        <w:rPr>
          <w:lang w:eastAsia="sv-SE"/>
        </w:rPr>
        <w:tab/>
        <w:t>Initial conditions</w:t>
      </w:r>
      <w:bookmarkEnd w:id="3092"/>
      <w:bookmarkEnd w:id="3093"/>
      <w:bookmarkEnd w:id="3094"/>
    </w:p>
    <w:p w14:paraId="4D5F9DFE" w14:textId="77777777" w:rsidR="009E4AC1" w:rsidRDefault="009E4AC1" w:rsidP="009E4AC1">
      <w:pPr>
        <w:keepNext/>
        <w:keepLines/>
      </w:pPr>
      <w:r>
        <w:t xml:space="preserve">Test environment: </w:t>
      </w:r>
    </w:p>
    <w:p w14:paraId="683CE972" w14:textId="77777777" w:rsidR="009E4AC1" w:rsidRDefault="009E4AC1">
      <w:pPr>
        <w:pStyle w:val="ListParagraph"/>
        <w:keepNext/>
        <w:keepLines/>
        <w:numPr>
          <w:ilvl w:val="0"/>
          <w:numId w:val="2"/>
        </w:numPr>
        <w:pPrChange w:id="3095" w:author="Huawei" w:date="2018-07-11T18:23:00Z">
          <w:pPr>
            <w:pStyle w:val="ListParagraph"/>
            <w:keepNext/>
            <w:keepLines/>
            <w:numPr>
              <w:numId w:val="5"/>
            </w:numPr>
            <w:ind w:left="644" w:hanging="360"/>
          </w:pPr>
        </w:pPrChange>
      </w:pPr>
      <w:r>
        <w:t>Normal, see annex B.2,</w:t>
      </w:r>
    </w:p>
    <w:p w14:paraId="03D4A1E5" w14:textId="1C78C021" w:rsidR="009E4AC1" w:rsidDel="00115B6D" w:rsidRDefault="009E4AC1">
      <w:pPr>
        <w:pStyle w:val="ListParagraph"/>
        <w:keepNext/>
        <w:keepLines/>
        <w:numPr>
          <w:ilvl w:val="0"/>
          <w:numId w:val="2"/>
        </w:numPr>
        <w:rPr>
          <w:del w:id="3096" w:author="R4-1809494" w:date="2018-07-11T16:30:00Z"/>
        </w:rPr>
        <w:pPrChange w:id="3097" w:author="Huawei" w:date="2018-07-11T18:23:00Z">
          <w:pPr>
            <w:pStyle w:val="ListParagraph"/>
            <w:keepNext/>
            <w:keepLines/>
            <w:numPr>
              <w:numId w:val="5"/>
            </w:numPr>
            <w:ind w:left="644" w:hanging="360"/>
          </w:pPr>
        </w:pPrChange>
      </w:pPr>
      <w:del w:id="3098" w:author="R4-1809494" w:date="2018-07-11T16:30:00Z">
        <w:r w:rsidDel="00115B6D">
          <w:delText>Extreme, see annex B.3.</w:delText>
        </w:r>
      </w:del>
    </w:p>
    <w:p w14:paraId="0F537BC0" w14:textId="77777777" w:rsidR="009E4AC1" w:rsidRDefault="009E4AC1" w:rsidP="009E4AC1">
      <w:pPr>
        <w:keepNext/>
        <w:keepLines/>
      </w:pPr>
      <w:r>
        <w:t xml:space="preserve">RF bandwidth positions to be tested: </w:t>
      </w:r>
    </w:p>
    <w:p w14:paraId="10BF3903" w14:textId="4BCB6384" w:rsidR="009E4AC1" w:rsidRDefault="009E4AC1">
      <w:pPr>
        <w:pStyle w:val="ListParagraph"/>
        <w:keepNext/>
        <w:keepLines/>
        <w:numPr>
          <w:ilvl w:val="0"/>
          <w:numId w:val="3"/>
        </w:numPr>
        <w:rPr>
          <w:lang w:eastAsia="zh-CN"/>
        </w:rPr>
        <w:pPrChange w:id="3099" w:author="Huawei" w:date="2018-07-11T18:23:00Z">
          <w:pPr>
            <w:pStyle w:val="ListParagraph"/>
            <w:keepNext/>
            <w:keepLines/>
            <w:numPr>
              <w:numId w:val="6"/>
            </w:numPr>
            <w:tabs>
              <w:tab w:val="num" w:pos="2041"/>
            </w:tabs>
            <w:ind w:left="2041" w:hanging="737"/>
          </w:pPr>
        </w:pPrChange>
      </w:pPr>
      <w:r>
        <w:t>B</w:t>
      </w:r>
      <w:r>
        <w:rPr>
          <w:rFonts w:cs="v4.2.0"/>
          <w:vertAlign w:val="subscript"/>
        </w:rPr>
        <w:t>RFBW</w:t>
      </w:r>
      <w:r>
        <w:t>, M</w:t>
      </w:r>
      <w:r>
        <w:rPr>
          <w:rFonts w:cs="v4.2.0"/>
          <w:vertAlign w:val="subscript"/>
        </w:rPr>
        <w:t>RFBW</w:t>
      </w:r>
      <w:r>
        <w:t xml:space="preserve"> and T</w:t>
      </w:r>
      <w:r>
        <w:rPr>
          <w:rFonts w:cs="v4.2.0"/>
          <w:vertAlign w:val="subscript"/>
        </w:rPr>
        <w:t>RFBW</w:t>
      </w:r>
      <w:r>
        <w:rPr>
          <w:lang w:eastAsia="zh-CN"/>
        </w:rPr>
        <w:t xml:space="preserve"> in single-band operation</w:t>
      </w:r>
      <w:r>
        <w:t>, see subclause 4.9</w:t>
      </w:r>
      <w:r w:rsidR="000420F9">
        <w:t>.1</w:t>
      </w:r>
      <w:r>
        <w:t>,</w:t>
      </w:r>
    </w:p>
    <w:p w14:paraId="12FAEDC7" w14:textId="4EDC76E1" w:rsidR="009E4AC1" w:rsidRPr="00952765" w:rsidRDefault="009E4AC1">
      <w:pPr>
        <w:pStyle w:val="ListParagraph"/>
        <w:numPr>
          <w:ilvl w:val="0"/>
          <w:numId w:val="3"/>
        </w:numPr>
        <w:pPrChange w:id="3100" w:author="Huawei" w:date="2018-07-11T18:23:00Z">
          <w:pPr>
            <w:pStyle w:val="ListParagraph"/>
            <w:numPr>
              <w:numId w:val="6"/>
            </w:numPr>
            <w:tabs>
              <w:tab w:val="num" w:pos="2041"/>
            </w:tabs>
            <w:ind w:left="2041" w:hanging="737"/>
          </w:pPr>
        </w:pPrChange>
      </w:pPr>
      <w:r>
        <w:t>B</w:t>
      </w:r>
      <w:r>
        <w:rPr>
          <w:vertAlign w:val="subscript"/>
        </w:rPr>
        <w:t>RFBW</w:t>
      </w:r>
      <w:r>
        <w:t>_T</w:t>
      </w:r>
      <w:r>
        <w:rPr>
          <w:lang w:eastAsia="zh-CN"/>
        </w:rPr>
        <w:t>'</w:t>
      </w:r>
      <w:r>
        <w:rPr>
          <w:vertAlign w:val="subscript"/>
        </w:rPr>
        <w:t>RFBW</w:t>
      </w:r>
      <w:r>
        <w:rPr>
          <w:lang w:eastAsia="zh-CN"/>
        </w:rPr>
        <w:t xml:space="preserve"> and</w:t>
      </w:r>
      <w:r>
        <w:t xml:space="preserve"> B</w:t>
      </w:r>
      <w:r>
        <w:rPr>
          <w:lang w:eastAsia="zh-CN"/>
        </w:rPr>
        <w:t>'</w:t>
      </w:r>
      <w:r>
        <w:rPr>
          <w:vertAlign w:val="subscript"/>
        </w:rPr>
        <w:t>RFBW</w:t>
      </w:r>
      <w:r>
        <w:t>_T</w:t>
      </w:r>
      <w:r>
        <w:rPr>
          <w:vertAlign w:val="subscript"/>
        </w:rPr>
        <w:t>RFBW</w:t>
      </w:r>
      <w:r>
        <w:t xml:space="preserve"> </w:t>
      </w:r>
      <w:r>
        <w:rPr>
          <w:lang w:eastAsia="zh-CN"/>
        </w:rPr>
        <w:t>in multi-</w:t>
      </w:r>
      <w:r w:rsidRPr="00952765">
        <w:rPr>
          <w:lang w:eastAsia="zh-CN"/>
        </w:rPr>
        <w:t>band operation,</w:t>
      </w:r>
      <w:r w:rsidRPr="00952765">
        <w:t xml:space="preserve"> see subclause 4.9</w:t>
      </w:r>
      <w:r w:rsidR="000420F9">
        <w:t>.1</w:t>
      </w:r>
      <w:r w:rsidRPr="00952765">
        <w:t>.</w:t>
      </w:r>
    </w:p>
    <w:p w14:paraId="3F809BEC" w14:textId="77777777" w:rsidR="009E4AC1" w:rsidRPr="00952765" w:rsidRDefault="009E4AC1" w:rsidP="009E4AC1">
      <w:r w:rsidRPr="00952765">
        <w:t xml:space="preserve">Directions to be tested: </w:t>
      </w:r>
    </w:p>
    <w:p w14:paraId="43EA8227" w14:textId="77777777" w:rsidR="009E4AC1" w:rsidRPr="00952765" w:rsidRDefault="009E4AC1">
      <w:pPr>
        <w:pStyle w:val="ListParagraph"/>
        <w:numPr>
          <w:ilvl w:val="0"/>
          <w:numId w:val="4"/>
        </w:numPr>
        <w:pPrChange w:id="3101" w:author="Huawei" w:date="2018-07-11T18:23:00Z">
          <w:pPr>
            <w:pStyle w:val="ListParagraph"/>
            <w:numPr>
              <w:numId w:val="7"/>
            </w:numPr>
            <w:ind w:left="360" w:hanging="360"/>
          </w:pPr>
        </w:pPrChange>
      </w:pPr>
      <w:r w:rsidRPr="00952765">
        <w:rPr>
          <w:i/>
        </w:rPr>
        <w:t>Reference beam direction pair</w:t>
      </w:r>
      <w:r w:rsidRPr="00952765">
        <w:t xml:space="preserve"> (</w:t>
      </w:r>
      <w:r w:rsidRPr="002F3E23">
        <w:rPr>
          <w:highlight w:val="yellow"/>
        </w:rPr>
        <w:t>Dx.y</w:t>
      </w:r>
      <w:r w:rsidRPr="00952765">
        <w:t xml:space="preserve">), and </w:t>
      </w:r>
    </w:p>
    <w:p w14:paraId="4E2402B3" w14:textId="02DA7052" w:rsidR="00115B6D" w:rsidRDefault="009E4AC1">
      <w:pPr>
        <w:pStyle w:val="ListParagraph"/>
        <w:numPr>
          <w:ilvl w:val="0"/>
          <w:numId w:val="4"/>
        </w:numPr>
        <w:rPr>
          <w:ins w:id="3102" w:author="R4-1809494" w:date="2018-07-11T16:31:00Z"/>
        </w:rPr>
        <w:pPrChange w:id="3103" w:author="Huawei" w:date="2018-07-11T18:23:00Z">
          <w:pPr>
            <w:pStyle w:val="ListParagraph"/>
            <w:numPr>
              <w:numId w:val="7"/>
            </w:numPr>
            <w:ind w:left="360" w:hanging="360"/>
          </w:pPr>
        </w:pPrChange>
      </w:pPr>
      <w:r w:rsidRPr="00952765">
        <w:rPr>
          <w:i/>
        </w:rPr>
        <w:t>Maximum steering directions</w:t>
      </w:r>
      <w:r w:rsidRPr="00952765">
        <w:t xml:space="preserve"> (</w:t>
      </w:r>
      <w:r w:rsidRPr="002F3E23">
        <w:rPr>
          <w:highlight w:val="yellow"/>
        </w:rPr>
        <w:t>Dx.y</w:t>
      </w:r>
      <w:r w:rsidRPr="00952765">
        <w:t>).</w:t>
      </w:r>
    </w:p>
    <w:p w14:paraId="56886A2A" w14:textId="1113A361" w:rsidR="00115B6D" w:rsidRDefault="00115B6D" w:rsidP="00115B6D">
      <w:pPr>
        <w:rPr>
          <w:ins w:id="3104" w:author="R4-1809494" w:date="2018-07-11T16:31:00Z"/>
        </w:rPr>
      </w:pPr>
      <w:ins w:id="3105" w:author="R4-1809494" w:date="2018-07-11T16:31:00Z">
        <w:r>
          <w:t xml:space="preserve">In addition for a BS type 1-O a single test case shall be performed under extreme test environment as defined in annex clause </w:t>
        </w:r>
        <w:r>
          <w:rPr>
            <w:highlight w:val="yellow"/>
          </w:rPr>
          <w:t>B.3</w:t>
        </w:r>
        <w:r>
          <w:t xml:space="preserve"> In this case, it is sufficient to test on a single combination of one NR-</w:t>
        </w:r>
        <w:r w:rsidRPr="00F56105">
          <w:t>ARFCN</w:t>
        </w:r>
        <w:r>
          <w:t>, one RF bandwidth position and with only one applicable test configuration defined in clause 5.</w:t>
        </w:r>
      </w:ins>
    </w:p>
    <w:p w14:paraId="24DD0560" w14:textId="4A5D9EA1" w:rsidR="00115B6D" w:rsidRPr="00952765" w:rsidRDefault="00115B6D" w:rsidP="00115B6D">
      <w:pPr>
        <w:pStyle w:val="NO"/>
      </w:pPr>
      <w:ins w:id="3106" w:author="R4-1809494" w:date="2018-07-11T16:31:00Z">
        <w:r>
          <w:t>NOTE:   Tests under extreme power supply also test extreme temperature.</w:t>
        </w:r>
      </w:ins>
    </w:p>
    <w:p w14:paraId="2AC555BF" w14:textId="77777777" w:rsidR="009E4AC1" w:rsidRPr="00952765" w:rsidRDefault="009E4AC1" w:rsidP="009E4AC1">
      <w:pPr>
        <w:pStyle w:val="Heading4"/>
        <w:rPr>
          <w:lang w:eastAsia="sv-SE"/>
        </w:rPr>
      </w:pPr>
      <w:bookmarkStart w:id="3107" w:name="_Toc510722734"/>
      <w:bookmarkStart w:id="3108" w:name="_Toc503966980"/>
      <w:bookmarkStart w:id="3109" w:name="_Toc519094901"/>
      <w:r w:rsidRPr="00952765">
        <w:rPr>
          <w:lang w:eastAsia="sv-SE"/>
        </w:rPr>
        <w:t>6.2.4.2</w:t>
      </w:r>
      <w:r w:rsidRPr="00952765">
        <w:rPr>
          <w:lang w:eastAsia="sv-SE"/>
        </w:rPr>
        <w:tab/>
        <w:t>Procedure</w:t>
      </w:r>
      <w:bookmarkEnd w:id="3107"/>
      <w:bookmarkEnd w:id="3108"/>
      <w:bookmarkEnd w:id="3109"/>
    </w:p>
    <w:p w14:paraId="6F773881" w14:textId="77777777" w:rsidR="009E4AC1" w:rsidRPr="00952765" w:rsidRDefault="009E4AC1" w:rsidP="009E4AC1">
      <w:pPr>
        <w:rPr>
          <w:lang w:eastAsia="sv-SE"/>
        </w:rPr>
      </w:pPr>
      <w:r w:rsidRPr="00952765">
        <w:rPr>
          <w:lang w:eastAsia="sv-SE"/>
        </w:rPr>
        <w:t xml:space="preserve">OTA test requires correct use of an appropriate test facility which has been calibrated and is capable of performing measurements within the measurement uncertainties in subclause 4.1.2. For normal test environment conditions in OTA domain, the test procedure is as follows: </w:t>
      </w:r>
    </w:p>
    <w:p w14:paraId="4BBFAEF0" w14:textId="77777777" w:rsidR="009E4AC1" w:rsidRPr="00952765" w:rsidRDefault="009E4AC1" w:rsidP="009E4AC1">
      <w:pPr>
        <w:pStyle w:val="B1"/>
      </w:pPr>
      <w:r w:rsidRPr="00952765">
        <w:t>1)</w:t>
      </w:r>
      <w:r w:rsidRPr="00952765">
        <w:tab/>
        <w:t>Place the BS at the positioner.</w:t>
      </w:r>
    </w:p>
    <w:p w14:paraId="13A7139E" w14:textId="77777777" w:rsidR="009E4AC1" w:rsidRPr="00952765" w:rsidRDefault="009E4AC1" w:rsidP="009E4AC1">
      <w:pPr>
        <w:pStyle w:val="B1"/>
      </w:pPr>
      <w:r w:rsidRPr="00952765">
        <w:t>2)</w:t>
      </w:r>
      <w:r w:rsidRPr="00952765">
        <w:tab/>
        <w:t>Align the manufacturer declared coordinate system orientation (</w:t>
      </w:r>
      <w:r w:rsidRPr="002F3E23">
        <w:rPr>
          <w:highlight w:val="yellow"/>
        </w:rPr>
        <w:t>Dx.y</w:t>
      </w:r>
      <w:r w:rsidRPr="00952765">
        <w:t>) of the BS with the test system.</w:t>
      </w:r>
    </w:p>
    <w:p w14:paraId="0BA8537E" w14:textId="44F95307" w:rsidR="009E4AC1" w:rsidRPr="00952765" w:rsidRDefault="009E4AC1" w:rsidP="009E4AC1">
      <w:pPr>
        <w:pStyle w:val="B1"/>
      </w:pPr>
      <w:r w:rsidRPr="00952765">
        <w:t>3)</w:t>
      </w:r>
      <w:r w:rsidRPr="00952765">
        <w:tab/>
      </w:r>
      <w:ins w:id="3110" w:author="R4-1809488" w:date="2018-07-11T14:32:00Z">
        <w:r w:rsidR="00A45401" w:rsidRPr="00F56105">
          <w:t>Move the AAS BS on the positioner in order that the direction to be tested aligns with the test antenna</w:t>
        </w:r>
      </w:ins>
      <w:del w:id="3111" w:author="R4-1809488" w:date="2018-07-11T14:32:00Z">
        <w:r w:rsidRPr="00952765" w:rsidDel="00A45401">
          <w:delText xml:space="preserve">Set the BS in the direction of the declared </w:delText>
        </w:r>
        <w:r w:rsidRPr="00952765" w:rsidDel="00A45401">
          <w:rPr>
            <w:i/>
          </w:rPr>
          <w:delText>beam peak direction</w:delText>
        </w:r>
        <w:r w:rsidRPr="00952765" w:rsidDel="00A45401">
          <w:delText xml:space="preserve"> of the</w:delText>
        </w:r>
        <w:r w:rsidRPr="00952765" w:rsidDel="00A45401">
          <w:rPr>
            <w:i/>
          </w:rPr>
          <w:delText xml:space="preserve"> beam direction pair</w:delText>
        </w:r>
        <w:r w:rsidRPr="00952765" w:rsidDel="00A45401">
          <w:delText>, for the beam to be tested</w:delText>
        </w:r>
      </w:del>
      <w:r w:rsidRPr="00952765">
        <w:t>.</w:t>
      </w:r>
    </w:p>
    <w:p w14:paraId="5397BA00" w14:textId="77777777" w:rsidR="009E4AC1" w:rsidRPr="00952765" w:rsidRDefault="009E4AC1" w:rsidP="009E4AC1">
      <w:pPr>
        <w:pStyle w:val="B1"/>
      </w:pPr>
      <w:r w:rsidRPr="00952765">
        <w:t>4)</w:t>
      </w:r>
      <w:r w:rsidRPr="00952765">
        <w:tab/>
        <w:t xml:space="preserve">Configure the </w:t>
      </w:r>
      <w:r w:rsidRPr="00952765">
        <w:rPr>
          <w:i/>
        </w:rPr>
        <w:t>beam peak direction</w:t>
      </w:r>
      <w:r w:rsidRPr="00952765">
        <w:t xml:space="preserve"> of the BS according to the declared </w:t>
      </w:r>
      <w:r w:rsidRPr="00952765">
        <w:rPr>
          <w:i/>
        </w:rPr>
        <w:t>beam direction pair</w:t>
      </w:r>
      <w:r w:rsidRPr="00952765">
        <w:t>.</w:t>
      </w:r>
    </w:p>
    <w:p w14:paraId="7EC778CC" w14:textId="77777777" w:rsidR="009E4AC1" w:rsidRPr="00952765" w:rsidRDefault="009E4AC1" w:rsidP="009E4AC1">
      <w:pPr>
        <w:pStyle w:val="B1"/>
      </w:pPr>
      <w:r w:rsidRPr="00952765">
        <w:t>5)</w:t>
      </w:r>
      <w:r w:rsidRPr="00952765">
        <w:tab/>
        <w:t>Set the BS to transmit according to the applicable test configuration in subclause 4.8 using the corresponding test model(s) in subclause 4.9.3.</w:t>
      </w:r>
    </w:p>
    <w:p w14:paraId="45723267" w14:textId="77777777" w:rsidR="009E4AC1" w:rsidRPr="00952765" w:rsidRDefault="009E4AC1" w:rsidP="009E4AC1">
      <w:pPr>
        <w:pStyle w:val="B1"/>
      </w:pPr>
      <w:r w:rsidRPr="00952765">
        <w:tab/>
        <w:t>In addition, for a BS declared to be capable of multi-carrier and/or CA operation use the applicable test signal configuration and corresponding power setting specified in subclause 4.8.2.</w:t>
      </w:r>
    </w:p>
    <w:p w14:paraId="490482D8" w14:textId="77777777" w:rsidR="009E4AC1" w:rsidRPr="00952765" w:rsidRDefault="009E4AC1" w:rsidP="009E4AC1">
      <w:pPr>
        <w:pStyle w:val="B1"/>
      </w:pPr>
      <w:r w:rsidRPr="00952765">
        <w:t>6)</w:t>
      </w:r>
      <w:r w:rsidRPr="00952765">
        <w:tab/>
        <w:t>Measure EIRP by either a) or b) below:</w:t>
      </w:r>
    </w:p>
    <w:p w14:paraId="4D1C61C0" w14:textId="77777777" w:rsidR="009E4AC1" w:rsidRPr="00952765" w:rsidRDefault="009E4AC1" w:rsidP="009E4AC1">
      <w:pPr>
        <w:pStyle w:val="B2"/>
      </w:pPr>
      <w:r w:rsidRPr="00952765">
        <w:t>a)</w:t>
      </w:r>
      <w:r w:rsidRPr="00952765">
        <w:tab/>
        <w:t>If the OTA test facility only supports single polarization, then measure EIRP with the test facility's test antenna/probe polarization matched to the BS.</w:t>
      </w:r>
    </w:p>
    <w:p w14:paraId="54DECEF3" w14:textId="77777777" w:rsidR="009E4AC1" w:rsidRPr="00952765" w:rsidRDefault="009E4AC1" w:rsidP="009E4AC1">
      <w:pPr>
        <w:pStyle w:val="B2"/>
      </w:pPr>
      <w:r w:rsidRPr="00952765">
        <w:t>b)</w:t>
      </w:r>
      <w:r w:rsidRPr="00952765">
        <w:tab/>
        <w:t xml:space="preserve">If the OTA test facility supports dual polarization then measure total EIRP for two orthogonal polarizations (denoted p1 and p2) and calculate total radiated transmit power for particular </w:t>
      </w:r>
      <w:r w:rsidRPr="00952765">
        <w:rPr>
          <w:i/>
        </w:rPr>
        <w:t>beam direction pair</w:t>
      </w:r>
      <w:r w:rsidRPr="00952765">
        <w:t xml:space="preserve"> as EIRP = EIRP</w:t>
      </w:r>
      <w:r w:rsidRPr="00952765">
        <w:rPr>
          <w:vertAlign w:val="subscript"/>
        </w:rPr>
        <w:t>p1</w:t>
      </w:r>
      <w:r w:rsidRPr="00952765">
        <w:t xml:space="preserve"> + EIRP</w:t>
      </w:r>
      <w:r w:rsidRPr="00952765">
        <w:rPr>
          <w:vertAlign w:val="subscript"/>
        </w:rPr>
        <w:t>p2</w:t>
      </w:r>
      <w:r w:rsidRPr="00952765">
        <w:t>.</w:t>
      </w:r>
    </w:p>
    <w:p w14:paraId="02B63612" w14:textId="77777777" w:rsidR="009E4AC1" w:rsidRPr="00952765" w:rsidRDefault="009E4AC1" w:rsidP="009E4AC1">
      <w:pPr>
        <w:pStyle w:val="B1"/>
      </w:pPr>
      <w:r w:rsidRPr="00952765">
        <w:t>7)</w:t>
      </w:r>
      <w:r w:rsidRPr="00952765">
        <w:tab/>
        <w:t>Test steps 3 to 6 are repeated for all declared beams (</w:t>
      </w:r>
      <w:r w:rsidRPr="002F3E23">
        <w:rPr>
          <w:highlight w:val="yellow"/>
        </w:rPr>
        <w:t>Dx.y</w:t>
      </w:r>
      <w:r w:rsidRPr="00952765">
        <w:t xml:space="preserve">) and their reference </w:t>
      </w:r>
      <w:r w:rsidRPr="00952765">
        <w:rPr>
          <w:i/>
        </w:rPr>
        <w:t>beam direction pairs</w:t>
      </w:r>
      <w:r w:rsidRPr="00952765">
        <w:t xml:space="preserve"> and </w:t>
      </w:r>
      <w:r w:rsidRPr="00952765">
        <w:rPr>
          <w:i/>
        </w:rPr>
        <w:t xml:space="preserve">maximum steering directions </w:t>
      </w:r>
      <w:r w:rsidRPr="00952765">
        <w:t>(</w:t>
      </w:r>
      <w:r w:rsidRPr="002F3E23">
        <w:rPr>
          <w:highlight w:val="yellow"/>
        </w:rPr>
        <w:t>Dx.y and Dx.y</w:t>
      </w:r>
      <w:r w:rsidRPr="00952765">
        <w:t>).</w:t>
      </w:r>
    </w:p>
    <w:p w14:paraId="2344F255" w14:textId="77777777" w:rsidR="009E4AC1" w:rsidRDefault="009E4AC1" w:rsidP="009E4AC1">
      <w:pPr>
        <w:rPr>
          <w:ins w:id="3112" w:author="R4-1809494" w:date="2018-07-11T16:32:00Z"/>
          <w:lang w:eastAsia="zh-CN"/>
        </w:rPr>
      </w:pPr>
      <w:r w:rsidRPr="00952765">
        <w:rPr>
          <w:lang w:eastAsia="zh-CN"/>
        </w:rPr>
        <w:t xml:space="preserve">For multi-band capable BS and single band tests, repeat the steps above per involved </w:t>
      </w:r>
      <w:r w:rsidRPr="00952765">
        <w:rPr>
          <w:i/>
          <w:lang w:eastAsia="zh-CN"/>
        </w:rPr>
        <w:t>operating band</w:t>
      </w:r>
      <w:r w:rsidRPr="00952765">
        <w:rPr>
          <w:lang w:eastAsia="zh-CN"/>
        </w:rPr>
        <w:t xml:space="preserve"> where single band test configurations and test models shall apply with no carriers activated in the other band.</w:t>
      </w:r>
    </w:p>
    <w:p w14:paraId="36036ED9" w14:textId="77777777" w:rsidR="00115B6D" w:rsidRPr="00CD41AE" w:rsidRDefault="00115B6D" w:rsidP="00115B6D">
      <w:pPr>
        <w:ind w:left="567" w:hanging="283"/>
        <w:rPr>
          <w:ins w:id="3113" w:author="R4-1809494" w:date="2018-07-11T16:32:00Z"/>
          <w:lang w:val="en-US"/>
        </w:rPr>
      </w:pPr>
      <w:ins w:id="3114" w:author="R4-1809494" w:date="2018-07-11T16:32:00Z">
        <w:r w:rsidRPr="00CD41AE">
          <w:t>8)   For extreme conditions tests the methods in annex X may be used where a representative power measurement is taken at both nominal conditions (</w:t>
        </w:r>
        <w:r w:rsidRPr="00CD41AE">
          <w:rPr>
            <w:lang w:val="en-US"/>
          </w:rPr>
          <w:t>P</w:t>
        </w:r>
        <w:r w:rsidRPr="00CD41AE">
          <w:rPr>
            <w:vertAlign w:val="subscript"/>
            <w:lang w:val="en-US"/>
          </w:rPr>
          <w:t>max,sample,nom</w:t>
        </w:r>
        <w:r w:rsidRPr="00CD41AE">
          <w:rPr>
            <w:lang w:val="en-US"/>
          </w:rPr>
          <w:t xml:space="preserve">) and extreme conditions </w:t>
        </w:r>
        <w:r w:rsidRPr="00CD41AE">
          <w:t>(</w:t>
        </w:r>
        <w:r w:rsidRPr="00CD41AE">
          <w:rPr>
            <w:lang w:val="en-US"/>
          </w:rPr>
          <w:t>P</w:t>
        </w:r>
        <w:r w:rsidRPr="00CD41AE">
          <w:rPr>
            <w:vertAlign w:val="subscript"/>
            <w:lang w:val="en-US"/>
          </w:rPr>
          <w:t>max,sample,ext</w:t>
        </w:r>
        <w:r w:rsidRPr="00CD41AE">
          <w:rPr>
            <w:lang w:val="en-US"/>
          </w:rPr>
          <w:t>) and the delta (Δ</w:t>
        </w:r>
        <w:r w:rsidRPr="00CD41AE">
          <w:rPr>
            <w:vertAlign w:val="subscript"/>
            <w:lang w:val="en-US"/>
          </w:rPr>
          <w:t>sample</w:t>
        </w:r>
        <w:r w:rsidRPr="00CD41AE">
          <w:rPr>
            <w:lang w:val="en-US"/>
          </w:rPr>
          <w:t xml:space="preserve">) is added to the nominal measurement from step 6 such that </w:t>
        </w:r>
        <w:r w:rsidRPr="00CD41AE">
          <w:t>P</w:t>
        </w:r>
        <w:r w:rsidRPr="00CD41AE">
          <w:rPr>
            <w:vertAlign w:val="subscript"/>
          </w:rPr>
          <w:t>max,c,EIRP, extreme</w:t>
        </w:r>
        <w:r w:rsidRPr="00CD41AE">
          <w:t xml:space="preserve"> = </w:t>
        </w:r>
        <w:r w:rsidRPr="00CD41AE">
          <w:rPr>
            <w:lang w:val="en-US"/>
          </w:rPr>
          <w:t>P</w:t>
        </w:r>
        <w:r w:rsidRPr="00CD41AE">
          <w:rPr>
            <w:vertAlign w:val="subscript"/>
            <w:lang w:val="en-US"/>
          </w:rPr>
          <w:t>max,c,EIRP</w:t>
        </w:r>
        <w:r w:rsidRPr="00CD41AE">
          <w:rPr>
            <w:lang w:val="en-US"/>
          </w:rPr>
          <w:t xml:space="preserve"> + Δ</w:t>
        </w:r>
        <w:r w:rsidRPr="00CD41AE">
          <w:rPr>
            <w:vertAlign w:val="subscript"/>
            <w:lang w:val="en-US"/>
          </w:rPr>
          <w:t>sample</w:t>
        </w:r>
        <w:r w:rsidRPr="00CD41AE">
          <w:rPr>
            <w:lang w:val="en-US"/>
          </w:rPr>
          <w:t>.</w:t>
        </w:r>
      </w:ins>
    </w:p>
    <w:p w14:paraId="7A1D0EF0" w14:textId="7BDC61AA" w:rsidR="00115B6D" w:rsidRPr="00952765" w:rsidDel="00115B6D" w:rsidRDefault="00115B6D" w:rsidP="009E4AC1">
      <w:pPr>
        <w:rPr>
          <w:del w:id="3115" w:author="R4-1809494" w:date="2018-07-11T16:32:00Z"/>
          <w:lang w:eastAsia="zh-CN"/>
        </w:rPr>
      </w:pPr>
    </w:p>
    <w:p w14:paraId="27117DA6" w14:textId="5B1CD320" w:rsidR="009E4AC1" w:rsidRPr="00952765" w:rsidDel="00115B6D" w:rsidRDefault="009E4AC1" w:rsidP="009E4AC1">
      <w:pPr>
        <w:pStyle w:val="Guidance"/>
        <w:rPr>
          <w:del w:id="3116" w:author="R4-1809494" w:date="2018-07-11T16:32:00Z"/>
        </w:rPr>
      </w:pPr>
      <w:del w:id="3117" w:author="R4-1809494" w:date="2018-07-11T16:32:00Z">
        <w:r w:rsidRPr="00952765" w:rsidDel="00115B6D">
          <w:delText xml:space="preserve">Test procedure for Extreme </w:delText>
        </w:r>
        <w:r w:rsidRPr="00952765" w:rsidDel="00115B6D">
          <w:rPr>
            <w:lang w:eastAsia="sv-SE"/>
          </w:rPr>
          <w:delText xml:space="preserve">test environment </w:delText>
        </w:r>
        <w:r w:rsidRPr="00952765" w:rsidDel="00115B6D">
          <w:delText xml:space="preserve">is FFS. </w:delText>
        </w:r>
      </w:del>
    </w:p>
    <w:p w14:paraId="650E20D2" w14:textId="77777777" w:rsidR="009E4AC1" w:rsidRPr="00952765" w:rsidRDefault="009E4AC1" w:rsidP="009E4AC1">
      <w:pPr>
        <w:pStyle w:val="Guidance"/>
      </w:pPr>
      <w:r w:rsidRPr="00952765">
        <w:t xml:space="preserve">Test procedure to be verified for FR2 operating bands. </w:t>
      </w:r>
    </w:p>
    <w:p w14:paraId="6A0DF81F" w14:textId="77777777" w:rsidR="009E4AC1" w:rsidRPr="00952765" w:rsidRDefault="009E4AC1" w:rsidP="009E4AC1">
      <w:pPr>
        <w:pStyle w:val="Heading3"/>
        <w:rPr>
          <w:lang w:eastAsia="sv-SE"/>
        </w:rPr>
      </w:pPr>
      <w:bookmarkStart w:id="3118" w:name="_Toc510722735"/>
      <w:bookmarkStart w:id="3119" w:name="_Toc503966981"/>
      <w:bookmarkStart w:id="3120" w:name="_Toc519094902"/>
      <w:r w:rsidRPr="00952765">
        <w:rPr>
          <w:lang w:eastAsia="sv-SE"/>
        </w:rPr>
        <w:lastRenderedPageBreak/>
        <w:t>6.</w:t>
      </w:r>
      <w:r w:rsidRPr="00952765">
        <w:rPr>
          <w:lang w:eastAsia="zh-CN"/>
        </w:rPr>
        <w:t>2</w:t>
      </w:r>
      <w:r w:rsidRPr="00952765">
        <w:rPr>
          <w:lang w:eastAsia="sv-SE"/>
        </w:rPr>
        <w:t>.5</w:t>
      </w:r>
      <w:r w:rsidRPr="00952765">
        <w:rPr>
          <w:lang w:eastAsia="sv-SE"/>
        </w:rPr>
        <w:tab/>
        <w:t>Test requirement</w:t>
      </w:r>
      <w:bookmarkEnd w:id="3118"/>
      <w:bookmarkEnd w:id="3119"/>
      <w:bookmarkEnd w:id="3120"/>
    </w:p>
    <w:p w14:paraId="34F4A351" w14:textId="77777777" w:rsidR="009E4AC1" w:rsidRPr="00952765" w:rsidRDefault="009E4AC1" w:rsidP="009E4AC1">
      <w:r w:rsidRPr="00952765">
        <w:rPr>
          <w:lang w:eastAsia="zh-CN"/>
        </w:rPr>
        <w:t xml:space="preserve">For each declared conformance </w:t>
      </w:r>
      <w:r w:rsidRPr="00952765">
        <w:rPr>
          <w:i/>
          <w:lang w:eastAsia="zh-CN"/>
        </w:rPr>
        <w:t>beam direction pair</w:t>
      </w:r>
      <w:r w:rsidRPr="00952765">
        <w:rPr>
          <w:lang w:eastAsia="zh-CN"/>
        </w:rPr>
        <w:t xml:space="preserve">, </w:t>
      </w:r>
      <w:r w:rsidRPr="00952765">
        <w:t xml:space="preserve">the EIRP measurement results in subclause 6.2.4.2 shall remain within the values provided in table 6.2.5-1, relative to the manufacturer's </w:t>
      </w:r>
      <w:r w:rsidRPr="00952765">
        <w:rPr>
          <w:lang w:eastAsia="zh-CN"/>
        </w:rPr>
        <w:t>declared rated beam EIRP (</w:t>
      </w:r>
      <w:r w:rsidRPr="002F3E23">
        <w:rPr>
          <w:highlight w:val="yellow"/>
          <w:lang w:eastAsia="zh-CN"/>
        </w:rPr>
        <w:t>Dx.y</w:t>
      </w:r>
      <w:r w:rsidRPr="00952765">
        <w:rPr>
          <w:lang w:eastAsia="zh-CN"/>
        </w:rPr>
        <w:t>) value</w:t>
      </w:r>
      <w:r w:rsidRPr="00952765">
        <w:t>:</w:t>
      </w:r>
    </w:p>
    <w:p w14:paraId="282A1D0A" w14:textId="77777777" w:rsidR="009E4AC1" w:rsidRPr="00952765" w:rsidRDefault="009E4AC1" w:rsidP="009E4AC1">
      <w:pPr>
        <w:pStyle w:val="TH"/>
        <w:rPr>
          <w:rFonts w:eastAsia="Yu Mincho"/>
        </w:rPr>
      </w:pPr>
      <w:r w:rsidRPr="00952765">
        <w:rPr>
          <w:rFonts w:eastAsia="Yu Mincho"/>
        </w:rPr>
        <w:t xml:space="preserve">Table 6.2.5-1: Test requirement for </w:t>
      </w:r>
      <w:r w:rsidRPr="00952765">
        <w:t>radiated transmit power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7"/>
        <w:gridCol w:w="3586"/>
        <w:gridCol w:w="4828"/>
      </w:tblGrid>
      <w:tr w:rsidR="009E4AC1" w:rsidRPr="00952765" w14:paraId="698E69B1" w14:textId="77777777" w:rsidTr="001455C7">
        <w:trPr>
          <w:jc w:val="center"/>
        </w:trPr>
        <w:tc>
          <w:tcPr>
            <w:tcW w:w="0" w:type="auto"/>
            <w:tcBorders>
              <w:top w:val="single" w:sz="4" w:space="0" w:color="auto"/>
              <w:left w:val="single" w:sz="4" w:space="0" w:color="auto"/>
              <w:bottom w:val="single" w:sz="4" w:space="0" w:color="auto"/>
              <w:right w:val="single" w:sz="4" w:space="0" w:color="auto"/>
            </w:tcBorders>
            <w:hideMark/>
          </w:tcPr>
          <w:p w14:paraId="72A8CE77" w14:textId="77777777" w:rsidR="009E4AC1" w:rsidRPr="00952765" w:rsidRDefault="009E4AC1" w:rsidP="001455C7">
            <w:pPr>
              <w:rPr>
                <w:rFonts w:eastAsia="Yu Mincho"/>
              </w:rPr>
            </w:pPr>
          </w:p>
        </w:tc>
        <w:tc>
          <w:tcPr>
            <w:tcW w:w="0" w:type="auto"/>
            <w:tcBorders>
              <w:top w:val="single" w:sz="4" w:space="0" w:color="auto"/>
              <w:left w:val="single" w:sz="4" w:space="0" w:color="auto"/>
              <w:bottom w:val="single" w:sz="4" w:space="0" w:color="auto"/>
              <w:right w:val="single" w:sz="4" w:space="0" w:color="auto"/>
            </w:tcBorders>
            <w:hideMark/>
          </w:tcPr>
          <w:p w14:paraId="51059028" w14:textId="77777777" w:rsidR="009E4AC1" w:rsidRPr="00952765" w:rsidRDefault="009E4AC1" w:rsidP="001455C7">
            <w:pPr>
              <w:pStyle w:val="TAH"/>
              <w:rPr>
                <w:rFonts w:eastAsia="Yu Mincho"/>
                <w:lang w:eastAsia="ja-JP"/>
              </w:rPr>
            </w:pPr>
            <w:r w:rsidRPr="00952765">
              <w:rPr>
                <w:rFonts w:eastAsia="Yu Mincho"/>
                <w:lang w:eastAsia="ja-JP"/>
              </w:rPr>
              <w:t xml:space="preserve">Normal </w:t>
            </w:r>
            <w:r w:rsidRPr="00952765">
              <w:rPr>
                <w:lang w:eastAsia="sv-SE"/>
              </w:rPr>
              <w:t>test environment</w:t>
            </w:r>
          </w:p>
        </w:tc>
        <w:tc>
          <w:tcPr>
            <w:tcW w:w="0" w:type="auto"/>
            <w:tcBorders>
              <w:top w:val="single" w:sz="4" w:space="0" w:color="auto"/>
              <w:left w:val="single" w:sz="4" w:space="0" w:color="auto"/>
              <w:bottom w:val="single" w:sz="4" w:space="0" w:color="auto"/>
              <w:right w:val="single" w:sz="4" w:space="0" w:color="auto"/>
            </w:tcBorders>
            <w:hideMark/>
          </w:tcPr>
          <w:p w14:paraId="5D784225" w14:textId="77777777" w:rsidR="009E4AC1" w:rsidRPr="00952765" w:rsidRDefault="009E4AC1" w:rsidP="001455C7">
            <w:pPr>
              <w:pStyle w:val="TAH"/>
              <w:rPr>
                <w:rFonts w:eastAsia="Yu Mincho"/>
              </w:rPr>
            </w:pPr>
            <w:r w:rsidRPr="00952765">
              <w:t xml:space="preserve">Extreme </w:t>
            </w:r>
            <w:r w:rsidRPr="00952765">
              <w:rPr>
                <w:lang w:eastAsia="sv-SE"/>
              </w:rPr>
              <w:t>test environment</w:t>
            </w:r>
          </w:p>
        </w:tc>
      </w:tr>
      <w:tr w:rsidR="00115B6D" w:rsidRPr="00952765" w14:paraId="66C772D4" w14:textId="77777777" w:rsidTr="00B47796">
        <w:trPr>
          <w:trHeight w:val="56"/>
          <w:jc w:val="center"/>
          <w:ins w:id="3121" w:author="R4-1809494" w:date="2018-07-11T16:32:00Z"/>
        </w:trPr>
        <w:tc>
          <w:tcPr>
            <w:tcW w:w="0" w:type="auto"/>
            <w:vMerge w:val="restart"/>
            <w:tcBorders>
              <w:top w:val="single" w:sz="4" w:space="0" w:color="auto"/>
              <w:left w:val="single" w:sz="4" w:space="0" w:color="auto"/>
              <w:right w:val="single" w:sz="4" w:space="0" w:color="auto"/>
            </w:tcBorders>
            <w:vAlign w:val="center"/>
          </w:tcPr>
          <w:p w14:paraId="1754B4FA" w14:textId="05D332EC" w:rsidR="00115B6D" w:rsidRPr="002F3E23" w:rsidRDefault="00115B6D" w:rsidP="00115B6D">
            <w:pPr>
              <w:pStyle w:val="TAC"/>
              <w:rPr>
                <w:ins w:id="3122" w:author="R4-1809494" w:date="2018-07-11T16:32:00Z"/>
                <w:i/>
              </w:rPr>
            </w:pPr>
            <w:ins w:id="3123" w:author="R4-1809494" w:date="2018-07-11T16:32:00Z">
              <w:r w:rsidRPr="002F3E23">
                <w:rPr>
                  <w:i/>
                </w:rPr>
                <w:t>BS type 1-H</w:t>
              </w:r>
            </w:ins>
          </w:p>
        </w:tc>
        <w:tc>
          <w:tcPr>
            <w:tcW w:w="0" w:type="auto"/>
            <w:tcBorders>
              <w:top w:val="single" w:sz="4" w:space="0" w:color="auto"/>
              <w:left w:val="single" w:sz="4" w:space="0" w:color="auto"/>
              <w:bottom w:val="single" w:sz="4" w:space="0" w:color="auto"/>
              <w:right w:val="single" w:sz="4" w:space="0" w:color="auto"/>
            </w:tcBorders>
          </w:tcPr>
          <w:p w14:paraId="27AF90D8" w14:textId="44748D16" w:rsidR="00115B6D" w:rsidRPr="00952765" w:rsidRDefault="00115B6D" w:rsidP="00115B6D">
            <w:pPr>
              <w:pStyle w:val="TAC"/>
              <w:rPr>
                <w:ins w:id="3124" w:author="R4-1809494" w:date="2018-07-11T16:32:00Z"/>
                <w:rFonts w:cs="v4.2.0"/>
              </w:rPr>
            </w:pPr>
            <w:ins w:id="3125" w:author="R4-1809494" w:date="2018-07-11T16:33:00Z">
              <w:r w:rsidRPr="00952765">
                <w:rPr>
                  <w:rFonts w:cs="v4.2.0"/>
                </w:rPr>
                <w:t xml:space="preserve">f  </w:t>
              </w:r>
              <w:r w:rsidRPr="00952765">
                <w:rPr>
                  <w:rFonts w:cs="Arial"/>
                </w:rPr>
                <w:t>≤</w:t>
              </w:r>
              <w:r w:rsidRPr="00952765">
                <w:rPr>
                  <w:rFonts w:cs="v4.2.0"/>
                </w:rPr>
                <w:t xml:space="preserve"> 3.0 GHz: </w:t>
              </w:r>
              <w:r w:rsidRPr="00952765">
                <w:rPr>
                  <w:rFonts w:cs="Arial"/>
                </w:rPr>
                <w:t xml:space="preserve">± </w:t>
              </w:r>
              <w:r w:rsidRPr="00952765">
                <w:rPr>
                  <w:rFonts w:cs="v4.2.0"/>
                </w:rPr>
                <w:t>3.2 dB</w:t>
              </w:r>
            </w:ins>
          </w:p>
        </w:tc>
        <w:tc>
          <w:tcPr>
            <w:tcW w:w="0" w:type="auto"/>
            <w:vMerge w:val="restart"/>
            <w:tcBorders>
              <w:top w:val="single" w:sz="4" w:space="0" w:color="auto"/>
              <w:left w:val="single" w:sz="4" w:space="0" w:color="auto"/>
              <w:right w:val="single" w:sz="4" w:space="0" w:color="auto"/>
            </w:tcBorders>
          </w:tcPr>
          <w:p w14:paraId="155486E3" w14:textId="794905C5" w:rsidR="00115B6D" w:rsidRPr="00952765" w:rsidRDefault="00115B6D" w:rsidP="00115B6D">
            <w:pPr>
              <w:pStyle w:val="TAC"/>
              <w:rPr>
                <w:ins w:id="3126" w:author="R4-1809494" w:date="2018-07-11T16:32:00Z"/>
                <w:rFonts w:cs="v4.2.0"/>
              </w:rPr>
            </w:pPr>
            <w:ins w:id="3127" w:author="R4-1809494" w:date="2018-07-11T16:33:00Z">
              <w:r>
                <w:t>N/A</w:t>
              </w:r>
            </w:ins>
          </w:p>
        </w:tc>
      </w:tr>
      <w:tr w:rsidR="00115B6D" w:rsidRPr="00952765" w14:paraId="1032D032" w14:textId="77777777" w:rsidTr="00B47796">
        <w:trPr>
          <w:trHeight w:val="56"/>
          <w:jc w:val="center"/>
          <w:ins w:id="3128" w:author="R4-1809494" w:date="2018-07-11T16:32:00Z"/>
        </w:trPr>
        <w:tc>
          <w:tcPr>
            <w:tcW w:w="0" w:type="auto"/>
            <w:vMerge/>
            <w:tcBorders>
              <w:left w:val="single" w:sz="4" w:space="0" w:color="auto"/>
              <w:right w:val="single" w:sz="4" w:space="0" w:color="auto"/>
            </w:tcBorders>
            <w:vAlign w:val="center"/>
          </w:tcPr>
          <w:p w14:paraId="7CEE04C0" w14:textId="77777777" w:rsidR="00115B6D" w:rsidRPr="002F3E23" w:rsidRDefault="00115B6D" w:rsidP="00115B6D">
            <w:pPr>
              <w:pStyle w:val="TAC"/>
              <w:rPr>
                <w:ins w:id="3129" w:author="R4-1809494" w:date="2018-07-11T16:32:00Z"/>
                <w:i/>
              </w:rPr>
            </w:pPr>
          </w:p>
        </w:tc>
        <w:tc>
          <w:tcPr>
            <w:tcW w:w="0" w:type="auto"/>
            <w:tcBorders>
              <w:top w:val="single" w:sz="4" w:space="0" w:color="auto"/>
              <w:left w:val="single" w:sz="4" w:space="0" w:color="auto"/>
              <w:bottom w:val="single" w:sz="4" w:space="0" w:color="auto"/>
              <w:right w:val="single" w:sz="4" w:space="0" w:color="auto"/>
            </w:tcBorders>
          </w:tcPr>
          <w:p w14:paraId="52392FC3" w14:textId="46556FFD" w:rsidR="00115B6D" w:rsidRPr="00952765" w:rsidRDefault="00115B6D" w:rsidP="00115B6D">
            <w:pPr>
              <w:pStyle w:val="TAC"/>
              <w:rPr>
                <w:ins w:id="3130" w:author="R4-1809494" w:date="2018-07-11T16:32:00Z"/>
                <w:rFonts w:cs="v4.2.0"/>
              </w:rPr>
            </w:pPr>
            <w:ins w:id="3131" w:author="R4-1809494" w:date="2018-07-11T16:33:00Z">
              <w:r w:rsidRPr="00952765">
                <w:rPr>
                  <w:rFonts w:cs="v4.2.0"/>
                </w:rPr>
                <w:t xml:space="preserve">3.0 GHz &lt; f </w:t>
              </w:r>
              <w:r w:rsidRPr="00952765">
                <w:rPr>
                  <w:rFonts w:cs="Arial"/>
                </w:rPr>
                <w:t>≤</w:t>
              </w:r>
              <w:r w:rsidRPr="00952765">
                <w:rPr>
                  <w:rFonts w:cs="v4.2.0"/>
                </w:rPr>
                <w:t xml:space="preserve"> 4.2 GHz: </w:t>
              </w:r>
              <w:r w:rsidRPr="00952765">
                <w:rPr>
                  <w:rFonts w:cs="Arial"/>
                </w:rPr>
                <w:t xml:space="preserve">± </w:t>
              </w:r>
              <w:r w:rsidRPr="00952765">
                <w:rPr>
                  <w:rFonts w:cs="v4.2.0"/>
                </w:rPr>
                <w:t>3.4 dB</w:t>
              </w:r>
            </w:ins>
          </w:p>
        </w:tc>
        <w:tc>
          <w:tcPr>
            <w:tcW w:w="0" w:type="auto"/>
            <w:vMerge/>
            <w:tcBorders>
              <w:left w:val="single" w:sz="4" w:space="0" w:color="auto"/>
              <w:right w:val="single" w:sz="4" w:space="0" w:color="auto"/>
            </w:tcBorders>
          </w:tcPr>
          <w:p w14:paraId="76EA28F9" w14:textId="77777777" w:rsidR="00115B6D" w:rsidRPr="00952765" w:rsidRDefault="00115B6D" w:rsidP="00115B6D">
            <w:pPr>
              <w:pStyle w:val="TAC"/>
              <w:rPr>
                <w:ins w:id="3132" w:author="R4-1809494" w:date="2018-07-11T16:32:00Z"/>
                <w:rFonts w:cs="v4.2.0"/>
              </w:rPr>
            </w:pPr>
          </w:p>
        </w:tc>
      </w:tr>
      <w:tr w:rsidR="00115B6D" w:rsidRPr="00952765" w14:paraId="2A3CBF62" w14:textId="77777777" w:rsidTr="00B47796">
        <w:trPr>
          <w:trHeight w:val="56"/>
          <w:jc w:val="center"/>
          <w:ins w:id="3133" w:author="R4-1809494" w:date="2018-07-11T16:32:00Z"/>
        </w:trPr>
        <w:tc>
          <w:tcPr>
            <w:tcW w:w="0" w:type="auto"/>
            <w:vMerge/>
            <w:tcBorders>
              <w:left w:val="single" w:sz="4" w:space="0" w:color="auto"/>
              <w:bottom w:val="single" w:sz="4" w:space="0" w:color="auto"/>
              <w:right w:val="single" w:sz="4" w:space="0" w:color="auto"/>
            </w:tcBorders>
            <w:vAlign w:val="center"/>
          </w:tcPr>
          <w:p w14:paraId="0869CBD5" w14:textId="77777777" w:rsidR="00115B6D" w:rsidRPr="002F3E23" w:rsidRDefault="00115B6D" w:rsidP="00115B6D">
            <w:pPr>
              <w:pStyle w:val="TAC"/>
              <w:rPr>
                <w:ins w:id="3134" w:author="R4-1809494" w:date="2018-07-11T16:32:00Z"/>
                <w:i/>
              </w:rPr>
            </w:pPr>
          </w:p>
        </w:tc>
        <w:tc>
          <w:tcPr>
            <w:tcW w:w="0" w:type="auto"/>
            <w:tcBorders>
              <w:top w:val="single" w:sz="4" w:space="0" w:color="auto"/>
              <w:left w:val="single" w:sz="4" w:space="0" w:color="auto"/>
              <w:bottom w:val="single" w:sz="4" w:space="0" w:color="auto"/>
              <w:right w:val="single" w:sz="4" w:space="0" w:color="auto"/>
            </w:tcBorders>
          </w:tcPr>
          <w:p w14:paraId="5DBD70A9" w14:textId="56B6256F" w:rsidR="00115B6D" w:rsidRPr="00952765" w:rsidRDefault="00115B6D" w:rsidP="00115B6D">
            <w:pPr>
              <w:pStyle w:val="TAC"/>
              <w:rPr>
                <w:ins w:id="3135" w:author="R4-1809494" w:date="2018-07-11T16:32:00Z"/>
                <w:rFonts w:cs="v4.2.0"/>
              </w:rPr>
            </w:pPr>
            <w:ins w:id="3136" w:author="R4-1809494" w:date="2018-07-11T16:33:00Z">
              <w:r w:rsidRPr="00952765">
                <w:rPr>
                  <w:rFonts w:cs="v4.2.0"/>
                  <w:lang w:eastAsia="ja-JP"/>
                </w:rPr>
                <w:t xml:space="preserve">4.2 GHz &lt; f </w:t>
              </w:r>
              <w:r w:rsidRPr="00952765">
                <w:rPr>
                  <w:rFonts w:cs="Arial"/>
                  <w:lang w:eastAsia="ja-JP"/>
                </w:rPr>
                <w:t>≤</w:t>
              </w:r>
              <w:r w:rsidRPr="00952765">
                <w:rPr>
                  <w:rFonts w:cs="v4.2.0"/>
                  <w:lang w:eastAsia="ja-JP"/>
                </w:rPr>
                <w:t xml:space="preserve"> 6.0 GHz: TBD</w:t>
              </w:r>
            </w:ins>
          </w:p>
        </w:tc>
        <w:tc>
          <w:tcPr>
            <w:tcW w:w="0" w:type="auto"/>
            <w:vMerge/>
            <w:tcBorders>
              <w:left w:val="single" w:sz="4" w:space="0" w:color="auto"/>
              <w:bottom w:val="single" w:sz="4" w:space="0" w:color="auto"/>
              <w:right w:val="single" w:sz="4" w:space="0" w:color="auto"/>
            </w:tcBorders>
          </w:tcPr>
          <w:p w14:paraId="4797EBC5" w14:textId="77777777" w:rsidR="00115B6D" w:rsidRPr="00952765" w:rsidRDefault="00115B6D" w:rsidP="00115B6D">
            <w:pPr>
              <w:pStyle w:val="TAC"/>
              <w:rPr>
                <w:ins w:id="3137" w:author="R4-1809494" w:date="2018-07-11T16:32:00Z"/>
                <w:rFonts w:cs="v4.2.0"/>
              </w:rPr>
            </w:pPr>
          </w:p>
        </w:tc>
      </w:tr>
      <w:tr w:rsidR="009E4AC1" w:rsidRPr="00952765" w14:paraId="7E995EA7" w14:textId="77777777" w:rsidTr="001455C7">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779ACDB" w14:textId="50C917F3" w:rsidR="009E4AC1" w:rsidRPr="002F3E23" w:rsidDel="00115B6D" w:rsidRDefault="009E4AC1" w:rsidP="00B06C9A">
            <w:pPr>
              <w:pStyle w:val="TAC"/>
              <w:rPr>
                <w:del w:id="3138" w:author="R4-1809494" w:date="2018-07-11T16:32:00Z"/>
                <w:i/>
              </w:rPr>
            </w:pPr>
            <w:del w:id="3139" w:author="R4-1809494" w:date="2018-07-11T16:32:00Z">
              <w:r w:rsidRPr="002F3E23" w:rsidDel="00115B6D">
                <w:rPr>
                  <w:i/>
                </w:rPr>
                <w:delText>BS type 1-H</w:delText>
              </w:r>
              <w:r w:rsidRPr="000420F9" w:rsidDel="00115B6D">
                <w:delText>,</w:delText>
              </w:r>
            </w:del>
          </w:p>
          <w:p w14:paraId="31E90335" w14:textId="77777777" w:rsidR="009E4AC1" w:rsidRPr="002F3E23" w:rsidRDefault="009E4AC1" w:rsidP="00B06C9A">
            <w:pPr>
              <w:pStyle w:val="TAC"/>
              <w:rPr>
                <w:rFonts w:eastAsia="Yu Mincho"/>
                <w:i/>
              </w:rPr>
            </w:pPr>
            <w:r w:rsidRPr="002F3E23">
              <w:rPr>
                <w:i/>
              </w:rPr>
              <w:t>BS type 1-O</w:t>
            </w:r>
          </w:p>
        </w:tc>
        <w:tc>
          <w:tcPr>
            <w:tcW w:w="0" w:type="auto"/>
            <w:tcBorders>
              <w:top w:val="single" w:sz="4" w:space="0" w:color="auto"/>
              <w:left w:val="single" w:sz="4" w:space="0" w:color="auto"/>
              <w:bottom w:val="single" w:sz="4" w:space="0" w:color="auto"/>
              <w:right w:val="single" w:sz="4" w:space="0" w:color="auto"/>
            </w:tcBorders>
            <w:hideMark/>
          </w:tcPr>
          <w:p w14:paraId="532CE431" w14:textId="77777777" w:rsidR="009E4AC1" w:rsidRPr="00952765" w:rsidRDefault="009E4AC1" w:rsidP="00B06C9A">
            <w:pPr>
              <w:pStyle w:val="TAC"/>
              <w:rPr>
                <w:lang w:val="en-US" w:eastAsia="ja-JP"/>
              </w:rPr>
            </w:pPr>
            <w:r w:rsidRPr="00952765">
              <w:rPr>
                <w:rFonts w:cs="v4.2.0"/>
              </w:rPr>
              <w:t xml:space="preserve">f  </w:t>
            </w:r>
            <w:r w:rsidRPr="00952765">
              <w:rPr>
                <w:rFonts w:cs="Arial"/>
              </w:rPr>
              <w:t>≤</w:t>
            </w:r>
            <w:r w:rsidRPr="00952765">
              <w:rPr>
                <w:rFonts w:cs="v4.2.0"/>
              </w:rPr>
              <w:t xml:space="preserve"> 3.0 GHz: </w:t>
            </w:r>
            <w:r w:rsidRPr="00952765">
              <w:rPr>
                <w:rFonts w:cs="Arial"/>
              </w:rPr>
              <w:t xml:space="preserve">± </w:t>
            </w:r>
            <w:r w:rsidRPr="00952765">
              <w:rPr>
                <w:rFonts w:cs="v4.2.0"/>
              </w:rPr>
              <w:t>3.2 dB</w:t>
            </w:r>
          </w:p>
        </w:tc>
        <w:tc>
          <w:tcPr>
            <w:tcW w:w="0" w:type="auto"/>
            <w:tcBorders>
              <w:top w:val="single" w:sz="4" w:space="0" w:color="auto"/>
              <w:left w:val="single" w:sz="4" w:space="0" w:color="auto"/>
              <w:bottom w:val="single" w:sz="4" w:space="0" w:color="auto"/>
              <w:right w:val="single" w:sz="4" w:space="0" w:color="auto"/>
            </w:tcBorders>
            <w:hideMark/>
          </w:tcPr>
          <w:p w14:paraId="7C3B00C4" w14:textId="77777777" w:rsidR="009E4AC1" w:rsidRPr="00952765" w:rsidRDefault="009E4AC1" w:rsidP="00B06C9A">
            <w:pPr>
              <w:pStyle w:val="TAC"/>
              <w:rPr>
                <w:rFonts w:eastAsia="Yu Mincho"/>
              </w:rPr>
            </w:pPr>
            <w:r w:rsidRPr="00952765">
              <w:rPr>
                <w:rFonts w:cs="v4.2.0"/>
              </w:rPr>
              <w:t xml:space="preserve">f  </w:t>
            </w:r>
            <w:r w:rsidRPr="00952765">
              <w:rPr>
                <w:rFonts w:cs="Arial"/>
              </w:rPr>
              <w:t>≤</w:t>
            </w:r>
            <w:r w:rsidRPr="00952765">
              <w:rPr>
                <w:rFonts w:cs="v4.2.0"/>
              </w:rPr>
              <w:t xml:space="preserve"> 3.0 GHz: </w:t>
            </w:r>
            <w:r w:rsidRPr="00952765">
              <w:rPr>
                <w:rFonts w:cs="Arial"/>
              </w:rPr>
              <w:t xml:space="preserve">± (2.7 + </w:t>
            </w:r>
            <w:commentRangeStart w:id="3140"/>
            <w:r w:rsidRPr="00952765">
              <w:rPr>
                <w:rFonts w:cs="Arial"/>
              </w:rPr>
              <w:t>TT</w:t>
            </w:r>
            <w:r w:rsidRPr="00952765">
              <w:rPr>
                <w:rFonts w:cs="Arial"/>
                <w:vertAlign w:val="subscript"/>
              </w:rPr>
              <w:t>OTA_EXTREME_1</w:t>
            </w:r>
            <w:commentRangeEnd w:id="3140"/>
            <w:r w:rsidRPr="00952765">
              <w:rPr>
                <w:rStyle w:val="CommentReference"/>
              </w:rPr>
              <w:commentReference w:id="3140"/>
            </w:r>
            <w:r w:rsidRPr="00952765">
              <w:rPr>
                <w:rFonts w:cs="v4.2.0"/>
              </w:rPr>
              <w:t>) dB</w:t>
            </w:r>
          </w:p>
        </w:tc>
      </w:tr>
      <w:tr w:rsidR="009E4AC1" w:rsidRPr="00952765" w14:paraId="41385B02" w14:textId="77777777" w:rsidTr="001455C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D12BD2" w14:textId="77777777" w:rsidR="009E4AC1" w:rsidRPr="002F3E23" w:rsidRDefault="009E4AC1" w:rsidP="002F3E23">
            <w:pPr>
              <w:pStyle w:val="TAC"/>
              <w:rPr>
                <w:rFonts w:eastAsia="Yu Mincho"/>
                <w:i/>
              </w:rPr>
            </w:pPr>
          </w:p>
        </w:tc>
        <w:tc>
          <w:tcPr>
            <w:tcW w:w="0" w:type="auto"/>
            <w:tcBorders>
              <w:top w:val="single" w:sz="4" w:space="0" w:color="auto"/>
              <w:left w:val="single" w:sz="4" w:space="0" w:color="auto"/>
              <w:bottom w:val="single" w:sz="4" w:space="0" w:color="auto"/>
              <w:right w:val="single" w:sz="4" w:space="0" w:color="auto"/>
            </w:tcBorders>
            <w:hideMark/>
          </w:tcPr>
          <w:p w14:paraId="5F8AFA91" w14:textId="77777777" w:rsidR="009E4AC1" w:rsidRPr="00952765" w:rsidRDefault="009E4AC1" w:rsidP="00B06C9A">
            <w:pPr>
              <w:pStyle w:val="TAC"/>
              <w:rPr>
                <w:lang w:val="en-US" w:eastAsia="ja-JP"/>
              </w:rPr>
            </w:pPr>
            <w:r w:rsidRPr="00952765">
              <w:rPr>
                <w:rFonts w:cs="v4.2.0"/>
              </w:rPr>
              <w:t xml:space="preserve">3.0 GHz &lt; f </w:t>
            </w:r>
            <w:r w:rsidRPr="00952765">
              <w:rPr>
                <w:rFonts w:cs="Arial"/>
              </w:rPr>
              <w:t>≤</w:t>
            </w:r>
            <w:r w:rsidRPr="00952765">
              <w:rPr>
                <w:rFonts w:cs="v4.2.0"/>
              </w:rPr>
              <w:t xml:space="preserve"> 4.2 GHz: </w:t>
            </w:r>
            <w:r w:rsidRPr="00952765">
              <w:rPr>
                <w:rFonts w:cs="Arial"/>
              </w:rPr>
              <w:t xml:space="preserve">± </w:t>
            </w:r>
            <w:r w:rsidRPr="00952765">
              <w:rPr>
                <w:rFonts w:cs="v4.2.0"/>
              </w:rPr>
              <w:t>3.4 dB</w:t>
            </w:r>
          </w:p>
        </w:tc>
        <w:tc>
          <w:tcPr>
            <w:tcW w:w="0" w:type="auto"/>
            <w:tcBorders>
              <w:top w:val="single" w:sz="4" w:space="0" w:color="auto"/>
              <w:left w:val="single" w:sz="4" w:space="0" w:color="auto"/>
              <w:bottom w:val="single" w:sz="4" w:space="0" w:color="auto"/>
              <w:right w:val="single" w:sz="4" w:space="0" w:color="auto"/>
            </w:tcBorders>
            <w:hideMark/>
          </w:tcPr>
          <w:p w14:paraId="71BB805D" w14:textId="77777777" w:rsidR="009E4AC1" w:rsidRPr="00952765" w:rsidRDefault="009E4AC1" w:rsidP="00B06C9A">
            <w:pPr>
              <w:pStyle w:val="TAC"/>
            </w:pPr>
            <w:r w:rsidRPr="00952765">
              <w:rPr>
                <w:rFonts w:cs="v4.2.0"/>
              </w:rPr>
              <w:t xml:space="preserve">3.0 GHz &lt; f </w:t>
            </w:r>
            <w:r w:rsidRPr="00952765">
              <w:rPr>
                <w:rFonts w:cs="Arial"/>
              </w:rPr>
              <w:t>≤</w:t>
            </w:r>
            <w:r w:rsidRPr="00952765">
              <w:rPr>
                <w:rFonts w:cs="v4.2.0"/>
              </w:rPr>
              <w:t xml:space="preserve"> 4.2 GHz: </w:t>
            </w:r>
            <w:r w:rsidRPr="00952765">
              <w:rPr>
                <w:rFonts w:cs="Arial"/>
              </w:rPr>
              <w:t xml:space="preserve">± (2.7 + </w:t>
            </w:r>
            <w:commentRangeStart w:id="3141"/>
            <w:r w:rsidRPr="00952765">
              <w:rPr>
                <w:rFonts w:cs="Arial"/>
              </w:rPr>
              <w:t>TT</w:t>
            </w:r>
            <w:r w:rsidRPr="00952765">
              <w:rPr>
                <w:rFonts w:cs="Arial"/>
                <w:vertAlign w:val="subscript"/>
              </w:rPr>
              <w:t>OTA_EXTREME_2</w:t>
            </w:r>
            <w:commentRangeEnd w:id="3141"/>
            <w:r w:rsidRPr="00952765">
              <w:rPr>
                <w:rStyle w:val="CommentReference"/>
              </w:rPr>
              <w:commentReference w:id="3141"/>
            </w:r>
            <w:r w:rsidRPr="00952765">
              <w:rPr>
                <w:rFonts w:cs="v4.2.0"/>
              </w:rPr>
              <w:t>) dB</w:t>
            </w:r>
          </w:p>
        </w:tc>
      </w:tr>
      <w:tr w:rsidR="009E4AC1" w:rsidRPr="00952765" w14:paraId="0DF74823" w14:textId="77777777" w:rsidTr="001455C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0832DF" w14:textId="77777777" w:rsidR="009E4AC1" w:rsidRPr="002F3E23" w:rsidRDefault="009E4AC1" w:rsidP="002F3E23">
            <w:pPr>
              <w:pStyle w:val="TAC"/>
              <w:rPr>
                <w:rFonts w:eastAsia="Yu Mincho"/>
                <w:i/>
              </w:rPr>
            </w:pPr>
          </w:p>
        </w:tc>
        <w:tc>
          <w:tcPr>
            <w:tcW w:w="0" w:type="auto"/>
            <w:tcBorders>
              <w:top w:val="single" w:sz="4" w:space="0" w:color="auto"/>
              <w:left w:val="single" w:sz="4" w:space="0" w:color="auto"/>
              <w:bottom w:val="single" w:sz="4" w:space="0" w:color="auto"/>
              <w:right w:val="single" w:sz="4" w:space="0" w:color="auto"/>
            </w:tcBorders>
            <w:hideMark/>
          </w:tcPr>
          <w:p w14:paraId="17945202" w14:textId="77777777" w:rsidR="009E4AC1" w:rsidRPr="00952765" w:rsidRDefault="009E4AC1" w:rsidP="002F3E23">
            <w:pPr>
              <w:pStyle w:val="TAC"/>
              <w:rPr>
                <w:rFonts w:cs="v4.2.0"/>
                <w:lang w:eastAsia="ja-JP"/>
              </w:rPr>
            </w:pPr>
            <w:r w:rsidRPr="00952765">
              <w:rPr>
                <w:rFonts w:cs="v4.2.0"/>
                <w:lang w:eastAsia="ja-JP"/>
              </w:rPr>
              <w:t xml:space="preserve">4.2 GHz &lt; f </w:t>
            </w:r>
            <w:r w:rsidRPr="00952765">
              <w:rPr>
                <w:rFonts w:cs="Arial"/>
                <w:lang w:eastAsia="ja-JP"/>
              </w:rPr>
              <w:t>≤</w:t>
            </w:r>
            <w:r w:rsidRPr="00952765">
              <w:rPr>
                <w:rFonts w:cs="v4.2.0"/>
                <w:lang w:eastAsia="ja-JP"/>
              </w:rPr>
              <w:t xml:space="preserve"> 6.0 GHz: TBD</w:t>
            </w:r>
          </w:p>
        </w:tc>
        <w:tc>
          <w:tcPr>
            <w:tcW w:w="0" w:type="auto"/>
            <w:tcBorders>
              <w:top w:val="single" w:sz="4" w:space="0" w:color="auto"/>
              <w:left w:val="single" w:sz="4" w:space="0" w:color="auto"/>
              <w:bottom w:val="single" w:sz="4" w:space="0" w:color="auto"/>
              <w:right w:val="single" w:sz="4" w:space="0" w:color="auto"/>
            </w:tcBorders>
            <w:hideMark/>
          </w:tcPr>
          <w:p w14:paraId="301AC4A9" w14:textId="77777777" w:rsidR="009E4AC1" w:rsidRPr="00952765" w:rsidRDefault="009E4AC1" w:rsidP="00B06C9A">
            <w:pPr>
              <w:pStyle w:val="TAC"/>
              <w:rPr>
                <w:rFonts w:cs="v4.2.0"/>
              </w:rPr>
            </w:pPr>
            <w:r w:rsidRPr="00952765">
              <w:rPr>
                <w:rFonts w:cs="v4.2.0"/>
                <w:lang w:eastAsia="ja-JP"/>
              </w:rPr>
              <w:t xml:space="preserve">4.2 GHz &lt; f </w:t>
            </w:r>
            <w:r w:rsidRPr="00952765">
              <w:rPr>
                <w:rFonts w:cs="Arial"/>
                <w:lang w:eastAsia="ja-JP"/>
              </w:rPr>
              <w:t>≤</w:t>
            </w:r>
            <w:r w:rsidRPr="00952765">
              <w:rPr>
                <w:rFonts w:cs="v4.2.0"/>
                <w:lang w:eastAsia="ja-JP"/>
              </w:rPr>
              <w:t xml:space="preserve"> 6.0 GHz: </w:t>
            </w:r>
            <w:r w:rsidRPr="00952765">
              <w:rPr>
                <w:rFonts w:cs="Arial"/>
              </w:rPr>
              <w:t xml:space="preserve">± (2.7 + </w:t>
            </w:r>
            <w:commentRangeStart w:id="3142"/>
            <w:r w:rsidRPr="00952765">
              <w:rPr>
                <w:rFonts w:cs="Arial"/>
              </w:rPr>
              <w:t>TT</w:t>
            </w:r>
            <w:r w:rsidRPr="00952765">
              <w:rPr>
                <w:rFonts w:cs="Arial"/>
                <w:vertAlign w:val="subscript"/>
              </w:rPr>
              <w:t>OTA_EXTREME_</w:t>
            </w:r>
            <w:commentRangeEnd w:id="3142"/>
            <w:r w:rsidRPr="00952765">
              <w:rPr>
                <w:rStyle w:val="CommentReference"/>
              </w:rPr>
              <w:commentReference w:id="3142"/>
            </w:r>
            <w:r w:rsidRPr="00952765">
              <w:rPr>
                <w:rFonts w:cs="Arial"/>
                <w:vertAlign w:val="subscript"/>
              </w:rPr>
              <w:t>3</w:t>
            </w:r>
            <w:r w:rsidRPr="00952765">
              <w:rPr>
                <w:rFonts w:cs="v4.2.0"/>
              </w:rPr>
              <w:t>) dB</w:t>
            </w:r>
          </w:p>
        </w:tc>
      </w:tr>
      <w:tr w:rsidR="009E4AC1" w14:paraId="56B96216" w14:textId="77777777" w:rsidTr="001455C7">
        <w:trPr>
          <w:trHeight w:val="287"/>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29717CB" w14:textId="77777777" w:rsidR="009E4AC1" w:rsidRPr="002F3E23" w:rsidRDefault="009E4AC1" w:rsidP="00B06C9A">
            <w:pPr>
              <w:pStyle w:val="TAC"/>
              <w:rPr>
                <w:rFonts w:eastAsia="Yu Mincho"/>
                <w:i/>
              </w:rPr>
            </w:pPr>
            <w:r w:rsidRPr="002F3E23">
              <w:rPr>
                <w:i/>
              </w:rPr>
              <w:t>BS type 2-O</w:t>
            </w:r>
          </w:p>
        </w:tc>
        <w:tc>
          <w:tcPr>
            <w:tcW w:w="0" w:type="auto"/>
            <w:tcBorders>
              <w:top w:val="single" w:sz="4" w:space="0" w:color="auto"/>
              <w:left w:val="single" w:sz="4" w:space="0" w:color="auto"/>
              <w:bottom w:val="single" w:sz="4" w:space="0" w:color="auto"/>
              <w:right w:val="single" w:sz="4" w:space="0" w:color="auto"/>
            </w:tcBorders>
          </w:tcPr>
          <w:p w14:paraId="59789F9C" w14:textId="77777777" w:rsidR="009E4AC1" w:rsidRPr="00952765" w:rsidRDefault="009E4AC1" w:rsidP="002F3E23">
            <w:pPr>
              <w:pStyle w:val="TAC"/>
              <w:rPr>
                <w:rFonts w:cs="v4.2.0"/>
              </w:rPr>
            </w:pPr>
            <w:commentRangeStart w:id="3143"/>
            <w:r w:rsidRPr="00952765">
              <w:rPr>
                <w:rFonts w:cs="v4.2.0"/>
              </w:rPr>
              <w:t>f</w:t>
            </w:r>
            <w:r w:rsidRPr="00952765">
              <w:rPr>
                <w:rFonts w:cs="v4.2.0"/>
                <w:vertAlign w:val="subscript"/>
              </w:rPr>
              <w:t>TBD1</w:t>
            </w:r>
            <w:r w:rsidRPr="00952765">
              <w:rPr>
                <w:rFonts w:cs="v4.2.0"/>
              </w:rPr>
              <w:t xml:space="preserve"> &lt; f </w:t>
            </w:r>
            <w:r w:rsidRPr="00952765">
              <w:rPr>
                <w:rFonts w:cs="Arial"/>
              </w:rPr>
              <w:t>≤</w:t>
            </w:r>
            <w:r w:rsidRPr="00952765">
              <w:rPr>
                <w:rFonts w:cs="v4.2.0"/>
              </w:rPr>
              <w:t xml:space="preserve"> </w:t>
            </w:r>
            <w:r w:rsidRPr="00952765">
              <w:rPr>
                <w:rFonts w:cs="v4.2.0"/>
                <w:color w:val="000000" w:themeColor="text1"/>
              </w:rPr>
              <w:t>f</w:t>
            </w:r>
            <w:r w:rsidRPr="00952765">
              <w:rPr>
                <w:rFonts w:cs="v4.2.0"/>
                <w:color w:val="000000" w:themeColor="text1"/>
                <w:vertAlign w:val="subscript"/>
              </w:rPr>
              <w:t>TBD2</w:t>
            </w:r>
            <w:r w:rsidRPr="00952765">
              <w:rPr>
                <w:rFonts w:cs="v4.2.0"/>
              </w:rPr>
              <w:t>:</w:t>
            </w:r>
            <w:r w:rsidRPr="00952765">
              <w:t xml:space="preserve"> </w:t>
            </w:r>
            <w:r w:rsidRPr="00952765">
              <w:rPr>
                <w:rFonts w:cs="Arial"/>
              </w:rPr>
              <w:t>± (</w:t>
            </w:r>
            <w:r w:rsidRPr="00952765">
              <w:rPr>
                <w:rFonts w:cs="v4.2.0"/>
              </w:rPr>
              <w:t xml:space="preserve">3.4 + </w:t>
            </w:r>
            <w:r w:rsidRPr="00952765">
              <w:rPr>
                <w:rFonts w:cs="Arial"/>
              </w:rPr>
              <w:t>TT</w:t>
            </w:r>
            <w:r w:rsidRPr="00952765">
              <w:rPr>
                <w:rFonts w:cs="Arial"/>
                <w:vertAlign w:val="subscript"/>
              </w:rPr>
              <w:t>OTA_FR2</w:t>
            </w:r>
            <w:r w:rsidRPr="00952765">
              <w:rPr>
                <w:rFonts w:cs="v4.2.0"/>
              </w:rPr>
              <w:t>) dB</w:t>
            </w:r>
            <w:commentRangeEnd w:id="3143"/>
            <w:r w:rsidRPr="00952765">
              <w:rPr>
                <w:rStyle w:val="CommentReference"/>
              </w:rPr>
              <w:commentReference w:id="3143"/>
            </w:r>
          </w:p>
          <w:p w14:paraId="03900DD9" w14:textId="77777777" w:rsidR="009E4AC1" w:rsidRPr="00952765" w:rsidRDefault="009E4AC1" w:rsidP="00B06C9A">
            <w:pPr>
              <w:pStyle w:val="TAC"/>
            </w:pPr>
            <w:r w:rsidRPr="00952765">
              <w:rPr>
                <w:rFonts w:cs="v4.2.0"/>
              </w:rPr>
              <w:t>…</w:t>
            </w:r>
          </w:p>
          <w:p w14:paraId="48700012" w14:textId="77777777" w:rsidR="009E4AC1" w:rsidRPr="00952765" w:rsidRDefault="009E4AC1" w:rsidP="002F3E23">
            <w:pPr>
              <w:pStyle w:val="TAC"/>
            </w:pPr>
          </w:p>
        </w:tc>
        <w:tc>
          <w:tcPr>
            <w:tcW w:w="0" w:type="auto"/>
            <w:tcBorders>
              <w:top w:val="single" w:sz="4" w:space="0" w:color="auto"/>
              <w:left w:val="single" w:sz="4" w:space="0" w:color="auto"/>
              <w:bottom w:val="single" w:sz="4" w:space="0" w:color="auto"/>
              <w:right w:val="single" w:sz="4" w:space="0" w:color="auto"/>
            </w:tcBorders>
            <w:hideMark/>
          </w:tcPr>
          <w:p w14:paraId="0BBF7BE6" w14:textId="77777777" w:rsidR="009E4AC1" w:rsidRPr="00952765" w:rsidRDefault="009E4AC1" w:rsidP="002F3E23">
            <w:pPr>
              <w:pStyle w:val="TAC"/>
              <w:rPr>
                <w:rFonts w:cs="v4.2.0"/>
              </w:rPr>
            </w:pPr>
            <w:r w:rsidRPr="00952765">
              <w:rPr>
                <w:rFonts w:cs="v4.2.0"/>
              </w:rPr>
              <w:t>f</w:t>
            </w:r>
            <w:r w:rsidRPr="00952765">
              <w:rPr>
                <w:rFonts w:cs="v4.2.0"/>
                <w:vertAlign w:val="subscript"/>
              </w:rPr>
              <w:t>TBD1</w:t>
            </w:r>
            <w:r w:rsidRPr="00952765">
              <w:rPr>
                <w:rFonts w:cs="v4.2.0"/>
              </w:rPr>
              <w:t xml:space="preserve"> &lt; f </w:t>
            </w:r>
            <w:r w:rsidRPr="00952765">
              <w:rPr>
                <w:rFonts w:cs="Arial"/>
              </w:rPr>
              <w:t>≤</w:t>
            </w:r>
            <w:r w:rsidRPr="00952765">
              <w:rPr>
                <w:rFonts w:cs="v4.2.0"/>
              </w:rPr>
              <w:t xml:space="preserve"> </w:t>
            </w:r>
            <w:r w:rsidRPr="00952765">
              <w:rPr>
                <w:rFonts w:cs="v4.2.0"/>
                <w:color w:val="000000" w:themeColor="text1"/>
              </w:rPr>
              <w:t>f</w:t>
            </w:r>
            <w:r w:rsidRPr="00952765">
              <w:rPr>
                <w:rFonts w:cs="v4.2.0"/>
                <w:color w:val="000000" w:themeColor="text1"/>
                <w:vertAlign w:val="subscript"/>
              </w:rPr>
              <w:t>TBD2</w:t>
            </w:r>
            <w:r w:rsidRPr="00952765">
              <w:rPr>
                <w:rFonts w:cs="v4.2.0"/>
              </w:rPr>
              <w:t>:</w:t>
            </w:r>
            <w:r w:rsidRPr="00952765">
              <w:t xml:space="preserve"> </w:t>
            </w:r>
            <w:r w:rsidRPr="00952765">
              <w:rPr>
                <w:rFonts w:cs="Arial"/>
              </w:rPr>
              <w:t>± (</w:t>
            </w:r>
            <w:commentRangeStart w:id="3144"/>
            <w:r w:rsidRPr="00952765">
              <w:rPr>
                <w:rFonts w:cs="Arial"/>
              </w:rPr>
              <w:t>EIRP</w:t>
            </w:r>
            <w:r w:rsidRPr="00952765">
              <w:rPr>
                <w:rFonts w:cs="Arial"/>
                <w:vertAlign w:val="subscript"/>
              </w:rPr>
              <w:t>acc_EXTREME_FR2</w:t>
            </w:r>
            <w:commentRangeEnd w:id="3144"/>
            <w:r w:rsidRPr="00952765">
              <w:rPr>
                <w:rStyle w:val="CommentReference"/>
              </w:rPr>
              <w:commentReference w:id="3144"/>
            </w:r>
            <w:r w:rsidRPr="00952765">
              <w:rPr>
                <w:rFonts w:cs="v4.2.0"/>
              </w:rPr>
              <w:t xml:space="preserve">+ </w:t>
            </w:r>
            <w:r w:rsidRPr="00952765">
              <w:rPr>
                <w:rFonts w:cs="Arial"/>
              </w:rPr>
              <w:t>TT</w:t>
            </w:r>
            <w:r w:rsidRPr="00952765">
              <w:rPr>
                <w:rFonts w:cs="Arial"/>
                <w:vertAlign w:val="subscript"/>
              </w:rPr>
              <w:t>OTA_FR2</w:t>
            </w:r>
            <w:r w:rsidRPr="00952765">
              <w:rPr>
                <w:rFonts w:cs="v4.2.0"/>
              </w:rPr>
              <w:t>) dB</w:t>
            </w:r>
          </w:p>
          <w:p w14:paraId="4C00D35D" w14:textId="77777777" w:rsidR="009E4AC1" w:rsidRDefault="009E4AC1" w:rsidP="00B06C9A">
            <w:pPr>
              <w:pStyle w:val="TAC"/>
            </w:pPr>
            <w:r w:rsidRPr="00952765">
              <w:t>…</w:t>
            </w:r>
          </w:p>
        </w:tc>
      </w:tr>
    </w:tbl>
    <w:p w14:paraId="6B97DBB5" w14:textId="0D072912" w:rsidR="002E2E09" w:rsidRDefault="00C03DC4" w:rsidP="002E2E09">
      <w:pPr>
        <w:pStyle w:val="Heading2"/>
      </w:pPr>
      <w:bookmarkStart w:id="3145" w:name="_Toc519094903"/>
      <w:r>
        <w:t>6.3</w:t>
      </w:r>
      <w:r w:rsidR="002E2E09">
        <w:tab/>
        <w:t xml:space="preserve">OTA </w:t>
      </w:r>
      <w:r w:rsidR="009E4AC1">
        <w:t>b</w:t>
      </w:r>
      <w:r w:rsidR="002E2E09">
        <w:t>ase station output power</w:t>
      </w:r>
      <w:bookmarkEnd w:id="3079"/>
      <w:bookmarkEnd w:id="3145"/>
    </w:p>
    <w:p w14:paraId="4A139E81" w14:textId="77777777" w:rsidR="00292864" w:rsidRPr="006D0586" w:rsidRDefault="00292864" w:rsidP="00292864">
      <w:pPr>
        <w:pStyle w:val="Heading3"/>
        <w:rPr>
          <w:lang w:eastAsia="sv-SE"/>
        </w:rPr>
      </w:pPr>
      <w:bookmarkStart w:id="3146" w:name="_Toc519094904"/>
      <w:r w:rsidRPr="006D0586">
        <w:rPr>
          <w:lang w:eastAsia="sv-SE"/>
        </w:rPr>
        <w:t>6.</w:t>
      </w:r>
      <w:r>
        <w:rPr>
          <w:lang w:eastAsia="sv-SE"/>
        </w:rPr>
        <w:t>3.1</w:t>
      </w:r>
      <w:r w:rsidRPr="006D0586">
        <w:rPr>
          <w:lang w:eastAsia="sv-SE"/>
        </w:rPr>
        <w:tab/>
        <w:t>Definition and applicability</w:t>
      </w:r>
      <w:bookmarkEnd w:id="3146"/>
    </w:p>
    <w:p w14:paraId="6DB49BAB" w14:textId="77777777" w:rsidR="00292864" w:rsidRPr="008019AF" w:rsidRDefault="00292864" w:rsidP="00292864">
      <w:pPr>
        <w:rPr>
          <w:lang w:eastAsia="zh-CN"/>
        </w:rPr>
      </w:pPr>
      <w:r w:rsidRPr="008019AF">
        <w:rPr>
          <w:lang w:eastAsia="zh-CN"/>
        </w:rPr>
        <w:t xml:space="preserve">OTA BS output power is declared as the TRP radiated requirement, with the output power accuracy requirement defined at the RIB </w:t>
      </w:r>
      <w:r w:rsidRPr="008019AF">
        <w:rPr>
          <w:rFonts w:cs="v5.0.0"/>
          <w:snapToGrid w:val="0"/>
        </w:rPr>
        <w:t xml:space="preserve">during the </w:t>
      </w:r>
      <w:r w:rsidRPr="008019AF">
        <w:rPr>
          <w:rFonts w:cs="v5.0.0"/>
          <w:i/>
          <w:snapToGrid w:val="0"/>
        </w:rPr>
        <w:t>transmitter ON period</w:t>
      </w:r>
      <w:r w:rsidRPr="008019AF">
        <w:rPr>
          <w:lang w:eastAsia="zh-CN"/>
        </w:rPr>
        <w:t xml:space="preserve"> for any specific</w:t>
      </w:r>
      <w:r w:rsidRPr="008019AF">
        <w:rPr>
          <w:i/>
          <w:lang w:eastAsia="zh-CN"/>
        </w:rPr>
        <w:t xml:space="preserve"> beam peak direction </w:t>
      </w:r>
      <w:r w:rsidRPr="008019AF">
        <w:rPr>
          <w:lang w:eastAsia="zh-CN"/>
        </w:rPr>
        <w:t xml:space="preserve">associated with a </w:t>
      </w:r>
      <w:r w:rsidRPr="008019AF">
        <w:rPr>
          <w:i/>
          <w:lang w:eastAsia="zh-CN"/>
        </w:rPr>
        <w:t>beam direction pair</w:t>
      </w:r>
      <w:r w:rsidRPr="008019AF">
        <w:rPr>
          <w:lang w:eastAsia="zh-CN"/>
        </w:rPr>
        <w:t xml:space="preserve"> within the </w:t>
      </w:r>
      <w:r w:rsidRPr="008019AF">
        <w:rPr>
          <w:i/>
          <w:lang w:eastAsia="zh-CN"/>
        </w:rPr>
        <w:t>OTA peak directions set,</w:t>
      </w:r>
      <w:r w:rsidRPr="008019AF">
        <w:rPr>
          <w:lang w:eastAsia="zh-CN"/>
        </w:rPr>
        <w:t xml:space="preserve"> for </w:t>
      </w:r>
      <w:r w:rsidRPr="008019AF">
        <w:rPr>
          <w:i/>
          <w:lang w:eastAsia="zh-CN"/>
        </w:rPr>
        <w:t>BS type 1-O</w:t>
      </w:r>
      <w:r w:rsidRPr="008019AF">
        <w:rPr>
          <w:lang w:eastAsia="zh-CN"/>
        </w:rPr>
        <w:t xml:space="preserve"> and </w:t>
      </w:r>
      <w:r w:rsidRPr="008019AF">
        <w:rPr>
          <w:i/>
          <w:lang w:eastAsia="zh-CN"/>
        </w:rPr>
        <w:t>BS type 2-O</w:t>
      </w:r>
      <w:r w:rsidRPr="008019AF">
        <w:rPr>
          <w:lang w:eastAsia="zh-CN"/>
        </w:rPr>
        <w:t xml:space="preserve">. </w:t>
      </w:r>
    </w:p>
    <w:p w14:paraId="44C4E309" w14:textId="77777777" w:rsidR="00292864" w:rsidRPr="008019AF" w:rsidRDefault="00292864" w:rsidP="00292864">
      <w:r w:rsidRPr="008019AF">
        <w:t xml:space="preserve">The BS </w:t>
      </w:r>
      <w:r w:rsidRPr="008019AF">
        <w:rPr>
          <w:i/>
        </w:rPr>
        <w:t>rated carrier TRP output power</w:t>
      </w:r>
      <w:r w:rsidRPr="008019AF">
        <w:t xml:space="preserve"> shall be withi</w:t>
      </w:r>
      <w:r>
        <w:t>n limits as specified in table 6</w:t>
      </w:r>
      <w:r w:rsidRPr="008019AF">
        <w:t>.3.1-1.</w:t>
      </w:r>
    </w:p>
    <w:p w14:paraId="5046AA1C" w14:textId="77777777" w:rsidR="00292864" w:rsidRPr="008019AF" w:rsidRDefault="00292864" w:rsidP="00292864">
      <w:pPr>
        <w:pStyle w:val="TH"/>
      </w:pPr>
      <w:r>
        <w:t>Table 6</w:t>
      </w:r>
      <w:r w:rsidRPr="008019AF">
        <w:t>.3.1-1: BS rated carrier TRP output power</w:t>
      </w:r>
      <w:r w:rsidRPr="008019AF">
        <w:rPr>
          <w:i/>
        </w:rPr>
        <w:t xml:space="preserve"> </w:t>
      </w:r>
      <w:r w:rsidRPr="008019AF">
        <w:t xml:space="preserve">limits for </w:t>
      </w:r>
      <w:r w:rsidRPr="008019AF">
        <w:rPr>
          <w:i/>
        </w:rPr>
        <w:t>BS type 1-O</w:t>
      </w:r>
    </w:p>
    <w:tbl>
      <w:tblPr>
        <w:tblW w:w="0" w:type="auto"/>
        <w:jc w:val="center"/>
        <w:tblCellMar>
          <w:left w:w="0" w:type="dxa"/>
          <w:right w:w="0" w:type="dxa"/>
        </w:tblCellMar>
        <w:tblLook w:val="04A0" w:firstRow="1" w:lastRow="0" w:firstColumn="1" w:lastColumn="0" w:noHBand="0" w:noVBand="1"/>
      </w:tblPr>
      <w:tblGrid>
        <w:gridCol w:w="2150"/>
        <w:gridCol w:w="4500"/>
      </w:tblGrid>
      <w:tr w:rsidR="00292864" w:rsidRPr="008019AF" w14:paraId="21886E26" w14:textId="77777777" w:rsidTr="009760C0">
        <w:trPr>
          <w:jc w:val="center"/>
        </w:trPr>
        <w:tc>
          <w:tcPr>
            <w:tcW w:w="2069"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41F8C5D8" w14:textId="77777777" w:rsidR="00292864" w:rsidRPr="008019AF" w:rsidRDefault="00292864" w:rsidP="009760C0">
            <w:pPr>
              <w:pStyle w:val="TAH"/>
            </w:pPr>
            <w:r w:rsidRPr="008019AF">
              <w:t>BS class</w:t>
            </w:r>
          </w:p>
        </w:tc>
        <w:tc>
          <w:tcPr>
            <w:tcW w:w="4330"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7FCAC8DB" w14:textId="77777777" w:rsidR="00292864" w:rsidRPr="008019AF" w:rsidRDefault="00292864" w:rsidP="009760C0">
            <w:pPr>
              <w:pStyle w:val="TAH"/>
            </w:pPr>
            <w:r w:rsidRPr="008019AF">
              <w:t>P</w:t>
            </w:r>
            <w:r w:rsidRPr="008019AF">
              <w:rPr>
                <w:vertAlign w:val="subscript"/>
              </w:rPr>
              <w:t>rated,c,TRP</w:t>
            </w:r>
          </w:p>
        </w:tc>
      </w:tr>
      <w:tr w:rsidR="00292864" w:rsidRPr="008019AF" w14:paraId="1D7C64FB" w14:textId="77777777" w:rsidTr="009760C0">
        <w:trPr>
          <w:jc w:val="center"/>
        </w:trPr>
        <w:tc>
          <w:tcPr>
            <w:tcW w:w="2069"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09F67390" w14:textId="77777777" w:rsidR="00292864" w:rsidRPr="008019AF" w:rsidRDefault="00292864" w:rsidP="009760C0">
            <w:pPr>
              <w:pStyle w:val="TAC"/>
            </w:pPr>
            <w:r w:rsidRPr="008019AF">
              <w:t>Wide Area BS</w:t>
            </w:r>
          </w:p>
        </w:tc>
        <w:tc>
          <w:tcPr>
            <w:tcW w:w="4330"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4EBC00ED" w14:textId="77777777" w:rsidR="00292864" w:rsidRPr="008019AF" w:rsidRDefault="00292864" w:rsidP="009760C0">
            <w:pPr>
              <w:pStyle w:val="TAC"/>
            </w:pPr>
            <w:r w:rsidRPr="008019AF">
              <w:t>(note)</w:t>
            </w:r>
          </w:p>
        </w:tc>
      </w:tr>
      <w:tr w:rsidR="00292864" w:rsidRPr="008019AF" w14:paraId="75D40458" w14:textId="77777777" w:rsidTr="009760C0">
        <w:trPr>
          <w:jc w:val="center"/>
        </w:trPr>
        <w:tc>
          <w:tcPr>
            <w:tcW w:w="2069"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483AC5B4" w14:textId="77777777" w:rsidR="00292864" w:rsidRPr="008019AF" w:rsidRDefault="00292864" w:rsidP="009760C0">
            <w:pPr>
              <w:pStyle w:val="TAC"/>
            </w:pPr>
            <w:r w:rsidRPr="008019AF">
              <w:t>Medium Range BS</w:t>
            </w:r>
          </w:p>
        </w:tc>
        <w:tc>
          <w:tcPr>
            <w:tcW w:w="4330"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11BF6009" w14:textId="77777777" w:rsidR="00292864" w:rsidRPr="008019AF" w:rsidRDefault="00292864" w:rsidP="009760C0">
            <w:pPr>
              <w:pStyle w:val="TAC"/>
            </w:pPr>
            <w:r w:rsidRPr="008019AF">
              <w:t>≤ + 47 dBm</w:t>
            </w:r>
          </w:p>
        </w:tc>
      </w:tr>
      <w:tr w:rsidR="00292864" w:rsidRPr="008019AF" w14:paraId="589CA312" w14:textId="77777777" w:rsidTr="009760C0">
        <w:trPr>
          <w:jc w:val="center"/>
        </w:trPr>
        <w:tc>
          <w:tcPr>
            <w:tcW w:w="2069"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61B7A452" w14:textId="77777777" w:rsidR="00292864" w:rsidRPr="008019AF" w:rsidRDefault="00292864" w:rsidP="009760C0">
            <w:pPr>
              <w:pStyle w:val="TAC"/>
            </w:pPr>
            <w:r w:rsidRPr="008019AF">
              <w:t>Local Area BS</w:t>
            </w:r>
          </w:p>
        </w:tc>
        <w:tc>
          <w:tcPr>
            <w:tcW w:w="4330"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5D27BD79" w14:textId="77777777" w:rsidR="00292864" w:rsidRPr="008019AF" w:rsidRDefault="00292864" w:rsidP="009760C0">
            <w:pPr>
              <w:pStyle w:val="TAC"/>
            </w:pPr>
            <w:r w:rsidRPr="008019AF">
              <w:t>≤ + 33 dBm</w:t>
            </w:r>
          </w:p>
        </w:tc>
      </w:tr>
      <w:tr w:rsidR="00292864" w:rsidRPr="008019AF" w14:paraId="165D0990" w14:textId="77777777" w:rsidTr="009760C0">
        <w:trPr>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0C28DAC2" w14:textId="77777777" w:rsidR="00292864" w:rsidRPr="008019AF" w:rsidRDefault="00292864" w:rsidP="00B06C9A">
            <w:pPr>
              <w:pStyle w:val="TAN"/>
            </w:pPr>
            <w:r w:rsidRPr="008019AF">
              <w:t>NOTE:</w:t>
            </w:r>
            <w:r w:rsidRPr="008019AF">
              <w:tab/>
              <w:t xml:space="preserve">There is no upper limit for the </w:t>
            </w:r>
            <w:r w:rsidRPr="008019AF">
              <w:rPr>
                <w:bCs/>
              </w:rPr>
              <w:t>P</w:t>
            </w:r>
            <w:r w:rsidRPr="008019AF">
              <w:rPr>
                <w:bCs/>
                <w:vertAlign w:val="subscript"/>
              </w:rPr>
              <w:t>rated,c,TRP</w:t>
            </w:r>
            <w:r w:rsidRPr="008019AF">
              <w:t xml:space="preserve"> of the Wide Area Base Station.</w:t>
            </w:r>
          </w:p>
        </w:tc>
      </w:tr>
    </w:tbl>
    <w:p w14:paraId="0A449EED" w14:textId="77777777" w:rsidR="00292864" w:rsidRPr="008019AF" w:rsidRDefault="00292864" w:rsidP="00292864">
      <w:pPr>
        <w:rPr>
          <w:lang w:eastAsia="zh-CN"/>
        </w:rPr>
      </w:pPr>
    </w:p>
    <w:p w14:paraId="059193C3" w14:textId="77777777" w:rsidR="00292864" w:rsidRPr="008019AF" w:rsidRDefault="00292864" w:rsidP="00292864">
      <w:pPr>
        <w:rPr>
          <w:lang w:eastAsia="zh-CN"/>
        </w:rPr>
      </w:pPr>
      <w:r w:rsidRPr="008019AF">
        <w:rPr>
          <w:lang w:eastAsia="zh-CN"/>
        </w:rPr>
        <w:t xml:space="preserve">Despite the general requirements for the BS output power described in subclauses 9.3.2 – 9.3.3, additional regional requirements might be applicable.  </w:t>
      </w:r>
    </w:p>
    <w:p w14:paraId="3CDE5304" w14:textId="77777777" w:rsidR="00292864" w:rsidRPr="008019AF" w:rsidRDefault="00292864" w:rsidP="00292864">
      <w:pPr>
        <w:pStyle w:val="NO"/>
      </w:pPr>
      <w:r w:rsidRPr="008019AF">
        <w:t>NOTE:</w:t>
      </w:r>
      <w:r w:rsidRPr="008019AF">
        <w:tab/>
        <w:t xml:space="preserve">In certain regions, power limits corresponding to BS classes may apply for </w:t>
      </w:r>
      <w:r w:rsidRPr="008019AF">
        <w:rPr>
          <w:i/>
        </w:rPr>
        <w:t>BS type 2-O</w:t>
      </w:r>
      <w:r w:rsidRPr="008019AF">
        <w:t>.</w:t>
      </w:r>
    </w:p>
    <w:p w14:paraId="38239C9E" w14:textId="77F215FE" w:rsidR="00292864" w:rsidRPr="006D0586" w:rsidRDefault="00292864" w:rsidP="00292864">
      <w:pPr>
        <w:pStyle w:val="Heading3"/>
        <w:rPr>
          <w:lang w:eastAsia="sv-SE"/>
        </w:rPr>
      </w:pPr>
      <w:bookmarkStart w:id="3147" w:name="_Toc519094905"/>
      <w:r w:rsidRPr="006D0586">
        <w:rPr>
          <w:lang w:eastAsia="sv-SE"/>
        </w:rPr>
        <w:t>6.</w:t>
      </w:r>
      <w:r>
        <w:rPr>
          <w:lang w:eastAsia="sv-SE"/>
        </w:rPr>
        <w:t>3.2</w:t>
      </w:r>
      <w:r w:rsidRPr="006D0586">
        <w:rPr>
          <w:lang w:eastAsia="sv-SE"/>
        </w:rPr>
        <w:tab/>
        <w:t xml:space="preserve">Minimum </w:t>
      </w:r>
      <w:r w:rsidR="000420F9">
        <w:rPr>
          <w:lang w:eastAsia="sv-SE"/>
        </w:rPr>
        <w:t>requirement</w:t>
      </w:r>
      <w:bookmarkEnd w:id="3147"/>
    </w:p>
    <w:p w14:paraId="493C1CE9" w14:textId="1D42A08B" w:rsidR="00292864" w:rsidRDefault="00292864" w:rsidP="00292864">
      <w:pPr>
        <w:tabs>
          <w:tab w:val="left" w:pos="360"/>
        </w:tabs>
        <w:rPr>
          <w:rFonts w:cs="v4.2.0"/>
        </w:rPr>
      </w:pPr>
      <w:r w:rsidRPr="006D0586">
        <w:t xml:space="preserve">The </w:t>
      </w:r>
      <w:r w:rsidRPr="006D0586">
        <w:rPr>
          <w:rFonts w:cs="v4.2.0"/>
        </w:rPr>
        <w:t>minimum requirement</w:t>
      </w:r>
      <w:r>
        <w:rPr>
          <w:rFonts w:cs="v4.2.0"/>
        </w:rPr>
        <w:t xml:space="preserve"> for </w:t>
      </w:r>
      <w:r w:rsidRPr="002F3E23">
        <w:rPr>
          <w:rFonts w:cs="v4.2.0"/>
          <w:i/>
        </w:rPr>
        <w:t>BS type 1-O</w:t>
      </w:r>
      <w:r>
        <w:rPr>
          <w:rFonts w:cs="v4.2.0"/>
        </w:rPr>
        <w:t xml:space="preserve"> </w:t>
      </w:r>
      <w:r w:rsidRPr="006D0586">
        <w:rPr>
          <w:rFonts w:cs="v4.2.0"/>
        </w:rPr>
        <w:t>is in 3GPP TS 3</w:t>
      </w:r>
      <w:r>
        <w:rPr>
          <w:rFonts w:cs="v4.2.0"/>
        </w:rPr>
        <w:t>8</w:t>
      </w:r>
      <w:r w:rsidRPr="006D0586">
        <w:rPr>
          <w:rFonts w:cs="v4.2.0"/>
        </w:rPr>
        <w:t>.10</w:t>
      </w:r>
      <w:r>
        <w:rPr>
          <w:rFonts w:cs="v4.2.0"/>
        </w:rPr>
        <w:t>4</w:t>
      </w:r>
      <w:r w:rsidRPr="006D0586">
        <w:rPr>
          <w:rFonts w:cs="v4.2.0"/>
        </w:rPr>
        <w:t xml:space="preserve"> [</w:t>
      </w:r>
      <w:r w:rsidR="00FF7123">
        <w:rPr>
          <w:rFonts w:cs="v4.2.0"/>
        </w:rPr>
        <w:t>2</w:t>
      </w:r>
      <w:r w:rsidRPr="006D0586">
        <w:rPr>
          <w:rFonts w:cs="v4.2.0"/>
        </w:rPr>
        <w:t xml:space="preserve">], subclause </w:t>
      </w:r>
      <w:r>
        <w:rPr>
          <w:rFonts w:cs="v4.2.0"/>
        </w:rPr>
        <w:t>9.3.2</w:t>
      </w:r>
      <w:r w:rsidR="00FF7123">
        <w:rPr>
          <w:rFonts w:cs="v4.2.0"/>
        </w:rPr>
        <w:t>.</w:t>
      </w:r>
    </w:p>
    <w:p w14:paraId="222DE360" w14:textId="2015C44C" w:rsidR="00292864" w:rsidRPr="006D0586" w:rsidRDefault="00292864" w:rsidP="00292864">
      <w:pPr>
        <w:tabs>
          <w:tab w:val="left" w:pos="360"/>
        </w:tabs>
        <w:rPr>
          <w:rFonts w:cs="v4.2.0"/>
        </w:rPr>
      </w:pPr>
      <w:r w:rsidRPr="006D0586">
        <w:t xml:space="preserve">The </w:t>
      </w:r>
      <w:r w:rsidRPr="006D0586">
        <w:rPr>
          <w:rFonts w:cs="v4.2.0"/>
        </w:rPr>
        <w:t>minimum requirement</w:t>
      </w:r>
      <w:r>
        <w:rPr>
          <w:rFonts w:cs="v4.2.0"/>
        </w:rPr>
        <w:t xml:space="preserve"> for </w:t>
      </w:r>
      <w:r w:rsidRPr="002F3E23">
        <w:rPr>
          <w:rFonts w:cs="v4.2.0"/>
          <w:i/>
        </w:rPr>
        <w:t>BS type 2-O</w:t>
      </w:r>
      <w:r>
        <w:rPr>
          <w:rFonts w:cs="v4.2.0"/>
        </w:rPr>
        <w:t xml:space="preserve"> </w:t>
      </w:r>
      <w:r w:rsidRPr="006D0586">
        <w:rPr>
          <w:rFonts w:cs="v4.2.0"/>
        </w:rPr>
        <w:t>is in 3GPP TS 3</w:t>
      </w:r>
      <w:r>
        <w:rPr>
          <w:rFonts w:cs="v4.2.0"/>
        </w:rPr>
        <w:t>8</w:t>
      </w:r>
      <w:r w:rsidRPr="006D0586">
        <w:rPr>
          <w:rFonts w:cs="v4.2.0"/>
        </w:rPr>
        <w:t>.10</w:t>
      </w:r>
      <w:r>
        <w:rPr>
          <w:rFonts w:cs="v4.2.0"/>
        </w:rPr>
        <w:t>4</w:t>
      </w:r>
      <w:r w:rsidRPr="006D0586">
        <w:rPr>
          <w:rFonts w:cs="v4.2.0"/>
        </w:rPr>
        <w:t xml:space="preserve"> [</w:t>
      </w:r>
      <w:r w:rsidR="00FF7123">
        <w:rPr>
          <w:rFonts w:cs="v4.2.0"/>
        </w:rPr>
        <w:t>2</w:t>
      </w:r>
      <w:r w:rsidRPr="006D0586">
        <w:rPr>
          <w:rFonts w:cs="v4.2.0"/>
        </w:rPr>
        <w:t xml:space="preserve">], subclause </w:t>
      </w:r>
      <w:r>
        <w:rPr>
          <w:rFonts w:cs="v4.2.0"/>
        </w:rPr>
        <w:t>9.3.3</w:t>
      </w:r>
      <w:r w:rsidR="00FF7123">
        <w:rPr>
          <w:rFonts w:cs="v4.2.0"/>
        </w:rPr>
        <w:t>.</w:t>
      </w:r>
    </w:p>
    <w:p w14:paraId="55788D5A" w14:textId="77777777" w:rsidR="00292864" w:rsidRPr="006D0586" w:rsidRDefault="00292864" w:rsidP="00292864">
      <w:pPr>
        <w:pStyle w:val="Heading3"/>
        <w:rPr>
          <w:lang w:eastAsia="sv-SE"/>
        </w:rPr>
      </w:pPr>
      <w:bookmarkStart w:id="3148" w:name="_Toc519094906"/>
      <w:r w:rsidRPr="006D0586">
        <w:rPr>
          <w:lang w:eastAsia="sv-SE"/>
        </w:rPr>
        <w:t>6.</w:t>
      </w:r>
      <w:r>
        <w:rPr>
          <w:lang w:eastAsia="sv-SE"/>
        </w:rPr>
        <w:t>3</w:t>
      </w:r>
      <w:r w:rsidRPr="006D0586">
        <w:rPr>
          <w:lang w:eastAsia="sv-SE"/>
        </w:rPr>
        <w:t>.3</w:t>
      </w:r>
      <w:r w:rsidRPr="006D0586">
        <w:rPr>
          <w:lang w:eastAsia="sv-SE"/>
        </w:rPr>
        <w:tab/>
        <w:t>Test purpose</w:t>
      </w:r>
      <w:bookmarkEnd w:id="3148"/>
    </w:p>
    <w:p w14:paraId="0CD3875F" w14:textId="77777777" w:rsidR="00292864" w:rsidRPr="00F7338B" w:rsidRDefault="00292864" w:rsidP="00292864">
      <w:r w:rsidRPr="006113D0">
        <w:rPr>
          <w:rFonts w:cs="v4.2.0"/>
        </w:rPr>
        <w:t xml:space="preserve">The test purpose is to verify the accuracy of the </w:t>
      </w:r>
      <w:r w:rsidRPr="006113D0">
        <w:rPr>
          <w:i/>
        </w:rPr>
        <w:t xml:space="preserve">maximum carrier </w:t>
      </w:r>
      <w:r>
        <w:rPr>
          <w:i/>
        </w:rPr>
        <w:t>TRP</w:t>
      </w:r>
      <w:r w:rsidRPr="006113D0">
        <w:t xml:space="preserve"> (P</w:t>
      </w:r>
      <w:r w:rsidRPr="006113D0">
        <w:rPr>
          <w:vertAlign w:val="subscript"/>
        </w:rPr>
        <w:t>max,c,T</w:t>
      </w:r>
      <w:r>
        <w:rPr>
          <w:vertAlign w:val="subscript"/>
        </w:rPr>
        <w:t>RP</w:t>
      </w:r>
      <w:r w:rsidRPr="006113D0">
        <w:t>)</w:t>
      </w:r>
      <w:r w:rsidRPr="006113D0">
        <w:rPr>
          <w:rFonts w:cs="v4.2.0"/>
        </w:rPr>
        <w:t xml:space="preserve"> across the frequency range for all </w:t>
      </w:r>
      <w:r>
        <w:rPr>
          <w:rFonts w:cs="v4.2.0"/>
          <w:i/>
        </w:rPr>
        <w:t>RIBs</w:t>
      </w:r>
      <w:r>
        <w:rPr>
          <w:rFonts w:cs="v4.2.0"/>
        </w:rPr>
        <w:t>.</w:t>
      </w:r>
    </w:p>
    <w:p w14:paraId="29FCFA8A" w14:textId="77777777" w:rsidR="00292864" w:rsidRPr="006D0586" w:rsidRDefault="00292864" w:rsidP="00292864">
      <w:pPr>
        <w:pStyle w:val="Heading3"/>
        <w:rPr>
          <w:lang w:eastAsia="sv-SE"/>
        </w:rPr>
      </w:pPr>
      <w:bookmarkStart w:id="3149" w:name="_Toc519094907"/>
      <w:r w:rsidRPr="006D0586">
        <w:rPr>
          <w:lang w:eastAsia="sv-SE"/>
        </w:rPr>
        <w:t>6</w:t>
      </w:r>
      <w:r w:rsidRPr="006D0586">
        <w:rPr>
          <w:lang w:eastAsia="zh-CN"/>
        </w:rPr>
        <w:t>.3.</w:t>
      </w:r>
      <w:r w:rsidRPr="006D0586">
        <w:rPr>
          <w:lang w:eastAsia="sv-SE"/>
        </w:rPr>
        <w:t>4</w:t>
      </w:r>
      <w:r w:rsidRPr="006D0586">
        <w:rPr>
          <w:lang w:eastAsia="sv-SE"/>
        </w:rPr>
        <w:tab/>
        <w:t>Method of test</w:t>
      </w:r>
      <w:bookmarkEnd w:id="3149"/>
    </w:p>
    <w:p w14:paraId="69244E5B" w14:textId="77777777" w:rsidR="00292864" w:rsidRPr="006D0586" w:rsidRDefault="00292864" w:rsidP="00292864">
      <w:pPr>
        <w:pStyle w:val="Heading4"/>
        <w:rPr>
          <w:lang w:eastAsia="sv-SE"/>
        </w:rPr>
      </w:pPr>
      <w:bookmarkStart w:id="3150" w:name="_Toc519094908"/>
      <w:r w:rsidRPr="006D0586">
        <w:rPr>
          <w:lang w:eastAsia="sv-SE"/>
        </w:rPr>
        <w:t>6.3.4.1</w:t>
      </w:r>
      <w:r w:rsidRPr="006D0586">
        <w:rPr>
          <w:lang w:eastAsia="sv-SE"/>
        </w:rPr>
        <w:tab/>
        <w:t>Initial conditions</w:t>
      </w:r>
      <w:bookmarkEnd w:id="3150"/>
    </w:p>
    <w:p w14:paraId="30DEEB2D" w14:textId="506806E8" w:rsidR="00292864" w:rsidRDefault="00292864" w:rsidP="00292864">
      <w:r>
        <w:t xml:space="preserve">For </w:t>
      </w:r>
      <w:r w:rsidRPr="002F3E23">
        <w:rPr>
          <w:i/>
        </w:rPr>
        <w:t>BS type 1-O</w:t>
      </w:r>
      <w:r w:rsidR="00FF7123">
        <w:t>:</w:t>
      </w:r>
    </w:p>
    <w:p w14:paraId="72F0E952" w14:textId="5EBD782F" w:rsidR="00292864" w:rsidRPr="006D0586" w:rsidRDefault="00292864" w:rsidP="00292864">
      <w:pPr>
        <w:ind w:left="284"/>
      </w:pPr>
      <w:r w:rsidRPr="006D0586">
        <w:t>Test environment:</w:t>
      </w:r>
      <w:r w:rsidRPr="006D0586">
        <w:tab/>
      </w:r>
      <w:r w:rsidR="00F14C5C">
        <w:t>Normal, see annex B.2.</w:t>
      </w:r>
    </w:p>
    <w:p w14:paraId="1F33F609" w14:textId="77777777" w:rsidR="00292864" w:rsidRPr="006D0586" w:rsidRDefault="00292864" w:rsidP="00292864">
      <w:pPr>
        <w:ind w:left="284"/>
      </w:pPr>
      <w:r w:rsidRPr="006D0586">
        <w:lastRenderedPageBreak/>
        <w:t>RF channels to be tested:</w:t>
      </w:r>
      <w:r w:rsidRPr="006D0586">
        <w:tab/>
      </w:r>
      <w:r w:rsidRPr="006D0586">
        <w:rPr>
          <w:highlight w:val="yellow"/>
        </w:rPr>
        <w:t>FFS</w:t>
      </w:r>
      <w:r w:rsidRPr="006D0586">
        <w:t>; see subclause 4.</w:t>
      </w:r>
      <w:r>
        <w:t>9</w:t>
      </w:r>
      <w:r w:rsidRPr="006D0586">
        <w:t>.1.</w:t>
      </w:r>
    </w:p>
    <w:p w14:paraId="27728BDE" w14:textId="77777777" w:rsidR="00292864" w:rsidRDefault="00292864" w:rsidP="00292864">
      <w:pPr>
        <w:ind w:left="284"/>
        <w:rPr>
          <w:rFonts w:cs="v4.2.0"/>
        </w:rPr>
      </w:pPr>
      <w:r w:rsidRPr="006D0586">
        <w:rPr>
          <w:i/>
        </w:rPr>
        <w:t>Base Station RF Bandwidth</w:t>
      </w:r>
      <w:r w:rsidRPr="006D0586">
        <w:t xml:space="preserve"> positions </w:t>
      </w:r>
      <w:r w:rsidRPr="006D0586">
        <w:rPr>
          <w:rFonts w:cs="v4.2.0"/>
        </w:rPr>
        <w:t xml:space="preserve">to be tested for multi-carrier: </w:t>
      </w:r>
      <w:r w:rsidRPr="00C24DAC">
        <w:rPr>
          <w:highlight w:val="yellow"/>
        </w:rPr>
        <w:t>FFS</w:t>
      </w:r>
      <w:r>
        <w:t xml:space="preserve"> </w:t>
      </w:r>
      <w:r w:rsidRPr="006D0586">
        <w:t>in single band operation;</w:t>
      </w:r>
      <w:r w:rsidRPr="006D0586">
        <w:rPr>
          <w:rFonts w:cs="v4.2.0"/>
        </w:rPr>
        <w:t xml:space="preserve"> see subclause 4.</w:t>
      </w:r>
      <w:r>
        <w:rPr>
          <w:rFonts w:cs="v4.2.0"/>
        </w:rPr>
        <w:t>9</w:t>
      </w:r>
      <w:r w:rsidRPr="006D0586">
        <w:rPr>
          <w:rFonts w:cs="v4.2.0"/>
        </w:rPr>
        <w:t>.1.</w:t>
      </w:r>
    </w:p>
    <w:p w14:paraId="706C79E5" w14:textId="25B88156" w:rsidR="00292864" w:rsidRPr="00BA7B97" w:rsidRDefault="00292864" w:rsidP="00292864">
      <w:pPr>
        <w:ind w:firstLine="284"/>
      </w:pPr>
      <w:r w:rsidRPr="00C24DAC">
        <w:rPr>
          <w:highlight w:val="yellow"/>
        </w:rPr>
        <w:t>FFS</w:t>
      </w:r>
      <w:r>
        <w:t xml:space="preserve"> </w:t>
      </w:r>
      <w:r w:rsidRPr="00BA7B97">
        <w:rPr>
          <w:rFonts w:hint="eastAsia"/>
          <w:lang w:eastAsia="zh-CN"/>
        </w:rPr>
        <w:t>in multi-band operation,</w:t>
      </w:r>
      <w:r w:rsidRPr="00BA7B97">
        <w:t xml:space="preserve"> see subclause 4.</w:t>
      </w:r>
      <w:r>
        <w:t>9</w:t>
      </w:r>
      <w:r w:rsidRPr="00BA7B97">
        <w:t>.</w:t>
      </w:r>
      <w:r w:rsidRPr="00BA7B97">
        <w:rPr>
          <w:rFonts w:hint="eastAsia"/>
          <w:lang w:eastAsia="zh-CN"/>
        </w:rPr>
        <w:t>1</w:t>
      </w:r>
      <w:r w:rsidRPr="00BA7B97">
        <w:t>.</w:t>
      </w:r>
    </w:p>
    <w:p w14:paraId="0C8D3384" w14:textId="77777777" w:rsidR="00292864" w:rsidRPr="006D0586" w:rsidRDefault="00292864" w:rsidP="00292864">
      <w:pPr>
        <w:ind w:left="284"/>
      </w:pPr>
      <w:r w:rsidRPr="006D0586">
        <w:t xml:space="preserve">Beams to be tested: </w:t>
      </w:r>
      <w:r w:rsidRPr="006D0586">
        <w:tab/>
        <w:t xml:space="preserve">The </w:t>
      </w:r>
      <w:r>
        <w:t>[</w:t>
      </w:r>
      <w:r w:rsidRPr="006D0586">
        <w:rPr>
          <w:highlight w:val="yellow"/>
        </w:rPr>
        <w:t>narrowest declared beam</w:t>
      </w:r>
      <w:r>
        <w:t>]</w:t>
      </w:r>
      <w:r w:rsidRPr="006D0586">
        <w:t xml:space="preserve"> (see table </w:t>
      </w:r>
      <w:r w:rsidRPr="002F3E23">
        <w:rPr>
          <w:highlight w:val="yellow"/>
        </w:rPr>
        <w:t>4.6-1</w:t>
      </w:r>
      <w:r w:rsidRPr="006D0586">
        <w:t xml:space="preserve">, </w:t>
      </w:r>
      <w:r w:rsidRPr="006D0586">
        <w:rPr>
          <w:highlight w:val="yellow"/>
        </w:rPr>
        <w:t>[D9.3, D9.11]).</w:t>
      </w:r>
    </w:p>
    <w:p w14:paraId="1FFE0308" w14:textId="77777777" w:rsidR="00292864" w:rsidRDefault="00292864" w:rsidP="00292864">
      <w:pPr>
        <w:ind w:left="284"/>
      </w:pPr>
      <w:r w:rsidRPr="006D0586">
        <w:t xml:space="preserve">Directions to be tested: </w:t>
      </w:r>
      <w:r w:rsidRPr="00C24DAC">
        <w:rPr>
          <w:highlight w:val="yellow"/>
        </w:rPr>
        <w:t>FFS</w:t>
      </w:r>
    </w:p>
    <w:p w14:paraId="6EC70698" w14:textId="500AFBBB" w:rsidR="00292864" w:rsidRPr="00492AD3" w:rsidRDefault="00292864" w:rsidP="00292864">
      <w:r>
        <w:t xml:space="preserve">For </w:t>
      </w:r>
      <w:r w:rsidRPr="002F3E23">
        <w:rPr>
          <w:i/>
        </w:rPr>
        <w:t>BS type 2-O</w:t>
      </w:r>
      <w:r w:rsidR="00FF7123">
        <w:t>:</w:t>
      </w:r>
    </w:p>
    <w:p w14:paraId="6454FA5D" w14:textId="63D2F822" w:rsidR="00292864" w:rsidRPr="006D0586" w:rsidRDefault="00292864" w:rsidP="00292864">
      <w:pPr>
        <w:ind w:left="284"/>
      </w:pPr>
      <w:r w:rsidRPr="006D0586">
        <w:t>Test environment:</w:t>
      </w:r>
      <w:r w:rsidRPr="006D0586">
        <w:tab/>
      </w:r>
      <w:r w:rsidR="00F14C5C">
        <w:t>Normal, see annex B.2.</w:t>
      </w:r>
    </w:p>
    <w:p w14:paraId="2B15B972" w14:textId="77777777" w:rsidR="00292864" w:rsidRPr="006D0586" w:rsidRDefault="00292864" w:rsidP="00292864">
      <w:pPr>
        <w:ind w:left="284"/>
      </w:pPr>
      <w:r w:rsidRPr="006D0586">
        <w:t>RF channels to be tested:</w:t>
      </w:r>
      <w:r w:rsidRPr="006D0586">
        <w:tab/>
      </w:r>
      <w:r w:rsidRPr="006D0586">
        <w:rPr>
          <w:highlight w:val="yellow"/>
        </w:rPr>
        <w:t>FFS</w:t>
      </w:r>
      <w:r w:rsidRPr="006D0586">
        <w:t>; see subclause 4.</w:t>
      </w:r>
      <w:r>
        <w:t>9</w:t>
      </w:r>
      <w:r w:rsidRPr="006D0586">
        <w:t>.1.</w:t>
      </w:r>
    </w:p>
    <w:p w14:paraId="7B782752" w14:textId="77777777" w:rsidR="00292864" w:rsidRDefault="00292864" w:rsidP="00292864">
      <w:pPr>
        <w:ind w:left="284"/>
      </w:pPr>
      <w:r w:rsidRPr="006D0586">
        <w:rPr>
          <w:i/>
        </w:rPr>
        <w:t>Base Station RF Bandwidth</w:t>
      </w:r>
      <w:r w:rsidRPr="006D0586">
        <w:t xml:space="preserve"> positions </w:t>
      </w:r>
      <w:r w:rsidRPr="006D0586">
        <w:rPr>
          <w:rFonts w:cs="v4.2.0"/>
        </w:rPr>
        <w:t xml:space="preserve">to be tested for multi-carrier: </w:t>
      </w:r>
      <w:r>
        <w:t xml:space="preserve">FFS </w:t>
      </w:r>
      <w:r w:rsidRPr="006D0586">
        <w:t>in single band operation;</w:t>
      </w:r>
      <w:r w:rsidRPr="006D0586">
        <w:rPr>
          <w:rFonts w:cs="v4.2.0"/>
        </w:rPr>
        <w:t xml:space="preserve"> see subclause 4.</w:t>
      </w:r>
      <w:r>
        <w:rPr>
          <w:rFonts w:cs="v4.2.0"/>
        </w:rPr>
        <w:t>9</w:t>
      </w:r>
      <w:r w:rsidRPr="006D0586">
        <w:rPr>
          <w:rFonts w:cs="v4.2.0"/>
        </w:rPr>
        <w:t>.1.</w:t>
      </w:r>
    </w:p>
    <w:p w14:paraId="4B897DFB" w14:textId="2F861282" w:rsidR="00292864" w:rsidRPr="00BA7B97" w:rsidRDefault="00292864" w:rsidP="00292864">
      <w:pPr>
        <w:ind w:firstLine="284"/>
      </w:pPr>
      <w:r w:rsidRPr="00C24DAC">
        <w:rPr>
          <w:highlight w:val="yellow"/>
        </w:rPr>
        <w:t xml:space="preserve">FFS </w:t>
      </w:r>
      <w:r w:rsidRPr="00C1689C">
        <w:rPr>
          <w:rFonts w:hint="eastAsia"/>
          <w:lang w:eastAsia="zh-CN"/>
        </w:rPr>
        <w:t xml:space="preserve">in </w:t>
      </w:r>
      <w:commentRangeStart w:id="3151"/>
      <w:r w:rsidRPr="00C1689C">
        <w:rPr>
          <w:rFonts w:hint="eastAsia"/>
          <w:lang w:eastAsia="zh-CN"/>
        </w:rPr>
        <w:t>multi-band operation</w:t>
      </w:r>
      <w:commentRangeEnd w:id="3151"/>
      <w:r w:rsidRPr="00C1689C">
        <w:rPr>
          <w:rStyle w:val="CommentReference"/>
          <w:lang w:val="x-none"/>
        </w:rPr>
        <w:commentReference w:id="3151"/>
      </w:r>
      <w:r w:rsidRPr="00C1689C">
        <w:rPr>
          <w:rFonts w:hint="eastAsia"/>
          <w:lang w:eastAsia="zh-CN"/>
        </w:rPr>
        <w:t>,</w:t>
      </w:r>
      <w:r w:rsidRPr="00C1689C">
        <w:t xml:space="preserve"> see subclause </w:t>
      </w:r>
      <w:r w:rsidRPr="00C24DAC">
        <w:rPr>
          <w:highlight w:val="yellow"/>
        </w:rPr>
        <w:t>4.9.</w:t>
      </w:r>
      <w:r w:rsidRPr="00C24DAC">
        <w:rPr>
          <w:rFonts w:hint="eastAsia"/>
          <w:highlight w:val="yellow"/>
          <w:lang w:eastAsia="zh-CN"/>
        </w:rPr>
        <w:t>1</w:t>
      </w:r>
      <w:r w:rsidRPr="00C24DAC">
        <w:rPr>
          <w:highlight w:val="yellow"/>
        </w:rPr>
        <w:t>.</w:t>
      </w:r>
    </w:p>
    <w:p w14:paraId="74B2F680" w14:textId="77777777" w:rsidR="00292864" w:rsidRPr="006D0586" w:rsidRDefault="00292864" w:rsidP="00292864">
      <w:pPr>
        <w:ind w:left="284"/>
      </w:pPr>
      <w:r w:rsidRPr="006D0586">
        <w:t xml:space="preserve">Beams to be tested: </w:t>
      </w:r>
      <w:r w:rsidRPr="006D0586">
        <w:tab/>
        <w:t xml:space="preserve">The </w:t>
      </w:r>
      <w:r>
        <w:t>[</w:t>
      </w:r>
      <w:r w:rsidRPr="006D0586">
        <w:rPr>
          <w:highlight w:val="yellow"/>
        </w:rPr>
        <w:t>narrowest declared beam</w:t>
      </w:r>
      <w:r>
        <w:t>]</w:t>
      </w:r>
      <w:r w:rsidRPr="006D0586">
        <w:t xml:space="preserve"> (see table </w:t>
      </w:r>
      <w:r w:rsidRPr="002F3E23">
        <w:rPr>
          <w:highlight w:val="yellow"/>
        </w:rPr>
        <w:t>4.6-1</w:t>
      </w:r>
      <w:r w:rsidRPr="006D0586">
        <w:t xml:space="preserve">, </w:t>
      </w:r>
      <w:r w:rsidRPr="006D0586">
        <w:rPr>
          <w:highlight w:val="yellow"/>
        </w:rPr>
        <w:t>[D9.3, D9.11]).</w:t>
      </w:r>
    </w:p>
    <w:p w14:paraId="10A7710F" w14:textId="77777777" w:rsidR="00292864" w:rsidRDefault="00292864" w:rsidP="00292864">
      <w:pPr>
        <w:ind w:firstLine="284"/>
      </w:pPr>
      <w:r w:rsidRPr="006D0586">
        <w:t xml:space="preserve">Directions to be tested: </w:t>
      </w:r>
      <w:r w:rsidRPr="00C24DAC">
        <w:rPr>
          <w:highlight w:val="yellow"/>
        </w:rPr>
        <w:t>FFS</w:t>
      </w:r>
    </w:p>
    <w:p w14:paraId="02A8F6F0" w14:textId="77777777" w:rsidR="00292864" w:rsidRPr="006D0586" w:rsidRDefault="00292864" w:rsidP="00292864">
      <w:pPr>
        <w:pStyle w:val="Heading4"/>
        <w:rPr>
          <w:lang w:eastAsia="sv-SE"/>
        </w:rPr>
      </w:pPr>
      <w:bookmarkStart w:id="3152" w:name="_Toc519094909"/>
      <w:r w:rsidRPr="006D0586">
        <w:rPr>
          <w:lang w:eastAsia="sv-SE"/>
        </w:rPr>
        <w:t>6.3.4.2</w:t>
      </w:r>
      <w:r w:rsidRPr="006D0586">
        <w:rPr>
          <w:lang w:eastAsia="sv-SE"/>
        </w:rPr>
        <w:tab/>
      </w:r>
      <w:commentRangeStart w:id="3153"/>
      <w:r w:rsidRPr="006D0586">
        <w:rPr>
          <w:lang w:eastAsia="sv-SE"/>
        </w:rPr>
        <w:t>Procedure</w:t>
      </w:r>
      <w:commentRangeEnd w:id="3153"/>
      <w:r>
        <w:rPr>
          <w:rStyle w:val="CommentReference"/>
          <w:rFonts w:ascii="Times New Roman" w:hAnsi="Times New Roman"/>
        </w:rPr>
        <w:commentReference w:id="3153"/>
      </w:r>
      <w:bookmarkEnd w:id="3152"/>
    </w:p>
    <w:p w14:paraId="2716084A" w14:textId="77777777" w:rsidR="00292864" w:rsidRPr="00BA7B97" w:rsidRDefault="00292864" w:rsidP="00292864">
      <w:pPr>
        <w:rPr>
          <w:lang w:eastAsia="sv-SE"/>
        </w:rPr>
      </w:pPr>
      <w:r w:rsidRPr="00BA7B97">
        <w:rPr>
          <w:lang w:eastAsia="sv-SE"/>
        </w:rPr>
        <w:t>OTA test requires correct use of an appropriate test facility which has been calibrated and is capable of performing measurements within the measurement uncertainties in subclause 4.1.2.</w:t>
      </w:r>
    </w:p>
    <w:p w14:paraId="1348D415" w14:textId="77777777" w:rsidR="00292864" w:rsidRPr="00BA7B97" w:rsidRDefault="00292864" w:rsidP="00292864">
      <w:pPr>
        <w:pStyle w:val="B1"/>
      </w:pPr>
      <w:r>
        <w:t>1)</w:t>
      </w:r>
      <w:r>
        <w:tab/>
        <w:t xml:space="preserve">Place the </w:t>
      </w:r>
      <w:r w:rsidRPr="00BA7B97">
        <w:t>BS at the positioner.</w:t>
      </w:r>
    </w:p>
    <w:p w14:paraId="6BFCE1E6" w14:textId="4580DD1E" w:rsidR="00292864" w:rsidRPr="00BA7B97" w:rsidRDefault="00292864" w:rsidP="00292864">
      <w:pPr>
        <w:pStyle w:val="B1"/>
      </w:pPr>
      <w:r w:rsidRPr="00BA7B97">
        <w:t>2)</w:t>
      </w:r>
      <w:r w:rsidRPr="00BA7B97">
        <w:tab/>
        <w:t>Align the manufacturer declared coordinate system orientation (see</w:t>
      </w:r>
      <w:r>
        <w:t xml:space="preserve"> table </w:t>
      </w:r>
      <w:r w:rsidRPr="002F3E23">
        <w:rPr>
          <w:highlight w:val="yellow"/>
        </w:rPr>
        <w:t>4.</w:t>
      </w:r>
      <w:r w:rsidR="000420F9" w:rsidRPr="002F3E23">
        <w:rPr>
          <w:highlight w:val="yellow"/>
        </w:rPr>
        <w:t>6</w:t>
      </w:r>
      <w:r w:rsidRPr="002F3E23">
        <w:rPr>
          <w:highlight w:val="yellow"/>
        </w:rPr>
        <w:t>-1</w:t>
      </w:r>
      <w:r>
        <w:t xml:space="preserve">, </w:t>
      </w:r>
      <w:r w:rsidRPr="002F3E23">
        <w:rPr>
          <w:highlight w:val="yellow"/>
        </w:rPr>
        <w:t>D9.2</w:t>
      </w:r>
      <w:r>
        <w:t xml:space="preserve">) of the </w:t>
      </w:r>
      <w:r w:rsidRPr="00BA7B97">
        <w:t>BS with the test system.</w:t>
      </w:r>
    </w:p>
    <w:p w14:paraId="5F731E34" w14:textId="77777777" w:rsidR="00292864" w:rsidRPr="00BA7B97" w:rsidRDefault="00292864" w:rsidP="00292864">
      <w:pPr>
        <w:pStyle w:val="B1"/>
      </w:pPr>
      <w:r>
        <w:t>3)</w:t>
      </w:r>
      <w:r>
        <w:tab/>
        <w:t xml:space="preserve">Set the </w:t>
      </w:r>
      <w:r w:rsidRPr="00BA7B97">
        <w:t xml:space="preserve">BS in the direction of the declared </w:t>
      </w:r>
      <w:r w:rsidRPr="00BA7B97">
        <w:rPr>
          <w:i/>
        </w:rPr>
        <w:t>beam peak direction</w:t>
      </w:r>
      <w:r w:rsidRPr="00BA7B97">
        <w:t xml:space="preserve"> of the</w:t>
      </w:r>
      <w:r w:rsidRPr="00BA7B97">
        <w:rPr>
          <w:i/>
        </w:rPr>
        <w:t xml:space="preserve"> beam direction pair</w:t>
      </w:r>
      <w:r w:rsidRPr="00BA7B97">
        <w:t>, for the beam to be tested.</w:t>
      </w:r>
    </w:p>
    <w:p w14:paraId="5E5A8F39" w14:textId="77777777" w:rsidR="00292864" w:rsidRPr="00BA7B97" w:rsidRDefault="00292864" w:rsidP="00292864">
      <w:pPr>
        <w:pStyle w:val="B1"/>
      </w:pPr>
      <w:r w:rsidRPr="00BA7B97">
        <w:t>4)</w:t>
      </w:r>
      <w:r w:rsidRPr="00BA7B97">
        <w:tab/>
        <w:t>Configure the</w:t>
      </w:r>
      <w:r>
        <w:t xml:space="preserve"> beam peak direction of the </w:t>
      </w:r>
      <w:r w:rsidRPr="00BA7B97">
        <w:t xml:space="preserve">BS according to the </w:t>
      </w:r>
      <w:r>
        <w:t>required conditions for the TRP test</w:t>
      </w:r>
      <w:r w:rsidRPr="00BA7B97">
        <w:t>.</w:t>
      </w:r>
    </w:p>
    <w:p w14:paraId="533571D8" w14:textId="77777777" w:rsidR="00292864" w:rsidRPr="00BA7B97" w:rsidRDefault="00292864" w:rsidP="00292864">
      <w:pPr>
        <w:pStyle w:val="B1"/>
      </w:pPr>
      <w:r w:rsidRPr="00BA7B97">
        <w:t>5)</w:t>
      </w:r>
      <w:r w:rsidRPr="00BA7B97">
        <w:tab/>
        <w:t xml:space="preserve">Set the </w:t>
      </w:r>
      <w:r>
        <w:t>BS</w:t>
      </w:r>
      <w:r w:rsidRPr="00BA7B97">
        <w:t xml:space="preserve"> to transmit according to the applicable test configuration in clause 5 using the corresponding test model(s) in subclause 4.12.2.</w:t>
      </w:r>
    </w:p>
    <w:p w14:paraId="445D5A23" w14:textId="7BAFA435" w:rsidR="00292864" w:rsidRPr="00BA7B97" w:rsidRDefault="00292864" w:rsidP="00292864">
      <w:pPr>
        <w:pStyle w:val="B1"/>
      </w:pPr>
      <w:r w:rsidRPr="00BA7B97">
        <w:tab/>
        <w:t xml:space="preserve">In addition, for </w:t>
      </w:r>
      <w:r w:rsidR="00FF7123" w:rsidRPr="00BA7B97">
        <w:t>a</w:t>
      </w:r>
      <w:r>
        <w:t xml:space="preserve"> </w:t>
      </w:r>
      <w:r w:rsidRPr="00BA7B97">
        <w:t>BS declared to be capable of multi-carrier and/or CA operation use the applicable test signal configuration and corresponding power setting specified in subclause 4.11.</w:t>
      </w:r>
    </w:p>
    <w:p w14:paraId="4C57D56B" w14:textId="3701B2AD" w:rsidR="00292864" w:rsidRDefault="00292864" w:rsidP="00292864">
      <w:pPr>
        <w:pStyle w:val="B1"/>
      </w:pPr>
      <w:r>
        <w:t>6)</w:t>
      </w:r>
      <w:r>
        <w:tab/>
        <w:t xml:space="preserve">Set the </w:t>
      </w:r>
      <w:r w:rsidRPr="00BA7B97">
        <w:t xml:space="preserve">BS in the direction of the </w:t>
      </w:r>
      <w:r>
        <w:t xml:space="preserve">appropriated TRP measurement grid (see annex </w:t>
      </w:r>
      <w:r w:rsidRPr="002F3E23">
        <w:rPr>
          <w:highlight w:val="yellow"/>
        </w:rPr>
        <w:t>xx</w:t>
      </w:r>
      <w:r>
        <w:t>)</w:t>
      </w:r>
      <w:r w:rsidR="00FF7123">
        <w:t>.</w:t>
      </w:r>
    </w:p>
    <w:p w14:paraId="60A34881" w14:textId="3139B9BD" w:rsidR="00292864" w:rsidRPr="002F3E23" w:rsidRDefault="009760C0" w:rsidP="002F3E23">
      <w:r>
        <w:rPr>
          <w:i/>
          <w:color w:val="0000FF"/>
        </w:rPr>
        <w:t xml:space="preserve">Editor’s note: </w:t>
      </w:r>
      <w:r w:rsidR="00292864" w:rsidRPr="002F3E23">
        <w:rPr>
          <w:i/>
          <w:color w:val="0000FF"/>
        </w:rPr>
        <w:t>annex xx will describe how the measurement grid conforms to the specified TRP estimation uncertainty – it is important it is finished before the final approval</w:t>
      </w:r>
      <w:r>
        <w:rPr>
          <w:i/>
          <w:color w:val="0000FF"/>
        </w:rPr>
        <w:t>.</w:t>
      </w:r>
    </w:p>
    <w:p w14:paraId="73216682" w14:textId="77777777" w:rsidR="00292864" w:rsidRPr="00BA7B97" w:rsidRDefault="00292864" w:rsidP="00292864">
      <w:pPr>
        <w:pStyle w:val="B1"/>
      </w:pPr>
      <w:r>
        <w:t>7</w:t>
      </w:r>
      <w:r w:rsidRPr="00BA7B97">
        <w:t>)</w:t>
      </w:r>
      <w:r w:rsidRPr="00BA7B97">
        <w:tab/>
        <w:t>Measure EIRP by either a) or b) below:</w:t>
      </w:r>
    </w:p>
    <w:p w14:paraId="63668DC6" w14:textId="77777777" w:rsidR="00292864" w:rsidRPr="00BA7B97" w:rsidRDefault="00292864" w:rsidP="00292864">
      <w:pPr>
        <w:pStyle w:val="B2"/>
      </w:pPr>
      <w:r w:rsidRPr="00BA7B97">
        <w:t>a)</w:t>
      </w:r>
      <w:r w:rsidRPr="00BA7B97">
        <w:tab/>
        <w:t>If the test facility only supports single polarization, then measure EIRP with the test facility's test antenna/probe</w:t>
      </w:r>
      <w:r>
        <w:t xml:space="preserve"> polarization matched to the </w:t>
      </w:r>
      <w:r w:rsidRPr="00BA7B97">
        <w:t>BS.</w:t>
      </w:r>
    </w:p>
    <w:p w14:paraId="7059CB34" w14:textId="77777777" w:rsidR="00292864" w:rsidRPr="00BA7B97" w:rsidRDefault="00292864" w:rsidP="00292864">
      <w:pPr>
        <w:pStyle w:val="B2"/>
      </w:pPr>
      <w:r w:rsidRPr="00BA7B97">
        <w:t>b)</w:t>
      </w:r>
      <w:r w:rsidRPr="00BA7B97">
        <w:tab/>
        <w:t xml:space="preserve">If the test facility supports dual polarization then measure total EIRP for two orthogonal polarizations (denoted p1 and p2) and calculate total radiated transmit power for particular </w:t>
      </w:r>
      <w:r w:rsidRPr="00BA7B97">
        <w:rPr>
          <w:i/>
        </w:rPr>
        <w:t>beam direction pair</w:t>
      </w:r>
      <w:r w:rsidRPr="00BA7B97">
        <w:t xml:space="preserve"> as EIRP = EIRP</w:t>
      </w:r>
      <w:r w:rsidRPr="00BA7B97">
        <w:rPr>
          <w:vertAlign w:val="subscript"/>
        </w:rPr>
        <w:t>p1</w:t>
      </w:r>
      <w:r w:rsidRPr="00BA7B97">
        <w:t xml:space="preserve"> + EIRP</w:t>
      </w:r>
      <w:r w:rsidRPr="00BA7B97">
        <w:rPr>
          <w:vertAlign w:val="subscript"/>
        </w:rPr>
        <w:t>p2</w:t>
      </w:r>
      <w:r w:rsidRPr="00BA7B97">
        <w:t>.</w:t>
      </w:r>
    </w:p>
    <w:p w14:paraId="3FD587C5" w14:textId="77777777" w:rsidR="00292864" w:rsidRDefault="00292864" w:rsidP="00292864">
      <w:pPr>
        <w:pStyle w:val="B1"/>
      </w:pPr>
      <w:r>
        <w:t>8</w:t>
      </w:r>
      <w:r w:rsidRPr="00BA7B97">
        <w:t>)</w:t>
      </w:r>
      <w:r w:rsidRPr="00BA7B97">
        <w:tab/>
      </w:r>
      <w:r>
        <w:t xml:space="preserve">Repeat step 6-7 for all directions in the appropriated TRP measurement grid needed for full TRP estimation (see annex </w:t>
      </w:r>
      <w:r w:rsidRPr="002F3E23">
        <w:rPr>
          <w:highlight w:val="yellow"/>
        </w:rPr>
        <w:t>xx</w:t>
      </w:r>
      <w:r>
        <w:t>).</w:t>
      </w:r>
    </w:p>
    <w:p w14:paraId="7DC67065" w14:textId="77777777" w:rsidR="00292864" w:rsidRPr="003A33EF" w:rsidRDefault="00292864" w:rsidP="00292864">
      <w:pPr>
        <w:pStyle w:val="B1"/>
      </w:pPr>
      <w:r>
        <w:t>9)</w:t>
      </w:r>
      <w:r>
        <w:tab/>
        <w:t>Calculate TRP using the EIRP measurements.</w:t>
      </w:r>
    </w:p>
    <w:p w14:paraId="40D2DF1B" w14:textId="77777777" w:rsidR="00292864" w:rsidRPr="00F7338B" w:rsidRDefault="00292864" w:rsidP="00292864">
      <w:pPr>
        <w:rPr>
          <w:lang w:eastAsia="zh-CN"/>
        </w:rPr>
      </w:pPr>
      <w:r>
        <w:rPr>
          <w:lang w:eastAsia="zh-CN"/>
        </w:rPr>
        <w:lastRenderedPageBreak/>
        <w:t xml:space="preserve">For </w:t>
      </w:r>
      <w:r w:rsidRPr="00CF090A">
        <w:rPr>
          <w:i/>
          <w:lang w:eastAsia="zh-CN"/>
        </w:rPr>
        <w:t>multi-band RIBs</w:t>
      </w:r>
      <w:r w:rsidRPr="00BA7B97">
        <w:rPr>
          <w:lang w:eastAsia="zh-CN"/>
        </w:rPr>
        <w:t xml:space="preserve"> and single band tests, repeat the steps above per involved band where single band test configurations and test models shall apply with no carriers activated in the other band.</w:t>
      </w:r>
    </w:p>
    <w:p w14:paraId="74C5F7EE" w14:textId="0E9742DB" w:rsidR="00292864" w:rsidRDefault="00292864" w:rsidP="00292864">
      <w:pPr>
        <w:pStyle w:val="Heading3"/>
        <w:rPr>
          <w:lang w:eastAsia="sv-SE"/>
        </w:rPr>
      </w:pPr>
      <w:bookmarkStart w:id="3154" w:name="_Toc519094910"/>
      <w:r w:rsidRPr="006D0586">
        <w:rPr>
          <w:lang w:eastAsia="sv-SE"/>
        </w:rPr>
        <w:t>6</w:t>
      </w:r>
      <w:r w:rsidRPr="006D0586">
        <w:rPr>
          <w:lang w:eastAsia="zh-CN"/>
        </w:rPr>
        <w:t>.3.</w:t>
      </w:r>
      <w:r w:rsidRPr="006D0586">
        <w:rPr>
          <w:lang w:eastAsia="sv-SE"/>
        </w:rPr>
        <w:t>5</w:t>
      </w:r>
      <w:r w:rsidRPr="006D0586">
        <w:rPr>
          <w:lang w:eastAsia="sv-SE"/>
        </w:rPr>
        <w:tab/>
        <w:t xml:space="preserve">Test </w:t>
      </w:r>
      <w:r w:rsidR="000420F9">
        <w:rPr>
          <w:lang w:eastAsia="sv-SE"/>
        </w:rPr>
        <w:t>r</w:t>
      </w:r>
      <w:r w:rsidRPr="006D0586">
        <w:rPr>
          <w:lang w:eastAsia="sv-SE"/>
        </w:rPr>
        <w:t>equirement</w:t>
      </w:r>
      <w:bookmarkEnd w:id="3154"/>
    </w:p>
    <w:p w14:paraId="69C55F98" w14:textId="77777777" w:rsidR="00292864" w:rsidRDefault="00292864" w:rsidP="00292864">
      <w:pPr>
        <w:pStyle w:val="Heading4"/>
        <w:rPr>
          <w:lang w:eastAsia="sv-SE"/>
        </w:rPr>
      </w:pPr>
      <w:bookmarkStart w:id="3155" w:name="_Toc519094911"/>
      <w:r>
        <w:rPr>
          <w:lang w:eastAsia="sv-SE"/>
        </w:rPr>
        <w:t>6.3.5.1</w:t>
      </w:r>
      <w:r>
        <w:rPr>
          <w:lang w:eastAsia="sv-SE"/>
        </w:rPr>
        <w:tab/>
        <w:t>BS type 1-O</w:t>
      </w:r>
      <w:bookmarkEnd w:id="3155"/>
    </w:p>
    <w:p w14:paraId="53F1270E" w14:textId="5BEC9211" w:rsidR="00292864" w:rsidRDefault="00292864" w:rsidP="00292864">
      <w:r>
        <w:t>The TRP measurement result in step 9 of subclause 6.3.4.2</w:t>
      </w:r>
      <w:r w:rsidRPr="00BA7B97">
        <w:t xml:space="preserve"> shall remain:</w:t>
      </w:r>
    </w:p>
    <w:p w14:paraId="65741FF2" w14:textId="77777777" w:rsidR="00292864" w:rsidRPr="00BA7B97" w:rsidRDefault="00292864" w:rsidP="00292864">
      <w:pPr>
        <w:pStyle w:val="B1"/>
        <w:rPr>
          <w:rFonts w:cs="v4.2.0"/>
        </w:rPr>
      </w:pPr>
      <w:r w:rsidRPr="00BA7B97">
        <w:t>-</w:t>
      </w:r>
      <w:r w:rsidRPr="00BA7B97">
        <w:tab/>
      </w:r>
      <w:r>
        <w:t>within +2+</w:t>
      </w:r>
      <w:commentRangeStart w:id="3156"/>
      <w:r w:rsidRPr="00C24DAC">
        <w:rPr>
          <w:highlight w:val="yellow"/>
        </w:rPr>
        <w:t>X1</w:t>
      </w:r>
      <w:commentRangeEnd w:id="3156"/>
      <w:r w:rsidRPr="00C24DAC">
        <w:rPr>
          <w:rStyle w:val="CommentReference"/>
          <w:highlight w:val="yellow"/>
        </w:rPr>
        <w:commentReference w:id="3156"/>
      </w:r>
      <w:r w:rsidRPr="00BA7B97">
        <w:t xml:space="preserve"> dB and </w:t>
      </w:r>
      <w:r>
        <w:t>-2-</w:t>
      </w:r>
      <w:r w:rsidRPr="00C24DAC">
        <w:rPr>
          <w:highlight w:val="yellow"/>
        </w:rPr>
        <w:t>X1</w:t>
      </w:r>
      <w:r w:rsidRPr="00BA7B97">
        <w:t xml:space="preserve"> dB of the manufacturer's </w:t>
      </w:r>
      <w:r w:rsidRPr="00BA7B97">
        <w:rPr>
          <w:lang w:eastAsia="zh-CN"/>
        </w:rPr>
        <w:t xml:space="preserve">declared </w:t>
      </w:r>
      <w:r w:rsidRPr="008019AF">
        <w:rPr>
          <w:i/>
        </w:rPr>
        <w:t>rated carrier TRP output power</w:t>
      </w:r>
      <w:r w:rsidRPr="008019AF">
        <w:t xml:space="preserve"> P</w:t>
      </w:r>
      <w:r w:rsidRPr="008019AF">
        <w:rPr>
          <w:vertAlign w:val="subscript"/>
        </w:rPr>
        <w:t>rated,c,TRP</w:t>
      </w:r>
      <w:r w:rsidRPr="00BA7B97">
        <w:rPr>
          <w:lang w:eastAsia="zh-CN"/>
        </w:rPr>
        <w:t xml:space="preserve"> </w:t>
      </w:r>
      <w:r w:rsidRPr="00BA7B97">
        <w:rPr>
          <w:rFonts w:cs="v4.2.0"/>
        </w:rPr>
        <w:t xml:space="preserve"> carrier frequency f  </w:t>
      </w:r>
      <w:r w:rsidRPr="00BA7B97">
        <w:rPr>
          <w:rFonts w:cs="Arial"/>
        </w:rPr>
        <w:t>≤</w:t>
      </w:r>
      <w:r w:rsidRPr="00BA7B97">
        <w:rPr>
          <w:rFonts w:cs="v4.2.0"/>
        </w:rPr>
        <w:t> 3.0 GHz;</w:t>
      </w:r>
    </w:p>
    <w:p w14:paraId="32FA7B47" w14:textId="77777777" w:rsidR="00292864" w:rsidRDefault="00292864" w:rsidP="00292864">
      <w:pPr>
        <w:pStyle w:val="B1"/>
        <w:rPr>
          <w:rFonts w:cs="v4.2.0"/>
        </w:rPr>
      </w:pPr>
      <w:r w:rsidRPr="00BA7B97">
        <w:rPr>
          <w:rFonts w:cs="v4.2.0"/>
        </w:rPr>
        <w:t>-</w:t>
      </w:r>
      <w:r w:rsidRPr="00BA7B97">
        <w:rPr>
          <w:rFonts w:cs="v4.2.0"/>
        </w:rPr>
        <w:tab/>
        <w:t>within +</w:t>
      </w:r>
      <w:r>
        <w:rPr>
          <w:rFonts w:cs="v4.2.0"/>
        </w:rPr>
        <w:t>2+</w:t>
      </w:r>
      <w:r w:rsidRPr="00C24DAC">
        <w:rPr>
          <w:rFonts w:cs="v4.2.0"/>
          <w:highlight w:val="yellow"/>
        </w:rPr>
        <w:t>X2</w:t>
      </w:r>
      <w:r>
        <w:rPr>
          <w:rFonts w:cs="v4.2.0"/>
        </w:rPr>
        <w:t> dB and –2-</w:t>
      </w:r>
      <w:r w:rsidRPr="00C24DAC">
        <w:rPr>
          <w:rFonts w:cs="v4.2.0"/>
          <w:highlight w:val="yellow"/>
        </w:rPr>
        <w:t>X2</w:t>
      </w:r>
      <w:r w:rsidRPr="00BA7B97">
        <w:rPr>
          <w:rFonts w:cs="v4.2.0"/>
        </w:rPr>
        <w:t xml:space="preserve"> dB of the manufacturer's </w:t>
      </w:r>
      <w:r w:rsidRPr="00BA7B97">
        <w:rPr>
          <w:lang w:eastAsia="zh-CN"/>
        </w:rPr>
        <w:t xml:space="preserve">declared </w:t>
      </w:r>
      <w:r w:rsidRPr="008019AF">
        <w:rPr>
          <w:i/>
        </w:rPr>
        <w:t>rated carrier TRP output power</w:t>
      </w:r>
      <w:r w:rsidRPr="008019AF">
        <w:t xml:space="preserve"> P</w:t>
      </w:r>
      <w:r w:rsidRPr="008019AF">
        <w:rPr>
          <w:vertAlign w:val="subscript"/>
        </w:rPr>
        <w:t>rated,c,TRP</w:t>
      </w:r>
      <w:r w:rsidRPr="00BA7B97">
        <w:rPr>
          <w:rFonts w:cs="v4.2.0"/>
        </w:rPr>
        <w:t xml:space="preserve"> for carrier frequency 3.0 GHz &lt; f </w:t>
      </w:r>
      <w:r w:rsidRPr="00BA7B97">
        <w:rPr>
          <w:rFonts w:cs="Arial"/>
        </w:rPr>
        <w:t>≤</w:t>
      </w:r>
      <w:r w:rsidRPr="00BA7B97">
        <w:rPr>
          <w:rFonts w:cs="v4.2.0"/>
        </w:rPr>
        <w:t xml:space="preserve"> 4.2 GHz.</w:t>
      </w:r>
    </w:p>
    <w:p w14:paraId="4E583001" w14:textId="77777777" w:rsidR="00292864" w:rsidRPr="00E675C0" w:rsidRDefault="00292864" w:rsidP="00292864">
      <w:pPr>
        <w:pStyle w:val="B1"/>
        <w:rPr>
          <w:rFonts w:cs="v4.2.0"/>
        </w:rPr>
      </w:pPr>
      <w:r w:rsidRPr="00BA7B97">
        <w:rPr>
          <w:rFonts w:cs="v4.2.0"/>
        </w:rPr>
        <w:t>-</w:t>
      </w:r>
      <w:r w:rsidRPr="00BA7B97">
        <w:rPr>
          <w:rFonts w:cs="v4.2.0"/>
        </w:rPr>
        <w:tab/>
        <w:t>within +</w:t>
      </w:r>
      <w:r>
        <w:rPr>
          <w:rFonts w:cs="v4.2.0"/>
        </w:rPr>
        <w:t>2+</w:t>
      </w:r>
      <w:r>
        <w:rPr>
          <w:rFonts w:cs="v4.2.0"/>
          <w:highlight w:val="yellow"/>
        </w:rPr>
        <w:t>X</w:t>
      </w:r>
      <w:r>
        <w:rPr>
          <w:rFonts w:cs="v4.2.0"/>
        </w:rPr>
        <w:t>3 dB and –2-</w:t>
      </w:r>
      <w:r>
        <w:rPr>
          <w:rFonts w:cs="v4.2.0"/>
          <w:highlight w:val="yellow"/>
        </w:rPr>
        <w:t>X</w:t>
      </w:r>
      <w:r>
        <w:rPr>
          <w:rFonts w:cs="v4.2.0"/>
        </w:rPr>
        <w:t>3</w:t>
      </w:r>
      <w:r w:rsidRPr="00BA7B97">
        <w:rPr>
          <w:rFonts w:cs="v4.2.0"/>
        </w:rPr>
        <w:t xml:space="preserve"> dB of the manufacturer's </w:t>
      </w:r>
      <w:r w:rsidRPr="00BA7B97">
        <w:rPr>
          <w:lang w:eastAsia="zh-CN"/>
        </w:rPr>
        <w:t xml:space="preserve">declared </w:t>
      </w:r>
      <w:r w:rsidRPr="008019AF">
        <w:rPr>
          <w:i/>
        </w:rPr>
        <w:t>rated carrier TRP output power</w:t>
      </w:r>
      <w:r w:rsidRPr="008019AF">
        <w:t xml:space="preserve"> P</w:t>
      </w:r>
      <w:r w:rsidRPr="008019AF">
        <w:rPr>
          <w:vertAlign w:val="subscript"/>
        </w:rPr>
        <w:t>rated,c,TRP</w:t>
      </w:r>
      <w:r w:rsidRPr="00BA7B97">
        <w:rPr>
          <w:rFonts w:cs="v4.2.0"/>
        </w:rPr>
        <w:t xml:space="preserve"> for carrier frequency </w:t>
      </w:r>
      <w:r>
        <w:rPr>
          <w:rFonts w:cs="v4.2.0"/>
        </w:rPr>
        <w:t>4.2</w:t>
      </w:r>
      <w:r w:rsidRPr="00BA7B97">
        <w:rPr>
          <w:rFonts w:cs="v4.2.0"/>
        </w:rPr>
        <w:t xml:space="preserve"> GHz &lt; f </w:t>
      </w:r>
      <w:r w:rsidRPr="00BA7B97">
        <w:rPr>
          <w:rFonts w:cs="Arial"/>
        </w:rPr>
        <w:t>≤</w:t>
      </w:r>
      <w:r>
        <w:rPr>
          <w:rFonts w:cs="v4.2.0"/>
        </w:rPr>
        <w:t xml:space="preserve"> 6.0</w:t>
      </w:r>
      <w:r w:rsidRPr="00BA7B97">
        <w:rPr>
          <w:rFonts w:cs="v4.2.0"/>
        </w:rPr>
        <w:t xml:space="preserve"> GHz.</w:t>
      </w:r>
    </w:p>
    <w:p w14:paraId="28366EB5" w14:textId="77777777" w:rsidR="00292864" w:rsidRPr="006D0586" w:rsidRDefault="00292864" w:rsidP="00292864">
      <w:pPr>
        <w:pStyle w:val="Heading4"/>
        <w:rPr>
          <w:lang w:eastAsia="sv-SE"/>
        </w:rPr>
      </w:pPr>
      <w:bookmarkStart w:id="3157" w:name="_Toc519094912"/>
      <w:r>
        <w:rPr>
          <w:lang w:eastAsia="sv-SE"/>
        </w:rPr>
        <w:t>6.3.5.2</w:t>
      </w:r>
      <w:r>
        <w:rPr>
          <w:lang w:eastAsia="sv-SE"/>
        </w:rPr>
        <w:tab/>
        <w:t>BS type 2-O</w:t>
      </w:r>
      <w:bookmarkEnd w:id="3157"/>
    </w:p>
    <w:p w14:paraId="4B41CF26" w14:textId="1DAC6D18" w:rsidR="00292864" w:rsidRDefault="00292864" w:rsidP="00292864">
      <w:r>
        <w:t xml:space="preserve">The TRP measurement result in step 9 of subclause 6.3.4.2 </w:t>
      </w:r>
      <w:r w:rsidRPr="00BA7B97">
        <w:t>shall remain:</w:t>
      </w:r>
    </w:p>
    <w:p w14:paraId="36B4C3E4" w14:textId="77777777" w:rsidR="00292864" w:rsidRPr="00BA7B97" w:rsidRDefault="00292864" w:rsidP="00292864">
      <w:pPr>
        <w:pStyle w:val="B1"/>
        <w:rPr>
          <w:rFonts w:cs="v4.2.0"/>
        </w:rPr>
      </w:pPr>
      <w:r w:rsidRPr="00BA7B97">
        <w:t>-</w:t>
      </w:r>
      <w:r w:rsidRPr="00BA7B97">
        <w:tab/>
      </w:r>
      <w:r>
        <w:t>within +3+</w:t>
      </w:r>
      <w:r w:rsidRPr="00CF090A">
        <w:rPr>
          <w:highlight w:val="yellow"/>
        </w:rPr>
        <w:t>FFS</w:t>
      </w:r>
      <w:r>
        <w:t xml:space="preserve"> </w:t>
      </w:r>
      <w:r w:rsidRPr="00BA7B97">
        <w:t xml:space="preserve">dB and </w:t>
      </w:r>
      <w:r>
        <w:t>-3-</w:t>
      </w:r>
      <w:r w:rsidRPr="00CF090A">
        <w:rPr>
          <w:highlight w:val="yellow"/>
        </w:rPr>
        <w:t>FFS</w:t>
      </w:r>
      <w:r w:rsidRPr="00BA7B97">
        <w:t xml:space="preserve"> dB of the manufacturer's </w:t>
      </w:r>
      <w:r w:rsidRPr="00BA7B97">
        <w:rPr>
          <w:lang w:eastAsia="zh-CN"/>
        </w:rPr>
        <w:t xml:space="preserve">declared </w:t>
      </w:r>
      <w:r w:rsidRPr="008019AF">
        <w:rPr>
          <w:i/>
        </w:rPr>
        <w:t>rated carrier TRP output power</w:t>
      </w:r>
      <w:r w:rsidRPr="008019AF">
        <w:t xml:space="preserve"> P</w:t>
      </w:r>
      <w:r w:rsidRPr="008019AF">
        <w:rPr>
          <w:vertAlign w:val="subscript"/>
        </w:rPr>
        <w:t>rated,c,TRP</w:t>
      </w:r>
      <w:r w:rsidRPr="00BA7B97">
        <w:rPr>
          <w:lang w:eastAsia="zh-CN"/>
        </w:rPr>
        <w:t xml:space="preserve"> </w:t>
      </w:r>
      <w:r w:rsidRPr="00BA7B97">
        <w:rPr>
          <w:rFonts w:cs="v4.2.0"/>
        </w:rPr>
        <w:t xml:space="preserve"> carrier frequency </w:t>
      </w:r>
      <w:r>
        <w:rPr>
          <w:rFonts w:cs="v4.2.0"/>
        </w:rPr>
        <w:t>28</w:t>
      </w:r>
      <w:r w:rsidRPr="00BA7B97">
        <w:rPr>
          <w:rFonts w:cs="v4.2.0"/>
        </w:rPr>
        <w:t xml:space="preserve"> GHz &lt; f </w:t>
      </w:r>
      <w:r w:rsidRPr="00BA7B97">
        <w:rPr>
          <w:rFonts w:cs="Arial"/>
        </w:rPr>
        <w:t>≤</w:t>
      </w:r>
      <w:r>
        <w:rPr>
          <w:rFonts w:cs="Arial"/>
        </w:rPr>
        <w:t xml:space="preserve"> </w:t>
      </w:r>
      <w:r w:rsidRPr="00BA7B97">
        <w:rPr>
          <w:rFonts w:cs="v4.2.0"/>
        </w:rPr>
        <w:t xml:space="preserve"> </w:t>
      </w:r>
      <w:r>
        <w:rPr>
          <w:rFonts w:cs="v4.2.0"/>
        </w:rPr>
        <w:t xml:space="preserve">FFS </w:t>
      </w:r>
      <w:r w:rsidRPr="00BA7B97">
        <w:rPr>
          <w:rFonts w:cs="v4.2.0"/>
        </w:rPr>
        <w:t>GHz.</w:t>
      </w:r>
    </w:p>
    <w:p w14:paraId="4FCBC88F" w14:textId="77777777" w:rsidR="00292864" w:rsidRPr="00F7338B" w:rsidRDefault="00292864" w:rsidP="00292864">
      <w:pPr>
        <w:pStyle w:val="B1"/>
        <w:rPr>
          <w:rFonts w:cs="v4.2.0"/>
        </w:rPr>
      </w:pPr>
      <w:r w:rsidRPr="00BA7B97">
        <w:rPr>
          <w:rFonts w:cs="v4.2.0"/>
        </w:rPr>
        <w:t>-</w:t>
      </w:r>
      <w:r w:rsidRPr="00BA7B97">
        <w:rPr>
          <w:rFonts w:cs="v4.2.0"/>
        </w:rPr>
        <w:tab/>
        <w:t>within +</w:t>
      </w:r>
      <w:r>
        <w:rPr>
          <w:rFonts w:cs="v4.2.0"/>
        </w:rPr>
        <w:t>3+</w:t>
      </w:r>
      <w:r w:rsidRPr="00CF090A">
        <w:rPr>
          <w:rFonts w:cs="v4.2.0"/>
          <w:highlight w:val="yellow"/>
        </w:rPr>
        <w:t>FFS</w:t>
      </w:r>
      <w:r>
        <w:rPr>
          <w:rFonts w:cs="v4.2.0"/>
        </w:rPr>
        <w:t> dB and –3-</w:t>
      </w:r>
      <w:r w:rsidRPr="00CF090A">
        <w:rPr>
          <w:rFonts w:cs="v4.2.0"/>
          <w:highlight w:val="yellow"/>
        </w:rPr>
        <w:t>FFS</w:t>
      </w:r>
      <w:r w:rsidRPr="00BA7B97">
        <w:rPr>
          <w:rFonts w:cs="v4.2.0"/>
        </w:rPr>
        <w:t xml:space="preserve"> dB of the manufacturer's </w:t>
      </w:r>
      <w:r w:rsidRPr="00BA7B97">
        <w:rPr>
          <w:lang w:eastAsia="zh-CN"/>
        </w:rPr>
        <w:t xml:space="preserve">declared </w:t>
      </w:r>
      <w:r w:rsidRPr="008019AF">
        <w:rPr>
          <w:i/>
        </w:rPr>
        <w:t>rated carrier TRP output power</w:t>
      </w:r>
      <w:r w:rsidRPr="008019AF">
        <w:t xml:space="preserve"> P</w:t>
      </w:r>
      <w:r w:rsidRPr="008019AF">
        <w:rPr>
          <w:vertAlign w:val="subscript"/>
        </w:rPr>
        <w:t>rated,c,TRP</w:t>
      </w:r>
      <w:r w:rsidRPr="00BA7B97">
        <w:rPr>
          <w:rFonts w:cs="v4.2.0"/>
        </w:rPr>
        <w:t xml:space="preserve"> for carrier frequency </w:t>
      </w:r>
      <w:r w:rsidRPr="00CF090A">
        <w:rPr>
          <w:rFonts w:cs="v4.2.0"/>
          <w:highlight w:val="yellow"/>
        </w:rPr>
        <w:t>FFS</w:t>
      </w:r>
      <w:r w:rsidRPr="00BA7B97">
        <w:rPr>
          <w:rFonts w:cs="v4.2.0"/>
        </w:rPr>
        <w:t xml:space="preserve"> GHz &lt; f </w:t>
      </w:r>
      <w:r w:rsidRPr="00BA7B97">
        <w:rPr>
          <w:rFonts w:cs="Arial"/>
        </w:rPr>
        <w:t>≤</w:t>
      </w:r>
      <w:r w:rsidRPr="00BA7B97">
        <w:rPr>
          <w:rFonts w:cs="v4.2.0"/>
        </w:rPr>
        <w:t xml:space="preserve"> </w:t>
      </w:r>
      <w:r>
        <w:rPr>
          <w:rFonts w:cs="v4.2.0"/>
        </w:rPr>
        <w:t xml:space="preserve"> </w:t>
      </w:r>
      <w:r w:rsidRPr="00CF090A">
        <w:rPr>
          <w:rFonts w:cs="v4.2.0"/>
          <w:highlight w:val="yellow"/>
        </w:rPr>
        <w:t>FFS</w:t>
      </w:r>
      <w:r>
        <w:rPr>
          <w:rFonts w:cs="v4.2.0"/>
        </w:rPr>
        <w:t xml:space="preserve"> </w:t>
      </w:r>
      <w:r w:rsidRPr="00BA7B97">
        <w:rPr>
          <w:rFonts w:cs="v4.2.0"/>
        </w:rPr>
        <w:t>GHz.</w:t>
      </w:r>
    </w:p>
    <w:p w14:paraId="3BD4A764" w14:textId="55309304" w:rsidR="002E2E09" w:rsidRDefault="009760C0" w:rsidP="002F3E23">
      <w:r>
        <w:rPr>
          <w:i/>
          <w:color w:val="0000FF"/>
        </w:rPr>
        <w:t xml:space="preserve">Editor’s note: </w:t>
      </w:r>
      <w:r w:rsidR="00292864" w:rsidRPr="002F3E23">
        <w:rPr>
          <w:i/>
          <w:color w:val="0000FF"/>
        </w:rPr>
        <w:t>more frequency divisions for the measuring accuracy may be introduced</w:t>
      </w:r>
      <w:r>
        <w:rPr>
          <w:i/>
          <w:color w:val="0000FF"/>
        </w:rPr>
        <w:t>.</w:t>
      </w:r>
    </w:p>
    <w:p w14:paraId="68266BE3" w14:textId="66BF5F3E" w:rsidR="002E2E09" w:rsidRDefault="00C03DC4" w:rsidP="002E2E09">
      <w:pPr>
        <w:pStyle w:val="Heading2"/>
      </w:pPr>
      <w:bookmarkStart w:id="3158" w:name="_Toc481653319"/>
      <w:bookmarkStart w:id="3159" w:name="_Toc519094913"/>
      <w:r>
        <w:t>6.4</w:t>
      </w:r>
      <w:r w:rsidR="002E2E09">
        <w:tab/>
        <w:t xml:space="preserve">OTA </w:t>
      </w:r>
      <w:r w:rsidR="009E4AC1">
        <w:t>o</w:t>
      </w:r>
      <w:r w:rsidR="002E2E09">
        <w:t>utput power dynamics</w:t>
      </w:r>
      <w:bookmarkEnd w:id="3158"/>
      <w:bookmarkEnd w:id="3159"/>
    </w:p>
    <w:p w14:paraId="734616BA" w14:textId="77777777" w:rsidR="00C842B7" w:rsidRPr="006D0586" w:rsidRDefault="00C842B7" w:rsidP="00C842B7">
      <w:pPr>
        <w:pStyle w:val="Heading3"/>
      </w:pPr>
      <w:bookmarkStart w:id="3160" w:name="_Toc508620181"/>
      <w:bookmarkStart w:id="3161" w:name="_Toc519094914"/>
      <w:r>
        <w:t>6.4</w:t>
      </w:r>
      <w:r w:rsidRPr="006D0586">
        <w:t>.1</w:t>
      </w:r>
      <w:r w:rsidRPr="006D0586">
        <w:tab/>
        <w:t>General</w:t>
      </w:r>
      <w:bookmarkEnd w:id="3160"/>
      <w:bookmarkEnd w:id="3161"/>
    </w:p>
    <w:p w14:paraId="62E2D47B" w14:textId="77777777" w:rsidR="00C842B7" w:rsidRPr="008F3FEB" w:rsidRDefault="00C842B7" w:rsidP="00C842B7">
      <w:pPr>
        <w:rPr>
          <w:rFonts w:cs="v4.2.0"/>
        </w:rPr>
      </w:pPr>
      <w:r>
        <w:t>The requirements in subclause 6</w:t>
      </w:r>
      <w:r w:rsidRPr="008F3FEB">
        <w:t xml:space="preserve">.4 apply during the </w:t>
      </w:r>
      <w:r w:rsidRPr="008F3FEB">
        <w:rPr>
          <w:i/>
        </w:rPr>
        <w:t>transmitter ON period</w:t>
      </w:r>
      <w:r w:rsidRPr="008F3FEB">
        <w:t xml:space="preserve">. </w:t>
      </w:r>
      <w:r w:rsidRPr="008F3FEB">
        <w:rPr>
          <w:rFonts w:cs="v4.2.0"/>
        </w:rPr>
        <w:t xml:space="preserve">Transmit signal quality (as specified in subclause </w:t>
      </w:r>
      <w:r>
        <w:rPr>
          <w:rFonts w:cs="v4.2.0"/>
        </w:rPr>
        <w:t>6</w:t>
      </w:r>
      <w:r w:rsidRPr="008F3FEB">
        <w:rPr>
          <w:rFonts w:cs="v4.2.0"/>
        </w:rPr>
        <w:t>.6) shall be maintained for the o</w:t>
      </w:r>
      <w:r w:rsidRPr="008F3FEB">
        <w:t>utput power dynamics requirements</w:t>
      </w:r>
      <w:r w:rsidRPr="008F3FEB">
        <w:rPr>
          <w:rFonts w:cs="v4.2.0"/>
        </w:rPr>
        <w:t>.</w:t>
      </w:r>
    </w:p>
    <w:p w14:paraId="32FE56B7" w14:textId="77777777" w:rsidR="00C842B7" w:rsidRPr="008F3FEB" w:rsidRDefault="00C842B7" w:rsidP="00C842B7">
      <w:r w:rsidRPr="008F3FEB">
        <w:rPr>
          <w:rFonts w:cs="v4.2.0"/>
        </w:rPr>
        <w:t xml:space="preserve">The OTA output power requirements are </w:t>
      </w:r>
      <w:r w:rsidRPr="006D0586">
        <w:rPr>
          <w:rFonts w:cs="v4.2.0"/>
          <w:i/>
        </w:rPr>
        <w:t xml:space="preserve">single </w:t>
      </w:r>
      <w:r w:rsidRPr="006D0586">
        <w:rPr>
          <w:i/>
          <w:lang w:eastAsia="zh-CN"/>
        </w:rPr>
        <w:t>d</w:t>
      </w:r>
      <w:r w:rsidRPr="008F3FEB">
        <w:rPr>
          <w:i/>
          <w:lang w:eastAsia="zh-CN"/>
        </w:rPr>
        <w:t>irection requirements</w:t>
      </w:r>
      <w:r w:rsidRPr="008F3FEB">
        <w:rPr>
          <w:lang w:eastAsia="zh-CN"/>
        </w:rPr>
        <w:t xml:space="preserve"> and apply to </w:t>
      </w:r>
      <w:r w:rsidRPr="008F3FEB">
        <w:t xml:space="preserve">the </w:t>
      </w:r>
      <w:r w:rsidRPr="008F3FEB">
        <w:rPr>
          <w:i/>
        </w:rPr>
        <w:t>beam peak directions</w:t>
      </w:r>
      <w:r w:rsidRPr="008F3FEB">
        <w:t xml:space="preserve"> over the </w:t>
      </w:r>
      <w:r w:rsidRPr="008F3FEB">
        <w:rPr>
          <w:i/>
        </w:rPr>
        <w:t>OTA peak directions set</w:t>
      </w:r>
      <w:r w:rsidRPr="008F3FEB">
        <w:t>.</w:t>
      </w:r>
    </w:p>
    <w:p w14:paraId="625170C3" w14:textId="77777777" w:rsidR="00C842B7" w:rsidRPr="006D0586" w:rsidRDefault="00C842B7" w:rsidP="00C842B7">
      <w:pPr>
        <w:pStyle w:val="Heading3"/>
      </w:pPr>
      <w:bookmarkStart w:id="3162" w:name="_Toc508620182"/>
      <w:bookmarkStart w:id="3163" w:name="_Toc519094915"/>
      <w:r w:rsidRPr="006D0586">
        <w:t>6.4.2</w:t>
      </w:r>
      <w:r w:rsidRPr="006D0586">
        <w:tab/>
      </w:r>
      <w:bookmarkEnd w:id="3162"/>
      <w:r w:rsidRPr="008F3FEB">
        <w:t>OTA RE power control dynamic range</w:t>
      </w:r>
      <w:bookmarkEnd w:id="3163"/>
    </w:p>
    <w:p w14:paraId="695FD136" w14:textId="77777777" w:rsidR="00C842B7" w:rsidRPr="006D0586" w:rsidRDefault="00C842B7" w:rsidP="00C842B7">
      <w:pPr>
        <w:pStyle w:val="Heading4"/>
        <w:rPr>
          <w:lang w:eastAsia="sv-SE"/>
        </w:rPr>
      </w:pPr>
      <w:bookmarkStart w:id="3164" w:name="_Toc508620183"/>
      <w:bookmarkStart w:id="3165" w:name="_Toc519094916"/>
      <w:r w:rsidRPr="006D0586">
        <w:rPr>
          <w:lang w:eastAsia="sv-SE"/>
        </w:rPr>
        <w:t>6.4.2.1</w:t>
      </w:r>
      <w:r w:rsidRPr="006D0586">
        <w:rPr>
          <w:lang w:eastAsia="sv-SE"/>
        </w:rPr>
        <w:tab/>
        <w:t>Definition and applicability</w:t>
      </w:r>
      <w:bookmarkEnd w:id="3164"/>
      <w:bookmarkEnd w:id="3165"/>
    </w:p>
    <w:p w14:paraId="1BEA05CC" w14:textId="77777777" w:rsidR="00C842B7" w:rsidRPr="008019AF" w:rsidRDefault="00C842B7" w:rsidP="00C842B7">
      <w:pPr>
        <w:rPr>
          <w:rFonts w:cs="v5.0.0"/>
        </w:rPr>
      </w:pPr>
      <w:r w:rsidRPr="008019AF">
        <w:t>The OTA RE power control dynamic range is t</w:t>
      </w:r>
      <w:r w:rsidRPr="008019AF">
        <w:rPr>
          <w:rFonts w:cs="v5.0.0"/>
        </w:rPr>
        <w:t xml:space="preserve">he difference between the power of an RE and the </w:t>
      </w:r>
      <w:r w:rsidRPr="008019AF">
        <w:t xml:space="preserve">average RE power for a BS at maximum output power </w:t>
      </w:r>
      <w:r w:rsidRPr="008019AF">
        <w:rPr>
          <w:rFonts w:cs="v5.0.0"/>
        </w:rPr>
        <w:t>(</w:t>
      </w:r>
      <w:r w:rsidRPr="002C70C0">
        <w:t>P</w:t>
      </w:r>
      <w:r w:rsidRPr="002C70C0">
        <w:rPr>
          <w:vertAlign w:val="subscript"/>
        </w:rPr>
        <w:t>max</w:t>
      </w:r>
      <w:r>
        <w:rPr>
          <w:vertAlign w:val="subscript"/>
          <w:lang w:eastAsia="zh-CN"/>
        </w:rPr>
        <w:t>,c,EI</w:t>
      </w:r>
      <w:r w:rsidRPr="002C70C0">
        <w:rPr>
          <w:vertAlign w:val="subscript"/>
          <w:lang w:eastAsia="zh-CN"/>
        </w:rPr>
        <w:t>RP</w:t>
      </w:r>
      <w:r w:rsidRPr="008019AF">
        <w:t xml:space="preserve">) </w:t>
      </w:r>
      <w:r w:rsidRPr="008019AF">
        <w:rPr>
          <w:rFonts w:cs="v5.0.0"/>
        </w:rPr>
        <w:t>for a specified reference condition.</w:t>
      </w:r>
    </w:p>
    <w:p w14:paraId="7BED1C47" w14:textId="77777777" w:rsidR="00C842B7" w:rsidRPr="008019AF" w:rsidRDefault="00C842B7" w:rsidP="00C842B7">
      <w:r w:rsidRPr="008019AF">
        <w:rPr>
          <w:rFonts w:cs="v5.0.0"/>
        </w:rPr>
        <w:t xml:space="preserve">This requirement shall apply at each RIB supporting transmission in the </w:t>
      </w:r>
      <w:r w:rsidRPr="008019AF">
        <w:rPr>
          <w:rFonts w:cs="v5.0.0"/>
          <w:i/>
        </w:rPr>
        <w:t>operating band</w:t>
      </w:r>
      <w:r w:rsidRPr="008019AF">
        <w:rPr>
          <w:rFonts w:cs="v5.0.0"/>
        </w:rPr>
        <w:t>.</w:t>
      </w:r>
    </w:p>
    <w:p w14:paraId="5262C056" w14:textId="4384F079" w:rsidR="00C842B7" w:rsidRPr="006D0586" w:rsidRDefault="00C842B7" w:rsidP="00C842B7">
      <w:pPr>
        <w:pStyle w:val="Heading4"/>
        <w:rPr>
          <w:lang w:eastAsia="sv-SE"/>
        </w:rPr>
      </w:pPr>
      <w:bookmarkStart w:id="3166" w:name="_Toc508620184"/>
      <w:bookmarkStart w:id="3167" w:name="_Toc519094917"/>
      <w:r w:rsidRPr="006D0586">
        <w:rPr>
          <w:lang w:eastAsia="sv-SE"/>
        </w:rPr>
        <w:t>6.4.2.2</w:t>
      </w:r>
      <w:r w:rsidRPr="006D0586">
        <w:rPr>
          <w:lang w:eastAsia="sv-SE"/>
        </w:rPr>
        <w:tab/>
        <w:t xml:space="preserve">Minimum </w:t>
      </w:r>
      <w:r w:rsidR="000420F9">
        <w:rPr>
          <w:lang w:eastAsia="sv-SE"/>
        </w:rPr>
        <w:t>r</w:t>
      </w:r>
      <w:r w:rsidRPr="006D0586">
        <w:rPr>
          <w:lang w:eastAsia="sv-SE"/>
        </w:rPr>
        <w:t>equirement</w:t>
      </w:r>
      <w:bookmarkEnd w:id="3166"/>
      <w:bookmarkEnd w:id="3167"/>
    </w:p>
    <w:p w14:paraId="3179767D" w14:textId="5E0A1AA3" w:rsidR="00C842B7" w:rsidRPr="006D0586" w:rsidRDefault="00C842B7" w:rsidP="00C842B7">
      <w:pPr>
        <w:tabs>
          <w:tab w:val="left" w:pos="360"/>
        </w:tabs>
        <w:rPr>
          <w:rFonts w:cs="v4.2.0"/>
        </w:rPr>
      </w:pPr>
      <w:r w:rsidRPr="006D0586">
        <w:t xml:space="preserve">The </w:t>
      </w:r>
      <w:r w:rsidRPr="006D0586">
        <w:rPr>
          <w:rFonts w:cs="v4.2.0"/>
        </w:rPr>
        <w:t>minimum requirement</w:t>
      </w:r>
      <w:r>
        <w:rPr>
          <w:rFonts w:cs="v4.2.0"/>
        </w:rPr>
        <w:t xml:space="preserve"> for </w:t>
      </w:r>
      <w:r w:rsidRPr="002F3E23">
        <w:rPr>
          <w:rFonts w:cs="v4.2.0"/>
          <w:i/>
        </w:rPr>
        <w:t>BS type 1-O</w:t>
      </w:r>
      <w:r>
        <w:rPr>
          <w:rFonts w:cs="v4.2.0"/>
        </w:rPr>
        <w:t xml:space="preserve"> </w:t>
      </w:r>
      <w:r w:rsidRPr="006D0586">
        <w:rPr>
          <w:rFonts w:cs="v4.2.0"/>
        </w:rPr>
        <w:t>is in 3GPP TS 38.104 [</w:t>
      </w:r>
      <w:r w:rsidR="00FF7123">
        <w:rPr>
          <w:rFonts w:cs="v4.2.0"/>
        </w:rPr>
        <w:t>2</w:t>
      </w:r>
      <w:r w:rsidRPr="006D0586">
        <w:rPr>
          <w:rFonts w:cs="v4.2.0"/>
        </w:rPr>
        <w:t>], subclause 9.4.2.2.</w:t>
      </w:r>
    </w:p>
    <w:p w14:paraId="1BC36BAF" w14:textId="77777777" w:rsidR="00C842B7" w:rsidRDefault="00C842B7" w:rsidP="00C842B7">
      <w:pPr>
        <w:pStyle w:val="Heading4"/>
        <w:rPr>
          <w:lang w:eastAsia="sv-SE"/>
        </w:rPr>
      </w:pPr>
      <w:bookmarkStart w:id="3168" w:name="_Toc508620186"/>
      <w:bookmarkStart w:id="3169" w:name="_Toc519094918"/>
      <w:r w:rsidRPr="006D0586">
        <w:rPr>
          <w:lang w:eastAsia="sv-SE"/>
        </w:rPr>
        <w:t>6.</w:t>
      </w:r>
      <w:r>
        <w:rPr>
          <w:lang w:eastAsia="zh-CN"/>
        </w:rPr>
        <w:t>4</w:t>
      </w:r>
      <w:r w:rsidRPr="006D0586">
        <w:rPr>
          <w:lang w:eastAsia="zh-CN"/>
        </w:rPr>
        <w:t>.2.</w:t>
      </w:r>
      <w:r w:rsidRPr="006D0586">
        <w:rPr>
          <w:lang w:eastAsia="sv-SE"/>
        </w:rPr>
        <w:t>4</w:t>
      </w:r>
      <w:r w:rsidRPr="006D0586">
        <w:rPr>
          <w:lang w:eastAsia="sv-SE"/>
        </w:rPr>
        <w:tab/>
        <w:t>Method of test</w:t>
      </w:r>
      <w:bookmarkEnd w:id="3168"/>
      <w:bookmarkEnd w:id="3169"/>
    </w:p>
    <w:p w14:paraId="3306DCFC" w14:textId="77777777" w:rsidR="00C842B7" w:rsidRPr="006D0586" w:rsidRDefault="00C842B7" w:rsidP="00C842B7">
      <w:pPr>
        <w:rPr>
          <w:lang w:eastAsia="ja-JP"/>
        </w:rPr>
      </w:pPr>
      <w:r w:rsidRPr="006D0586">
        <w:t xml:space="preserve">No specific test or test requirements are defined for </w:t>
      </w:r>
      <w:r w:rsidRPr="006D0586">
        <w:rPr>
          <w:lang w:eastAsia="ja-JP"/>
        </w:rPr>
        <w:t>RE Power control dynamic range</w:t>
      </w:r>
      <w:r w:rsidRPr="006D0586">
        <w:t>. The Error Vector Magnitude test, as described in subclause 6.</w:t>
      </w:r>
      <w:r w:rsidRPr="006D0586">
        <w:rPr>
          <w:lang w:eastAsia="ja-JP"/>
        </w:rPr>
        <w:t>6</w:t>
      </w:r>
      <w:r w:rsidRPr="006D0586">
        <w:t xml:space="preserve"> provides sufficient test coverage for this requirement.</w:t>
      </w:r>
    </w:p>
    <w:p w14:paraId="2958832B" w14:textId="44ACC066" w:rsidR="00C842B7" w:rsidRPr="006D0586" w:rsidRDefault="00C842B7" w:rsidP="00C842B7">
      <w:pPr>
        <w:pStyle w:val="Heading3"/>
        <w:rPr>
          <w:highlight w:val="yellow"/>
        </w:rPr>
      </w:pPr>
      <w:bookmarkStart w:id="3170" w:name="_Toc519094919"/>
      <w:r>
        <w:lastRenderedPageBreak/>
        <w:t>6.4.3</w:t>
      </w:r>
      <w:r w:rsidRPr="006D0586">
        <w:tab/>
        <w:t xml:space="preserve">OTA </w:t>
      </w:r>
      <w:r w:rsidR="00492AD3">
        <w:t>t</w:t>
      </w:r>
      <w:r w:rsidRPr="006D0586">
        <w:t>otal power dynamic range</w:t>
      </w:r>
      <w:bookmarkEnd w:id="3170"/>
    </w:p>
    <w:p w14:paraId="43ACD75F" w14:textId="77777777" w:rsidR="00C842B7" w:rsidRPr="006D0586" w:rsidRDefault="00C842B7" w:rsidP="00C842B7">
      <w:pPr>
        <w:pStyle w:val="Heading4"/>
        <w:rPr>
          <w:highlight w:val="yellow"/>
          <w:lang w:eastAsia="sv-SE"/>
        </w:rPr>
      </w:pPr>
      <w:bookmarkStart w:id="3171" w:name="_Toc508620217"/>
      <w:bookmarkStart w:id="3172" w:name="_Toc519094920"/>
      <w:r w:rsidRPr="006D0586">
        <w:rPr>
          <w:lang w:eastAsia="sv-SE"/>
        </w:rPr>
        <w:t>6.4.3.1</w:t>
      </w:r>
      <w:r w:rsidRPr="006D0586">
        <w:rPr>
          <w:lang w:eastAsia="sv-SE"/>
        </w:rPr>
        <w:tab/>
        <w:t>Definition and applicability</w:t>
      </w:r>
      <w:bookmarkEnd w:id="3171"/>
      <w:bookmarkEnd w:id="3172"/>
    </w:p>
    <w:p w14:paraId="58CF2DAE" w14:textId="77777777" w:rsidR="00C842B7" w:rsidRPr="008019AF" w:rsidRDefault="00C842B7" w:rsidP="00C842B7">
      <w:r w:rsidRPr="008019AF">
        <w:t>The OTA total power dynamic range is the difference between the maximum and the minimum transmit power of an OFDM symbol for a specified reference condition.</w:t>
      </w:r>
    </w:p>
    <w:p w14:paraId="1F1841B5" w14:textId="77777777" w:rsidR="00C842B7" w:rsidRPr="008019AF" w:rsidRDefault="00C842B7" w:rsidP="00C842B7">
      <w:r w:rsidRPr="008019AF">
        <w:t xml:space="preserve">This requirement shall apply at each RIB supporting transmission in the </w:t>
      </w:r>
      <w:r w:rsidRPr="008019AF">
        <w:rPr>
          <w:i/>
        </w:rPr>
        <w:t>operating band</w:t>
      </w:r>
      <w:r w:rsidRPr="008019AF">
        <w:t>.</w:t>
      </w:r>
    </w:p>
    <w:p w14:paraId="009D79E6" w14:textId="77777777" w:rsidR="00C842B7" w:rsidRPr="008019AF" w:rsidRDefault="00C842B7" w:rsidP="00C842B7">
      <w:pPr>
        <w:pStyle w:val="NO"/>
      </w:pPr>
      <w:r w:rsidRPr="008019AF">
        <w:t>NOTE 1:</w:t>
      </w:r>
      <w:r w:rsidRPr="008019AF">
        <w:tab/>
        <w:t xml:space="preserve">The upper limit of the OTA total power dynamic range is the BS maximum </w:t>
      </w:r>
      <w:r>
        <w:t>carrier EIRP</w:t>
      </w:r>
      <w:r w:rsidRPr="008019AF">
        <w:t xml:space="preserve"> (</w:t>
      </w:r>
      <w:r w:rsidRPr="002C70C0">
        <w:t>P</w:t>
      </w:r>
      <w:r w:rsidRPr="002C70C0">
        <w:rPr>
          <w:vertAlign w:val="subscript"/>
        </w:rPr>
        <w:t>max</w:t>
      </w:r>
      <w:r>
        <w:rPr>
          <w:vertAlign w:val="subscript"/>
          <w:lang w:eastAsia="zh-CN"/>
        </w:rPr>
        <w:t>,c,EI</w:t>
      </w:r>
      <w:r w:rsidRPr="002C70C0">
        <w:rPr>
          <w:vertAlign w:val="subscript"/>
          <w:lang w:eastAsia="zh-CN"/>
        </w:rPr>
        <w:t>RP</w:t>
      </w:r>
      <w:r w:rsidRPr="008019AF">
        <w:t xml:space="preserve">). The lower limit of the OTA total power dynamic range is the average </w:t>
      </w:r>
      <w:r>
        <w:t>EIRP</w:t>
      </w:r>
      <w:r w:rsidRPr="008F3FEB">
        <w:t xml:space="preserve"> </w:t>
      </w:r>
      <w:r w:rsidRPr="008019AF">
        <w:t>for single RB transmission</w:t>
      </w:r>
      <w:r>
        <w:t xml:space="preserve"> in the same direction using the same beam</w:t>
      </w:r>
      <w:r w:rsidRPr="008019AF">
        <w:t>. The OFDM symbol carries PDSCH and not contain RS, PBCH or synchronization signals.</w:t>
      </w:r>
    </w:p>
    <w:p w14:paraId="345A286C" w14:textId="325DD316" w:rsidR="00C842B7" w:rsidRPr="006D0586" w:rsidRDefault="00C842B7" w:rsidP="00C842B7">
      <w:pPr>
        <w:pStyle w:val="Heading4"/>
        <w:rPr>
          <w:lang w:eastAsia="sv-SE"/>
        </w:rPr>
      </w:pPr>
      <w:bookmarkStart w:id="3173" w:name="_Toc519094921"/>
      <w:r w:rsidRPr="006D0586">
        <w:rPr>
          <w:lang w:eastAsia="sv-SE"/>
        </w:rPr>
        <w:t>6.4.3.2</w:t>
      </w:r>
      <w:r w:rsidRPr="006D0586">
        <w:rPr>
          <w:lang w:eastAsia="sv-SE"/>
        </w:rPr>
        <w:tab/>
        <w:t xml:space="preserve">Minimum </w:t>
      </w:r>
      <w:r w:rsidR="000420F9">
        <w:rPr>
          <w:lang w:eastAsia="sv-SE"/>
        </w:rPr>
        <w:t>r</w:t>
      </w:r>
      <w:r w:rsidRPr="006D0586">
        <w:rPr>
          <w:lang w:eastAsia="sv-SE"/>
        </w:rPr>
        <w:t>equirement</w:t>
      </w:r>
      <w:bookmarkEnd w:id="3173"/>
    </w:p>
    <w:p w14:paraId="01CD9619" w14:textId="5477B826" w:rsidR="00C842B7" w:rsidRDefault="00C842B7" w:rsidP="00C842B7">
      <w:pPr>
        <w:tabs>
          <w:tab w:val="left" w:pos="360"/>
        </w:tabs>
        <w:rPr>
          <w:rFonts w:cs="v4.2.0"/>
        </w:rPr>
      </w:pPr>
      <w:r w:rsidRPr="006D0586">
        <w:t xml:space="preserve">The </w:t>
      </w:r>
      <w:r w:rsidRPr="006D0586">
        <w:rPr>
          <w:rFonts w:cs="v4.2.0"/>
        </w:rPr>
        <w:t>minimum requirement</w:t>
      </w:r>
      <w:r>
        <w:rPr>
          <w:rFonts w:cs="v4.2.0"/>
        </w:rPr>
        <w:t xml:space="preserve"> for </w:t>
      </w:r>
      <w:r w:rsidRPr="002F3E23">
        <w:rPr>
          <w:rFonts w:cs="v4.2.0"/>
          <w:i/>
        </w:rPr>
        <w:t>BS type 1-O</w:t>
      </w:r>
      <w:r>
        <w:rPr>
          <w:rFonts w:cs="v4.2.0"/>
        </w:rPr>
        <w:t xml:space="preserve"> </w:t>
      </w:r>
      <w:r w:rsidRPr="006D0586">
        <w:rPr>
          <w:rFonts w:cs="v4.2.0"/>
        </w:rPr>
        <w:t>is in 3GPP TS 3</w:t>
      </w:r>
      <w:r>
        <w:rPr>
          <w:rFonts w:cs="v4.2.0"/>
        </w:rPr>
        <w:t>8</w:t>
      </w:r>
      <w:r w:rsidRPr="006D0586">
        <w:rPr>
          <w:rFonts w:cs="v4.2.0"/>
        </w:rPr>
        <w:t>.10</w:t>
      </w:r>
      <w:r>
        <w:rPr>
          <w:rFonts w:cs="v4.2.0"/>
        </w:rPr>
        <w:t>4</w:t>
      </w:r>
      <w:r w:rsidRPr="006D0586">
        <w:rPr>
          <w:rFonts w:cs="v4.2.0"/>
        </w:rPr>
        <w:t xml:space="preserve"> [</w:t>
      </w:r>
      <w:r w:rsidR="00FF7123">
        <w:rPr>
          <w:rFonts w:cs="v4.2.0"/>
        </w:rPr>
        <w:t>2</w:t>
      </w:r>
      <w:r w:rsidRPr="006D0586">
        <w:rPr>
          <w:rFonts w:cs="v4.2.0"/>
        </w:rPr>
        <w:t xml:space="preserve">], subclause </w:t>
      </w:r>
      <w:r>
        <w:rPr>
          <w:rFonts w:cs="v4.2.0"/>
        </w:rPr>
        <w:t>9.4.3.2</w:t>
      </w:r>
      <w:r w:rsidR="00FF7123">
        <w:rPr>
          <w:rFonts w:cs="v4.2.0"/>
        </w:rPr>
        <w:t>.</w:t>
      </w:r>
    </w:p>
    <w:p w14:paraId="4703FA69" w14:textId="0FE07CBF" w:rsidR="00C842B7" w:rsidRPr="006D0586" w:rsidRDefault="00C842B7" w:rsidP="00C842B7">
      <w:pPr>
        <w:tabs>
          <w:tab w:val="left" w:pos="360"/>
        </w:tabs>
        <w:rPr>
          <w:rFonts w:cs="v4.2.0"/>
        </w:rPr>
      </w:pPr>
      <w:r w:rsidRPr="006D0586">
        <w:t xml:space="preserve">The </w:t>
      </w:r>
      <w:r w:rsidRPr="006D0586">
        <w:rPr>
          <w:rFonts w:cs="v4.2.0"/>
        </w:rPr>
        <w:t>minimum requirement</w:t>
      </w:r>
      <w:r>
        <w:rPr>
          <w:rFonts w:cs="v4.2.0"/>
        </w:rPr>
        <w:t xml:space="preserve"> for </w:t>
      </w:r>
      <w:r w:rsidRPr="002F3E23">
        <w:rPr>
          <w:rFonts w:cs="v4.2.0"/>
          <w:i/>
        </w:rPr>
        <w:t>BS type 2-O</w:t>
      </w:r>
      <w:r>
        <w:rPr>
          <w:rFonts w:cs="v4.2.0"/>
        </w:rPr>
        <w:t xml:space="preserve"> </w:t>
      </w:r>
      <w:r w:rsidRPr="006D0586">
        <w:rPr>
          <w:rFonts w:cs="v4.2.0"/>
        </w:rPr>
        <w:t>is in 3GPP TS 3</w:t>
      </w:r>
      <w:r>
        <w:rPr>
          <w:rFonts w:cs="v4.2.0"/>
        </w:rPr>
        <w:t>8</w:t>
      </w:r>
      <w:r w:rsidRPr="006D0586">
        <w:rPr>
          <w:rFonts w:cs="v4.2.0"/>
        </w:rPr>
        <w:t>.10</w:t>
      </w:r>
      <w:r>
        <w:rPr>
          <w:rFonts w:cs="v4.2.0"/>
        </w:rPr>
        <w:t>4</w:t>
      </w:r>
      <w:r w:rsidRPr="006D0586">
        <w:rPr>
          <w:rFonts w:cs="v4.2.0"/>
        </w:rPr>
        <w:t xml:space="preserve"> [</w:t>
      </w:r>
      <w:r w:rsidR="00FF7123">
        <w:rPr>
          <w:rFonts w:cs="v4.2.0"/>
        </w:rPr>
        <w:t>2</w:t>
      </w:r>
      <w:r w:rsidRPr="006D0586">
        <w:rPr>
          <w:rFonts w:cs="v4.2.0"/>
        </w:rPr>
        <w:t xml:space="preserve">], subclause </w:t>
      </w:r>
      <w:r>
        <w:rPr>
          <w:rFonts w:cs="v4.2.0"/>
        </w:rPr>
        <w:t>9.4.3.3</w:t>
      </w:r>
      <w:r w:rsidR="00FF7123">
        <w:rPr>
          <w:rFonts w:cs="v4.2.0"/>
        </w:rPr>
        <w:t>.</w:t>
      </w:r>
    </w:p>
    <w:p w14:paraId="7EAA6E9D" w14:textId="77777777" w:rsidR="00C842B7" w:rsidRPr="006D0586" w:rsidRDefault="00C842B7" w:rsidP="00C842B7">
      <w:pPr>
        <w:pStyle w:val="Heading4"/>
        <w:rPr>
          <w:lang w:eastAsia="sv-SE"/>
        </w:rPr>
      </w:pPr>
      <w:bookmarkStart w:id="3174" w:name="_Toc519094922"/>
      <w:r w:rsidRPr="006D0586">
        <w:rPr>
          <w:lang w:eastAsia="sv-SE"/>
        </w:rPr>
        <w:t>6.4.</w:t>
      </w:r>
      <w:r>
        <w:rPr>
          <w:lang w:eastAsia="sv-SE"/>
        </w:rPr>
        <w:t>3</w:t>
      </w:r>
      <w:r w:rsidRPr="006D0586">
        <w:rPr>
          <w:lang w:eastAsia="sv-SE"/>
        </w:rPr>
        <w:t>.3</w:t>
      </w:r>
      <w:r w:rsidRPr="006D0586">
        <w:rPr>
          <w:lang w:eastAsia="sv-SE"/>
        </w:rPr>
        <w:tab/>
        <w:t>Test purpose</w:t>
      </w:r>
      <w:bookmarkEnd w:id="3174"/>
    </w:p>
    <w:p w14:paraId="6B627BBD" w14:textId="77777777" w:rsidR="00C842B7" w:rsidRPr="006D0586" w:rsidRDefault="00C842B7" w:rsidP="00C842B7">
      <w:r w:rsidRPr="006D0586">
        <w:rPr>
          <w:rFonts w:cs="v4.2.0"/>
        </w:rPr>
        <w:t>The test purpose is to verify that the total power dynamic range is within the limits specified by the minimum requirement.</w:t>
      </w:r>
    </w:p>
    <w:p w14:paraId="3C31E17E" w14:textId="77777777" w:rsidR="00C842B7" w:rsidRPr="006D0586" w:rsidRDefault="00C842B7" w:rsidP="00C842B7">
      <w:pPr>
        <w:pStyle w:val="Heading4"/>
        <w:rPr>
          <w:lang w:eastAsia="sv-SE"/>
        </w:rPr>
      </w:pPr>
      <w:bookmarkStart w:id="3175" w:name="_Toc519094923"/>
      <w:r w:rsidRPr="006D0586">
        <w:rPr>
          <w:lang w:eastAsia="sv-SE"/>
        </w:rPr>
        <w:t>6.</w:t>
      </w:r>
      <w:r w:rsidRPr="006D0586">
        <w:rPr>
          <w:lang w:eastAsia="zh-CN"/>
        </w:rPr>
        <w:t>4.3.</w:t>
      </w:r>
      <w:r w:rsidRPr="006D0586">
        <w:rPr>
          <w:lang w:eastAsia="sv-SE"/>
        </w:rPr>
        <w:t>4</w:t>
      </w:r>
      <w:r w:rsidRPr="006D0586">
        <w:rPr>
          <w:lang w:eastAsia="sv-SE"/>
        </w:rPr>
        <w:tab/>
        <w:t>Method of test</w:t>
      </w:r>
      <w:bookmarkEnd w:id="3175"/>
    </w:p>
    <w:p w14:paraId="60A484E6" w14:textId="77777777" w:rsidR="00C842B7" w:rsidRPr="006D0586" w:rsidRDefault="00C842B7" w:rsidP="00C842B7">
      <w:pPr>
        <w:pStyle w:val="Heading5"/>
        <w:rPr>
          <w:lang w:eastAsia="sv-SE"/>
        </w:rPr>
      </w:pPr>
      <w:bookmarkStart w:id="3176" w:name="_Toc519094924"/>
      <w:r w:rsidRPr="006D0586">
        <w:rPr>
          <w:lang w:eastAsia="sv-SE"/>
        </w:rPr>
        <w:t>6.4.3.4.1</w:t>
      </w:r>
      <w:r w:rsidRPr="006D0586">
        <w:rPr>
          <w:lang w:eastAsia="sv-SE"/>
        </w:rPr>
        <w:tab/>
        <w:t>Initial conditions</w:t>
      </w:r>
      <w:bookmarkEnd w:id="3176"/>
    </w:p>
    <w:p w14:paraId="228B5B80" w14:textId="5931E647" w:rsidR="00C842B7" w:rsidRPr="00492AD3" w:rsidRDefault="00C842B7" w:rsidP="00C842B7">
      <w:r>
        <w:t xml:space="preserve">For </w:t>
      </w:r>
      <w:r w:rsidRPr="002F3E23">
        <w:rPr>
          <w:i/>
        </w:rPr>
        <w:t>BS type 1-O</w:t>
      </w:r>
      <w:r w:rsidR="00492AD3">
        <w:t>:</w:t>
      </w:r>
    </w:p>
    <w:p w14:paraId="5741FF36" w14:textId="55D32BCC" w:rsidR="00C842B7" w:rsidRPr="006D0586" w:rsidRDefault="00C842B7" w:rsidP="00C842B7">
      <w:pPr>
        <w:ind w:left="284"/>
      </w:pPr>
      <w:r w:rsidRPr="006D0586">
        <w:t>Test environment:</w:t>
      </w:r>
      <w:r w:rsidRPr="006D0586">
        <w:tab/>
      </w:r>
      <w:r w:rsidR="00F14C5C">
        <w:t>Normal, see annex B.2.</w:t>
      </w:r>
    </w:p>
    <w:p w14:paraId="19E89FEC" w14:textId="77777777" w:rsidR="00C842B7" w:rsidRPr="006D0586" w:rsidRDefault="00C842B7" w:rsidP="00C842B7">
      <w:pPr>
        <w:ind w:left="284"/>
      </w:pPr>
      <w:r w:rsidRPr="006D0586">
        <w:t>RF channels to be tested:</w:t>
      </w:r>
      <w:r w:rsidRPr="006D0586">
        <w:tab/>
      </w:r>
      <w:r w:rsidRPr="006D0586">
        <w:rPr>
          <w:highlight w:val="yellow"/>
        </w:rPr>
        <w:t>FFS</w:t>
      </w:r>
      <w:r w:rsidRPr="006D0586">
        <w:t>; see subclause 4.</w:t>
      </w:r>
      <w:r>
        <w:t>9</w:t>
      </w:r>
      <w:r w:rsidRPr="006D0586">
        <w:t>.1.</w:t>
      </w:r>
    </w:p>
    <w:p w14:paraId="0C4BEA64" w14:textId="77777777" w:rsidR="00C842B7" w:rsidRPr="006D0586" w:rsidRDefault="00C842B7" w:rsidP="00C842B7">
      <w:pPr>
        <w:ind w:left="284"/>
      </w:pPr>
      <w:r w:rsidRPr="006D0586">
        <w:rPr>
          <w:i/>
        </w:rPr>
        <w:t>Base Station RF Bandwidth</w:t>
      </w:r>
      <w:r w:rsidRPr="006D0586">
        <w:t xml:space="preserve"> positions </w:t>
      </w:r>
      <w:r w:rsidRPr="006D0586">
        <w:rPr>
          <w:rFonts w:cs="v4.2.0"/>
        </w:rPr>
        <w:t xml:space="preserve">to be tested for multi-carrier: </w:t>
      </w:r>
      <w:r>
        <w:t xml:space="preserve">FFS </w:t>
      </w:r>
      <w:r w:rsidRPr="006D0586">
        <w:t>in single band operation;</w:t>
      </w:r>
      <w:r w:rsidRPr="006D0586">
        <w:rPr>
          <w:rFonts w:cs="v4.2.0"/>
        </w:rPr>
        <w:t xml:space="preserve"> see subclause 4.</w:t>
      </w:r>
      <w:r>
        <w:rPr>
          <w:rFonts w:cs="v4.2.0"/>
        </w:rPr>
        <w:t>9</w:t>
      </w:r>
      <w:r w:rsidRPr="006D0586">
        <w:rPr>
          <w:rFonts w:cs="v4.2.0"/>
        </w:rPr>
        <w:t>.1.</w:t>
      </w:r>
    </w:p>
    <w:p w14:paraId="576BC702" w14:textId="77777777" w:rsidR="00C842B7" w:rsidRPr="006D0586" w:rsidRDefault="00C842B7" w:rsidP="00C842B7">
      <w:pPr>
        <w:ind w:left="284"/>
      </w:pPr>
      <w:r w:rsidRPr="006D0586">
        <w:t xml:space="preserve">Beams to be tested: </w:t>
      </w:r>
      <w:r w:rsidRPr="006D0586">
        <w:tab/>
        <w:t xml:space="preserve">The </w:t>
      </w:r>
      <w:r>
        <w:t>[</w:t>
      </w:r>
      <w:r w:rsidRPr="006D0586">
        <w:rPr>
          <w:highlight w:val="yellow"/>
        </w:rPr>
        <w:t>narrowest declared beam</w:t>
      </w:r>
      <w:r>
        <w:t>]</w:t>
      </w:r>
      <w:r w:rsidRPr="006D0586">
        <w:t xml:space="preserve"> (see table </w:t>
      </w:r>
      <w:r w:rsidRPr="002F3E23">
        <w:rPr>
          <w:highlight w:val="yellow"/>
        </w:rPr>
        <w:t>4.6-1</w:t>
      </w:r>
      <w:r w:rsidRPr="006D0586">
        <w:t xml:space="preserve">, </w:t>
      </w:r>
      <w:r w:rsidRPr="006D0586">
        <w:rPr>
          <w:highlight w:val="yellow"/>
        </w:rPr>
        <w:t>[D9.3, D9.11]).</w:t>
      </w:r>
    </w:p>
    <w:p w14:paraId="5CBE78E8" w14:textId="77777777" w:rsidR="00C842B7" w:rsidRDefault="00C842B7" w:rsidP="00C842B7">
      <w:pPr>
        <w:ind w:left="284"/>
      </w:pPr>
      <w:r w:rsidRPr="006D0586">
        <w:t xml:space="preserve">Directions to be tested: The reference beam direction pair (see table </w:t>
      </w:r>
      <w:r w:rsidRPr="002F3E23">
        <w:rPr>
          <w:highlight w:val="yellow"/>
        </w:rPr>
        <w:t>4.6-1</w:t>
      </w:r>
      <w:r w:rsidRPr="006D0586">
        <w:t xml:space="preserve">, </w:t>
      </w:r>
      <w:r>
        <w:t>[</w:t>
      </w:r>
      <w:r w:rsidRPr="006D0586">
        <w:rPr>
          <w:highlight w:val="yellow"/>
        </w:rPr>
        <w:t>D9.7</w:t>
      </w:r>
      <w:r>
        <w:t>]</w:t>
      </w:r>
      <w:r w:rsidRPr="006D0586">
        <w:t>)</w:t>
      </w:r>
      <w:commentRangeStart w:id="3177"/>
      <w:r w:rsidRPr="006D0586">
        <w:t>.</w:t>
      </w:r>
      <w:commentRangeEnd w:id="3177"/>
      <w:r>
        <w:rPr>
          <w:rStyle w:val="CommentReference"/>
          <w:lang w:val="x-none"/>
        </w:rPr>
        <w:commentReference w:id="3177"/>
      </w:r>
    </w:p>
    <w:p w14:paraId="12314CAD" w14:textId="6A5C299A" w:rsidR="00C842B7" w:rsidRPr="00492AD3" w:rsidRDefault="00C842B7" w:rsidP="00C842B7">
      <w:r>
        <w:t xml:space="preserve">For </w:t>
      </w:r>
      <w:r w:rsidRPr="002F3E23">
        <w:rPr>
          <w:i/>
        </w:rPr>
        <w:t>BS type 2-O</w:t>
      </w:r>
      <w:r w:rsidR="00492AD3">
        <w:t>:</w:t>
      </w:r>
    </w:p>
    <w:p w14:paraId="08574E03" w14:textId="4A36E005" w:rsidR="00C842B7" w:rsidRPr="006D0586" w:rsidRDefault="00C842B7" w:rsidP="00C842B7">
      <w:pPr>
        <w:ind w:left="284"/>
      </w:pPr>
      <w:r w:rsidRPr="006D0586">
        <w:t>Test environment:</w:t>
      </w:r>
      <w:r w:rsidRPr="006D0586">
        <w:tab/>
      </w:r>
      <w:r w:rsidR="00F14C5C">
        <w:t>Normal, see annex B.2.</w:t>
      </w:r>
    </w:p>
    <w:p w14:paraId="18586F4E" w14:textId="77777777" w:rsidR="00C842B7" w:rsidRPr="006D0586" w:rsidRDefault="00C842B7" w:rsidP="00C842B7">
      <w:pPr>
        <w:ind w:left="284"/>
      </w:pPr>
      <w:r w:rsidRPr="006D0586">
        <w:t>RF channels to be tested:</w:t>
      </w:r>
      <w:r w:rsidRPr="006D0586">
        <w:tab/>
      </w:r>
      <w:r w:rsidRPr="006D0586">
        <w:rPr>
          <w:highlight w:val="yellow"/>
        </w:rPr>
        <w:t>FFS</w:t>
      </w:r>
      <w:r w:rsidRPr="006D0586">
        <w:t>; see subclause 4.</w:t>
      </w:r>
      <w:r>
        <w:t>9</w:t>
      </w:r>
      <w:r w:rsidRPr="006D0586">
        <w:t>.1.</w:t>
      </w:r>
    </w:p>
    <w:p w14:paraId="13B2CF3E" w14:textId="77777777" w:rsidR="00C842B7" w:rsidRPr="006D0586" w:rsidRDefault="00C842B7" w:rsidP="00C842B7">
      <w:pPr>
        <w:ind w:left="284"/>
      </w:pPr>
      <w:r w:rsidRPr="006D0586">
        <w:rPr>
          <w:i/>
        </w:rPr>
        <w:t>Base Station RF Bandwidth</w:t>
      </w:r>
      <w:r w:rsidRPr="006D0586">
        <w:t xml:space="preserve"> positions </w:t>
      </w:r>
      <w:r w:rsidRPr="006D0586">
        <w:rPr>
          <w:rFonts w:cs="v4.2.0"/>
        </w:rPr>
        <w:t xml:space="preserve">to be tested for multi-carrier: </w:t>
      </w:r>
      <w:r>
        <w:t xml:space="preserve">FFS </w:t>
      </w:r>
      <w:r w:rsidRPr="006D0586">
        <w:t>in single band operation;</w:t>
      </w:r>
      <w:r w:rsidRPr="006D0586">
        <w:rPr>
          <w:rFonts w:cs="v4.2.0"/>
        </w:rPr>
        <w:t xml:space="preserve"> see subclause 4.</w:t>
      </w:r>
      <w:r>
        <w:rPr>
          <w:rFonts w:cs="v4.2.0"/>
        </w:rPr>
        <w:t>9</w:t>
      </w:r>
      <w:r w:rsidRPr="006D0586">
        <w:rPr>
          <w:rFonts w:cs="v4.2.0"/>
        </w:rPr>
        <w:t>.1.</w:t>
      </w:r>
    </w:p>
    <w:p w14:paraId="4DC53113" w14:textId="77777777" w:rsidR="00C842B7" w:rsidRPr="006D0586" w:rsidRDefault="00C842B7" w:rsidP="00C842B7">
      <w:pPr>
        <w:ind w:left="284"/>
      </w:pPr>
      <w:r w:rsidRPr="006D0586">
        <w:t xml:space="preserve">Beams to be tested: </w:t>
      </w:r>
      <w:r w:rsidRPr="006D0586">
        <w:tab/>
        <w:t xml:space="preserve">The </w:t>
      </w:r>
      <w:r>
        <w:t>[</w:t>
      </w:r>
      <w:r w:rsidRPr="006D0586">
        <w:rPr>
          <w:highlight w:val="yellow"/>
        </w:rPr>
        <w:t>narrowest declared beam</w:t>
      </w:r>
      <w:r>
        <w:t>]</w:t>
      </w:r>
      <w:r w:rsidRPr="006D0586">
        <w:t xml:space="preserve"> (see table </w:t>
      </w:r>
      <w:r w:rsidRPr="002F3E23">
        <w:rPr>
          <w:highlight w:val="yellow"/>
        </w:rPr>
        <w:t>4.6-1</w:t>
      </w:r>
      <w:r w:rsidRPr="006D0586">
        <w:t xml:space="preserve">, </w:t>
      </w:r>
      <w:r w:rsidRPr="006D0586">
        <w:rPr>
          <w:highlight w:val="yellow"/>
        </w:rPr>
        <w:t>[D9.3, D9.11]).</w:t>
      </w:r>
    </w:p>
    <w:p w14:paraId="20F87E8B" w14:textId="77777777" w:rsidR="00C842B7" w:rsidRDefault="00C842B7" w:rsidP="00C842B7">
      <w:pPr>
        <w:ind w:firstLine="284"/>
      </w:pPr>
      <w:r w:rsidRPr="006D0586">
        <w:t xml:space="preserve">Directions to be tested: The reference beam direction pair (see table </w:t>
      </w:r>
      <w:r w:rsidRPr="002F3E23">
        <w:rPr>
          <w:highlight w:val="yellow"/>
        </w:rPr>
        <w:t>4.6-1</w:t>
      </w:r>
      <w:r w:rsidRPr="006D0586">
        <w:t xml:space="preserve">, </w:t>
      </w:r>
      <w:r>
        <w:t>[</w:t>
      </w:r>
      <w:r w:rsidRPr="006D0586">
        <w:rPr>
          <w:highlight w:val="yellow"/>
        </w:rPr>
        <w:t>D9.7</w:t>
      </w:r>
      <w:r>
        <w:t>]</w:t>
      </w:r>
      <w:r w:rsidRPr="006D0586">
        <w:t>).</w:t>
      </w:r>
    </w:p>
    <w:p w14:paraId="781B6FC3" w14:textId="77777777" w:rsidR="00C842B7" w:rsidRPr="006D0586" w:rsidRDefault="00C842B7" w:rsidP="00C842B7">
      <w:pPr>
        <w:pStyle w:val="Heading5"/>
        <w:rPr>
          <w:lang w:eastAsia="sv-SE"/>
        </w:rPr>
      </w:pPr>
      <w:bookmarkStart w:id="3178" w:name="_Toc519094925"/>
      <w:r w:rsidRPr="006D0586">
        <w:rPr>
          <w:lang w:eastAsia="sv-SE"/>
        </w:rPr>
        <w:t>6.4.3.4.2</w:t>
      </w:r>
      <w:r w:rsidRPr="006D0586">
        <w:rPr>
          <w:lang w:eastAsia="sv-SE"/>
        </w:rPr>
        <w:tab/>
      </w:r>
      <w:commentRangeStart w:id="3179"/>
      <w:r w:rsidRPr="006D0586">
        <w:rPr>
          <w:lang w:eastAsia="sv-SE"/>
        </w:rPr>
        <w:t>Procedure</w:t>
      </w:r>
      <w:commentRangeEnd w:id="3179"/>
      <w:r>
        <w:rPr>
          <w:rStyle w:val="CommentReference"/>
          <w:rFonts w:ascii="Times New Roman" w:hAnsi="Times New Roman"/>
        </w:rPr>
        <w:commentReference w:id="3179"/>
      </w:r>
      <w:bookmarkEnd w:id="3178"/>
    </w:p>
    <w:p w14:paraId="4F9B80CD" w14:textId="77777777" w:rsidR="00C842B7" w:rsidRPr="006D0586" w:rsidRDefault="00C842B7" w:rsidP="00C842B7">
      <w:pPr>
        <w:rPr>
          <w:lang w:eastAsia="sv-SE"/>
        </w:rPr>
      </w:pPr>
      <w:r w:rsidRPr="006D0586">
        <w:rPr>
          <w:lang w:eastAsia="sv-SE"/>
        </w:rPr>
        <w:t>OTA test requires correct use of an appropriate test facility which has been calibrated and is capable of performing measurements within the measurement uncertainties in subclause 4.1.2.</w:t>
      </w:r>
    </w:p>
    <w:p w14:paraId="1BA92725" w14:textId="77777777" w:rsidR="00C842B7" w:rsidRPr="006D0586" w:rsidRDefault="00C842B7" w:rsidP="00C842B7">
      <w:pPr>
        <w:pStyle w:val="B1"/>
      </w:pPr>
      <w:r w:rsidRPr="006D0586">
        <w:t>1)</w:t>
      </w:r>
      <w:r w:rsidRPr="006D0586">
        <w:tab/>
        <w:t xml:space="preserve">Place the </w:t>
      </w:r>
      <w:commentRangeStart w:id="3180"/>
      <w:r w:rsidRPr="006D0586">
        <w:t>BS</w:t>
      </w:r>
      <w:commentRangeEnd w:id="3180"/>
      <w:r w:rsidRPr="006D0586">
        <w:rPr>
          <w:rStyle w:val="CommentReference"/>
        </w:rPr>
        <w:commentReference w:id="3180"/>
      </w:r>
      <w:r w:rsidRPr="006D0586">
        <w:t xml:space="preserve"> at the positioner.</w:t>
      </w:r>
    </w:p>
    <w:p w14:paraId="434F74C8" w14:textId="77777777" w:rsidR="00C842B7" w:rsidRPr="006D0586" w:rsidRDefault="00C842B7" w:rsidP="00C842B7">
      <w:pPr>
        <w:pStyle w:val="B1"/>
      </w:pPr>
      <w:r w:rsidRPr="006D0586">
        <w:lastRenderedPageBreak/>
        <w:t>2)</w:t>
      </w:r>
      <w:r w:rsidRPr="006D0586">
        <w:tab/>
        <w:t xml:space="preserve">Align the manufacturer declared coordinate system orientation (see table </w:t>
      </w:r>
      <w:r w:rsidRPr="002F3E23">
        <w:rPr>
          <w:highlight w:val="yellow"/>
        </w:rPr>
        <w:t>4.6-1</w:t>
      </w:r>
      <w:r w:rsidRPr="006D0586">
        <w:t xml:space="preserve">, </w:t>
      </w:r>
      <w:r>
        <w:t>[</w:t>
      </w:r>
      <w:r w:rsidRPr="006D0586">
        <w:rPr>
          <w:highlight w:val="yellow"/>
        </w:rPr>
        <w:t>D9.2</w:t>
      </w:r>
      <w:r>
        <w:t>]</w:t>
      </w:r>
      <w:r w:rsidRPr="006D0586">
        <w:t>) of the BS with the test system.</w:t>
      </w:r>
    </w:p>
    <w:p w14:paraId="5A3FFB4A" w14:textId="7F681C08" w:rsidR="00C842B7" w:rsidRPr="006D0586" w:rsidRDefault="00C842B7" w:rsidP="00C842B7">
      <w:pPr>
        <w:pStyle w:val="B1"/>
      </w:pPr>
      <w:r w:rsidRPr="006D0586">
        <w:t>3)</w:t>
      </w:r>
      <w:r w:rsidRPr="006D0586">
        <w:tab/>
      </w:r>
      <w:ins w:id="3181" w:author="R4-1809488" w:date="2018-07-11T14:33:00Z">
        <w:r w:rsidR="00A45401" w:rsidRPr="00F56105">
          <w:t xml:space="preserve">Move the AAS BS on the positioner in order that the direction to be tested </w:t>
        </w:r>
        <w:r w:rsidR="00A45401" w:rsidRPr="00A45401">
          <w:t>aligns with the test antenna</w:t>
        </w:r>
      </w:ins>
      <w:del w:id="3182" w:author="R4-1809488" w:date="2018-07-11T14:33:00Z">
        <w:r w:rsidRPr="00C1689C" w:rsidDel="00A45401">
          <w:delText xml:space="preserve">Set the BS in the direction of the declared </w:delText>
        </w:r>
        <w:r w:rsidRPr="00C1689C" w:rsidDel="00A45401">
          <w:rPr>
            <w:i/>
          </w:rPr>
          <w:delText>beam peak direction</w:delText>
        </w:r>
        <w:r w:rsidRPr="00C1689C" w:rsidDel="00A45401">
          <w:delText xml:space="preserve"> of the</w:delText>
        </w:r>
        <w:r w:rsidRPr="00C1689C" w:rsidDel="00A45401">
          <w:rPr>
            <w:i/>
          </w:rPr>
          <w:delText xml:space="preserve"> beam direction pair</w:delText>
        </w:r>
        <w:r w:rsidRPr="00C1689C" w:rsidDel="00A45401">
          <w:delText>, for the beam to be tested</w:delText>
        </w:r>
      </w:del>
      <w:r w:rsidRPr="00C1689C">
        <w:t>.</w:t>
      </w:r>
    </w:p>
    <w:p w14:paraId="63982F88" w14:textId="77777777" w:rsidR="00C842B7" w:rsidRPr="006D0586" w:rsidRDefault="00C842B7" w:rsidP="00C842B7">
      <w:pPr>
        <w:pStyle w:val="B1"/>
      </w:pPr>
      <w:r w:rsidRPr="006D0586">
        <w:t>4)</w:t>
      </w:r>
      <w:r w:rsidRPr="006D0586">
        <w:tab/>
        <w:t>Configure the beam peak direction of the</w:t>
      </w:r>
      <w:r>
        <w:t xml:space="preserve"> </w:t>
      </w:r>
      <w:r w:rsidRPr="006D0586">
        <w:t>BS according to the declared beam direction pair.</w:t>
      </w:r>
    </w:p>
    <w:p w14:paraId="60645297" w14:textId="26ECCEF9" w:rsidR="00C842B7" w:rsidRPr="006D0586" w:rsidRDefault="00C842B7" w:rsidP="00C842B7">
      <w:pPr>
        <w:pStyle w:val="B1"/>
      </w:pPr>
      <w:r w:rsidRPr="006D0586">
        <w:t>5)</w:t>
      </w:r>
      <w:r w:rsidRPr="006D0586">
        <w:tab/>
        <w:t xml:space="preserve">Set the BS to transmit using </w:t>
      </w:r>
      <w:r>
        <w:t>[</w:t>
      </w:r>
      <w:r w:rsidRPr="006D0586">
        <w:rPr>
          <w:highlight w:val="yellow"/>
        </w:rPr>
        <w:t>E-TM</w:t>
      </w:r>
      <w:r w:rsidRPr="006D0586">
        <w:rPr>
          <w:highlight w:val="yellow"/>
          <w:lang w:eastAsia="ja-JP"/>
        </w:rPr>
        <w:t xml:space="preserve"> 3.1</w:t>
      </w:r>
      <w:r>
        <w:rPr>
          <w:lang w:eastAsia="ja-JP"/>
        </w:rPr>
        <w:t xml:space="preserve">] for </w:t>
      </w:r>
      <w:r w:rsidRPr="002F3E23">
        <w:rPr>
          <w:i/>
        </w:rPr>
        <w:t>BS type 1-O</w:t>
      </w:r>
      <w:r>
        <w:rPr>
          <w:lang w:eastAsia="ja-JP"/>
        </w:rPr>
        <w:t xml:space="preserve"> or </w:t>
      </w:r>
      <w:r w:rsidRPr="00F61450">
        <w:rPr>
          <w:highlight w:val="yellow"/>
          <w:lang w:eastAsia="ja-JP"/>
        </w:rPr>
        <w:t>[</w:t>
      </w:r>
      <w:r w:rsidRPr="00F61450">
        <w:rPr>
          <w:highlight w:val="yellow"/>
        </w:rPr>
        <w:t>E-TM</w:t>
      </w:r>
      <w:r w:rsidRPr="00F61450">
        <w:rPr>
          <w:highlight w:val="yellow"/>
          <w:lang w:eastAsia="ja-JP"/>
        </w:rPr>
        <w:t xml:space="preserve"> x.x</w:t>
      </w:r>
      <w:r>
        <w:rPr>
          <w:lang w:eastAsia="ja-JP"/>
        </w:rPr>
        <w:t xml:space="preserve">] for </w:t>
      </w:r>
      <w:r w:rsidRPr="002F3E23">
        <w:rPr>
          <w:i/>
        </w:rPr>
        <w:t>BS type 2-O</w:t>
      </w:r>
      <w:r w:rsidRPr="006D0586">
        <w:t>, in 3GPP TS 3</w:t>
      </w:r>
      <w:r>
        <w:t>8</w:t>
      </w:r>
      <w:r w:rsidRPr="006D0586">
        <w:t>.141</w:t>
      </w:r>
      <w:r>
        <w:t>-1</w:t>
      </w:r>
      <w:r w:rsidRPr="006D0586">
        <w:t xml:space="preserve"> </w:t>
      </w:r>
      <w:r w:rsidRPr="00390E19">
        <w:t>[</w:t>
      </w:r>
      <w:r w:rsidR="00390E19" w:rsidRPr="002F3E23">
        <w:t>3</w:t>
      </w:r>
      <w:r w:rsidRPr="002F3E23">
        <w:t xml:space="preserve">] </w:t>
      </w:r>
      <w:r w:rsidRPr="006D0586">
        <w:rPr>
          <w:highlight w:val="yellow"/>
        </w:rPr>
        <w:t>subclause 6.1.1.</w:t>
      </w:r>
      <w:r w:rsidRPr="006D0586">
        <w:t xml:space="preserve">1 at the manufacturers declared </w:t>
      </w:r>
      <w:r w:rsidRPr="006D0586">
        <w:rPr>
          <w:i/>
        </w:rPr>
        <w:t xml:space="preserve">rated carrier output </w:t>
      </w:r>
      <w:del w:id="3183" w:author="R4-1809488" w:date="2018-07-11T14:34:00Z">
        <w:r w:rsidRPr="006D0586" w:rsidDel="00A45401">
          <w:rPr>
            <w:i/>
          </w:rPr>
          <w:delText xml:space="preserve">power </w:delText>
        </w:r>
      </w:del>
      <w:ins w:id="3184" w:author="R4-1809488" w:date="2018-07-11T14:34:00Z">
        <w:r w:rsidR="00A45401">
          <w:rPr>
            <w:i/>
          </w:rPr>
          <w:t>EIRP</w:t>
        </w:r>
        <w:r w:rsidR="00A45401" w:rsidRPr="006D0586">
          <w:rPr>
            <w:i/>
          </w:rPr>
          <w:t xml:space="preserve"> </w:t>
        </w:r>
      </w:ins>
      <w:r w:rsidRPr="006D0586">
        <w:t>(P</w:t>
      </w:r>
      <w:r w:rsidRPr="006D0586">
        <w:rPr>
          <w:vertAlign w:val="subscript"/>
        </w:rPr>
        <w:t>Rated,c,EIRP</w:t>
      </w:r>
      <w:r w:rsidRPr="006D0586">
        <w:t>).</w:t>
      </w:r>
    </w:p>
    <w:p w14:paraId="4EC5F250" w14:textId="77777777" w:rsidR="00A45401" w:rsidRDefault="00C842B7" w:rsidP="00A45401">
      <w:pPr>
        <w:pStyle w:val="B1"/>
        <w:rPr>
          <w:ins w:id="3185" w:author="R4-1809488" w:date="2018-07-11T14:34:00Z"/>
          <w:rFonts w:eastAsia="MS P??"/>
        </w:rPr>
      </w:pPr>
      <w:r w:rsidRPr="006D0586">
        <w:t>6)</w:t>
      </w:r>
      <w:r w:rsidRPr="006D0586">
        <w:tab/>
      </w:r>
      <w:r w:rsidRPr="006D0586">
        <w:rPr>
          <w:rFonts w:eastAsia="MS P??"/>
        </w:rPr>
        <w:t xml:space="preserve">Measure the average OFDM symbol </w:t>
      </w:r>
      <w:del w:id="3186" w:author="R4-1809488" w:date="2018-07-11T14:34:00Z">
        <w:r w:rsidRPr="006D0586" w:rsidDel="00A45401">
          <w:rPr>
            <w:rFonts w:eastAsia="MS P??"/>
          </w:rPr>
          <w:delText xml:space="preserve">power </w:delText>
        </w:r>
      </w:del>
      <w:ins w:id="3187" w:author="R4-1809488" w:date="2018-07-11T14:34:00Z">
        <w:r w:rsidR="00A45401">
          <w:rPr>
            <w:rFonts w:eastAsia="MS P??"/>
          </w:rPr>
          <w:t>EIRP</w:t>
        </w:r>
        <w:r w:rsidR="00A45401" w:rsidRPr="006D0586">
          <w:rPr>
            <w:rFonts w:eastAsia="MS P??"/>
          </w:rPr>
          <w:t xml:space="preserve"> </w:t>
        </w:r>
      </w:ins>
      <w:r w:rsidRPr="006D0586">
        <w:rPr>
          <w:rFonts w:eastAsia="MS P??"/>
        </w:rPr>
        <w:t xml:space="preserve">as defined in </w:t>
      </w:r>
      <w:r w:rsidRPr="006D0586">
        <w:rPr>
          <w:rFonts w:eastAsia="MS P??"/>
          <w:highlight w:val="yellow"/>
        </w:rPr>
        <w:t>annex F</w:t>
      </w:r>
      <w:r w:rsidRPr="006D0586">
        <w:rPr>
          <w:rFonts w:eastAsia="MS P??"/>
        </w:rPr>
        <w:t xml:space="preserve"> in 3GPP TS 3</w:t>
      </w:r>
      <w:r>
        <w:rPr>
          <w:rFonts w:eastAsia="MS P??"/>
        </w:rPr>
        <w:t>8</w:t>
      </w:r>
      <w:r w:rsidRPr="006D0586">
        <w:rPr>
          <w:rFonts w:eastAsia="MS P??"/>
        </w:rPr>
        <w:t>.141</w:t>
      </w:r>
      <w:r>
        <w:rPr>
          <w:rFonts w:eastAsia="MS P??"/>
        </w:rPr>
        <w:t>-1</w:t>
      </w:r>
      <w:r w:rsidRPr="006D0586">
        <w:rPr>
          <w:rFonts w:eastAsia="MS P??"/>
        </w:rPr>
        <w:t xml:space="preserve"> [</w:t>
      </w:r>
      <w:r w:rsidR="00390E19">
        <w:rPr>
          <w:rFonts w:eastAsia="MS P??"/>
        </w:rPr>
        <w:t>3</w:t>
      </w:r>
      <w:r w:rsidRPr="006D0586">
        <w:rPr>
          <w:rFonts w:eastAsia="MS P??"/>
        </w:rPr>
        <w:t>]</w:t>
      </w:r>
      <w:ins w:id="3188" w:author="R4-1809488" w:date="2018-07-11T14:34:00Z">
        <w:r w:rsidR="00A45401">
          <w:rPr>
            <w:rFonts w:eastAsia="MS P??"/>
          </w:rPr>
          <w:t xml:space="preserve"> by either a) or b) below:</w:t>
        </w:r>
      </w:ins>
    </w:p>
    <w:p w14:paraId="1AEDCFD1" w14:textId="77777777" w:rsidR="00A45401" w:rsidRDefault="00A45401" w:rsidP="00A45401">
      <w:pPr>
        <w:pStyle w:val="B2"/>
        <w:rPr>
          <w:ins w:id="3189" w:author="R4-1809488" w:date="2018-07-11T14:34:00Z"/>
          <w:lang w:val="en-US"/>
        </w:rPr>
      </w:pPr>
      <w:ins w:id="3190" w:author="R4-1809488" w:date="2018-07-11T14:34:00Z">
        <w:r>
          <w:t>a)</w:t>
        </w:r>
        <w:r>
          <w:tab/>
          <w:t>If the test facility only supports single polarization, then measure EIRP with the test facility's test antenna/probe polarization matched to the BS.</w:t>
        </w:r>
        <w:r>
          <w:rPr>
            <w:lang w:val="en-US"/>
          </w:rPr>
          <w:t xml:space="preserve"> Sum the EIRP measured on both polarizations.</w:t>
        </w:r>
      </w:ins>
    </w:p>
    <w:p w14:paraId="03C15110" w14:textId="304A35DB" w:rsidR="00C842B7" w:rsidRPr="006D0586" w:rsidRDefault="00A45401" w:rsidP="00C1689C">
      <w:pPr>
        <w:pStyle w:val="B1"/>
        <w:ind w:left="851"/>
        <w:rPr>
          <w:rFonts w:eastAsia="MS P??"/>
        </w:rPr>
      </w:pPr>
      <w:ins w:id="3191" w:author="R4-1809488" w:date="2018-07-11T14:34:00Z">
        <w:r>
          <w:t>b)</w:t>
        </w:r>
        <w:r>
          <w:tab/>
          <w:t xml:space="preserve">If the test facility supports dual polarization then measure total EIRP for two orthogonal polarizations (denoted p1 and p2) and calculate total radiated transmit power for particular </w:t>
        </w:r>
        <w:r>
          <w:rPr>
            <w:i/>
          </w:rPr>
          <w:t>beam direction pair</w:t>
        </w:r>
        <w:r>
          <w:t xml:space="preserve"> as EIRP = EIRP</w:t>
        </w:r>
        <w:r>
          <w:rPr>
            <w:vertAlign w:val="subscript"/>
          </w:rPr>
          <w:t>p1</w:t>
        </w:r>
        <w:r>
          <w:t xml:space="preserve"> + EIRP</w:t>
        </w:r>
        <w:r>
          <w:rPr>
            <w:vertAlign w:val="subscript"/>
          </w:rPr>
          <w:t>p2</w:t>
        </w:r>
        <w:r>
          <w:t>.</w:t>
        </w:r>
      </w:ins>
      <w:del w:id="3192" w:author="R4-1809488" w:date="2018-07-11T14:34:00Z">
        <w:r w:rsidR="00C842B7" w:rsidRPr="006D0586" w:rsidDel="00A45401">
          <w:rPr>
            <w:rFonts w:eastAsia="MS P??"/>
          </w:rPr>
          <w:delText>.</w:delText>
        </w:r>
      </w:del>
    </w:p>
    <w:p w14:paraId="2A4F7D00" w14:textId="184649B7" w:rsidR="00C842B7" w:rsidRPr="006D0586" w:rsidRDefault="00C842B7" w:rsidP="00C842B7">
      <w:pPr>
        <w:pStyle w:val="B1"/>
        <w:rPr>
          <w:rFonts w:eastAsia="MS P??"/>
        </w:rPr>
      </w:pPr>
      <w:r w:rsidRPr="006D0586">
        <w:t>7)</w:t>
      </w:r>
      <w:r w:rsidRPr="006D0586">
        <w:tab/>
        <w:t xml:space="preserve">Set the BS to transmit using </w:t>
      </w:r>
      <w:r>
        <w:t>[</w:t>
      </w:r>
      <w:r w:rsidRPr="006D0586">
        <w:rPr>
          <w:highlight w:val="yellow"/>
        </w:rPr>
        <w:t>E-TM</w:t>
      </w:r>
      <w:r w:rsidRPr="006D0586">
        <w:rPr>
          <w:highlight w:val="yellow"/>
          <w:lang w:eastAsia="ja-JP"/>
        </w:rPr>
        <w:t xml:space="preserve"> 2</w:t>
      </w:r>
      <w:r>
        <w:rPr>
          <w:lang w:eastAsia="ja-JP"/>
        </w:rPr>
        <w:t xml:space="preserve">] for </w:t>
      </w:r>
      <w:r w:rsidRPr="002F3E23">
        <w:rPr>
          <w:i/>
        </w:rPr>
        <w:t>BS type 1-O</w:t>
      </w:r>
      <w:r>
        <w:rPr>
          <w:lang w:eastAsia="ja-JP"/>
        </w:rPr>
        <w:t xml:space="preserve"> or [</w:t>
      </w:r>
      <w:r w:rsidRPr="006D0586">
        <w:rPr>
          <w:highlight w:val="yellow"/>
        </w:rPr>
        <w:t>E-TM</w:t>
      </w:r>
      <w:r w:rsidRPr="006D0586">
        <w:rPr>
          <w:highlight w:val="yellow"/>
          <w:lang w:eastAsia="ja-JP"/>
        </w:rPr>
        <w:t xml:space="preserve"> </w:t>
      </w:r>
      <w:r>
        <w:rPr>
          <w:highlight w:val="yellow"/>
          <w:lang w:eastAsia="ja-JP"/>
        </w:rPr>
        <w:t>x.x</w:t>
      </w:r>
      <w:r>
        <w:rPr>
          <w:lang w:eastAsia="ja-JP"/>
        </w:rPr>
        <w:t xml:space="preserve">] for </w:t>
      </w:r>
      <w:r w:rsidRPr="002F3E23">
        <w:rPr>
          <w:i/>
        </w:rPr>
        <w:t>BS type 2-O</w:t>
      </w:r>
      <w:r w:rsidRPr="006D0586">
        <w:t>, in 3GPP TS 3</w:t>
      </w:r>
      <w:r>
        <w:t>8</w:t>
      </w:r>
      <w:r w:rsidRPr="006D0586">
        <w:t>.141</w:t>
      </w:r>
      <w:r>
        <w:t>-</w:t>
      </w:r>
      <w:r w:rsidRPr="00390E19">
        <w:t xml:space="preserve">1 </w:t>
      </w:r>
      <w:r w:rsidRPr="002F3E23">
        <w:t>[</w:t>
      </w:r>
      <w:r w:rsidR="00390E19" w:rsidRPr="002F3E23">
        <w:t>3</w:t>
      </w:r>
      <w:r w:rsidRPr="002F3E23">
        <w:t xml:space="preserve">] </w:t>
      </w:r>
      <w:r w:rsidRPr="006D0586">
        <w:rPr>
          <w:highlight w:val="yellow"/>
        </w:rPr>
        <w:t>subclause 6.1.1.</w:t>
      </w:r>
      <w:r w:rsidRPr="006D0586">
        <w:t>1</w:t>
      </w:r>
      <w:del w:id="3193" w:author="R4-1809488" w:date="2018-07-11T14:35:00Z">
        <w:r w:rsidRPr="006D0586" w:rsidDel="00007E3C">
          <w:delText xml:space="preserve"> at the manufacturers declared </w:delText>
        </w:r>
        <w:r w:rsidRPr="006D0586" w:rsidDel="00007E3C">
          <w:rPr>
            <w:i/>
          </w:rPr>
          <w:delText xml:space="preserve">rated carrier output power </w:delText>
        </w:r>
        <w:r w:rsidRPr="006D0586" w:rsidDel="00007E3C">
          <w:delText>(P</w:delText>
        </w:r>
        <w:r w:rsidRPr="006D0586" w:rsidDel="00007E3C">
          <w:rPr>
            <w:vertAlign w:val="subscript"/>
          </w:rPr>
          <w:delText>Rated,c,EIRP</w:delText>
        </w:r>
        <w:r w:rsidRPr="006D0586" w:rsidDel="00007E3C">
          <w:delText>)</w:delText>
        </w:r>
      </w:del>
      <w:r w:rsidRPr="006D0586">
        <w:t>.</w:t>
      </w:r>
    </w:p>
    <w:p w14:paraId="467B2697" w14:textId="77777777" w:rsidR="00C842B7" w:rsidRPr="006D0586" w:rsidRDefault="00C842B7" w:rsidP="00C842B7">
      <w:pPr>
        <w:pStyle w:val="B1"/>
      </w:pPr>
      <w:r w:rsidRPr="006D0586">
        <w:t>8)</w:t>
      </w:r>
      <w:r w:rsidRPr="006D0586">
        <w:tab/>
        <w:t xml:space="preserve">Measure the </w:t>
      </w:r>
      <w:r w:rsidRPr="006D0586">
        <w:rPr>
          <w:rFonts w:eastAsia="MS P??" w:cs="v4.2.0"/>
        </w:rPr>
        <w:t>average OFDM symbol power as defined in a</w:t>
      </w:r>
      <w:r w:rsidRPr="006D0586">
        <w:rPr>
          <w:rFonts w:eastAsia="MS P??" w:cs="v4.2.0"/>
          <w:highlight w:val="yellow"/>
        </w:rPr>
        <w:t>nnex</w:t>
      </w:r>
      <w:r w:rsidRPr="006D0586">
        <w:rPr>
          <w:rFonts w:eastAsia="MS P??" w:cs="v4.2.0"/>
        </w:rPr>
        <w:t xml:space="preserve"> </w:t>
      </w:r>
      <w:r w:rsidRPr="006D0586">
        <w:rPr>
          <w:rFonts w:eastAsia="MS P??" w:cs="v4.2.0"/>
          <w:highlight w:val="yellow"/>
        </w:rPr>
        <w:t>F 3GPP TS 38.141 [xx]</w:t>
      </w:r>
      <w:r w:rsidRPr="006D0586">
        <w:t xml:space="preserve"> by either a) or b) below:</w:t>
      </w:r>
    </w:p>
    <w:p w14:paraId="7D845488" w14:textId="77777777" w:rsidR="00C842B7" w:rsidRPr="006D0586" w:rsidRDefault="00C842B7" w:rsidP="00C842B7">
      <w:pPr>
        <w:pStyle w:val="B2"/>
        <w:rPr>
          <w:lang w:val="en-US"/>
        </w:rPr>
      </w:pPr>
      <w:r w:rsidRPr="006D0586">
        <w:t>a)</w:t>
      </w:r>
      <w:r w:rsidRPr="006D0586">
        <w:tab/>
        <w:t>If the test facility only supports single polarization, then measure EIRP with the test facility's test antenna/probe polarization matched to the BS.</w:t>
      </w:r>
      <w:r w:rsidRPr="006D0586">
        <w:rPr>
          <w:lang w:val="en-US"/>
        </w:rPr>
        <w:t xml:space="preserve"> Sum the EIRP measured on both polarizations.</w:t>
      </w:r>
    </w:p>
    <w:p w14:paraId="58ABD1E7" w14:textId="77777777" w:rsidR="00C842B7" w:rsidRPr="006D0586" w:rsidRDefault="00C842B7" w:rsidP="00C842B7">
      <w:pPr>
        <w:pStyle w:val="B2"/>
      </w:pPr>
      <w:r w:rsidRPr="006D0586">
        <w:t>b)</w:t>
      </w:r>
      <w:r w:rsidRPr="006D0586">
        <w:tab/>
        <w:t xml:space="preserve">If the test facility supports dual polarization then measure total EIRP for two orthogonal polarizations (denoted p1 and p2) and calculate total radiated transmit power for particular </w:t>
      </w:r>
      <w:r w:rsidRPr="006D0586">
        <w:rPr>
          <w:i/>
        </w:rPr>
        <w:t>beam direction pair</w:t>
      </w:r>
      <w:r w:rsidRPr="006D0586">
        <w:t xml:space="preserve"> as EIRP = EIRP</w:t>
      </w:r>
      <w:r w:rsidRPr="006D0586">
        <w:rPr>
          <w:vertAlign w:val="subscript"/>
        </w:rPr>
        <w:t>p1</w:t>
      </w:r>
      <w:r w:rsidRPr="006D0586">
        <w:t xml:space="preserve"> + EIRP</w:t>
      </w:r>
      <w:r w:rsidRPr="006D0586">
        <w:rPr>
          <w:vertAlign w:val="subscript"/>
        </w:rPr>
        <w:t>p2</w:t>
      </w:r>
      <w:r w:rsidRPr="006D0586">
        <w:t>.</w:t>
      </w:r>
    </w:p>
    <w:p w14:paraId="52A0655B" w14:textId="77777777" w:rsidR="00C842B7" w:rsidRPr="006D0586" w:rsidRDefault="00C842B7" w:rsidP="00C842B7">
      <w:pPr>
        <w:pStyle w:val="B1"/>
        <w:rPr>
          <w:rFonts w:eastAsia="MS P??" w:cs="v4.2.0"/>
        </w:rPr>
      </w:pPr>
      <w:commentRangeStart w:id="3194"/>
      <w:r w:rsidRPr="006D0586">
        <w:rPr>
          <w:rFonts w:eastAsia="MS P??" w:cs="v4.2.0"/>
          <w:highlight w:val="yellow"/>
        </w:rPr>
        <w:t>The measured OFDM symbols shall not contain RS, PBCH or synchronisation signals</w:t>
      </w:r>
      <w:commentRangeEnd w:id="3194"/>
      <w:r>
        <w:rPr>
          <w:rStyle w:val="CommentReference"/>
        </w:rPr>
        <w:commentReference w:id="3194"/>
      </w:r>
      <w:r w:rsidRPr="006D0586">
        <w:rPr>
          <w:rFonts w:eastAsia="MS P??" w:cs="v4.2.0"/>
          <w:highlight w:val="yellow"/>
        </w:rPr>
        <w:t>.</w:t>
      </w:r>
      <w:r w:rsidRPr="006D0586">
        <w:rPr>
          <w:rFonts w:eastAsia="MS P??" w:cs="v4.2.0"/>
        </w:rPr>
        <w:t xml:space="preserve"> </w:t>
      </w:r>
    </w:p>
    <w:p w14:paraId="6E5D371C" w14:textId="3F2A5D78" w:rsidR="00C842B7" w:rsidRPr="006D0586" w:rsidRDefault="00C842B7" w:rsidP="00C842B7">
      <w:pPr>
        <w:pStyle w:val="B1"/>
        <w:rPr>
          <w:rFonts w:eastAsia="MS P??" w:cs="v4.2.0"/>
        </w:rPr>
      </w:pPr>
      <w:r w:rsidRPr="006D0586">
        <w:rPr>
          <w:rFonts w:eastAsia="MS P??" w:cs="v4.2.0"/>
        </w:rPr>
        <w:t>9)</w:t>
      </w:r>
      <w:r w:rsidRPr="006D0586">
        <w:rPr>
          <w:rFonts w:eastAsia="MS P??" w:cs="v4.2.0"/>
        </w:rPr>
        <w:tab/>
        <w:t xml:space="preserve">If BS supports 256QAM, set the </w:t>
      </w:r>
      <w:r w:rsidRPr="006D0586">
        <w:t xml:space="preserve">channel set-up </w:t>
      </w:r>
      <w:r w:rsidRPr="006D0586">
        <w:rPr>
          <w:rFonts w:eastAsia="MS P??" w:cs="v4.2.0"/>
        </w:rPr>
        <w:t xml:space="preserve">of the transmitted signal </w:t>
      </w:r>
      <w:r w:rsidRPr="006D0586">
        <w:t xml:space="preserve">according to </w:t>
      </w:r>
      <w:r>
        <w:t>[</w:t>
      </w:r>
      <w:r w:rsidRPr="006D0586">
        <w:rPr>
          <w:highlight w:val="yellow"/>
        </w:rPr>
        <w:t>E-TM</w:t>
      </w:r>
      <w:r w:rsidRPr="006D0586">
        <w:rPr>
          <w:highlight w:val="yellow"/>
          <w:lang w:eastAsia="ja-JP"/>
        </w:rPr>
        <w:t xml:space="preserve"> 3.1a</w:t>
      </w:r>
      <w:r>
        <w:rPr>
          <w:lang w:eastAsia="ja-JP"/>
        </w:rPr>
        <w:t xml:space="preserve">] </w:t>
      </w:r>
      <w:r w:rsidRPr="002F3E23">
        <w:rPr>
          <w:i/>
          <w:lang w:eastAsia="ja-JP"/>
        </w:rPr>
        <w:t xml:space="preserve">for </w:t>
      </w:r>
      <w:r w:rsidRPr="002F3E23">
        <w:rPr>
          <w:i/>
        </w:rPr>
        <w:t>BS type 1-O</w:t>
      </w:r>
      <w:r>
        <w:rPr>
          <w:lang w:eastAsia="ja-JP"/>
        </w:rPr>
        <w:t xml:space="preserve"> or [</w:t>
      </w:r>
      <w:r w:rsidRPr="006D0586">
        <w:rPr>
          <w:highlight w:val="yellow"/>
        </w:rPr>
        <w:t>E-TM</w:t>
      </w:r>
      <w:r>
        <w:rPr>
          <w:highlight w:val="yellow"/>
          <w:lang w:eastAsia="ja-JP"/>
        </w:rPr>
        <w:t xml:space="preserve"> </w:t>
      </w:r>
      <w:r w:rsidRPr="00F61450">
        <w:rPr>
          <w:highlight w:val="yellow"/>
          <w:lang w:eastAsia="ja-JP"/>
        </w:rPr>
        <w:t>x.x</w:t>
      </w:r>
      <w:r>
        <w:rPr>
          <w:lang w:eastAsia="ja-JP"/>
        </w:rPr>
        <w:t xml:space="preserve">] </w:t>
      </w:r>
      <w:r w:rsidRPr="002F3E23">
        <w:rPr>
          <w:i/>
          <w:lang w:eastAsia="ja-JP"/>
        </w:rPr>
        <w:t xml:space="preserve">for </w:t>
      </w:r>
      <w:r w:rsidRPr="002F3E23">
        <w:rPr>
          <w:i/>
        </w:rPr>
        <w:t>BS type 2-O</w:t>
      </w:r>
      <w:r w:rsidR="00492AD3">
        <w:rPr>
          <w:lang w:eastAsia="ja-JP"/>
        </w:rPr>
        <w:t xml:space="preserve"> </w:t>
      </w:r>
      <w:r w:rsidRPr="006D0586">
        <w:rPr>
          <w:lang w:eastAsia="ja-JP"/>
        </w:rPr>
        <w:t>and r</w:t>
      </w:r>
      <w:r w:rsidRPr="006D0586">
        <w:rPr>
          <w:rFonts w:eastAsia="SimSun" w:hint="eastAsia"/>
          <w:lang w:eastAsia="zh-CN"/>
        </w:rPr>
        <w:t>epeat step 1.</w:t>
      </w:r>
      <w:r w:rsidRPr="006D0586">
        <w:rPr>
          <w:rFonts w:eastAsia="SimSun"/>
          <w:lang w:eastAsia="zh-CN"/>
        </w:rPr>
        <w:t xml:space="preserve"> </w:t>
      </w:r>
      <w:r w:rsidRPr="006D0586">
        <w:rPr>
          <w:rFonts w:eastAsia="MS P??" w:cs="v4.2.0"/>
        </w:rPr>
        <w:t xml:space="preserve">Set to transmit a signal according to </w:t>
      </w:r>
      <w:r>
        <w:rPr>
          <w:rFonts w:eastAsia="MS P??" w:cs="v4.2.0"/>
        </w:rPr>
        <w:t>[</w:t>
      </w:r>
      <w:r w:rsidRPr="006D0586">
        <w:rPr>
          <w:rFonts w:eastAsia="MS P??" w:cs="v4.2.0"/>
          <w:highlight w:val="yellow"/>
        </w:rPr>
        <w:t>E-TM 2a</w:t>
      </w:r>
      <w:r>
        <w:rPr>
          <w:rFonts w:eastAsia="MS P??" w:cs="v4.2.0"/>
        </w:rPr>
        <w:t>]</w:t>
      </w:r>
      <w:r>
        <w:rPr>
          <w:lang w:eastAsia="ja-JP"/>
        </w:rPr>
        <w:t xml:space="preserve"> for </w:t>
      </w:r>
      <w:r w:rsidRPr="002F3E23">
        <w:rPr>
          <w:i/>
        </w:rPr>
        <w:t>BS type 1-O</w:t>
      </w:r>
      <w:r>
        <w:rPr>
          <w:lang w:eastAsia="ja-JP"/>
        </w:rPr>
        <w:t xml:space="preserve"> or [</w:t>
      </w:r>
      <w:r w:rsidRPr="006D0586">
        <w:rPr>
          <w:highlight w:val="yellow"/>
        </w:rPr>
        <w:t>E-TM</w:t>
      </w:r>
      <w:r w:rsidRPr="006D0586">
        <w:rPr>
          <w:highlight w:val="yellow"/>
          <w:lang w:eastAsia="ja-JP"/>
        </w:rPr>
        <w:t xml:space="preserve"> </w:t>
      </w:r>
      <w:r>
        <w:rPr>
          <w:highlight w:val="yellow"/>
          <w:lang w:eastAsia="ja-JP"/>
        </w:rPr>
        <w:t>x.x</w:t>
      </w:r>
      <w:r>
        <w:rPr>
          <w:lang w:eastAsia="ja-JP"/>
        </w:rPr>
        <w:t xml:space="preserve">] for </w:t>
      </w:r>
      <w:r w:rsidRPr="002F3E23">
        <w:rPr>
          <w:i/>
        </w:rPr>
        <w:t>BS type 2-O</w:t>
      </w:r>
      <w:r w:rsidRPr="006D0586">
        <w:rPr>
          <w:rFonts w:eastAsia="MS P??" w:cs="v4.2.0"/>
        </w:rPr>
        <w:t xml:space="preserve"> and repeat step 3.</w:t>
      </w:r>
    </w:p>
    <w:p w14:paraId="09183253" w14:textId="77777777" w:rsidR="00C842B7" w:rsidRPr="006D0586" w:rsidRDefault="00C842B7" w:rsidP="00C842B7">
      <w:r w:rsidRPr="006D0586">
        <w:t xml:space="preserve">In addition, for </w:t>
      </w:r>
      <w:r w:rsidRPr="006D0586">
        <w:rPr>
          <w:i/>
        </w:rPr>
        <w:t xml:space="preserve">multi-band </w:t>
      </w:r>
      <w:r w:rsidRPr="006D0586">
        <w:rPr>
          <w:i/>
          <w:lang w:eastAsia="zh-CN"/>
        </w:rPr>
        <w:t>RIB(s)</w:t>
      </w:r>
      <w:r w:rsidRPr="006D0586">
        <w:t>, the following steps shall apply:</w:t>
      </w:r>
    </w:p>
    <w:p w14:paraId="004F4517" w14:textId="77777777" w:rsidR="00C842B7" w:rsidRPr="006D0586" w:rsidRDefault="00C842B7" w:rsidP="00C842B7">
      <w:pPr>
        <w:pStyle w:val="B1"/>
        <w:ind w:left="567" w:hanging="283"/>
      </w:pPr>
      <w:r w:rsidRPr="006D0586">
        <w:t>10)</w:t>
      </w:r>
      <w:r w:rsidRPr="006D0586">
        <w:tab/>
        <w:t xml:space="preserve">For </w:t>
      </w:r>
      <w:r w:rsidRPr="006D0586">
        <w:rPr>
          <w:i/>
        </w:rPr>
        <w:t xml:space="preserve">multi-band </w:t>
      </w:r>
      <w:r w:rsidRPr="006D0586">
        <w:rPr>
          <w:i/>
          <w:lang w:eastAsia="zh-CN"/>
        </w:rPr>
        <w:t>RIBs</w:t>
      </w:r>
      <w:r w:rsidRPr="006D0586">
        <w:rPr>
          <w:lang w:eastAsia="zh-CN"/>
        </w:rPr>
        <w:t xml:space="preserve"> </w:t>
      </w:r>
      <w:r w:rsidRPr="006D0586">
        <w:t>and single band tests, repeat the steps above per involved band where single band test configurations and test models shall apply with no carrier activated in the other band.</w:t>
      </w:r>
    </w:p>
    <w:p w14:paraId="7C1A39E6" w14:textId="57508781" w:rsidR="00C842B7" w:rsidRDefault="00C842B7" w:rsidP="00C842B7">
      <w:pPr>
        <w:pStyle w:val="Heading4"/>
        <w:rPr>
          <w:lang w:eastAsia="sv-SE"/>
        </w:rPr>
      </w:pPr>
      <w:bookmarkStart w:id="3195" w:name="_Toc519094926"/>
      <w:r w:rsidRPr="006D0586">
        <w:rPr>
          <w:lang w:eastAsia="sv-SE"/>
        </w:rPr>
        <w:t>6.</w:t>
      </w:r>
      <w:r w:rsidRPr="006D0586">
        <w:rPr>
          <w:lang w:eastAsia="zh-CN"/>
        </w:rPr>
        <w:t>4.3.</w:t>
      </w:r>
      <w:r w:rsidRPr="006D0586">
        <w:rPr>
          <w:lang w:eastAsia="sv-SE"/>
        </w:rPr>
        <w:t>5</w:t>
      </w:r>
      <w:r w:rsidRPr="006D0586">
        <w:rPr>
          <w:lang w:eastAsia="sv-SE"/>
        </w:rPr>
        <w:tab/>
        <w:t xml:space="preserve">Test </w:t>
      </w:r>
      <w:r w:rsidR="000420F9">
        <w:rPr>
          <w:lang w:eastAsia="sv-SE"/>
        </w:rPr>
        <w:t>requirement</w:t>
      </w:r>
      <w:bookmarkEnd w:id="3195"/>
    </w:p>
    <w:p w14:paraId="152C35C1" w14:textId="77777777" w:rsidR="00C842B7" w:rsidRDefault="00C842B7" w:rsidP="00C842B7">
      <w:pPr>
        <w:pStyle w:val="Heading5"/>
        <w:rPr>
          <w:lang w:eastAsia="sv-SE"/>
        </w:rPr>
      </w:pPr>
      <w:bookmarkStart w:id="3196" w:name="_Toc519094927"/>
      <w:r>
        <w:rPr>
          <w:lang w:eastAsia="sv-SE"/>
        </w:rPr>
        <w:t>6.4.3.5.1</w:t>
      </w:r>
      <w:r>
        <w:rPr>
          <w:lang w:eastAsia="sv-SE"/>
        </w:rPr>
        <w:tab/>
        <w:t>BS type 1-O</w:t>
      </w:r>
      <w:bookmarkEnd w:id="3196"/>
    </w:p>
    <w:p w14:paraId="5C16DF17" w14:textId="77777777" w:rsidR="00C842B7" w:rsidRPr="008F3FEB" w:rsidRDefault="00C842B7" w:rsidP="00C842B7">
      <w:r w:rsidRPr="008F3FEB">
        <w:t xml:space="preserve">The downlink (DL) total power dynamic range for each </w:t>
      </w:r>
      <w:r w:rsidRPr="008F3FEB">
        <w:rPr>
          <w:rFonts w:hint="eastAsia"/>
        </w:rPr>
        <w:t>NR</w:t>
      </w:r>
      <w:r w:rsidRPr="008F3FEB">
        <w:t xml:space="preserve"> carrier shall be larger than or equal to the level in table 6.</w:t>
      </w:r>
      <w:r>
        <w:t>4.3.5.1</w:t>
      </w:r>
      <w:r w:rsidRPr="008F3FEB">
        <w:t>-1.</w:t>
      </w:r>
    </w:p>
    <w:p w14:paraId="7479551C" w14:textId="77777777" w:rsidR="00C842B7" w:rsidRPr="008F3FEB" w:rsidRDefault="00C842B7" w:rsidP="00C842B7">
      <w:pPr>
        <w:pStyle w:val="TH"/>
      </w:pPr>
      <w:r>
        <w:lastRenderedPageBreak/>
        <w:t>Table 6.4.3.5.1</w:t>
      </w:r>
      <w:r w:rsidRPr="008F3FEB">
        <w:t>-1: Total power dynamic 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6"/>
        <w:gridCol w:w="1207"/>
        <w:gridCol w:w="1207"/>
        <w:gridCol w:w="1207"/>
      </w:tblGrid>
      <w:tr w:rsidR="00C842B7" w:rsidRPr="008F3FEB" w14:paraId="2F66D482" w14:textId="77777777" w:rsidTr="002F3E23">
        <w:trPr>
          <w:cantSplit/>
          <w:jc w:val="center"/>
        </w:trPr>
        <w:tc>
          <w:tcPr>
            <w:tcW w:w="2686" w:type="dxa"/>
            <w:vMerge w:val="restart"/>
          </w:tcPr>
          <w:p w14:paraId="6DC3189E" w14:textId="77777777" w:rsidR="00C842B7" w:rsidRPr="008F3FEB" w:rsidRDefault="00C842B7" w:rsidP="00B06C9A">
            <w:pPr>
              <w:pStyle w:val="TAH"/>
            </w:pPr>
            <w:r w:rsidRPr="008F3FEB">
              <w:rPr>
                <w:lang w:eastAsia="zh-CN"/>
              </w:rPr>
              <w:t>BS channel bandwidth</w:t>
            </w:r>
            <w:r w:rsidRPr="008F3FEB">
              <w:rPr>
                <w:rFonts w:hint="eastAsia"/>
              </w:rPr>
              <w:t xml:space="preserve"> </w:t>
            </w:r>
            <w:r w:rsidRPr="008F3FEB">
              <w:t>[</w:t>
            </w:r>
            <w:r w:rsidRPr="008F3FEB">
              <w:rPr>
                <w:rFonts w:hint="eastAsia"/>
              </w:rPr>
              <w:t>MHz</w:t>
            </w:r>
            <w:r w:rsidRPr="008F3FEB">
              <w:t>]</w:t>
            </w:r>
          </w:p>
        </w:tc>
        <w:tc>
          <w:tcPr>
            <w:tcW w:w="3621" w:type="dxa"/>
            <w:gridSpan w:val="3"/>
            <w:vAlign w:val="center"/>
          </w:tcPr>
          <w:p w14:paraId="70945291" w14:textId="77777777" w:rsidR="00C842B7" w:rsidRPr="008F3FEB" w:rsidRDefault="00C842B7" w:rsidP="00B06C9A">
            <w:pPr>
              <w:pStyle w:val="TAH"/>
              <w:rPr>
                <w:lang w:eastAsia="zh-CN"/>
              </w:rPr>
            </w:pPr>
            <w:r w:rsidRPr="008F3FEB">
              <w:t>T</w:t>
            </w:r>
            <w:r w:rsidRPr="008F3FEB">
              <w:rPr>
                <w:rFonts w:hint="eastAsia"/>
              </w:rPr>
              <w:t xml:space="preserve">otal </w:t>
            </w:r>
            <w:r w:rsidRPr="008F3FEB">
              <w:t>power</w:t>
            </w:r>
            <w:r w:rsidRPr="008F3FEB">
              <w:rPr>
                <w:rFonts w:hint="eastAsia"/>
              </w:rPr>
              <w:t xml:space="preserve"> dynamic range</w:t>
            </w:r>
          </w:p>
          <w:p w14:paraId="0530778B" w14:textId="77777777" w:rsidR="00C842B7" w:rsidRPr="008F3FEB" w:rsidRDefault="00C842B7" w:rsidP="00B06C9A">
            <w:pPr>
              <w:pStyle w:val="TAH"/>
            </w:pPr>
            <w:r w:rsidRPr="008F3FEB">
              <w:t>[</w:t>
            </w:r>
            <w:r w:rsidRPr="008F3FEB">
              <w:rPr>
                <w:rFonts w:hint="eastAsia"/>
              </w:rPr>
              <w:t>dB</w:t>
            </w:r>
            <w:r w:rsidRPr="008F3FEB">
              <w:t>]</w:t>
            </w:r>
          </w:p>
        </w:tc>
      </w:tr>
      <w:tr w:rsidR="00C842B7" w:rsidRPr="008F3FEB" w14:paraId="226479B5" w14:textId="77777777" w:rsidTr="002F3E23">
        <w:trPr>
          <w:cantSplit/>
          <w:jc w:val="center"/>
        </w:trPr>
        <w:tc>
          <w:tcPr>
            <w:tcW w:w="2686" w:type="dxa"/>
            <w:vMerge/>
          </w:tcPr>
          <w:p w14:paraId="16F33DDF" w14:textId="77777777" w:rsidR="00C842B7" w:rsidRPr="008F3FEB" w:rsidRDefault="00C842B7" w:rsidP="00B06C9A">
            <w:pPr>
              <w:pStyle w:val="TAH"/>
            </w:pPr>
          </w:p>
        </w:tc>
        <w:tc>
          <w:tcPr>
            <w:tcW w:w="1207" w:type="dxa"/>
            <w:vAlign w:val="center"/>
          </w:tcPr>
          <w:p w14:paraId="0C9941CC" w14:textId="77777777" w:rsidR="00C842B7" w:rsidRPr="008F3FEB" w:rsidRDefault="00C842B7" w:rsidP="00B06C9A">
            <w:pPr>
              <w:pStyle w:val="TAH"/>
            </w:pPr>
            <w:r w:rsidRPr="008F3FEB">
              <w:rPr>
                <w:rFonts w:hint="eastAsia"/>
              </w:rPr>
              <w:t>15</w:t>
            </w:r>
            <w:r w:rsidRPr="008F3FEB">
              <w:rPr>
                <w:rFonts w:hint="eastAsia"/>
                <w:lang w:eastAsia="zh-CN"/>
              </w:rPr>
              <w:t xml:space="preserve"> </w:t>
            </w:r>
            <w:r w:rsidRPr="008F3FEB">
              <w:rPr>
                <w:rFonts w:hint="eastAsia"/>
              </w:rPr>
              <w:t>kHz SCS</w:t>
            </w:r>
          </w:p>
        </w:tc>
        <w:tc>
          <w:tcPr>
            <w:tcW w:w="1207" w:type="dxa"/>
            <w:vAlign w:val="center"/>
          </w:tcPr>
          <w:p w14:paraId="6E7DE1E9" w14:textId="77777777" w:rsidR="00C842B7" w:rsidRPr="008F3FEB" w:rsidRDefault="00C842B7" w:rsidP="00B06C9A">
            <w:pPr>
              <w:pStyle w:val="TAH"/>
            </w:pPr>
            <w:r w:rsidRPr="008F3FEB">
              <w:rPr>
                <w:rFonts w:hint="eastAsia"/>
              </w:rPr>
              <w:t>30</w:t>
            </w:r>
            <w:r w:rsidRPr="008F3FEB">
              <w:rPr>
                <w:rFonts w:hint="eastAsia"/>
                <w:lang w:eastAsia="zh-CN"/>
              </w:rPr>
              <w:t xml:space="preserve"> </w:t>
            </w:r>
            <w:r w:rsidRPr="008F3FEB">
              <w:rPr>
                <w:rFonts w:hint="eastAsia"/>
              </w:rPr>
              <w:t>kHz SCS</w:t>
            </w:r>
          </w:p>
        </w:tc>
        <w:tc>
          <w:tcPr>
            <w:tcW w:w="1207" w:type="dxa"/>
            <w:vAlign w:val="center"/>
          </w:tcPr>
          <w:p w14:paraId="6E508753" w14:textId="77777777" w:rsidR="00C842B7" w:rsidRPr="008F3FEB" w:rsidRDefault="00C842B7" w:rsidP="00B06C9A">
            <w:pPr>
              <w:pStyle w:val="TAH"/>
            </w:pPr>
            <w:r w:rsidRPr="008F3FEB">
              <w:rPr>
                <w:rFonts w:hint="eastAsia"/>
              </w:rPr>
              <w:t>60</w:t>
            </w:r>
            <w:r w:rsidRPr="008F3FEB">
              <w:rPr>
                <w:rFonts w:hint="eastAsia"/>
                <w:lang w:eastAsia="zh-CN"/>
              </w:rPr>
              <w:t xml:space="preserve"> </w:t>
            </w:r>
            <w:r w:rsidRPr="008F3FEB">
              <w:rPr>
                <w:rFonts w:hint="eastAsia"/>
              </w:rPr>
              <w:t>kHz SCS</w:t>
            </w:r>
          </w:p>
        </w:tc>
      </w:tr>
      <w:tr w:rsidR="00C842B7" w:rsidRPr="008F3FEB" w14:paraId="3FAA13AE" w14:textId="77777777" w:rsidTr="002F3E23">
        <w:trPr>
          <w:cantSplit/>
          <w:jc w:val="center"/>
        </w:trPr>
        <w:tc>
          <w:tcPr>
            <w:tcW w:w="2686" w:type="dxa"/>
          </w:tcPr>
          <w:p w14:paraId="039DE6A8" w14:textId="77777777" w:rsidR="00C842B7" w:rsidRPr="008F3FEB" w:rsidRDefault="00C842B7" w:rsidP="002F3E23">
            <w:pPr>
              <w:pStyle w:val="TAC"/>
            </w:pPr>
            <w:r w:rsidRPr="008F3FEB">
              <w:rPr>
                <w:rFonts w:hint="eastAsia"/>
              </w:rPr>
              <w:t>5</w:t>
            </w:r>
          </w:p>
        </w:tc>
        <w:tc>
          <w:tcPr>
            <w:tcW w:w="1207" w:type="dxa"/>
            <w:vAlign w:val="center"/>
          </w:tcPr>
          <w:p w14:paraId="5BA65C99" w14:textId="77777777" w:rsidR="00C842B7" w:rsidRPr="006D0586" w:rsidRDefault="00C842B7" w:rsidP="002F3E23">
            <w:pPr>
              <w:pStyle w:val="TAC"/>
            </w:pPr>
            <w:r w:rsidRPr="008F3FEB">
              <w:rPr>
                <w:rFonts w:hint="eastAsia"/>
              </w:rPr>
              <w:t>13.9</w:t>
            </w:r>
            <w:r>
              <w:t>-FFS</w:t>
            </w:r>
          </w:p>
        </w:tc>
        <w:tc>
          <w:tcPr>
            <w:tcW w:w="1207" w:type="dxa"/>
            <w:vAlign w:val="center"/>
          </w:tcPr>
          <w:p w14:paraId="183B41CF" w14:textId="77777777" w:rsidR="00C842B7" w:rsidRPr="008F3FEB" w:rsidRDefault="00C842B7" w:rsidP="002F3E23">
            <w:pPr>
              <w:pStyle w:val="TAC"/>
            </w:pPr>
            <w:r w:rsidRPr="008F3FEB">
              <w:rPr>
                <w:rFonts w:hint="eastAsia"/>
              </w:rPr>
              <w:t>10.4</w:t>
            </w:r>
            <w:r>
              <w:t>-FFS</w:t>
            </w:r>
          </w:p>
        </w:tc>
        <w:tc>
          <w:tcPr>
            <w:tcW w:w="1207" w:type="dxa"/>
            <w:vAlign w:val="center"/>
          </w:tcPr>
          <w:p w14:paraId="34586F14" w14:textId="77777777" w:rsidR="00C842B7" w:rsidRPr="008F3FEB" w:rsidRDefault="00C842B7" w:rsidP="002F3E23">
            <w:pPr>
              <w:pStyle w:val="TAC"/>
            </w:pPr>
            <w:r w:rsidRPr="008F3FEB">
              <w:rPr>
                <w:rFonts w:hint="eastAsia"/>
              </w:rPr>
              <w:t>N/A</w:t>
            </w:r>
          </w:p>
        </w:tc>
      </w:tr>
      <w:tr w:rsidR="00C842B7" w:rsidRPr="008F3FEB" w14:paraId="57B4B456" w14:textId="77777777" w:rsidTr="002F3E23">
        <w:trPr>
          <w:cantSplit/>
          <w:jc w:val="center"/>
        </w:trPr>
        <w:tc>
          <w:tcPr>
            <w:tcW w:w="2686" w:type="dxa"/>
          </w:tcPr>
          <w:p w14:paraId="7AC1C3A3" w14:textId="77777777" w:rsidR="00C842B7" w:rsidRPr="008F3FEB" w:rsidRDefault="00C842B7" w:rsidP="002F3E23">
            <w:pPr>
              <w:pStyle w:val="TAC"/>
            </w:pPr>
            <w:r w:rsidRPr="008F3FEB">
              <w:rPr>
                <w:rFonts w:hint="eastAsia"/>
              </w:rPr>
              <w:t>10</w:t>
            </w:r>
          </w:p>
        </w:tc>
        <w:tc>
          <w:tcPr>
            <w:tcW w:w="1207" w:type="dxa"/>
          </w:tcPr>
          <w:p w14:paraId="767B44B7" w14:textId="77777777" w:rsidR="00C842B7" w:rsidRPr="008F3FEB" w:rsidRDefault="00C842B7" w:rsidP="002F3E23">
            <w:pPr>
              <w:pStyle w:val="TAC"/>
            </w:pPr>
            <w:r w:rsidRPr="008F3FEB">
              <w:rPr>
                <w:rFonts w:hint="eastAsia"/>
              </w:rPr>
              <w:t>17.1</w:t>
            </w:r>
            <w:r>
              <w:t>-FFS</w:t>
            </w:r>
          </w:p>
        </w:tc>
        <w:tc>
          <w:tcPr>
            <w:tcW w:w="1207" w:type="dxa"/>
            <w:vAlign w:val="center"/>
          </w:tcPr>
          <w:p w14:paraId="72080E19" w14:textId="77777777" w:rsidR="00C842B7" w:rsidRPr="008F3FEB" w:rsidRDefault="00C842B7" w:rsidP="002F3E23">
            <w:pPr>
              <w:pStyle w:val="TAC"/>
            </w:pPr>
            <w:r w:rsidRPr="008F3FEB">
              <w:rPr>
                <w:rFonts w:hint="eastAsia"/>
              </w:rPr>
              <w:t>13.8</w:t>
            </w:r>
            <w:r>
              <w:t>-FFS</w:t>
            </w:r>
          </w:p>
        </w:tc>
        <w:tc>
          <w:tcPr>
            <w:tcW w:w="1207" w:type="dxa"/>
            <w:vAlign w:val="center"/>
          </w:tcPr>
          <w:p w14:paraId="3A11CB65" w14:textId="77777777" w:rsidR="00C842B7" w:rsidRPr="008F3FEB" w:rsidRDefault="00C842B7" w:rsidP="002F3E23">
            <w:pPr>
              <w:pStyle w:val="TAC"/>
            </w:pPr>
            <w:r w:rsidRPr="008F3FEB">
              <w:rPr>
                <w:rFonts w:hint="eastAsia"/>
              </w:rPr>
              <w:t>10.4</w:t>
            </w:r>
            <w:r>
              <w:t>-FFS</w:t>
            </w:r>
          </w:p>
        </w:tc>
      </w:tr>
      <w:tr w:rsidR="00C842B7" w:rsidRPr="008F3FEB" w14:paraId="217C5AF8" w14:textId="77777777" w:rsidTr="002F3E23">
        <w:trPr>
          <w:cantSplit/>
          <w:jc w:val="center"/>
        </w:trPr>
        <w:tc>
          <w:tcPr>
            <w:tcW w:w="2686" w:type="dxa"/>
          </w:tcPr>
          <w:p w14:paraId="4A772E7E" w14:textId="77777777" w:rsidR="00C842B7" w:rsidRPr="008F3FEB" w:rsidRDefault="00C842B7" w:rsidP="002F3E23">
            <w:pPr>
              <w:pStyle w:val="TAC"/>
            </w:pPr>
            <w:r w:rsidRPr="008F3FEB">
              <w:rPr>
                <w:rFonts w:hint="eastAsia"/>
              </w:rPr>
              <w:t>15</w:t>
            </w:r>
          </w:p>
        </w:tc>
        <w:tc>
          <w:tcPr>
            <w:tcW w:w="1207" w:type="dxa"/>
          </w:tcPr>
          <w:p w14:paraId="593F7D26" w14:textId="77777777" w:rsidR="00C842B7" w:rsidRPr="008F3FEB" w:rsidRDefault="00C842B7" w:rsidP="002F3E23">
            <w:pPr>
              <w:pStyle w:val="TAC"/>
            </w:pPr>
            <w:r w:rsidRPr="008F3FEB">
              <w:rPr>
                <w:rFonts w:hint="eastAsia"/>
              </w:rPr>
              <w:t>18.9</w:t>
            </w:r>
            <w:r>
              <w:t>-FFS</w:t>
            </w:r>
          </w:p>
        </w:tc>
        <w:tc>
          <w:tcPr>
            <w:tcW w:w="1207" w:type="dxa"/>
            <w:vAlign w:val="center"/>
          </w:tcPr>
          <w:p w14:paraId="73B111CA" w14:textId="77777777" w:rsidR="00C842B7" w:rsidRPr="008F3FEB" w:rsidRDefault="00C842B7" w:rsidP="002F3E23">
            <w:pPr>
              <w:pStyle w:val="TAC"/>
            </w:pPr>
            <w:r w:rsidRPr="008F3FEB">
              <w:rPr>
                <w:rFonts w:hint="eastAsia"/>
              </w:rPr>
              <w:t>15.7</w:t>
            </w:r>
            <w:r>
              <w:t>-FFS</w:t>
            </w:r>
          </w:p>
        </w:tc>
        <w:tc>
          <w:tcPr>
            <w:tcW w:w="1207" w:type="dxa"/>
            <w:vAlign w:val="center"/>
          </w:tcPr>
          <w:p w14:paraId="6B045D4E" w14:textId="77777777" w:rsidR="00C842B7" w:rsidRPr="008F3FEB" w:rsidRDefault="00C842B7" w:rsidP="002F3E23">
            <w:pPr>
              <w:pStyle w:val="TAC"/>
            </w:pPr>
            <w:r w:rsidRPr="008F3FEB">
              <w:rPr>
                <w:rFonts w:hint="eastAsia"/>
              </w:rPr>
              <w:t>12.5</w:t>
            </w:r>
            <w:r>
              <w:t>-FFS</w:t>
            </w:r>
          </w:p>
        </w:tc>
      </w:tr>
      <w:tr w:rsidR="00C842B7" w:rsidRPr="008F3FEB" w14:paraId="104C074F" w14:textId="77777777" w:rsidTr="002F3E23">
        <w:trPr>
          <w:cantSplit/>
          <w:jc w:val="center"/>
        </w:trPr>
        <w:tc>
          <w:tcPr>
            <w:tcW w:w="2686" w:type="dxa"/>
          </w:tcPr>
          <w:p w14:paraId="3ABAA9A5" w14:textId="77777777" w:rsidR="00C842B7" w:rsidRPr="008F3FEB" w:rsidRDefault="00C842B7" w:rsidP="002F3E23">
            <w:pPr>
              <w:pStyle w:val="TAC"/>
            </w:pPr>
            <w:r w:rsidRPr="008F3FEB">
              <w:rPr>
                <w:rFonts w:hint="eastAsia"/>
              </w:rPr>
              <w:t>20</w:t>
            </w:r>
          </w:p>
        </w:tc>
        <w:tc>
          <w:tcPr>
            <w:tcW w:w="1207" w:type="dxa"/>
          </w:tcPr>
          <w:p w14:paraId="260AF8B5" w14:textId="77777777" w:rsidR="00C842B7" w:rsidRPr="008F3FEB" w:rsidRDefault="00C842B7" w:rsidP="002F3E23">
            <w:pPr>
              <w:pStyle w:val="TAC"/>
            </w:pPr>
            <w:r w:rsidRPr="008F3FEB">
              <w:rPr>
                <w:rFonts w:hint="eastAsia"/>
              </w:rPr>
              <w:t>20.2</w:t>
            </w:r>
            <w:r>
              <w:t>-FFS</w:t>
            </w:r>
          </w:p>
        </w:tc>
        <w:tc>
          <w:tcPr>
            <w:tcW w:w="1207" w:type="dxa"/>
            <w:vAlign w:val="center"/>
          </w:tcPr>
          <w:p w14:paraId="0DF40276" w14:textId="77777777" w:rsidR="00C842B7" w:rsidRPr="008F3FEB" w:rsidRDefault="00C842B7" w:rsidP="002F3E23">
            <w:pPr>
              <w:pStyle w:val="TAC"/>
            </w:pPr>
            <w:r w:rsidRPr="008F3FEB">
              <w:rPr>
                <w:rFonts w:hint="eastAsia"/>
              </w:rPr>
              <w:t>17</w:t>
            </w:r>
            <w:r>
              <w:t>-FFS</w:t>
            </w:r>
          </w:p>
        </w:tc>
        <w:tc>
          <w:tcPr>
            <w:tcW w:w="1207" w:type="dxa"/>
            <w:vAlign w:val="center"/>
          </w:tcPr>
          <w:p w14:paraId="650F2003" w14:textId="77777777" w:rsidR="00C842B7" w:rsidRPr="008F3FEB" w:rsidRDefault="00C842B7" w:rsidP="002F3E23">
            <w:pPr>
              <w:pStyle w:val="TAC"/>
            </w:pPr>
            <w:r w:rsidRPr="008F3FEB">
              <w:rPr>
                <w:rFonts w:hint="eastAsia"/>
              </w:rPr>
              <w:t>13.8</w:t>
            </w:r>
            <w:r>
              <w:t>-FFS</w:t>
            </w:r>
          </w:p>
        </w:tc>
      </w:tr>
      <w:tr w:rsidR="00C842B7" w:rsidRPr="008F3FEB" w14:paraId="3A05147C" w14:textId="77777777" w:rsidTr="002F3E23">
        <w:trPr>
          <w:cantSplit/>
          <w:jc w:val="center"/>
        </w:trPr>
        <w:tc>
          <w:tcPr>
            <w:tcW w:w="2686" w:type="dxa"/>
          </w:tcPr>
          <w:p w14:paraId="4FC10A9C" w14:textId="77777777" w:rsidR="00C842B7" w:rsidRPr="008F3FEB" w:rsidRDefault="00C842B7" w:rsidP="002F3E23">
            <w:pPr>
              <w:pStyle w:val="TAC"/>
            </w:pPr>
            <w:r w:rsidRPr="008F3FEB">
              <w:rPr>
                <w:rFonts w:hint="eastAsia"/>
              </w:rPr>
              <w:t>25</w:t>
            </w:r>
          </w:p>
        </w:tc>
        <w:tc>
          <w:tcPr>
            <w:tcW w:w="1207" w:type="dxa"/>
          </w:tcPr>
          <w:p w14:paraId="3BC0E341" w14:textId="77777777" w:rsidR="00C842B7" w:rsidRPr="008F3FEB" w:rsidRDefault="00C842B7" w:rsidP="002F3E23">
            <w:pPr>
              <w:pStyle w:val="TAC"/>
            </w:pPr>
            <w:r w:rsidRPr="008F3FEB">
              <w:rPr>
                <w:rFonts w:hint="eastAsia"/>
              </w:rPr>
              <w:t>21.2</w:t>
            </w:r>
            <w:r>
              <w:t>-FFS</w:t>
            </w:r>
          </w:p>
        </w:tc>
        <w:tc>
          <w:tcPr>
            <w:tcW w:w="1207" w:type="dxa"/>
            <w:vAlign w:val="center"/>
          </w:tcPr>
          <w:p w14:paraId="71DB139F" w14:textId="77777777" w:rsidR="00C842B7" w:rsidRPr="008F3FEB" w:rsidRDefault="00C842B7" w:rsidP="002F3E23">
            <w:pPr>
              <w:pStyle w:val="TAC"/>
            </w:pPr>
            <w:r w:rsidRPr="008F3FEB">
              <w:rPr>
                <w:rFonts w:hint="eastAsia"/>
              </w:rPr>
              <w:t>18.1</w:t>
            </w:r>
            <w:r>
              <w:t>-FFS</w:t>
            </w:r>
          </w:p>
        </w:tc>
        <w:tc>
          <w:tcPr>
            <w:tcW w:w="1207" w:type="dxa"/>
            <w:vAlign w:val="center"/>
          </w:tcPr>
          <w:p w14:paraId="7C8CA0E3" w14:textId="77777777" w:rsidR="00C842B7" w:rsidRPr="008F3FEB" w:rsidRDefault="00C842B7" w:rsidP="002F3E23">
            <w:pPr>
              <w:pStyle w:val="TAC"/>
            </w:pPr>
            <w:r w:rsidRPr="008F3FEB">
              <w:rPr>
                <w:rFonts w:hint="eastAsia"/>
              </w:rPr>
              <w:t>14.9</w:t>
            </w:r>
            <w:r>
              <w:t>-FFS</w:t>
            </w:r>
          </w:p>
        </w:tc>
      </w:tr>
      <w:tr w:rsidR="00C842B7" w:rsidRPr="008F3FEB" w14:paraId="7F2BB2AB" w14:textId="77777777" w:rsidTr="002F3E23">
        <w:trPr>
          <w:cantSplit/>
          <w:jc w:val="center"/>
        </w:trPr>
        <w:tc>
          <w:tcPr>
            <w:tcW w:w="2686" w:type="dxa"/>
          </w:tcPr>
          <w:p w14:paraId="6FEFA1CD" w14:textId="77777777" w:rsidR="00C842B7" w:rsidRPr="008F3FEB" w:rsidRDefault="00C842B7" w:rsidP="002F3E23">
            <w:pPr>
              <w:pStyle w:val="TAC"/>
            </w:pPr>
            <w:r w:rsidRPr="008F3FEB">
              <w:rPr>
                <w:rFonts w:hint="eastAsia"/>
              </w:rPr>
              <w:t>30</w:t>
            </w:r>
          </w:p>
        </w:tc>
        <w:tc>
          <w:tcPr>
            <w:tcW w:w="1207" w:type="dxa"/>
          </w:tcPr>
          <w:p w14:paraId="571F1D9F" w14:textId="77777777" w:rsidR="00C842B7" w:rsidRPr="008F3FEB" w:rsidRDefault="00C842B7" w:rsidP="002F3E23">
            <w:pPr>
              <w:pStyle w:val="TAC"/>
            </w:pPr>
            <w:r w:rsidRPr="008F3FEB">
              <w:rPr>
                <w:rFonts w:hint="eastAsia"/>
              </w:rPr>
              <w:t>22</w:t>
            </w:r>
            <w:r>
              <w:t>-FFS</w:t>
            </w:r>
          </w:p>
        </w:tc>
        <w:tc>
          <w:tcPr>
            <w:tcW w:w="1207" w:type="dxa"/>
            <w:vAlign w:val="center"/>
          </w:tcPr>
          <w:p w14:paraId="5FC0492E" w14:textId="77777777" w:rsidR="00C842B7" w:rsidRPr="008F3FEB" w:rsidRDefault="00C842B7" w:rsidP="002F3E23">
            <w:pPr>
              <w:pStyle w:val="TAC"/>
            </w:pPr>
            <w:r w:rsidRPr="008F3FEB">
              <w:rPr>
                <w:rFonts w:hint="eastAsia"/>
              </w:rPr>
              <w:t>18.9</w:t>
            </w:r>
            <w:r>
              <w:t>-FFS</w:t>
            </w:r>
          </w:p>
        </w:tc>
        <w:tc>
          <w:tcPr>
            <w:tcW w:w="1207" w:type="dxa"/>
            <w:vAlign w:val="center"/>
          </w:tcPr>
          <w:p w14:paraId="6EC4638B" w14:textId="77777777" w:rsidR="00C842B7" w:rsidRPr="008F3FEB" w:rsidRDefault="00C842B7" w:rsidP="002F3E23">
            <w:pPr>
              <w:pStyle w:val="TAC"/>
            </w:pPr>
            <w:r w:rsidRPr="008F3FEB">
              <w:rPr>
                <w:rFonts w:hint="eastAsia"/>
              </w:rPr>
              <w:t>15.7</w:t>
            </w:r>
            <w:r>
              <w:t>-FFS</w:t>
            </w:r>
          </w:p>
        </w:tc>
      </w:tr>
      <w:tr w:rsidR="00C842B7" w:rsidRPr="008F3FEB" w14:paraId="3DAADA9E" w14:textId="77777777" w:rsidTr="002F3E23">
        <w:trPr>
          <w:cantSplit/>
          <w:jc w:val="center"/>
        </w:trPr>
        <w:tc>
          <w:tcPr>
            <w:tcW w:w="2686" w:type="dxa"/>
          </w:tcPr>
          <w:p w14:paraId="4A724EF8" w14:textId="77777777" w:rsidR="00C842B7" w:rsidRPr="008F3FEB" w:rsidRDefault="00C842B7" w:rsidP="002F3E23">
            <w:pPr>
              <w:pStyle w:val="TAC"/>
            </w:pPr>
            <w:r w:rsidRPr="008F3FEB">
              <w:rPr>
                <w:rFonts w:hint="eastAsia"/>
              </w:rPr>
              <w:t>40</w:t>
            </w:r>
          </w:p>
        </w:tc>
        <w:tc>
          <w:tcPr>
            <w:tcW w:w="1207" w:type="dxa"/>
          </w:tcPr>
          <w:p w14:paraId="1E4C5BE2" w14:textId="77777777" w:rsidR="00C842B7" w:rsidRPr="008F3FEB" w:rsidRDefault="00C842B7" w:rsidP="002F3E23">
            <w:pPr>
              <w:pStyle w:val="TAC"/>
            </w:pPr>
            <w:r w:rsidRPr="008F3FEB">
              <w:rPr>
                <w:rFonts w:hint="eastAsia"/>
              </w:rPr>
              <w:t>23.3</w:t>
            </w:r>
            <w:r>
              <w:t>-FFS</w:t>
            </w:r>
          </w:p>
        </w:tc>
        <w:tc>
          <w:tcPr>
            <w:tcW w:w="1207" w:type="dxa"/>
            <w:vAlign w:val="center"/>
          </w:tcPr>
          <w:p w14:paraId="726DB421" w14:textId="77777777" w:rsidR="00C842B7" w:rsidRPr="008F3FEB" w:rsidRDefault="00C842B7" w:rsidP="002F3E23">
            <w:pPr>
              <w:pStyle w:val="TAC"/>
            </w:pPr>
            <w:r w:rsidRPr="008F3FEB">
              <w:rPr>
                <w:rFonts w:hint="eastAsia"/>
              </w:rPr>
              <w:t>20.2</w:t>
            </w:r>
            <w:r>
              <w:t>-FFS</w:t>
            </w:r>
          </w:p>
        </w:tc>
        <w:tc>
          <w:tcPr>
            <w:tcW w:w="1207" w:type="dxa"/>
            <w:vAlign w:val="center"/>
          </w:tcPr>
          <w:p w14:paraId="75A45DAE" w14:textId="77777777" w:rsidR="00C842B7" w:rsidRPr="008F3FEB" w:rsidRDefault="00C842B7" w:rsidP="002F3E23">
            <w:pPr>
              <w:pStyle w:val="TAC"/>
            </w:pPr>
            <w:r w:rsidRPr="008F3FEB">
              <w:rPr>
                <w:rFonts w:hint="eastAsia"/>
              </w:rPr>
              <w:t>17</w:t>
            </w:r>
            <w:r>
              <w:t>-FFS</w:t>
            </w:r>
          </w:p>
        </w:tc>
      </w:tr>
      <w:tr w:rsidR="00C842B7" w:rsidRPr="008F3FEB" w14:paraId="657E6CC0" w14:textId="77777777" w:rsidTr="002F3E23">
        <w:trPr>
          <w:cantSplit/>
          <w:jc w:val="center"/>
        </w:trPr>
        <w:tc>
          <w:tcPr>
            <w:tcW w:w="2686" w:type="dxa"/>
          </w:tcPr>
          <w:p w14:paraId="5E91A35B" w14:textId="77777777" w:rsidR="00C842B7" w:rsidRPr="008F3FEB" w:rsidRDefault="00C842B7" w:rsidP="002F3E23">
            <w:pPr>
              <w:pStyle w:val="TAC"/>
            </w:pPr>
            <w:r w:rsidRPr="008F3FEB">
              <w:rPr>
                <w:rFonts w:hint="eastAsia"/>
              </w:rPr>
              <w:t>50</w:t>
            </w:r>
          </w:p>
        </w:tc>
        <w:tc>
          <w:tcPr>
            <w:tcW w:w="1207" w:type="dxa"/>
          </w:tcPr>
          <w:p w14:paraId="1434D099" w14:textId="77777777" w:rsidR="00C842B7" w:rsidRPr="008F3FEB" w:rsidRDefault="00C842B7" w:rsidP="002F3E23">
            <w:pPr>
              <w:pStyle w:val="TAC"/>
            </w:pPr>
            <w:r w:rsidRPr="008F3FEB">
              <w:rPr>
                <w:rFonts w:hint="eastAsia"/>
              </w:rPr>
              <w:t>24.3</w:t>
            </w:r>
            <w:r>
              <w:t>-FFS</w:t>
            </w:r>
          </w:p>
        </w:tc>
        <w:tc>
          <w:tcPr>
            <w:tcW w:w="1207" w:type="dxa"/>
            <w:vAlign w:val="center"/>
          </w:tcPr>
          <w:p w14:paraId="49333EB2" w14:textId="77777777" w:rsidR="00C842B7" w:rsidRPr="008F3FEB" w:rsidRDefault="00C842B7" w:rsidP="002F3E23">
            <w:pPr>
              <w:pStyle w:val="TAC"/>
            </w:pPr>
            <w:r w:rsidRPr="008F3FEB">
              <w:rPr>
                <w:rFonts w:hint="eastAsia"/>
              </w:rPr>
              <w:t>21.2</w:t>
            </w:r>
            <w:r>
              <w:t>-FFS</w:t>
            </w:r>
          </w:p>
        </w:tc>
        <w:tc>
          <w:tcPr>
            <w:tcW w:w="1207" w:type="dxa"/>
            <w:vAlign w:val="center"/>
          </w:tcPr>
          <w:p w14:paraId="4DF90695" w14:textId="77777777" w:rsidR="00C842B7" w:rsidRPr="008F3FEB" w:rsidRDefault="00C842B7" w:rsidP="002F3E23">
            <w:pPr>
              <w:pStyle w:val="TAC"/>
            </w:pPr>
            <w:r w:rsidRPr="008F3FEB">
              <w:rPr>
                <w:rFonts w:hint="eastAsia"/>
              </w:rPr>
              <w:t>18.1</w:t>
            </w:r>
            <w:r>
              <w:t>-FFS</w:t>
            </w:r>
          </w:p>
        </w:tc>
      </w:tr>
      <w:tr w:rsidR="00C842B7" w:rsidRPr="008F3FEB" w14:paraId="72EBC4A3" w14:textId="77777777" w:rsidTr="002F3E23">
        <w:trPr>
          <w:cantSplit/>
          <w:jc w:val="center"/>
        </w:trPr>
        <w:tc>
          <w:tcPr>
            <w:tcW w:w="2686" w:type="dxa"/>
          </w:tcPr>
          <w:p w14:paraId="3E1EEDCC" w14:textId="77777777" w:rsidR="00C842B7" w:rsidRPr="008F3FEB" w:rsidRDefault="00C842B7" w:rsidP="002F3E23">
            <w:pPr>
              <w:pStyle w:val="TAC"/>
            </w:pPr>
            <w:r w:rsidRPr="008F3FEB">
              <w:rPr>
                <w:rFonts w:hint="eastAsia"/>
              </w:rPr>
              <w:t>60</w:t>
            </w:r>
          </w:p>
        </w:tc>
        <w:tc>
          <w:tcPr>
            <w:tcW w:w="1207" w:type="dxa"/>
          </w:tcPr>
          <w:p w14:paraId="4395821A" w14:textId="77777777" w:rsidR="00C842B7" w:rsidRPr="008F3FEB" w:rsidRDefault="00C842B7" w:rsidP="002F3E23">
            <w:pPr>
              <w:pStyle w:val="TAC"/>
            </w:pPr>
            <w:r w:rsidRPr="008F3FEB">
              <w:rPr>
                <w:rFonts w:hint="eastAsia"/>
              </w:rPr>
              <w:t>N/A</w:t>
            </w:r>
          </w:p>
        </w:tc>
        <w:tc>
          <w:tcPr>
            <w:tcW w:w="1207" w:type="dxa"/>
            <w:vAlign w:val="center"/>
          </w:tcPr>
          <w:p w14:paraId="59ACF4DD" w14:textId="77777777" w:rsidR="00C842B7" w:rsidRPr="008F3FEB" w:rsidRDefault="00C842B7" w:rsidP="002F3E23">
            <w:pPr>
              <w:pStyle w:val="TAC"/>
            </w:pPr>
            <w:r w:rsidRPr="008F3FEB">
              <w:rPr>
                <w:rFonts w:hint="eastAsia"/>
              </w:rPr>
              <w:t>22</w:t>
            </w:r>
            <w:r>
              <w:t>-FFS</w:t>
            </w:r>
          </w:p>
        </w:tc>
        <w:tc>
          <w:tcPr>
            <w:tcW w:w="1207" w:type="dxa"/>
            <w:vAlign w:val="center"/>
          </w:tcPr>
          <w:p w14:paraId="5B3A9ED2" w14:textId="77777777" w:rsidR="00C842B7" w:rsidRPr="008F3FEB" w:rsidRDefault="00C842B7" w:rsidP="002F3E23">
            <w:pPr>
              <w:pStyle w:val="TAC"/>
            </w:pPr>
            <w:r w:rsidRPr="008F3FEB">
              <w:rPr>
                <w:rFonts w:hint="eastAsia"/>
              </w:rPr>
              <w:t>18.9</w:t>
            </w:r>
            <w:r>
              <w:t>-FFS</w:t>
            </w:r>
          </w:p>
        </w:tc>
      </w:tr>
      <w:tr w:rsidR="00C842B7" w:rsidRPr="008F3FEB" w14:paraId="223D9D23" w14:textId="77777777" w:rsidTr="002F3E23">
        <w:trPr>
          <w:cantSplit/>
          <w:jc w:val="center"/>
        </w:trPr>
        <w:tc>
          <w:tcPr>
            <w:tcW w:w="2686" w:type="dxa"/>
          </w:tcPr>
          <w:p w14:paraId="59E3A610" w14:textId="77777777" w:rsidR="00C842B7" w:rsidRPr="008F3FEB" w:rsidRDefault="00C842B7" w:rsidP="002F3E23">
            <w:pPr>
              <w:pStyle w:val="TAC"/>
            </w:pPr>
            <w:r w:rsidRPr="008F3FEB">
              <w:rPr>
                <w:rFonts w:hint="eastAsia"/>
              </w:rPr>
              <w:t>70</w:t>
            </w:r>
          </w:p>
        </w:tc>
        <w:tc>
          <w:tcPr>
            <w:tcW w:w="1207" w:type="dxa"/>
          </w:tcPr>
          <w:p w14:paraId="0D668F9A" w14:textId="77777777" w:rsidR="00C842B7" w:rsidRPr="008F3FEB" w:rsidRDefault="00C842B7" w:rsidP="002F3E23">
            <w:pPr>
              <w:pStyle w:val="TAC"/>
            </w:pPr>
            <w:r w:rsidRPr="008F3FEB">
              <w:rPr>
                <w:rFonts w:hint="eastAsia"/>
              </w:rPr>
              <w:t>N/A</w:t>
            </w:r>
          </w:p>
        </w:tc>
        <w:tc>
          <w:tcPr>
            <w:tcW w:w="1207" w:type="dxa"/>
            <w:vAlign w:val="center"/>
          </w:tcPr>
          <w:p w14:paraId="329FCDFA" w14:textId="77777777" w:rsidR="00C842B7" w:rsidRPr="008F3FEB" w:rsidRDefault="00C842B7" w:rsidP="002F3E23">
            <w:pPr>
              <w:pStyle w:val="TAC"/>
            </w:pPr>
            <w:r w:rsidRPr="008F3FEB">
              <w:rPr>
                <w:rFonts w:hint="eastAsia"/>
              </w:rPr>
              <w:t>22.7</w:t>
            </w:r>
            <w:r>
              <w:t>-FFS</w:t>
            </w:r>
          </w:p>
        </w:tc>
        <w:tc>
          <w:tcPr>
            <w:tcW w:w="1207" w:type="dxa"/>
            <w:vAlign w:val="center"/>
          </w:tcPr>
          <w:p w14:paraId="37ADD127" w14:textId="77777777" w:rsidR="00C842B7" w:rsidRPr="008F3FEB" w:rsidRDefault="00C842B7" w:rsidP="002F3E23">
            <w:pPr>
              <w:pStyle w:val="TAC"/>
            </w:pPr>
            <w:r w:rsidRPr="008F3FEB">
              <w:rPr>
                <w:rFonts w:hint="eastAsia"/>
              </w:rPr>
              <w:t>19.6</w:t>
            </w:r>
            <w:r>
              <w:t>-FFS</w:t>
            </w:r>
          </w:p>
        </w:tc>
      </w:tr>
      <w:tr w:rsidR="00C842B7" w:rsidRPr="008F3FEB" w14:paraId="548D1958" w14:textId="77777777" w:rsidTr="002F3E23">
        <w:trPr>
          <w:cantSplit/>
          <w:jc w:val="center"/>
        </w:trPr>
        <w:tc>
          <w:tcPr>
            <w:tcW w:w="2686" w:type="dxa"/>
          </w:tcPr>
          <w:p w14:paraId="30C204A2" w14:textId="77777777" w:rsidR="00C842B7" w:rsidRPr="008F3FEB" w:rsidRDefault="00C842B7" w:rsidP="002F3E23">
            <w:pPr>
              <w:pStyle w:val="TAC"/>
            </w:pPr>
            <w:r w:rsidRPr="008F3FEB">
              <w:rPr>
                <w:rFonts w:hint="eastAsia"/>
              </w:rPr>
              <w:t>80</w:t>
            </w:r>
          </w:p>
        </w:tc>
        <w:tc>
          <w:tcPr>
            <w:tcW w:w="1207" w:type="dxa"/>
          </w:tcPr>
          <w:p w14:paraId="1E38882E" w14:textId="77777777" w:rsidR="00C842B7" w:rsidRPr="008F3FEB" w:rsidRDefault="00C842B7" w:rsidP="002F3E23">
            <w:pPr>
              <w:pStyle w:val="TAC"/>
            </w:pPr>
            <w:r w:rsidRPr="008F3FEB">
              <w:rPr>
                <w:rFonts w:hint="eastAsia"/>
              </w:rPr>
              <w:t>N/A</w:t>
            </w:r>
          </w:p>
        </w:tc>
        <w:tc>
          <w:tcPr>
            <w:tcW w:w="1207" w:type="dxa"/>
            <w:vAlign w:val="center"/>
          </w:tcPr>
          <w:p w14:paraId="79CD1191" w14:textId="77777777" w:rsidR="00C842B7" w:rsidRPr="008F3FEB" w:rsidRDefault="00C842B7" w:rsidP="002F3E23">
            <w:pPr>
              <w:pStyle w:val="TAC"/>
            </w:pPr>
            <w:r w:rsidRPr="008F3FEB">
              <w:rPr>
                <w:rFonts w:hint="eastAsia"/>
              </w:rPr>
              <w:t>23.3</w:t>
            </w:r>
            <w:r>
              <w:t>-FFS</w:t>
            </w:r>
          </w:p>
        </w:tc>
        <w:tc>
          <w:tcPr>
            <w:tcW w:w="1207" w:type="dxa"/>
            <w:vAlign w:val="center"/>
          </w:tcPr>
          <w:p w14:paraId="4B27E51B" w14:textId="77777777" w:rsidR="00C842B7" w:rsidRPr="008F3FEB" w:rsidRDefault="00C842B7" w:rsidP="002F3E23">
            <w:pPr>
              <w:pStyle w:val="TAC"/>
            </w:pPr>
            <w:r w:rsidRPr="008F3FEB">
              <w:rPr>
                <w:rFonts w:hint="eastAsia"/>
              </w:rPr>
              <w:t>20.2</w:t>
            </w:r>
            <w:r>
              <w:t>-FFS</w:t>
            </w:r>
          </w:p>
        </w:tc>
      </w:tr>
      <w:tr w:rsidR="00C842B7" w:rsidRPr="008F3FEB" w14:paraId="79D13D50" w14:textId="77777777" w:rsidTr="002F3E23">
        <w:trPr>
          <w:cantSplit/>
          <w:jc w:val="center"/>
        </w:trPr>
        <w:tc>
          <w:tcPr>
            <w:tcW w:w="2686" w:type="dxa"/>
          </w:tcPr>
          <w:p w14:paraId="44122B52" w14:textId="77777777" w:rsidR="00C842B7" w:rsidRPr="008F3FEB" w:rsidRDefault="00C842B7" w:rsidP="002F3E23">
            <w:pPr>
              <w:pStyle w:val="TAC"/>
            </w:pPr>
            <w:r w:rsidRPr="008F3FEB">
              <w:rPr>
                <w:rFonts w:hint="eastAsia"/>
              </w:rPr>
              <w:t>90</w:t>
            </w:r>
          </w:p>
        </w:tc>
        <w:tc>
          <w:tcPr>
            <w:tcW w:w="1207" w:type="dxa"/>
          </w:tcPr>
          <w:p w14:paraId="0814C747" w14:textId="77777777" w:rsidR="00C842B7" w:rsidRPr="008F3FEB" w:rsidRDefault="00C842B7" w:rsidP="002F3E23">
            <w:pPr>
              <w:pStyle w:val="TAC"/>
            </w:pPr>
            <w:r w:rsidRPr="008F3FEB">
              <w:rPr>
                <w:rFonts w:hint="eastAsia"/>
              </w:rPr>
              <w:t>N/A</w:t>
            </w:r>
          </w:p>
        </w:tc>
        <w:tc>
          <w:tcPr>
            <w:tcW w:w="1207" w:type="dxa"/>
            <w:vAlign w:val="center"/>
          </w:tcPr>
          <w:p w14:paraId="202DA425" w14:textId="77777777" w:rsidR="00C842B7" w:rsidRPr="008F3FEB" w:rsidRDefault="00C842B7" w:rsidP="002F3E23">
            <w:pPr>
              <w:pStyle w:val="TAC"/>
            </w:pPr>
            <w:r w:rsidRPr="008F3FEB">
              <w:rPr>
                <w:rFonts w:hint="eastAsia"/>
              </w:rPr>
              <w:t>23.8</w:t>
            </w:r>
            <w:r>
              <w:t>-FFS</w:t>
            </w:r>
          </w:p>
        </w:tc>
        <w:tc>
          <w:tcPr>
            <w:tcW w:w="1207" w:type="dxa"/>
            <w:vAlign w:val="center"/>
          </w:tcPr>
          <w:p w14:paraId="11FEDF82" w14:textId="77777777" w:rsidR="00C842B7" w:rsidRPr="008F3FEB" w:rsidRDefault="00C842B7" w:rsidP="002F3E23">
            <w:pPr>
              <w:pStyle w:val="TAC"/>
            </w:pPr>
            <w:r w:rsidRPr="008F3FEB">
              <w:rPr>
                <w:rFonts w:hint="eastAsia"/>
              </w:rPr>
              <w:t>20.8</w:t>
            </w:r>
            <w:r>
              <w:t>-FFS</w:t>
            </w:r>
          </w:p>
        </w:tc>
      </w:tr>
      <w:tr w:rsidR="00C842B7" w:rsidRPr="008F3FEB" w14:paraId="085C653E" w14:textId="77777777" w:rsidTr="002F3E23">
        <w:trPr>
          <w:cantSplit/>
          <w:jc w:val="center"/>
        </w:trPr>
        <w:tc>
          <w:tcPr>
            <w:tcW w:w="2686" w:type="dxa"/>
          </w:tcPr>
          <w:p w14:paraId="6B2A2404" w14:textId="77777777" w:rsidR="00C842B7" w:rsidRPr="008F3FEB" w:rsidRDefault="00C842B7" w:rsidP="002F3E23">
            <w:pPr>
              <w:pStyle w:val="TAC"/>
            </w:pPr>
            <w:r w:rsidRPr="008F3FEB">
              <w:rPr>
                <w:rFonts w:hint="eastAsia"/>
              </w:rPr>
              <w:t>100</w:t>
            </w:r>
          </w:p>
        </w:tc>
        <w:tc>
          <w:tcPr>
            <w:tcW w:w="1207" w:type="dxa"/>
          </w:tcPr>
          <w:p w14:paraId="4AB49454" w14:textId="77777777" w:rsidR="00C842B7" w:rsidRPr="008F3FEB" w:rsidRDefault="00C842B7" w:rsidP="002F3E23">
            <w:pPr>
              <w:pStyle w:val="TAC"/>
            </w:pPr>
            <w:r w:rsidRPr="008F3FEB">
              <w:rPr>
                <w:rFonts w:hint="eastAsia"/>
              </w:rPr>
              <w:t>N/A</w:t>
            </w:r>
          </w:p>
        </w:tc>
        <w:tc>
          <w:tcPr>
            <w:tcW w:w="1207" w:type="dxa"/>
            <w:vAlign w:val="center"/>
          </w:tcPr>
          <w:p w14:paraId="0CAB437E" w14:textId="77777777" w:rsidR="00C842B7" w:rsidRPr="008F3FEB" w:rsidRDefault="00C842B7" w:rsidP="002F3E23">
            <w:pPr>
              <w:pStyle w:val="TAC"/>
            </w:pPr>
            <w:r w:rsidRPr="008F3FEB">
              <w:rPr>
                <w:rFonts w:hint="eastAsia"/>
              </w:rPr>
              <w:t>24.3</w:t>
            </w:r>
            <w:r>
              <w:t>-FFS</w:t>
            </w:r>
          </w:p>
        </w:tc>
        <w:tc>
          <w:tcPr>
            <w:tcW w:w="1207" w:type="dxa"/>
            <w:vAlign w:val="center"/>
          </w:tcPr>
          <w:p w14:paraId="2148FE9C" w14:textId="77777777" w:rsidR="00C842B7" w:rsidRPr="008F3FEB" w:rsidRDefault="00C842B7" w:rsidP="002F3E23">
            <w:pPr>
              <w:pStyle w:val="TAC"/>
            </w:pPr>
            <w:r w:rsidRPr="008F3FEB">
              <w:rPr>
                <w:rFonts w:hint="eastAsia"/>
              </w:rPr>
              <w:t>21.3</w:t>
            </w:r>
            <w:r>
              <w:t>-FFS</w:t>
            </w:r>
          </w:p>
        </w:tc>
      </w:tr>
    </w:tbl>
    <w:p w14:paraId="5BA4A256" w14:textId="77777777" w:rsidR="00C842B7" w:rsidRDefault="00C842B7" w:rsidP="00C842B7">
      <w:pPr>
        <w:pStyle w:val="NO"/>
        <w:rPr>
          <w:highlight w:val="yellow"/>
        </w:rPr>
      </w:pPr>
    </w:p>
    <w:p w14:paraId="55F49A87" w14:textId="77777777" w:rsidR="00C842B7" w:rsidRPr="006D0586" w:rsidRDefault="00C842B7" w:rsidP="00C842B7">
      <w:pPr>
        <w:pStyle w:val="NO"/>
      </w:pPr>
      <w:r w:rsidRPr="006D0586">
        <w:t>NOTE 1:</w:t>
      </w:r>
      <w:r w:rsidRPr="006D0586">
        <w:tab/>
        <w:t xml:space="preserve">If the above Test Requirement differs from the Minimum Requirement then the Test Tolerance applied for this test is non-zero. The Test Tolerance for this test is defined in subclause 4.1.2 and the explanation of how the Minimum Requirement has been relaxed by the Test Tolerance is </w:t>
      </w:r>
      <w:r w:rsidRPr="0005210E">
        <w:t xml:space="preserve">given in </w:t>
      </w:r>
      <w:r w:rsidRPr="002F3E23">
        <w:t>annex C.</w:t>
      </w:r>
    </w:p>
    <w:p w14:paraId="23D90C5B" w14:textId="77777777" w:rsidR="00C842B7" w:rsidRPr="006D0586" w:rsidRDefault="00C842B7" w:rsidP="00C842B7">
      <w:pPr>
        <w:pStyle w:val="NO"/>
      </w:pPr>
      <w:r w:rsidRPr="006D0586">
        <w:t>NOTE 2:</w:t>
      </w:r>
      <w:r w:rsidRPr="006D0586">
        <w:tab/>
        <w:t>Additional test requirements for the Error Vector Magnitude (EVM) at t</w:t>
      </w:r>
      <w:r w:rsidRPr="006D0586">
        <w:rPr>
          <w:rFonts w:cs="v5.0.0"/>
        </w:rPr>
        <w:t>he lower limit of the dynamic range are defined in subclause 6.</w:t>
      </w:r>
      <w:r>
        <w:rPr>
          <w:rFonts w:cs="v5.0.0"/>
        </w:rPr>
        <w:t>6</w:t>
      </w:r>
      <w:r w:rsidRPr="006D0586">
        <w:rPr>
          <w:rFonts w:cs="v5.0.0"/>
        </w:rPr>
        <w:t>.</w:t>
      </w:r>
    </w:p>
    <w:p w14:paraId="58BBB455" w14:textId="77777777" w:rsidR="00C842B7" w:rsidRPr="006D0586" w:rsidRDefault="00C842B7" w:rsidP="00C842B7">
      <w:pPr>
        <w:pStyle w:val="Heading5"/>
        <w:rPr>
          <w:lang w:eastAsia="sv-SE"/>
        </w:rPr>
      </w:pPr>
      <w:bookmarkStart w:id="3197" w:name="_Toc519094928"/>
      <w:r>
        <w:rPr>
          <w:lang w:eastAsia="sv-SE"/>
        </w:rPr>
        <w:t>6.4.3.5.2</w:t>
      </w:r>
      <w:r>
        <w:rPr>
          <w:lang w:eastAsia="sv-SE"/>
        </w:rPr>
        <w:tab/>
        <w:t>BS type 2-O</w:t>
      </w:r>
      <w:bookmarkEnd w:id="3197"/>
    </w:p>
    <w:p w14:paraId="34020057" w14:textId="77777777" w:rsidR="00C842B7" w:rsidRPr="008F3FEB" w:rsidRDefault="00C842B7" w:rsidP="00C842B7">
      <w:r w:rsidRPr="008F3FEB">
        <w:t xml:space="preserve">OTA total power dynamic range minimum requirement for </w:t>
      </w:r>
      <w:r w:rsidRPr="008F3FEB">
        <w:rPr>
          <w:i/>
        </w:rPr>
        <w:t>BS type 2-O</w:t>
      </w:r>
      <w:r w:rsidRPr="008F3FEB" w:rsidDel="00580CF0">
        <w:t xml:space="preserve"> </w:t>
      </w:r>
      <w:r w:rsidRPr="008F3FEB">
        <w:t>is specified such as for each NR carrier it shall be larger than or equal to the l</w:t>
      </w:r>
      <w:r>
        <w:t>evels specified in table 6.4.3.5.2</w:t>
      </w:r>
      <w:r w:rsidRPr="008F3FEB">
        <w:t>-1.</w:t>
      </w:r>
      <w:r w:rsidRPr="008F3FEB" w:rsidDel="00580CF0">
        <w:t xml:space="preserve"> </w:t>
      </w:r>
    </w:p>
    <w:p w14:paraId="4BD3CCD1" w14:textId="77777777" w:rsidR="00C842B7" w:rsidRPr="008F3FEB" w:rsidRDefault="00C842B7" w:rsidP="00C842B7">
      <w:pPr>
        <w:pStyle w:val="TH"/>
      </w:pPr>
      <w:r>
        <w:t>Table 6.4.3.5.2</w:t>
      </w:r>
      <w:r w:rsidRPr="008F3FEB">
        <w:t xml:space="preserve">-1: Minimum requirement for </w:t>
      </w:r>
      <w:r w:rsidRPr="008F3FEB">
        <w:rPr>
          <w:i/>
        </w:rPr>
        <w:t>BS type 2-O</w:t>
      </w:r>
      <w:r w:rsidRPr="008F3FEB">
        <w:t xml:space="preserve"> total power dynamic range</w:t>
      </w:r>
    </w:p>
    <w:tbl>
      <w:tblPr>
        <w:tblW w:w="0" w:type="auto"/>
        <w:jc w:val="center"/>
        <w:tblLook w:val="0600" w:firstRow="0" w:lastRow="0" w:firstColumn="0" w:lastColumn="0" w:noHBand="1" w:noVBand="1"/>
      </w:tblPr>
      <w:tblGrid>
        <w:gridCol w:w="1077"/>
        <w:gridCol w:w="967"/>
        <w:gridCol w:w="967"/>
        <w:gridCol w:w="967"/>
        <w:gridCol w:w="967"/>
      </w:tblGrid>
      <w:tr w:rsidR="00C842B7" w:rsidRPr="008F3FEB" w14:paraId="0C102FBC" w14:textId="77777777" w:rsidTr="009760C0">
        <w:trPr>
          <w:trHeight w:val="240"/>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7654525" w14:textId="77777777" w:rsidR="00C842B7" w:rsidRPr="008F3FEB" w:rsidRDefault="00C842B7" w:rsidP="00B06C9A">
            <w:pPr>
              <w:pStyle w:val="TAH"/>
            </w:pPr>
            <w:r w:rsidRPr="008F3FEB">
              <w:t>SCS [kHz]</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31A6067" w14:textId="77777777" w:rsidR="00C842B7" w:rsidRPr="008F3FEB" w:rsidRDefault="00C842B7" w:rsidP="00B06C9A">
            <w:pPr>
              <w:pStyle w:val="TAH"/>
            </w:pPr>
            <w:r w:rsidRPr="008F3FEB">
              <w:t>50 MHz</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5F11F97" w14:textId="77777777" w:rsidR="00C842B7" w:rsidRPr="008F3FEB" w:rsidRDefault="00C842B7" w:rsidP="00B06C9A">
            <w:pPr>
              <w:pStyle w:val="TAH"/>
            </w:pPr>
            <w:r w:rsidRPr="008F3FEB">
              <w:t>100 MHz</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E55CB55" w14:textId="77777777" w:rsidR="00C842B7" w:rsidRPr="008F3FEB" w:rsidRDefault="00C842B7" w:rsidP="00B06C9A">
            <w:pPr>
              <w:pStyle w:val="TAH"/>
            </w:pPr>
            <w:r w:rsidRPr="008F3FEB">
              <w:t>200 MHz</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C664FCC" w14:textId="77777777" w:rsidR="00C842B7" w:rsidRPr="008F3FEB" w:rsidRDefault="00C842B7" w:rsidP="00B06C9A">
            <w:pPr>
              <w:pStyle w:val="TAH"/>
            </w:pPr>
            <w:r w:rsidRPr="008F3FEB">
              <w:t>400 MHz</w:t>
            </w:r>
          </w:p>
        </w:tc>
      </w:tr>
      <w:tr w:rsidR="00C842B7" w:rsidRPr="008F3FEB" w14:paraId="73BADBC3" w14:textId="77777777" w:rsidTr="009760C0">
        <w:trPr>
          <w:trHeight w:val="24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0404FA" w14:textId="77777777" w:rsidR="00C842B7" w:rsidRPr="008F3FEB" w:rsidRDefault="00C842B7" w:rsidP="00B06C9A">
            <w:pPr>
              <w:pStyle w:val="TAH"/>
            </w:pPr>
          </w:p>
        </w:tc>
        <w:tc>
          <w:tcPr>
            <w:tcW w:w="0" w:type="auto"/>
            <w:gridSpan w:val="4"/>
            <w:tcBorders>
              <w:top w:val="single" w:sz="4" w:space="0" w:color="auto"/>
              <w:left w:val="nil"/>
              <w:bottom w:val="single" w:sz="4" w:space="0" w:color="auto"/>
              <w:right w:val="single" w:sz="4" w:space="0" w:color="000000"/>
            </w:tcBorders>
            <w:shd w:val="clear" w:color="auto" w:fill="auto"/>
            <w:vAlign w:val="center"/>
            <w:hideMark/>
          </w:tcPr>
          <w:p w14:paraId="093FE82E" w14:textId="77777777" w:rsidR="00C842B7" w:rsidRPr="008F3FEB" w:rsidRDefault="00C842B7" w:rsidP="00B06C9A">
            <w:pPr>
              <w:pStyle w:val="TAH"/>
            </w:pPr>
            <w:r w:rsidRPr="008F3FEB">
              <w:t>OTA total power dynamic range [dB]</w:t>
            </w:r>
          </w:p>
        </w:tc>
      </w:tr>
      <w:tr w:rsidR="00C842B7" w:rsidRPr="008F3FEB" w14:paraId="0D8F4EF9" w14:textId="77777777" w:rsidTr="009760C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28DCABD" w14:textId="77777777" w:rsidR="00C842B7" w:rsidRPr="008F3FEB" w:rsidRDefault="00C842B7" w:rsidP="00B06C9A">
            <w:pPr>
              <w:pStyle w:val="TAC"/>
            </w:pPr>
            <w:r w:rsidRPr="008F3FEB">
              <w:t>60</w:t>
            </w:r>
          </w:p>
        </w:tc>
        <w:tc>
          <w:tcPr>
            <w:tcW w:w="0" w:type="auto"/>
            <w:tcBorders>
              <w:top w:val="nil"/>
              <w:left w:val="nil"/>
              <w:bottom w:val="single" w:sz="4" w:space="0" w:color="auto"/>
              <w:right w:val="single" w:sz="4" w:space="0" w:color="auto"/>
            </w:tcBorders>
            <w:shd w:val="clear" w:color="auto" w:fill="auto"/>
            <w:vAlign w:val="center"/>
            <w:hideMark/>
          </w:tcPr>
          <w:p w14:paraId="74A79B16" w14:textId="77777777" w:rsidR="00C842B7" w:rsidRPr="006D0586" w:rsidRDefault="00C842B7" w:rsidP="00B06C9A">
            <w:pPr>
              <w:pStyle w:val="TAC"/>
            </w:pPr>
            <w:r w:rsidRPr="008F3FEB">
              <w:t>18.1</w:t>
            </w:r>
            <w:r>
              <w:t>-FFS</w:t>
            </w:r>
          </w:p>
        </w:tc>
        <w:tc>
          <w:tcPr>
            <w:tcW w:w="0" w:type="auto"/>
            <w:tcBorders>
              <w:top w:val="nil"/>
              <w:left w:val="nil"/>
              <w:bottom w:val="single" w:sz="4" w:space="0" w:color="auto"/>
              <w:right w:val="single" w:sz="4" w:space="0" w:color="auto"/>
            </w:tcBorders>
            <w:shd w:val="clear" w:color="auto" w:fill="auto"/>
            <w:vAlign w:val="center"/>
            <w:hideMark/>
          </w:tcPr>
          <w:p w14:paraId="5CF58072" w14:textId="77777777" w:rsidR="00C842B7" w:rsidRPr="008F3FEB" w:rsidRDefault="00C842B7" w:rsidP="00B06C9A">
            <w:pPr>
              <w:pStyle w:val="TAC"/>
            </w:pPr>
            <w:r w:rsidRPr="008F3FEB">
              <w:t>21.2</w:t>
            </w:r>
            <w:r>
              <w:t>-FFS</w:t>
            </w:r>
          </w:p>
        </w:tc>
        <w:tc>
          <w:tcPr>
            <w:tcW w:w="0" w:type="auto"/>
            <w:tcBorders>
              <w:top w:val="nil"/>
              <w:left w:val="nil"/>
              <w:bottom w:val="single" w:sz="4" w:space="0" w:color="auto"/>
              <w:right w:val="single" w:sz="4" w:space="0" w:color="auto"/>
            </w:tcBorders>
            <w:shd w:val="clear" w:color="auto" w:fill="auto"/>
            <w:vAlign w:val="center"/>
            <w:hideMark/>
          </w:tcPr>
          <w:p w14:paraId="514D6D28" w14:textId="77777777" w:rsidR="00C842B7" w:rsidRPr="008F3FEB" w:rsidRDefault="00C842B7" w:rsidP="00B06C9A">
            <w:pPr>
              <w:pStyle w:val="TAC"/>
            </w:pPr>
            <w:r w:rsidRPr="008F3FEB">
              <w:t>24.2</w:t>
            </w:r>
            <w:r>
              <w:t>-FFS</w:t>
            </w:r>
          </w:p>
        </w:tc>
        <w:tc>
          <w:tcPr>
            <w:tcW w:w="0" w:type="auto"/>
            <w:tcBorders>
              <w:top w:val="nil"/>
              <w:left w:val="nil"/>
              <w:bottom w:val="single" w:sz="4" w:space="0" w:color="auto"/>
              <w:right w:val="single" w:sz="4" w:space="0" w:color="auto"/>
            </w:tcBorders>
            <w:shd w:val="clear" w:color="auto" w:fill="auto"/>
            <w:vAlign w:val="center"/>
            <w:hideMark/>
          </w:tcPr>
          <w:p w14:paraId="226165E9" w14:textId="77777777" w:rsidR="00C842B7" w:rsidRPr="008F3FEB" w:rsidRDefault="00C842B7" w:rsidP="00B06C9A">
            <w:pPr>
              <w:pStyle w:val="TAC"/>
            </w:pPr>
            <w:r w:rsidRPr="008F3FEB">
              <w:t>N.A</w:t>
            </w:r>
          </w:p>
        </w:tc>
      </w:tr>
      <w:tr w:rsidR="00C842B7" w:rsidRPr="008F3FEB" w14:paraId="480C71F7" w14:textId="77777777" w:rsidTr="009760C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DD56A31" w14:textId="77777777" w:rsidR="00C842B7" w:rsidRPr="008F3FEB" w:rsidRDefault="00C842B7" w:rsidP="00B06C9A">
            <w:pPr>
              <w:pStyle w:val="TAC"/>
            </w:pPr>
            <w:r w:rsidRPr="008F3FEB">
              <w:t>120</w:t>
            </w:r>
          </w:p>
        </w:tc>
        <w:tc>
          <w:tcPr>
            <w:tcW w:w="0" w:type="auto"/>
            <w:tcBorders>
              <w:top w:val="nil"/>
              <w:left w:val="nil"/>
              <w:bottom w:val="single" w:sz="4" w:space="0" w:color="auto"/>
              <w:right w:val="single" w:sz="4" w:space="0" w:color="auto"/>
            </w:tcBorders>
            <w:shd w:val="clear" w:color="auto" w:fill="auto"/>
            <w:vAlign w:val="center"/>
            <w:hideMark/>
          </w:tcPr>
          <w:p w14:paraId="0F57BB70" w14:textId="77777777" w:rsidR="00C842B7" w:rsidRPr="008F3FEB" w:rsidRDefault="00C842B7" w:rsidP="00B06C9A">
            <w:pPr>
              <w:pStyle w:val="TAC"/>
            </w:pPr>
            <w:r w:rsidRPr="008F3FEB">
              <w:t>15.0</w:t>
            </w:r>
            <w:r>
              <w:t>-FFS</w:t>
            </w:r>
          </w:p>
        </w:tc>
        <w:tc>
          <w:tcPr>
            <w:tcW w:w="0" w:type="auto"/>
            <w:tcBorders>
              <w:top w:val="nil"/>
              <w:left w:val="nil"/>
              <w:bottom w:val="single" w:sz="4" w:space="0" w:color="auto"/>
              <w:right w:val="single" w:sz="4" w:space="0" w:color="auto"/>
            </w:tcBorders>
            <w:shd w:val="clear" w:color="auto" w:fill="auto"/>
            <w:vAlign w:val="center"/>
            <w:hideMark/>
          </w:tcPr>
          <w:p w14:paraId="33BE5ECD" w14:textId="77777777" w:rsidR="00C842B7" w:rsidRPr="008F3FEB" w:rsidRDefault="00C842B7" w:rsidP="00B06C9A">
            <w:pPr>
              <w:pStyle w:val="TAC"/>
            </w:pPr>
            <w:r w:rsidRPr="008F3FEB">
              <w:t>18.1</w:t>
            </w:r>
            <w:r>
              <w:t>-FFS</w:t>
            </w:r>
          </w:p>
        </w:tc>
        <w:tc>
          <w:tcPr>
            <w:tcW w:w="0" w:type="auto"/>
            <w:tcBorders>
              <w:top w:val="nil"/>
              <w:left w:val="nil"/>
              <w:bottom w:val="single" w:sz="4" w:space="0" w:color="auto"/>
              <w:right w:val="single" w:sz="4" w:space="0" w:color="auto"/>
            </w:tcBorders>
            <w:shd w:val="clear" w:color="auto" w:fill="auto"/>
            <w:vAlign w:val="center"/>
            <w:hideMark/>
          </w:tcPr>
          <w:p w14:paraId="2947B145" w14:textId="77777777" w:rsidR="00C842B7" w:rsidRPr="008F3FEB" w:rsidRDefault="00C842B7" w:rsidP="00B06C9A">
            <w:pPr>
              <w:pStyle w:val="TAC"/>
            </w:pPr>
            <w:r w:rsidRPr="008F3FEB">
              <w:t>21.2</w:t>
            </w:r>
            <w:r>
              <w:t>-FFS</w:t>
            </w:r>
          </w:p>
        </w:tc>
        <w:tc>
          <w:tcPr>
            <w:tcW w:w="0" w:type="auto"/>
            <w:tcBorders>
              <w:top w:val="nil"/>
              <w:left w:val="nil"/>
              <w:bottom w:val="single" w:sz="4" w:space="0" w:color="auto"/>
              <w:right w:val="single" w:sz="4" w:space="0" w:color="auto"/>
            </w:tcBorders>
            <w:shd w:val="clear" w:color="auto" w:fill="auto"/>
            <w:vAlign w:val="center"/>
            <w:hideMark/>
          </w:tcPr>
          <w:p w14:paraId="3E6872E4" w14:textId="77777777" w:rsidR="00C842B7" w:rsidRPr="008F3FEB" w:rsidRDefault="00C842B7" w:rsidP="00B06C9A">
            <w:pPr>
              <w:pStyle w:val="TAC"/>
            </w:pPr>
            <w:r w:rsidRPr="008F3FEB">
              <w:t>24.2</w:t>
            </w:r>
            <w:r>
              <w:t>-FFS</w:t>
            </w:r>
          </w:p>
        </w:tc>
      </w:tr>
    </w:tbl>
    <w:p w14:paraId="207CE21B" w14:textId="77777777" w:rsidR="00C842B7" w:rsidRDefault="00C842B7" w:rsidP="00C842B7">
      <w:pPr>
        <w:pStyle w:val="NO"/>
      </w:pPr>
    </w:p>
    <w:p w14:paraId="71FAE352" w14:textId="77777777" w:rsidR="00C842B7" w:rsidRPr="006D0586" w:rsidRDefault="00C842B7" w:rsidP="00C842B7">
      <w:pPr>
        <w:pStyle w:val="NO"/>
      </w:pPr>
      <w:r w:rsidRPr="006D0586">
        <w:t>NOTE 1:</w:t>
      </w:r>
      <w:r w:rsidRPr="006D0586">
        <w:tab/>
        <w:t xml:space="preserve">If the above Test Requirement differs from the Minimum Requirement then the Test Tolerance applied for this test is non-zero. The Test Tolerance for this test is defined in subclause 4.1.2 and the explanation of how the Minimum Requirement has been relaxed by the Test Tolerance is given </w:t>
      </w:r>
      <w:r w:rsidRPr="0005210E">
        <w:t xml:space="preserve">in </w:t>
      </w:r>
      <w:r w:rsidRPr="002F3E23">
        <w:t>annex C.</w:t>
      </w:r>
    </w:p>
    <w:p w14:paraId="40EFC5DD" w14:textId="77777777" w:rsidR="00C842B7" w:rsidRPr="006D0586" w:rsidRDefault="00C842B7" w:rsidP="00C842B7">
      <w:pPr>
        <w:pStyle w:val="NO"/>
      </w:pPr>
      <w:r w:rsidRPr="006D0586">
        <w:t>NOTE 2:</w:t>
      </w:r>
      <w:r w:rsidRPr="006D0586">
        <w:tab/>
        <w:t>Additional test requirements for the Error Vector Magnitude (EVM) at t</w:t>
      </w:r>
      <w:r w:rsidRPr="006D0586">
        <w:rPr>
          <w:rFonts w:cs="v5.0.0"/>
        </w:rPr>
        <w:t>he lower limit of the dynamic range are defined in subclause 6.</w:t>
      </w:r>
      <w:r>
        <w:rPr>
          <w:rFonts w:cs="v5.0.0"/>
        </w:rPr>
        <w:t>6</w:t>
      </w:r>
      <w:r w:rsidRPr="006D0586">
        <w:rPr>
          <w:rFonts w:cs="v5.0.0"/>
        </w:rPr>
        <w:t>.</w:t>
      </w:r>
    </w:p>
    <w:p w14:paraId="69643DAF" w14:textId="56B5C735" w:rsidR="002E2E09" w:rsidRDefault="00C03DC4" w:rsidP="002E2E09">
      <w:pPr>
        <w:pStyle w:val="Heading2"/>
      </w:pPr>
      <w:bookmarkStart w:id="3198" w:name="_Toc481653320"/>
      <w:bookmarkStart w:id="3199" w:name="_Toc519094929"/>
      <w:r>
        <w:t>6.5</w:t>
      </w:r>
      <w:r w:rsidR="002E2E09">
        <w:tab/>
        <w:t xml:space="preserve">OTA </w:t>
      </w:r>
      <w:r w:rsidR="009E4AC1">
        <w:t>t</w:t>
      </w:r>
      <w:r w:rsidR="002E2E09">
        <w:t>ransmit ON/OFF power</w:t>
      </w:r>
      <w:bookmarkEnd w:id="3198"/>
      <w:bookmarkEnd w:id="3199"/>
    </w:p>
    <w:p w14:paraId="459F5FDB" w14:textId="77777777" w:rsidR="002E2E09" w:rsidRDefault="002E2E09" w:rsidP="002E2E09">
      <w:pPr>
        <w:pStyle w:val="Guidance"/>
      </w:pPr>
      <w:r>
        <w:t>Detailed structure of the subclause is TBD.</w:t>
      </w:r>
    </w:p>
    <w:p w14:paraId="0E2D2303" w14:textId="16A8157F" w:rsidR="002E2E09" w:rsidRDefault="00C03DC4" w:rsidP="002E2E09">
      <w:pPr>
        <w:pStyle w:val="Heading2"/>
      </w:pPr>
      <w:bookmarkStart w:id="3200" w:name="_Toc481653321"/>
      <w:bookmarkStart w:id="3201" w:name="_Toc519094930"/>
      <w:r>
        <w:t>6.6</w:t>
      </w:r>
      <w:r w:rsidR="002E2E09">
        <w:tab/>
        <w:t xml:space="preserve">OTA </w:t>
      </w:r>
      <w:r w:rsidR="009E4AC1">
        <w:t>t</w:t>
      </w:r>
      <w:r w:rsidR="002E2E09">
        <w:t>ransmitted signal quality</w:t>
      </w:r>
      <w:bookmarkEnd w:id="3200"/>
      <w:bookmarkEnd w:id="3201"/>
    </w:p>
    <w:p w14:paraId="74A4E462" w14:textId="77777777" w:rsidR="002E2E09" w:rsidRDefault="002E2E09" w:rsidP="002E2E09">
      <w:pPr>
        <w:pStyle w:val="Guidance"/>
        <w:rPr>
          <w:ins w:id="3202" w:author="R4-1809499" w:date="2018-07-11T17:24:00Z"/>
        </w:rPr>
      </w:pPr>
      <w:r>
        <w:t>Detailed structure of the subclause is TBD.</w:t>
      </w:r>
    </w:p>
    <w:p w14:paraId="06665886" w14:textId="77777777" w:rsidR="00D91EE5" w:rsidRPr="00B04564" w:rsidRDefault="00D91EE5" w:rsidP="00D91EE5">
      <w:pPr>
        <w:pStyle w:val="Heading3"/>
        <w:rPr>
          <w:ins w:id="3203" w:author="R4-1809499" w:date="2018-07-11T17:24:00Z"/>
        </w:rPr>
      </w:pPr>
      <w:bookmarkStart w:id="3204" w:name="_Toc510694075"/>
      <w:bookmarkStart w:id="3205" w:name="_Toc519094931"/>
      <w:ins w:id="3206" w:author="R4-1809499" w:date="2018-07-11T17:24:00Z">
        <w:r>
          <w:t>6.6</w:t>
        </w:r>
        <w:r w:rsidRPr="00B04564">
          <w:t>.1</w:t>
        </w:r>
        <w:r w:rsidRPr="00B04564">
          <w:tab/>
          <w:t>General</w:t>
        </w:r>
        <w:bookmarkEnd w:id="3204"/>
        <w:bookmarkEnd w:id="3205"/>
      </w:ins>
    </w:p>
    <w:p w14:paraId="1F5EBFEF" w14:textId="77777777" w:rsidR="00D91EE5" w:rsidRPr="002C70C0" w:rsidRDefault="00D91EE5" w:rsidP="00D91EE5">
      <w:pPr>
        <w:rPr>
          <w:ins w:id="3207" w:author="R4-1809499" w:date="2018-07-11T17:24:00Z"/>
        </w:rPr>
      </w:pPr>
      <w:ins w:id="3208" w:author="R4-1809499" w:date="2018-07-11T17:24:00Z">
        <w:r w:rsidRPr="002C70C0">
          <w:t xml:space="preserve">Unless otherwise stated, the requirements in clause </w:t>
        </w:r>
        <w:r>
          <w:t>6</w:t>
        </w:r>
        <w:r w:rsidRPr="002C70C0">
          <w:t xml:space="preserve">.6 apply during the </w:t>
        </w:r>
        <w:r w:rsidRPr="002C70C0">
          <w:rPr>
            <w:i/>
          </w:rPr>
          <w:t>transmitter ON period</w:t>
        </w:r>
        <w:r w:rsidRPr="002C70C0">
          <w:t>.</w:t>
        </w:r>
      </w:ins>
    </w:p>
    <w:p w14:paraId="10F5F098" w14:textId="77777777" w:rsidR="00D91EE5" w:rsidRDefault="00D91EE5" w:rsidP="00D91EE5">
      <w:pPr>
        <w:pStyle w:val="Heading3"/>
        <w:rPr>
          <w:ins w:id="3209" w:author="R4-1809499" w:date="2018-07-11T17:24:00Z"/>
        </w:rPr>
      </w:pPr>
      <w:bookmarkStart w:id="3210" w:name="_Toc519094932"/>
      <w:ins w:id="3211" w:author="R4-1809499" w:date="2018-07-11T17:24:00Z">
        <w:r>
          <w:lastRenderedPageBreak/>
          <w:t>6.6.2</w:t>
        </w:r>
        <w:r w:rsidRPr="00B04564">
          <w:tab/>
        </w:r>
        <w:r>
          <w:t>OTA f</w:t>
        </w:r>
        <w:r w:rsidRPr="00B04564">
          <w:t>requency error</w:t>
        </w:r>
        <w:bookmarkEnd w:id="3210"/>
      </w:ins>
    </w:p>
    <w:p w14:paraId="461BB69C" w14:textId="77777777" w:rsidR="00D91EE5" w:rsidRPr="006113D0" w:rsidRDefault="00D91EE5" w:rsidP="00D91EE5">
      <w:pPr>
        <w:pStyle w:val="Heading4"/>
        <w:rPr>
          <w:ins w:id="3212" w:author="R4-1809499" w:date="2018-07-11T17:24:00Z"/>
        </w:rPr>
      </w:pPr>
      <w:bookmarkStart w:id="3213" w:name="_Toc494455255"/>
      <w:bookmarkStart w:id="3214" w:name="_Toc519094933"/>
      <w:ins w:id="3215" w:author="R4-1809499" w:date="2018-07-11T17:24:00Z">
        <w:r>
          <w:t>6.6</w:t>
        </w:r>
        <w:r w:rsidRPr="006113D0">
          <w:t>.2.1</w:t>
        </w:r>
        <w:r w:rsidRPr="006113D0">
          <w:tab/>
          <w:t>Definition and applicability</w:t>
        </w:r>
        <w:bookmarkEnd w:id="3213"/>
        <w:bookmarkEnd w:id="3214"/>
      </w:ins>
    </w:p>
    <w:p w14:paraId="30394BC6" w14:textId="77777777" w:rsidR="00D91EE5" w:rsidRPr="00B04564" w:rsidRDefault="00D91EE5" w:rsidP="00D91EE5">
      <w:pPr>
        <w:rPr>
          <w:ins w:id="3216" w:author="R4-1809499" w:date="2018-07-11T17:24:00Z"/>
          <w:rFonts w:cs="v5.0.0"/>
        </w:rPr>
      </w:pPr>
      <w:bookmarkStart w:id="3217" w:name="_Toc494455256"/>
      <w:bookmarkStart w:id="3218" w:name="_Toc510693970"/>
      <w:ins w:id="3219" w:author="R4-1809499" w:date="2018-07-11T17:24:00Z">
        <w:r w:rsidRPr="00B04564">
          <w:t xml:space="preserve">OTA frequency error is the measure of the difference between the actual BS transmit frequency and the assigned frequency. </w:t>
        </w:r>
        <w:r w:rsidRPr="00B04564">
          <w:rPr>
            <w:rFonts w:cs="v5.0.0"/>
          </w:rPr>
          <w:t>The same source shall be used for RF frequency and data clock generation.</w:t>
        </w:r>
      </w:ins>
    </w:p>
    <w:p w14:paraId="211CC140" w14:textId="77777777" w:rsidR="00D91EE5" w:rsidRPr="00B04564" w:rsidRDefault="00D91EE5" w:rsidP="00D91EE5">
      <w:pPr>
        <w:rPr>
          <w:ins w:id="3220" w:author="R4-1809499" w:date="2018-07-11T17:24:00Z"/>
          <w:rFonts w:cs="v5.0.0"/>
        </w:rPr>
      </w:pPr>
      <w:ins w:id="3221" w:author="R4-1809499" w:date="2018-07-11T17:24:00Z">
        <w:r w:rsidRPr="00B04564">
          <w:rPr>
            <w:rFonts w:cs="v5.0.0"/>
          </w:rPr>
          <w:t>OTA frequency error requirement is defined as a directional requirement at the RIB and shall be met within the OTA coverage range.</w:t>
        </w:r>
      </w:ins>
    </w:p>
    <w:p w14:paraId="672E7151" w14:textId="77777777" w:rsidR="00D91EE5" w:rsidRPr="006113D0" w:rsidRDefault="00D91EE5" w:rsidP="00D91EE5">
      <w:pPr>
        <w:pStyle w:val="Heading4"/>
        <w:rPr>
          <w:ins w:id="3222" w:author="R4-1809499" w:date="2018-07-11T17:24:00Z"/>
        </w:rPr>
      </w:pPr>
      <w:bookmarkStart w:id="3223" w:name="_Toc519094934"/>
      <w:ins w:id="3224" w:author="R4-1809499" w:date="2018-07-11T17:24:00Z">
        <w:r>
          <w:t>6.6</w:t>
        </w:r>
        <w:r w:rsidRPr="006113D0">
          <w:t>.2.2</w:t>
        </w:r>
        <w:r w:rsidRPr="006113D0">
          <w:tab/>
          <w:t>Minimum Requirement</w:t>
        </w:r>
        <w:bookmarkEnd w:id="3217"/>
        <w:bookmarkEnd w:id="3223"/>
      </w:ins>
    </w:p>
    <w:p w14:paraId="7BBE0BAF" w14:textId="77777777" w:rsidR="00D91EE5" w:rsidRDefault="00D91EE5" w:rsidP="00D91EE5">
      <w:pPr>
        <w:rPr>
          <w:ins w:id="3225" w:author="R4-1809499" w:date="2018-07-11T17:24:00Z"/>
        </w:rPr>
      </w:pPr>
      <w:ins w:id="3226" w:author="R4-1809499" w:date="2018-07-11T17:24:00Z">
        <w:r w:rsidRPr="006113D0">
          <w:t xml:space="preserve">The minimum requirement </w:t>
        </w:r>
        <w:r>
          <w:t xml:space="preserve">for </w:t>
        </w:r>
        <w:r w:rsidRPr="00B04564">
          <w:rPr>
            <w:i/>
            <w:lang w:eastAsia="zh-CN"/>
          </w:rPr>
          <w:t>BS type 1-O</w:t>
        </w:r>
        <w:r>
          <w:t xml:space="preserve"> </w:t>
        </w:r>
        <w:r w:rsidRPr="006113D0">
          <w:t>is in 3GPP TS 3</w:t>
        </w:r>
        <w:r>
          <w:t>8.104</w:t>
        </w:r>
        <w:r w:rsidRPr="006113D0">
          <w:t xml:space="preserve"> [</w:t>
        </w:r>
        <w:r>
          <w:t>2</w:t>
        </w:r>
        <w:r w:rsidRPr="006113D0">
          <w:t>], subcl</w:t>
        </w:r>
        <w:r>
          <w:t>ause 9.6</w:t>
        </w:r>
        <w:r w:rsidRPr="006113D0">
          <w:t>.</w:t>
        </w:r>
        <w:r>
          <w:t>1.2</w:t>
        </w:r>
        <w:r w:rsidRPr="006113D0">
          <w:t>.</w:t>
        </w:r>
      </w:ins>
    </w:p>
    <w:p w14:paraId="44D341EB" w14:textId="77777777" w:rsidR="00D91EE5" w:rsidRPr="00C561B2" w:rsidRDefault="00D91EE5" w:rsidP="00D91EE5">
      <w:pPr>
        <w:rPr>
          <w:ins w:id="3227" w:author="R4-1809499" w:date="2018-07-11T17:24:00Z"/>
        </w:rPr>
      </w:pPr>
      <w:ins w:id="3228" w:author="R4-1809499" w:date="2018-07-11T17:24:00Z">
        <w:r w:rsidRPr="006113D0">
          <w:t xml:space="preserve">The minimum requirement </w:t>
        </w:r>
        <w:r>
          <w:t xml:space="preserve">for </w:t>
        </w:r>
        <w:r>
          <w:rPr>
            <w:i/>
            <w:lang w:eastAsia="zh-CN"/>
          </w:rPr>
          <w:t>BS type 2</w:t>
        </w:r>
        <w:r w:rsidRPr="00B04564">
          <w:rPr>
            <w:i/>
            <w:lang w:eastAsia="zh-CN"/>
          </w:rPr>
          <w:t>-O</w:t>
        </w:r>
        <w:r>
          <w:t xml:space="preserve"> </w:t>
        </w:r>
        <w:r w:rsidRPr="006113D0">
          <w:t>is in 3GPP TS 3</w:t>
        </w:r>
        <w:r>
          <w:t>8.104</w:t>
        </w:r>
        <w:r w:rsidRPr="006113D0">
          <w:t xml:space="preserve"> [</w:t>
        </w:r>
        <w:r>
          <w:t>2</w:t>
        </w:r>
        <w:r w:rsidRPr="006113D0">
          <w:t>], subcl</w:t>
        </w:r>
        <w:r>
          <w:t>ause 9.6</w:t>
        </w:r>
        <w:r w:rsidRPr="006113D0">
          <w:t>.</w:t>
        </w:r>
        <w:r>
          <w:t>1.3.</w:t>
        </w:r>
      </w:ins>
    </w:p>
    <w:p w14:paraId="7794AC42" w14:textId="77777777" w:rsidR="00D91EE5" w:rsidRPr="006113D0" w:rsidRDefault="00D91EE5" w:rsidP="00D91EE5">
      <w:pPr>
        <w:pStyle w:val="Heading4"/>
        <w:rPr>
          <w:ins w:id="3229" w:author="R4-1809499" w:date="2018-07-11T17:24:00Z"/>
        </w:rPr>
      </w:pPr>
      <w:bookmarkStart w:id="3230" w:name="_Toc494455257"/>
      <w:bookmarkStart w:id="3231" w:name="_Toc519094935"/>
      <w:ins w:id="3232" w:author="R4-1809499" w:date="2018-07-11T17:24:00Z">
        <w:r>
          <w:t>6.6</w:t>
        </w:r>
        <w:r w:rsidRPr="006113D0">
          <w:t>.2.3</w:t>
        </w:r>
        <w:r w:rsidRPr="006113D0">
          <w:tab/>
          <w:t>Test purpose</w:t>
        </w:r>
        <w:bookmarkEnd w:id="3230"/>
        <w:bookmarkEnd w:id="3231"/>
      </w:ins>
    </w:p>
    <w:p w14:paraId="1DA162A7" w14:textId="77777777" w:rsidR="00D91EE5" w:rsidRPr="006113D0" w:rsidRDefault="00D91EE5" w:rsidP="00D91EE5">
      <w:pPr>
        <w:rPr>
          <w:ins w:id="3233" w:author="R4-1809499" w:date="2018-07-11T17:24:00Z"/>
          <w:rFonts w:cs="v4.2.0"/>
        </w:rPr>
      </w:pPr>
      <w:ins w:id="3234" w:author="R4-1809499" w:date="2018-07-11T17:24:00Z">
        <w:r w:rsidRPr="006113D0">
          <w:rPr>
            <w:rFonts w:eastAsia="MS P??" w:cs="v4.2.0"/>
          </w:rPr>
          <w:t>The test purpose is</w:t>
        </w:r>
        <w:r w:rsidRPr="006113D0">
          <w:rPr>
            <w:rFonts w:cs="v4.2.0"/>
          </w:rPr>
          <w:t xml:space="preserve"> to verify that </w:t>
        </w:r>
        <w:r>
          <w:rPr>
            <w:rFonts w:cs="v4.2.0"/>
          </w:rPr>
          <w:t xml:space="preserve">OTA </w:t>
        </w:r>
        <w:r w:rsidRPr="006113D0">
          <w:rPr>
            <w:rFonts w:cs="v4.2.0"/>
          </w:rPr>
          <w:t>frequency error is within the limit specified by the minimum requirement.</w:t>
        </w:r>
      </w:ins>
    </w:p>
    <w:p w14:paraId="5352721D" w14:textId="77777777" w:rsidR="00D91EE5" w:rsidRPr="006113D0" w:rsidRDefault="00D91EE5" w:rsidP="00D91EE5">
      <w:pPr>
        <w:pStyle w:val="Heading4"/>
        <w:rPr>
          <w:ins w:id="3235" w:author="R4-1809499" w:date="2018-07-11T17:24:00Z"/>
        </w:rPr>
      </w:pPr>
      <w:bookmarkStart w:id="3236" w:name="_Toc494455258"/>
      <w:bookmarkStart w:id="3237" w:name="_Toc519094936"/>
      <w:ins w:id="3238" w:author="R4-1809499" w:date="2018-07-11T17:24:00Z">
        <w:r>
          <w:t>6.6</w:t>
        </w:r>
        <w:r w:rsidRPr="006113D0">
          <w:t>.2.4</w:t>
        </w:r>
        <w:r w:rsidRPr="006113D0">
          <w:tab/>
          <w:t>Method of test</w:t>
        </w:r>
        <w:bookmarkEnd w:id="3236"/>
        <w:bookmarkEnd w:id="3237"/>
      </w:ins>
    </w:p>
    <w:p w14:paraId="1CF0AD63" w14:textId="77777777" w:rsidR="00D91EE5" w:rsidRPr="006113D0" w:rsidRDefault="00D91EE5" w:rsidP="00D91EE5">
      <w:pPr>
        <w:rPr>
          <w:ins w:id="3239" w:author="R4-1809499" w:date="2018-07-11T17:24:00Z"/>
        </w:rPr>
      </w:pPr>
      <w:ins w:id="3240" w:author="R4-1809499" w:date="2018-07-11T17:24:00Z">
        <w:r w:rsidRPr="006113D0">
          <w:t>Requirement is tested together with</w:t>
        </w:r>
        <w:r>
          <w:t xml:space="preserve"> OTA</w:t>
        </w:r>
        <w:r w:rsidRPr="006113D0">
          <w:t xml:space="preserve"> modulation quality test, as described in subclause 6.</w:t>
        </w:r>
        <w:r>
          <w:t>6</w:t>
        </w:r>
        <w:r w:rsidRPr="006113D0">
          <w:t>.</w:t>
        </w:r>
        <w:r>
          <w:t>3</w:t>
        </w:r>
        <w:r w:rsidRPr="006113D0">
          <w:t>.</w:t>
        </w:r>
      </w:ins>
    </w:p>
    <w:p w14:paraId="58386330" w14:textId="77777777" w:rsidR="00D91EE5" w:rsidRPr="006113D0" w:rsidRDefault="00D91EE5" w:rsidP="00D91EE5">
      <w:pPr>
        <w:pStyle w:val="Heading4"/>
        <w:rPr>
          <w:ins w:id="3241" w:author="R4-1809499" w:date="2018-07-11T17:24:00Z"/>
        </w:rPr>
      </w:pPr>
      <w:bookmarkStart w:id="3242" w:name="_Toc494455259"/>
      <w:bookmarkStart w:id="3243" w:name="_Toc519094937"/>
      <w:ins w:id="3244" w:author="R4-1809499" w:date="2018-07-11T17:24:00Z">
        <w:r w:rsidRPr="006113D0">
          <w:t>6.</w:t>
        </w:r>
        <w:r>
          <w:t>6</w:t>
        </w:r>
        <w:r w:rsidRPr="006113D0">
          <w:t>.2.5</w:t>
        </w:r>
        <w:r w:rsidRPr="006113D0">
          <w:tab/>
          <w:t>Test Requirements</w:t>
        </w:r>
        <w:bookmarkEnd w:id="3242"/>
        <w:bookmarkEnd w:id="3243"/>
      </w:ins>
    </w:p>
    <w:p w14:paraId="0642196F" w14:textId="77777777" w:rsidR="00D91EE5" w:rsidRPr="006113D0" w:rsidRDefault="00D91EE5" w:rsidP="00D91EE5">
      <w:pPr>
        <w:rPr>
          <w:ins w:id="3245" w:author="R4-1809499" w:date="2018-07-11T17:24:00Z"/>
        </w:rPr>
      </w:pPr>
      <w:ins w:id="3246" w:author="R4-1809499" w:date="2018-07-11T17:24:00Z">
        <w:r w:rsidRPr="006113D0">
          <w:t xml:space="preserve">The modulated carrier frequency of each </w:t>
        </w:r>
        <w:r>
          <w:t xml:space="preserve">NR </w:t>
        </w:r>
        <w:r w:rsidRPr="006113D0">
          <w:t xml:space="preserve">carrier </w:t>
        </w:r>
        <w:r w:rsidRPr="006113D0">
          <w:rPr>
            <w:rFonts w:hint="eastAsia"/>
          </w:rPr>
          <w:t xml:space="preserve">configured </w:t>
        </w:r>
        <w:r w:rsidRPr="006113D0">
          <w:t xml:space="preserve">by the BS shall be accurate to within </w:t>
        </w:r>
        <w:r w:rsidRPr="006113D0">
          <w:rPr>
            <w:rFonts w:cs="v5.0.0"/>
          </w:rPr>
          <w:t>the accuracy range given in table 6.</w:t>
        </w:r>
        <w:r>
          <w:rPr>
            <w:rFonts w:cs="v5.0.0"/>
          </w:rPr>
          <w:t>6</w:t>
        </w:r>
        <w:r>
          <w:rPr>
            <w:rFonts w:cs="v5.0.0"/>
            <w:lang w:eastAsia="zh-CN"/>
          </w:rPr>
          <w:t>.2.5</w:t>
        </w:r>
        <w:r w:rsidRPr="006113D0">
          <w:rPr>
            <w:rFonts w:cs="v5.0.0"/>
            <w:lang w:eastAsia="zh-CN"/>
          </w:rPr>
          <w:t>-1</w:t>
        </w:r>
        <w:r w:rsidRPr="006113D0" w:rsidDel="00856C1E">
          <w:t xml:space="preserve"> </w:t>
        </w:r>
        <w:r>
          <w:t xml:space="preserve">and 6.6.2.5-2 </w:t>
        </w:r>
        <w:r w:rsidRPr="006113D0">
          <w:rPr>
            <w:rStyle w:val="msoins0"/>
            <w:rFonts w:cs="v5.0.0"/>
          </w:rPr>
          <w:t xml:space="preserve">observed over </w:t>
        </w:r>
        <w:r w:rsidRPr="006113D0">
          <w:t>1 ms</w:t>
        </w:r>
        <w:r w:rsidRPr="006113D0">
          <w:rPr>
            <w:rStyle w:val="msoins0"/>
          </w:rPr>
          <w:t>.</w:t>
        </w:r>
      </w:ins>
    </w:p>
    <w:p w14:paraId="30D66781" w14:textId="77777777" w:rsidR="00D91EE5" w:rsidRPr="006113D0" w:rsidRDefault="00D91EE5" w:rsidP="00D91EE5">
      <w:pPr>
        <w:pStyle w:val="TH"/>
        <w:rPr>
          <w:ins w:id="3247" w:author="R4-1809499" w:date="2018-07-11T17:24:00Z"/>
        </w:rPr>
      </w:pPr>
      <w:ins w:id="3248" w:author="R4-1809499" w:date="2018-07-11T17:24:00Z">
        <w:r w:rsidRPr="006113D0">
          <w:t>Table 6.</w:t>
        </w:r>
        <w:r>
          <w:rPr>
            <w:lang w:eastAsia="ja-JP"/>
          </w:rPr>
          <w:t>6.2.5</w:t>
        </w:r>
        <w:r w:rsidRPr="006113D0">
          <w:rPr>
            <w:lang w:eastAsia="ja-JP"/>
          </w:rPr>
          <w:t>-1</w:t>
        </w:r>
        <w:r>
          <w:t>: OTA f</w:t>
        </w:r>
        <w:r w:rsidRPr="006113D0">
          <w:t>requency error test requirement</w:t>
        </w:r>
        <w:r>
          <w:t xml:space="preserve"> for </w:t>
        </w:r>
        <w:r w:rsidRPr="00B04564">
          <w:rPr>
            <w:i/>
            <w:lang w:eastAsia="zh-CN"/>
          </w:rPr>
          <w:t>BS type 1-O</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518"/>
        <w:gridCol w:w="2091"/>
      </w:tblGrid>
      <w:tr w:rsidR="00D91EE5" w:rsidRPr="006113D0" w14:paraId="5FA6B0AE" w14:textId="77777777" w:rsidTr="009E0E2F">
        <w:trPr>
          <w:jc w:val="center"/>
          <w:ins w:id="3249" w:author="R4-1809499" w:date="2018-07-11T17:24:00Z"/>
        </w:trPr>
        <w:tc>
          <w:tcPr>
            <w:tcW w:w="2518" w:type="dxa"/>
          </w:tcPr>
          <w:p w14:paraId="2C4D91D6" w14:textId="77777777" w:rsidR="00D91EE5" w:rsidRPr="006113D0" w:rsidRDefault="00D91EE5" w:rsidP="009E0E2F">
            <w:pPr>
              <w:pStyle w:val="TAH"/>
              <w:rPr>
                <w:ins w:id="3250" w:author="R4-1809499" w:date="2018-07-11T17:24:00Z"/>
              </w:rPr>
            </w:pPr>
            <w:ins w:id="3251" w:author="R4-1809499" w:date="2018-07-11T17:24:00Z">
              <w:r w:rsidRPr="006113D0">
                <w:t>BS class</w:t>
              </w:r>
            </w:ins>
          </w:p>
        </w:tc>
        <w:tc>
          <w:tcPr>
            <w:tcW w:w="2091" w:type="dxa"/>
          </w:tcPr>
          <w:p w14:paraId="36E08DA4" w14:textId="77777777" w:rsidR="00D91EE5" w:rsidRPr="006113D0" w:rsidRDefault="00D91EE5" w:rsidP="009E0E2F">
            <w:pPr>
              <w:pStyle w:val="TAH"/>
              <w:rPr>
                <w:ins w:id="3252" w:author="R4-1809499" w:date="2018-07-11T17:24:00Z"/>
              </w:rPr>
            </w:pPr>
            <w:ins w:id="3253" w:author="R4-1809499" w:date="2018-07-11T17:24:00Z">
              <w:r w:rsidRPr="006113D0">
                <w:t>Accuracy</w:t>
              </w:r>
            </w:ins>
          </w:p>
        </w:tc>
      </w:tr>
      <w:tr w:rsidR="00D91EE5" w:rsidRPr="006113D0" w14:paraId="5879FF78" w14:textId="77777777" w:rsidTr="009E0E2F">
        <w:trPr>
          <w:jc w:val="center"/>
          <w:ins w:id="3254" w:author="R4-1809499" w:date="2018-07-11T17:24:00Z"/>
        </w:trPr>
        <w:tc>
          <w:tcPr>
            <w:tcW w:w="2518" w:type="dxa"/>
          </w:tcPr>
          <w:p w14:paraId="18D4F6D4" w14:textId="77777777" w:rsidR="00D91EE5" w:rsidRPr="006113D0" w:rsidRDefault="00D91EE5" w:rsidP="009E0E2F">
            <w:pPr>
              <w:pStyle w:val="TAC"/>
              <w:rPr>
                <w:ins w:id="3255" w:author="R4-1809499" w:date="2018-07-11T17:24:00Z"/>
              </w:rPr>
            </w:pPr>
            <w:ins w:id="3256" w:author="R4-1809499" w:date="2018-07-11T17:24:00Z">
              <w:r w:rsidRPr="006113D0">
                <w:t>Wide Area BS</w:t>
              </w:r>
            </w:ins>
          </w:p>
        </w:tc>
        <w:tc>
          <w:tcPr>
            <w:tcW w:w="2091" w:type="dxa"/>
          </w:tcPr>
          <w:p w14:paraId="3D0DE0E8" w14:textId="77777777" w:rsidR="00D91EE5" w:rsidRPr="006113D0" w:rsidRDefault="00D91EE5" w:rsidP="009E0E2F">
            <w:pPr>
              <w:pStyle w:val="TAC"/>
              <w:rPr>
                <w:ins w:id="3257" w:author="R4-1809499" w:date="2018-07-11T17:24:00Z"/>
              </w:rPr>
            </w:pPr>
            <w:ins w:id="3258" w:author="R4-1809499" w:date="2018-07-11T17:24:00Z">
              <w:r w:rsidRPr="006113D0">
                <w:t xml:space="preserve">±(0.05 ppm + </w:t>
              </w:r>
              <w:r w:rsidRPr="001B2584">
                <w:rPr>
                  <w:highlight w:val="yellow"/>
                </w:rPr>
                <w:t>12</w:t>
              </w:r>
              <w:r w:rsidRPr="006113D0">
                <w:t xml:space="preserve"> Hz)</w:t>
              </w:r>
            </w:ins>
          </w:p>
        </w:tc>
      </w:tr>
      <w:tr w:rsidR="00D91EE5" w:rsidRPr="006113D0" w14:paraId="02020DDC" w14:textId="77777777" w:rsidTr="009E0E2F">
        <w:trPr>
          <w:jc w:val="center"/>
          <w:ins w:id="3259" w:author="R4-1809499" w:date="2018-07-11T17:24:00Z"/>
        </w:trPr>
        <w:tc>
          <w:tcPr>
            <w:tcW w:w="2518" w:type="dxa"/>
          </w:tcPr>
          <w:p w14:paraId="5B4A7A9B" w14:textId="77777777" w:rsidR="00D91EE5" w:rsidRPr="006113D0" w:rsidRDefault="00D91EE5" w:rsidP="009E0E2F">
            <w:pPr>
              <w:pStyle w:val="TAC"/>
              <w:rPr>
                <w:ins w:id="3260" w:author="R4-1809499" w:date="2018-07-11T17:24:00Z"/>
              </w:rPr>
            </w:pPr>
            <w:ins w:id="3261" w:author="R4-1809499" w:date="2018-07-11T17:24:00Z">
              <w:r w:rsidRPr="006113D0">
                <w:t>Medium Range BS</w:t>
              </w:r>
            </w:ins>
          </w:p>
        </w:tc>
        <w:tc>
          <w:tcPr>
            <w:tcW w:w="2091" w:type="dxa"/>
          </w:tcPr>
          <w:p w14:paraId="534E683F" w14:textId="77777777" w:rsidR="00D91EE5" w:rsidRPr="006113D0" w:rsidRDefault="00D91EE5" w:rsidP="009E0E2F">
            <w:pPr>
              <w:pStyle w:val="TAC"/>
              <w:rPr>
                <w:ins w:id="3262" w:author="R4-1809499" w:date="2018-07-11T17:24:00Z"/>
              </w:rPr>
            </w:pPr>
            <w:ins w:id="3263" w:author="R4-1809499" w:date="2018-07-11T17:24:00Z">
              <w:r w:rsidRPr="006113D0">
                <w:t>±</w:t>
              </w:r>
              <w:r w:rsidRPr="006113D0">
                <w:rPr>
                  <w:rFonts w:hint="eastAsia"/>
                </w:rPr>
                <w:t>(</w:t>
              </w:r>
              <w:r w:rsidRPr="006113D0">
                <w:t>0.1 ppm</w:t>
              </w:r>
              <w:r w:rsidRPr="006113D0">
                <w:rPr>
                  <w:rFonts w:hint="eastAsia"/>
                </w:rPr>
                <w:t xml:space="preserve"> + </w:t>
              </w:r>
              <w:r w:rsidRPr="001B2584">
                <w:rPr>
                  <w:rFonts w:hint="eastAsia"/>
                  <w:highlight w:val="yellow"/>
                </w:rPr>
                <w:t>12</w:t>
              </w:r>
              <w:r w:rsidRPr="006113D0">
                <w:rPr>
                  <w:rFonts w:hint="eastAsia"/>
                </w:rPr>
                <w:t xml:space="preserve"> Hz)</w:t>
              </w:r>
            </w:ins>
          </w:p>
        </w:tc>
      </w:tr>
      <w:tr w:rsidR="00D91EE5" w:rsidRPr="006113D0" w14:paraId="4FC6A30E" w14:textId="77777777" w:rsidTr="009E0E2F">
        <w:trPr>
          <w:jc w:val="center"/>
          <w:ins w:id="3264" w:author="R4-1809499" w:date="2018-07-11T17:24:00Z"/>
        </w:trPr>
        <w:tc>
          <w:tcPr>
            <w:tcW w:w="2518" w:type="dxa"/>
          </w:tcPr>
          <w:p w14:paraId="23DA63A6" w14:textId="77777777" w:rsidR="00D91EE5" w:rsidRPr="006113D0" w:rsidRDefault="00D91EE5" w:rsidP="009E0E2F">
            <w:pPr>
              <w:pStyle w:val="TAC"/>
              <w:rPr>
                <w:ins w:id="3265" w:author="R4-1809499" w:date="2018-07-11T17:24:00Z"/>
              </w:rPr>
            </w:pPr>
            <w:ins w:id="3266" w:author="R4-1809499" w:date="2018-07-11T17:24:00Z">
              <w:r w:rsidRPr="006113D0">
                <w:t>Local Area BS</w:t>
              </w:r>
            </w:ins>
          </w:p>
        </w:tc>
        <w:tc>
          <w:tcPr>
            <w:tcW w:w="2091" w:type="dxa"/>
          </w:tcPr>
          <w:p w14:paraId="0C2DB007" w14:textId="77777777" w:rsidR="00D91EE5" w:rsidRPr="006113D0" w:rsidRDefault="00D91EE5" w:rsidP="009E0E2F">
            <w:pPr>
              <w:pStyle w:val="TAC"/>
              <w:rPr>
                <w:ins w:id="3267" w:author="R4-1809499" w:date="2018-07-11T17:24:00Z"/>
              </w:rPr>
            </w:pPr>
            <w:ins w:id="3268" w:author="R4-1809499" w:date="2018-07-11T17:24:00Z">
              <w:r w:rsidRPr="006113D0">
                <w:t xml:space="preserve">±(0.1 ppm + </w:t>
              </w:r>
              <w:r w:rsidRPr="001B2584">
                <w:rPr>
                  <w:highlight w:val="yellow"/>
                </w:rPr>
                <w:t>12</w:t>
              </w:r>
              <w:r w:rsidRPr="006113D0">
                <w:t xml:space="preserve"> Hz)</w:t>
              </w:r>
            </w:ins>
          </w:p>
        </w:tc>
      </w:tr>
    </w:tbl>
    <w:p w14:paraId="126A37DD" w14:textId="77777777" w:rsidR="00D91EE5" w:rsidRPr="006113D0" w:rsidRDefault="00D91EE5" w:rsidP="00D91EE5">
      <w:pPr>
        <w:rPr>
          <w:ins w:id="3269" w:author="R4-1809499" w:date="2018-07-11T17:24:00Z"/>
          <w:rFonts w:cs="v4.2.0"/>
          <w:lang w:eastAsia="zh-CN"/>
        </w:rPr>
      </w:pPr>
    </w:p>
    <w:p w14:paraId="0FEDE2B8" w14:textId="77777777" w:rsidR="00D91EE5" w:rsidRPr="006113D0" w:rsidRDefault="00D91EE5" w:rsidP="00D91EE5">
      <w:pPr>
        <w:pStyle w:val="TH"/>
        <w:rPr>
          <w:ins w:id="3270" w:author="R4-1809499" w:date="2018-07-11T17:24:00Z"/>
        </w:rPr>
      </w:pPr>
      <w:ins w:id="3271" w:author="R4-1809499" w:date="2018-07-11T17:24:00Z">
        <w:r w:rsidRPr="006113D0">
          <w:t>Table 6.</w:t>
        </w:r>
        <w:r>
          <w:rPr>
            <w:lang w:eastAsia="ja-JP"/>
          </w:rPr>
          <w:t>6.2.5-2</w:t>
        </w:r>
        <w:r>
          <w:t>: OTA f</w:t>
        </w:r>
        <w:r w:rsidRPr="006113D0">
          <w:t>requency error test requirement</w:t>
        </w:r>
        <w:r>
          <w:t xml:space="preserve"> for </w:t>
        </w:r>
        <w:r w:rsidRPr="00B04564">
          <w:rPr>
            <w:i/>
            <w:lang w:eastAsia="zh-CN"/>
          </w:rPr>
          <w:t>BS typ</w:t>
        </w:r>
        <w:r>
          <w:rPr>
            <w:i/>
            <w:lang w:eastAsia="zh-CN"/>
          </w:rPr>
          <w:t>e 2</w:t>
        </w:r>
        <w:r w:rsidRPr="00B04564">
          <w:rPr>
            <w:i/>
            <w:lang w:eastAsia="zh-CN"/>
          </w:rPr>
          <w:t>-O</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518"/>
        <w:gridCol w:w="2091"/>
      </w:tblGrid>
      <w:tr w:rsidR="00D91EE5" w:rsidRPr="006113D0" w14:paraId="1CDB5ED2" w14:textId="77777777" w:rsidTr="009E0E2F">
        <w:trPr>
          <w:jc w:val="center"/>
          <w:ins w:id="3272" w:author="R4-1809499" w:date="2018-07-11T17:24:00Z"/>
        </w:trPr>
        <w:tc>
          <w:tcPr>
            <w:tcW w:w="2518" w:type="dxa"/>
          </w:tcPr>
          <w:p w14:paraId="341F609F" w14:textId="77777777" w:rsidR="00D91EE5" w:rsidRPr="006113D0" w:rsidRDefault="00D91EE5" w:rsidP="009E0E2F">
            <w:pPr>
              <w:pStyle w:val="TAH"/>
              <w:rPr>
                <w:ins w:id="3273" w:author="R4-1809499" w:date="2018-07-11T17:24:00Z"/>
              </w:rPr>
            </w:pPr>
            <w:ins w:id="3274" w:author="R4-1809499" w:date="2018-07-11T17:24:00Z">
              <w:r w:rsidRPr="006113D0">
                <w:t>BS class</w:t>
              </w:r>
            </w:ins>
          </w:p>
        </w:tc>
        <w:tc>
          <w:tcPr>
            <w:tcW w:w="2091" w:type="dxa"/>
          </w:tcPr>
          <w:p w14:paraId="32CA7AF2" w14:textId="77777777" w:rsidR="00D91EE5" w:rsidRPr="006113D0" w:rsidRDefault="00D91EE5" w:rsidP="009E0E2F">
            <w:pPr>
              <w:pStyle w:val="TAH"/>
              <w:rPr>
                <w:ins w:id="3275" w:author="R4-1809499" w:date="2018-07-11T17:24:00Z"/>
              </w:rPr>
            </w:pPr>
            <w:ins w:id="3276" w:author="R4-1809499" w:date="2018-07-11T17:24:00Z">
              <w:r w:rsidRPr="006113D0">
                <w:t>Accuracy</w:t>
              </w:r>
            </w:ins>
          </w:p>
        </w:tc>
      </w:tr>
      <w:tr w:rsidR="00D91EE5" w:rsidRPr="006113D0" w14:paraId="1479648C" w14:textId="77777777" w:rsidTr="009E0E2F">
        <w:trPr>
          <w:jc w:val="center"/>
          <w:ins w:id="3277" w:author="R4-1809499" w:date="2018-07-11T17:24:00Z"/>
        </w:trPr>
        <w:tc>
          <w:tcPr>
            <w:tcW w:w="2518" w:type="dxa"/>
          </w:tcPr>
          <w:p w14:paraId="26D16E04" w14:textId="77777777" w:rsidR="00D91EE5" w:rsidRPr="006113D0" w:rsidRDefault="00D91EE5" w:rsidP="009E0E2F">
            <w:pPr>
              <w:pStyle w:val="TAC"/>
              <w:rPr>
                <w:ins w:id="3278" w:author="R4-1809499" w:date="2018-07-11T17:24:00Z"/>
              </w:rPr>
            </w:pPr>
            <w:ins w:id="3279" w:author="R4-1809499" w:date="2018-07-11T17:24:00Z">
              <w:r w:rsidRPr="006113D0">
                <w:t>Wide Area BS</w:t>
              </w:r>
            </w:ins>
          </w:p>
        </w:tc>
        <w:tc>
          <w:tcPr>
            <w:tcW w:w="2091" w:type="dxa"/>
          </w:tcPr>
          <w:p w14:paraId="4B764D1E" w14:textId="77777777" w:rsidR="00D91EE5" w:rsidRPr="006113D0" w:rsidRDefault="00D91EE5" w:rsidP="009E0E2F">
            <w:pPr>
              <w:pStyle w:val="TAC"/>
              <w:rPr>
                <w:ins w:id="3280" w:author="R4-1809499" w:date="2018-07-11T17:24:00Z"/>
              </w:rPr>
            </w:pPr>
            <w:ins w:id="3281" w:author="R4-1809499" w:date="2018-07-11T17:24:00Z">
              <w:r w:rsidRPr="006113D0">
                <w:t xml:space="preserve">±(0.05 ppm + </w:t>
              </w:r>
              <w:r>
                <w:t>[</w:t>
              </w:r>
              <w:r w:rsidRPr="001B2584">
                <w:rPr>
                  <w:highlight w:val="yellow"/>
                </w:rPr>
                <w:t>12</w:t>
              </w:r>
              <w:r>
                <w:t>]</w:t>
              </w:r>
              <w:r w:rsidRPr="006113D0">
                <w:t xml:space="preserve"> Hz)</w:t>
              </w:r>
            </w:ins>
          </w:p>
        </w:tc>
      </w:tr>
      <w:tr w:rsidR="00D91EE5" w:rsidRPr="006113D0" w14:paraId="7B011F2F" w14:textId="77777777" w:rsidTr="009E0E2F">
        <w:trPr>
          <w:jc w:val="center"/>
          <w:ins w:id="3282" w:author="R4-1809499" w:date="2018-07-11T17:24:00Z"/>
        </w:trPr>
        <w:tc>
          <w:tcPr>
            <w:tcW w:w="2518" w:type="dxa"/>
          </w:tcPr>
          <w:p w14:paraId="101310E0" w14:textId="77777777" w:rsidR="00D91EE5" w:rsidRPr="006113D0" w:rsidRDefault="00D91EE5" w:rsidP="009E0E2F">
            <w:pPr>
              <w:pStyle w:val="TAC"/>
              <w:rPr>
                <w:ins w:id="3283" w:author="R4-1809499" w:date="2018-07-11T17:24:00Z"/>
              </w:rPr>
            </w:pPr>
            <w:ins w:id="3284" w:author="R4-1809499" w:date="2018-07-11T17:24:00Z">
              <w:r w:rsidRPr="006113D0">
                <w:t>Medium Range BS</w:t>
              </w:r>
            </w:ins>
          </w:p>
        </w:tc>
        <w:tc>
          <w:tcPr>
            <w:tcW w:w="2091" w:type="dxa"/>
          </w:tcPr>
          <w:p w14:paraId="467B15D3" w14:textId="77777777" w:rsidR="00D91EE5" w:rsidRPr="006113D0" w:rsidRDefault="00D91EE5" w:rsidP="009E0E2F">
            <w:pPr>
              <w:pStyle w:val="TAC"/>
              <w:rPr>
                <w:ins w:id="3285" w:author="R4-1809499" w:date="2018-07-11T17:24:00Z"/>
              </w:rPr>
            </w:pPr>
            <w:ins w:id="3286" w:author="R4-1809499" w:date="2018-07-11T17:24:00Z">
              <w:r w:rsidRPr="006113D0">
                <w:t>±</w:t>
              </w:r>
              <w:r w:rsidRPr="006113D0">
                <w:rPr>
                  <w:rFonts w:hint="eastAsia"/>
                </w:rPr>
                <w:t>(</w:t>
              </w:r>
              <w:r w:rsidRPr="006113D0">
                <w:t>0.1 ppm</w:t>
              </w:r>
              <w:r w:rsidRPr="006113D0">
                <w:rPr>
                  <w:rFonts w:hint="eastAsia"/>
                </w:rPr>
                <w:t xml:space="preserve"> + </w:t>
              </w:r>
              <w:r>
                <w:t>[</w:t>
              </w:r>
              <w:r w:rsidRPr="001B2584">
                <w:rPr>
                  <w:rFonts w:hint="eastAsia"/>
                  <w:highlight w:val="yellow"/>
                </w:rPr>
                <w:t>12</w:t>
              </w:r>
              <w:r>
                <w:t>]</w:t>
              </w:r>
              <w:r w:rsidRPr="006113D0">
                <w:rPr>
                  <w:rFonts w:hint="eastAsia"/>
                </w:rPr>
                <w:t xml:space="preserve"> Hz)</w:t>
              </w:r>
            </w:ins>
          </w:p>
        </w:tc>
      </w:tr>
      <w:tr w:rsidR="00D91EE5" w:rsidRPr="006113D0" w14:paraId="7EA4BA49" w14:textId="77777777" w:rsidTr="009E0E2F">
        <w:trPr>
          <w:jc w:val="center"/>
          <w:ins w:id="3287" w:author="R4-1809499" w:date="2018-07-11T17:24:00Z"/>
        </w:trPr>
        <w:tc>
          <w:tcPr>
            <w:tcW w:w="2518" w:type="dxa"/>
          </w:tcPr>
          <w:p w14:paraId="75163E9D" w14:textId="77777777" w:rsidR="00D91EE5" w:rsidRPr="006113D0" w:rsidRDefault="00D91EE5" w:rsidP="009E0E2F">
            <w:pPr>
              <w:pStyle w:val="TAC"/>
              <w:rPr>
                <w:ins w:id="3288" w:author="R4-1809499" w:date="2018-07-11T17:24:00Z"/>
              </w:rPr>
            </w:pPr>
            <w:ins w:id="3289" w:author="R4-1809499" w:date="2018-07-11T17:24:00Z">
              <w:r w:rsidRPr="006113D0">
                <w:t>Local Area BS</w:t>
              </w:r>
            </w:ins>
          </w:p>
        </w:tc>
        <w:tc>
          <w:tcPr>
            <w:tcW w:w="2091" w:type="dxa"/>
          </w:tcPr>
          <w:p w14:paraId="716D06A4" w14:textId="77777777" w:rsidR="00D91EE5" w:rsidRPr="006113D0" w:rsidRDefault="00D91EE5" w:rsidP="009E0E2F">
            <w:pPr>
              <w:pStyle w:val="TAC"/>
              <w:rPr>
                <w:ins w:id="3290" w:author="R4-1809499" w:date="2018-07-11T17:24:00Z"/>
              </w:rPr>
            </w:pPr>
            <w:ins w:id="3291" w:author="R4-1809499" w:date="2018-07-11T17:24:00Z">
              <w:r w:rsidRPr="006113D0">
                <w:t xml:space="preserve">±(0.1 ppm + </w:t>
              </w:r>
              <w:r>
                <w:t>[</w:t>
              </w:r>
              <w:r w:rsidRPr="001B2584">
                <w:rPr>
                  <w:highlight w:val="yellow"/>
                </w:rPr>
                <w:t>12</w:t>
              </w:r>
              <w:r>
                <w:t>]</w:t>
              </w:r>
              <w:r w:rsidRPr="006113D0">
                <w:t xml:space="preserve"> Hz)</w:t>
              </w:r>
            </w:ins>
          </w:p>
        </w:tc>
      </w:tr>
    </w:tbl>
    <w:p w14:paraId="108B7457" w14:textId="77777777" w:rsidR="00D91EE5" w:rsidRDefault="00D91EE5" w:rsidP="00D91EE5">
      <w:pPr>
        <w:pStyle w:val="NO"/>
        <w:rPr>
          <w:ins w:id="3292" w:author="R4-1809499" w:date="2018-07-11T17:24:00Z"/>
        </w:rPr>
      </w:pPr>
    </w:p>
    <w:p w14:paraId="50FADDC9" w14:textId="77777777" w:rsidR="00D91EE5" w:rsidRPr="004E3C1B" w:rsidRDefault="00D91EE5" w:rsidP="00D91EE5">
      <w:pPr>
        <w:pStyle w:val="NO"/>
        <w:rPr>
          <w:ins w:id="3293" w:author="R4-1809499" w:date="2018-07-11T17:24:00Z"/>
        </w:rPr>
      </w:pPr>
      <w:ins w:id="3294" w:author="R4-1809499" w:date="2018-07-11T17:24:00Z">
        <w:r w:rsidRPr="006113D0">
          <w:t>NOTE:</w:t>
        </w:r>
        <w:r w:rsidRPr="006113D0">
          <w:tab/>
          <w:t>If the above Test Requirement differs from the Minimum Requirement then the Test Tolerance applied for this test is non-zero. The Test Tolerance for this test is defined in subclaus</w:t>
        </w:r>
        <w:r w:rsidRPr="002D6FF1">
          <w:t>e 4.1.2</w:t>
        </w:r>
        <w:r w:rsidRPr="006113D0">
          <w:t xml:space="preserve"> and </w:t>
        </w:r>
        <w:r w:rsidRPr="00137C3C">
          <w:t>the explanation of how the Minimum Requirement has been relaxed by the Test Tolerance is given in annex C.</w:t>
        </w:r>
        <w:bookmarkEnd w:id="3218"/>
      </w:ins>
    </w:p>
    <w:p w14:paraId="4648F8E6" w14:textId="77777777" w:rsidR="009E0E2F" w:rsidRPr="00B04564" w:rsidRDefault="009E0E2F" w:rsidP="009E0E2F">
      <w:pPr>
        <w:pStyle w:val="Heading3"/>
        <w:rPr>
          <w:ins w:id="3295" w:author="R4-1809561" w:date="2018-07-11T17:41:00Z"/>
        </w:rPr>
      </w:pPr>
      <w:bookmarkStart w:id="3296" w:name="_Toc510693968"/>
      <w:bookmarkStart w:id="3297" w:name="_Toc519094938"/>
      <w:bookmarkStart w:id="3298" w:name="_Toc510694089"/>
      <w:ins w:id="3299" w:author="R4-1809561" w:date="2018-07-11T17:41:00Z">
        <w:r>
          <w:t>6.6.3</w:t>
        </w:r>
        <w:r w:rsidRPr="00B04564">
          <w:tab/>
        </w:r>
        <w:r>
          <w:t>OTA modulation quality</w:t>
        </w:r>
        <w:bookmarkEnd w:id="3296"/>
        <w:bookmarkEnd w:id="3297"/>
      </w:ins>
    </w:p>
    <w:p w14:paraId="78815D1A" w14:textId="77777777" w:rsidR="009E0E2F" w:rsidRPr="006113D0" w:rsidRDefault="009E0E2F" w:rsidP="009E0E2F">
      <w:pPr>
        <w:pStyle w:val="Heading4"/>
        <w:rPr>
          <w:ins w:id="3300" w:author="R4-1809561" w:date="2018-07-11T17:41:00Z"/>
          <w:lang w:eastAsia="ja-JP"/>
        </w:rPr>
      </w:pPr>
      <w:bookmarkStart w:id="3301" w:name="_Toc494455275"/>
      <w:bookmarkStart w:id="3302" w:name="_Toc519094939"/>
      <w:ins w:id="3303" w:author="R4-1809561" w:date="2018-07-11T17:41:00Z">
        <w:r>
          <w:t>6.6.3</w:t>
        </w:r>
        <w:r w:rsidRPr="006113D0">
          <w:t>.1</w:t>
        </w:r>
        <w:r w:rsidRPr="006113D0">
          <w:tab/>
          <w:t>Definition and applicability</w:t>
        </w:r>
        <w:bookmarkEnd w:id="3301"/>
        <w:bookmarkEnd w:id="3302"/>
      </w:ins>
    </w:p>
    <w:p w14:paraId="15DDAE93" w14:textId="77777777" w:rsidR="009E0E2F" w:rsidRPr="00B04564" w:rsidRDefault="009E0E2F" w:rsidP="009E0E2F">
      <w:pPr>
        <w:rPr>
          <w:ins w:id="3304" w:author="R4-1809561" w:date="2018-07-11T17:41:00Z"/>
        </w:rPr>
      </w:pPr>
      <w:ins w:id="3305" w:author="R4-1809561" w:date="2018-07-11T17:41:00Z">
        <w:r>
          <w:t>OTA m</w:t>
        </w:r>
        <w:r w:rsidRPr="00B04564">
          <w:t>odulation quality is defined by the difference between the measured carrier signal and a reference signal. Modulation quality can e.g. be expressed as Error Vector Magnitude (EVM). The Error Vector Magnitude is a measure of the difference between the ideal symbols and the measured symbols after the equalization. This difference is called the error vector.</w:t>
        </w:r>
      </w:ins>
    </w:p>
    <w:p w14:paraId="747F0841" w14:textId="77777777" w:rsidR="009E0E2F" w:rsidRPr="00B04564" w:rsidRDefault="009E0E2F" w:rsidP="009E0E2F">
      <w:pPr>
        <w:rPr>
          <w:ins w:id="3306" w:author="R4-1809561" w:date="2018-07-11T17:41:00Z"/>
          <w:rFonts w:cs="v5.0.0"/>
        </w:rPr>
      </w:pPr>
      <w:bookmarkStart w:id="3307" w:name="_Toc494455276"/>
      <w:ins w:id="3308" w:author="R4-1809561" w:date="2018-07-11T17:41:00Z">
        <w:r w:rsidRPr="00B04564">
          <w:rPr>
            <w:rFonts w:cs="v5.0.0"/>
          </w:rPr>
          <w:t xml:space="preserve">OTA modulation quality requirement is defined as a directional requirement at the RIB and shall be met within the </w:t>
        </w:r>
        <w:r w:rsidRPr="00B04564">
          <w:rPr>
            <w:rFonts w:cs="v5.0.0"/>
            <w:i/>
          </w:rPr>
          <w:t>OTA coverage range</w:t>
        </w:r>
        <w:r w:rsidRPr="00B04564">
          <w:rPr>
            <w:rFonts w:cs="v5.0.0"/>
          </w:rPr>
          <w:t>.</w:t>
        </w:r>
      </w:ins>
    </w:p>
    <w:p w14:paraId="486C910F" w14:textId="77777777" w:rsidR="009E0E2F" w:rsidRPr="006113D0" w:rsidRDefault="009E0E2F" w:rsidP="009E0E2F">
      <w:pPr>
        <w:pStyle w:val="Heading4"/>
        <w:rPr>
          <w:ins w:id="3309" w:author="R4-1809561" w:date="2018-07-11T17:41:00Z"/>
        </w:rPr>
      </w:pPr>
      <w:bookmarkStart w:id="3310" w:name="_Toc519094940"/>
      <w:ins w:id="3311" w:author="R4-1809561" w:date="2018-07-11T17:41:00Z">
        <w:r>
          <w:lastRenderedPageBreak/>
          <w:t>6.6.3</w:t>
        </w:r>
        <w:r w:rsidRPr="006113D0">
          <w:t>.2</w:t>
        </w:r>
        <w:r w:rsidRPr="006113D0">
          <w:tab/>
          <w:t>Minimum Requirement</w:t>
        </w:r>
        <w:bookmarkEnd w:id="3307"/>
        <w:bookmarkEnd w:id="3310"/>
      </w:ins>
    </w:p>
    <w:p w14:paraId="0805D893" w14:textId="77777777" w:rsidR="009E0E2F" w:rsidRDefault="009E0E2F" w:rsidP="009E0E2F">
      <w:pPr>
        <w:rPr>
          <w:ins w:id="3312" w:author="R4-1809561" w:date="2018-07-11T17:41:00Z"/>
        </w:rPr>
      </w:pPr>
      <w:bookmarkStart w:id="3313" w:name="_Toc494455277"/>
      <w:ins w:id="3314" w:author="R4-1809561" w:date="2018-07-11T17:41:00Z">
        <w:r w:rsidRPr="006113D0">
          <w:t xml:space="preserve">The minimum requirement </w:t>
        </w:r>
        <w:r>
          <w:rPr>
            <w:rFonts w:hint="eastAsia"/>
            <w:lang w:val="en-US" w:eastAsia="zh-CN"/>
          </w:rPr>
          <w:t>f</w:t>
        </w:r>
        <w:r w:rsidRPr="00B04564">
          <w:rPr>
            <w:rFonts w:hint="eastAsia"/>
            <w:lang w:val="en-US" w:eastAsia="zh-CN"/>
          </w:rPr>
          <w:t xml:space="preserve">or </w:t>
        </w:r>
        <w:r w:rsidRPr="00B04564">
          <w:rPr>
            <w:rFonts w:hint="eastAsia"/>
            <w:i/>
            <w:iCs/>
            <w:lang w:val="en-US" w:eastAsia="zh-CN"/>
          </w:rPr>
          <w:t>BS type 1-O</w:t>
        </w:r>
        <w:r w:rsidRPr="00B04564">
          <w:rPr>
            <w:rFonts w:hint="eastAsia"/>
            <w:lang w:val="en-US" w:eastAsia="zh-CN"/>
          </w:rPr>
          <w:t>,</w:t>
        </w:r>
        <w:r>
          <w:rPr>
            <w:lang w:val="en-US" w:eastAsia="zh-CN"/>
          </w:rPr>
          <w:t xml:space="preserve"> </w:t>
        </w:r>
        <w:r w:rsidRPr="006113D0">
          <w:t>is in 3GPP TS 3</w:t>
        </w:r>
        <w:r>
          <w:t>8.104</w:t>
        </w:r>
        <w:r w:rsidRPr="006113D0">
          <w:t xml:space="preserve"> [</w:t>
        </w:r>
        <w:r>
          <w:t>2], subclause 9.6</w:t>
        </w:r>
        <w:r w:rsidRPr="006113D0">
          <w:t>.</w:t>
        </w:r>
        <w:r>
          <w:t>2.2</w:t>
        </w:r>
        <w:r w:rsidRPr="006113D0">
          <w:t>.</w:t>
        </w:r>
      </w:ins>
    </w:p>
    <w:p w14:paraId="635236FF" w14:textId="77777777" w:rsidR="009E0E2F" w:rsidRPr="00E760C6" w:rsidRDefault="009E0E2F" w:rsidP="009E0E2F">
      <w:pPr>
        <w:rPr>
          <w:ins w:id="3315" w:author="R4-1809561" w:date="2018-07-11T17:41:00Z"/>
        </w:rPr>
      </w:pPr>
      <w:ins w:id="3316" w:author="R4-1809561" w:date="2018-07-11T17:41:00Z">
        <w:r w:rsidRPr="006113D0">
          <w:t xml:space="preserve">The minimum requirement </w:t>
        </w:r>
        <w:r>
          <w:rPr>
            <w:rFonts w:hint="eastAsia"/>
            <w:lang w:val="en-US" w:eastAsia="zh-CN"/>
          </w:rPr>
          <w:t>f</w:t>
        </w:r>
        <w:r w:rsidRPr="00B04564">
          <w:rPr>
            <w:rFonts w:hint="eastAsia"/>
            <w:lang w:val="en-US" w:eastAsia="zh-CN"/>
          </w:rPr>
          <w:t xml:space="preserve">or </w:t>
        </w:r>
        <w:r>
          <w:rPr>
            <w:rFonts w:hint="eastAsia"/>
            <w:i/>
            <w:iCs/>
            <w:lang w:val="en-US" w:eastAsia="zh-CN"/>
          </w:rPr>
          <w:t>BS type 2</w:t>
        </w:r>
        <w:r w:rsidRPr="00B04564">
          <w:rPr>
            <w:rFonts w:hint="eastAsia"/>
            <w:i/>
            <w:iCs/>
            <w:lang w:val="en-US" w:eastAsia="zh-CN"/>
          </w:rPr>
          <w:t>-O</w:t>
        </w:r>
        <w:r w:rsidRPr="00B04564">
          <w:rPr>
            <w:rFonts w:hint="eastAsia"/>
            <w:lang w:val="en-US" w:eastAsia="zh-CN"/>
          </w:rPr>
          <w:t>,</w:t>
        </w:r>
        <w:r>
          <w:rPr>
            <w:lang w:val="en-US" w:eastAsia="zh-CN"/>
          </w:rPr>
          <w:t xml:space="preserve"> </w:t>
        </w:r>
        <w:r w:rsidRPr="006113D0">
          <w:t>is in 3GPP TS 3</w:t>
        </w:r>
        <w:r>
          <w:t>8.104</w:t>
        </w:r>
        <w:r w:rsidRPr="006113D0">
          <w:t xml:space="preserve"> [</w:t>
        </w:r>
        <w:r>
          <w:t>2], subclause 9.6</w:t>
        </w:r>
        <w:r w:rsidRPr="006113D0">
          <w:t>.</w:t>
        </w:r>
        <w:r>
          <w:t>2.3.</w:t>
        </w:r>
      </w:ins>
    </w:p>
    <w:p w14:paraId="6414CC4C" w14:textId="77777777" w:rsidR="009E0E2F" w:rsidRPr="006113D0" w:rsidRDefault="009E0E2F" w:rsidP="009E0E2F">
      <w:pPr>
        <w:pStyle w:val="Heading4"/>
        <w:rPr>
          <w:ins w:id="3317" w:author="R4-1809561" w:date="2018-07-11T17:41:00Z"/>
        </w:rPr>
      </w:pPr>
      <w:bookmarkStart w:id="3318" w:name="_Toc519094941"/>
      <w:ins w:id="3319" w:author="R4-1809561" w:date="2018-07-11T17:41:00Z">
        <w:r>
          <w:t>6.6.3</w:t>
        </w:r>
        <w:r w:rsidRPr="006113D0">
          <w:t>.3</w:t>
        </w:r>
        <w:r w:rsidRPr="006113D0">
          <w:tab/>
          <w:t>Test purpose</w:t>
        </w:r>
        <w:bookmarkEnd w:id="3313"/>
        <w:bookmarkEnd w:id="3318"/>
      </w:ins>
    </w:p>
    <w:p w14:paraId="0CEE5C86" w14:textId="77777777" w:rsidR="009E0E2F" w:rsidRDefault="009E0E2F" w:rsidP="009E0E2F">
      <w:pPr>
        <w:rPr>
          <w:ins w:id="3320" w:author="R4-1809561" w:date="2018-07-11T17:41:00Z"/>
          <w:rFonts w:cs="v4.2.0"/>
        </w:rPr>
      </w:pPr>
      <w:ins w:id="3321" w:author="R4-1809561" w:date="2018-07-11T17:41:00Z">
        <w:r w:rsidRPr="006113D0">
          <w:rPr>
            <w:rFonts w:eastAsia="MS P??" w:cs="v4.2.0"/>
          </w:rPr>
          <w:t>The test purpose is</w:t>
        </w:r>
        <w:r w:rsidRPr="006113D0">
          <w:rPr>
            <w:rFonts w:cs="v4.2.0"/>
          </w:rPr>
          <w:t xml:space="preserve"> to verify that </w:t>
        </w:r>
        <w:r>
          <w:rPr>
            <w:rFonts w:cs="v4.2.0"/>
          </w:rPr>
          <w:t xml:space="preserve">OTA </w:t>
        </w:r>
        <w:r w:rsidRPr="006113D0">
          <w:rPr>
            <w:rFonts w:cs="v4.2.0"/>
          </w:rPr>
          <w:t>modulation quality is within the limit specified by the minimum requirement.</w:t>
        </w:r>
      </w:ins>
    </w:p>
    <w:p w14:paraId="2F603D26" w14:textId="77777777" w:rsidR="009E0E2F" w:rsidRPr="006113D0" w:rsidRDefault="009E0E2F" w:rsidP="009E0E2F">
      <w:pPr>
        <w:pStyle w:val="Heading4"/>
        <w:rPr>
          <w:ins w:id="3322" w:author="R4-1809561" w:date="2018-07-11T17:41:00Z"/>
        </w:rPr>
      </w:pPr>
      <w:bookmarkStart w:id="3323" w:name="_Toc494455284"/>
      <w:bookmarkStart w:id="3324" w:name="_Toc519094942"/>
      <w:ins w:id="3325" w:author="R4-1809561" w:date="2018-07-11T17:41:00Z">
        <w:r>
          <w:t>6.6.3.4</w:t>
        </w:r>
        <w:r>
          <w:tab/>
        </w:r>
        <w:r w:rsidRPr="006113D0">
          <w:t>Method of test</w:t>
        </w:r>
        <w:bookmarkEnd w:id="3323"/>
        <w:bookmarkEnd w:id="3324"/>
      </w:ins>
    </w:p>
    <w:p w14:paraId="1A16A4B0" w14:textId="77777777" w:rsidR="009E0E2F" w:rsidRDefault="009E0E2F" w:rsidP="009E0E2F">
      <w:pPr>
        <w:pStyle w:val="Heading5"/>
        <w:rPr>
          <w:ins w:id="3326" w:author="R4-1809561" w:date="2018-07-11T17:41:00Z"/>
        </w:rPr>
      </w:pPr>
      <w:bookmarkStart w:id="3327" w:name="_Toc494455285"/>
      <w:bookmarkStart w:id="3328" w:name="_Toc519094943"/>
      <w:ins w:id="3329" w:author="R4-1809561" w:date="2018-07-11T17:41:00Z">
        <w:r>
          <w:t>6.6.3.4</w:t>
        </w:r>
        <w:r w:rsidRPr="006113D0">
          <w:t>.1</w:t>
        </w:r>
        <w:r w:rsidRPr="006113D0">
          <w:tab/>
          <w:t>Initial conditions</w:t>
        </w:r>
        <w:bookmarkEnd w:id="3327"/>
        <w:bookmarkEnd w:id="3328"/>
      </w:ins>
    </w:p>
    <w:p w14:paraId="71B8AB28" w14:textId="77777777" w:rsidR="009E0E2F" w:rsidRPr="006113D0" w:rsidRDefault="009E0E2F" w:rsidP="009E0E2F">
      <w:pPr>
        <w:rPr>
          <w:ins w:id="3330" w:author="R4-1809561" w:date="2018-07-11T17:41:00Z"/>
          <w:rFonts w:cs="v4.2.0"/>
        </w:rPr>
      </w:pPr>
      <w:ins w:id="3331" w:author="R4-1809561" w:date="2018-07-11T17:41:00Z">
        <w:r w:rsidRPr="006113D0">
          <w:rPr>
            <w:rFonts w:cs="v4.2.0"/>
          </w:rPr>
          <w:t>Test environment:</w:t>
        </w:r>
      </w:ins>
    </w:p>
    <w:p w14:paraId="548B18B6" w14:textId="77777777" w:rsidR="009E0E2F" w:rsidRPr="006113D0" w:rsidRDefault="009E0E2F" w:rsidP="009E0E2F">
      <w:pPr>
        <w:pStyle w:val="B1"/>
        <w:rPr>
          <w:ins w:id="3332" w:author="R4-1809561" w:date="2018-07-11T17:41:00Z"/>
        </w:rPr>
      </w:pPr>
      <w:ins w:id="3333" w:author="R4-1809561" w:date="2018-07-11T17:41:00Z">
        <w:r w:rsidRPr="006113D0">
          <w:t>-</w:t>
        </w:r>
        <w:r w:rsidRPr="006113D0">
          <w:tab/>
          <w:t xml:space="preserve">normal; </w:t>
        </w:r>
        <w:r w:rsidRPr="00BA7B97">
          <w:t>see</w:t>
        </w:r>
        <w:r>
          <w:t xml:space="preserve"> </w:t>
        </w:r>
        <w:r w:rsidRPr="00BA7B97">
          <w:t>claus</w:t>
        </w:r>
        <w:r w:rsidRPr="00427CC2">
          <w:t>e B.2.</w:t>
        </w:r>
      </w:ins>
    </w:p>
    <w:p w14:paraId="773FEFA1" w14:textId="77777777" w:rsidR="009E0E2F" w:rsidRPr="006113D0" w:rsidRDefault="009E0E2F" w:rsidP="009E0E2F">
      <w:pPr>
        <w:rPr>
          <w:ins w:id="3334" w:author="R4-1809561" w:date="2018-07-11T17:41:00Z"/>
          <w:rFonts w:cs="v4.2.0"/>
        </w:rPr>
      </w:pPr>
      <w:ins w:id="3335" w:author="R4-1809561" w:date="2018-07-11T17:41:00Z">
        <w:r w:rsidRPr="006113D0">
          <w:rPr>
            <w:rFonts w:cs="v4.2.0"/>
          </w:rPr>
          <w:t>RF channels to be tested for single carrier:</w:t>
        </w:r>
      </w:ins>
    </w:p>
    <w:p w14:paraId="6AD8FACE" w14:textId="77777777" w:rsidR="009E0E2F" w:rsidRPr="00427CC2" w:rsidRDefault="009E0E2F" w:rsidP="009E0E2F">
      <w:pPr>
        <w:pStyle w:val="B1"/>
        <w:rPr>
          <w:ins w:id="3336" w:author="R4-1809561" w:date="2018-07-11T17:41:00Z"/>
          <w:lang w:eastAsia="ja-JP"/>
        </w:rPr>
      </w:pPr>
      <w:ins w:id="3337" w:author="R4-1809561" w:date="2018-07-11T17:41:00Z">
        <w:r w:rsidRPr="006113D0">
          <w:t>-</w:t>
        </w:r>
        <w:r w:rsidRPr="006113D0">
          <w:tab/>
        </w:r>
        <w:r w:rsidRPr="00427CC2">
          <w:t>B, M and T</w:t>
        </w:r>
        <w:r w:rsidRPr="006113D0">
          <w:t>; see subc</w:t>
        </w:r>
        <w:r w:rsidRPr="00427CC2">
          <w:t>lause 4.</w:t>
        </w:r>
        <w:r w:rsidRPr="00427CC2">
          <w:rPr>
            <w:lang w:eastAsia="ja-JP"/>
          </w:rPr>
          <w:t>9.1.</w:t>
        </w:r>
      </w:ins>
    </w:p>
    <w:p w14:paraId="211AB2D7" w14:textId="77777777" w:rsidR="009E0E2F" w:rsidRPr="00CA1095" w:rsidRDefault="009E0E2F" w:rsidP="009E0E2F">
      <w:pPr>
        <w:rPr>
          <w:ins w:id="3338" w:author="R4-1809561" w:date="2018-07-11T17:41:00Z"/>
          <w:rFonts w:cs="v4.2.0"/>
        </w:rPr>
      </w:pPr>
      <w:ins w:id="3339" w:author="R4-1809561" w:date="2018-07-11T17:41:00Z">
        <w:r w:rsidRPr="00CA1095">
          <w:t xml:space="preserve">RF bandwidth positions </w:t>
        </w:r>
        <w:r w:rsidRPr="00CA1095">
          <w:rPr>
            <w:rFonts w:cs="v4.2.0"/>
          </w:rPr>
          <w:t>to be tested for multi-carrier and/or CA:</w:t>
        </w:r>
      </w:ins>
    </w:p>
    <w:p w14:paraId="184B9B47" w14:textId="77777777" w:rsidR="009E0E2F" w:rsidRDefault="009E0E2F" w:rsidP="009E0E2F">
      <w:pPr>
        <w:pStyle w:val="B1"/>
        <w:rPr>
          <w:ins w:id="3340" w:author="R4-1809561" w:date="2018-07-11T17:41:00Z"/>
        </w:rPr>
      </w:pPr>
      <w:ins w:id="3341" w:author="R4-1809561" w:date="2018-07-11T17:41:00Z">
        <w:r w:rsidRPr="00CA1095">
          <w:rPr>
            <w:rFonts w:cs="v4.2.0"/>
          </w:rPr>
          <w:t>-</w:t>
        </w:r>
        <w:r w:rsidRPr="00CA1095">
          <w:rPr>
            <w:rFonts w:cs="v4.2.0"/>
          </w:rPr>
          <w:tab/>
        </w:r>
        <w:r w:rsidRPr="00CA1095">
          <w:t>B</w:t>
        </w:r>
        <w:r w:rsidRPr="003A692D">
          <w:rPr>
            <w:vertAlign w:val="subscript"/>
          </w:rPr>
          <w:t>RFBW</w:t>
        </w:r>
        <w:r w:rsidRPr="003A692D">
          <w:t>, M</w:t>
        </w:r>
        <w:r w:rsidRPr="003A692D">
          <w:rPr>
            <w:vertAlign w:val="subscript"/>
          </w:rPr>
          <w:t>RFBW</w:t>
        </w:r>
        <w:r w:rsidRPr="003A692D">
          <w:t xml:space="preserve"> and T</w:t>
        </w:r>
        <w:r w:rsidRPr="003A692D">
          <w:rPr>
            <w:vertAlign w:val="subscript"/>
          </w:rPr>
          <w:t>RFBW</w:t>
        </w:r>
        <w:r w:rsidRPr="003A692D">
          <w:t xml:space="preserve"> in single-band operation,</w:t>
        </w:r>
        <w:r w:rsidRPr="003A692D">
          <w:rPr>
            <w:rFonts w:cs="v4.2.0"/>
          </w:rPr>
          <w:t xml:space="preserve"> see subclause </w:t>
        </w:r>
        <w:r w:rsidRPr="00427CC2">
          <w:rPr>
            <w:rFonts w:cs="v4.2.0"/>
          </w:rPr>
          <w:t>4.9.1;</w:t>
        </w:r>
        <w:r w:rsidRPr="00427CC2">
          <w:t xml:space="preserve"> </w:t>
        </w:r>
      </w:ins>
    </w:p>
    <w:p w14:paraId="2790BCF9" w14:textId="77777777" w:rsidR="009E0E2F" w:rsidRDefault="009E0E2F" w:rsidP="009E0E2F">
      <w:pPr>
        <w:pStyle w:val="B1"/>
        <w:rPr>
          <w:ins w:id="3342" w:author="R4-1809561" w:date="2018-07-11T17:41:00Z"/>
          <w:rFonts w:cs="v4.2.0"/>
        </w:rPr>
      </w:pPr>
      <w:ins w:id="3343" w:author="R4-1809561" w:date="2018-07-11T17:41:00Z">
        <w:r w:rsidRPr="00CA1095">
          <w:rPr>
            <w:rFonts w:cs="v4.2.0"/>
          </w:rPr>
          <w:t>-</w:t>
        </w:r>
        <w:r w:rsidRPr="00CA1095">
          <w:rPr>
            <w:rFonts w:cs="v4.2.0"/>
          </w:rPr>
          <w:tab/>
        </w:r>
        <w:r w:rsidRPr="00427CC2">
          <w:t>B</w:t>
        </w:r>
        <w:r w:rsidRPr="00427CC2">
          <w:rPr>
            <w:vertAlign w:val="subscript"/>
          </w:rPr>
          <w:t>RFBW</w:t>
        </w:r>
        <w:r w:rsidRPr="00427CC2">
          <w:t>_T</w:t>
        </w:r>
        <w:r w:rsidRPr="00427CC2">
          <w:rPr>
            <w:lang w:eastAsia="zh-CN"/>
          </w:rPr>
          <w:t>'</w:t>
        </w:r>
        <w:r w:rsidRPr="00427CC2">
          <w:rPr>
            <w:vertAlign w:val="subscript"/>
          </w:rPr>
          <w:t>RFBW</w:t>
        </w:r>
        <w:r w:rsidRPr="00427CC2">
          <w:rPr>
            <w:rFonts w:hint="eastAsia"/>
            <w:lang w:eastAsia="zh-CN"/>
          </w:rPr>
          <w:t xml:space="preserve"> and</w:t>
        </w:r>
        <w:r w:rsidRPr="00427CC2">
          <w:t xml:space="preserve"> B</w:t>
        </w:r>
        <w:r w:rsidRPr="00427CC2">
          <w:rPr>
            <w:lang w:eastAsia="zh-CN"/>
          </w:rPr>
          <w:t>'</w:t>
        </w:r>
        <w:r w:rsidRPr="00427CC2">
          <w:rPr>
            <w:vertAlign w:val="subscript"/>
          </w:rPr>
          <w:t>RFBW</w:t>
        </w:r>
        <w:r w:rsidRPr="00427CC2">
          <w:t>_T</w:t>
        </w:r>
        <w:r w:rsidRPr="00427CC2">
          <w:rPr>
            <w:vertAlign w:val="subscript"/>
          </w:rPr>
          <w:t>RFBW</w:t>
        </w:r>
        <w:r w:rsidRPr="00427CC2">
          <w:t xml:space="preserve"> </w:t>
        </w:r>
        <w:r w:rsidRPr="00CA1095">
          <w:rPr>
            <w:rFonts w:hint="eastAsia"/>
            <w:lang w:eastAsia="zh-CN"/>
          </w:rPr>
          <w:t>in multi-band operation,</w:t>
        </w:r>
        <w:r w:rsidRPr="00CA1095">
          <w:t xml:space="preserve"> see subclause </w:t>
        </w:r>
        <w:r w:rsidRPr="00427CC2">
          <w:t>4.9.1</w:t>
        </w:r>
        <w:r w:rsidRPr="00427CC2">
          <w:rPr>
            <w:rFonts w:cs="v4.2.0"/>
          </w:rPr>
          <w:t>.</w:t>
        </w:r>
      </w:ins>
    </w:p>
    <w:p w14:paraId="76AE6F8D" w14:textId="77777777" w:rsidR="009E0E2F" w:rsidRDefault="009E0E2F" w:rsidP="009E0E2F">
      <w:pPr>
        <w:pStyle w:val="B1"/>
        <w:ind w:left="0" w:firstLine="0"/>
        <w:rPr>
          <w:ins w:id="3344" w:author="R4-1809561" w:date="2018-07-11T17:41:00Z"/>
        </w:rPr>
      </w:pPr>
      <w:ins w:id="3345" w:author="R4-1809561" w:date="2018-07-11T17:41:00Z">
        <w:r w:rsidRPr="00BA7B97">
          <w:t>Directions to be tested:</w:t>
        </w:r>
      </w:ins>
    </w:p>
    <w:p w14:paraId="1CFA5EEC" w14:textId="77777777" w:rsidR="009E0E2F" w:rsidRDefault="009E0E2F" w:rsidP="009E0E2F">
      <w:pPr>
        <w:pStyle w:val="B1"/>
        <w:rPr>
          <w:ins w:id="3346" w:author="R4-1809561" w:date="2018-07-11T17:41:00Z"/>
        </w:rPr>
      </w:pPr>
      <w:ins w:id="3347" w:author="R4-1809561" w:date="2018-07-11T17:41:00Z">
        <w:r w:rsidRPr="006113D0">
          <w:rPr>
            <w:rFonts w:cs="v4.2.0"/>
          </w:rPr>
          <w:t>-</w:t>
        </w:r>
        <w:r w:rsidRPr="006113D0">
          <w:rPr>
            <w:rFonts w:cs="v4.2.0"/>
          </w:rPr>
          <w:tab/>
        </w:r>
        <w:r>
          <w:t xml:space="preserve">The </w:t>
        </w:r>
        <w:r w:rsidRPr="006633D8">
          <w:t>OTA coverage range maximum directions</w:t>
        </w:r>
        <w:r w:rsidRPr="00E760C6">
          <w:rPr>
            <w:highlight w:val="yellow"/>
          </w:rPr>
          <w:t xml:space="preserve"> (see table 4.</w:t>
        </w:r>
        <w:r>
          <w:rPr>
            <w:highlight w:val="yellow"/>
          </w:rPr>
          <w:t>6</w:t>
        </w:r>
        <w:r w:rsidRPr="00E760C6">
          <w:rPr>
            <w:highlight w:val="yellow"/>
          </w:rPr>
          <w:t>-</w:t>
        </w:r>
        <w:r>
          <w:rPr>
            <w:highlight w:val="yellow"/>
          </w:rPr>
          <w:t>x</w:t>
        </w:r>
        <w:r w:rsidRPr="00E760C6">
          <w:rPr>
            <w:highlight w:val="yellow"/>
          </w:rPr>
          <w:t>, Dx.x)</w:t>
        </w:r>
        <w:r>
          <w:t>.</w:t>
        </w:r>
      </w:ins>
    </w:p>
    <w:p w14:paraId="4C185063" w14:textId="77777777" w:rsidR="009E0E2F" w:rsidRDefault="009E0E2F" w:rsidP="009E0E2F">
      <w:pPr>
        <w:pStyle w:val="B1"/>
        <w:rPr>
          <w:ins w:id="3348" w:author="R4-1809561" w:date="2018-07-11T17:41:00Z"/>
        </w:rPr>
      </w:pPr>
      <w:ins w:id="3349" w:author="R4-1809561" w:date="2018-07-11T17:41:00Z">
        <w:r w:rsidRPr="00CA1095">
          <w:rPr>
            <w:rFonts w:cs="v4.2.0"/>
          </w:rPr>
          <w:t>-</w:t>
        </w:r>
        <w:r w:rsidRPr="00CA1095">
          <w:rPr>
            <w:rFonts w:cs="v4.2.0"/>
          </w:rPr>
          <w:tab/>
        </w:r>
        <w:r>
          <w:rPr>
            <w:rFonts w:cs="v4.2.0"/>
          </w:rPr>
          <w:t>The test is performed once using the narrowest beamwidth supported by the NR BS</w:t>
        </w:r>
      </w:ins>
    </w:p>
    <w:p w14:paraId="5BD0B8D6" w14:textId="77777777" w:rsidR="009E0E2F" w:rsidRPr="0007671D" w:rsidRDefault="009E0E2F" w:rsidP="009E0E2F">
      <w:pPr>
        <w:rPr>
          <w:ins w:id="3350" w:author="R4-1809561" w:date="2018-07-11T17:41:00Z"/>
          <w:rFonts w:eastAsia="MS PMincho" w:cs="v4.2.0"/>
          <w:lang w:eastAsia="ja-JP"/>
        </w:rPr>
      </w:pPr>
      <w:ins w:id="3351" w:author="R4-1809561" w:date="2018-07-11T17:41:00Z">
        <w:r>
          <w:t>For dual polarized systems the requirement shall be tested and met for both polarizations.</w:t>
        </w:r>
      </w:ins>
    </w:p>
    <w:p w14:paraId="714FBF88" w14:textId="77777777" w:rsidR="009E0E2F" w:rsidRDefault="009E0E2F" w:rsidP="009E0E2F">
      <w:pPr>
        <w:pStyle w:val="Heading5"/>
        <w:rPr>
          <w:ins w:id="3352" w:author="R4-1809561" w:date="2018-07-11T17:41:00Z"/>
        </w:rPr>
      </w:pPr>
      <w:bookmarkStart w:id="3353" w:name="_Toc519094944"/>
      <w:ins w:id="3354" w:author="R4-1809561" w:date="2018-07-11T17:41:00Z">
        <w:r>
          <w:t>6.6.3.4</w:t>
        </w:r>
        <w:r w:rsidRPr="006113D0">
          <w:t>.</w:t>
        </w:r>
        <w:r>
          <w:t>2</w:t>
        </w:r>
        <w:r w:rsidRPr="006113D0">
          <w:tab/>
        </w:r>
        <w:r>
          <w:t>Procedure</w:t>
        </w:r>
        <w:bookmarkEnd w:id="3353"/>
      </w:ins>
    </w:p>
    <w:p w14:paraId="1B73C3C9" w14:textId="77777777" w:rsidR="009E0E2F" w:rsidRPr="00BA7B97" w:rsidRDefault="009E0E2F" w:rsidP="009E0E2F">
      <w:pPr>
        <w:rPr>
          <w:ins w:id="3355" w:author="R4-1809561" w:date="2018-07-11T17:41:00Z"/>
          <w:lang w:eastAsia="sv-SE"/>
        </w:rPr>
      </w:pPr>
      <w:ins w:id="3356" w:author="R4-1809561" w:date="2018-07-11T17:41:00Z">
        <w:r w:rsidRPr="00BA7B97">
          <w:rPr>
            <w:lang w:eastAsia="sv-SE"/>
          </w:rPr>
          <w:t>OTA test requires correct use of an appropriate test facility which has been calibrated and is capable of performing measurements within the measurement uncertainties in subc</w:t>
        </w:r>
        <w:r w:rsidRPr="00427CC2">
          <w:rPr>
            <w:lang w:eastAsia="sv-SE"/>
          </w:rPr>
          <w:t>lause 4.1.2.</w:t>
        </w:r>
      </w:ins>
    </w:p>
    <w:p w14:paraId="432AC7C4" w14:textId="77777777" w:rsidR="009E0E2F" w:rsidRPr="00BA7B97" w:rsidRDefault="009E0E2F" w:rsidP="009E0E2F">
      <w:pPr>
        <w:pStyle w:val="B1"/>
        <w:rPr>
          <w:ins w:id="3357" w:author="R4-1809561" w:date="2018-07-11T17:41:00Z"/>
        </w:rPr>
      </w:pPr>
      <w:ins w:id="3358" w:author="R4-1809561" w:date="2018-07-11T17:41:00Z">
        <w:r w:rsidRPr="00BA7B97">
          <w:t>1)</w:t>
        </w:r>
        <w:r w:rsidRPr="00BA7B97">
          <w:tab/>
          <w:t xml:space="preserve">Place the </w:t>
        </w:r>
        <w:r>
          <w:t>NR</w:t>
        </w:r>
        <w:r w:rsidRPr="00BA7B97">
          <w:t xml:space="preserve"> BS at the positioner.</w:t>
        </w:r>
      </w:ins>
    </w:p>
    <w:p w14:paraId="5B3E8A8F" w14:textId="77777777" w:rsidR="009E0E2F" w:rsidRPr="00BA7B97" w:rsidRDefault="009E0E2F" w:rsidP="009E0E2F">
      <w:pPr>
        <w:pStyle w:val="B1"/>
        <w:rPr>
          <w:ins w:id="3359" w:author="R4-1809561" w:date="2018-07-11T17:41:00Z"/>
        </w:rPr>
      </w:pPr>
      <w:ins w:id="3360" w:author="R4-1809561" w:date="2018-07-11T17:41:00Z">
        <w:r w:rsidRPr="00BA7B97">
          <w:t>2)</w:t>
        </w:r>
        <w:r w:rsidRPr="00BA7B97">
          <w:tab/>
          <w:t xml:space="preserve">Align the manufacturer declared coordinate system orientation (see table </w:t>
        </w:r>
        <w:r>
          <w:rPr>
            <w:highlight w:val="yellow"/>
          </w:rPr>
          <w:t>4.6</w:t>
        </w:r>
        <w:r w:rsidRPr="00E760C6">
          <w:rPr>
            <w:highlight w:val="yellow"/>
          </w:rPr>
          <w:t>-</w:t>
        </w:r>
        <w:r>
          <w:rPr>
            <w:highlight w:val="yellow"/>
          </w:rPr>
          <w:t>x</w:t>
        </w:r>
        <w:r w:rsidRPr="00BA7B97">
          <w:t xml:space="preserve">, </w:t>
        </w:r>
        <w:r w:rsidRPr="00E760C6">
          <w:rPr>
            <w:highlight w:val="yellow"/>
          </w:rPr>
          <w:t>D</w:t>
        </w:r>
        <w:r>
          <w:rPr>
            <w:highlight w:val="yellow"/>
          </w:rPr>
          <w:t>x.x</w:t>
        </w:r>
        <w:r w:rsidRPr="00BA7B97">
          <w:t xml:space="preserve">) of the </w:t>
        </w:r>
        <w:r>
          <w:t>NR</w:t>
        </w:r>
        <w:r w:rsidRPr="00BA7B97">
          <w:t xml:space="preserve"> BS with the test system.</w:t>
        </w:r>
      </w:ins>
    </w:p>
    <w:p w14:paraId="0956806C" w14:textId="77777777" w:rsidR="009E0E2F" w:rsidRPr="00BA7B97" w:rsidRDefault="009E0E2F" w:rsidP="009E0E2F">
      <w:pPr>
        <w:pStyle w:val="B1"/>
        <w:rPr>
          <w:ins w:id="3361" w:author="R4-1809561" w:date="2018-07-11T17:41:00Z"/>
        </w:rPr>
      </w:pPr>
      <w:ins w:id="3362" w:author="R4-1809561" w:date="2018-07-11T17:41:00Z">
        <w:r w:rsidRPr="00BA7B97">
          <w:t>3)</w:t>
        </w:r>
        <w:r w:rsidRPr="00BA7B97">
          <w:tab/>
        </w:r>
        <w:r>
          <w:t>Move the NR</w:t>
        </w:r>
        <w:r w:rsidRPr="00BA7B97">
          <w:t xml:space="preserve"> BS </w:t>
        </w:r>
        <w:r>
          <w:t xml:space="preserve">on the positioner </w:t>
        </w:r>
        <w:r w:rsidRPr="00BA7B97">
          <w:t xml:space="preserve">in </w:t>
        </w:r>
        <w:r>
          <w:t xml:space="preserve">order that </w:t>
        </w:r>
        <w:r w:rsidRPr="00BA7B97">
          <w:t xml:space="preserve">the direction </w:t>
        </w:r>
        <w:r>
          <w:t>to be tested aligns with the test antenna.</w:t>
        </w:r>
      </w:ins>
    </w:p>
    <w:p w14:paraId="568954FF" w14:textId="77777777" w:rsidR="009E0E2F" w:rsidRPr="00DC1697" w:rsidRDefault="009E0E2F" w:rsidP="009E0E2F">
      <w:pPr>
        <w:pStyle w:val="B1"/>
        <w:rPr>
          <w:ins w:id="3363" w:author="R4-1809561" w:date="2018-07-11T17:41:00Z"/>
        </w:rPr>
      </w:pPr>
      <w:ins w:id="3364" w:author="R4-1809561" w:date="2018-07-11T17:41:00Z">
        <w:r w:rsidRPr="00BA7B97">
          <w:t>4)</w:t>
        </w:r>
        <w:r w:rsidRPr="00BA7B97">
          <w:tab/>
          <w:t>Configure the beam</w:t>
        </w:r>
        <w:r>
          <w:t xml:space="preserve">forming settings of the NR BS </w:t>
        </w:r>
        <w:r w:rsidRPr="00BA7B97">
          <w:t xml:space="preserve">according to the </w:t>
        </w:r>
        <w:r>
          <w:t>direction to be tested</w:t>
        </w:r>
        <w:r w:rsidRPr="00BA7B97">
          <w:t>.</w:t>
        </w:r>
      </w:ins>
    </w:p>
    <w:p w14:paraId="6D8EA974" w14:textId="77777777" w:rsidR="009E0E2F" w:rsidRDefault="009E0E2F" w:rsidP="009E0E2F">
      <w:pPr>
        <w:pStyle w:val="B1"/>
        <w:rPr>
          <w:ins w:id="3365" w:author="R4-1809561" w:date="2018-07-11T17:41:00Z"/>
          <w:rFonts w:cs="v4.2.0"/>
          <w:lang w:eastAsia="zh-CN"/>
        </w:rPr>
      </w:pPr>
      <w:ins w:id="3366" w:author="R4-1809561" w:date="2018-07-11T17:41:00Z">
        <w:r>
          <w:rPr>
            <w:rFonts w:cs="v4.2.0"/>
            <w:lang w:eastAsia="zh-CN"/>
          </w:rPr>
          <w:t>5</w:t>
        </w:r>
        <w:r w:rsidRPr="006113D0">
          <w:rPr>
            <w:rFonts w:cs="v4.2.0"/>
            <w:lang w:eastAsia="zh-CN"/>
          </w:rPr>
          <w:t>)</w:t>
        </w:r>
        <w:r w:rsidRPr="006113D0">
          <w:rPr>
            <w:rFonts w:cs="v4.2.0"/>
            <w:lang w:eastAsia="zh-CN"/>
          </w:rPr>
          <w:tab/>
        </w:r>
        <w:r>
          <w:rPr>
            <w:rFonts w:cs="v4.2.0"/>
            <w:lang w:eastAsia="zh-CN"/>
          </w:rPr>
          <w:t xml:space="preserve">Set the NR BS to output according to the applicable test configuration in subclause 4.8 using the corresponding test models or set of physical channels in </w:t>
        </w:r>
        <w:r w:rsidRPr="001F4C48">
          <w:rPr>
            <w:rFonts w:cs="v4.2.0"/>
            <w:highlight w:val="yellow"/>
            <w:lang w:eastAsia="zh-CN"/>
          </w:rPr>
          <w:t>subclause 4.9.3</w:t>
        </w:r>
        <w:r>
          <w:rPr>
            <w:rFonts w:cs="v4.2.0"/>
            <w:lang w:eastAsia="zh-CN"/>
          </w:rPr>
          <w:t xml:space="preserve">. </w:t>
        </w:r>
      </w:ins>
    </w:p>
    <w:p w14:paraId="1507B9C9" w14:textId="77777777" w:rsidR="009E0E2F" w:rsidRPr="006113D0" w:rsidRDefault="009E0E2F" w:rsidP="009E0E2F">
      <w:pPr>
        <w:pStyle w:val="B1"/>
        <w:ind w:firstLine="0"/>
        <w:rPr>
          <w:ins w:id="3367" w:author="R4-1809561" w:date="2018-07-11T17:41:00Z"/>
          <w:lang w:eastAsia="zh-CN"/>
        </w:rPr>
      </w:pPr>
      <w:ins w:id="3368" w:author="R4-1809561" w:date="2018-07-11T17:41:00Z">
        <w:r w:rsidRPr="006113D0">
          <w:rPr>
            <w:rFonts w:cs="v4.2.0" w:hint="eastAsia"/>
            <w:lang w:eastAsia="zh-CN"/>
          </w:rPr>
          <w:t xml:space="preserve">For </w:t>
        </w:r>
        <w:r>
          <w:rPr>
            <w:rFonts w:cs="v4.2.0"/>
            <w:lang w:eastAsia="zh-CN"/>
          </w:rPr>
          <w:t>BS</w:t>
        </w:r>
        <w:r w:rsidRPr="006113D0">
          <w:rPr>
            <w:rFonts w:cs="v4.2.0" w:hint="eastAsia"/>
            <w:lang w:eastAsia="zh-CN"/>
          </w:rPr>
          <w:t xml:space="preserve"> declared to be capable of single carrier operation only</w:t>
        </w:r>
        <w:r w:rsidRPr="006113D0">
          <w:rPr>
            <w:rFonts w:hint="eastAsia"/>
            <w:lang w:eastAsia="zh-CN"/>
          </w:rPr>
          <w:t>, s</w:t>
        </w:r>
        <w:r w:rsidRPr="006113D0">
          <w:t xml:space="preserve">et the </w:t>
        </w:r>
        <w:r>
          <w:t>BS t</w:t>
        </w:r>
        <w:r w:rsidRPr="006113D0">
          <w:t xml:space="preserve">o </w:t>
        </w:r>
        <w:r>
          <w:t xml:space="preserve">transmit a signal according to </w:t>
        </w:r>
        <w:r w:rsidRPr="00AD7653">
          <w:rPr>
            <w:highlight w:val="yellow"/>
          </w:rPr>
          <w:t>N</w:t>
        </w:r>
        <w:r>
          <w:rPr>
            <w:highlight w:val="yellow"/>
          </w:rPr>
          <w:t>R</w:t>
        </w:r>
        <w:r w:rsidRPr="00AD7653">
          <w:rPr>
            <w:highlight w:val="yellow"/>
          </w:rPr>
          <w:t>-TM 3.1</w:t>
        </w:r>
        <w:r w:rsidRPr="006113D0">
          <w:t xml:space="preserve"> </w:t>
        </w:r>
        <w:r>
          <w:t xml:space="preserve">if 256QAM is not supported by BS or according to </w:t>
        </w:r>
        <w:r w:rsidRPr="00AD7653">
          <w:rPr>
            <w:highlight w:val="yellow"/>
          </w:rPr>
          <w:t>N</w:t>
        </w:r>
        <w:r>
          <w:rPr>
            <w:highlight w:val="yellow"/>
          </w:rPr>
          <w:t>R</w:t>
        </w:r>
        <w:r w:rsidRPr="00AD7653">
          <w:rPr>
            <w:highlight w:val="yellow"/>
          </w:rPr>
          <w:t>-TM 3.</w:t>
        </w:r>
        <w:r>
          <w:rPr>
            <w:highlight w:val="yellow"/>
          </w:rPr>
          <w:t>1a</w:t>
        </w:r>
        <w:r w:rsidRPr="006113D0">
          <w:t xml:space="preserve"> </w:t>
        </w:r>
        <w:r>
          <w:t>if 256QAM is supported by BS,</w:t>
        </w:r>
        <w:r w:rsidRPr="006113D0">
          <w:t xml:space="preserve"> at manufacturer's declared rated output power</w:t>
        </w:r>
        <w:r>
          <w:t xml:space="preserve"> </w:t>
        </w:r>
        <w:r w:rsidRPr="007C2C92">
          <w:t>(P</w:t>
        </w:r>
        <w:r w:rsidRPr="007C2C92">
          <w:rPr>
            <w:vertAlign w:val="subscript"/>
          </w:rPr>
          <w:t>Rated,c,EIRP</w:t>
        </w:r>
        <w:r w:rsidRPr="007C2C92">
          <w:t>)</w:t>
        </w:r>
        <w:r w:rsidRPr="006113D0">
          <w:t>.</w:t>
        </w:r>
      </w:ins>
    </w:p>
    <w:p w14:paraId="646F0432" w14:textId="77777777" w:rsidR="009E0E2F" w:rsidRDefault="009E0E2F" w:rsidP="009E0E2F">
      <w:pPr>
        <w:pStyle w:val="B1"/>
        <w:rPr>
          <w:ins w:id="3369" w:author="R4-1809561" w:date="2018-07-11T17:41:00Z"/>
          <w:rFonts w:cs="v4.2.0"/>
          <w:lang w:eastAsia="zh-CN"/>
        </w:rPr>
      </w:pPr>
      <w:ins w:id="3370" w:author="R4-1809561" w:date="2018-07-11T17:41:00Z">
        <w:r w:rsidRPr="006113D0">
          <w:rPr>
            <w:rFonts w:cs="v4.2.0"/>
            <w:lang w:eastAsia="zh-CN"/>
          </w:rPr>
          <w:tab/>
        </w:r>
        <w:r w:rsidRPr="006113D0">
          <w:rPr>
            <w:rFonts w:cs="v4.2.0" w:hint="eastAsia"/>
            <w:lang w:eastAsia="zh-CN"/>
          </w:rPr>
          <w:t xml:space="preserve">For </w:t>
        </w:r>
        <w:r>
          <w:rPr>
            <w:rFonts w:cs="v4.2.0"/>
            <w:lang w:eastAsia="zh-CN"/>
          </w:rPr>
          <w:t xml:space="preserve">BS </w:t>
        </w:r>
        <w:r w:rsidRPr="006113D0">
          <w:rPr>
            <w:rFonts w:cs="v4.2.0" w:hint="eastAsia"/>
            <w:lang w:eastAsia="zh-CN"/>
          </w:rPr>
          <w:t>declared to be capable of multi-carrier</w:t>
        </w:r>
        <w:r w:rsidRPr="006113D0">
          <w:rPr>
            <w:rFonts w:cs="v4.2.0"/>
          </w:rPr>
          <w:t xml:space="preserve"> and/or CA</w:t>
        </w:r>
        <w:r w:rsidRPr="006113D0">
          <w:rPr>
            <w:rFonts w:cs="v4.2.0" w:hint="eastAsia"/>
            <w:lang w:eastAsia="zh-CN"/>
          </w:rPr>
          <w:t xml:space="preserve"> operation, set the </w:t>
        </w:r>
        <w:r>
          <w:rPr>
            <w:rFonts w:cs="v4.2.0"/>
            <w:lang w:eastAsia="zh-CN"/>
          </w:rPr>
          <w:t>BS</w:t>
        </w:r>
        <w:r w:rsidRPr="006113D0">
          <w:rPr>
            <w:rFonts w:cs="v4.2.0" w:hint="eastAsia"/>
            <w:lang w:eastAsia="zh-CN"/>
          </w:rPr>
          <w:t xml:space="preserve"> to transmit according to</w:t>
        </w:r>
        <w:r w:rsidRPr="00922B0A">
          <w:rPr>
            <w:highlight w:val="yellow"/>
          </w:rPr>
          <w:t xml:space="preserve"> </w:t>
        </w:r>
        <w:r w:rsidRPr="00AD7653">
          <w:rPr>
            <w:highlight w:val="yellow"/>
          </w:rPr>
          <w:t>N</w:t>
        </w:r>
        <w:r>
          <w:rPr>
            <w:highlight w:val="yellow"/>
          </w:rPr>
          <w:t>R</w:t>
        </w:r>
        <w:r w:rsidRPr="00AD7653">
          <w:rPr>
            <w:highlight w:val="yellow"/>
          </w:rPr>
          <w:t>-TM 3.1</w:t>
        </w:r>
        <w:r w:rsidRPr="006113D0">
          <w:t xml:space="preserve"> </w:t>
        </w:r>
        <w:r>
          <w:t xml:space="preserve">if 256QAM is not supported by BS or according to </w:t>
        </w:r>
        <w:r w:rsidRPr="00AD7653">
          <w:rPr>
            <w:highlight w:val="yellow"/>
          </w:rPr>
          <w:t>N</w:t>
        </w:r>
        <w:r>
          <w:rPr>
            <w:highlight w:val="yellow"/>
          </w:rPr>
          <w:t>R</w:t>
        </w:r>
        <w:r w:rsidRPr="00AD7653">
          <w:rPr>
            <w:highlight w:val="yellow"/>
          </w:rPr>
          <w:t>-TM 3.</w:t>
        </w:r>
        <w:r>
          <w:rPr>
            <w:highlight w:val="yellow"/>
          </w:rPr>
          <w:t>1a</w:t>
        </w:r>
        <w:r w:rsidRPr="006113D0">
          <w:t xml:space="preserve"> </w:t>
        </w:r>
        <w:r>
          <w:t>if 256QAM is supported by BS,</w:t>
        </w:r>
        <w:r w:rsidRPr="006113D0">
          <w:rPr>
            <w:rFonts w:cs="v4.2.0" w:hint="eastAsia"/>
            <w:lang w:eastAsia="zh-CN"/>
          </w:rPr>
          <w:t xml:space="preserve"> on all carriers configured </w:t>
        </w:r>
        <w:r w:rsidRPr="006113D0">
          <w:rPr>
            <w:rFonts w:cs="v4.2.0"/>
            <w:lang w:eastAsia="zh-CN"/>
          </w:rPr>
          <w:t>using the applicable test configuration and corresponding power setting specified</w:t>
        </w:r>
        <w:r w:rsidRPr="006113D0">
          <w:rPr>
            <w:rFonts w:cs="v4.2.0" w:hint="eastAsia"/>
            <w:lang w:eastAsia="zh-CN"/>
          </w:rPr>
          <w:t xml:space="preserve"> in subclause </w:t>
        </w:r>
        <w:r w:rsidRPr="00EE4C95">
          <w:rPr>
            <w:rFonts w:cs="v4.2.0" w:hint="eastAsia"/>
            <w:highlight w:val="yellow"/>
            <w:lang w:eastAsia="zh-CN"/>
          </w:rPr>
          <w:t>4.</w:t>
        </w:r>
        <w:r>
          <w:rPr>
            <w:rFonts w:cs="v4.2.0"/>
            <w:lang w:eastAsia="zh-CN"/>
          </w:rPr>
          <w:t>8</w:t>
        </w:r>
        <w:r w:rsidRPr="006113D0">
          <w:rPr>
            <w:rFonts w:cs="v4.2.0"/>
            <w:lang w:eastAsia="zh-CN"/>
          </w:rPr>
          <w:t xml:space="preserve"> and </w:t>
        </w:r>
        <w:r w:rsidRPr="00EE4C95">
          <w:rPr>
            <w:rFonts w:cs="v4.2.0"/>
            <w:highlight w:val="yellow"/>
            <w:lang w:eastAsia="zh-CN"/>
          </w:rPr>
          <w:t>4.</w:t>
        </w:r>
        <w:r>
          <w:rPr>
            <w:rFonts w:cs="v4.2.0"/>
            <w:highlight w:val="yellow"/>
            <w:lang w:eastAsia="zh-CN"/>
          </w:rPr>
          <w:t>x</w:t>
        </w:r>
        <w:r w:rsidRPr="006113D0">
          <w:rPr>
            <w:rFonts w:cs="v4.2.0" w:hint="eastAsia"/>
            <w:lang w:eastAsia="zh-CN"/>
          </w:rPr>
          <w:t>.</w:t>
        </w:r>
      </w:ins>
    </w:p>
    <w:p w14:paraId="1200EA81" w14:textId="77777777" w:rsidR="009E0E2F" w:rsidRPr="006113D0" w:rsidRDefault="009E0E2F" w:rsidP="009E0E2F">
      <w:pPr>
        <w:pStyle w:val="B1"/>
        <w:ind w:firstLine="0"/>
        <w:rPr>
          <w:ins w:id="3371" w:author="R4-1809561" w:date="2018-07-11T17:41:00Z"/>
        </w:rPr>
      </w:pPr>
      <w:ins w:id="3372" w:author="R4-1809561" w:date="2018-07-11T17:41:00Z">
        <w:r w:rsidRPr="00922B0A">
          <w:t xml:space="preserve">For </w:t>
        </w:r>
        <w:r w:rsidRPr="00922B0A">
          <w:rPr>
            <w:highlight w:val="yellow"/>
          </w:rPr>
          <w:t>NR-TM 3.1</w:t>
        </w:r>
        <w:r w:rsidRPr="00922B0A">
          <w:t xml:space="preserve"> and </w:t>
        </w:r>
        <w:r w:rsidRPr="00922B0A">
          <w:rPr>
            <w:highlight w:val="yellow"/>
          </w:rPr>
          <w:t>NR-TM 3.1a</w:t>
        </w:r>
        <w:r w:rsidRPr="00922B0A">
          <w:t>, power back-off shall be applied if it is declared.</w:t>
        </w:r>
      </w:ins>
    </w:p>
    <w:p w14:paraId="4830FF66" w14:textId="77777777" w:rsidR="009E0E2F" w:rsidRDefault="009E0E2F" w:rsidP="009E0E2F">
      <w:pPr>
        <w:pStyle w:val="B1"/>
        <w:rPr>
          <w:ins w:id="3373" w:author="R4-1809561" w:date="2018-07-11T17:41:00Z"/>
        </w:rPr>
      </w:pPr>
      <w:ins w:id="3374" w:author="R4-1809561" w:date="2018-07-11T17:41:00Z">
        <w:r>
          <w:t>6</w:t>
        </w:r>
        <w:r w:rsidRPr="006113D0">
          <w:t>)</w:t>
        </w:r>
        <w:r w:rsidRPr="006113D0">
          <w:tab/>
        </w:r>
        <w:r>
          <w:t>For each carrier, m</w:t>
        </w:r>
        <w:r w:rsidRPr="006113D0">
          <w:t xml:space="preserve">easure the EVM and frequency error as defined in </w:t>
        </w:r>
        <w:r w:rsidRPr="00427CC2">
          <w:t>annex D</w:t>
        </w:r>
        <w:r>
          <w:t>.</w:t>
        </w:r>
      </w:ins>
    </w:p>
    <w:p w14:paraId="1AC2D029" w14:textId="77777777" w:rsidR="009E0E2F" w:rsidRPr="006113D0" w:rsidRDefault="009E0E2F" w:rsidP="009E0E2F">
      <w:pPr>
        <w:pStyle w:val="B1"/>
        <w:rPr>
          <w:ins w:id="3375" w:author="R4-1809561" w:date="2018-07-11T17:41:00Z"/>
          <w:lang w:eastAsia="ja-JP"/>
        </w:rPr>
      </w:pPr>
      <w:ins w:id="3376" w:author="R4-1809561" w:date="2018-07-11T17:41:00Z">
        <w:r>
          <w:lastRenderedPageBreak/>
          <w:t>7)</w:t>
        </w:r>
        <w:r>
          <w:tab/>
        </w:r>
        <w:r w:rsidRPr="00480A19">
          <w:t xml:space="preserve">Repeat steps </w:t>
        </w:r>
        <w:r>
          <w:t>5 and 6</w:t>
        </w:r>
        <w:r w:rsidRPr="00480A19">
          <w:t xml:space="preserve"> for </w:t>
        </w:r>
        <w:r w:rsidRPr="00480A19">
          <w:rPr>
            <w:highlight w:val="yellow"/>
          </w:rPr>
          <w:t>NR-TM 2</w:t>
        </w:r>
        <w:r w:rsidRPr="00480A19">
          <w:t xml:space="preserve"> if 256QAM is not supported by BS</w:t>
        </w:r>
        <w:r>
          <w:t xml:space="preserve"> or</w:t>
        </w:r>
        <w:r w:rsidRPr="00480A19">
          <w:t xml:space="preserve"> for </w:t>
        </w:r>
        <w:r w:rsidRPr="00480A19">
          <w:rPr>
            <w:highlight w:val="yellow"/>
          </w:rPr>
          <w:t>NR-TM 2a</w:t>
        </w:r>
        <w:r w:rsidRPr="00480A19">
          <w:t xml:space="preserve"> if 256QAM is supported by BS. For </w:t>
        </w:r>
        <w:r w:rsidRPr="00480A19">
          <w:rPr>
            <w:highlight w:val="yellow"/>
          </w:rPr>
          <w:t>NR-TM 2</w:t>
        </w:r>
        <w:r w:rsidRPr="00480A19">
          <w:t xml:space="preserve"> and </w:t>
        </w:r>
        <w:r w:rsidRPr="00480A19">
          <w:rPr>
            <w:highlight w:val="yellow"/>
          </w:rPr>
          <w:t>NR-TM 2a</w:t>
        </w:r>
        <w:r w:rsidRPr="00480A19">
          <w:t xml:space="preserve"> the OFDM symbol power </w:t>
        </w:r>
        <w:r>
          <w:t xml:space="preserve">(in the conformance direction) </w:t>
        </w:r>
        <w:r w:rsidRPr="00480A19">
          <w:t xml:space="preserve">shall be at the lower limit of the dynamic range according to the test procedure in subclause </w:t>
        </w:r>
        <w:r w:rsidRPr="00480A19">
          <w:rPr>
            <w:highlight w:val="yellow"/>
          </w:rPr>
          <w:t>6.3.2.4</w:t>
        </w:r>
        <w:r w:rsidRPr="00480A19">
          <w:t xml:space="preserve"> and test requirements in subclause </w:t>
        </w:r>
        <w:r w:rsidRPr="00480A19">
          <w:rPr>
            <w:highlight w:val="yellow"/>
          </w:rPr>
          <w:t>6.3.2.5</w:t>
        </w:r>
        <w:r w:rsidRPr="00480A19">
          <w:t>.</w:t>
        </w:r>
        <w:r>
          <w:t xml:space="preserve"> </w:t>
        </w:r>
      </w:ins>
    </w:p>
    <w:p w14:paraId="3EB88225" w14:textId="77777777" w:rsidR="009E0E2F" w:rsidRPr="006113D0" w:rsidRDefault="009E0E2F" w:rsidP="009E0E2F">
      <w:pPr>
        <w:rPr>
          <w:ins w:id="3377" w:author="R4-1809561" w:date="2018-07-11T17:41:00Z"/>
        </w:rPr>
      </w:pPr>
      <w:ins w:id="3378" w:author="R4-1809561" w:date="2018-07-11T17:41:00Z">
        <w:r w:rsidRPr="006113D0">
          <w:t xml:space="preserve">In addition, for </w:t>
        </w:r>
        <w:r w:rsidRPr="000C55F6">
          <w:rPr>
            <w:snapToGrid w:val="0"/>
          </w:rPr>
          <w:t xml:space="preserve">multi-band </w:t>
        </w:r>
        <w:r>
          <w:rPr>
            <w:snapToGrid w:val="0"/>
          </w:rPr>
          <w:t>RIB,</w:t>
        </w:r>
        <w:r w:rsidRPr="006113D0">
          <w:t xml:space="preserve"> the following steps shall apply:</w:t>
        </w:r>
      </w:ins>
    </w:p>
    <w:p w14:paraId="4765A9B2" w14:textId="77777777" w:rsidR="009E0E2F" w:rsidRPr="00C10560" w:rsidRDefault="009E0E2F" w:rsidP="009E0E2F">
      <w:pPr>
        <w:pStyle w:val="B1"/>
        <w:rPr>
          <w:ins w:id="3379" w:author="R4-1809561" w:date="2018-07-11T17:41:00Z"/>
        </w:rPr>
      </w:pPr>
      <w:ins w:id="3380" w:author="R4-1809561" w:date="2018-07-11T17:41:00Z">
        <w:r>
          <w:t>8</w:t>
        </w:r>
        <w:r w:rsidRPr="006113D0">
          <w:t>)</w:t>
        </w:r>
        <w:r w:rsidRPr="006113D0">
          <w:tab/>
          <w:t xml:space="preserve">For </w:t>
        </w:r>
        <w:r w:rsidRPr="000C55F6">
          <w:rPr>
            <w:snapToGrid w:val="0"/>
          </w:rPr>
          <w:t xml:space="preserve">multi-band </w:t>
        </w:r>
        <w:r>
          <w:rPr>
            <w:rFonts w:hint="eastAsia"/>
            <w:snapToGrid w:val="0"/>
            <w:lang w:eastAsia="ja-JP"/>
          </w:rPr>
          <w:t>RIB</w:t>
        </w:r>
        <w:r w:rsidRPr="006113D0">
          <w:rPr>
            <w:lang w:eastAsia="zh-CN"/>
          </w:rPr>
          <w:t xml:space="preserve"> </w:t>
        </w:r>
        <w:r w:rsidRPr="006113D0">
          <w:t>and single band tests, repeat the steps above per involved band where single band test configurations and test models shall apply with no carrier activated in the other band.</w:t>
        </w:r>
      </w:ins>
    </w:p>
    <w:p w14:paraId="222BECDB" w14:textId="77777777" w:rsidR="009E0E2F" w:rsidRDefault="009E0E2F" w:rsidP="009E0E2F">
      <w:pPr>
        <w:pStyle w:val="Heading4"/>
        <w:rPr>
          <w:ins w:id="3381" w:author="R4-1809561" w:date="2018-07-11T17:41:00Z"/>
        </w:rPr>
      </w:pPr>
      <w:bookmarkStart w:id="3382" w:name="_Toc494455240"/>
      <w:bookmarkStart w:id="3383" w:name="_Toc519094945"/>
      <w:ins w:id="3384" w:author="R4-1809561" w:date="2018-07-11T17:41:00Z">
        <w:r>
          <w:t>6.6.3</w:t>
        </w:r>
        <w:r w:rsidRPr="006113D0">
          <w:t>.5</w:t>
        </w:r>
        <w:r w:rsidRPr="006113D0">
          <w:tab/>
          <w:t>Test requirements</w:t>
        </w:r>
        <w:bookmarkEnd w:id="3382"/>
        <w:bookmarkEnd w:id="3383"/>
      </w:ins>
    </w:p>
    <w:p w14:paraId="0A2A4336" w14:textId="77777777" w:rsidR="009E0E2F" w:rsidRDefault="009E0E2F" w:rsidP="009E0E2F">
      <w:pPr>
        <w:pStyle w:val="Heading5"/>
        <w:rPr>
          <w:ins w:id="3385" w:author="R4-1809561" w:date="2018-07-11T17:41:00Z"/>
        </w:rPr>
      </w:pPr>
      <w:bookmarkStart w:id="3386" w:name="_Toc519094946"/>
      <w:ins w:id="3387" w:author="R4-1809561" w:date="2018-07-11T17:41:00Z">
        <w:r>
          <w:t>6.6.3.5</w:t>
        </w:r>
        <w:r w:rsidRPr="006113D0">
          <w:t>.1</w:t>
        </w:r>
        <w:r w:rsidRPr="006113D0">
          <w:tab/>
        </w:r>
        <w:r w:rsidRPr="00B04564">
          <w:rPr>
            <w:rFonts w:hint="eastAsia"/>
            <w:i/>
            <w:iCs/>
            <w:lang w:val="en-US" w:eastAsia="zh-CN"/>
          </w:rPr>
          <w:t>BS type 1-O</w:t>
        </w:r>
        <w:bookmarkEnd w:id="3386"/>
      </w:ins>
    </w:p>
    <w:p w14:paraId="12612432" w14:textId="77777777" w:rsidR="009E0E2F" w:rsidRDefault="009E0E2F" w:rsidP="009E0E2F">
      <w:pPr>
        <w:rPr>
          <w:ins w:id="3388" w:author="R4-1809561" w:date="2018-07-11T17:41:00Z"/>
        </w:rPr>
      </w:pPr>
      <w:ins w:id="3389" w:author="R4-1809561" w:date="2018-07-11T17:41:00Z">
        <w:r>
          <w:rPr>
            <w:lang w:val="en-US" w:eastAsia="zh-CN"/>
          </w:rPr>
          <w:t>F</w:t>
        </w:r>
        <w:r w:rsidRPr="00B04564">
          <w:rPr>
            <w:rFonts w:hint="eastAsia"/>
            <w:lang w:val="en-US" w:eastAsia="zh-CN"/>
          </w:rPr>
          <w:t xml:space="preserve">or </w:t>
        </w:r>
        <w:r w:rsidRPr="00B04564">
          <w:rPr>
            <w:rFonts w:hint="eastAsia"/>
            <w:i/>
            <w:iCs/>
            <w:lang w:val="en-US" w:eastAsia="zh-CN"/>
          </w:rPr>
          <w:t>BS type 1-O</w:t>
        </w:r>
        <w:r>
          <w:t>, t</w:t>
        </w:r>
        <w:r w:rsidRPr="006113D0">
          <w:t>he EVM of ea</w:t>
        </w:r>
        <w:r>
          <w:rPr>
            <w:rFonts w:hint="eastAsia"/>
          </w:rPr>
          <w:t>ch NR</w:t>
        </w:r>
        <w:r w:rsidRPr="006113D0">
          <w:rPr>
            <w:rFonts w:hint="eastAsia"/>
          </w:rPr>
          <w:t xml:space="preserve"> carrier </w:t>
        </w:r>
        <w:r w:rsidRPr="006113D0">
          <w:t>for different modulation schemes on PDSCH shall be le</w:t>
        </w:r>
        <w:r>
          <w:t>ss than the limits in table 6.6</w:t>
        </w:r>
        <w:r w:rsidRPr="006113D0">
          <w:t>.</w:t>
        </w:r>
        <w:r>
          <w:t>3</w:t>
        </w:r>
        <w:r w:rsidRPr="006113D0">
          <w:t>.</w:t>
        </w:r>
        <w:r>
          <w:t>5.1</w:t>
        </w:r>
        <w:r w:rsidRPr="006113D0">
          <w:t>-1</w:t>
        </w:r>
        <w:r>
          <w:t>.</w:t>
        </w:r>
      </w:ins>
    </w:p>
    <w:p w14:paraId="33B640C5" w14:textId="77777777" w:rsidR="009E0E2F" w:rsidRPr="006113D0" w:rsidRDefault="009E0E2F" w:rsidP="009E0E2F">
      <w:pPr>
        <w:pStyle w:val="TH"/>
        <w:rPr>
          <w:ins w:id="3390" w:author="R4-1809561" w:date="2018-07-11T17:41:00Z"/>
        </w:rPr>
      </w:pPr>
      <w:ins w:id="3391" w:author="R4-1809561" w:date="2018-07-11T17:41:00Z">
        <w:r w:rsidRPr="006113D0">
          <w:t>Table 6.</w:t>
        </w:r>
        <w:r>
          <w:t>6</w:t>
        </w:r>
        <w:r w:rsidRPr="006113D0">
          <w:t>.</w:t>
        </w:r>
        <w:r>
          <w:t>3.5.1</w:t>
        </w:r>
        <w:r w:rsidRPr="006113D0">
          <w:t>-1 EVM requirements</w:t>
        </w:r>
        <w:r>
          <w:t xml:space="preserve"> </w:t>
        </w:r>
        <w:r w:rsidRPr="00B04564">
          <w:t xml:space="preserve">for </w:t>
        </w:r>
        <w:r w:rsidRPr="00B04564">
          <w:rPr>
            <w:i/>
          </w:rPr>
          <w:t>BS type 1-</w:t>
        </w:r>
        <w:r>
          <w:rPr>
            <w:i/>
          </w:rPr>
          <w:t>O</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3214"/>
        <w:gridCol w:w="2583"/>
      </w:tblGrid>
      <w:tr w:rsidR="009E0E2F" w:rsidRPr="006113D0" w14:paraId="7EF05A9F" w14:textId="77777777" w:rsidTr="009E0E2F">
        <w:trPr>
          <w:jc w:val="center"/>
          <w:ins w:id="3392" w:author="R4-1809561" w:date="2018-07-11T17:41:00Z"/>
        </w:trPr>
        <w:tc>
          <w:tcPr>
            <w:tcW w:w="3214" w:type="dxa"/>
          </w:tcPr>
          <w:p w14:paraId="71DF9EA7" w14:textId="77777777" w:rsidR="009E0E2F" w:rsidRPr="006113D0" w:rsidRDefault="009E0E2F" w:rsidP="009E0E2F">
            <w:pPr>
              <w:pStyle w:val="TAH"/>
              <w:rPr>
                <w:ins w:id="3393" w:author="R4-1809561" w:date="2018-07-11T17:41:00Z"/>
              </w:rPr>
            </w:pPr>
            <w:ins w:id="3394" w:author="R4-1809561" w:date="2018-07-11T17:41:00Z">
              <w:r w:rsidRPr="006113D0">
                <w:t>Modulation scheme for PDSCH</w:t>
              </w:r>
            </w:ins>
          </w:p>
        </w:tc>
        <w:tc>
          <w:tcPr>
            <w:tcW w:w="2583" w:type="dxa"/>
          </w:tcPr>
          <w:p w14:paraId="2AD66BBF" w14:textId="77777777" w:rsidR="009E0E2F" w:rsidRPr="006113D0" w:rsidRDefault="009E0E2F" w:rsidP="009E0E2F">
            <w:pPr>
              <w:pStyle w:val="TAH"/>
              <w:rPr>
                <w:ins w:id="3395" w:author="R4-1809561" w:date="2018-07-11T17:41:00Z"/>
              </w:rPr>
            </w:pPr>
            <w:ins w:id="3396" w:author="R4-1809561" w:date="2018-07-11T17:41:00Z">
              <w:r w:rsidRPr="006113D0">
                <w:t>Required EVM (%)</w:t>
              </w:r>
            </w:ins>
          </w:p>
        </w:tc>
      </w:tr>
      <w:tr w:rsidR="009E0E2F" w:rsidRPr="006113D0" w14:paraId="6F2A0AF6" w14:textId="77777777" w:rsidTr="009E0E2F">
        <w:trPr>
          <w:jc w:val="center"/>
          <w:ins w:id="3397" w:author="R4-1809561" w:date="2018-07-11T17:41:00Z"/>
        </w:trPr>
        <w:tc>
          <w:tcPr>
            <w:tcW w:w="3214" w:type="dxa"/>
          </w:tcPr>
          <w:p w14:paraId="65D1769A" w14:textId="77777777" w:rsidR="009E0E2F" w:rsidRPr="006113D0" w:rsidRDefault="009E0E2F" w:rsidP="009E0E2F">
            <w:pPr>
              <w:pStyle w:val="TAC"/>
              <w:rPr>
                <w:ins w:id="3398" w:author="R4-1809561" w:date="2018-07-11T17:41:00Z"/>
              </w:rPr>
            </w:pPr>
            <w:ins w:id="3399" w:author="R4-1809561" w:date="2018-07-11T17:41:00Z">
              <w:r w:rsidRPr="006113D0">
                <w:t>QPSK</w:t>
              </w:r>
            </w:ins>
          </w:p>
        </w:tc>
        <w:tc>
          <w:tcPr>
            <w:tcW w:w="2583" w:type="dxa"/>
          </w:tcPr>
          <w:p w14:paraId="2FBFE111" w14:textId="77777777" w:rsidR="009E0E2F" w:rsidRPr="006113D0" w:rsidRDefault="009E0E2F" w:rsidP="009E0E2F">
            <w:pPr>
              <w:pStyle w:val="TAC"/>
              <w:rPr>
                <w:ins w:id="3400" w:author="R4-1809561" w:date="2018-07-11T17:41:00Z"/>
              </w:rPr>
            </w:pPr>
            <w:ins w:id="3401" w:author="R4-1809561" w:date="2018-07-11T17:41:00Z">
              <w:r>
                <w:rPr>
                  <w:highlight w:val="yellow"/>
                </w:rPr>
                <w:t>[17</w:t>
              </w:r>
              <w:r w:rsidRPr="00E258A2">
                <w:rPr>
                  <w:highlight w:val="yellow"/>
                </w:rPr>
                <w:t>.5</w:t>
              </w:r>
              <w:r>
                <w:rPr>
                  <w:highlight w:val="yellow"/>
                </w:rPr>
                <w:t xml:space="preserve"> +FFS</w:t>
              </w:r>
              <w:r w:rsidRPr="00E258A2">
                <w:rPr>
                  <w:highlight w:val="yellow"/>
                </w:rPr>
                <w:t>]</w:t>
              </w:r>
              <w:r w:rsidRPr="006113D0">
                <w:t xml:space="preserve"> %</w:t>
              </w:r>
            </w:ins>
          </w:p>
        </w:tc>
      </w:tr>
      <w:tr w:rsidR="009E0E2F" w:rsidRPr="006113D0" w14:paraId="56F95976" w14:textId="77777777" w:rsidTr="009E0E2F">
        <w:trPr>
          <w:jc w:val="center"/>
          <w:ins w:id="3402" w:author="R4-1809561" w:date="2018-07-11T17:41:00Z"/>
        </w:trPr>
        <w:tc>
          <w:tcPr>
            <w:tcW w:w="3214" w:type="dxa"/>
          </w:tcPr>
          <w:p w14:paraId="3AF36BA4" w14:textId="77777777" w:rsidR="009E0E2F" w:rsidRPr="006113D0" w:rsidRDefault="009E0E2F" w:rsidP="009E0E2F">
            <w:pPr>
              <w:pStyle w:val="TAC"/>
              <w:rPr>
                <w:ins w:id="3403" w:author="R4-1809561" w:date="2018-07-11T17:41:00Z"/>
              </w:rPr>
            </w:pPr>
            <w:ins w:id="3404" w:author="R4-1809561" w:date="2018-07-11T17:41:00Z">
              <w:r w:rsidRPr="006113D0">
                <w:t>16QAM</w:t>
              </w:r>
            </w:ins>
          </w:p>
        </w:tc>
        <w:tc>
          <w:tcPr>
            <w:tcW w:w="2583" w:type="dxa"/>
          </w:tcPr>
          <w:p w14:paraId="27753830" w14:textId="77777777" w:rsidR="009E0E2F" w:rsidRPr="006113D0" w:rsidRDefault="009E0E2F" w:rsidP="009E0E2F">
            <w:pPr>
              <w:pStyle w:val="TAC"/>
              <w:rPr>
                <w:ins w:id="3405" w:author="R4-1809561" w:date="2018-07-11T17:41:00Z"/>
              </w:rPr>
            </w:pPr>
            <w:ins w:id="3406" w:author="R4-1809561" w:date="2018-07-11T17:41:00Z">
              <w:r>
                <w:rPr>
                  <w:highlight w:val="yellow"/>
                </w:rPr>
                <w:t>[12</w:t>
              </w:r>
              <w:r w:rsidRPr="00E258A2">
                <w:rPr>
                  <w:highlight w:val="yellow"/>
                </w:rPr>
                <w:t>.5</w:t>
              </w:r>
              <w:r>
                <w:rPr>
                  <w:highlight w:val="yellow"/>
                </w:rPr>
                <w:t xml:space="preserve"> +FFS</w:t>
              </w:r>
              <w:r w:rsidRPr="00E258A2">
                <w:rPr>
                  <w:highlight w:val="yellow"/>
                </w:rPr>
                <w:t>]</w:t>
              </w:r>
              <w:r w:rsidRPr="006113D0">
                <w:t xml:space="preserve"> %</w:t>
              </w:r>
            </w:ins>
          </w:p>
        </w:tc>
      </w:tr>
      <w:tr w:rsidR="009E0E2F" w:rsidRPr="006113D0" w14:paraId="5613996C" w14:textId="77777777" w:rsidTr="009E0E2F">
        <w:trPr>
          <w:jc w:val="center"/>
          <w:ins w:id="3407" w:author="R4-1809561" w:date="2018-07-11T17:41:00Z"/>
        </w:trPr>
        <w:tc>
          <w:tcPr>
            <w:tcW w:w="3214" w:type="dxa"/>
          </w:tcPr>
          <w:p w14:paraId="36E9DD68" w14:textId="77777777" w:rsidR="009E0E2F" w:rsidRPr="006113D0" w:rsidRDefault="009E0E2F" w:rsidP="009E0E2F">
            <w:pPr>
              <w:pStyle w:val="TAC"/>
              <w:rPr>
                <w:ins w:id="3408" w:author="R4-1809561" w:date="2018-07-11T17:41:00Z"/>
              </w:rPr>
            </w:pPr>
            <w:ins w:id="3409" w:author="R4-1809561" w:date="2018-07-11T17:41:00Z">
              <w:r w:rsidRPr="006113D0">
                <w:t>64QAM</w:t>
              </w:r>
            </w:ins>
          </w:p>
        </w:tc>
        <w:tc>
          <w:tcPr>
            <w:tcW w:w="2583" w:type="dxa"/>
          </w:tcPr>
          <w:p w14:paraId="44DFBAF1" w14:textId="77777777" w:rsidR="009E0E2F" w:rsidRPr="006113D0" w:rsidRDefault="009E0E2F" w:rsidP="009E0E2F">
            <w:pPr>
              <w:pStyle w:val="TAC"/>
              <w:rPr>
                <w:ins w:id="3410" w:author="R4-1809561" w:date="2018-07-11T17:41:00Z"/>
              </w:rPr>
            </w:pPr>
            <w:ins w:id="3411" w:author="R4-1809561" w:date="2018-07-11T17:41:00Z">
              <w:r>
                <w:rPr>
                  <w:highlight w:val="yellow"/>
                </w:rPr>
                <w:t>[8 +FFS</w:t>
              </w:r>
              <w:r w:rsidRPr="00E258A2">
                <w:rPr>
                  <w:highlight w:val="yellow"/>
                </w:rPr>
                <w:t>]</w:t>
              </w:r>
              <w:r w:rsidRPr="006113D0">
                <w:t xml:space="preserve"> %</w:t>
              </w:r>
            </w:ins>
          </w:p>
        </w:tc>
      </w:tr>
      <w:tr w:rsidR="009E0E2F" w:rsidRPr="006113D0" w14:paraId="771C15F1" w14:textId="77777777" w:rsidTr="009E0E2F">
        <w:trPr>
          <w:jc w:val="center"/>
          <w:ins w:id="3412" w:author="R4-1809561" w:date="2018-07-11T17:41:00Z"/>
        </w:trPr>
        <w:tc>
          <w:tcPr>
            <w:tcW w:w="3214" w:type="dxa"/>
            <w:tcBorders>
              <w:top w:val="single" w:sz="4" w:space="0" w:color="auto"/>
              <w:left w:val="single" w:sz="4" w:space="0" w:color="auto"/>
              <w:bottom w:val="single" w:sz="4" w:space="0" w:color="auto"/>
              <w:right w:val="single" w:sz="4" w:space="0" w:color="auto"/>
            </w:tcBorders>
          </w:tcPr>
          <w:p w14:paraId="48F1B753" w14:textId="77777777" w:rsidR="009E0E2F" w:rsidRPr="006113D0" w:rsidRDefault="009E0E2F" w:rsidP="009E0E2F">
            <w:pPr>
              <w:pStyle w:val="TAC"/>
              <w:rPr>
                <w:ins w:id="3413" w:author="R4-1809561" w:date="2018-07-11T17:41:00Z"/>
              </w:rPr>
            </w:pPr>
            <w:ins w:id="3414" w:author="R4-1809561" w:date="2018-07-11T17:41:00Z">
              <w:r w:rsidRPr="006113D0">
                <w:t>256QAM</w:t>
              </w:r>
            </w:ins>
          </w:p>
        </w:tc>
        <w:tc>
          <w:tcPr>
            <w:tcW w:w="2583" w:type="dxa"/>
            <w:tcBorders>
              <w:top w:val="single" w:sz="4" w:space="0" w:color="auto"/>
              <w:left w:val="single" w:sz="4" w:space="0" w:color="auto"/>
              <w:bottom w:val="single" w:sz="4" w:space="0" w:color="auto"/>
              <w:right w:val="single" w:sz="4" w:space="0" w:color="auto"/>
            </w:tcBorders>
          </w:tcPr>
          <w:p w14:paraId="7C12C4FD" w14:textId="77777777" w:rsidR="009E0E2F" w:rsidRPr="006113D0" w:rsidRDefault="009E0E2F" w:rsidP="009E0E2F">
            <w:pPr>
              <w:pStyle w:val="TAC"/>
              <w:rPr>
                <w:ins w:id="3415" w:author="R4-1809561" w:date="2018-07-11T17:41:00Z"/>
              </w:rPr>
            </w:pPr>
            <w:ins w:id="3416" w:author="R4-1809561" w:date="2018-07-11T17:41:00Z">
              <w:r>
                <w:rPr>
                  <w:highlight w:val="yellow"/>
                </w:rPr>
                <w:t>[3</w:t>
              </w:r>
              <w:r w:rsidRPr="00E258A2">
                <w:rPr>
                  <w:highlight w:val="yellow"/>
                </w:rPr>
                <w:t>.5</w:t>
              </w:r>
              <w:r>
                <w:rPr>
                  <w:highlight w:val="yellow"/>
                </w:rPr>
                <w:t xml:space="preserve"> +FFS</w:t>
              </w:r>
              <w:r w:rsidRPr="00E258A2">
                <w:rPr>
                  <w:highlight w:val="yellow"/>
                </w:rPr>
                <w:t>]</w:t>
              </w:r>
              <w:r w:rsidRPr="006113D0">
                <w:t xml:space="preserve"> %</w:t>
              </w:r>
            </w:ins>
          </w:p>
        </w:tc>
      </w:tr>
    </w:tbl>
    <w:p w14:paraId="0B82BE75" w14:textId="77777777" w:rsidR="009E0E2F" w:rsidRDefault="009E0E2F" w:rsidP="009E0E2F">
      <w:pPr>
        <w:rPr>
          <w:ins w:id="3417" w:author="R4-1809561" w:date="2018-07-11T17:41:00Z"/>
        </w:rPr>
      </w:pPr>
    </w:p>
    <w:p w14:paraId="31D14461" w14:textId="77777777" w:rsidR="009E0E2F" w:rsidRPr="00B04564" w:rsidRDefault="009E0E2F" w:rsidP="009E0E2F">
      <w:pPr>
        <w:rPr>
          <w:ins w:id="3418" w:author="R4-1809561" w:date="2018-07-11T17:41:00Z"/>
        </w:rPr>
      </w:pPr>
      <w:ins w:id="3419" w:author="R4-1809561" w:date="2018-07-11T17:41:00Z">
        <w:r w:rsidRPr="00B04564">
          <w:t>EVM shall be evaluated for each NR carrier over all allocated resource blocks and downlink subframes and with RS density configuration of DM-RS of comb 2 (every other subcarrier) in symbol 3 and 11. Different modulation schemes listed in table 6.</w:t>
        </w:r>
        <w:r>
          <w:t>6.3.5.1</w:t>
        </w:r>
        <w:r w:rsidRPr="00B04564">
          <w:t>-1 shall be considered for rank 1.</w:t>
        </w:r>
      </w:ins>
    </w:p>
    <w:p w14:paraId="443907B8" w14:textId="77777777" w:rsidR="009E0E2F" w:rsidRPr="008671C4" w:rsidRDefault="009E0E2F" w:rsidP="009E0E2F">
      <w:pPr>
        <w:rPr>
          <w:ins w:id="3420" w:author="R4-1809561" w:date="2018-07-11T17:41:00Z"/>
        </w:rPr>
      </w:pPr>
      <w:ins w:id="3421" w:author="R4-1809561" w:date="2018-07-11T17:41:00Z">
        <w:r w:rsidRPr="00B04564">
          <w:t>For NR, for all bandwidths, the EVM measurement shall be performed</w:t>
        </w:r>
        <w:r w:rsidRPr="00B04564">
          <w:rPr>
            <w:rFonts w:eastAsia="SimSun"/>
          </w:rPr>
          <w:t xml:space="preserve"> for each NR carrier</w:t>
        </w:r>
        <w:r w:rsidRPr="00B04564">
          <w:t xml:space="preserve"> over all allocated resource blocks and downlink subframes within 10 ms measurement periods. </w:t>
        </w:r>
        <w:r w:rsidRPr="00B04564">
          <w:rPr>
            <w:rFonts w:eastAsia="SimSun"/>
          </w:rPr>
          <w:t>The boundaries of the EVM measurement periods need not be aligned with radio frame boundaries.</w:t>
        </w:r>
      </w:ins>
    </w:p>
    <w:p w14:paraId="5AE9E673" w14:textId="77777777" w:rsidR="009E0E2F" w:rsidRPr="00B04564" w:rsidRDefault="009E0E2F" w:rsidP="009E0E2F">
      <w:pPr>
        <w:rPr>
          <w:ins w:id="3422" w:author="R4-1809561" w:date="2018-07-11T17:41:00Z"/>
        </w:rPr>
      </w:pPr>
      <w:ins w:id="3423" w:author="R4-1809561" w:date="2018-07-11T17:41:00Z">
        <w:r w:rsidRPr="00B04564">
          <w:t xml:space="preserve">Table </w:t>
        </w:r>
        <w:r>
          <w:t>6.6.3.5.1-2</w:t>
        </w:r>
        <w:r w:rsidRPr="00B04564">
          <w:t xml:space="preserve">, </w:t>
        </w:r>
        <w:r>
          <w:t>6.6.3.5.1-3, 6.6.3.5.1-4</w:t>
        </w:r>
        <w:r w:rsidRPr="00B04564">
          <w:t xml:space="preserve"> below specify EVM window length (W) for normal CP, the cyclic prefix length for each corresponding bandwidth and subcarrier spacing</w:t>
        </w:r>
        <w:r>
          <w:t xml:space="preserve"> for </w:t>
        </w:r>
        <w:r w:rsidRPr="00B04564">
          <w:rPr>
            <w:i/>
          </w:rPr>
          <w:t>BS type 1-</w:t>
        </w:r>
        <w:r>
          <w:rPr>
            <w:i/>
          </w:rPr>
          <w:t>O</w:t>
        </w:r>
        <w:r w:rsidRPr="00B04564">
          <w:t>.</w:t>
        </w:r>
      </w:ins>
    </w:p>
    <w:p w14:paraId="5A3AA3FD" w14:textId="77777777" w:rsidR="009E0E2F" w:rsidRPr="00B04564" w:rsidRDefault="009E0E2F" w:rsidP="009E0E2F">
      <w:pPr>
        <w:pStyle w:val="TH"/>
        <w:outlineLvl w:val="0"/>
        <w:rPr>
          <w:ins w:id="3424" w:author="R4-1809561" w:date="2018-07-11T17:41:00Z"/>
        </w:rPr>
      </w:pPr>
      <w:ins w:id="3425" w:author="R4-1809561" w:date="2018-07-11T17:41:00Z">
        <w:r w:rsidRPr="00B04564">
          <w:t xml:space="preserve">Table </w:t>
        </w:r>
        <w:r>
          <w:t>6.6.3.5.1-2</w:t>
        </w:r>
        <w:r w:rsidRPr="00B04564">
          <w:t xml:space="preserve"> EVM window length for normal CP for </w:t>
        </w:r>
        <w:r>
          <w:t xml:space="preserve">FR1 and 15 </w:t>
        </w:r>
        <w:r w:rsidRPr="00B04564">
          <w:t>kHz SCS</w:t>
        </w:r>
      </w:ins>
    </w:p>
    <w:tbl>
      <w:tblPr>
        <w:tblW w:w="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170"/>
        <w:gridCol w:w="1170"/>
        <w:gridCol w:w="1170"/>
        <w:gridCol w:w="1170"/>
      </w:tblGrid>
      <w:tr w:rsidR="009E0E2F" w:rsidRPr="00B04564" w14:paraId="70FB2372" w14:textId="77777777" w:rsidTr="009E0E2F">
        <w:trPr>
          <w:jc w:val="center"/>
          <w:ins w:id="3426" w:author="R4-1809561" w:date="2018-07-11T17:41:00Z"/>
        </w:trPr>
        <w:tc>
          <w:tcPr>
            <w:tcW w:w="1170" w:type="dxa"/>
            <w:shd w:val="clear" w:color="auto" w:fill="F3F3F3"/>
            <w:vAlign w:val="center"/>
          </w:tcPr>
          <w:p w14:paraId="16B2156D" w14:textId="77777777" w:rsidR="009E0E2F" w:rsidRPr="00B04564" w:rsidRDefault="009E0E2F" w:rsidP="009E0E2F">
            <w:pPr>
              <w:pStyle w:val="TAH"/>
              <w:rPr>
                <w:ins w:id="3427" w:author="R4-1809561" w:date="2018-07-11T17:41:00Z"/>
              </w:rPr>
            </w:pPr>
            <w:ins w:id="3428" w:author="R4-1809561" w:date="2018-07-11T17:41:00Z">
              <w:r w:rsidRPr="00B04564">
                <w:t>Channel</w:t>
              </w:r>
              <w:r w:rsidRPr="00B04564">
                <w:br/>
                <w:t>Bandwidth MHz</w:t>
              </w:r>
            </w:ins>
          </w:p>
        </w:tc>
        <w:tc>
          <w:tcPr>
            <w:tcW w:w="1170" w:type="dxa"/>
            <w:shd w:val="clear" w:color="auto" w:fill="F3F3F3"/>
            <w:vAlign w:val="center"/>
          </w:tcPr>
          <w:p w14:paraId="48ECBB62" w14:textId="77777777" w:rsidR="009E0E2F" w:rsidRPr="00B04564" w:rsidRDefault="009E0E2F" w:rsidP="009E0E2F">
            <w:pPr>
              <w:pStyle w:val="TAH"/>
              <w:rPr>
                <w:ins w:id="3429" w:author="R4-1809561" w:date="2018-07-11T17:41:00Z"/>
              </w:rPr>
            </w:pPr>
            <w:ins w:id="3430" w:author="R4-1809561" w:date="2018-07-11T17:41:00Z">
              <w:r w:rsidRPr="00B04564">
                <w:t>FFT size</w:t>
              </w:r>
            </w:ins>
          </w:p>
        </w:tc>
        <w:tc>
          <w:tcPr>
            <w:tcW w:w="1170" w:type="dxa"/>
            <w:shd w:val="clear" w:color="auto" w:fill="F3F3F3"/>
            <w:vAlign w:val="center"/>
          </w:tcPr>
          <w:p w14:paraId="3CDD6EB3" w14:textId="77777777" w:rsidR="009E0E2F" w:rsidRPr="00B04564" w:rsidRDefault="009E0E2F" w:rsidP="009E0E2F">
            <w:pPr>
              <w:pStyle w:val="TAH"/>
              <w:rPr>
                <w:ins w:id="3431" w:author="R4-1809561" w:date="2018-07-11T17:41:00Z"/>
              </w:rPr>
            </w:pPr>
            <w:ins w:id="3432" w:author="R4-1809561" w:date="2018-07-11T17:41:00Z">
              <w:r w:rsidRPr="00B04564">
                <w:t>Cyclic prefix length for symbols 1</w:t>
              </w:r>
              <w:r w:rsidRPr="00B04564">
                <w:noBreakHyphen/>
                <w:t>6 in FFT samples</w:t>
              </w:r>
            </w:ins>
          </w:p>
        </w:tc>
        <w:tc>
          <w:tcPr>
            <w:tcW w:w="1170" w:type="dxa"/>
            <w:shd w:val="clear" w:color="auto" w:fill="F3F3F3"/>
            <w:vAlign w:val="center"/>
          </w:tcPr>
          <w:p w14:paraId="15ECA98A" w14:textId="77777777" w:rsidR="009E0E2F" w:rsidRPr="00B04564" w:rsidRDefault="009E0E2F" w:rsidP="009E0E2F">
            <w:pPr>
              <w:pStyle w:val="TAH"/>
              <w:rPr>
                <w:ins w:id="3433" w:author="R4-1809561" w:date="2018-07-11T17:41:00Z"/>
              </w:rPr>
            </w:pPr>
            <w:ins w:id="3434" w:author="R4-1809561" w:date="2018-07-11T17:41:00Z">
              <w:r w:rsidRPr="00B04564">
                <w:t xml:space="preserve">EVM window length </w:t>
              </w:r>
              <w:r w:rsidRPr="00B04564">
                <w:rPr>
                  <w:i/>
                </w:rPr>
                <w:t>W</w:t>
              </w:r>
            </w:ins>
          </w:p>
        </w:tc>
        <w:tc>
          <w:tcPr>
            <w:tcW w:w="1170" w:type="dxa"/>
            <w:shd w:val="clear" w:color="auto" w:fill="F3F3F3"/>
            <w:vAlign w:val="center"/>
          </w:tcPr>
          <w:p w14:paraId="3330C4D0" w14:textId="77777777" w:rsidR="009E0E2F" w:rsidRPr="00B04564" w:rsidRDefault="009E0E2F" w:rsidP="009E0E2F">
            <w:pPr>
              <w:pStyle w:val="TAH"/>
              <w:rPr>
                <w:ins w:id="3435" w:author="R4-1809561" w:date="2018-07-11T17:41:00Z"/>
              </w:rPr>
            </w:pPr>
            <w:ins w:id="3436" w:author="R4-1809561" w:date="2018-07-11T17:41:00Z">
              <w:r w:rsidRPr="00B04564">
                <w:t xml:space="preserve">Ratio of </w:t>
              </w:r>
              <w:r w:rsidRPr="00B04564">
                <w:rPr>
                  <w:i/>
                </w:rPr>
                <w:t>W</w:t>
              </w:r>
              <w:r w:rsidRPr="00B04564">
                <w:t xml:space="preserve"> to total CP for symbols 1</w:t>
              </w:r>
              <w:r w:rsidRPr="00B04564">
                <w:noBreakHyphen/>
                <w:t>6</w:t>
              </w:r>
              <w:r w:rsidRPr="00B04564">
                <w:rPr>
                  <w:vertAlign w:val="superscript"/>
                  <w:lang w:eastAsia="ko-KR"/>
                </w:rPr>
                <w:t>(Note 1)</w:t>
              </w:r>
              <w:r w:rsidRPr="00B04564">
                <w:t xml:space="preserve"> [%]</w:t>
              </w:r>
            </w:ins>
          </w:p>
        </w:tc>
      </w:tr>
      <w:tr w:rsidR="009E0E2F" w:rsidRPr="00B04564" w14:paraId="64AF8D9E" w14:textId="77777777" w:rsidTr="009E0E2F">
        <w:trPr>
          <w:jc w:val="center"/>
          <w:ins w:id="3437" w:author="R4-1809561" w:date="2018-07-11T17:41:00Z"/>
        </w:trPr>
        <w:tc>
          <w:tcPr>
            <w:tcW w:w="1170" w:type="dxa"/>
            <w:vAlign w:val="center"/>
          </w:tcPr>
          <w:p w14:paraId="6D8BBBFB" w14:textId="77777777" w:rsidR="009E0E2F" w:rsidRPr="00B04564" w:rsidRDefault="009E0E2F" w:rsidP="009E0E2F">
            <w:pPr>
              <w:pStyle w:val="TAC"/>
              <w:rPr>
                <w:ins w:id="3438" w:author="R4-1809561" w:date="2018-07-11T17:41:00Z"/>
              </w:rPr>
            </w:pPr>
            <w:ins w:id="3439" w:author="R4-1809561" w:date="2018-07-11T17:41:00Z">
              <w:r w:rsidRPr="00B04564">
                <w:t>5</w:t>
              </w:r>
            </w:ins>
          </w:p>
        </w:tc>
        <w:tc>
          <w:tcPr>
            <w:tcW w:w="1170" w:type="dxa"/>
            <w:vAlign w:val="center"/>
          </w:tcPr>
          <w:p w14:paraId="24B777DC" w14:textId="77777777" w:rsidR="009E0E2F" w:rsidRPr="00B04564" w:rsidRDefault="009E0E2F" w:rsidP="009E0E2F">
            <w:pPr>
              <w:pStyle w:val="TAC"/>
              <w:rPr>
                <w:ins w:id="3440" w:author="R4-1809561" w:date="2018-07-11T17:41:00Z"/>
              </w:rPr>
            </w:pPr>
            <w:ins w:id="3441" w:author="R4-1809561" w:date="2018-07-11T17:41:00Z">
              <w:r w:rsidRPr="00B04564">
                <w:t>512</w:t>
              </w:r>
            </w:ins>
          </w:p>
        </w:tc>
        <w:tc>
          <w:tcPr>
            <w:tcW w:w="1170" w:type="dxa"/>
            <w:vAlign w:val="center"/>
          </w:tcPr>
          <w:p w14:paraId="2D7DE726" w14:textId="77777777" w:rsidR="009E0E2F" w:rsidRPr="00B04564" w:rsidRDefault="009E0E2F" w:rsidP="009E0E2F">
            <w:pPr>
              <w:pStyle w:val="TAC"/>
              <w:rPr>
                <w:ins w:id="3442" w:author="R4-1809561" w:date="2018-07-11T17:41:00Z"/>
              </w:rPr>
            </w:pPr>
            <w:ins w:id="3443" w:author="R4-1809561" w:date="2018-07-11T17:41:00Z">
              <w:r w:rsidRPr="00B04564">
                <w:rPr>
                  <w:rFonts w:cs="Calibri"/>
                  <w:color w:val="000000"/>
                  <w:lang w:val="en-US"/>
                </w:rPr>
                <w:t>36</w:t>
              </w:r>
            </w:ins>
          </w:p>
        </w:tc>
        <w:tc>
          <w:tcPr>
            <w:tcW w:w="1170" w:type="dxa"/>
            <w:vAlign w:val="center"/>
          </w:tcPr>
          <w:p w14:paraId="5219676F" w14:textId="77777777" w:rsidR="009E0E2F" w:rsidRPr="00B04564" w:rsidRDefault="009E0E2F" w:rsidP="009E0E2F">
            <w:pPr>
              <w:pStyle w:val="TAC"/>
              <w:rPr>
                <w:ins w:id="3444" w:author="R4-1809561" w:date="2018-07-11T17:41:00Z"/>
              </w:rPr>
            </w:pPr>
            <w:ins w:id="3445" w:author="R4-1809561" w:date="2018-07-11T17:41:00Z">
              <w:r w:rsidRPr="00B04564">
                <w:t>14</w:t>
              </w:r>
            </w:ins>
          </w:p>
        </w:tc>
        <w:tc>
          <w:tcPr>
            <w:tcW w:w="1170" w:type="dxa"/>
            <w:vAlign w:val="center"/>
          </w:tcPr>
          <w:p w14:paraId="33A1E3DE" w14:textId="77777777" w:rsidR="009E0E2F" w:rsidRPr="00B04564" w:rsidRDefault="009E0E2F" w:rsidP="009E0E2F">
            <w:pPr>
              <w:pStyle w:val="TAC"/>
              <w:rPr>
                <w:ins w:id="3446" w:author="R4-1809561" w:date="2018-07-11T17:41:00Z"/>
              </w:rPr>
            </w:pPr>
            <w:ins w:id="3447" w:author="R4-1809561" w:date="2018-07-11T17:41:00Z">
              <w:r w:rsidRPr="00B04564">
                <w:t>40</w:t>
              </w:r>
            </w:ins>
          </w:p>
        </w:tc>
      </w:tr>
      <w:tr w:rsidR="009E0E2F" w:rsidRPr="00B04564" w14:paraId="74DC613B" w14:textId="77777777" w:rsidTr="009E0E2F">
        <w:trPr>
          <w:jc w:val="center"/>
          <w:ins w:id="3448" w:author="R4-1809561" w:date="2018-07-11T17:41:00Z"/>
        </w:trPr>
        <w:tc>
          <w:tcPr>
            <w:tcW w:w="1170" w:type="dxa"/>
            <w:vAlign w:val="center"/>
          </w:tcPr>
          <w:p w14:paraId="3DD8DBA9" w14:textId="77777777" w:rsidR="009E0E2F" w:rsidRPr="00B04564" w:rsidRDefault="009E0E2F" w:rsidP="009E0E2F">
            <w:pPr>
              <w:pStyle w:val="TAC"/>
              <w:rPr>
                <w:ins w:id="3449" w:author="R4-1809561" w:date="2018-07-11T17:41:00Z"/>
              </w:rPr>
            </w:pPr>
            <w:ins w:id="3450" w:author="R4-1809561" w:date="2018-07-11T17:41:00Z">
              <w:r w:rsidRPr="00B04564">
                <w:t>10</w:t>
              </w:r>
            </w:ins>
          </w:p>
        </w:tc>
        <w:tc>
          <w:tcPr>
            <w:tcW w:w="1170" w:type="dxa"/>
            <w:vAlign w:val="center"/>
          </w:tcPr>
          <w:p w14:paraId="436FC680" w14:textId="77777777" w:rsidR="009E0E2F" w:rsidRPr="00B04564" w:rsidRDefault="009E0E2F" w:rsidP="009E0E2F">
            <w:pPr>
              <w:pStyle w:val="TAC"/>
              <w:rPr>
                <w:ins w:id="3451" w:author="R4-1809561" w:date="2018-07-11T17:41:00Z"/>
              </w:rPr>
            </w:pPr>
            <w:ins w:id="3452" w:author="R4-1809561" w:date="2018-07-11T17:41:00Z">
              <w:r w:rsidRPr="00B04564">
                <w:t>1024</w:t>
              </w:r>
            </w:ins>
          </w:p>
        </w:tc>
        <w:tc>
          <w:tcPr>
            <w:tcW w:w="1170" w:type="dxa"/>
            <w:vAlign w:val="center"/>
          </w:tcPr>
          <w:p w14:paraId="321EE9C1" w14:textId="77777777" w:rsidR="009E0E2F" w:rsidRPr="00B04564" w:rsidRDefault="009E0E2F" w:rsidP="009E0E2F">
            <w:pPr>
              <w:pStyle w:val="TAC"/>
              <w:rPr>
                <w:ins w:id="3453" w:author="R4-1809561" w:date="2018-07-11T17:41:00Z"/>
              </w:rPr>
            </w:pPr>
            <w:ins w:id="3454" w:author="R4-1809561" w:date="2018-07-11T17:41:00Z">
              <w:r w:rsidRPr="00B04564">
                <w:rPr>
                  <w:rFonts w:cs="Calibri"/>
                  <w:color w:val="000000"/>
                  <w:lang w:val="en-US"/>
                </w:rPr>
                <w:t>72</w:t>
              </w:r>
            </w:ins>
          </w:p>
        </w:tc>
        <w:tc>
          <w:tcPr>
            <w:tcW w:w="1170" w:type="dxa"/>
            <w:vAlign w:val="center"/>
          </w:tcPr>
          <w:p w14:paraId="66FA4F01" w14:textId="77777777" w:rsidR="009E0E2F" w:rsidRPr="00B04564" w:rsidRDefault="009E0E2F" w:rsidP="009E0E2F">
            <w:pPr>
              <w:pStyle w:val="TAC"/>
              <w:rPr>
                <w:ins w:id="3455" w:author="R4-1809561" w:date="2018-07-11T17:41:00Z"/>
              </w:rPr>
            </w:pPr>
            <w:ins w:id="3456" w:author="R4-1809561" w:date="2018-07-11T17:41:00Z">
              <w:r w:rsidRPr="00B04564">
                <w:t>28</w:t>
              </w:r>
            </w:ins>
          </w:p>
        </w:tc>
        <w:tc>
          <w:tcPr>
            <w:tcW w:w="1170" w:type="dxa"/>
            <w:vAlign w:val="center"/>
          </w:tcPr>
          <w:p w14:paraId="2BB5B48D" w14:textId="77777777" w:rsidR="009E0E2F" w:rsidRPr="00B04564" w:rsidRDefault="009E0E2F" w:rsidP="009E0E2F">
            <w:pPr>
              <w:pStyle w:val="TAC"/>
              <w:rPr>
                <w:ins w:id="3457" w:author="R4-1809561" w:date="2018-07-11T17:41:00Z"/>
              </w:rPr>
            </w:pPr>
            <w:ins w:id="3458" w:author="R4-1809561" w:date="2018-07-11T17:41:00Z">
              <w:r w:rsidRPr="00B04564">
                <w:t>40</w:t>
              </w:r>
            </w:ins>
          </w:p>
        </w:tc>
      </w:tr>
      <w:tr w:rsidR="009E0E2F" w:rsidRPr="00B04564" w14:paraId="3DDFECA8" w14:textId="77777777" w:rsidTr="009E0E2F">
        <w:trPr>
          <w:jc w:val="center"/>
          <w:ins w:id="3459" w:author="R4-1809561" w:date="2018-07-11T17:41:00Z"/>
        </w:trPr>
        <w:tc>
          <w:tcPr>
            <w:tcW w:w="1170" w:type="dxa"/>
            <w:vAlign w:val="center"/>
          </w:tcPr>
          <w:p w14:paraId="458B16BC" w14:textId="77777777" w:rsidR="009E0E2F" w:rsidRPr="00B04564" w:rsidRDefault="009E0E2F" w:rsidP="009E0E2F">
            <w:pPr>
              <w:pStyle w:val="TAC"/>
              <w:rPr>
                <w:ins w:id="3460" w:author="R4-1809561" w:date="2018-07-11T17:41:00Z"/>
              </w:rPr>
            </w:pPr>
            <w:ins w:id="3461" w:author="R4-1809561" w:date="2018-07-11T17:41:00Z">
              <w:r w:rsidRPr="00B04564">
                <w:t>15</w:t>
              </w:r>
            </w:ins>
          </w:p>
        </w:tc>
        <w:tc>
          <w:tcPr>
            <w:tcW w:w="1170" w:type="dxa"/>
            <w:vAlign w:val="center"/>
          </w:tcPr>
          <w:p w14:paraId="03F3FF58" w14:textId="77777777" w:rsidR="009E0E2F" w:rsidRPr="00B04564" w:rsidRDefault="009E0E2F" w:rsidP="009E0E2F">
            <w:pPr>
              <w:pStyle w:val="TAC"/>
              <w:rPr>
                <w:ins w:id="3462" w:author="R4-1809561" w:date="2018-07-11T17:41:00Z"/>
              </w:rPr>
            </w:pPr>
            <w:ins w:id="3463" w:author="R4-1809561" w:date="2018-07-11T17:41:00Z">
              <w:r w:rsidRPr="00B04564">
                <w:t>1536</w:t>
              </w:r>
            </w:ins>
          </w:p>
        </w:tc>
        <w:tc>
          <w:tcPr>
            <w:tcW w:w="1170" w:type="dxa"/>
            <w:vAlign w:val="center"/>
          </w:tcPr>
          <w:p w14:paraId="42978CAA" w14:textId="77777777" w:rsidR="009E0E2F" w:rsidRPr="00B04564" w:rsidRDefault="009E0E2F" w:rsidP="009E0E2F">
            <w:pPr>
              <w:pStyle w:val="TAC"/>
              <w:rPr>
                <w:ins w:id="3464" w:author="R4-1809561" w:date="2018-07-11T17:41:00Z"/>
              </w:rPr>
            </w:pPr>
            <w:ins w:id="3465" w:author="R4-1809561" w:date="2018-07-11T17:41:00Z">
              <w:r w:rsidRPr="00B04564">
                <w:rPr>
                  <w:rFonts w:cs="Calibri"/>
                  <w:color w:val="000000"/>
                  <w:lang w:val="en-US"/>
                </w:rPr>
                <w:t>108</w:t>
              </w:r>
            </w:ins>
          </w:p>
        </w:tc>
        <w:tc>
          <w:tcPr>
            <w:tcW w:w="1170" w:type="dxa"/>
            <w:vAlign w:val="center"/>
          </w:tcPr>
          <w:p w14:paraId="4AFC2A5A" w14:textId="77777777" w:rsidR="009E0E2F" w:rsidRPr="00B04564" w:rsidRDefault="009E0E2F" w:rsidP="009E0E2F">
            <w:pPr>
              <w:pStyle w:val="TAC"/>
              <w:rPr>
                <w:ins w:id="3466" w:author="R4-1809561" w:date="2018-07-11T17:41:00Z"/>
              </w:rPr>
            </w:pPr>
            <w:ins w:id="3467" w:author="R4-1809561" w:date="2018-07-11T17:41:00Z">
              <w:r w:rsidRPr="00B04564">
                <w:t>44</w:t>
              </w:r>
            </w:ins>
          </w:p>
        </w:tc>
        <w:tc>
          <w:tcPr>
            <w:tcW w:w="1170" w:type="dxa"/>
            <w:vAlign w:val="center"/>
          </w:tcPr>
          <w:p w14:paraId="46F19B4E" w14:textId="77777777" w:rsidR="009E0E2F" w:rsidRPr="00B04564" w:rsidRDefault="009E0E2F" w:rsidP="009E0E2F">
            <w:pPr>
              <w:pStyle w:val="TAC"/>
              <w:rPr>
                <w:ins w:id="3468" w:author="R4-1809561" w:date="2018-07-11T17:41:00Z"/>
              </w:rPr>
            </w:pPr>
            <w:ins w:id="3469" w:author="R4-1809561" w:date="2018-07-11T17:41:00Z">
              <w:r w:rsidRPr="00B04564">
                <w:t>40</w:t>
              </w:r>
            </w:ins>
          </w:p>
        </w:tc>
      </w:tr>
      <w:tr w:rsidR="009E0E2F" w:rsidRPr="00B04564" w14:paraId="4897F5CC" w14:textId="77777777" w:rsidTr="009E0E2F">
        <w:trPr>
          <w:jc w:val="center"/>
          <w:ins w:id="3470" w:author="R4-1809561" w:date="2018-07-11T17:41:00Z"/>
        </w:trPr>
        <w:tc>
          <w:tcPr>
            <w:tcW w:w="1170" w:type="dxa"/>
            <w:vAlign w:val="center"/>
          </w:tcPr>
          <w:p w14:paraId="5286C365" w14:textId="77777777" w:rsidR="009E0E2F" w:rsidRPr="00B04564" w:rsidRDefault="009E0E2F" w:rsidP="009E0E2F">
            <w:pPr>
              <w:pStyle w:val="TAC"/>
              <w:rPr>
                <w:ins w:id="3471" w:author="R4-1809561" w:date="2018-07-11T17:41:00Z"/>
              </w:rPr>
            </w:pPr>
            <w:ins w:id="3472" w:author="R4-1809561" w:date="2018-07-11T17:41:00Z">
              <w:r w:rsidRPr="00B04564">
                <w:t>20</w:t>
              </w:r>
            </w:ins>
          </w:p>
        </w:tc>
        <w:tc>
          <w:tcPr>
            <w:tcW w:w="1170" w:type="dxa"/>
            <w:vAlign w:val="center"/>
          </w:tcPr>
          <w:p w14:paraId="1702D5C8" w14:textId="77777777" w:rsidR="009E0E2F" w:rsidRPr="00B04564" w:rsidRDefault="009E0E2F" w:rsidP="009E0E2F">
            <w:pPr>
              <w:pStyle w:val="TAC"/>
              <w:rPr>
                <w:ins w:id="3473" w:author="R4-1809561" w:date="2018-07-11T17:41:00Z"/>
              </w:rPr>
            </w:pPr>
            <w:ins w:id="3474" w:author="R4-1809561" w:date="2018-07-11T17:41:00Z">
              <w:r w:rsidRPr="00B04564">
                <w:t>2048</w:t>
              </w:r>
            </w:ins>
          </w:p>
        </w:tc>
        <w:tc>
          <w:tcPr>
            <w:tcW w:w="1170" w:type="dxa"/>
            <w:vAlign w:val="center"/>
          </w:tcPr>
          <w:p w14:paraId="62D01632" w14:textId="77777777" w:rsidR="009E0E2F" w:rsidRPr="00B04564" w:rsidRDefault="009E0E2F" w:rsidP="009E0E2F">
            <w:pPr>
              <w:pStyle w:val="TAC"/>
              <w:rPr>
                <w:ins w:id="3475" w:author="R4-1809561" w:date="2018-07-11T17:41:00Z"/>
              </w:rPr>
            </w:pPr>
            <w:ins w:id="3476" w:author="R4-1809561" w:date="2018-07-11T17:41:00Z">
              <w:r w:rsidRPr="00B04564">
                <w:rPr>
                  <w:rFonts w:cs="Calibri"/>
                  <w:color w:val="000000"/>
                  <w:lang w:val="en-US"/>
                </w:rPr>
                <w:t>144</w:t>
              </w:r>
            </w:ins>
          </w:p>
        </w:tc>
        <w:tc>
          <w:tcPr>
            <w:tcW w:w="1170" w:type="dxa"/>
            <w:vAlign w:val="center"/>
          </w:tcPr>
          <w:p w14:paraId="63F07360" w14:textId="77777777" w:rsidR="009E0E2F" w:rsidRPr="00B04564" w:rsidRDefault="009E0E2F" w:rsidP="009E0E2F">
            <w:pPr>
              <w:pStyle w:val="TAC"/>
              <w:rPr>
                <w:ins w:id="3477" w:author="R4-1809561" w:date="2018-07-11T17:41:00Z"/>
              </w:rPr>
            </w:pPr>
            <w:ins w:id="3478" w:author="R4-1809561" w:date="2018-07-11T17:41:00Z">
              <w:r w:rsidRPr="00B04564">
                <w:t>58</w:t>
              </w:r>
            </w:ins>
          </w:p>
        </w:tc>
        <w:tc>
          <w:tcPr>
            <w:tcW w:w="1170" w:type="dxa"/>
            <w:vAlign w:val="center"/>
          </w:tcPr>
          <w:p w14:paraId="1A870358" w14:textId="77777777" w:rsidR="009E0E2F" w:rsidRPr="00B04564" w:rsidRDefault="009E0E2F" w:rsidP="009E0E2F">
            <w:pPr>
              <w:pStyle w:val="TAC"/>
              <w:rPr>
                <w:ins w:id="3479" w:author="R4-1809561" w:date="2018-07-11T17:41:00Z"/>
              </w:rPr>
            </w:pPr>
            <w:ins w:id="3480" w:author="R4-1809561" w:date="2018-07-11T17:41:00Z">
              <w:r w:rsidRPr="00B04564">
                <w:t>40</w:t>
              </w:r>
            </w:ins>
          </w:p>
        </w:tc>
      </w:tr>
      <w:tr w:rsidR="009E0E2F" w:rsidRPr="00B04564" w14:paraId="645D73AC" w14:textId="77777777" w:rsidTr="009E0E2F">
        <w:trPr>
          <w:jc w:val="center"/>
          <w:ins w:id="3481" w:author="R4-1809561" w:date="2018-07-11T17:41:00Z"/>
        </w:trPr>
        <w:tc>
          <w:tcPr>
            <w:tcW w:w="1170" w:type="dxa"/>
            <w:vAlign w:val="center"/>
          </w:tcPr>
          <w:p w14:paraId="08BD811C" w14:textId="77777777" w:rsidR="009E0E2F" w:rsidRPr="00B04564" w:rsidRDefault="009E0E2F" w:rsidP="009E0E2F">
            <w:pPr>
              <w:pStyle w:val="TAC"/>
              <w:rPr>
                <w:ins w:id="3482" w:author="R4-1809561" w:date="2018-07-11T17:41:00Z"/>
              </w:rPr>
            </w:pPr>
            <w:ins w:id="3483" w:author="R4-1809561" w:date="2018-07-11T17:41:00Z">
              <w:r w:rsidRPr="00B04564">
                <w:t>25</w:t>
              </w:r>
            </w:ins>
          </w:p>
        </w:tc>
        <w:tc>
          <w:tcPr>
            <w:tcW w:w="1170" w:type="dxa"/>
            <w:vAlign w:val="center"/>
          </w:tcPr>
          <w:p w14:paraId="690EB529" w14:textId="77777777" w:rsidR="009E0E2F" w:rsidRPr="00B04564" w:rsidRDefault="009E0E2F" w:rsidP="009E0E2F">
            <w:pPr>
              <w:pStyle w:val="TAC"/>
              <w:rPr>
                <w:ins w:id="3484" w:author="R4-1809561" w:date="2018-07-11T17:41:00Z"/>
              </w:rPr>
            </w:pPr>
            <w:ins w:id="3485" w:author="R4-1809561" w:date="2018-07-11T17:41:00Z">
              <w:r w:rsidRPr="00B04564">
                <w:t>2048</w:t>
              </w:r>
            </w:ins>
          </w:p>
        </w:tc>
        <w:tc>
          <w:tcPr>
            <w:tcW w:w="1170" w:type="dxa"/>
            <w:vAlign w:val="center"/>
          </w:tcPr>
          <w:p w14:paraId="7448C341" w14:textId="77777777" w:rsidR="009E0E2F" w:rsidRPr="00B04564" w:rsidRDefault="009E0E2F" w:rsidP="009E0E2F">
            <w:pPr>
              <w:pStyle w:val="TAC"/>
              <w:rPr>
                <w:ins w:id="3486" w:author="R4-1809561" w:date="2018-07-11T17:41:00Z"/>
              </w:rPr>
            </w:pPr>
            <w:ins w:id="3487" w:author="R4-1809561" w:date="2018-07-11T17:41:00Z">
              <w:r w:rsidRPr="00B04564">
                <w:rPr>
                  <w:rFonts w:cs="Calibri"/>
                  <w:color w:val="000000"/>
                  <w:lang w:val="en-US"/>
                </w:rPr>
                <w:t>144</w:t>
              </w:r>
            </w:ins>
          </w:p>
        </w:tc>
        <w:tc>
          <w:tcPr>
            <w:tcW w:w="1170" w:type="dxa"/>
            <w:vAlign w:val="center"/>
          </w:tcPr>
          <w:p w14:paraId="26777AE4" w14:textId="77777777" w:rsidR="009E0E2F" w:rsidRPr="00B04564" w:rsidRDefault="009E0E2F" w:rsidP="009E0E2F">
            <w:pPr>
              <w:pStyle w:val="TAC"/>
              <w:rPr>
                <w:ins w:id="3488" w:author="R4-1809561" w:date="2018-07-11T17:41:00Z"/>
              </w:rPr>
            </w:pPr>
            <w:ins w:id="3489" w:author="R4-1809561" w:date="2018-07-11T17:41:00Z">
              <w:r w:rsidRPr="00B04564">
                <w:t>72</w:t>
              </w:r>
            </w:ins>
          </w:p>
        </w:tc>
        <w:tc>
          <w:tcPr>
            <w:tcW w:w="1170" w:type="dxa"/>
            <w:vAlign w:val="center"/>
          </w:tcPr>
          <w:p w14:paraId="50B2546B" w14:textId="77777777" w:rsidR="009E0E2F" w:rsidRPr="00B04564" w:rsidRDefault="009E0E2F" w:rsidP="009E0E2F">
            <w:pPr>
              <w:pStyle w:val="TAC"/>
              <w:rPr>
                <w:ins w:id="3490" w:author="R4-1809561" w:date="2018-07-11T17:41:00Z"/>
              </w:rPr>
            </w:pPr>
            <w:ins w:id="3491" w:author="R4-1809561" w:date="2018-07-11T17:41:00Z">
              <w:r w:rsidRPr="00B04564">
                <w:t>50</w:t>
              </w:r>
            </w:ins>
          </w:p>
        </w:tc>
      </w:tr>
      <w:tr w:rsidR="009E0E2F" w:rsidRPr="00B04564" w14:paraId="74926B25" w14:textId="77777777" w:rsidTr="009E0E2F">
        <w:trPr>
          <w:jc w:val="center"/>
          <w:ins w:id="3492" w:author="R4-1809561" w:date="2018-07-11T17:41:00Z"/>
        </w:trPr>
        <w:tc>
          <w:tcPr>
            <w:tcW w:w="1170" w:type="dxa"/>
            <w:vAlign w:val="center"/>
          </w:tcPr>
          <w:p w14:paraId="702B6F6A" w14:textId="77777777" w:rsidR="009E0E2F" w:rsidRPr="00B04564" w:rsidRDefault="009E0E2F" w:rsidP="009E0E2F">
            <w:pPr>
              <w:pStyle w:val="TAC"/>
              <w:rPr>
                <w:ins w:id="3493" w:author="R4-1809561" w:date="2018-07-11T17:41:00Z"/>
              </w:rPr>
            </w:pPr>
            <w:ins w:id="3494" w:author="R4-1809561" w:date="2018-07-11T17:41:00Z">
              <w:r w:rsidRPr="00B04564">
                <w:t>30</w:t>
              </w:r>
            </w:ins>
          </w:p>
        </w:tc>
        <w:tc>
          <w:tcPr>
            <w:tcW w:w="1170" w:type="dxa"/>
            <w:vAlign w:val="center"/>
          </w:tcPr>
          <w:p w14:paraId="4D5E1EDB" w14:textId="77777777" w:rsidR="009E0E2F" w:rsidRPr="00B04564" w:rsidRDefault="009E0E2F" w:rsidP="009E0E2F">
            <w:pPr>
              <w:pStyle w:val="TAC"/>
              <w:rPr>
                <w:ins w:id="3495" w:author="R4-1809561" w:date="2018-07-11T17:41:00Z"/>
              </w:rPr>
            </w:pPr>
            <w:ins w:id="3496" w:author="R4-1809561" w:date="2018-07-11T17:41:00Z">
              <w:r w:rsidRPr="00B04564">
                <w:t>3072</w:t>
              </w:r>
            </w:ins>
          </w:p>
        </w:tc>
        <w:tc>
          <w:tcPr>
            <w:tcW w:w="1170" w:type="dxa"/>
            <w:vAlign w:val="center"/>
          </w:tcPr>
          <w:p w14:paraId="2ED2A062" w14:textId="77777777" w:rsidR="009E0E2F" w:rsidRPr="00B04564" w:rsidRDefault="009E0E2F" w:rsidP="009E0E2F">
            <w:pPr>
              <w:pStyle w:val="TAC"/>
              <w:rPr>
                <w:ins w:id="3497" w:author="R4-1809561" w:date="2018-07-11T17:41:00Z"/>
                <w:rFonts w:cs="Calibri"/>
                <w:color w:val="000000"/>
                <w:lang w:val="en-US"/>
              </w:rPr>
            </w:pPr>
            <w:ins w:id="3498" w:author="R4-1809561" w:date="2018-07-11T17:41:00Z">
              <w:r w:rsidRPr="00B04564">
                <w:rPr>
                  <w:rFonts w:cs="Calibri"/>
                  <w:color w:val="000000"/>
                  <w:lang w:val="en-US"/>
                </w:rPr>
                <w:t>216</w:t>
              </w:r>
            </w:ins>
          </w:p>
        </w:tc>
        <w:tc>
          <w:tcPr>
            <w:tcW w:w="1170" w:type="dxa"/>
            <w:vAlign w:val="center"/>
          </w:tcPr>
          <w:p w14:paraId="615FADDC" w14:textId="77777777" w:rsidR="009E0E2F" w:rsidRPr="00B04564" w:rsidRDefault="009E0E2F" w:rsidP="009E0E2F">
            <w:pPr>
              <w:pStyle w:val="TAC"/>
              <w:rPr>
                <w:ins w:id="3499" w:author="R4-1809561" w:date="2018-07-11T17:41:00Z"/>
              </w:rPr>
            </w:pPr>
            <w:ins w:id="3500" w:author="R4-1809561" w:date="2018-07-11T17:41:00Z">
              <w:r w:rsidRPr="00B04564">
                <w:t>108</w:t>
              </w:r>
            </w:ins>
          </w:p>
        </w:tc>
        <w:tc>
          <w:tcPr>
            <w:tcW w:w="1170" w:type="dxa"/>
            <w:vAlign w:val="center"/>
          </w:tcPr>
          <w:p w14:paraId="2E9DBE18" w14:textId="77777777" w:rsidR="009E0E2F" w:rsidRPr="00B04564" w:rsidRDefault="009E0E2F" w:rsidP="009E0E2F">
            <w:pPr>
              <w:pStyle w:val="TAC"/>
              <w:rPr>
                <w:ins w:id="3501" w:author="R4-1809561" w:date="2018-07-11T17:41:00Z"/>
              </w:rPr>
            </w:pPr>
            <w:ins w:id="3502" w:author="R4-1809561" w:date="2018-07-11T17:41:00Z">
              <w:r w:rsidRPr="00B04564">
                <w:t>50</w:t>
              </w:r>
            </w:ins>
          </w:p>
        </w:tc>
      </w:tr>
      <w:tr w:rsidR="009E0E2F" w:rsidRPr="00B04564" w14:paraId="1D7E79EF" w14:textId="77777777" w:rsidTr="009E0E2F">
        <w:trPr>
          <w:jc w:val="center"/>
          <w:ins w:id="3503" w:author="R4-1809561" w:date="2018-07-11T17:41:00Z"/>
        </w:trPr>
        <w:tc>
          <w:tcPr>
            <w:tcW w:w="1170" w:type="dxa"/>
            <w:vAlign w:val="center"/>
          </w:tcPr>
          <w:p w14:paraId="30254EC6" w14:textId="77777777" w:rsidR="009E0E2F" w:rsidRPr="00B04564" w:rsidRDefault="009E0E2F" w:rsidP="009E0E2F">
            <w:pPr>
              <w:pStyle w:val="TAC"/>
              <w:rPr>
                <w:ins w:id="3504" w:author="R4-1809561" w:date="2018-07-11T17:41:00Z"/>
              </w:rPr>
            </w:pPr>
            <w:ins w:id="3505" w:author="R4-1809561" w:date="2018-07-11T17:41:00Z">
              <w:r w:rsidRPr="00B04564">
                <w:t>40</w:t>
              </w:r>
            </w:ins>
          </w:p>
        </w:tc>
        <w:tc>
          <w:tcPr>
            <w:tcW w:w="1170" w:type="dxa"/>
            <w:vAlign w:val="center"/>
          </w:tcPr>
          <w:p w14:paraId="224BBDCD" w14:textId="77777777" w:rsidR="009E0E2F" w:rsidRPr="00B04564" w:rsidRDefault="009E0E2F" w:rsidP="009E0E2F">
            <w:pPr>
              <w:pStyle w:val="TAC"/>
              <w:rPr>
                <w:ins w:id="3506" w:author="R4-1809561" w:date="2018-07-11T17:41:00Z"/>
              </w:rPr>
            </w:pPr>
            <w:ins w:id="3507" w:author="R4-1809561" w:date="2018-07-11T17:41:00Z">
              <w:r w:rsidRPr="00B04564">
                <w:t>4096</w:t>
              </w:r>
            </w:ins>
          </w:p>
        </w:tc>
        <w:tc>
          <w:tcPr>
            <w:tcW w:w="1170" w:type="dxa"/>
            <w:vAlign w:val="center"/>
          </w:tcPr>
          <w:p w14:paraId="4EBD19F8" w14:textId="77777777" w:rsidR="009E0E2F" w:rsidRPr="00B04564" w:rsidRDefault="009E0E2F" w:rsidP="009E0E2F">
            <w:pPr>
              <w:pStyle w:val="TAC"/>
              <w:rPr>
                <w:ins w:id="3508" w:author="R4-1809561" w:date="2018-07-11T17:41:00Z"/>
              </w:rPr>
            </w:pPr>
            <w:ins w:id="3509" w:author="R4-1809561" w:date="2018-07-11T17:41:00Z">
              <w:r w:rsidRPr="00B04564">
                <w:rPr>
                  <w:rFonts w:cs="Calibri"/>
                  <w:color w:val="000000"/>
                  <w:lang w:val="en-US"/>
                </w:rPr>
                <w:t>288</w:t>
              </w:r>
            </w:ins>
          </w:p>
        </w:tc>
        <w:tc>
          <w:tcPr>
            <w:tcW w:w="1170" w:type="dxa"/>
            <w:vAlign w:val="center"/>
          </w:tcPr>
          <w:p w14:paraId="479A1749" w14:textId="77777777" w:rsidR="009E0E2F" w:rsidRPr="00B04564" w:rsidRDefault="009E0E2F" w:rsidP="009E0E2F">
            <w:pPr>
              <w:pStyle w:val="TAC"/>
              <w:rPr>
                <w:ins w:id="3510" w:author="R4-1809561" w:date="2018-07-11T17:41:00Z"/>
              </w:rPr>
            </w:pPr>
            <w:ins w:id="3511" w:author="R4-1809561" w:date="2018-07-11T17:41:00Z">
              <w:r w:rsidRPr="00B04564">
                <w:t>144</w:t>
              </w:r>
            </w:ins>
          </w:p>
        </w:tc>
        <w:tc>
          <w:tcPr>
            <w:tcW w:w="1170" w:type="dxa"/>
            <w:vAlign w:val="center"/>
          </w:tcPr>
          <w:p w14:paraId="7D7C1D56" w14:textId="77777777" w:rsidR="009E0E2F" w:rsidRPr="00B04564" w:rsidRDefault="009E0E2F" w:rsidP="009E0E2F">
            <w:pPr>
              <w:pStyle w:val="TAC"/>
              <w:rPr>
                <w:ins w:id="3512" w:author="R4-1809561" w:date="2018-07-11T17:41:00Z"/>
              </w:rPr>
            </w:pPr>
            <w:ins w:id="3513" w:author="R4-1809561" w:date="2018-07-11T17:41:00Z">
              <w:r w:rsidRPr="00B04564">
                <w:t>50</w:t>
              </w:r>
            </w:ins>
          </w:p>
        </w:tc>
      </w:tr>
      <w:tr w:rsidR="009E0E2F" w:rsidRPr="00B04564" w14:paraId="4938DA46" w14:textId="77777777" w:rsidTr="009E0E2F">
        <w:trPr>
          <w:jc w:val="center"/>
          <w:ins w:id="3514" w:author="R4-1809561" w:date="2018-07-11T17:41:00Z"/>
        </w:trPr>
        <w:tc>
          <w:tcPr>
            <w:tcW w:w="1170" w:type="dxa"/>
            <w:vAlign w:val="center"/>
          </w:tcPr>
          <w:p w14:paraId="18188BE3" w14:textId="77777777" w:rsidR="009E0E2F" w:rsidRPr="00B04564" w:rsidRDefault="009E0E2F" w:rsidP="009E0E2F">
            <w:pPr>
              <w:pStyle w:val="TAC"/>
              <w:rPr>
                <w:ins w:id="3515" w:author="R4-1809561" w:date="2018-07-11T17:41:00Z"/>
              </w:rPr>
            </w:pPr>
            <w:ins w:id="3516" w:author="R4-1809561" w:date="2018-07-11T17:41:00Z">
              <w:r w:rsidRPr="00B04564">
                <w:t>50</w:t>
              </w:r>
            </w:ins>
          </w:p>
        </w:tc>
        <w:tc>
          <w:tcPr>
            <w:tcW w:w="1170" w:type="dxa"/>
            <w:vAlign w:val="center"/>
          </w:tcPr>
          <w:p w14:paraId="00BB3093" w14:textId="77777777" w:rsidR="009E0E2F" w:rsidRPr="00B04564" w:rsidRDefault="009E0E2F" w:rsidP="009E0E2F">
            <w:pPr>
              <w:pStyle w:val="TAC"/>
              <w:rPr>
                <w:ins w:id="3517" w:author="R4-1809561" w:date="2018-07-11T17:41:00Z"/>
              </w:rPr>
            </w:pPr>
            <w:ins w:id="3518" w:author="R4-1809561" w:date="2018-07-11T17:41:00Z">
              <w:r w:rsidRPr="00B04564">
                <w:t>4096</w:t>
              </w:r>
            </w:ins>
          </w:p>
        </w:tc>
        <w:tc>
          <w:tcPr>
            <w:tcW w:w="1170" w:type="dxa"/>
            <w:vAlign w:val="center"/>
          </w:tcPr>
          <w:p w14:paraId="28433838" w14:textId="77777777" w:rsidR="009E0E2F" w:rsidRPr="00B04564" w:rsidRDefault="009E0E2F" w:rsidP="009E0E2F">
            <w:pPr>
              <w:pStyle w:val="TAC"/>
              <w:rPr>
                <w:ins w:id="3519" w:author="R4-1809561" w:date="2018-07-11T17:41:00Z"/>
              </w:rPr>
            </w:pPr>
            <w:ins w:id="3520" w:author="R4-1809561" w:date="2018-07-11T17:41:00Z">
              <w:r w:rsidRPr="00B04564">
                <w:rPr>
                  <w:rFonts w:cs="Calibri"/>
                  <w:color w:val="000000"/>
                  <w:lang w:val="en-US"/>
                </w:rPr>
                <w:t>288</w:t>
              </w:r>
            </w:ins>
          </w:p>
        </w:tc>
        <w:tc>
          <w:tcPr>
            <w:tcW w:w="1170" w:type="dxa"/>
            <w:vAlign w:val="center"/>
          </w:tcPr>
          <w:p w14:paraId="35D07464" w14:textId="77777777" w:rsidR="009E0E2F" w:rsidRPr="00B04564" w:rsidRDefault="009E0E2F" w:rsidP="009E0E2F">
            <w:pPr>
              <w:pStyle w:val="TAC"/>
              <w:rPr>
                <w:ins w:id="3521" w:author="R4-1809561" w:date="2018-07-11T17:41:00Z"/>
              </w:rPr>
            </w:pPr>
            <w:ins w:id="3522" w:author="R4-1809561" w:date="2018-07-11T17:41:00Z">
              <w:r w:rsidRPr="00B04564">
                <w:t>144</w:t>
              </w:r>
            </w:ins>
          </w:p>
        </w:tc>
        <w:tc>
          <w:tcPr>
            <w:tcW w:w="1170" w:type="dxa"/>
            <w:vAlign w:val="center"/>
          </w:tcPr>
          <w:p w14:paraId="190E0094" w14:textId="77777777" w:rsidR="009E0E2F" w:rsidRPr="00B04564" w:rsidRDefault="009E0E2F" w:rsidP="009E0E2F">
            <w:pPr>
              <w:pStyle w:val="TAC"/>
              <w:rPr>
                <w:ins w:id="3523" w:author="R4-1809561" w:date="2018-07-11T17:41:00Z"/>
              </w:rPr>
            </w:pPr>
            <w:ins w:id="3524" w:author="R4-1809561" w:date="2018-07-11T17:41:00Z">
              <w:r w:rsidRPr="00B04564">
                <w:t>50</w:t>
              </w:r>
            </w:ins>
          </w:p>
        </w:tc>
      </w:tr>
    </w:tbl>
    <w:p w14:paraId="251A8539" w14:textId="77777777" w:rsidR="009E0E2F" w:rsidRPr="00B04564" w:rsidRDefault="009E0E2F" w:rsidP="009E0E2F">
      <w:pPr>
        <w:rPr>
          <w:ins w:id="3525" w:author="R4-1809561" w:date="2018-07-11T17:41:00Z"/>
        </w:rPr>
      </w:pPr>
    </w:p>
    <w:p w14:paraId="0575B4BA" w14:textId="77777777" w:rsidR="009E0E2F" w:rsidRPr="00B04564" w:rsidRDefault="009E0E2F" w:rsidP="009E0E2F">
      <w:pPr>
        <w:pStyle w:val="TH"/>
        <w:outlineLvl w:val="0"/>
        <w:rPr>
          <w:ins w:id="3526" w:author="R4-1809561" w:date="2018-07-11T17:41:00Z"/>
        </w:rPr>
      </w:pPr>
      <w:ins w:id="3527" w:author="R4-1809561" w:date="2018-07-11T17:41:00Z">
        <w:r w:rsidRPr="00B04564">
          <w:lastRenderedPageBreak/>
          <w:t xml:space="preserve">Table </w:t>
        </w:r>
        <w:r>
          <w:t>6.6.3.5.1-3</w:t>
        </w:r>
        <w:r w:rsidRPr="00B04564">
          <w:t xml:space="preserve"> EVM window length for normal CP for </w:t>
        </w:r>
        <w:r>
          <w:t>FR1 and 3</w:t>
        </w:r>
        <w:r w:rsidRPr="00B04564">
          <w:t>0</w:t>
        </w:r>
        <w:r>
          <w:t xml:space="preserve"> </w:t>
        </w:r>
        <w:r w:rsidRPr="00B04564">
          <w:t>kHz SCS</w:t>
        </w:r>
      </w:ins>
    </w:p>
    <w:tbl>
      <w:tblPr>
        <w:tblW w:w="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170"/>
        <w:gridCol w:w="1170"/>
        <w:gridCol w:w="1170"/>
        <w:gridCol w:w="1170"/>
      </w:tblGrid>
      <w:tr w:rsidR="009E0E2F" w:rsidRPr="00B04564" w14:paraId="5DF48AFA" w14:textId="77777777" w:rsidTr="009E0E2F">
        <w:trPr>
          <w:jc w:val="center"/>
          <w:ins w:id="3528" w:author="R4-1809561" w:date="2018-07-11T17:41:00Z"/>
        </w:trPr>
        <w:tc>
          <w:tcPr>
            <w:tcW w:w="1170" w:type="dxa"/>
            <w:shd w:val="clear" w:color="auto" w:fill="F3F3F3"/>
            <w:vAlign w:val="center"/>
          </w:tcPr>
          <w:p w14:paraId="0FA2EEF5" w14:textId="77777777" w:rsidR="009E0E2F" w:rsidRPr="00B04564" w:rsidRDefault="009E0E2F" w:rsidP="009E0E2F">
            <w:pPr>
              <w:pStyle w:val="TAH"/>
              <w:rPr>
                <w:ins w:id="3529" w:author="R4-1809561" w:date="2018-07-11T17:41:00Z"/>
              </w:rPr>
            </w:pPr>
            <w:ins w:id="3530" w:author="R4-1809561" w:date="2018-07-11T17:41:00Z">
              <w:r w:rsidRPr="00B04564">
                <w:t>Channel</w:t>
              </w:r>
              <w:r w:rsidRPr="00B04564">
                <w:br/>
                <w:t>Bandwidth MHz</w:t>
              </w:r>
            </w:ins>
          </w:p>
        </w:tc>
        <w:tc>
          <w:tcPr>
            <w:tcW w:w="1170" w:type="dxa"/>
            <w:shd w:val="clear" w:color="auto" w:fill="F3F3F3"/>
            <w:vAlign w:val="center"/>
          </w:tcPr>
          <w:p w14:paraId="78B5E6FF" w14:textId="77777777" w:rsidR="009E0E2F" w:rsidRPr="00B04564" w:rsidRDefault="009E0E2F" w:rsidP="009E0E2F">
            <w:pPr>
              <w:pStyle w:val="TAH"/>
              <w:rPr>
                <w:ins w:id="3531" w:author="R4-1809561" w:date="2018-07-11T17:41:00Z"/>
              </w:rPr>
            </w:pPr>
            <w:ins w:id="3532" w:author="R4-1809561" w:date="2018-07-11T17:41:00Z">
              <w:r w:rsidRPr="00B04564">
                <w:t>FFT size</w:t>
              </w:r>
            </w:ins>
          </w:p>
        </w:tc>
        <w:tc>
          <w:tcPr>
            <w:tcW w:w="1170" w:type="dxa"/>
            <w:shd w:val="clear" w:color="auto" w:fill="F3F3F3"/>
            <w:vAlign w:val="center"/>
          </w:tcPr>
          <w:p w14:paraId="756BB51A" w14:textId="77777777" w:rsidR="009E0E2F" w:rsidRPr="00B04564" w:rsidRDefault="009E0E2F" w:rsidP="009E0E2F">
            <w:pPr>
              <w:pStyle w:val="TAH"/>
              <w:rPr>
                <w:ins w:id="3533" w:author="R4-1809561" w:date="2018-07-11T17:41:00Z"/>
              </w:rPr>
            </w:pPr>
            <w:ins w:id="3534" w:author="R4-1809561" w:date="2018-07-11T17:41:00Z">
              <w:r w:rsidRPr="00B04564">
                <w:t>Cyclic prefix length for symbols 1</w:t>
              </w:r>
              <w:r w:rsidRPr="00B04564">
                <w:noBreakHyphen/>
                <w:t>13 in FFT samples</w:t>
              </w:r>
            </w:ins>
          </w:p>
        </w:tc>
        <w:tc>
          <w:tcPr>
            <w:tcW w:w="1170" w:type="dxa"/>
            <w:shd w:val="clear" w:color="auto" w:fill="F3F3F3"/>
            <w:vAlign w:val="center"/>
          </w:tcPr>
          <w:p w14:paraId="400F9903" w14:textId="77777777" w:rsidR="009E0E2F" w:rsidRPr="00B04564" w:rsidRDefault="009E0E2F" w:rsidP="009E0E2F">
            <w:pPr>
              <w:pStyle w:val="TAH"/>
              <w:rPr>
                <w:ins w:id="3535" w:author="R4-1809561" w:date="2018-07-11T17:41:00Z"/>
              </w:rPr>
            </w:pPr>
            <w:ins w:id="3536" w:author="R4-1809561" w:date="2018-07-11T17:41:00Z">
              <w:r w:rsidRPr="00B04564">
                <w:t xml:space="preserve">EVM window length </w:t>
              </w:r>
              <w:r w:rsidRPr="00B04564">
                <w:rPr>
                  <w:i/>
                </w:rPr>
                <w:t>W</w:t>
              </w:r>
            </w:ins>
          </w:p>
        </w:tc>
        <w:tc>
          <w:tcPr>
            <w:tcW w:w="1170" w:type="dxa"/>
            <w:shd w:val="clear" w:color="auto" w:fill="F3F3F3"/>
            <w:vAlign w:val="center"/>
          </w:tcPr>
          <w:p w14:paraId="316DD797" w14:textId="77777777" w:rsidR="009E0E2F" w:rsidRPr="00B04564" w:rsidRDefault="009E0E2F" w:rsidP="009E0E2F">
            <w:pPr>
              <w:pStyle w:val="TAH"/>
              <w:rPr>
                <w:ins w:id="3537" w:author="R4-1809561" w:date="2018-07-11T17:41:00Z"/>
              </w:rPr>
            </w:pPr>
            <w:ins w:id="3538" w:author="R4-1809561" w:date="2018-07-11T17:41:00Z">
              <w:r w:rsidRPr="00B04564">
                <w:t xml:space="preserve">Ratio of </w:t>
              </w:r>
              <w:r w:rsidRPr="00B04564">
                <w:rPr>
                  <w:i/>
                </w:rPr>
                <w:t>W</w:t>
              </w:r>
              <w:r w:rsidRPr="00B04564">
                <w:t xml:space="preserve"> to total CP for symbols 1</w:t>
              </w:r>
              <w:r w:rsidRPr="00B04564">
                <w:noBreakHyphen/>
                <w:t>6</w:t>
              </w:r>
              <w:r w:rsidRPr="00B04564">
                <w:rPr>
                  <w:vertAlign w:val="superscript"/>
                  <w:lang w:eastAsia="ko-KR"/>
                </w:rPr>
                <w:t>(Note 1)</w:t>
              </w:r>
              <w:r w:rsidRPr="00B04564">
                <w:t xml:space="preserve"> [%]</w:t>
              </w:r>
            </w:ins>
          </w:p>
        </w:tc>
      </w:tr>
      <w:tr w:rsidR="009E0E2F" w:rsidRPr="00B04564" w14:paraId="6F38F08A" w14:textId="77777777" w:rsidTr="009E0E2F">
        <w:trPr>
          <w:jc w:val="center"/>
          <w:ins w:id="3539" w:author="R4-1809561" w:date="2018-07-11T17:41:00Z"/>
        </w:trPr>
        <w:tc>
          <w:tcPr>
            <w:tcW w:w="1170" w:type="dxa"/>
          </w:tcPr>
          <w:p w14:paraId="098491D5" w14:textId="77777777" w:rsidR="009E0E2F" w:rsidRPr="00B04564" w:rsidRDefault="009E0E2F" w:rsidP="009E0E2F">
            <w:pPr>
              <w:pStyle w:val="TAC"/>
              <w:rPr>
                <w:ins w:id="3540" w:author="R4-1809561" w:date="2018-07-11T17:41:00Z"/>
              </w:rPr>
            </w:pPr>
            <w:ins w:id="3541" w:author="R4-1809561" w:date="2018-07-11T17:41:00Z">
              <w:r w:rsidRPr="00B04564">
                <w:t>5</w:t>
              </w:r>
            </w:ins>
          </w:p>
        </w:tc>
        <w:tc>
          <w:tcPr>
            <w:tcW w:w="1170" w:type="dxa"/>
          </w:tcPr>
          <w:p w14:paraId="3DDB5944" w14:textId="77777777" w:rsidR="009E0E2F" w:rsidRPr="00B04564" w:rsidRDefault="009E0E2F" w:rsidP="009E0E2F">
            <w:pPr>
              <w:pStyle w:val="TAC"/>
              <w:rPr>
                <w:ins w:id="3542" w:author="R4-1809561" w:date="2018-07-11T17:41:00Z"/>
              </w:rPr>
            </w:pPr>
            <w:ins w:id="3543" w:author="R4-1809561" w:date="2018-07-11T17:41:00Z">
              <w:r w:rsidRPr="00B04564">
                <w:t>256</w:t>
              </w:r>
            </w:ins>
          </w:p>
        </w:tc>
        <w:tc>
          <w:tcPr>
            <w:tcW w:w="1170" w:type="dxa"/>
          </w:tcPr>
          <w:p w14:paraId="22FC6B15" w14:textId="77777777" w:rsidR="009E0E2F" w:rsidRPr="00B04564" w:rsidRDefault="009E0E2F" w:rsidP="009E0E2F">
            <w:pPr>
              <w:pStyle w:val="TAC"/>
              <w:rPr>
                <w:ins w:id="3544" w:author="R4-1809561" w:date="2018-07-11T17:41:00Z"/>
              </w:rPr>
            </w:pPr>
            <w:ins w:id="3545" w:author="R4-1809561" w:date="2018-07-11T17:41:00Z">
              <w:r w:rsidRPr="00B04564">
                <w:t>18</w:t>
              </w:r>
            </w:ins>
          </w:p>
        </w:tc>
        <w:tc>
          <w:tcPr>
            <w:tcW w:w="1170" w:type="dxa"/>
            <w:vAlign w:val="center"/>
          </w:tcPr>
          <w:p w14:paraId="48A4D540" w14:textId="77777777" w:rsidR="009E0E2F" w:rsidRPr="00B04564" w:rsidRDefault="009E0E2F" w:rsidP="009E0E2F">
            <w:pPr>
              <w:pStyle w:val="TAC"/>
              <w:rPr>
                <w:ins w:id="3546" w:author="R4-1809561" w:date="2018-07-11T17:41:00Z"/>
              </w:rPr>
            </w:pPr>
            <w:ins w:id="3547" w:author="R4-1809561" w:date="2018-07-11T17:41:00Z">
              <w:r w:rsidRPr="00B04564">
                <w:t>8</w:t>
              </w:r>
            </w:ins>
          </w:p>
        </w:tc>
        <w:tc>
          <w:tcPr>
            <w:tcW w:w="1170" w:type="dxa"/>
          </w:tcPr>
          <w:p w14:paraId="7695E32B" w14:textId="77777777" w:rsidR="009E0E2F" w:rsidRPr="00B04564" w:rsidRDefault="009E0E2F" w:rsidP="009E0E2F">
            <w:pPr>
              <w:pStyle w:val="TAC"/>
              <w:rPr>
                <w:ins w:id="3548" w:author="R4-1809561" w:date="2018-07-11T17:41:00Z"/>
              </w:rPr>
            </w:pPr>
            <w:ins w:id="3549" w:author="R4-1809561" w:date="2018-07-11T17:41:00Z">
              <w:r w:rsidRPr="00B04564">
                <w:t>40</w:t>
              </w:r>
            </w:ins>
          </w:p>
        </w:tc>
      </w:tr>
      <w:tr w:rsidR="009E0E2F" w:rsidRPr="00B04564" w14:paraId="7F44F1E2" w14:textId="77777777" w:rsidTr="009E0E2F">
        <w:trPr>
          <w:jc w:val="center"/>
          <w:ins w:id="3550" w:author="R4-1809561" w:date="2018-07-11T17:41:00Z"/>
        </w:trPr>
        <w:tc>
          <w:tcPr>
            <w:tcW w:w="1170" w:type="dxa"/>
          </w:tcPr>
          <w:p w14:paraId="7670CB27" w14:textId="77777777" w:rsidR="009E0E2F" w:rsidRPr="00B04564" w:rsidRDefault="009E0E2F" w:rsidP="009E0E2F">
            <w:pPr>
              <w:pStyle w:val="TAC"/>
              <w:rPr>
                <w:ins w:id="3551" w:author="R4-1809561" w:date="2018-07-11T17:41:00Z"/>
              </w:rPr>
            </w:pPr>
            <w:ins w:id="3552" w:author="R4-1809561" w:date="2018-07-11T17:41:00Z">
              <w:r w:rsidRPr="00B04564">
                <w:t>10</w:t>
              </w:r>
            </w:ins>
          </w:p>
        </w:tc>
        <w:tc>
          <w:tcPr>
            <w:tcW w:w="1170" w:type="dxa"/>
          </w:tcPr>
          <w:p w14:paraId="602E7C18" w14:textId="77777777" w:rsidR="009E0E2F" w:rsidRPr="00B04564" w:rsidRDefault="009E0E2F" w:rsidP="009E0E2F">
            <w:pPr>
              <w:pStyle w:val="TAC"/>
              <w:rPr>
                <w:ins w:id="3553" w:author="R4-1809561" w:date="2018-07-11T17:41:00Z"/>
              </w:rPr>
            </w:pPr>
            <w:ins w:id="3554" w:author="R4-1809561" w:date="2018-07-11T17:41:00Z">
              <w:r w:rsidRPr="00B04564">
                <w:t>512</w:t>
              </w:r>
            </w:ins>
          </w:p>
        </w:tc>
        <w:tc>
          <w:tcPr>
            <w:tcW w:w="1170" w:type="dxa"/>
          </w:tcPr>
          <w:p w14:paraId="725B9855" w14:textId="77777777" w:rsidR="009E0E2F" w:rsidRPr="00B04564" w:rsidRDefault="009E0E2F" w:rsidP="009E0E2F">
            <w:pPr>
              <w:pStyle w:val="TAC"/>
              <w:rPr>
                <w:ins w:id="3555" w:author="R4-1809561" w:date="2018-07-11T17:41:00Z"/>
              </w:rPr>
            </w:pPr>
            <w:ins w:id="3556" w:author="R4-1809561" w:date="2018-07-11T17:41:00Z">
              <w:r w:rsidRPr="00B04564">
                <w:t>36</w:t>
              </w:r>
            </w:ins>
          </w:p>
        </w:tc>
        <w:tc>
          <w:tcPr>
            <w:tcW w:w="1170" w:type="dxa"/>
            <w:vAlign w:val="center"/>
          </w:tcPr>
          <w:p w14:paraId="3EEFD922" w14:textId="77777777" w:rsidR="009E0E2F" w:rsidRPr="00B04564" w:rsidRDefault="009E0E2F" w:rsidP="009E0E2F">
            <w:pPr>
              <w:pStyle w:val="TAC"/>
              <w:rPr>
                <w:ins w:id="3557" w:author="R4-1809561" w:date="2018-07-11T17:41:00Z"/>
              </w:rPr>
            </w:pPr>
            <w:ins w:id="3558" w:author="R4-1809561" w:date="2018-07-11T17:41:00Z">
              <w:r w:rsidRPr="00B04564">
                <w:t>14</w:t>
              </w:r>
            </w:ins>
          </w:p>
        </w:tc>
        <w:tc>
          <w:tcPr>
            <w:tcW w:w="1170" w:type="dxa"/>
          </w:tcPr>
          <w:p w14:paraId="1269C8B1" w14:textId="77777777" w:rsidR="009E0E2F" w:rsidRPr="00B04564" w:rsidRDefault="009E0E2F" w:rsidP="009E0E2F">
            <w:pPr>
              <w:pStyle w:val="TAC"/>
              <w:rPr>
                <w:ins w:id="3559" w:author="R4-1809561" w:date="2018-07-11T17:41:00Z"/>
              </w:rPr>
            </w:pPr>
            <w:ins w:id="3560" w:author="R4-1809561" w:date="2018-07-11T17:41:00Z">
              <w:r w:rsidRPr="00B04564">
                <w:t>40</w:t>
              </w:r>
            </w:ins>
          </w:p>
        </w:tc>
      </w:tr>
      <w:tr w:rsidR="009E0E2F" w:rsidRPr="00B04564" w14:paraId="566FFD42" w14:textId="77777777" w:rsidTr="009E0E2F">
        <w:trPr>
          <w:jc w:val="center"/>
          <w:ins w:id="3561" w:author="R4-1809561" w:date="2018-07-11T17:41:00Z"/>
        </w:trPr>
        <w:tc>
          <w:tcPr>
            <w:tcW w:w="1170" w:type="dxa"/>
          </w:tcPr>
          <w:p w14:paraId="1300652A" w14:textId="77777777" w:rsidR="009E0E2F" w:rsidRPr="00B04564" w:rsidRDefault="009E0E2F" w:rsidP="009E0E2F">
            <w:pPr>
              <w:pStyle w:val="TAC"/>
              <w:rPr>
                <w:ins w:id="3562" w:author="R4-1809561" w:date="2018-07-11T17:41:00Z"/>
              </w:rPr>
            </w:pPr>
            <w:ins w:id="3563" w:author="R4-1809561" w:date="2018-07-11T17:41:00Z">
              <w:r w:rsidRPr="00B04564">
                <w:t>15</w:t>
              </w:r>
            </w:ins>
          </w:p>
        </w:tc>
        <w:tc>
          <w:tcPr>
            <w:tcW w:w="1170" w:type="dxa"/>
          </w:tcPr>
          <w:p w14:paraId="1135ABB1" w14:textId="77777777" w:rsidR="009E0E2F" w:rsidRPr="00B04564" w:rsidRDefault="009E0E2F" w:rsidP="009E0E2F">
            <w:pPr>
              <w:pStyle w:val="TAC"/>
              <w:rPr>
                <w:ins w:id="3564" w:author="R4-1809561" w:date="2018-07-11T17:41:00Z"/>
              </w:rPr>
            </w:pPr>
            <w:ins w:id="3565" w:author="R4-1809561" w:date="2018-07-11T17:41:00Z">
              <w:r w:rsidRPr="00B04564">
                <w:t>768</w:t>
              </w:r>
            </w:ins>
          </w:p>
        </w:tc>
        <w:tc>
          <w:tcPr>
            <w:tcW w:w="1170" w:type="dxa"/>
          </w:tcPr>
          <w:p w14:paraId="530857F4" w14:textId="77777777" w:rsidR="009E0E2F" w:rsidRPr="00B04564" w:rsidRDefault="009E0E2F" w:rsidP="009E0E2F">
            <w:pPr>
              <w:pStyle w:val="TAC"/>
              <w:rPr>
                <w:ins w:id="3566" w:author="R4-1809561" w:date="2018-07-11T17:41:00Z"/>
              </w:rPr>
            </w:pPr>
            <w:ins w:id="3567" w:author="R4-1809561" w:date="2018-07-11T17:41:00Z">
              <w:r w:rsidRPr="00B04564">
                <w:t>54</w:t>
              </w:r>
            </w:ins>
          </w:p>
        </w:tc>
        <w:tc>
          <w:tcPr>
            <w:tcW w:w="1170" w:type="dxa"/>
            <w:vAlign w:val="center"/>
          </w:tcPr>
          <w:p w14:paraId="0222FD64" w14:textId="77777777" w:rsidR="009E0E2F" w:rsidRPr="00B04564" w:rsidRDefault="009E0E2F" w:rsidP="009E0E2F">
            <w:pPr>
              <w:pStyle w:val="TAC"/>
              <w:rPr>
                <w:ins w:id="3568" w:author="R4-1809561" w:date="2018-07-11T17:41:00Z"/>
              </w:rPr>
            </w:pPr>
            <w:ins w:id="3569" w:author="R4-1809561" w:date="2018-07-11T17:41:00Z">
              <w:r w:rsidRPr="00B04564">
                <w:t>22</w:t>
              </w:r>
            </w:ins>
          </w:p>
        </w:tc>
        <w:tc>
          <w:tcPr>
            <w:tcW w:w="1170" w:type="dxa"/>
          </w:tcPr>
          <w:p w14:paraId="135F9F53" w14:textId="77777777" w:rsidR="009E0E2F" w:rsidRPr="00B04564" w:rsidRDefault="009E0E2F" w:rsidP="009E0E2F">
            <w:pPr>
              <w:pStyle w:val="TAC"/>
              <w:rPr>
                <w:ins w:id="3570" w:author="R4-1809561" w:date="2018-07-11T17:41:00Z"/>
              </w:rPr>
            </w:pPr>
            <w:ins w:id="3571" w:author="R4-1809561" w:date="2018-07-11T17:41:00Z">
              <w:r w:rsidRPr="00B04564">
                <w:t>40</w:t>
              </w:r>
            </w:ins>
          </w:p>
        </w:tc>
      </w:tr>
      <w:tr w:rsidR="009E0E2F" w:rsidRPr="00B04564" w14:paraId="2AE548E5" w14:textId="77777777" w:rsidTr="009E0E2F">
        <w:trPr>
          <w:jc w:val="center"/>
          <w:ins w:id="3572" w:author="R4-1809561" w:date="2018-07-11T17:41:00Z"/>
        </w:trPr>
        <w:tc>
          <w:tcPr>
            <w:tcW w:w="1170" w:type="dxa"/>
          </w:tcPr>
          <w:p w14:paraId="2153B01C" w14:textId="77777777" w:rsidR="009E0E2F" w:rsidRPr="00B04564" w:rsidRDefault="009E0E2F" w:rsidP="009E0E2F">
            <w:pPr>
              <w:pStyle w:val="TAC"/>
              <w:rPr>
                <w:ins w:id="3573" w:author="R4-1809561" w:date="2018-07-11T17:41:00Z"/>
              </w:rPr>
            </w:pPr>
            <w:ins w:id="3574" w:author="R4-1809561" w:date="2018-07-11T17:41:00Z">
              <w:r w:rsidRPr="00B04564">
                <w:t>20</w:t>
              </w:r>
            </w:ins>
          </w:p>
        </w:tc>
        <w:tc>
          <w:tcPr>
            <w:tcW w:w="1170" w:type="dxa"/>
          </w:tcPr>
          <w:p w14:paraId="2297E190" w14:textId="77777777" w:rsidR="009E0E2F" w:rsidRPr="00B04564" w:rsidRDefault="009E0E2F" w:rsidP="009E0E2F">
            <w:pPr>
              <w:pStyle w:val="TAC"/>
              <w:rPr>
                <w:ins w:id="3575" w:author="R4-1809561" w:date="2018-07-11T17:41:00Z"/>
              </w:rPr>
            </w:pPr>
            <w:ins w:id="3576" w:author="R4-1809561" w:date="2018-07-11T17:41:00Z">
              <w:r w:rsidRPr="00B04564">
                <w:t>1024</w:t>
              </w:r>
            </w:ins>
          </w:p>
        </w:tc>
        <w:tc>
          <w:tcPr>
            <w:tcW w:w="1170" w:type="dxa"/>
          </w:tcPr>
          <w:p w14:paraId="37B51E6A" w14:textId="77777777" w:rsidR="009E0E2F" w:rsidRPr="00B04564" w:rsidRDefault="009E0E2F" w:rsidP="009E0E2F">
            <w:pPr>
              <w:pStyle w:val="TAC"/>
              <w:rPr>
                <w:ins w:id="3577" w:author="R4-1809561" w:date="2018-07-11T17:41:00Z"/>
              </w:rPr>
            </w:pPr>
            <w:ins w:id="3578" w:author="R4-1809561" w:date="2018-07-11T17:41:00Z">
              <w:r w:rsidRPr="00B04564">
                <w:t>72</w:t>
              </w:r>
            </w:ins>
          </w:p>
        </w:tc>
        <w:tc>
          <w:tcPr>
            <w:tcW w:w="1170" w:type="dxa"/>
            <w:vAlign w:val="center"/>
          </w:tcPr>
          <w:p w14:paraId="3A5C9ED3" w14:textId="77777777" w:rsidR="009E0E2F" w:rsidRPr="00B04564" w:rsidRDefault="009E0E2F" w:rsidP="009E0E2F">
            <w:pPr>
              <w:pStyle w:val="TAC"/>
              <w:rPr>
                <w:ins w:id="3579" w:author="R4-1809561" w:date="2018-07-11T17:41:00Z"/>
              </w:rPr>
            </w:pPr>
            <w:ins w:id="3580" w:author="R4-1809561" w:date="2018-07-11T17:41:00Z">
              <w:r w:rsidRPr="00B04564">
                <w:t>28</w:t>
              </w:r>
            </w:ins>
          </w:p>
        </w:tc>
        <w:tc>
          <w:tcPr>
            <w:tcW w:w="1170" w:type="dxa"/>
          </w:tcPr>
          <w:p w14:paraId="0E45E816" w14:textId="77777777" w:rsidR="009E0E2F" w:rsidRPr="00B04564" w:rsidRDefault="009E0E2F" w:rsidP="009E0E2F">
            <w:pPr>
              <w:pStyle w:val="TAC"/>
              <w:rPr>
                <w:ins w:id="3581" w:author="R4-1809561" w:date="2018-07-11T17:41:00Z"/>
              </w:rPr>
            </w:pPr>
            <w:ins w:id="3582" w:author="R4-1809561" w:date="2018-07-11T17:41:00Z">
              <w:r w:rsidRPr="00B04564">
                <w:t>40</w:t>
              </w:r>
            </w:ins>
          </w:p>
        </w:tc>
      </w:tr>
      <w:tr w:rsidR="009E0E2F" w:rsidRPr="00B04564" w14:paraId="0A2AC5E7" w14:textId="77777777" w:rsidTr="009E0E2F">
        <w:trPr>
          <w:jc w:val="center"/>
          <w:ins w:id="3583" w:author="R4-1809561" w:date="2018-07-11T17:41:00Z"/>
        </w:trPr>
        <w:tc>
          <w:tcPr>
            <w:tcW w:w="1170" w:type="dxa"/>
          </w:tcPr>
          <w:p w14:paraId="392A35CF" w14:textId="77777777" w:rsidR="009E0E2F" w:rsidRPr="00B04564" w:rsidRDefault="009E0E2F" w:rsidP="009E0E2F">
            <w:pPr>
              <w:pStyle w:val="TAC"/>
              <w:rPr>
                <w:ins w:id="3584" w:author="R4-1809561" w:date="2018-07-11T17:41:00Z"/>
              </w:rPr>
            </w:pPr>
            <w:ins w:id="3585" w:author="R4-1809561" w:date="2018-07-11T17:41:00Z">
              <w:r w:rsidRPr="00B04564">
                <w:t>25</w:t>
              </w:r>
            </w:ins>
          </w:p>
        </w:tc>
        <w:tc>
          <w:tcPr>
            <w:tcW w:w="1170" w:type="dxa"/>
          </w:tcPr>
          <w:p w14:paraId="235F1E04" w14:textId="77777777" w:rsidR="009E0E2F" w:rsidRPr="00B04564" w:rsidRDefault="009E0E2F" w:rsidP="009E0E2F">
            <w:pPr>
              <w:pStyle w:val="TAC"/>
              <w:rPr>
                <w:ins w:id="3586" w:author="R4-1809561" w:date="2018-07-11T17:41:00Z"/>
              </w:rPr>
            </w:pPr>
            <w:ins w:id="3587" w:author="R4-1809561" w:date="2018-07-11T17:41:00Z">
              <w:r w:rsidRPr="00B04564">
                <w:t>1024</w:t>
              </w:r>
            </w:ins>
          </w:p>
        </w:tc>
        <w:tc>
          <w:tcPr>
            <w:tcW w:w="1170" w:type="dxa"/>
          </w:tcPr>
          <w:p w14:paraId="130F54CD" w14:textId="77777777" w:rsidR="009E0E2F" w:rsidRPr="00B04564" w:rsidRDefault="009E0E2F" w:rsidP="009E0E2F">
            <w:pPr>
              <w:pStyle w:val="TAC"/>
              <w:rPr>
                <w:ins w:id="3588" w:author="R4-1809561" w:date="2018-07-11T17:41:00Z"/>
              </w:rPr>
            </w:pPr>
            <w:ins w:id="3589" w:author="R4-1809561" w:date="2018-07-11T17:41:00Z">
              <w:r w:rsidRPr="00B04564">
                <w:t>72</w:t>
              </w:r>
            </w:ins>
          </w:p>
        </w:tc>
        <w:tc>
          <w:tcPr>
            <w:tcW w:w="1170" w:type="dxa"/>
            <w:vAlign w:val="center"/>
          </w:tcPr>
          <w:p w14:paraId="4E34EBAD" w14:textId="77777777" w:rsidR="009E0E2F" w:rsidRPr="00B04564" w:rsidRDefault="009E0E2F" w:rsidP="009E0E2F">
            <w:pPr>
              <w:pStyle w:val="TAC"/>
              <w:rPr>
                <w:ins w:id="3590" w:author="R4-1809561" w:date="2018-07-11T17:41:00Z"/>
              </w:rPr>
            </w:pPr>
            <w:ins w:id="3591" w:author="R4-1809561" w:date="2018-07-11T17:41:00Z">
              <w:r w:rsidRPr="00B04564">
                <w:t>36</w:t>
              </w:r>
            </w:ins>
          </w:p>
        </w:tc>
        <w:tc>
          <w:tcPr>
            <w:tcW w:w="1170" w:type="dxa"/>
          </w:tcPr>
          <w:p w14:paraId="5F423652" w14:textId="77777777" w:rsidR="009E0E2F" w:rsidRPr="00B04564" w:rsidRDefault="009E0E2F" w:rsidP="009E0E2F">
            <w:pPr>
              <w:pStyle w:val="TAC"/>
              <w:rPr>
                <w:ins w:id="3592" w:author="R4-1809561" w:date="2018-07-11T17:41:00Z"/>
              </w:rPr>
            </w:pPr>
            <w:ins w:id="3593" w:author="R4-1809561" w:date="2018-07-11T17:41:00Z">
              <w:r w:rsidRPr="00B04564">
                <w:t>50</w:t>
              </w:r>
            </w:ins>
          </w:p>
        </w:tc>
      </w:tr>
      <w:tr w:rsidR="009E0E2F" w:rsidRPr="00B04564" w14:paraId="339689C6" w14:textId="77777777" w:rsidTr="009E0E2F">
        <w:trPr>
          <w:jc w:val="center"/>
          <w:ins w:id="3594" w:author="R4-1809561" w:date="2018-07-11T17:41:00Z"/>
        </w:trPr>
        <w:tc>
          <w:tcPr>
            <w:tcW w:w="1170" w:type="dxa"/>
          </w:tcPr>
          <w:p w14:paraId="25F6E7CA" w14:textId="77777777" w:rsidR="009E0E2F" w:rsidRPr="00B04564" w:rsidRDefault="009E0E2F" w:rsidP="009E0E2F">
            <w:pPr>
              <w:pStyle w:val="TAC"/>
              <w:rPr>
                <w:ins w:id="3595" w:author="R4-1809561" w:date="2018-07-11T17:41:00Z"/>
              </w:rPr>
            </w:pPr>
            <w:ins w:id="3596" w:author="R4-1809561" w:date="2018-07-11T17:41:00Z">
              <w:r w:rsidRPr="00B04564">
                <w:t>30</w:t>
              </w:r>
            </w:ins>
          </w:p>
        </w:tc>
        <w:tc>
          <w:tcPr>
            <w:tcW w:w="1170" w:type="dxa"/>
          </w:tcPr>
          <w:p w14:paraId="0C27050E" w14:textId="77777777" w:rsidR="009E0E2F" w:rsidRPr="00B04564" w:rsidRDefault="009E0E2F" w:rsidP="009E0E2F">
            <w:pPr>
              <w:pStyle w:val="TAC"/>
              <w:rPr>
                <w:ins w:id="3597" w:author="R4-1809561" w:date="2018-07-11T17:41:00Z"/>
              </w:rPr>
            </w:pPr>
            <w:ins w:id="3598" w:author="R4-1809561" w:date="2018-07-11T17:41:00Z">
              <w:r w:rsidRPr="00B04564">
                <w:t>1536</w:t>
              </w:r>
            </w:ins>
          </w:p>
        </w:tc>
        <w:tc>
          <w:tcPr>
            <w:tcW w:w="1170" w:type="dxa"/>
          </w:tcPr>
          <w:p w14:paraId="4FF9A74D" w14:textId="77777777" w:rsidR="009E0E2F" w:rsidRPr="00B04564" w:rsidRDefault="009E0E2F" w:rsidP="009E0E2F">
            <w:pPr>
              <w:pStyle w:val="TAC"/>
              <w:rPr>
                <w:ins w:id="3599" w:author="R4-1809561" w:date="2018-07-11T17:41:00Z"/>
              </w:rPr>
            </w:pPr>
            <w:ins w:id="3600" w:author="R4-1809561" w:date="2018-07-11T17:41:00Z">
              <w:r w:rsidRPr="00B04564">
                <w:t>108</w:t>
              </w:r>
            </w:ins>
          </w:p>
        </w:tc>
        <w:tc>
          <w:tcPr>
            <w:tcW w:w="1170" w:type="dxa"/>
            <w:vAlign w:val="center"/>
          </w:tcPr>
          <w:p w14:paraId="37941E2C" w14:textId="77777777" w:rsidR="009E0E2F" w:rsidRPr="00B04564" w:rsidRDefault="009E0E2F" w:rsidP="009E0E2F">
            <w:pPr>
              <w:pStyle w:val="TAC"/>
              <w:rPr>
                <w:ins w:id="3601" w:author="R4-1809561" w:date="2018-07-11T17:41:00Z"/>
              </w:rPr>
            </w:pPr>
            <w:ins w:id="3602" w:author="R4-1809561" w:date="2018-07-11T17:41:00Z">
              <w:r w:rsidRPr="00B04564">
                <w:t>54</w:t>
              </w:r>
            </w:ins>
          </w:p>
        </w:tc>
        <w:tc>
          <w:tcPr>
            <w:tcW w:w="1170" w:type="dxa"/>
          </w:tcPr>
          <w:p w14:paraId="485658B9" w14:textId="77777777" w:rsidR="009E0E2F" w:rsidRPr="00B04564" w:rsidRDefault="009E0E2F" w:rsidP="009E0E2F">
            <w:pPr>
              <w:pStyle w:val="TAC"/>
              <w:rPr>
                <w:ins w:id="3603" w:author="R4-1809561" w:date="2018-07-11T17:41:00Z"/>
              </w:rPr>
            </w:pPr>
            <w:ins w:id="3604" w:author="R4-1809561" w:date="2018-07-11T17:41:00Z">
              <w:r w:rsidRPr="00B04564">
                <w:t>50</w:t>
              </w:r>
            </w:ins>
          </w:p>
        </w:tc>
      </w:tr>
      <w:tr w:rsidR="009E0E2F" w:rsidRPr="00B04564" w14:paraId="275B99CB" w14:textId="77777777" w:rsidTr="009E0E2F">
        <w:trPr>
          <w:jc w:val="center"/>
          <w:ins w:id="3605" w:author="R4-1809561" w:date="2018-07-11T17:41:00Z"/>
        </w:trPr>
        <w:tc>
          <w:tcPr>
            <w:tcW w:w="1170" w:type="dxa"/>
          </w:tcPr>
          <w:p w14:paraId="31303F3B" w14:textId="77777777" w:rsidR="009E0E2F" w:rsidRPr="00B04564" w:rsidRDefault="009E0E2F" w:rsidP="009E0E2F">
            <w:pPr>
              <w:pStyle w:val="TAC"/>
              <w:rPr>
                <w:ins w:id="3606" w:author="R4-1809561" w:date="2018-07-11T17:41:00Z"/>
              </w:rPr>
            </w:pPr>
            <w:ins w:id="3607" w:author="R4-1809561" w:date="2018-07-11T17:41:00Z">
              <w:r w:rsidRPr="00B04564">
                <w:t>40</w:t>
              </w:r>
            </w:ins>
          </w:p>
        </w:tc>
        <w:tc>
          <w:tcPr>
            <w:tcW w:w="1170" w:type="dxa"/>
          </w:tcPr>
          <w:p w14:paraId="22F68D28" w14:textId="77777777" w:rsidR="009E0E2F" w:rsidRPr="00B04564" w:rsidRDefault="009E0E2F" w:rsidP="009E0E2F">
            <w:pPr>
              <w:pStyle w:val="TAC"/>
              <w:rPr>
                <w:ins w:id="3608" w:author="R4-1809561" w:date="2018-07-11T17:41:00Z"/>
              </w:rPr>
            </w:pPr>
            <w:ins w:id="3609" w:author="R4-1809561" w:date="2018-07-11T17:41:00Z">
              <w:r w:rsidRPr="00B04564">
                <w:t>2048</w:t>
              </w:r>
            </w:ins>
          </w:p>
        </w:tc>
        <w:tc>
          <w:tcPr>
            <w:tcW w:w="1170" w:type="dxa"/>
          </w:tcPr>
          <w:p w14:paraId="6791FF63" w14:textId="77777777" w:rsidR="009E0E2F" w:rsidRPr="00B04564" w:rsidRDefault="009E0E2F" w:rsidP="009E0E2F">
            <w:pPr>
              <w:pStyle w:val="TAC"/>
              <w:rPr>
                <w:ins w:id="3610" w:author="R4-1809561" w:date="2018-07-11T17:41:00Z"/>
              </w:rPr>
            </w:pPr>
            <w:ins w:id="3611" w:author="R4-1809561" w:date="2018-07-11T17:41:00Z">
              <w:r w:rsidRPr="00B04564">
                <w:t>144</w:t>
              </w:r>
            </w:ins>
          </w:p>
        </w:tc>
        <w:tc>
          <w:tcPr>
            <w:tcW w:w="1170" w:type="dxa"/>
            <w:vAlign w:val="center"/>
          </w:tcPr>
          <w:p w14:paraId="66FF5A38" w14:textId="77777777" w:rsidR="009E0E2F" w:rsidRPr="00B04564" w:rsidRDefault="009E0E2F" w:rsidP="009E0E2F">
            <w:pPr>
              <w:pStyle w:val="TAC"/>
              <w:rPr>
                <w:ins w:id="3612" w:author="R4-1809561" w:date="2018-07-11T17:41:00Z"/>
              </w:rPr>
            </w:pPr>
            <w:ins w:id="3613" w:author="R4-1809561" w:date="2018-07-11T17:41:00Z">
              <w:r w:rsidRPr="00B04564">
                <w:t>72</w:t>
              </w:r>
            </w:ins>
          </w:p>
        </w:tc>
        <w:tc>
          <w:tcPr>
            <w:tcW w:w="1170" w:type="dxa"/>
          </w:tcPr>
          <w:p w14:paraId="6D350DB4" w14:textId="77777777" w:rsidR="009E0E2F" w:rsidRPr="00B04564" w:rsidRDefault="009E0E2F" w:rsidP="009E0E2F">
            <w:pPr>
              <w:pStyle w:val="TAC"/>
              <w:rPr>
                <w:ins w:id="3614" w:author="R4-1809561" w:date="2018-07-11T17:41:00Z"/>
              </w:rPr>
            </w:pPr>
            <w:ins w:id="3615" w:author="R4-1809561" w:date="2018-07-11T17:41:00Z">
              <w:r w:rsidRPr="00B04564">
                <w:t>50</w:t>
              </w:r>
            </w:ins>
          </w:p>
        </w:tc>
      </w:tr>
      <w:tr w:rsidR="009E0E2F" w:rsidRPr="00B04564" w14:paraId="63450E77" w14:textId="77777777" w:rsidTr="009E0E2F">
        <w:trPr>
          <w:jc w:val="center"/>
          <w:ins w:id="3616" w:author="R4-1809561" w:date="2018-07-11T17:41:00Z"/>
        </w:trPr>
        <w:tc>
          <w:tcPr>
            <w:tcW w:w="1170" w:type="dxa"/>
          </w:tcPr>
          <w:p w14:paraId="0027CDB4" w14:textId="77777777" w:rsidR="009E0E2F" w:rsidRPr="00B04564" w:rsidRDefault="009E0E2F" w:rsidP="009E0E2F">
            <w:pPr>
              <w:pStyle w:val="TAC"/>
              <w:rPr>
                <w:ins w:id="3617" w:author="R4-1809561" w:date="2018-07-11T17:41:00Z"/>
              </w:rPr>
            </w:pPr>
            <w:ins w:id="3618" w:author="R4-1809561" w:date="2018-07-11T17:41:00Z">
              <w:r w:rsidRPr="00B04564">
                <w:t>50</w:t>
              </w:r>
            </w:ins>
          </w:p>
        </w:tc>
        <w:tc>
          <w:tcPr>
            <w:tcW w:w="1170" w:type="dxa"/>
          </w:tcPr>
          <w:p w14:paraId="120B1469" w14:textId="77777777" w:rsidR="009E0E2F" w:rsidRPr="00B04564" w:rsidRDefault="009E0E2F" w:rsidP="009E0E2F">
            <w:pPr>
              <w:pStyle w:val="TAC"/>
              <w:rPr>
                <w:ins w:id="3619" w:author="R4-1809561" w:date="2018-07-11T17:41:00Z"/>
              </w:rPr>
            </w:pPr>
            <w:ins w:id="3620" w:author="R4-1809561" w:date="2018-07-11T17:41:00Z">
              <w:r w:rsidRPr="00B04564">
                <w:t>2048</w:t>
              </w:r>
            </w:ins>
          </w:p>
        </w:tc>
        <w:tc>
          <w:tcPr>
            <w:tcW w:w="1170" w:type="dxa"/>
          </w:tcPr>
          <w:p w14:paraId="4E1AC574" w14:textId="77777777" w:rsidR="009E0E2F" w:rsidRPr="00B04564" w:rsidRDefault="009E0E2F" w:rsidP="009E0E2F">
            <w:pPr>
              <w:pStyle w:val="TAC"/>
              <w:rPr>
                <w:ins w:id="3621" w:author="R4-1809561" w:date="2018-07-11T17:41:00Z"/>
                <w:rFonts w:cs="Calibri"/>
                <w:color w:val="000000"/>
                <w:lang w:val="en-US"/>
              </w:rPr>
            </w:pPr>
            <w:ins w:id="3622" w:author="R4-1809561" w:date="2018-07-11T17:41:00Z">
              <w:r w:rsidRPr="00B04564">
                <w:t>144</w:t>
              </w:r>
            </w:ins>
          </w:p>
        </w:tc>
        <w:tc>
          <w:tcPr>
            <w:tcW w:w="1170" w:type="dxa"/>
            <w:vAlign w:val="center"/>
          </w:tcPr>
          <w:p w14:paraId="7415DC05" w14:textId="77777777" w:rsidR="009E0E2F" w:rsidRPr="00B04564" w:rsidRDefault="009E0E2F" w:rsidP="009E0E2F">
            <w:pPr>
              <w:pStyle w:val="TAC"/>
              <w:rPr>
                <w:ins w:id="3623" w:author="R4-1809561" w:date="2018-07-11T17:41:00Z"/>
              </w:rPr>
            </w:pPr>
            <w:ins w:id="3624" w:author="R4-1809561" w:date="2018-07-11T17:41:00Z">
              <w:r w:rsidRPr="00B04564">
                <w:t>72</w:t>
              </w:r>
            </w:ins>
          </w:p>
        </w:tc>
        <w:tc>
          <w:tcPr>
            <w:tcW w:w="1170" w:type="dxa"/>
          </w:tcPr>
          <w:p w14:paraId="05A698EA" w14:textId="77777777" w:rsidR="009E0E2F" w:rsidRPr="00B04564" w:rsidRDefault="009E0E2F" w:rsidP="009E0E2F">
            <w:pPr>
              <w:pStyle w:val="TAC"/>
              <w:rPr>
                <w:ins w:id="3625" w:author="R4-1809561" w:date="2018-07-11T17:41:00Z"/>
                <w:rFonts w:cs="Calibri"/>
                <w:color w:val="000000"/>
                <w:lang w:val="en-US"/>
              </w:rPr>
            </w:pPr>
            <w:ins w:id="3626" w:author="R4-1809561" w:date="2018-07-11T17:41:00Z">
              <w:r w:rsidRPr="00B04564">
                <w:rPr>
                  <w:rFonts w:cs="Calibri"/>
                  <w:color w:val="000000"/>
                  <w:lang w:val="en-US"/>
                </w:rPr>
                <w:t>50</w:t>
              </w:r>
            </w:ins>
          </w:p>
        </w:tc>
      </w:tr>
      <w:tr w:rsidR="009E0E2F" w:rsidRPr="00B04564" w14:paraId="4DE0E5A0" w14:textId="77777777" w:rsidTr="009E0E2F">
        <w:trPr>
          <w:jc w:val="center"/>
          <w:ins w:id="3627" w:author="R4-1809561" w:date="2018-07-11T17:41:00Z"/>
        </w:trPr>
        <w:tc>
          <w:tcPr>
            <w:tcW w:w="1170" w:type="dxa"/>
          </w:tcPr>
          <w:p w14:paraId="6B48D3AE" w14:textId="77777777" w:rsidR="009E0E2F" w:rsidRPr="00B04564" w:rsidRDefault="009E0E2F" w:rsidP="009E0E2F">
            <w:pPr>
              <w:pStyle w:val="TAC"/>
              <w:rPr>
                <w:ins w:id="3628" w:author="R4-1809561" w:date="2018-07-11T17:41:00Z"/>
              </w:rPr>
            </w:pPr>
            <w:ins w:id="3629" w:author="R4-1809561" w:date="2018-07-11T17:41:00Z">
              <w:r w:rsidRPr="00B04564">
                <w:t>60</w:t>
              </w:r>
            </w:ins>
          </w:p>
        </w:tc>
        <w:tc>
          <w:tcPr>
            <w:tcW w:w="1170" w:type="dxa"/>
          </w:tcPr>
          <w:p w14:paraId="63ED9BFE" w14:textId="77777777" w:rsidR="009E0E2F" w:rsidRPr="00B04564" w:rsidRDefault="009E0E2F" w:rsidP="009E0E2F">
            <w:pPr>
              <w:pStyle w:val="TAC"/>
              <w:rPr>
                <w:ins w:id="3630" w:author="R4-1809561" w:date="2018-07-11T17:41:00Z"/>
              </w:rPr>
            </w:pPr>
            <w:ins w:id="3631" w:author="R4-1809561" w:date="2018-07-11T17:41:00Z">
              <w:r w:rsidRPr="00B04564">
                <w:t>3072</w:t>
              </w:r>
            </w:ins>
          </w:p>
        </w:tc>
        <w:tc>
          <w:tcPr>
            <w:tcW w:w="1170" w:type="dxa"/>
          </w:tcPr>
          <w:p w14:paraId="2D863AC3" w14:textId="77777777" w:rsidR="009E0E2F" w:rsidRPr="00B04564" w:rsidRDefault="009E0E2F" w:rsidP="009E0E2F">
            <w:pPr>
              <w:pStyle w:val="TAC"/>
              <w:rPr>
                <w:ins w:id="3632" w:author="R4-1809561" w:date="2018-07-11T17:41:00Z"/>
                <w:rFonts w:cs="Calibri"/>
                <w:color w:val="000000"/>
                <w:lang w:val="en-US"/>
              </w:rPr>
            </w:pPr>
            <w:ins w:id="3633" w:author="R4-1809561" w:date="2018-07-11T17:41:00Z">
              <w:r w:rsidRPr="00B04564">
                <w:t>216</w:t>
              </w:r>
            </w:ins>
          </w:p>
        </w:tc>
        <w:tc>
          <w:tcPr>
            <w:tcW w:w="1170" w:type="dxa"/>
            <w:vAlign w:val="center"/>
          </w:tcPr>
          <w:p w14:paraId="11891C5D" w14:textId="77777777" w:rsidR="009E0E2F" w:rsidRPr="00B04564" w:rsidRDefault="009E0E2F" w:rsidP="009E0E2F">
            <w:pPr>
              <w:pStyle w:val="TAC"/>
              <w:rPr>
                <w:ins w:id="3634" w:author="R4-1809561" w:date="2018-07-11T17:41:00Z"/>
              </w:rPr>
            </w:pPr>
            <w:ins w:id="3635" w:author="R4-1809561" w:date="2018-07-11T17:41:00Z">
              <w:r w:rsidRPr="00B04564">
                <w:t>130</w:t>
              </w:r>
            </w:ins>
          </w:p>
        </w:tc>
        <w:tc>
          <w:tcPr>
            <w:tcW w:w="1170" w:type="dxa"/>
          </w:tcPr>
          <w:p w14:paraId="5411E73D" w14:textId="77777777" w:rsidR="009E0E2F" w:rsidRPr="00B04564" w:rsidRDefault="009E0E2F" w:rsidP="009E0E2F">
            <w:pPr>
              <w:pStyle w:val="TAC"/>
              <w:rPr>
                <w:ins w:id="3636" w:author="R4-1809561" w:date="2018-07-11T17:41:00Z"/>
                <w:rFonts w:cs="Calibri"/>
                <w:color w:val="000000"/>
                <w:lang w:val="en-US"/>
              </w:rPr>
            </w:pPr>
            <w:ins w:id="3637" w:author="R4-1809561" w:date="2018-07-11T17:41:00Z">
              <w:r w:rsidRPr="00B04564">
                <w:rPr>
                  <w:rFonts w:cs="Calibri"/>
                  <w:color w:val="000000"/>
                  <w:lang w:val="en-US"/>
                </w:rPr>
                <w:t>60</w:t>
              </w:r>
            </w:ins>
          </w:p>
        </w:tc>
      </w:tr>
      <w:tr w:rsidR="009E0E2F" w:rsidRPr="00B04564" w14:paraId="5CBA6C2F" w14:textId="77777777" w:rsidTr="009E0E2F">
        <w:trPr>
          <w:jc w:val="center"/>
          <w:ins w:id="3638" w:author="R4-1809561" w:date="2018-07-11T17:41:00Z"/>
        </w:trPr>
        <w:tc>
          <w:tcPr>
            <w:tcW w:w="1170" w:type="dxa"/>
          </w:tcPr>
          <w:p w14:paraId="47D61C7E" w14:textId="77777777" w:rsidR="009E0E2F" w:rsidRPr="00B04564" w:rsidRDefault="009E0E2F" w:rsidP="009E0E2F">
            <w:pPr>
              <w:pStyle w:val="TAC"/>
              <w:rPr>
                <w:ins w:id="3639" w:author="R4-1809561" w:date="2018-07-11T17:41:00Z"/>
              </w:rPr>
            </w:pPr>
            <w:ins w:id="3640" w:author="R4-1809561" w:date="2018-07-11T17:41:00Z">
              <w:r w:rsidRPr="00B04564">
                <w:t>70</w:t>
              </w:r>
            </w:ins>
          </w:p>
        </w:tc>
        <w:tc>
          <w:tcPr>
            <w:tcW w:w="1170" w:type="dxa"/>
          </w:tcPr>
          <w:p w14:paraId="7C0FE0CA" w14:textId="77777777" w:rsidR="009E0E2F" w:rsidRPr="00B04564" w:rsidRDefault="009E0E2F" w:rsidP="009E0E2F">
            <w:pPr>
              <w:pStyle w:val="TAC"/>
              <w:rPr>
                <w:ins w:id="3641" w:author="R4-1809561" w:date="2018-07-11T17:41:00Z"/>
              </w:rPr>
            </w:pPr>
            <w:ins w:id="3642" w:author="R4-1809561" w:date="2018-07-11T17:41:00Z">
              <w:r w:rsidRPr="00B04564">
                <w:t>3072</w:t>
              </w:r>
            </w:ins>
          </w:p>
        </w:tc>
        <w:tc>
          <w:tcPr>
            <w:tcW w:w="1170" w:type="dxa"/>
          </w:tcPr>
          <w:p w14:paraId="082FAF7B" w14:textId="77777777" w:rsidR="009E0E2F" w:rsidRPr="00B04564" w:rsidRDefault="009E0E2F" w:rsidP="009E0E2F">
            <w:pPr>
              <w:pStyle w:val="TAC"/>
              <w:rPr>
                <w:ins w:id="3643" w:author="R4-1809561" w:date="2018-07-11T17:41:00Z"/>
                <w:rFonts w:cs="Calibri"/>
                <w:color w:val="000000"/>
                <w:lang w:val="en-US"/>
              </w:rPr>
            </w:pPr>
            <w:ins w:id="3644" w:author="R4-1809561" w:date="2018-07-11T17:41:00Z">
              <w:r w:rsidRPr="00B04564">
                <w:t>216</w:t>
              </w:r>
            </w:ins>
          </w:p>
        </w:tc>
        <w:tc>
          <w:tcPr>
            <w:tcW w:w="1170" w:type="dxa"/>
            <w:vAlign w:val="center"/>
          </w:tcPr>
          <w:p w14:paraId="286BAC2B" w14:textId="77777777" w:rsidR="009E0E2F" w:rsidRPr="00B04564" w:rsidRDefault="009E0E2F" w:rsidP="009E0E2F">
            <w:pPr>
              <w:pStyle w:val="TAC"/>
              <w:rPr>
                <w:ins w:id="3645" w:author="R4-1809561" w:date="2018-07-11T17:41:00Z"/>
              </w:rPr>
            </w:pPr>
            <w:ins w:id="3646" w:author="R4-1809561" w:date="2018-07-11T17:41:00Z">
              <w:r w:rsidRPr="00B04564">
                <w:t>130</w:t>
              </w:r>
            </w:ins>
          </w:p>
        </w:tc>
        <w:tc>
          <w:tcPr>
            <w:tcW w:w="1170" w:type="dxa"/>
          </w:tcPr>
          <w:p w14:paraId="45B8C716" w14:textId="77777777" w:rsidR="009E0E2F" w:rsidRPr="00B04564" w:rsidRDefault="009E0E2F" w:rsidP="009E0E2F">
            <w:pPr>
              <w:pStyle w:val="TAC"/>
              <w:rPr>
                <w:ins w:id="3647" w:author="R4-1809561" w:date="2018-07-11T17:41:00Z"/>
                <w:rFonts w:cs="Calibri"/>
                <w:color w:val="000000"/>
                <w:lang w:val="en-US"/>
              </w:rPr>
            </w:pPr>
            <w:ins w:id="3648" w:author="R4-1809561" w:date="2018-07-11T17:41:00Z">
              <w:r w:rsidRPr="00B04564">
                <w:rPr>
                  <w:rFonts w:cs="Calibri"/>
                  <w:color w:val="000000"/>
                  <w:lang w:val="en-US"/>
                </w:rPr>
                <w:t>60</w:t>
              </w:r>
            </w:ins>
          </w:p>
        </w:tc>
      </w:tr>
      <w:tr w:rsidR="009E0E2F" w:rsidRPr="00B04564" w14:paraId="32ED2D6F" w14:textId="77777777" w:rsidTr="009E0E2F">
        <w:trPr>
          <w:jc w:val="center"/>
          <w:ins w:id="3649" w:author="R4-1809561" w:date="2018-07-11T17:41:00Z"/>
        </w:trPr>
        <w:tc>
          <w:tcPr>
            <w:tcW w:w="1170" w:type="dxa"/>
          </w:tcPr>
          <w:p w14:paraId="76D53511" w14:textId="77777777" w:rsidR="009E0E2F" w:rsidRPr="00B04564" w:rsidRDefault="009E0E2F" w:rsidP="009E0E2F">
            <w:pPr>
              <w:pStyle w:val="TAC"/>
              <w:rPr>
                <w:ins w:id="3650" w:author="R4-1809561" w:date="2018-07-11T17:41:00Z"/>
              </w:rPr>
            </w:pPr>
            <w:ins w:id="3651" w:author="R4-1809561" w:date="2018-07-11T17:41:00Z">
              <w:r w:rsidRPr="00B04564">
                <w:t>80</w:t>
              </w:r>
            </w:ins>
          </w:p>
        </w:tc>
        <w:tc>
          <w:tcPr>
            <w:tcW w:w="1170" w:type="dxa"/>
          </w:tcPr>
          <w:p w14:paraId="6C61BFE3" w14:textId="77777777" w:rsidR="009E0E2F" w:rsidRPr="00B04564" w:rsidRDefault="009E0E2F" w:rsidP="009E0E2F">
            <w:pPr>
              <w:pStyle w:val="TAC"/>
              <w:rPr>
                <w:ins w:id="3652" w:author="R4-1809561" w:date="2018-07-11T17:41:00Z"/>
              </w:rPr>
            </w:pPr>
            <w:ins w:id="3653" w:author="R4-1809561" w:date="2018-07-11T17:41:00Z">
              <w:r w:rsidRPr="00B04564">
                <w:t>4096</w:t>
              </w:r>
            </w:ins>
          </w:p>
        </w:tc>
        <w:tc>
          <w:tcPr>
            <w:tcW w:w="1170" w:type="dxa"/>
          </w:tcPr>
          <w:p w14:paraId="7D0B6B43" w14:textId="77777777" w:rsidR="009E0E2F" w:rsidRPr="00B04564" w:rsidRDefault="009E0E2F" w:rsidP="009E0E2F">
            <w:pPr>
              <w:pStyle w:val="TAC"/>
              <w:rPr>
                <w:ins w:id="3654" w:author="R4-1809561" w:date="2018-07-11T17:41:00Z"/>
                <w:rFonts w:cs="Calibri"/>
                <w:color w:val="000000"/>
                <w:lang w:val="en-US"/>
              </w:rPr>
            </w:pPr>
            <w:ins w:id="3655" w:author="R4-1809561" w:date="2018-07-11T17:41:00Z">
              <w:r w:rsidRPr="00B04564">
                <w:t>288</w:t>
              </w:r>
            </w:ins>
          </w:p>
        </w:tc>
        <w:tc>
          <w:tcPr>
            <w:tcW w:w="1170" w:type="dxa"/>
            <w:vAlign w:val="center"/>
          </w:tcPr>
          <w:p w14:paraId="3A1ED6A9" w14:textId="77777777" w:rsidR="009E0E2F" w:rsidRPr="00B04564" w:rsidRDefault="009E0E2F" w:rsidP="009E0E2F">
            <w:pPr>
              <w:pStyle w:val="TAC"/>
              <w:rPr>
                <w:ins w:id="3656" w:author="R4-1809561" w:date="2018-07-11T17:41:00Z"/>
              </w:rPr>
            </w:pPr>
            <w:ins w:id="3657" w:author="R4-1809561" w:date="2018-07-11T17:41:00Z">
              <w:r w:rsidRPr="00B04564">
                <w:t>172</w:t>
              </w:r>
            </w:ins>
          </w:p>
        </w:tc>
        <w:tc>
          <w:tcPr>
            <w:tcW w:w="1170" w:type="dxa"/>
          </w:tcPr>
          <w:p w14:paraId="4C1DEBD5" w14:textId="77777777" w:rsidR="009E0E2F" w:rsidRPr="00B04564" w:rsidRDefault="009E0E2F" w:rsidP="009E0E2F">
            <w:pPr>
              <w:pStyle w:val="TAC"/>
              <w:rPr>
                <w:ins w:id="3658" w:author="R4-1809561" w:date="2018-07-11T17:41:00Z"/>
                <w:rFonts w:cs="Calibri"/>
                <w:color w:val="000000"/>
                <w:lang w:val="en-US"/>
              </w:rPr>
            </w:pPr>
            <w:ins w:id="3659" w:author="R4-1809561" w:date="2018-07-11T17:41:00Z">
              <w:r w:rsidRPr="00B04564">
                <w:rPr>
                  <w:rFonts w:cs="Calibri"/>
                  <w:color w:val="000000"/>
                  <w:lang w:val="en-US"/>
                </w:rPr>
                <w:t>60</w:t>
              </w:r>
            </w:ins>
          </w:p>
        </w:tc>
      </w:tr>
      <w:tr w:rsidR="009E0E2F" w:rsidRPr="00B04564" w14:paraId="54BFCE9A" w14:textId="77777777" w:rsidTr="009E0E2F">
        <w:trPr>
          <w:jc w:val="center"/>
          <w:ins w:id="3660" w:author="R4-1809561" w:date="2018-07-11T17:41:00Z"/>
        </w:trPr>
        <w:tc>
          <w:tcPr>
            <w:tcW w:w="1170" w:type="dxa"/>
          </w:tcPr>
          <w:p w14:paraId="4FF4DA1C" w14:textId="77777777" w:rsidR="009E0E2F" w:rsidRPr="00B04564" w:rsidRDefault="009E0E2F" w:rsidP="009E0E2F">
            <w:pPr>
              <w:pStyle w:val="TAC"/>
              <w:rPr>
                <w:ins w:id="3661" w:author="R4-1809561" w:date="2018-07-11T17:41:00Z"/>
              </w:rPr>
            </w:pPr>
            <w:ins w:id="3662" w:author="R4-1809561" w:date="2018-07-11T17:41:00Z">
              <w:r w:rsidRPr="00B04564">
                <w:t>90</w:t>
              </w:r>
            </w:ins>
          </w:p>
        </w:tc>
        <w:tc>
          <w:tcPr>
            <w:tcW w:w="1170" w:type="dxa"/>
          </w:tcPr>
          <w:p w14:paraId="7F603564" w14:textId="77777777" w:rsidR="009E0E2F" w:rsidRPr="00B04564" w:rsidRDefault="009E0E2F" w:rsidP="009E0E2F">
            <w:pPr>
              <w:pStyle w:val="TAC"/>
              <w:rPr>
                <w:ins w:id="3663" w:author="R4-1809561" w:date="2018-07-11T17:41:00Z"/>
              </w:rPr>
            </w:pPr>
            <w:ins w:id="3664" w:author="R4-1809561" w:date="2018-07-11T17:41:00Z">
              <w:r w:rsidRPr="00B04564">
                <w:t>4096</w:t>
              </w:r>
            </w:ins>
          </w:p>
        </w:tc>
        <w:tc>
          <w:tcPr>
            <w:tcW w:w="1170" w:type="dxa"/>
          </w:tcPr>
          <w:p w14:paraId="28ED39A3" w14:textId="77777777" w:rsidR="009E0E2F" w:rsidRPr="00B04564" w:rsidRDefault="009E0E2F" w:rsidP="009E0E2F">
            <w:pPr>
              <w:pStyle w:val="TAC"/>
              <w:rPr>
                <w:ins w:id="3665" w:author="R4-1809561" w:date="2018-07-11T17:41:00Z"/>
                <w:rFonts w:cs="Calibri"/>
                <w:color w:val="000000"/>
                <w:lang w:val="en-US"/>
              </w:rPr>
            </w:pPr>
            <w:ins w:id="3666" w:author="R4-1809561" w:date="2018-07-11T17:41:00Z">
              <w:r w:rsidRPr="00B04564">
                <w:t>288</w:t>
              </w:r>
            </w:ins>
          </w:p>
        </w:tc>
        <w:tc>
          <w:tcPr>
            <w:tcW w:w="1170" w:type="dxa"/>
            <w:vAlign w:val="center"/>
          </w:tcPr>
          <w:p w14:paraId="2FC8E2E1" w14:textId="77777777" w:rsidR="009E0E2F" w:rsidRPr="00B04564" w:rsidRDefault="009E0E2F" w:rsidP="009E0E2F">
            <w:pPr>
              <w:pStyle w:val="TAC"/>
              <w:rPr>
                <w:ins w:id="3667" w:author="R4-1809561" w:date="2018-07-11T17:41:00Z"/>
              </w:rPr>
            </w:pPr>
            <w:ins w:id="3668" w:author="R4-1809561" w:date="2018-07-11T17:41:00Z">
              <w:r w:rsidRPr="00B04564">
                <w:t>172</w:t>
              </w:r>
            </w:ins>
          </w:p>
        </w:tc>
        <w:tc>
          <w:tcPr>
            <w:tcW w:w="1170" w:type="dxa"/>
          </w:tcPr>
          <w:p w14:paraId="48B4A236" w14:textId="77777777" w:rsidR="009E0E2F" w:rsidRPr="00B04564" w:rsidRDefault="009E0E2F" w:rsidP="009E0E2F">
            <w:pPr>
              <w:pStyle w:val="TAC"/>
              <w:rPr>
                <w:ins w:id="3669" w:author="R4-1809561" w:date="2018-07-11T17:41:00Z"/>
                <w:rFonts w:cs="Calibri"/>
                <w:color w:val="000000"/>
                <w:lang w:val="en-US"/>
              </w:rPr>
            </w:pPr>
            <w:ins w:id="3670" w:author="R4-1809561" w:date="2018-07-11T17:41:00Z">
              <w:r w:rsidRPr="00B04564">
                <w:rPr>
                  <w:rFonts w:cs="Calibri"/>
                  <w:color w:val="000000"/>
                  <w:lang w:val="en-US"/>
                </w:rPr>
                <w:t>60</w:t>
              </w:r>
            </w:ins>
          </w:p>
        </w:tc>
      </w:tr>
      <w:tr w:rsidR="009E0E2F" w:rsidRPr="00B04564" w14:paraId="690D7D28" w14:textId="77777777" w:rsidTr="009E0E2F">
        <w:trPr>
          <w:jc w:val="center"/>
          <w:ins w:id="3671" w:author="R4-1809561" w:date="2018-07-11T17:41:00Z"/>
        </w:trPr>
        <w:tc>
          <w:tcPr>
            <w:tcW w:w="1170" w:type="dxa"/>
          </w:tcPr>
          <w:p w14:paraId="5D65D3BE" w14:textId="77777777" w:rsidR="009E0E2F" w:rsidRPr="00B04564" w:rsidRDefault="009E0E2F" w:rsidP="009E0E2F">
            <w:pPr>
              <w:pStyle w:val="TAC"/>
              <w:rPr>
                <w:ins w:id="3672" w:author="R4-1809561" w:date="2018-07-11T17:41:00Z"/>
              </w:rPr>
            </w:pPr>
            <w:ins w:id="3673" w:author="R4-1809561" w:date="2018-07-11T17:41:00Z">
              <w:r w:rsidRPr="00B04564">
                <w:t>100</w:t>
              </w:r>
            </w:ins>
          </w:p>
        </w:tc>
        <w:tc>
          <w:tcPr>
            <w:tcW w:w="1170" w:type="dxa"/>
          </w:tcPr>
          <w:p w14:paraId="26790C26" w14:textId="77777777" w:rsidR="009E0E2F" w:rsidRPr="00B04564" w:rsidRDefault="009E0E2F" w:rsidP="009E0E2F">
            <w:pPr>
              <w:pStyle w:val="TAC"/>
              <w:rPr>
                <w:ins w:id="3674" w:author="R4-1809561" w:date="2018-07-11T17:41:00Z"/>
              </w:rPr>
            </w:pPr>
            <w:ins w:id="3675" w:author="R4-1809561" w:date="2018-07-11T17:41:00Z">
              <w:r w:rsidRPr="00B04564">
                <w:t>4096</w:t>
              </w:r>
            </w:ins>
          </w:p>
        </w:tc>
        <w:tc>
          <w:tcPr>
            <w:tcW w:w="1170" w:type="dxa"/>
          </w:tcPr>
          <w:p w14:paraId="0CD3C568" w14:textId="77777777" w:rsidR="009E0E2F" w:rsidRPr="00B04564" w:rsidRDefault="009E0E2F" w:rsidP="009E0E2F">
            <w:pPr>
              <w:pStyle w:val="TAC"/>
              <w:rPr>
                <w:ins w:id="3676" w:author="R4-1809561" w:date="2018-07-11T17:41:00Z"/>
                <w:rFonts w:cs="Calibri"/>
                <w:color w:val="000000"/>
                <w:lang w:val="en-US"/>
              </w:rPr>
            </w:pPr>
            <w:ins w:id="3677" w:author="R4-1809561" w:date="2018-07-11T17:41:00Z">
              <w:r w:rsidRPr="00B04564">
                <w:t>288</w:t>
              </w:r>
            </w:ins>
          </w:p>
        </w:tc>
        <w:tc>
          <w:tcPr>
            <w:tcW w:w="1170" w:type="dxa"/>
            <w:vAlign w:val="center"/>
          </w:tcPr>
          <w:p w14:paraId="3348D1B7" w14:textId="77777777" w:rsidR="009E0E2F" w:rsidRPr="00B04564" w:rsidRDefault="009E0E2F" w:rsidP="009E0E2F">
            <w:pPr>
              <w:pStyle w:val="TAC"/>
              <w:rPr>
                <w:ins w:id="3678" w:author="R4-1809561" w:date="2018-07-11T17:41:00Z"/>
              </w:rPr>
            </w:pPr>
            <w:ins w:id="3679" w:author="R4-1809561" w:date="2018-07-11T17:41:00Z">
              <w:r w:rsidRPr="00B04564">
                <w:t>172</w:t>
              </w:r>
            </w:ins>
          </w:p>
        </w:tc>
        <w:tc>
          <w:tcPr>
            <w:tcW w:w="1170" w:type="dxa"/>
          </w:tcPr>
          <w:p w14:paraId="0BA23665" w14:textId="77777777" w:rsidR="009E0E2F" w:rsidRPr="00B04564" w:rsidRDefault="009E0E2F" w:rsidP="009E0E2F">
            <w:pPr>
              <w:pStyle w:val="TAC"/>
              <w:rPr>
                <w:ins w:id="3680" w:author="R4-1809561" w:date="2018-07-11T17:41:00Z"/>
                <w:rFonts w:cs="Calibri"/>
                <w:color w:val="000000"/>
                <w:lang w:val="en-US"/>
              </w:rPr>
            </w:pPr>
            <w:ins w:id="3681" w:author="R4-1809561" w:date="2018-07-11T17:41:00Z">
              <w:r w:rsidRPr="00B04564">
                <w:rPr>
                  <w:rFonts w:cs="Calibri"/>
                  <w:color w:val="000000"/>
                  <w:lang w:val="en-US"/>
                </w:rPr>
                <w:t>60</w:t>
              </w:r>
            </w:ins>
          </w:p>
        </w:tc>
      </w:tr>
    </w:tbl>
    <w:p w14:paraId="458757C6" w14:textId="77777777" w:rsidR="009E0E2F" w:rsidRPr="00B04564" w:rsidRDefault="009E0E2F" w:rsidP="009E0E2F">
      <w:pPr>
        <w:rPr>
          <w:ins w:id="3682" w:author="R4-1809561" w:date="2018-07-11T17:41:00Z"/>
        </w:rPr>
      </w:pPr>
    </w:p>
    <w:p w14:paraId="743F2483" w14:textId="77777777" w:rsidR="009E0E2F" w:rsidRPr="00B04564" w:rsidRDefault="009E0E2F" w:rsidP="009E0E2F">
      <w:pPr>
        <w:pStyle w:val="TH"/>
        <w:outlineLvl w:val="0"/>
        <w:rPr>
          <w:ins w:id="3683" w:author="R4-1809561" w:date="2018-07-11T17:41:00Z"/>
        </w:rPr>
      </w:pPr>
      <w:ins w:id="3684" w:author="R4-1809561" w:date="2018-07-11T17:41:00Z">
        <w:r w:rsidRPr="00B04564">
          <w:t xml:space="preserve">Table </w:t>
        </w:r>
        <w:r>
          <w:t>6.6.3.5.1-4</w:t>
        </w:r>
        <w:r w:rsidRPr="00B04564">
          <w:t xml:space="preserve"> EVM window length for normal CP for </w:t>
        </w:r>
        <w:r>
          <w:t xml:space="preserve">FR1 and </w:t>
        </w:r>
        <w:r w:rsidRPr="00B04564">
          <w:t>60</w:t>
        </w:r>
        <w:r>
          <w:t xml:space="preserve"> </w:t>
        </w:r>
        <w:r w:rsidRPr="00B04564">
          <w:t>kHz SCS</w:t>
        </w:r>
      </w:ins>
    </w:p>
    <w:tbl>
      <w:tblPr>
        <w:tblW w:w="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170"/>
        <w:gridCol w:w="1170"/>
        <w:gridCol w:w="1170"/>
        <w:gridCol w:w="1170"/>
      </w:tblGrid>
      <w:tr w:rsidR="009E0E2F" w:rsidRPr="00B04564" w14:paraId="5D03D335" w14:textId="77777777" w:rsidTr="009E0E2F">
        <w:trPr>
          <w:jc w:val="center"/>
          <w:ins w:id="3685" w:author="R4-1809561" w:date="2018-07-11T17:41:00Z"/>
        </w:trPr>
        <w:tc>
          <w:tcPr>
            <w:tcW w:w="1170" w:type="dxa"/>
            <w:shd w:val="clear" w:color="auto" w:fill="F3F3F3"/>
            <w:vAlign w:val="center"/>
          </w:tcPr>
          <w:p w14:paraId="3568B0C6" w14:textId="77777777" w:rsidR="009E0E2F" w:rsidRPr="00B04564" w:rsidRDefault="009E0E2F" w:rsidP="009E0E2F">
            <w:pPr>
              <w:pStyle w:val="TAH"/>
              <w:rPr>
                <w:ins w:id="3686" w:author="R4-1809561" w:date="2018-07-11T17:41:00Z"/>
              </w:rPr>
            </w:pPr>
            <w:ins w:id="3687" w:author="R4-1809561" w:date="2018-07-11T17:41:00Z">
              <w:r w:rsidRPr="00B04564">
                <w:t>Channel</w:t>
              </w:r>
              <w:r w:rsidRPr="00B04564">
                <w:br/>
                <w:t>Bandwidth MHz</w:t>
              </w:r>
            </w:ins>
          </w:p>
        </w:tc>
        <w:tc>
          <w:tcPr>
            <w:tcW w:w="1170" w:type="dxa"/>
            <w:shd w:val="clear" w:color="auto" w:fill="F3F3F3"/>
            <w:vAlign w:val="center"/>
          </w:tcPr>
          <w:p w14:paraId="0C526716" w14:textId="77777777" w:rsidR="009E0E2F" w:rsidRPr="00B04564" w:rsidRDefault="009E0E2F" w:rsidP="009E0E2F">
            <w:pPr>
              <w:pStyle w:val="TAH"/>
              <w:rPr>
                <w:ins w:id="3688" w:author="R4-1809561" w:date="2018-07-11T17:41:00Z"/>
              </w:rPr>
            </w:pPr>
            <w:ins w:id="3689" w:author="R4-1809561" w:date="2018-07-11T17:41:00Z">
              <w:r w:rsidRPr="00B04564">
                <w:t>FFT size</w:t>
              </w:r>
            </w:ins>
          </w:p>
        </w:tc>
        <w:tc>
          <w:tcPr>
            <w:tcW w:w="1170" w:type="dxa"/>
            <w:shd w:val="clear" w:color="auto" w:fill="F3F3F3"/>
            <w:vAlign w:val="center"/>
          </w:tcPr>
          <w:p w14:paraId="50497196" w14:textId="77777777" w:rsidR="009E0E2F" w:rsidRPr="00B04564" w:rsidRDefault="009E0E2F" w:rsidP="009E0E2F">
            <w:pPr>
              <w:pStyle w:val="TAH"/>
              <w:rPr>
                <w:ins w:id="3690" w:author="R4-1809561" w:date="2018-07-11T17:41:00Z"/>
              </w:rPr>
            </w:pPr>
            <w:ins w:id="3691" w:author="R4-1809561" w:date="2018-07-11T17:41:00Z">
              <w:r w:rsidRPr="00B04564">
                <w:t>Cyclic prefix length for symbols 1</w:t>
              </w:r>
              <w:r w:rsidRPr="00B04564">
                <w:noBreakHyphen/>
                <w:t>27 in FFT samples</w:t>
              </w:r>
            </w:ins>
          </w:p>
        </w:tc>
        <w:tc>
          <w:tcPr>
            <w:tcW w:w="1170" w:type="dxa"/>
            <w:shd w:val="clear" w:color="auto" w:fill="F3F3F3"/>
            <w:vAlign w:val="center"/>
          </w:tcPr>
          <w:p w14:paraId="2C9762FB" w14:textId="77777777" w:rsidR="009E0E2F" w:rsidRPr="00B04564" w:rsidRDefault="009E0E2F" w:rsidP="009E0E2F">
            <w:pPr>
              <w:pStyle w:val="TAH"/>
              <w:rPr>
                <w:ins w:id="3692" w:author="R4-1809561" w:date="2018-07-11T17:41:00Z"/>
              </w:rPr>
            </w:pPr>
            <w:ins w:id="3693" w:author="R4-1809561" w:date="2018-07-11T17:41:00Z">
              <w:r w:rsidRPr="00B04564">
                <w:t xml:space="preserve">EVM window length </w:t>
              </w:r>
              <w:r w:rsidRPr="00B04564">
                <w:rPr>
                  <w:i/>
                </w:rPr>
                <w:t>W</w:t>
              </w:r>
            </w:ins>
          </w:p>
        </w:tc>
        <w:tc>
          <w:tcPr>
            <w:tcW w:w="1170" w:type="dxa"/>
            <w:shd w:val="clear" w:color="auto" w:fill="F3F3F3"/>
            <w:vAlign w:val="center"/>
          </w:tcPr>
          <w:p w14:paraId="46BD08B5" w14:textId="77777777" w:rsidR="009E0E2F" w:rsidRPr="00B04564" w:rsidRDefault="009E0E2F" w:rsidP="009E0E2F">
            <w:pPr>
              <w:pStyle w:val="TAH"/>
              <w:rPr>
                <w:ins w:id="3694" w:author="R4-1809561" w:date="2018-07-11T17:41:00Z"/>
              </w:rPr>
            </w:pPr>
            <w:ins w:id="3695" w:author="R4-1809561" w:date="2018-07-11T17:41:00Z">
              <w:r w:rsidRPr="00B04564">
                <w:t xml:space="preserve">Ratio of </w:t>
              </w:r>
              <w:r w:rsidRPr="00B04564">
                <w:rPr>
                  <w:i/>
                </w:rPr>
                <w:t>W</w:t>
              </w:r>
              <w:r w:rsidRPr="00B04564">
                <w:t xml:space="preserve"> to total CP for symbols 1</w:t>
              </w:r>
              <w:r w:rsidRPr="00B04564">
                <w:noBreakHyphen/>
                <w:t>6</w:t>
              </w:r>
              <w:r w:rsidRPr="00B04564">
                <w:rPr>
                  <w:vertAlign w:val="superscript"/>
                  <w:lang w:eastAsia="ko-KR"/>
                </w:rPr>
                <w:t>(Note 1)</w:t>
              </w:r>
              <w:r w:rsidRPr="00B04564">
                <w:t xml:space="preserve"> [%]</w:t>
              </w:r>
            </w:ins>
          </w:p>
        </w:tc>
      </w:tr>
      <w:tr w:rsidR="009E0E2F" w:rsidRPr="00B04564" w14:paraId="7033C2A2" w14:textId="77777777" w:rsidTr="009E0E2F">
        <w:trPr>
          <w:jc w:val="center"/>
          <w:ins w:id="3696" w:author="R4-1809561" w:date="2018-07-11T17:41:00Z"/>
        </w:trPr>
        <w:tc>
          <w:tcPr>
            <w:tcW w:w="1170" w:type="dxa"/>
          </w:tcPr>
          <w:p w14:paraId="76CA6EB8" w14:textId="77777777" w:rsidR="009E0E2F" w:rsidRPr="00B04564" w:rsidRDefault="009E0E2F" w:rsidP="009E0E2F">
            <w:pPr>
              <w:pStyle w:val="TAC"/>
              <w:rPr>
                <w:ins w:id="3697" w:author="R4-1809561" w:date="2018-07-11T17:41:00Z"/>
              </w:rPr>
            </w:pPr>
            <w:ins w:id="3698" w:author="R4-1809561" w:date="2018-07-11T17:41:00Z">
              <w:r w:rsidRPr="00B04564">
                <w:t>10</w:t>
              </w:r>
            </w:ins>
          </w:p>
        </w:tc>
        <w:tc>
          <w:tcPr>
            <w:tcW w:w="1170" w:type="dxa"/>
          </w:tcPr>
          <w:p w14:paraId="4F067A36" w14:textId="77777777" w:rsidR="009E0E2F" w:rsidRPr="00B04564" w:rsidRDefault="009E0E2F" w:rsidP="009E0E2F">
            <w:pPr>
              <w:pStyle w:val="TAC"/>
              <w:rPr>
                <w:ins w:id="3699" w:author="R4-1809561" w:date="2018-07-11T17:41:00Z"/>
              </w:rPr>
            </w:pPr>
            <w:ins w:id="3700" w:author="R4-1809561" w:date="2018-07-11T17:41:00Z">
              <w:r w:rsidRPr="00B04564">
                <w:t>256</w:t>
              </w:r>
            </w:ins>
          </w:p>
        </w:tc>
        <w:tc>
          <w:tcPr>
            <w:tcW w:w="1170" w:type="dxa"/>
          </w:tcPr>
          <w:p w14:paraId="468B3CB6" w14:textId="77777777" w:rsidR="009E0E2F" w:rsidRPr="00B04564" w:rsidRDefault="009E0E2F" w:rsidP="009E0E2F">
            <w:pPr>
              <w:pStyle w:val="TAC"/>
              <w:rPr>
                <w:ins w:id="3701" w:author="R4-1809561" w:date="2018-07-11T17:41:00Z"/>
              </w:rPr>
            </w:pPr>
            <w:ins w:id="3702" w:author="R4-1809561" w:date="2018-07-11T17:41:00Z">
              <w:r w:rsidRPr="00B04564">
                <w:t>18</w:t>
              </w:r>
            </w:ins>
          </w:p>
        </w:tc>
        <w:tc>
          <w:tcPr>
            <w:tcW w:w="1170" w:type="dxa"/>
            <w:vAlign w:val="center"/>
          </w:tcPr>
          <w:p w14:paraId="66A4FCD0" w14:textId="77777777" w:rsidR="009E0E2F" w:rsidRPr="00B04564" w:rsidRDefault="009E0E2F" w:rsidP="009E0E2F">
            <w:pPr>
              <w:pStyle w:val="TAC"/>
              <w:rPr>
                <w:ins w:id="3703" w:author="R4-1809561" w:date="2018-07-11T17:41:00Z"/>
              </w:rPr>
            </w:pPr>
            <w:ins w:id="3704" w:author="R4-1809561" w:date="2018-07-11T17:41:00Z">
              <w:r w:rsidRPr="00B04564">
                <w:t>8</w:t>
              </w:r>
            </w:ins>
          </w:p>
        </w:tc>
        <w:tc>
          <w:tcPr>
            <w:tcW w:w="1170" w:type="dxa"/>
          </w:tcPr>
          <w:p w14:paraId="6283AA93" w14:textId="77777777" w:rsidR="009E0E2F" w:rsidRPr="00B04564" w:rsidRDefault="009E0E2F" w:rsidP="009E0E2F">
            <w:pPr>
              <w:pStyle w:val="TAC"/>
              <w:rPr>
                <w:ins w:id="3705" w:author="R4-1809561" w:date="2018-07-11T17:41:00Z"/>
              </w:rPr>
            </w:pPr>
            <w:ins w:id="3706" w:author="R4-1809561" w:date="2018-07-11T17:41:00Z">
              <w:r w:rsidRPr="00B04564">
                <w:t>40</w:t>
              </w:r>
            </w:ins>
          </w:p>
        </w:tc>
      </w:tr>
      <w:tr w:rsidR="009E0E2F" w:rsidRPr="00B04564" w14:paraId="464DB163" w14:textId="77777777" w:rsidTr="009E0E2F">
        <w:trPr>
          <w:jc w:val="center"/>
          <w:ins w:id="3707" w:author="R4-1809561" w:date="2018-07-11T17:41:00Z"/>
        </w:trPr>
        <w:tc>
          <w:tcPr>
            <w:tcW w:w="1170" w:type="dxa"/>
          </w:tcPr>
          <w:p w14:paraId="0CBEBD03" w14:textId="77777777" w:rsidR="009E0E2F" w:rsidRPr="00B04564" w:rsidRDefault="009E0E2F" w:rsidP="009E0E2F">
            <w:pPr>
              <w:pStyle w:val="TAC"/>
              <w:rPr>
                <w:ins w:id="3708" w:author="R4-1809561" w:date="2018-07-11T17:41:00Z"/>
              </w:rPr>
            </w:pPr>
            <w:ins w:id="3709" w:author="R4-1809561" w:date="2018-07-11T17:41:00Z">
              <w:r w:rsidRPr="00B04564">
                <w:t>15</w:t>
              </w:r>
            </w:ins>
          </w:p>
        </w:tc>
        <w:tc>
          <w:tcPr>
            <w:tcW w:w="1170" w:type="dxa"/>
          </w:tcPr>
          <w:p w14:paraId="0C65CED2" w14:textId="77777777" w:rsidR="009E0E2F" w:rsidRPr="00B04564" w:rsidRDefault="009E0E2F" w:rsidP="009E0E2F">
            <w:pPr>
              <w:pStyle w:val="TAC"/>
              <w:rPr>
                <w:ins w:id="3710" w:author="R4-1809561" w:date="2018-07-11T17:41:00Z"/>
              </w:rPr>
            </w:pPr>
            <w:ins w:id="3711" w:author="R4-1809561" w:date="2018-07-11T17:41:00Z">
              <w:r w:rsidRPr="00B04564">
                <w:t>384</w:t>
              </w:r>
            </w:ins>
          </w:p>
        </w:tc>
        <w:tc>
          <w:tcPr>
            <w:tcW w:w="1170" w:type="dxa"/>
          </w:tcPr>
          <w:p w14:paraId="38BC00A4" w14:textId="77777777" w:rsidR="009E0E2F" w:rsidRPr="00B04564" w:rsidRDefault="009E0E2F" w:rsidP="009E0E2F">
            <w:pPr>
              <w:pStyle w:val="TAC"/>
              <w:rPr>
                <w:ins w:id="3712" w:author="R4-1809561" w:date="2018-07-11T17:41:00Z"/>
              </w:rPr>
            </w:pPr>
            <w:ins w:id="3713" w:author="R4-1809561" w:date="2018-07-11T17:41:00Z">
              <w:r w:rsidRPr="00B04564">
                <w:t>27</w:t>
              </w:r>
            </w:ins>
          </w:p>
        </w:tc>
        <w:tc>
          <w:tcPr>
            <w:tcW w:w="1170" w:type="dxa"/>
            <w:vAlign w:val="center"/>
          </w:tcPr>
          <w:p w14:paraId="1F716FD1" w14:textId="77777777" w:rsidR="009E0E2F" w:rsidRPr="00B04564" w:rsidRDefault="009E0E2F" w:rsidP="009E0E2F">
            <w:pPr>
              <w:pStyle w:val="TAC"/>
              <w:rPr>
                <w:ins w:id="3714" w:author="R4-1809561" w:date="2018-07-11T17:41:00Z"/>
              </w:rPr>
            </w:pPr>
            <w:ins w:id="3715" w:author="R4-1809561" w:date="2018-07-11T17:41:00Z">
              <w:r w:rsidRPr="00B04564">
                <w:t>11</w:t>
              </w:r>
            </w:ins>
          </w:p>
        </w:tc>
        <w:tc>
          <w:tcPr>
            <w:tcW w:w="1170" w:type="dxa"/>
          </w:tcPr>
          <w:p w14:paraId="5DDB6F67" w14:textId="77777777" w:rsidR="009E0E2F" w:rsidRPr="00B04564" w:rsidRDefault="009E0E2F" w:rsidP="009E0E2F">
            <w:pPr>
              <w:pStyle w:val="TAC"/>
              <w:rPr>
                <w:ins w:id="3716" w:author="R4-1809561" w:date="2018-07-11T17:41:00Z"/>
              </w:rPr>
            </w:pPr>
            <w:ins w:id="3717" w:author="R4-1809561" w:date="2018-07-11T17:41:00Z">
              <w:r w:rsidRPr="00B04564">
                <w:t>40</w:t>
              </w:r>
            </w:ins>
          </w:p>
        </w:tc>
      </w:tr>
      <w:tr w:rsidR="009E0E2F" w:rsidRPr="00B04564" w14:paraId="7382963F" w14:textId="77777777" w:rsidTr="009E0E2F">
        <w:trPr>
          <w:jc w:val="center"/>
          <w:ins w:id="3718" w:author="R4-1809561" w:date="2018-07-11T17:41:00Z"/>
        </w:trPr>
        <w:tc>
          <w:tcPr>
            <w:tcW w:w="1170" w:type="dxa"/>
          </w:tcPr>
          <w:p w14:paraId="2D9AFD2E" w14:textId="77777777" w:rsidR="009E0E2F" w:rsidRPr="00B04564" w:rsidRDefault="009E0E2F" w:rsidP="009E0E2F">
            <w:pPr>
              <w:pStyle w:val="TAC"/>
              <w:rPr>
                <w:ins w:id="3719" w:author="R4-1809561" w:date="2018-07-11T17:41:00Z"/>
              </w:rPr>
            </w:pPr>
            <w:ins w:id="3720" w:author="R4-1809561" w:date="2018-07-11T17:41:00Z">
              <w:r w:rsidRPr="00B04564">
                <w:t>20</w:t>
              </w:r>
            </w:ins>
          </w:p>
        </w:tc>
        <w:tc>
          <w:tcPr>
            <w:tcW w:w="1170" w:type="dxa"/>
          </w:tcPr>
          <w:p w14:paraId="2DEF9BDD" w14:textId="77777777" w:rsidR="009E0E2F" w:rsidRPr="00B04564" w:rsidRDefault="009E0E2F" w:rsidP="009E0E2F">
            <w:pPr>
              <w:pStyle w:val="TAC"/>
              <w:rPr>
                <w:ins w:id="3721" w:author="R4-1809561" w:date="2018-07-11T17:41:00Z"/>
              </w:rPr>
            </w:pPr>
            <w:ins w:id="3722" w:author="R4-1809561" w:date="2018-07-11T17:41:00Z">
              <w:r w:rsidRPr="00B04564">
                <w:t>512</w:t>
              </w:r>
            </w:ins>
          </w:p>
        </w:tc>
        <w:tc>
          <w:tcPr>
            <w:tcW w:w="1170" w:type="dxa"/>
          </w:tcPr>
          <w:p w14:paraId="5C3B3211" w14:textId="77777777" w:rsidR="009E0E2F" w:rsidRPr="00B04564" w:rsidRDefault="009E0E2F" w:rsidP="009E0E2F">
            <w:pPr>
              <w:pStyle w:val="TAC"/>
              <w:rPr>
                <w:ins w:id="3723" w:author="R4-1809561" w:date="2018-07-11T17:41:00Z"/>
              </w:rPr>
            </w:pPr>
            <w:ins w:id="3724" w:author="R4-1809561" w:date="2018-07-11T17:41:00Z">
              <w:r w:rsidRPr="00B04564">
                <w:t>36</w:t>
              </w:r>
            </w:ins>
          </w:p>
        </w:tc>
        <w:tc>
          <w:tcPr>
            <w:tcW w:w="1170" w:type="dxa"/>
            <w:vAlign w:val="center"/>
          </w:tcPr>
          <w:p w14:paraId="65FCACA3" w14:textId="77777777" w:rsidR="009E0E2F" w:rsidRPr="00B04564" w:rsidRDefault="009E0E2F" w:rsidP="009E0E2F">
            <w:pPr>
              <w:pStyle w:val="TAC"/>
              <w:rPr>
                <w:ins w:id="3725" w:author="R4-1809561" w:date="2018-07-11T17:41:00Z"/>
              </w:rPr>
            </w:pPr>
            <w:ins w:id="3726" w:author="R4-1809561" w:date="2018-07-11T17:41:00Z">
              <w:r w:rsidRPr="00B04564">
                <w:t>14</w:t>
              </w:r>
            </w:ins>
          </w:p>
        </w:tc>
        <w:tc>
          <w:tcPr>
            <w:tcW w:w="1170" w:type="dxa"/>
          </w:tcPr>
          <w:p w14:paraId="2977C9B9" w14:textId="77777777" w:rsidR="009E0E2F" w:rsidRPr="00B04564" w:rsidRDefault="009E0E2F" w:rsidP="009E0E2F">
            <w:pPr>
              <w:pStyle w:val="TAC"/>
              <w:rPr>
                <w:ins w:id="3727" w:author="R4-1809561" w:date="2018-07-11T17:41:00Z"/>
              </w:rPr>
            </w:pPr>
            <w:ins w:id="3728" w:author="R4-1809561" w:date="2018-07-11T17:41:00Z">
              <w:r w:rsidRPr="00B04564">
                <w:t>40</w:t>
              </w:r>
            </w:ins>
          </w:p>
        </w:tc>
      </w:tr>
      <w:tr w:rsidR="009E0E2F" w:rsidRPr="00B04564" w14:paraId="23F59CA7" w14:textId="77777777" w:rsidTr="009E0E2F">
        <w:trPr>
          <w:jc w:val="center"/>
          <w:ins w:id="3729" w:author="R4-1809561" w:date="2018-07-11T17:41:00Z"/>
        </w:trPr>
        <w:tc>
          <w:tcPr>
            <w:tcW w:w="1170" w:type="dxa"/>
          </w:tcPr>
          <w:p w14:paraId="73CAD922" w14:textId="77777777" w:rsidR="009E0E2F" w:rsidRPr="00B04564" w:rsidRDefault="009E0E2F" w:rsidP="009E0E2F">
            <w:pPr>
              <w:pStyle w:val="TAC"/>
              <w:rPr>
                <w:ins w:id="3730" w:author="R4-1809561" w:date="2018-07-11T17:41:00Z"/>
              </w:rPr>
            </w:pPr>
            <w:ins w:id="3731" w:author="R4-1809561" w:date="2018-07-11T17:41:00Z">
              <w:r w:rsidRPr="00B04564">
                <w:t>25</w:t>
              </w:r>
            </w:ins>
          </w:p>
        </w:tc>
        <w:tc>
          <w:tcPr>
            <w:tcW w:w="1170" w:type="dxa"/>
          </w:tcPr>
          <w:p w14:paraId="47F8DD12" w14:textId="77777777" w:rsidR="009E0E2F" w:rsidRPr="00B04564" w:rsidRDefault="009E0E2F" w:rsidP="009E0E2F">
            <w:pPr>
              <w:pStyle w:val="TAC"/>
              <w:rPr>
                <w:ins w:id="3732" w:author="R4-1809561" w:date="2018-07-11T17:41:00Z"/>
              </w:rPr>
            </w:pPr>
            <w:ins w:id="3733" w:author="R4-1809561" w:date="2018-07-11T17:41:00Z">
              <w:r w:rsidRPr="00B04564">
                <w:t>512</w:t>
              </w:r>
            </w:ins>
          </w:p>
        </w:tc>
        <w:tc>
          <w:tcPr>
            <w:tcW w:w="1170" w:type="dxa"/>
          </w:tcPr>
          <w:p w14:paraId="3145CEC9" w14:textId="77777777" w:rsidR="009E0E2F" w:rsidRPr="00B04564" w:rsidRDefault="009E0E2F" w:rsidP="009E0E2F">
            <w:pPr>
              <w:pStyle w:val="TAC"/>
              <w:rPr>
                <w:ins w:id="3734" w:author="R4-1809561" w:date="2018-07-11T17:41:00Z"/>
              </w:rPr>
            </w:pPr>
            <w:ins w:id="3735" w:author="R4-1809561" w:date="2018-07-11T17:41:00Z">
              <w:r w:rsidRPr="00B04564">
                <w:t>36</w:t>
              </w:r>
            </w:ins>
          </w:p>
        </w:tc>
        <w:tc>
          <w:tcPr>
            <w:tcW w:w="1170" w:type="dxa"/>
            <w:vAlign w:val="center"/>
          </w:tcPr>
          <w:p w14:paraId="5E1AC74A" w14:textId="77777777" w:rsidR="009E0E2F" w:rsidRPr="00B04564" w:rsidRDefault="009E0E2F" w:rsidP="009E0E2F">
            <w:pPr>
              <w:pStyle w:val="TAC"/>
              <w:rPr>
                <w:ins w:id="3736" w:author="R4-1809561" w:date="2018-07-11T17:41:00Z"/>
              </w:rPr>
            </w:pPr>
            <w:ins w:id="3737" w:author="R4-1809561" w:date="2018-07-11T17:41:00Z">
              <w:r w:rsidRPr="00B04564">
                <w:t>18</w:t>
              </w:r>
            </w:ins>
          </w:p>
        </w:tc>
        <w:tc>
          <w:tcPr>
            <w:tcW w:w="1170" w:type="dxa"/>
          </w:tcPr>
          <w:p w14:paraId="445C4CA8" w14:textId="77777777" w:rsidR="009E0E2F" w:rsidRPr="00B04564" w:rsidRDefault="009E0E2F" w:rsidP="009E0E2F">
            <w:pPr>
              <w:pStyle w:val="TAC"/>
              <w:rPr>
                <w:ins w:id="3738" w:author="R4-1809561" w:date="2018-07-11T17:41:00Z"/>
              </w:rPr>
            </w:pPr>
            <w:ins w:id="3739" w:author="R4-1809561" w:date="2018-07-11T17:41:00Z">
              <w:r w:rsidRPr="00B04564">
                <w:t>50</w:t>
              </w:r>
            </w:ins>
          </w:p>
        </w:tc>
      </w:tr>
      <w:tr w:rsidR="009E0E2F" w:rsidRPr="00B04564" w14:paraId="2D45D334" w14:textId="77777777" w:rsidTr="009E0E2F">
        <w:trPr>
          <w:jc w:val="center"/>
          <w:ins w:id="3740" w:author="R4-1809561" w:date="2018-07-11T17:41:00Z"/>
        </w:trPr>
        <w:tc>
          <w:tcPr>
            <w:tcW w:w="1170" w:type="dxa"/>
          </w:tcPr>
          <w:p w14:paraId="2087816B" w14:textId="77777777" w:rsidR="009E0E2F" w:rsidRPr="00B04564" w:rsidRDefault="009E0E2F" w:rsidP="009E0E2F">
            <w:pPr>
              <w:pStyle w:val="TAC"/>
              <w:rPr>
                <w:ins w:id="3741" w:author="R4-1809561" w:date="2018-07-11T17:41:00Z"/>
              </w:rPr>
            </w:pPr>
            <w:ins w:id="3742" w:author="R4-1809561" w:date="2018-07-11T17:41:00Z">
              <w:r w:rsidRPr="00B04564">
                <w:t>30</w:t>
              </w:r>
            </w:ins>
          </w:p>
        </w:tc>
        <w:tc>
          <w:tcPr>
            <w:tcW w:w="1170" w:type="dxa"/>
          </w:tcPr>
          <w:p w14:paraId="097CBC0B" w14:textId="77777777" w:rsidR="009E0E2F" w:rsidRPr="00B04564" w:rsidRDefault="009E0E2F" w:rsidP="009E0E2F">
            <w:pPr>
              <w:pStyle w:val="TAC"/>
              <w:rPr>
                <w:ins w:id="3743" w:author="R4-1809561" w:date="2018-07-11T17:41:00Z"/>
              </w:rPr>
            </w:pPr>
            <w:ins w:id="3744" w:author="R4-1809561" w:date="2018-07-11T17:41:00Z">
              <w:r w:rsidRPr="00B04564">
                <w:t>768</w:t>
              </w:r>
            </w:ins>
          </w:p>
        </w:tc>
        <w:tc>
          <w:tcPr>
            <w:tcW w:w="1170" w:type="dxa"/>
          </w:tcPr>
          <w:p w14:paraId="1146A121" w14:textId="77777777" w:rsidR="009E0E2F" w:rsidRPr="00B04564" w:rsidRDefault="009E0E2F" w:rsidP="009E0E2F">
            <w:pPr>
              <w:pStyle w:val="TAC"/>
              <w:rPr>
                <w:ins w:id="3745" w:author="R4-1809561" w:date="2018-07-11T17:41:00Z"/>
              </w:rPr>
            </w:pPr>
            <w:ins w:id="3746" w:author="R4-1809561" w:date="2018-07-11T17:41:00Z">
              <w:r w:rsidRPr="00B04564">
                <w:t>54</w:t>
              </w:r>
            </w:ins>
          </w:p>
        </w:tc>
        <w:tc>
          <w:tcPr>
            <w:tcW w:w="1170" w:type="dxa"/>
            <w:vAlign w:val="center"/>
          </w:tcPr>
          <w:p w14:paraId="5DA02C21" w14:textId="77777777" w:rsidR="009E0E2F" w:rsidRPr="00B04564" w:rsidRDefault="009E0E2F" w:rsidP="009E0E2F">
            <w:pPr>
              <w:pStyle w:val="TAC"/>
              <w:rPr>
                <w:ins w:id="3747" w:author="R4-1809561" w:date="2018-07-11T17:41:00Z"/>
              </w:rPr>
            </w:pPr>
            <w:ins w:id="3748" w:author="R4-1809561" w:date="2018-07-11T17:41:00Z">
              <w:r w:rsidRPr="00B04564">
                <w:t>26</w:t>
              </w:r>
            </w:ins>
          </w:p>
        </w:tc>
        <w:tc>
          <w:tcPr>
            <w:tcW w:w="1170" w:type="dxa"/>
          </w:tcPr>
          <w:p w14:paraId="64C9D038" w14:textId="77777777" w:rsidR="009E0E2F" w:rsidRPr="00B04564" w:rsidRDefault="009E0E2F" w:rsidP="009E0E2F">
            <w:pPr>
              <w:pStyle w:val="TAC"/>
              <w:rPr>
                <w:ins w:id="3749" w:author="R4-1809561" w:date="2018-07-11T17:41:00Z"/>
              </w:rPr>
            </w:pPr>
            <w:ins w:id="3750" w:author="R4-1809561" w:date="2018-07-11T17:41:00Z">
              <w:r w:rsidRPr="00B04564">
                <w:t>50</w:t>
              </w:r>
            </w:ins>
          </w:p>
        </w:tc>
      </w:tr>
      <w:tr w:rsidR="009E0E2F" w:rsidRPr="00B04564" w14:paraId="1803A530" w14:textId="77777777" w:rsidTr="009E0E2F">
        <w:trPr>
          <w:jc w:val="center"/>
          <w:ins w:id="3751" w:author="R4-1809561" w:date="2018-07-11T17:41:00Z"/>
        </w:trPr>
        <w:tc>
          <w:tcPr>
            <w:tcW w:w="1170" w:type="dxa"/>
          </w:tcPr>
          <w:p w14:paraId="6AC44A14" w14:textId="77777777" w:rsidR="009E0E2F" w:rsidRPr="00B04564" w:rsidRDefault="009E0E2F" w:rsidP="009E0E2F">
            <w:pPr>
              <w:pStyle w:val="TAC"/>
              <w:rPr>
                <w:ins w:id="3752" w:author="R4-1809561" w:date="2018-07-11T17:41:00Z"/>
              </w:rPr>
            </w:pPr>
            <w:ins w:id="3753" w:author="R4-1809561" w:date="2018-07-11T17:41:00Z">
              <w:r w:rsidRPr="00B04564">
                <w:t>40</w:t>
              </w:r>
            </w:ins>
          </w:p>
        </w:tc>
        <w:tc>
          <w:tcPr>
            <w:tcW w:w="1170" w:type="dxa"/>
          </w:tcPr>
          <w:p w14:paraId="075AD974" w14:textId="77777777" w:rsidR="009E0E2F" w:rsidRPr="00B04564" w:rsidRDefault="009E0E2F" w:rsidP="009E0E2F">
            <w:pPr>
              <w:pStyle w:val="TAC"/>
              <w:rPr>
                <w:ins w:id="3754" w:author="R4-1809561" w:date="2018-07-11T17:41:00Z"/>
              </w:rPr>
            </w:pPr>
            <w:ins w:id="3755" w:author="R4-1809561" w:date="2018-07-11T17:41:00Z">
              <w:r w:rsidRPr="00B04564">
                <w:t>1024</w:t>
              </w:r>
            </w:ins>
          </w:p>
        </w:tc>
        <w:tc>
          <w:tcPr>
            <w:tcW w:w="1170" w:type="dxa"/>
          </w:tcPr>
          <w:p w14:paraId="4354F81B" w14:textId="77777777" w:rsidR="009E0E2F" w:rsidRPr="00B04564" w:rsidRDefault="009E0E2F" w:rsidP="009E0E2F">
            <w:pPr>
              <w:pStyle w:val="TAC"/>
              <w:rPr>
                <w:ins w:id="3756" w:author="R4-1809561" w:date="2018-07-11T17:41:00Z"/>
              </w:rPr>
            </w:pPr>
            <w:ins w:id="3757" w:author="R4-1809561" w:date="2018-07-11T17:41:00Z">
              <w:r w:rsidRPr="00B04564">
                <w:t>72</w:t>
              </w:r>
            </w:ins>
          </w:p>
        </w:tc>
        <w:tc>
          <w:tcPr>
            <w:tcW w:w="1170" w:type="dxa"/>
            <w:vAlign w:val="center"/>
          </w:tcPr>
          <w:p w14:paraId="2DBEE9CB" w14:textId="77777777" w:rsidR="009E0E2F" w:rsidRPr="00B04564" w:rsidRDefault="009E0E2F" w:rsidP="009E0E2F">
            <w:pPr>
              <w:pStyle w:val="TAC"/>
              <w:rPr>
                <w:ins w:id="3758" w:author="R4-1809561" w:date="2018-07-11T17:41:00Z"/>
              </w:rPr>
            </w:pPr>
            <w:ins w:id="3759" w:author="R4-1809561" w:date="2018-07-11T17:41:00Z">
              <w:r w:rsidRPr="00B04564">
                <w:t>36</w:t>
              </w:r>
            </w:ins>
          </w:p>
        </w:tc>
        <w:tc>
          <w:tcPr>
            <w:tcW w:w="1170" w:type="dxa"/>
          </w:tcPr>
          <w:p w14:paraId="101BDD40" w14:textId="77777777" w:rsidR="009E0E2F" w:rsidRPr="00B04564" w:rsidRDefault="009E0E2F" w:rsidP="009E0E2F">
            <w:pPr>
              <w:pStyle w:val="TAC"/>
              <w:rPr>
                <w:ins w:id="3760" w:author="R4-1809561" w:date="2018-07-11T17:41:00Z"/>
              </w:rPr>
            </w:pPr>
            <w:ins w:id="3761" w:author="R4-1809561" w:date="2018-07-11T17:41:00Z">
              <w:r w:rsidRPr="00B04564">
                <w:t>50</w:t>
              </w:r>
            </w:ins>
          </w:p>
        </w:tc>
      </w:tr>
      <w:tr w:rsidR="009E0E2F" w:rsidRPr="00B04564" w14:paraId="69B87979" w14:textId="77777777" w:rsidTr="009E0E2F">
        <w:trPr>
          <w:jc w:val="center"/>
          <w:ins w:id="3762" w:author="R4-1809561" w:date="2018-07-11T17:41:00Z"/>
        </w:trPr>
        <w:tc>
          <w:tcPr>
            <w:tcW w:w="1170" w:type="dxa"/>
          </w:tcPr>
          <w:p w14:paraId="5EE4DA1C" w14:textId="77777777" w:rsidR="009E0E2F" w:rsidRPr="00B04564" w:rsidRDefault="009E0E2F" w:rsidP="009E0E2F">
            <w:pPr>
              <w:pStyle w:val="TAC"/>
              <w:rPr>
                <w:ins w:id="3763" w:author="R4-1809561" w:date="2018-07-11T17:41:00Z"/>
              </w:rPr>
            </w:pPr>
            <w:ins w:id="3764" w:author="R4-1809561" w:date="2018-07-11T17:41:00Z">
              <w:r w:rsidRPr="00B04564">
                <w:t>50</w:t>
              </w:r>
            </w:ins>
          </w:p>
        </w:tc>
        <w:tc>
          <w:tcPr>
            <w:tcW w:w="1170" w:type="dxa"/>
          </w:tcPr>
          <w:p w14:paraId="0C903C71" w14:textId="77777777" w:rsidR="009E0E2F" w:rsidRPr="00B04564" w:rsidRDefault="009E0E2F" w:rsidP="009E0E2F">
            <w:pPr>
              <w:pStyle w:val="TAC"/>
              <w:rPr>
                <w:ins w:id="3765" w:author="R4-1809561" w:date="2018-07-11T17:41:00Z"/>
              </w:rPr>
            </w:pPr>
            <w:ins w:id="3766" w:author="R4-1809561" w:date="2018-07-11T17:41:00Z">
              <w:r w:rsidRPr="00B04564">
                <w:t>1024</w:t>
              </w:r>
            </w:ins>
          </w:p>
        </w:tc>
        <w:tc>
          <w:tcPr>
            <w:tcW w:w="1170" w:type="dxa"/>
          </w:tcPr>
          <w:p w14:paraId="146B6D7B" w14:textId="77777777" w:rsidR="009E0E2F" w:rsidRPr="00B04564" w:rsidRDefault="009E0E2F" w:rsidP="009E0E2F">
            <w:pPr>
              <w:pStyle w:val="TAC"/>
              <w:rPr>
                <w:ins w:id="3767" w:author="R4-1809561" w:date="2018-07-11T17:41:00Z"/>
              </w:rPr>
            </w:pPr>
            <w:ins w:id="3768" w:author="R4-1809561" w:date="2018-07-11T17:41:00Z">
              <w:r w:rsidRPr="00B04564">
                <w:t>72</w:t>
              </w:r>
            </w:ins>
          </w:p>
        </w:tc>
        <w:tc>
          <w:tcPr>
            <w:tcW w:w="1170" w:type="dxa"/>
            <w:vAlign w:val="center"/>
          </w:tcPr>
          <w:p w14:paraId="7853C486" w14:textId="77777777" w:rsidR="009E0E2F" w:rsidRPr="00B04564" w:rsidRDefault="009E0E2F" w:rsidP="009E0E2F">
            <w:pPr>
              <w:pStyle w:val="TAC"/>
              <w:rPr>
                <w:ins w:id="3769" w:author="R4-1809561" w:date="2018-07-11T17:41:00Z"/>
              </w:rPr>
            </w:pPr>
            <w:ins w:id="3770" w:author="R4-1809561" w:date="2018-07-11T17:41:00Z">
              <w:r w:rsidRPr="00B04564">
                <w:t>36</w:t>
              </w:r>
            </w:ins>
          </w:p>
        </w:tc>
        <w:tc>
          <w:tcPr>
            <w:tcW w:w="1170" w:type="dxa"/>
          </w:tcPr>
          <w:p w14:paraId="40A73567" w14:textId="77777777" w:rsidR="009E0E2F" w:rsidRPr="00B04564" w:rsidRDefault="009E0E2F" w:rsidP="009E0E2F">
            <w:pPr>
              <w:pStyle w:val="TAC"/>
              <w:rPr>
                <w:ins w:id="3771" w:author="R4-1809561" w:date="2018-07-11T17:41:00Z"/>
              </w:rPr>
            </w:pPr>
            <w:ins w:id="3772" w:author="R4-1809561" w:date="2018-07-11T17:41:00Z">
              <w:r w:rsidRPr="00B04564">
                <w:t>50</w:t>
              </w:r>
            </w:ins>
          </w:p>
        </w:tc>
      </w:tr>
      <w:tr w:rsidR="009E0E2F" w:rsidRPr="00B04564" w14:paraId="2950063E" w14:textId="77777777" w:rsidTr="009E0E2F">
        <w:trPr>
          <w:jc w:val="center"/>
          <w:ins w:id="3773" w:author="R4-1809561" w:date="2018-07-11T17:41:00Z"/>
        </w:trPr>
        <w:tc>
          <w:tcPr>
            <w:tcW w:w="1170" w:type="dxa"/>
          </w:tcPr>
          <w:p w14:paraId="6518F49E" w14:textId="77777777" w:rsidR="009E0E2F" w:rsidRPr="00B04564" w:rsidRDefault="009E0E2F" w:rsidP="009E0E2F">
            <w:pPr>
              <w:pStyle w:val="TAC"/>
              <w:rPr>
                <w:ins w:id="3774" w:author="R4-1809561" w:date="2018-07-11T17:41:00Z"/>
              </w:rPr>
            </w:pPr>
            <w:ins w:id="3775" w:author="R4-1809561" w:date="2018-07-11T17:41:00Z">
              <w:r w:rsidRPr="00B04564">
                <w:t>60</w:t>
              </w:r>
            </w:ins>
          </w:p>
        </w:tc>
        <w:tc>
          <w:tcPr>
            <w:tcW w:w="1170" w:type="dxa"/>
          </w:tcPr>
          <w:p w14:paraId="096D2D30" w14:textId="77777777" w:rsidR="009E0E2F" w:rsidRPr="00B04564" w:rsidRDefault="009E0E2F" w:rsidP="009E0E2F">
            <w:pPr>
              <w:pStyle w:val="TAC"/>
              <w:rPr>
                <w:ins w:id="3776" w:author="R4-1809561" w:date="2018-07-11T17:41:00Z"/>
              </w:rPr>
            </w:pPr>
            <w:ins w:id="3777" w:author="R4-1809561" w:date="2018-07-11T17:41:00Z">
              <w:r w:rsidRPr="00B04564">
                <w:t>1536</w:t>
              </w:r>
            </w:ins>
          </w:p>
        </w:tc>
        <w:tc>
          <w:tcPr>
            <w:tcW w:w="1170" w:type="dxa"/>
          </w:tcPr>
          <w:p w14:paraId="3C6B5178" w14:textId="77777777" w:rsidR="009E0E2F" w:rsidRPr="00B04564" w:rsidRDefault="009E0E2F" w:rsidP="009E0E2F">
            <w:pPr>
              <w:pStyle w:val="TAC"/>
              <w:rPr>
                <w:ins w:id="3778" w:author="R4-1809561" w:date="2018-07-11T17:41:00Z"/>
              </w:rPr>
            </w:pPr>
            <w:ins w:id="3779" w:author="R4-1809561" w:date="2018-07-11T17:41:00Z">
              <w:r w:rsidRPr="00B04564">
                <w:t>108</w:t>
              </w:r>
            </w:ins>
          </w:p>
        </w:tc>
        <w:tc>
          <w:tcPr>
            <w:tcW w:w="1170" w:type="dxa"/>
            <w:vAlign w:val="center"/>
          </w:tcPr>
          <w:p w14:paraId="7C2149EC" w14:textId="77777777" w:rsidR="009E0E2F" w:rsidRPr="00B04564" w:rsidRDefault="009E0E2F" w:rsidP="009E0E2F">
            <w:pPr>
              <w:pStyle w:val="TAC"/>
              <w:rPr>
                <w:ins w:id="3780" w:author="R4-1809561" w:date="2018-07-11T17:41:00Z"/>
              </w:rPr>
            </w:pPr>
            <w:ins w:id="3781" w:author="R4-1809561" w:date="2018-07-11T17:41:00Z">
              <w:r w:rsidRPr="00B04564">
                <w:t>64</w:t>
              </w:r>
            </w:ins>
          </w:p>
        </w:tc>
        <w:tc>
          <w:tcPr>
            <w:tcW w:w="1170" w:type="dxa"/>
          </w:tcPr>
          <w:p w14:paraId="241DE111" w14:textId="77777777" w:rsidR="009E0E2F" w:rsidRPr="00B04564" w:rsidRDefault="009E0E2F" w:rsidP="009E0E2F">
            <w:pPr>
              <w:pStyle w:val="TAC"/>
              <w:rPr>
                <w:ins w:id="3782" w:author="R4-1809561" w:date="2018-07-11T17:41:00Z"/>
              </w:rPr>
            </w:pPr>
            <w:ins w:id="3783" w:author="R4-1809561" w:date="2018-07-11T17:41:00Z">
              <w:r w:rsidRPr="00B04564">
                <w:t>60</w:t>
              </w:r>
            </w:ins>
          </w:p>
        </w:tc>
      </w:tr>
      <w:tr w:rsidR="009E0E2F" w:rsidRPr="00B04564" w14:paraId="1659C888" w14:textId="77777777" w:rsidTr="009E0E2F">
        <w:trPr>
          <w:jc w:val="center"/>
          <w:ins w:id="3784" w:author="R4-1809561" w:date="2018-07-11T17:41:00Z"/>
        </w:trPr>
        <w:tc>
          <w:tcPr>
            <w:tcW w:w="1170" w:type="dxa"/>
          </w:tcPr>
          <w:p w14:paraId="7E0C53C8" w14:textId="77777777" w:rsidR="009E0E2F" w:rsidRPr="00B04564" w:rsidRDefault="009E0E2F" w:rsidP="009E0E2F">
            <w:pPr>
              <w:pStyle w:val="TAC"/>
              <w:rPr>
                <w:ins w:id="3785" w:author="R4-1809561" w:date="2018-07-11T17:41:00Z"/>
              </w:rPr>
            </w:pPr>
            <w:ins w:id="3786" w:author="R4-1809561" w:date="2018-07-11T17:41:00Z">
              <w:r w:rsidRPr="00B04564">
                <w:t>70</w:t>
              </w:r>
            </w:ins>
          </w:p>
        </w:tc>
        <w:tc>
          <w:tcPr>
            <w:tcW w:w="1170" w:type="dxa"/>
          </w:tcPr>
          <w:p w14:paraId="39F72900" w14:textId="77777777" w:rsidR="009E0E2F" w:rsidRPr="00B04564" w:rsidRDefault="009E0E2F" w:rsidP="009E0E2F">
            <w:pPr>
              <w:pStyle w:val="TAC"/>
              <w:rPr>
                <w:ins w:id="3787" w:author="R4-1809561" w:date="2018-07-11T17:41:00Z"/>
              </w:rPr>
            </w:pPr>
            <w:ins w:id="3788" w:author="R4-1809561" w:date="2018-07-11T17:41:00Z">
              <w:r w:rsidRPr="00B04564">
                <w:t>1536</w:t>
              </w:r>
            </w:ins>
          </w:p>
        </w:tc>
        <w:tc>
          <w:tcPr>
            <w:tcW w:w="1170" w:type="dxa"/>
          </w:tcPr>
          <w:p w14:paraId="59ECBCE4" w14:textId="77777777" w:rsidR="009E0E2F" w:rsidRPr="00B04564" w:rsidRDefault="009E0E2F" w:rsidP="009E0E2F">
            <w:pPr>
              <w:pStyle w:val="TAC"/>
              <w:rPr>
                <w:ins w:id="3789" w:author="R4-1809561" w:date="2018-07-11T17:41:00Z"/>
              </w:rPr>
            </w:pPr>
            <w:ins w:id="3790" w:author="R4-1809561" w:date="2018-07-11T17:41:00Z">
              <w:r w:rsidRPr="00B04564">
                <w:t>108</w:t>
              </w:r>
            </w:ins>
          </w:p>
        </w:tc>
        <w:tc>
          <w:tcPr>
            <w:tcW w:w="1170" w:type="dxa"/>
            <w:vAlign w:val="center"/>
          </w:tcPr>
          <w:p w14:paraId="6A175323" w14:textId="77777777" w:rsidR="009E0E2F" w:rsidRPr="00B04564" w:rsidRDefault="009E0E2F" w:rsidP="009E0E2F">
            <w:pPr>
              <w:pStyle w:val="TAC"/>
              <w:rPr>
                <w:ins w:id="3791" w:author="R4-1809561" w:date="2018-07-11T17:41:00Z"/>
              </w:rPr>
            </w:pPr>
            <w:ins w:id="3792" w:author="R4-1809561" w:date="2018-07-11T17:41:00Z">
              <w:r w:rsidRPr="00B04564">
                <w:t>64</w:t>
              </w:r>
            </w:ins>
          </w:p>
        </w:tc>
        <w:tc>
          <w:tcPr>
            <w:tcW w:w="1170" w:type="dxa"/>
          </w:tcPr>
          <w:p w14:paraId="1BDD5D87" w14:textId="77777777" w:rsidR="009E0E2F" w:rsidRPr="00B04564" w:rsidRDefault="009E0E2F" w:rsidP="009E0E2F">
            <w:pPr>
              <w:pStyle w:val="TAC"/>
              <w:rPr>
                <w:ins w:id="3793" w:author="R4-1809561" w:date="2018-07-11T17:41:00Z"/>
                <w:rFonts w:cs="Calibri"/>
                <w:color w:val="000000"/>
                <w:lang w:val="en-US"/>
              </w:rPr>
            </w:pPr>
            <w:ins w:id="3794" w:author="R4-1809561" w:date="2018-07-11T17:41:00Z">
              <w:r w:rsidRPr="00B04564">
                <w:rPr>
                  <w:rFonts w:cs="Calibri"/>
                  <w:color w:val="000000"/>
                  <w:lang w:val="en-US"/>
                </w:rPr>
                <w:t>60</w:t>
              </w:r>
            </w:ins>
          </w:p>
        </w:tc>
      </w:tr>
      <w:tr w:rsidR="009E0E2F" w:rsidRPr="00B04564" w14:paraId="2577D130" w14:textId="77777777" w:rsidTr="009E0E2F">
        <w:trPr>
          <w:jc w:val="center"/>
          <w:ins w:id="3795" w:author="R4-1809561" w:date="2018-07-11T17:41:00Z"/>
        </w:trPr>
        <w:tc>
          <w:tcPr>
            <w:tcW w:w="1170" w:type="dxa"/>
          </w:tcPr>
          <w:p w14:paraId="0D6EBDA2" w14:textId="77777777" w:rsidR="009E0E2F" w:rsidRPr="00B04564" w:rsidRDefault="009E0E2F" w:rsidP="009E0E2F">
            <w:pPr>
              <w:pStyle w:val="TAC"/>
              <w:rPr>
                <w:ins w:id="3796" w:author="R4-1809561" w:date="2018-07-11T17:41:00Z"/>
              </w:rPr>
            </w:pPr>
            <w:ins w:id="3797" w:author="R4-1809561" w:date="2018-07-11T17:41:00Z">
              <w:r w:rsidRPr="00B04564">
                <w:t>80</w:t>
              </w:r>
            </w:ins>
          </w:p>
        </w:tc>
        <w:tc>
          <w:tcPr>
            <w:tcW w:w="1170" w:type="dxa"/>
          </w:tcPr>
          <w:p w14:paraId="6C6DBA7A" w14:textId="77777777" w:rsidR="009E0E2F" w:rsidRPr="00B04564" w:rsidRDefault="009E0E2F" w:rsidP="009E0E2F">
            <w:pPr>
              <w:pStyle w:val="TAC"/>
              <w:rPr>
                <w:ins w:id="3798" w:author="R4-1809561" w:date="2018-07-11T17:41:00Z"/>
              </w:rPr>
            </w:pPr>
            <w:ins w:id="3799" w:author="R4-1809561" w:date="2018-07-11T17:41:00Z">
              <w:r w:rsidRPr="00B04564">
                <w:t>2048</w:t>
              </w:r>
            </w:ins>
          </w:p>
        </w:tc>
        <w:tc>
          <w:tcPr>
            <w:tcW w:w="1170" w:type="dxa"/>
          </w:tcPr>
          <w:p w14:paraId="4897D73A" w14:textId="77777777" w:rsidR="009E0E2F" w:rsidRPr="00B04564" w:rsidRDefault="009E0E2F" w:rsidP="009E0E2F">
            <w:pPr>
              <w:pStyle w:val="TAC"/>
              <w:rPr>
                <w:ins w:id="3800" w:author="R4-1809561" w:date="2018-07-11T17:41:00Z"/>
                <w:rFonts w:cs="Calibri"/>
                <w:color w:val="000000"/>
                <w:lang w:val="en-US"/>
              </w:rPr>
            </w:pPr>
            <w:ins w:id="3801" w:author="R4-1809561" w:date="2018-07-11T17:41:00Z">
              <w:r w:rsidRPr="00B04564">
                <w:rPr>
                  <w:rFonts w:cs="Calibri"/>
                  <w:color w:val="000000"/>
                  <w:lang w:val="en-US"/>
                </w:rPr>
                <w:t>144</w:t>
              </w:r>
            </w:ins>
          </w:p>
        </w:tc>
        <w:tc>
          <w:tcPr>
            <w:tcW w:w="1170" w:type="dxa"/>
            <w:vAlign w:val="center"/>
          </w:tcPr>
          <w:p w14:paraId="04289E1F" w14:textId="77777777" w:rsidR="009E0E2F" w:rsidRPr="00B04564" w:rsidRDefault="009E0E2F" w:rsidP="009E0E2F">
            <w:pPr>
              <w:pStyle w:val="TAC"/>
              <w:rPr>
                <w:ins w:id="3802" w:author="R4-1809561" w:date="2018-07-11T17:41:00Z"/>
              </w:rPr>
            </w:pPr>
            <w:ins w:id="3803" w:author="R4-1809561" w:date="2018-07-11T17:41:00Z">
              <w:r w:rsidRPr="00B04564">
                <w:t>86</w:t>
              </w:r>
            </w:ins>
          </w:p>
        </w:tc>
        <w:tc>
          <w:tcPr>
            <w:tcW w:w="1170" w:type="dxa"/>
          </w:tcPr>
          <w:p w14:paraId="2546BAC5" w14:textId="77777777" w:rsidR="009E0E2F" w:rsidRPr="00B04564" w:rsidRDefault="009E0E2F" w:rsidP="009E0E2F">
            <w:pPr>
              <w:pStyle w:val="TAC"/>
              <w:rPr>
                <w:ins w:id="3804" w:author="R4-1809561" w:date="2018-07-11T17:41:00Z"/>
                <w:rFonts w:cs="Calibri"/>
                <w:color w:val="000000"/>
                <w:lang w:val="en-US"/>
              </w:rPr>
            </w:pPr>
            <w:ins w:id="3805" w:author="R4-1809561" w:date="2018-07-11T17:41:00Z">
              <w:r w:rsidRPr="00B04564">
                <w:rPr>
                  <w:rFonts w:cs="Calibri"/>
                  <w:color w:val="000000"/>
                  <w:lang w:val="en-US"/>
                </w:rPr>
                <w:t>60</w:t>
              </w:r>
            </w:ins>
          </w:p>
        </w:tc>
      </w:tr>
      <w:tr w:rsidR="009E0E2F" w:rsidRPr="00B04564" w14:paraId="3EF0A255" w14:textId="77777777" w:rsidTr="009E0E2F">
        <w:trPr>
          <w:jc w:val="center"/>
          <w:ins w:id="3806" w:author="R4-1809561" w:date="2018-07-11T17:41:00Z"/>
        </w:trPr>
        <w:tc>
          <w:tcPr>
            <w:tcW w:w="1170" w:type="dxa"/>
          </w:tcPr>
          <w:p w14:paraId="00A0EC11" w14:textId="77777777" w:rsidR="009E0E2F" w:rsidRPr="00B04564" w:rsidRDefault="009E0E2F" w:rsidP="009E0E2F">
            <w:pPr>
              <w:pStyle w:val="TAC"/>
              <w:rPr>
                <w:ins w:id="3807" w:author="R4-1809561" w:date="2018-07-11T17:41:00Z"/>
              </w:rPr>
            </w:pPr>
            <w:ins w:id="3808" w:author="R4-1809561" w:date="2018-07-11T17:41:00Z">
              <w:r w:rsidRPr="00B04564">
                <w:t>90</w:t>
              </w:r>
            </w:ins>
          </w:p>
        </w:tc>
        <w:tc>
          <w:tcPr>
            <w:tcW w:w="1170" w:type="dxa"/>
          </w:tcPr>
          <w:p w14:paraId="388D028C" w14:textId="77777777" w:rsidR="009E0E2F" w:rsidRPr="00B04564" w:rsidRDefault="009E0E2F" w:rsidP="009E0E2F">
            <w:pPr>
              <w:pStyle w:val="TAC"/>
              <w:rPr>
                <w:ins w:id="3809" w:author="R4-1809561" w:date="2018-07-11T17:41:00Z"/>
              </w:rPr>
            </w:pPr>
            <w:ins w:id="3810" w:author="R4-1809561" w:date="2018-07-11T17:41:00Z">
              <w:r w:rsidRPr="00B04564">
                <w:t>2048</w:t>
              </w:r>
            </w:ins>
          </w:p>
        </w:tc>
        <w:tc>
          <w:tcPr>
            <w:tcW w:w="1170" w:type="dxa"/>
          </w:tcPr>
          <w:p w14:paraId="14A77B72" w14:textId="77777777" w:rsidR="009E0E2F" w:rsidRPr="00B04564" w:rsidRDefault="009E0E2F" w:rsidP="009E0E2F">
            <w:pPr>
              <w:pStyle w:val="TAC"/>
              <w:rPr>
                <w:ins w:id="3811" w:author="R4-1809561" w:date="2018-07-11T17:41:00Z"/>
                <w:rFonts w:cs="Calibri"/>
                <w:color w:val="000000"/>
                <w:lang w:val="en-US"/>
              </w:rPr>
            </w:pPr>
            <w:ins w:id="3812" w:author="R4-1809561" w:date="2018-07-11T17:41:00Z">
              <w:r w:rsidRPr="00B04564">
                <w:rPr>
                  <w:rFonts w:cs="Calibri"/>
                  <w:color w:val="000000"/>
                  <w:lang w:val="en-US"/>
                </w:rPr>
                <w:t>144</w:t>
              </w:r>
            </w:ins>
          </w:p>
        </w:tc>
        <w:tc>
          <w:tcPr>
            <w:tcW w:w="1170" w:type="dxa"/>
            <w:vAlign w:val="center"/>
          </w:tcPr>
          <w:p w14:paraId="78378766" w14:textId="77777777" w:rsidR="009E0E2F" w:rsidRPr="00B04564" w:rsidRDefault="009E0E2F" w:rsidP="009E0E2F">
            <w:pPr>
              <w:pStyle w:val="TAC"/>
              <w:rPr>
                <w:ins w:id="3813" w:author="R4-1809561" w:date="2018-07-11T17:41:00Z"/>
              </w:rPr>
            </w:pPr>
            <w:ins w:id="3814" w:author="R4-1809561" w:date="2018-07-11T17:41:00Z">
              <w:r w:rsidRPr="00B04564">
                <w:t>86</w:t>
              </w:r>
            </w:ins>
          </w:p>
        </w:tc>
        <w:tc>
          <w:tcPr>
            <w:tcW w:w="1170" w:type="dxa"/>
          </w:tcPr>
          <w:p w14:paraId="05523CBC" w14:textId="77777777" w:rsidR="009E0E2F" w:rsidRPr="00B04564" w:rsidRDefault="009E0E2F" w:rsidP="009E0E2F">
            <w:pPr>
              <w:pStyle w:val="TAC"/>
              <w:rPr>
                <w:ins w:id="3815" w:author="R4-1809561" w:date="2018-07-11T17:41:00Z"/>
                <w:rFonts w:cs="Calibri"/>
                <w:color w:val="000000"/>
                <w:lang w:val="en-US"/>
              </w:rPr>
            </w:pPr>
            <w:ins w:id="3816" w:author="R4-1809561" w:date="2018-07-11T17:41:00Z">
              <w:r w:rsidRPr="00B04564">
                <w:rPr>
                  <w:rFonts w:cs="Calibri"/>
                  <w:color w:val="000000"/>
                  <w:lang w:val="en-US"/>
                </w:rPr>
                <w:t>60</w:t>
              </w:r>
            </w:ins>
          </w:p>
        </w:tc>
      </w:tr>
      <w:tr w:rsidR="009E0E2F" w:rsidRPr="00B04564" w14:paraId="4E8C1B1F" w14:textId="77777777" w:rsidTr="009E0E2F">
        <w:trPr>
          <w:jc w:val="center"/>
          <w:ins w:id="3817" w:author="R4-1809561" w:date="2018-07-11T17:41:00Z"/>
        </w:trPr>
        <w:tc>
          <w:tcPr>
            <w:tcW w:w="1170" w:type="dxa"/>
          </w:tcPr>
          <w:p w14:paraId="30906CE6" w14:textId="77777777" w:rsidR="009E0E2F" w:rsidRPr="00B04564" w:rsidRDefault="009E0E2F" w:rsidP="009E0E2F">
            <w:pPr>
              <w:pStyle w:val="TAC"/>
              <w:rPr>
                <w:ins w:id="3818" w:author="R4-1809561" w:date="2018-07-11T17:41:00Z"/>
              </w:rPr>
            </w:pPr>
            <w:ins w:id="3819" w:author="R4-1809561" w:date="2018-07-11T17:41:00Z">
              <w:r w:rsidRPr="00B04564">
                <w:t>100</w:t>
              </w:r>
            </w:ins>
          </w:p>
        </w:tc>
        <w:tc>
          <w:tcPr>
            <w:tcW w:w="1170" w:type="dxa"/>
          </w:tcPr>
          <w:p w14:paraId="2FAE7B1D" w14:textId="77777777" w:rsidR="009E0E2F" w:rsidRPr="00B04564" w:rsidRDefault="009E0E2F" w:rsidP="009E0E2F">
            <w:pPr>
              <w:pStyle w:val="TAC"/>
              <w:rPr>
                <w:ins w:id="3820" w:author="R4-1809561" w:date="2018-07-11T17:41:00Z"/>
              </w:rPr>
            </w:pPr>
            <w:ins w:id="3821" w:author="R4-1809561" w:date="2018-07-11T17:41:00Z">
              <w:r w:rsidRPr="00B04564">
                <w:t>2048</w:t>
              </w:r>
            </w:ins>
          </w:p>
        </w:tc>
        <w:tc>
          <w:tcPr>
            <w:tcW w:w="1170" w:type="dxa"/>
          </w:tcPr>
          <w:p w14:paraId="53B5CCEB" w14:textId="77777777" w:rsidR="009E0E2F" w:rsidRPr="00B04564" w:rsidRDefault="009E0E2F" w:rsidP="009E0E2F">
            <w:pPr>
              <w:pStyle w:val="TAC"/>
              <w:rPr>
                <w:ins w:id="3822" w:author="R4-1809561" w:date="2018-07-11T17:41:00Z"/>
                <w:rFonts w:cs="Calibri"/>
                <w:color w:val="000000"/>
                <w:lang w:val="en-US"/>
              </w:rPr>
            </w:pPr>
            <w:ins w:id="3823" w:author="R4-1809561" w:date="2018-07-11T17:41:00Z">
              <w:r w:rsidRPr="00B04564">
                <w:rPr>
                  <w:rFonts w:cs="Calibri"/>
                  <w:color w:val="000000"/>
                  <w:lang w:val="en-US"/>
                </w:rPr>
                <w:t>144</w:t>
              </w:r>
            </w:ins>
          </w:p>
        </w:tc>
        <w:tc>
          <w:tcPr>
            <w:tcW w:w="1170" w:type="dxa"/>
            <w:vAlign w:val="center"/>
          </w:tcPr>
          <w:p w14:paraId="008334DB" w14:textId="77777777" w:rsidR="009E0E2F" w:rsidRPr="00B04564" w:rsidRDefault="009E0E2F" w:rsidP="009E0E2F">
            <w:pPr>
              <w:pStyle w:val="TAC"/>
              <w:rPr>
                <w:ins w:id="3824" w:author="R4-1809561" w:date="2018-07-11T17:41:00Z"/>
              </w:rPr>
            </w:pPr>
            <w:ins w:id="3825" w:author="R4-1809561" w:date="2018-07-11T17:41:00Z">
              <w:r w:rsidRPr="00B04564">
                <w:t>86</w:t>
              </w:r>
            </w:ins>
          </w:p>
        </w:tc>
        <w:tc>
          <w:tcPr>
            <w:tcW w:w="1170" w:type="dxa"/>
          </w:tcPr>
          <w:p w14:paraId="448F7519" w14:textId="77777777" w:rsidR="009E0E2F" w:rsidRPr="00B04564" w:rsidRDefault="009E0E2F" w:rsidP="009E0E2F">
            <w:pPr>
              <w:pStyle w:val="TAC"/>
              <w:rPr>
                <w:ins w:id="3826" w:author="R4-1809561" w:date="2018-07-11T17:41:00Z"/>
                <w:rFonts w:cs="Calibri"/>
                <w:color w:val="000000"/>
                <w:lang w:val="en-US"/>
              </w:rPr>
            </w:pPr>
            <w:ins w:id="3827" w:author="R4-1809561" w:date="2018-07-11T17:41:00Z">
              <w:r w:rsidRPr="00B04564">
                <w:rPr>
                  <w:rFonts w:cs="Calibri"/>
                  <w:color w:val="000000"/>
                  <w:lang w:val="en-US"/>
                </w:rPr>
                <w:t>60</w:t>
              </w:r>
            </w:ins>
          </w:p>
        </w:tc>
      </w:tr>
    </w:tbl>
    <w:p w14:paraId="6FF94DCC" w14:textId="77777777" w:rsidR="009E0E2F" w:rsidRPr="006113D0" w:rsidRDefault="009E0E2F" w:rsidP="009E0E2F">
      <w:pPr>
        <w:rPr>
          <w:ins w:id="3828" w:author="R4-1809561" w:date="2018-07-11T17:41:00Z"/>
        </w:rPr>
      </w:pPr>
    </w:p>
    <w:p w14:paraId="4A2A8DA2" w14:textId="77777777" w:rsidR="009E0E2F" w:rsidRPr="006113D0" w:rsidRDefault="009E0E2F" w:rsidP="009E0E2F">
      <w:pPr>
        <w:pStyle w:val="NO"/>
        <w:rPr>
          <w:ins w:id="3829" w:author="R4-1809561" w:date="2018-07-11T17:41:00Z"/>
        </w:rPr>
      </w:pPr>
      <w:ins w:id="3830" w:author="R4-1809561" w:date="2018-07-11T17:41:00Z">
        <w:r w:rsidRPr="006113D0">
          <w:t>NOTE</w:t>
        </w:r>
        <w:r>
          <w:t xml:space="preserve"> 1</w:t>
        </w:r>
        <w:r w:rsidRPr="006113D0">
          <w:t>:</w:t>
        </w:r>
        <w:r w:rsidRPr="006113D0">
          <w:tab/>
          <w:t xml:space="preserve">If the above Test Requirement differs from the Minimum Requirement then the Test Tolerance applied for this test is non-zero. The Test Tolerance for this test is defined in subclause </w:t>
        </w:r>
        <w:r w:rsidRPr="00427CC2">
          <w:t>4.1.2 a</w:t>
        </w:r>
        <w:r w:rsidRPr="006113D0">
          <w:t xml:space="preserve">nd the explanation of how the Minimum Requirement has been relaxed by the Test Tolerance is given in </w:t>
        </w:r>
        <w:r w:rsidRPr="00427CC2">
          <w:t>annex C.</w:t>
        </w:r>
      </w:ins>
    </w:p>
    <w:p w14:paraId="5D8869E0" w14:textId="77777777" w:rsidR="009E0E2F" w:rsidRDefault="009E0E2F" w:rsidP="009E0E2F">
      <w:pPr>
        <w:pStyle w:val="Heading5"/>
        <w:rPr>
          <w:ins w:id="3831" w:author="R4-1809561" w:date="2018-07-11T17:41:00Z"/>
        </w:rPr>
      </w:pPr>
      <w:bookmarkStart w:id="3832" w:name="_Toc519094947"/>
      <w:ins w:id="3833" w:author="R4-1809561" w:date="2018-07-11T17:41:00Z">
        <w:r>
          <w:t>6.6.3.5</w:t>
        </w:r>
        <w:r w:rsidRPr="006113D0">
          <w:t>.</w:t>
        </w:r>
        <w:r>
          <w:t>2</w:t>
        </w:r>
        <w:r w:rsidRPr="006113D0">
          <w:tab/>
        </w:r>
        <w:r>
          <w:rPr>
            <w:rFonts w:hint="eastAsia"/>
            <w:i/>
            <w:iCs/>
            <w:lang w:val="en-US" w:eastAsia="zh-CN"/>
          </w:rPr>
          <w:t>BS type 2</w:t>
        </w:r>
        <w:r w:rsidRPr="00B04564">
          <w:rPr>
            <w:rFonts w:hint="eastAsia"/>
            <w:i/>
            <w:iCs/>
            <w:lang w:val="en-US" w:eastAsia="zh-CN"/>
          </w:rPr>
          <w:t>-O</w:t>
        </w:r>
        <w:bookmarkEnd w:id="3832"/>
      </w:ins>
    </w:p>
    <w:p w14:paraId="5552910A" w14:textId="77777777" w:rsidR="009E0E2F" w:rsidRDefault="009E0E2F" w:rsidP="009E0E2F">
      <w:pPr>
        <w:rPr>
          <w:ins w:id="3834" w:author="R4-1809561" w:date="2018-07-11T17:41:00Z"/>
        </w:rPr>
      </w:pPr>
      <w:ins w:id="3835" w:author="R4-1809561" w:date="2018-07-11T17:41:00Z">
        <w:r>
          <w:rPr>
            <w:lang w:val="en-US" w:eastAsia="zh-CN"/>
          </w:rPr>
          <w:t>F</w:t>
        </w:r>
        <w:r w:rsidRPr="00B04564">
          <w:rPr>
            <w:rFonts w:hint="eastAsia"/>
            <w:lang w:val="en-US" w:eastAsia="zh-CN"/>
          </w:rPr>
          <w:t xml:space="preserve">or </w:t>
        </w:r>
        <w:r>
          <w:rPr>
            <w:rFonts w:hint="eastAsia"/>
            <w:i/>
            <w:iCs/>
            <w:lang w:val="en-US" w:eastAsia="zh-CN"/>
          </w:rPr>
          <w:t>BS type 2</w:t>
        </w:r>
        <w:r w:rsidRPr="00B04564">
          <w:rPr>
            <w:rFonts w:hint="eastAsia"/>
            <w:i/>
            <w:iCs/>
            <w:lang w:val="en-US" w:eastAsia="zh-CN"/>
          </w:rPr>
          <w:t>-O</w:t>
        </w:r>
        <w:r>
          <w:t>, t</w:t>
        </w:r>
        <w:r w:rsidRPr="006113D0">
          <w:t>he EVM of ea</w:t>
        </w:r>
        <w:r>
          <w:rPr>
            <w:rFonts w:hint="eastAsia"/>
          </w:rPr>
          <w:t>ch NR</w:t>
        </w:r>
        <w:r w:rsidRPr="006113D0">
          <w:rPr>
            <w:rFonts w:hint="eastAsia"/>
          </w:rPr>
          <w:t xml:space="preserve"> carrier </w:t>
        </w:r>
        <w:r w:rsidRPr="006113D0">
          <w:t>for different modulation schemes on PDSCH shall be le</w:t>
        </w:r>
        <w:r>
          <w:t>ss than the limits in table 6.</w:t>
        </w:r>
        <w:r w:rsidRPr="006113D0">
          <w:t>4.</w:t>
        </w:r>
        <w:r>
          <w:t>3</w:t>
        </w:r>
        <w:r w:rsidRPr="006113D0">
          <w:t>.</w:t>
        </w:r>
        <w:r>
          <w:t>5.2-1.</w:t>
        </w:r>
      </w:ins>
    </w:p>
    <w:p w14:paraId="5B92FE3A" w14:textId="77777777" w:rsidR="009E0E2F" w:rsidRPr="006113D0" w:rsidRDefault="009E0E2F" w:rsidP="009E0E2F">
      <w:pPr>
        <w:pStyle w:val="TH"/>
        <w:rPr>
          <w:ins w:id="3836" w:author="R4-1809561" w:date="2018-07-11T17:41:00Z"/>
        </w:rPr>
      </w:pPr>
      <w:ins w:id="3837" w:author="R4-1809561" w:date="2018-07-11T17:41:00Z">
        <w:r>
          <w:t>Table 6.6</w:t>
        </w:r>
        <w:r w:rsidRPr="006113D0">
          <w:t>.</w:t>
        </w:r>
        <w:r>
          <w:t>3.5.2</w:t>
        </w:r>
        <w:r w:rsidRPr="006113D0">
          <w:t>-</w:t>
        </w:r>
        <w:r>
          <w:t>1</w:t>
        </w:r>
        <w:r w:rsidRPr="006113D0">
          <w:t xml:space="preserve"> EVM requirements</w:t>
        </w:r>
        <w:r>
          <w:t xml:space="preserve"> </w:t>
        </w:r>
        <w:r w:rsidRPr="00B04564">
          <w:t xml:space="preserve">for </w:t>
        </w:r>
        <w:r>
          <w:rPr>
            <w:i/>
          </w:rPr>
          <w:t>BS type 2</w:t>
        </w:r>
        <w:r w:rsidRPr="00B04564">
          <w:rPr>
            <w:i/>
          </w:rPr>
          <w:t>-</w:t>
        </w:r>
        <w:r>
          <w:rPr>
            <w:i/>
          </w:rPr>
          <w:t>O</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3214"/>
        <w:gridCol w:w="2583"/>
      </w:tblGrid>
      <w:tr w:rsidR="009E0E2F" w:rsidRPr="006113D0" w14:paraId="140B6DAA" w14:textId="77777777" w:rsidTr="009E0E2F">
        <w:trPr>
          <w:jc w:val="center"/>
          <w:ins w:id="3838" w:author="R4-1809561" w:date="2018-07-11T17:41:00Z"/>
        </w:trPr>
        <w:tc>
          <w:tcPr>
            <w:tcW w:w="3214" w:type="dxa"/>
          </w:tcPr>
          <w:p w14:paraId="312FEFDB" w14:textId="77777777" w:rsidR="009E0E2F" w:rsidRPr="006113D0" w:rsidRDefault="009E0E2F" w:rsidP="009E0E2F">
            <w:pPr>
              <w:pStyle w:val="TAH"/>
              <w:rPr>
                <w:ins w:id="3839" w:author="R4-1809561" w:date="2018-07-11T17:41:00Z"/>
              </w:rPr>
            </w:pPr>
            <w:ins w:id="3840" w:author="R4-1809561" w:date="2018-07-11T17:41:00Z">
              <w:r w:rsidRPr="006113D0">
                <w:t>Modulation scheme for PDSCH</w:t>
              </w:r>
            </w:ins>
          </w:p>
        </w:tc>
        <w:tc>
          <w:tcPr>
            <w:tcW w:w="2583" w:type="dxa"/>
          </w:tcPr>
          <w:p w14:paraId="171176E8" w14:textId="77777777" w:rsidR="009E0E2F" w:rsidRPr="006113D0" w:rsidRDefault="009E0E2F" w:rsidP="009E0E2F">
            <w:pPr>
              <w:pStyle w:val="TAH"/>
              <w:rPr>
                <w:ins w:id="3841" w:author="R4-1809561" w:date="2018-07-11T17:41:00Z"/>
              </w:rPr>
            </w:pPr>
            <w:ins w:id="3842" w:author="R4-1809561" w:date="2018-07-11T17:41:00Z">
              <w:r w:rsidRPr="006113D0">
                <w:t>Required EVM (%)</w:t>
              </w:r>
            </w:ins>
          </w:p>
        </w:tc>
      </w:tr>
      <w:tr w:rsidR="009E0E2F" w:rsidRPr="006113D0" w14:paraId="78636912" w14:textId="77777777" w:rsidTr="009E0E2F">
        <w:trPr>
          <w:jc w:val="center"/>
          <w:ins w:id="3843" w:author="R4-1809561" w:date="2018-07-11T17:41:00Z"/>
        </w:trPr>
        <w:tc>
          <w:tcPr>
            <w:tcW w:w="3214" w:type="dxa"/>
          </w:tcPr>
          <w:p w14:paraId="157ABBE5" w14:textId="77777777" w:rsidR="009E0E2F" w:rsidRPr="006113D0" w:rsidRDefault="009E0E2F" w:rsidP="009E0E2F">
            <w:pPr>
              <w:pStyle w:val="TAC"/>
              <w:rPr>
                <w:ins w:id="3844" w:author="R4-1809561" w:date="2018-07-11T17:41:00Z"/>
              </w:rPr>
            </w:pPr>
            <w:ins w:id="3845" w:author="R4-1809561" w:date="2018-07-11T17:41:00Z">
              <w:r w:rsidRPr="006113D0">
                <w:t>QPSK</w:t>
              </w:r>
            </w:ins>
          </w:p>
        </w:tc>
        <w:tc>
          <w:tcPr>
            <w:tcW w:w="2583" w:type="dxa"/>
          </w:tcPr>
          <w:p w14:paraId="20870F51" w14:textId="77777777" w:rsidR="009E0E2F" w:rsidRPr="006113D0" w:rsidRDefault="009E0E2F" w:rsidP="009E0E2F">
            <w:pPr>
              <w:pStyle w:val="TAC"/>
              <w:rPr>
                <w:ins w:id="3846" w:author="R4-1809561" w:date="2018-07-11T17:41:00Z"/>
              </w:rPr>
            </w:pPr>
            <w:ins w:id="3847" w:author="R4-1809561" w:date="2018-07-11T17:41:00Z">
              <w:r>
                <w:rPr>
                  <w:highlight w:val="yellow"/>
                </w:rPr>
                <w:t>[17</w:t>
              </w:r>
              <w:r w:rsidRPr="00E258A2">
                <w:rPr>
                  <w:highlight w:val="yellow"/>
                </w:rPr>
                <w:t>.5</w:t>
              </w:r>
              <w:r>
                <w:rPr>
                  <w:highlight w:val="yellow"/>
                </w:rPr>
                <w:t xml:space="preserve"> +FFS</w:t>
              </w:r>
              <w:r w:rsidRPr="00E258A2">
                <w:rPr>
                  <w:highlight w:val="yellow"/>
                </w:rPr>
                <w:t>]</w:t>
              </w:r>
              <w:r w:rsidRPr="006113D0">
                <w:t xml:space="preserve"> %</w:t>
              </w:r>
            </w:ins>
          </w:p>
        </w:tc>
      </w:tr>
      <w:tr w:rsidR="009E0E2F" w:rsidRPr="006113D0" w14:paraId="5B473934" w14:textId="77777777" w:rsidTr="009E0E2F">
        <w:trPr>
          <w:jc w:val="center"/>
          <w:ins w:id="3848" w:author="R4-1809561" w:date="2018-07-11T17:41:00Z"/>
        </w:trPr>
        <w:tc>
          <w:tcPr>
            <w:tcW w:w="3214" w:type="dxa"/>
          </w:tcPr>
          <w:p w14:paraId="18C2BECB" w14:textId="77777777" w:rsidR="009E0E2F" w:rsidRPr="006113D0" w:rsidRDefault="009E0E2F" w:rsidP="009E0E2F">
            <w:pPr>
              <w:pStyle w:val="TAC"/>
              <w:rPr>
                <w:ins w:id="3849" w:author="R4-1809561" w:date="2018-07-11T17:41:00Z"/>
              </w:rPr>
            </w:pPr>
            <w:ins w:id="3850" w:author="R4-1809561" w:date="2018-07-11T17:41:00Z">
              <w:r w:rsidRPr="006113D0">
                <w:t>16QAM</w:t>
              </w:r>
            </w:ins>
          </w:p>
        </w:tc>
        <w:tc>
          <w:tcPr>
            <w:tcW w:w="2583" w:type="dxa"/>
          </w:tcPr>
          <w:p w14:paraId="021E30EA" w14:textId="77777777" w:rsidR="009E0E2F" w:rsidRPr="006113D0" w:rsidRDefault="009E0E2F" w:rsidP="009E0E2F">
            <w:pPr>
              <w:pStyle w:val="TAC"/>
              <w:rPr>
                <w:ins w:id="3851" w:author="R4-1809561" w:date="2018-07-11T17:41:00Z"/>
              </w:rPr>
            </w:pPr>
            <w:ins w:id="3852" w:author="R4-1809561" w:date="2018-07-11T17:41:00Z">
              <w:r>
                <w:rPr>
                  <w:highlight w:val="yellow"/>
                </w:rPr>
                <w:t>[12</w:t>
              </w:r>
              <w:r w:rsidRPr="00E258A2">
                <w:rPr>
                  <w:highlight w:val="yellow"/>
                </w:rPr>
                <w:t>.5</w:t>
              </w:r>
              <w:r>
                <w:rPr>
                  <w:highlight w:val="yellow"/>
                </w:rPr>
                <w:t xml:space="preserve"> +FFS</w:t>
              </w:r>
              <w:r w:rsidRPr="00E258A2">
                <w:rPr>
                  <w:highlight w:val="yellow"/>
                </w:rPr>
                <w:t>]</w:t>
              </w:r>
              <w:r w:rsidRPr="006113D0">
                <w:t xml:space="preserve"> %</w:t>
              </w:r>
            </w:ins>
          </w:p>
        </w:tc>
      </w:tr>
      <w:tr w:rsidR="009E0E2F" w:rsidRPr="006113D0" w14:paraId="25005718" w14:textId="77777777" w:rsidTr="009E0E2F">
        <w:trPr>
          <w:jc w:val="center"/>
          <w:ins w:id="3853" w:author="R4-1809561" w:date="2018-07-11T17:41:00Z"/>
        </w:trPr>
        <w:tc>
          <w:tcPr>
            <w:tcW w:w="3214" w:type="dxa"/>
          </w:tcPr>
          <w:p w14:paraId="566A6293" w14:textId="77777777" w:rsidR="009E0E2F" w:rsidRPr="006113D0" w:rsidRDefault="009E0E2F" w:rsidP="009E0E2F">
            <w:pPr>
              <w:pStyle w:val="TAC"/>
              <w:rPr>
                <w:ins w:id="3854" w:author="R4-1809561" w:date="2018-07-11T17:41:00Z"/>
              </w:rPr>
            </w:pPr>
            <w:ins w:id="3855" w:author="R4-1809561" w:date="2018-07-11T17:41:00Z">
              <w:r w:rsidRPr="006113D0">
                <w:t>64QAM</w:t>
              </w:r>
            </w:ins>
          </w:p>
        </w:tc>
        <w:tc>
          <w:tcPr>
            <w:tcW w:w="2583" w:type="dxa"/>
          </w:tcPr>
          <w:p w14:paraId="4A547459" w14:textId="77777777" w:rsidR="009E0E2F" w:rsidRPr="006113D0" w:rsidRDefault="009E0E2F" w:rsidP="009E0E2F">
            <w:pPr>
              <w:pStyle w:val="TAC"/>
              <w:rPr>
                <w:ins w:id="3856" w:author="R4-1809561" w:date="2018-07-11T17:41:00Z"/>
              </w:rPr>
            </w:pPr>
            <w:ins w:id="3857" w:author="R4-1809561" w:date="2018-07-11T17:41:00Z">
              <w:r>
                <w:rPr>
                  <w:highlight w:val="yellow"/>
                </w:rPr>
                <w:t>[8 +FFS</w:t>
              </w:r>
              <w:r w:rsidRPr="00E258A2">
                <w:rPr>
                  <w:highlight w:val="yellow"/>
                </w:rPr>
                <w:t>]</w:t>
              </w:r>
              <w:r w:rsidRPr="006113D0">
                <w:t xml:space="preserve"> %</w:t>
              </w:r>
            </w:ins>
          </w:p>
        </w:tc>
      </w:tr>
    </w:tbl>
    <w:p w14:paraId="191A089D" w14:textId="77777777" w:rsidR="009E0E2F" w:rsidRDefault="009E0E2F" w:rsidP="009E0E2F">
      <w:pPr>
        <w:rPr>
          <w:ins w:id="3858" w:author="R4-1809561" w:date="2018-07-11T17:41:00Z"/>
        </w:rPr>
      </w:pPr>
    </w:p>
    <w:p w14:paraId="16C94129" w14:textId="77777777" w:rsidR="009E0E2F" w:rsidRPr="00B04564" w:rsidRDefault="009E0E2F" w:rsidP="009E0E2F">
      <w:pPr>
        <w:rPr>
          <w:ins w:id="3859" w:author="R4-1809561" w:date="2018-07-11T17:41:00Z"/>
        </w:rPr>
      </w:pPr>
      <w:ins w:id="3860" w:author="R4-1809561" w:date="2018-07-11T17:41:00Z">
        <w:r w:rsidRPr="00B04564">
          <w:t xml:space="preserve">EVM requirements shall apply for each NR carrier over all allocated resource blocks and downlink sub frames and with RS density configuration of DM-RS of comb 2 (every other subcarrier) in symbol 3. PT-RS should be configured for </w:t>
        </w:r>
        <w:r w:rsidRPr="00B04564">
          <w:lastRenderedPageBreak/>
          <w:t>localized setting for every fourth symbol for every second RB. Different modula</w:t>
        </w:r>
        <w:r>
          <w:t>tion schemes listed in table 6.6</w:t>
        </w:r>
        <w:r w:rsidRPr="00B04564">
          <w:t>.</w:t>
        </w:r>
        <w:r>
          <w:t>3.5</w:t>
        </w:r>
        <w:r w:rsidRPr="00B04564">
          <w:t>.2-1 shall be considered for rank 1.</w:t>
        </w:r>
      </w:ins>
    </w:p>
    <w:p w14:paraId="41D5785E" w14:textId="77777777" w:rsidR="009E0E2F" w:rsidRPr="008671C4" w:rsidRDefault="009E0E2F" w:rsidP="009E0E2F">
      <w:pPr>
        <w:rPr>
          <w:ins w:id="3861" w:author="R4-1809561" w:date="2018-07-11T17:41:00Z"/>
        </w:rPr>
      </w:pPr>
      <w:ins w:id="3862" w:author="R4-1809561" w:date="2018-07-11T17:41:00Z">
        <w:r w:rsidRPr="00B04564">
          <w:t>For NR, for all bandwidths, the EVM measurement shall be performed</w:t>
        </w:r>
        <w:r w:rsidRPr="00B04564">
          <w:rPr>
            <w:rFonts w:eastAsia="SimSun"/>
          </w:rPr>
          <w:t xml:space="preserve"> for each NR carrier</w:t>
        </w:r>
        <w:r w:rsidRPr="00B04564">
          <w:t xml:space="preserve"> over all allocated resource blocks and downlink subframes within 10 ms measurement periods. </w:t>
        </w:r>
        <w:r w:rsidRPr="00B04564">
          <w:rPr>
            <w:rFonts w:eastAsia="SimSun"/>
          </w:rPr>
          <w:t>The boundaries of the EVM measurement periods need not be aligned with radio frame boundaries.</w:t>
        </w:r>
      </w:ins>
    </w:p>
    <w:p w14:paraId="35778A03" w14:textId="0A5065E3" w:rsidR="009E0E2F" w:rsidRPr="00B04564" w:rsidRDefault="009E0E2F" w:rsidP="009E0E2F">
      <w:pPr>
        <w:rPr>
          <w:ins w:id="3863" w:author="R4-1809561" w:date="2018-07-11T17:41:00Z"/>
          <w:lang w:eastAsia="ko-KR"/>
        </w:rPr>
      </w:pPr>
      <w:ins w:id="3864" w:author="R4-1809561" w:date="2018-07-11T17:41:00Z">
        <w:r w:rsidRPr="00B04564">
          <w:rPr>
            <w:lang w:eastAsia="ko-KR"/>
          </w:rPr>
          <w:t xml:space="preserve">Table </w:t>
        </w:r>
        <w:r>
          <w:rPr>
            <w:lang w:eastAsia="ko-KR"/>
          </w:rPr>
          <w:t>6.6.3.5.2-2</w:t>
        </w:r>
        <w:r w:rsidRPr="00B04564">
          <w:rPr>
            <w:lang w:eastAsia="ko-KR"/>
          </w:rPr>
          <w:t xml:space="preserve"> and </w:t>
        </w:r>
        <w:r>
          <w:rPr>
            <w:lang w:eastAsia="ko-KR"/>
          </w:rPr>
          <w:t>6.6.3.5.2-3</w:t>
        </w:r>
        <w:r w:rsidRPr="00B04564">
          <w:rPr>
            <w:lang w:eastAsia="ko-KR"/>
          </w:rPr>
          <w:t xml:space="preserve"> below specify EVM window length (W) for normal CP for </w:t>
        </w:r>
        <w:r>
          <w:rPr>
            <w:i/>
          </w:rPr>
          <w:t>BS type 2</w:t>
        </w:r>
        <w:r w:rsidRPr="00B04564">
          <w:rPr>
            <w:i/>
          </w:rPr>
          <w:t>-</w:t>
        </w:r>
        <w:r>
          <w:rPr>
            <w:i/>
          </w:rPr>
          <w:t>O</w:t>
        </w:r>
        <w:r>
          <w:rPr>
            <w:lang w:eastAsia="ko-KR"/>
          </w:rPr>
          <w:t>. T</w:t>
        </w:r>
        <w:r w:rsidRPr="00B04564">
          <w:rPr>
            <w:lang w:eastAsia="ko-KR"/>
          </w:rPr>
          <w:t xml:space="preserve">he cyclic prefix length </w:t>
        </w:r>
        <w:r w:rsidRPr="00E760C6">
          <w:rPr>
            <w:noProof/>
            <w:position w:val="-14"/>
            <w:lang w:val="en-US" w:eastAsia="zh-CN"/>
          </w:rPr>
          <w:drawing>
            <wp:inline distT="0" distB="0" distL="0" distR="0" wp14:anchorId="31C3DB16" wp14:editId="38896765">
              <wp:extent cx="241300" cy="2159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1300" cy="215900"/>
                      </a:xfrm>
                      <a:prstGeom prst="rect">
                        <a:avLst/>
                      </a:prstGeom>
                      <a:noFill/>
                      <a:ln>
                        <a:noFill/>
                      </a:ln>
                    </pic:spPr>
                  </pic:pic>
                </a:graphicData>
              </a:graphic>
            </wp:inline>
          </w:drawing>
        </w:r>
        <w:r w:rsidRPr="00B04564">
          <w:rPr>
            <w:lang w:eastAsia="ko-KR"/>
          </w:rPr>
          <w:t xml:space="preserve"> is 7% rounded up to integer from Nominal FFT size for normal CP.</w:t>
        </w:r>
      </w:ins>
    </w:p>
    <w:p w14:paraId="45F66317" w14:textId="77777777" w:rsidR="009E0E2F" w:rsidRPr="00B04564" w:rsidRDefault="009E0E2F" w:rsidP="009E0E2F">
      <w:pPr>
        <w:pStyle w:val="TH"/>
        <w:rPr>
          <w:ins w:id="3865" w:author="R4-1809561" w:date="2018-07-11T17:41:00Z"/>
          <w:lang w:val="en-US"/>
        </w:rPr>
      </w:pPr>
      <w:ins w:id="3866" w:author="R4-1809561" w:date="2018-07-11T17:41:00Z">
        <w:r w:rsidRPr="00B04564">
          <w:t xml:space="preserve">Table </w:t>
        </w:r>
        <w:r>
          <w:t>6.6.3.5.2-2</w:t>
        </w:r>
        <w:r w:rsidRPr="00B04564">
          <w:t xml:space="preserve"> EVM window length for normal CP</w:t>
        </w:r>
        <w:r w:rsidRPr="00B04564">
          <w:rPr>
            <w:lang w:val="en-US"/>
          </w:rPr>
          <w:t xml:space="preserve"> for FR2 and 60 kHz SCS</w:t>
        </w:r>
      </w:ins>
    </w:p>
    <w:tbl>
      <w:tblPr>
        <w:tblW w:w="70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170"/>
        <w:gridCol w:w="1063"/>
        <w:gridCol w:w="1418"/>
        <w:gridCol w:w="1418"/>
        <w:gridCol w:w="992"/>
        <w:gridCol w:w="992"/>
      </w:tblGrid>
      <w:tr w:rsidR="009E0E2F" w:rsidRPr="00B04564" w14:paraId="64B5FF14" w14:textId="77777777" w:rsidTr="009E0E2F">
        <w:trPr>
          <w:trHeight w:val="874"/>
          <w:jc w:val="center"/>
          <w:ins w:id="3867" w:author="R4-1809561" w:date="2018-07-11T17:41:00Z"/>
        </w:trPr>
        <w:tc>
          <w:tcPr>
            <w:tcW w:w="1170" w:type="dxa"/>
            <w:shd w:val="clear" w:color="auto" w:fill="F2F2F2"/>
            <w:vAlign w:val="center"/>
          </w:tcPr>
          <w:p w14:paraId="18444692" w14:textId="77777777" w:rsidR="009E0E2F" w:rsidRPr="00B04564" w:rsidRDefault="009E0E2F" w:rsidP="009E0E2F">
            <w:pPr>
              <w:pStyle w:val="TAH"/>
              <w:rPr>
                <w:ins w:id="3868" w:author="R4-1809561" w:date="2018-07-11T17:41:00Z"/>
              </w:rPr>
            </w:pPr>
            <w:ins w:id="3869" w:author="R4-1809561" w:date="2018-07-11T17:41:00Z">
              <w:r w:rsidRPr="00B04564">
                <w:t>Channel Bandwidth (MHz)</w:t>
              </w:r>
            </w:ins>
          </w:p>
        </w:tc>
        <w:tc>
          <w:tcPr>
            <w:tcW w:w="1063" w:type="dxa"/>
            <w:shd w:val="clear" w:color="auto" w:fill="F2F2F2"/>
            <w:vAlign w:val="center"/>
          </w:tcPr>
          <w:p w14:paraId="0E540105" w14:textId="77777777" w:rsidR="009E0E2F" w:rsidRPr="00B04564" w:rsidRDefault="009E0E2F" w:rsidP="009E0E2F">
            <w:pPr>
              <w:pStyle w:val="TAH"/>
              <w:rPr>
                <w:ins w:id="3870" w:author="R4-1809561" w:date="2018-07-11T17:41:00Z"/>
              </w:rPr>
            </w:pPr>
            <w:ins w:id="3871" w:author="R4-1809561" w:date="2018-07-11T17:41:00Z">
              <w:r w:rsidRPr="00B04564">
                <w:t>Nominal FFT size</w:t>
              </w:r>
            </w:ins>
          </w:p>
        </w:tc>
        <w:tc>
          <w:tcPr>
            <w:tcW w:w="1418" w:type="dxa"/>
            <w:shd w:val="clear" w:color="auto" w:fill="F2F2F2"/>
            <w:vAlign w:val="center"/>
          </w:tcPr>
          <w:p w14:paraId="47B7D636" w14:textId="77777777" w:rsidR="009E0E2F" w:rsidRPr="00B04564" w:rsidRDefault="009E0E2F" w:rsidP="009E0E2F">
            <w:pPr>
              <w:pStyle w:val="TAH"/>
              <w:rPr>
                <w:ins w:id="3872" w:author="R4-1809561" w:date="2018-07-11T17:41:00Z"/>
              </w:rPr>
            </w:pPr>
            <w:ins w:id="3873" w:author="R4-1809561" w:date="2018-07-11T17:41:00Z">
              <w:r w:rsidRPr="00B04564">
                <w:t>Sampling Rate (MHz)</w:t>
              </w:r>
            </w:ins>
          </w:p>
        </w:tc>
        <w:tc>
          <w:tcPr>
            <w:tcW w:w="1418" w:type="dxa"/>
            <w:shd w:val="clear" w:color="auto" w:fill="F2F2F2"/>
            <w:vAlign w:val="center"/>
          </w:tcPr>
          <w:p w14:paraId="72A1B4B3" w14:textId="687F0CF4" w:rsidR="009E0E2F" w:rsidRPr="00B04564" w:rsidRDefault="009E0E2F" w:rsidP="009E0E2F">
            <w:pPr>
              <w:pStyle w:val="TAH"/>
              <w:rPr>
                <w:ins w:id="3874" w:author="R4-1809561" w:date="2018-07-11T17:41:00Z"/>
              </w:rPr>
            </w:pPr>
            <w:ins w:id="3875" w:author="R4-1809561" w:date="2018-07-11T17:41:00Z">
              <w:r w:rsidRPr="00E760C6">
                <w:rPr>
                  <w:noProof/>
                  <w:lang w:val="en-US" w:eastAsia="zh-CN"/>
                </w:rPr>
                <w:drawing>
                  <wp:inline distT="0" distB="0" distL="0" distR="0" wp14:anchorId="41B89DAE" wp14:editId="3E51F05E">
                    <wp:extent cx="241300" cy="2159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1300" cy="215900"/>
                            </a:xfrm>
                            <a:prstGeom prst="rect">
                              <a:avLst/>
                            </a:prstGeom>
                            <a:noFill/>
                            <a:ln>
                              <a:noFill/>
                            </a:ln>
                          </pic:spPr>
                        </pic:pic>
                      </a:graphicData>
                    </a:graphic>
                  </wp:inline>
                </w:drawing>
              </w:r>
              <w:r w:rsidRPr="00B04564">
                <w:t xml:space="preserve"> for CP ≈ 7% FFT Size</w:t>
              </w:r>
            </w:ins>
          </w:p>
        </w:tc>
        <w:tc>
          <w:tcPr>
            <w:tcW w:w="992" w:type="dxa"/>
            <w:shd w:val="clear" w:color="auto" w:fill="F2F2F2"/>
            <w:vAlign w:val="center"/>
          </w:tcPr>
          <w:p w14:paraId="409E2420" w14:textId="77777777" w:rsidR="009E0E2F" w:rsidRPr="00B04564" w:rsidRDefault="009E0E2F" w:rsidP="009E0E2F">
            <w:pPr>
              <w:pStyle w:val="TAH"/>
              <w:rPr>
                <w:ins w:id="3876" w:author="R4-1809561" w:date="2018-07-11T17:41:00Z"/>
              </w:rPr>
            </w:pPr>
            <w:ins w:id="3877" w:author="R4-1809561" w:date="2018-07-11T17:41:00Z">
              <w:r w:rsidRPr="00B04564">
                <w:t>EVM window length W</w:t>
              </w:r>
            </w:ins>
          </w:p>
        </w:tc>
        <w:tc>
          <w:tcPr>
            <w:tcW w:w="992" w:type="dxa"/>
            <w:shd w:val="clear" w:color="auto" w:fill="F2F2F2"/>
          </w:tcPr>
          <w:p w14:paraId="0DDCA516" w14:textId="77777777" w:rsidR="009E0E2F" w:rsidRPr="00B04564" w:rsidRDefault="009E0E2F" w:rsidP="009E0E2F">
            <w:pPr>
              <w:pStyle w:val="TAH"/>
              <w:rPr>
                <w:ins w:id="3878" w:author="R4-1809561" w:date="2018-07-11T17:41:00Z"/>
              </w:rPr>
            </w:pPr>
            <w:ins w:id="3879" w:author="R4-1809561" w:date="2018-07-11T17:41:00Z">
              <w:r w:rsidRPr="00B04564">
                <w:rPr>
                  <w:lang w:val="en-CA"/>
                </w:rPr>
                <w:t xml:space="preserve">Ratio of </w:t>
              </w:r>
              <w:r w:rsidRPr="00B04564">
                <w:rPr>
                  <w:i/>
                  <w:lang w:val="en-CA"/>
                </w:rPr>
                <w:t>W</w:t>
              </w:r>
              <w:r w:rsidRPr="00B04564">
                <w:rPr>
                  <w:lang w:val="en-CA"/>
                </w:rPr>
                <w:t xml:space="preserve"> to total CP for symbols 1</w:t>
              </w:r>
              <w:r w:rsidRPr="00B04564">
                <w:rPr>
                  <w:lang w:val="en-CA"/>
                </w:rPr>
                <w:noBreakHyphen/>
                <w:t>6</w:t>
              </w:r>
              <w:r w:rsidRPr="00B04564">
                <w:t>(Note 1)</w:t>
              </w:r>
              <w:r w:rsidRPr="00B04564">
                <w:rPr>
                  <w:lang w:val="en-CA"/>
                </w:rPr>
                <w:t xml:space="preserve"> [%]</w:t>
              </w:r>
            </w:ins>
          </w:p>
        </w:tc>
      </w:tr>
      <w:tr w:rsidR="009E0E2F" w:rsidRPr="00B04564" w14:paraId="664EF775" w14:textId="77777777" w:rsidTr="009E0E2F">
        <w:trPr>
          <w:trHeight w:val="288"/>
          <w:jc w:val="center"/>
          <w:ins w:id="3880" w:author="R4-1809561" w:date="2018-07-11T17:41:00Z"/>
        </w:trPr>
        <w:tc>
          <w:tcPr>
            <w:tcW w:w="1170" w:type="dxa"/>
            <w:vAlign w:val="center"/>
          </w:tcPr>
          <w:p w14:paraId="3507840C" w14:textId="77777777" w:rsidR="009E0E2F" w:rsidRPr="00B04564" w:rsidRDefault="009E0E2F" w:rsidP="009E0E2F">
            <w:pPr>
              <w:pStyle w:val="TAC"/>
              <w:rPr>
                <w:ins w:id="3881" w:author="R4-1809561" w:date="2018-07-11T17:41:00Z"/>
              </w:rPr>
            </w:pPr>
            <w:ins w:id="3882" w:author="R4-1809561" w:date="2018-07-11T17:41:00Z">
              <w:r w:rsidRPr="00B04564">
                <w:t>50</w:t>
              </w:r>
            </w:ins>
          </w:p>
        </w:tc>
        <w:tc>
          <w:tcPr>
            <w:tcW w:w="1063" w:type="dxa"/>
            <w:vAlign w:val="center"/>
          </w:tcPr>
          <w:p w14:paraId="7C619BC5" w14:textId="77777777" w:rsidR="009E0E2F" w:rsidRPr="00B04564" w:rsidRDefault="009E0E2F" w:rsidP="009E0E2F">
            <w:pPr>
              <w:pStyle w:val="TAC"/>
              <w:rPr>
                <w:ins w:id="3883" w:author="R4-1809561" w:date="2018-07-11T17:41:00Z"/>
              </w:rPr>
            </w:pPr>
            <w:ins w:id="3884" w:author="R4-1809561" w:date="2018-07-11T17:41:00Z">
              <w:r w:rsidRPr="00B04564">
                <w:t>1024</w:t>
              </w:r>
            </w:ins>
          </w:p>
        </w:tc>
        <w:tc>
          <w:tcPr>
            <w:tcW w:w="1418" w:type="dxa"/>
            <w:vAlign w:val="center"/>
          </w:tcPr>
          <w:p w14:paraId="47A1C57C" w14:textId="77777777" w:rsidR="009E0E2F" w:rsidRPr="00B04564" w:rsidRDefault="009E0E2F" w:rsidP="009E0E2F">
            <w:pPr>
              <w:pStyle w:val="TAC"/>
              <w:rPr>
                <w:ins w:id="3885" w:author="R4-1809561" w:date="2018-07-11T17:41:00Z"/>
              </w:rPr>
            </w:pPr>
            <w:ins w:id="3886" w:author="R4-1809561" w:date="2018-07-11T17:41:00Z">
              <w:r w:rsidRPr="00B04564">
                <w:t>61.44</w:t>
              </w:r>
            </w:ins>
          </w:p>
        </w:tc>
        <w:tc>
          <w:tcPr>
            <w:tcW w:w="1418" w:type="dxa"/>
            <w:vAlign w:val="center"/>
          </w:tcPr>
          <w:p w14:paraId="2421F5B3" w14:textId="77777777" w:rsidR="009E0E2F" w:rsidRPr="00B04564" w:rsidRDefault="009E0E2F" w:rsidP="009E0E2F">
            <w:pPr>
              <w:pStyle w:val="TAC"/>
              <w:rPr>
                <w:ins w:id="3887" w:author="R4-1809561" w:date="2018-07-11T17:41:00Z"/>
              </w:rPr>
            </w:pPr>
            <w:ins w:id="3888" w:author="R4-1809561" w:date="2018-07-11T17:41:00Z">
              <w:r w:rsidRPr="00B04564">
                <w:t>72</w:t>
              </w:r>
            </w:ins>
          </w:p>
        </w:tc>
        <w:tc>
          <w:tcPr>
            <w:tcW w:w="992" w:type="dxa"/>
            <w:vAlign w:val="center"/>
          </w:tcPr>
          <w:p w14:paraId="45DB8ABA" w14:textId="77777777" w:rsidR="009E0E2F" w:rsidRPr="00B04564" w:rsidRDefault="009E0E2F" w:rsidP="009E0E2F">
            <w:pPr>
              <w:pStyle w:val="TAC"/>
              <w:rPr>
                <w:ins w:id="3889" w:author="R4-1809561" w:date="2018-07-11T17:41:00Z"/>
              </w:rPr>
            </w:pPr>
            <w:ins w:id="3890" w:author="R4-1809561" w:date="2018-07-11T17:41:00Z">
              <w:r w:rsidRPr="00B04564">
                <w:t>36</w:t>
              </w:r>
            </w:ins>
          </w:p>
        </w:tc>
        <w:tc>
          <w:tcPr>
            <w:tcW w:w="992" w:type="dxa"/>
            <w:vAlign w:val="center"/>
          </w:tcPr>
          <w:p w14:paraId="1265CBFA" w14:textId="77777777" w:rsidR="009E0E2F" w:rsidRPr="00B04564" w:rsidRDefault="009E0E2F" w:rsidP="009E0E2F">
            <w:pPr>
              <w:pStyle w:val="TAC"/>
              <w:rPr>
                <w:ins w:id="3891" w:author="R4-1809561" w:date="2018-07-11T17:41:00Z"/>
              </w:rPr>
            </w:pPr>
            <w:ins w:id="3892" w:author="R4-1809561" w:date="2018-07-11T17:41:00Z">
              <w:r w:rsidRPr="00B04564">
                <w:t>50</w:t>
              </w:r>
            </w:ins>
          </w:p>
        </w:tc>
      </w:tr>
      <w:tr w:rsidR="009E0E2F" w:rsidRPr="00B04564" w14:paraId="623C1DD8" w14:textId="77777777" w:rsidTr="009E0E2F">
        <w:trPr>
          <w:trHeight w:val="288"/>
          <w:jc w:val="center"/>
          <w:ins w:id="3893" w:author="R4-1809561" w:date="2018-07-11T17:41:00Z"/>
        </w:trPr>
        <w:tc>
          <w:tcPr>
            <w:tcW w:w="1170" w:type="dxa"/>
            <w:vAlign w:val="center"/>
          </w:tcPr>
          <w:p w14:paraId="7E7821D6" w14:textId="77777777" w:rsidR="009E0E2F" w:rsidRPr="00B04564" w:rsidRDefault="009E0E2F" w:rsidP="009E0E2F">
            <w:pPr>
              <w:pStyle w:val="TAC"/>
              <w:rPr>
                <w:ins w:id="3894" w:author="R4-1809561" w:date="2018-07-11T17:41:00Z"/>
              </w:rPr>
            </w:pPr>
            <w:ins w:id="3895" w:author="R4-1809561" w:date="2018-07-11T17:41:00Z">
              <w:r w:rsidRPr="00B04564">
                <w:t>100</w:t>
              </w:r>
            </w:ins>
          </w:p>
        </w:tc>
        <w:tc>
          <w:tcPr>
            <w:tcW w:w="1063" w:type="dxa"/>
            <w:vAlign w:val="center"/>
          </w:tcPr>
          <w:p w14:paraId="61B702E1" w14:textId="77777777" w:rsidR="009E0E2F" w:rsidRPr="00B04564" w:rsidRDefault="009E0E2F" w:rsidP="009E0E2F">
            <w:pPr>
              <w:pStyle w:val="TAC"/>
              <w:rPr>
                <w:ins w:id="3896" w:author="R4-1809561" w:date="2018-07-11T17:41:00Z"/>
              </w:rPr>
            </w:pPr>
            <w:ins w:id="3897" w:author="R4-1809561" w:date="2018-07-11T17:41:00Z">
              <w:r w:rsidRPr="00B04564">
                <w:t>2048</w:t>
              </w:r>
            </w:ins>
          </w:p>
        </w:tc>
        <w:tc>
          <w:tcPr>
            <w:tcW w:w="1418" w:type="dxa"/>
            <w:vAlign w:val="center"/>
          </w:tcPr>
          <w:p w14:paraId="44F6608F" w14:textId="77777777" w:rsidR="009E0E2F" w:rsidRPr="00B04564" w:rsidRDefault="009E0E2F" w:rsidP="009E0E2F">
            <w:pPr>
              <w:pStyle w:val="TAC"/>
              <w:rPr>
                <w:ins w:id="3898" w:author="R4-1809561" w:date="2018-07-11T17:41:00Z"/>
              </w:rPr>
            </w:pPr>
            <w:ins w:id="3899" w:author="R4-1809561" w:date="2018-07-11T17:41:00Z">
              <w:r w:rsidRPr="00B04564">
                <w:t>122.88</w:t>
              </w:r>
            </w:ins>
          </w:p>
        </w:tc>
        <w:tc>
          <w:tcPr>
            <w:tcW w:w="1418" w:type="dxa"/>
            <w:vAlign w:val="center"/>
          </w:tcPr>
          <w:p w14:paraId="3AE31A3A" w14:textId="77777777" w:rsidR="009E0E2F" w:rsidRPr="00B04564" w:rsidRDefault="009E0E2F" w:rsidP="009E0E2F">
            <w:pPr>
              <w:pStyle w:val="TAC"/>
              <w:rPr>
                <w:ins w:id="3900" w:author="R4-1809561" w:date="2018-07-11T17:41:00Z"/>
              </w:rPr>
            </w:pPr>
            <w:ins w:id="3901" w:author="R4-1809561" w:date="2018-07-11T17:41:00Z">
              <w:r w:rsidRPr="00B04564">
                <w:t>144</w:t>
              </w:r>
            </w:ins>
          </w:p>
        </w:tc>
        <w:tc>
          <w:tcPr>
            <w:tcW w:w="992" w:type="dxa"/>
            <w:vAlign w:val="center"/>
          </w:tcPr>
          <w:p w14:paraId="3571F977" w14:textId="77777777" w:rsidR="009E0E2F" w:rsidRPr="00B04564" w:rsidRDefault="009E0E2F" w:rsidP="009E0E2F">
            <w:pPr>
              <w:pStyle w:val="TAC"/>
              <w:rPr>
                <w:ins w:id="3902" w:author="R4-1809561" w:date="2018-07-11T17:41:00Z"/>
              </w:rPr>
            </w:pPr>
            <w:ins w:id="3903" w:author="R4-1809561" w:date="2018-07-11T17:41:00Z">
              <w:r w:rsidRPr="00B04564">
                <w:t>72</w:t>
              </w:r>
            </w:ins>
          </w:p>
        </w:tc>
        <w:tc>
          <w:tcPr>
            <w:tcW w:w="992" w:type="dxa"/>
            <w:vAlign w:val="center"/>
          </w:tcPr>
          <w:p w14:paraId="707C0E43" w14:textId="77777777" w:rsidR="009E0E2F" w:rsidRPr="00B04564" w:rsidRDefault="009E0E2F" w:rsidP="009E0E2F">
            <w:pPr>
              <w:pStyle w:val="TAC"/>
              <w:rPr>
                <w:ins w:id="3904" w:author="R4-1809561" w:date="2018-07-11T17:41:00Z"/>
              </w:rPr>
            </w:pPr>
            <w:ins w:id="3905" w:author="R4-1809561" w:date="2018-07-11T17:41:00Z">
              <w:r w:rsidRPr="00B04564">
                <w:t>50</w:t>
              </w:r>
            </w:ins>
          </w:p>
        </w:tc>
      </w:tr>
      <w:tr w:rsidR="009E0E2F" w:rsidRPr="00B04564" w14:paraId="6C4D0C99" w14:textId="77777777" w:rsidTr="009E0E2F">
        <w:trPr>
          <w:trHeight w:val="288"/>
          <w:jc w:val="center"/>
          <w:ins w:id="3906" w:author="R4-1809561" w:date="2018-07-11T17:41:00Z"/>
        </w:trPr>
        <w:tc>
          <w:tcPr>
            <w:tcW w:w="1170" w:type="dxa"/>
            <w:vAlign w:val="center"/>
          </w:tcPr>
          <w:p w14:paraId="3751CAE6" w14:textId="77777777" w:rsidR="009E0E2F" w:rsidRPr="00B04564" w:rsidRDefault="009E0E2F" w:rsidP="009E0E2F">
            <w:pPr>
              <w:pStyle w:val="TAC"/>
              <w:rPr>
                <w:ins w:id="3907" w:author="R4-1809561" w:date="2018-07-11T17:41:00Z"/>
              </w:rPr>
            </w:pPr>
            <w:ins w:id="3908" w:author="R4-1809561" w:date="2018-07-11T17:41:00Z">
              <w:r w:rsidRPr="00B04564">
                <w:t>200</w:t>
              </w:r>
            </w:ins>
          </w:p>
        </w:tc>
        <w:tc>
          <w:tcPr>
            <w:tcW w:w="1063" w:type="dxa"/>
            <w:vAlign w:val="center"/>
          </w:tcPr>
          <w:p w14:paraId="57E1B4D1" w14:textId="77777777" w:rsidR="009E0E2F" w:rsidRPr="00B04564" w:rsidRDefault="009E0E2F" w:rsidP="009E0E2F">
            <w:pPr>
              <w:pStyle w:val="TAC"/>
              <w:rPr>
                <w:ins w:id="3909" w:author="R4-1809561" w:date="2018-07-11T17:41:00Z"/>
              </w:rPr>
            </w:pPr>
            <w:ins w:id="3910" w:author="R4-1809561" w:date="2018-07-11T17:41:00Z">
              <w:r w:rsidRPr="00B04564">
                <w:t>4096</w:t>
              </w:r>
            </w:ins>
          </w:p>
        </w:tc>
        <w:tc>
          <w:tcPr>
            <w:tcW w:w="1418" w:type="dxa"/>
            <w:vAlign w:val="center"/>
          </w:tcPr>
          <w:p w14:paraId="08E298E9" w14:textId="77777777" w:rsidR="009E0E2F" w:rsidRPr="00B04564" w:rsidRDefault="009E0E2F" w:rsidP="009E0E2F">
            <w:pPr>
              <w:pStyle w:val="TAC"/>
              <w:rPr>
                <w:ins w:id="3911" w:author="R4-1809561" w:date="2018-07-11T17:41:00Z"/>
              </w:rPr>
            </w:pPr>
            <w:ins w:id="3912" w:author="R4-1809561" w:date="2018-07-11T17:41:00Z">
              <w:r w:rsidRPr="00B04564">
                <w:t>245.76</w:t>
              </w:r>
            </w:ins>
          </w:p>
        </w:tc>
        <w:tc>
          <w:tcPr>
            <w:tcW w:w="1418" w:type="dxa"/>
            <w:vAlign w:val="center"/>
          </w:tcPr>
          <w:p w14:paraId="7810D418" w14:textId="77777777" w:rsidR="009E0E2F" w:rsidRPr="00B04564" w:rsidRDefault="009E0E2F" w:rsidP="009E0E2F">
            <w:pPr>
              <w:pStyle w:val="TAC"/>
              <w:rPr>
                <w:ins w:id="3913" w:author="R4-1809561" w:date="2018-07-11T17:41:00Z"/>
              </w:rPr>
            </w:pPr>
            <w:ins w:id="3914" w:author="R4-1809561" w:date="2018-07-11T17:41:00Z">
              <w:r w:rsidRPr="00B04564">
                <w:t>288</w:t>
              </w:r>
            </w:ins>
          </w:p>
        </w:tc>
        <w:tc>
          <w:tcPr>
            <w:tcW w:w="992" w:type="dxa"/>
            <w:vAlign w:val="center"/>
          </w:tcPr>
          <w:p w14:paraId="38A5986D" w14:textId="77777777" w:rsidR="009E0E2F" w:rsidRPr="00B04564" w:rsidRDefault="009E0E2F" w:rsidP="009E0E2F">
            <w:pPr>
              <w:pStyle w:val="TAC"/>
              <w:rPr>
                <w:ins w:id="3915" w:author="R4-1809561" w:date="2018-07-11T17:41:00Z"/>
              </w:rPr>
            </w:pPr>
            <w:ins w:id="3916" w:author="R4-1809561" w:date="2018-07-11T17:41:00Z">
              <w:r w:rsidRPr="00B04564">
                <w:t>144</w:t>
              </w:r>
            </w:ins>
          </w:p>
        </w:tc>
        <w:tc>
          <w:tcPr>
            <w:tcW w:w="992" w:type="dxa"/>
            <w:vAlign w:val="center"/>
          </w:tcPr>
          <w:p w14:paraId="43D5633E" w14:textId="77777777" w:rsidR="009E0E2F" w:rsidRPr="00B04564" w:rsidRDefault="009E0E2F" w:rsidP="009E0E2F">
            <w:pPr>
              <w:pStyle w:val="TAC"/>
              <w:rPr>
                <w:ins w:id="3917" w:author="R4-1809561" w:date="2018-07-11T17:41:00Z"/>
              </w:rPr>
            </w:pPr>
            <w:ins w:id="3918" w:author="R4-1809561" w:date="2018-07-11T17:41:00Z">
              <w:r w:rsidRPr="00B04564">
                <w:t>50</w:t>
              </w:r>
            </w:ins>
          </w:p>
        </w:tc>
      </w:tr>
    </w:tbl>
    <w:p w14:paraId="62E949EF" w14:textId="77777777" w:rsidR="009E0E2F" w:rsidRPr="00B04564" w:rsidRDefault="009E0E2F" w:rsidP="009E0E2F">
      <w:pPr>
        <w:rPr>
          <w:ins w:id="3919" w:author="R4-1809561" w:date="2018-07-11T17:41:00Z"/>
          <w:rFonts w:eastAsia="SimSun"/>
          <w:lang w:eastAsia="zh-CN"/>
        </w:rPr>
      </w:pPr>
    </w:p>
    <w:p w14:paraId="2AC63582" w14:textId="77777777" w:rsidR="009E0E2F" w:rsidRPr="00B04564" w:rsidRDefault="009E0E2F" w:rsidP="009E0E2F">
      <w:pPr>
        <w:pStyle w:val="TH"/>
        <w:rPr>
          <w:ins w:id="3920" w:author="R4-1809561" w:date="2018-07-11T17:41:00Z"/>
          <w:lang w:val="en-US"/>
        </w:rPr>
      </w:pPr>
      <w:ins w:id="3921" w:author="R4-1809561" w:date="2018-07-11T17:41:00Z">
        <w:r w:rsidRPr="00B04564">
          <w:t xml:space="preserve">Table </w:t>
        </w:r>
        <w:r>
          <w:t>6.6.3.5.2-3</w:t>
        </w:r>
        <w:r w:rsidRPr="00B04564">
          <w:t xml:space="preserve"> EVM window length for normal CP</w:t>
        </w:r>
        <w:r w:rsidRPr="00B04564">
          <w:rPr>
            <w:lang w:val="en-US"/>
          </w:rPr>
          <w:t xml:space="preserve"> for FR2 and 120 kHz SCS</w:t>
        </w:r>
      </w:ins>
    </w:p>
    <w:tbl>
      <w:tblPr>
        <w:tblW w:w="70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170"/>
        <w:gridCol w:w="1063"/>
        <w:gridCol w:w="1418"/>
        <w:gridCol w:w="1418"/>
        <w:gridCol w:w="992"/>
        <w:gridCol w:w="992"/>
      </w:tblGrid>
      <w:tr w:rsidR="009E0E2F" w:rsidRPr="00B04564" w14:paraId="72AE3C5A" w14:textId="77777777" w:rsidTr="009E0E2F">
        <w:trPr>
          <w:trHeight w:val="874"/>
          <w:jc w:val="center"/>
          <w:ins w:id="3922" w:author="R4-1809561" w:date="2018-07-11T17:41:00Z"/>
        </w:trPr>
        <w:tc>
          <w:tcPr>
            <w:tcW w:w="1170" w:type="dxa"/>
            <w:shd w:val="clear" w:color="auto" w:fill="F2F2F2"/>
            <w:vAlign w:val="center"/>
          </w:tcPr>
          <w:p w14:paraId="10FF9458" w14:textId="77777777" w:rsidR="009E0E2F" w:rsidRPr="00B04564" w:rsidRDefault="009E0E2F" w:rsidP="009E0E2F">
            <w:pPr>
              <w:pStyle w:val="TAH"/>
              <w:rPr>
                <w:ins w:id="3923" w:author="R4-1809561" w:date="2018-07-11T17:41:00Z"/>
              </w:rPr>
            </w:pPr>
            <w:ins w:id="3924" w:author="R4-1809561" w:date="2018-07-11T17:41:00Z">
              <w:r w:rsidRPr="00B04564">
                <w:t>Channel Bandwidth (MHz)</w:t>
              </w:r>
            </w:ins>
          </w:p>
        </w:tc>
        <w:tc>
          <w:tcPr>
            <w:tcW w:w="1063" w:type="dxa"/>
            <w:shd w:val="clear" w:color="auto" w:fill="F2F2F2"/>
            <w:vAlign w:val="center"/>
          </w:tcPr>
          <w:p w14:paraId="37EABED3" w14:textId="77777777" w:rsidR="009E0E2F" w:rsidRPr="00B04564" w:rsidRDefault="009E0E2F" w:rsidP="009E0E2F">
            <w:pPr>
              <w:pStyle w:val="TAH"/>
              <w:rPr>
                <w:ins w:id="3925" w:author="R4-1809561" w:date="2018-07-11T17:41:00Z"/>
              </w:rPr>
            </w:pPr>
            <w:ins w:id="3926" w:author="R4-1809561" w:date="2018-07-11T17:41:00Z">
              <w:r w:rsidRPr="00B04564">
                <w:t>Nominal FFT size</w:t>
              </w:r>
            </w:ins>
          </w:p>
        </w:tc>
        <w:tc>
          <w:tcPr>
            <w:tcW w:w="1418" w:type="dxa"/>
            <w:shd w:val="clear" w:color="auto" w:fill="F2F2F2"/>
            <w:vAlign w:val="center"/>
          </w:tcPr>
          <w:p w14:paraId="43A769BD" w14:textId="77777777" w:rsidR="009E0E2F" w:rsidRPr="00B04564" w:rsidRDefault="009E0E2F" w:rsidP="009E0E2F">
            <w:pPr>
              <w:pStyle w:val="TAH"/>
              <w:rPr>
                <w:ins w:id="3927" w:author="R4-1809561" w:date="2018-07-11T17:41:00Z"/>
              </w:rPr>
            </w:pPr>
            <w:ins w:id="3928" w:author="R4-1809561" w:date="2018-07-11T17:41:00Z">
              <w:r w:rsidRPr="00B04564">
                <w:t>Sampling Rate (MHz)</w:t>
              </w:r>
            </w:ins>
          </w:p>
        </w:tc>
        <w:tc>
          <w:tcPr>
            <w:tcW w:w="1418" w:type="dxa"/>
            <w:shd w:val="clear" w:color="auto" w:fill="F2F2F2"/>
            <w:vAlign w:val="center"/>
          </w:tcPr>
          <w:p w14:paraId="08903D46" w14:textId="4F111A4A" w:rsidR="009E0E2F" w:rsidRPr="00B04564" w:rsidRDefault="009E0E2F" w:rsidP="009E0E2F">
            <w:pPr>
              <w:pStyle w:val="TAH"/>
              <w:rPr>
                <w:ins w:id="3929" w:author="R4-1809561" w:date="2018-07-11T17:41:00Z"/>
              </w:rPr>
            </w:pPr>
            <w:ins w:id="3930" w:author="R4-1809561" w:date="2018-07-11T17:41:00Z">
              <w:r w:rsidRPr="00E760C6">
                <w:rPr>
                  <w:noProof/>
                  <w:lang w:val="en-US" w:eastAsia="zh-CN"/>
                </w:rPr>
                <w:drawing>
                  <wp:inline distT="0" distB="0" distL="0" distR="0" wp14:anchorId="6285E903" wp14:editId="1A191396">
                    <wp:extent cx="241300" cy="2159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1300" cy="215900"/>
                            </a:xfrm>
                            <a:prstGeom prst="rect">
                              <a:avLst/>
                            </a:prstGeom>
                            <a:noFill/>
                            <a:ln>
                              <a:noFill/>
                            </a:ln>
                          </pic:spPr>
                        </pic:pic>
                      </a:graphicData>
                    </a:graphic>
                  </wp:inline>
                </w:drawing>
              </w:r>
              <w:r w:rsidRPr="00B04564">
                <w:t xml:space="preserve"> for CP ≈ 7% FFT Size</w:t>
              </w:r>
            </w:ins>
          </w:p>
        </w:tc>
        <w:tc>
          <w:tcPr>
            <w:tcW w:w="992" w:type="dxa"/>
            <w:shd w:val="clear" w:color="auto" w:fill="F2F2F2"/>
            <w:vAlign w:val="center"/>
          </w:tcPr>
          <w:p w14:paraId="208B5018" w14:textId="77777777" w:rsidR="009E0E2F" w:rsidRPr="00B04564" w:rsidRDefault="009E0E2F" w:rsidP="009E0E2F">
            <w:pPr>
              <w:pStyle w:val="TAH"/>
              <w:rPr>
                <w:ins w:id="3931" w:author="R4-1809561" w:date="2018-07-11T17:41:00Z"/>
              </w:rPr>
            </w:pPr>
            <w:ins w:id="3932" w:author="R4-1809561" w:date="2018-07-11T17:41:00Z">
              <w:r w:rsidRPr="00B04564">
                <w:t>EVM window length W</w:t>
              </w:r>
            </w:ins>
          </w:p>
        </w:tc>
        <w:tc>
          <w:tcPr>
            <w:tcW w:w="992" w:type="dxa"/>
            <w:shd w:val="clear" w:color="auto" w:fill="F2F2F2"/>
          </w:tcPr>
          <w:p w14:paraId="1B8C5BE6" w14:textId="77777777" w:rsidR="009E0E2F" w:rsidRPr="00B04564" w:rsidRDefault="009E0E2F" w:rsidP="009E0E2F">
            <w:pPr>
              <w:pStyle w:val="TAH"/>
              <w:rPr>
                <w:ins w:id="3933" w:author="R4-1809561" w:date="2018-07-11T17:41:00Z"/>
              </w:rPr>
            </w:pPr>
            <w:ins w:id="3934" w:author="R4-1809561" w:date="2018-07-11T17:41:00Z">
              <w:r w:rsidRPr="00B04564">
                <w:rPr>
                  <w:lang w:val="en-CA"/>
                </w:rPr>
                <w:t xml:space="preserve">Ratio of </w:t>
              </w:r>
              <w:r w:rsidRPr="00B04564">
                <w:rPr>
                  <w:i/>
                  <w:lang w:val="en-CA"/>
                </w:rPr>
                <w:t>W</w:t>
              </w:r>
              <w:r w:rsidRPr="00B04564">
                <w:rPr>
                  <w:lang w:val="en-CA"/>
                </w:rPr>
                <w:t xml:space="preserve"> to total CP for symbols 1</w:t>
              </w:r>
              <w:r w:rsidRPr="00B04564">
                <w:rPr>
                  <w:lang w:val="en-CA"/>
                </w:rPr>
                <w:noBreakHyphen/>
                <w:t>6</w:t>
              </w:r>
              <w:r w:rsidRPr="00B04564">
                <w:t>(Note 1)</w:t>
              </w:r>
              <w:r w:rsidRPr="00B04564">
                <w:rPr>
                  <w:lang w:val="en-CA"/>
                </w:rPr>
                <w:t xml:space="preserve"> [%]</w:t>
              </w:r>
            </w:ins>
          </w:p>
        </w:tc>
      </w:tr>
      <w:tr w:rsidR="009E0E2F" w:rsidRPr="00B04564" w14:paraId="316F9B96" w14:textId="77777777" w:rsidTr="009E0E2F">
        <w:trPr>
          <w:trHeight w:val="288"/>
          <w:jc w:val="center"/>
          <w:ins w:id="3935" w:author="R4-1809561" w:date="2018-07-11T17:41:00Z"/>
        </w:trPr>
        <w:tc>
          <w:tcPr>
            <w:tcW w:w="1170" w:type="dxa"/>
            <w:vAlign w:val="center"/>
          </w:tcPr>
          <w:p w14:paraId="214E3292" w14:textId="77777777" w:rsidR="009E0E2F" w:rsidRPr="00B04564" w:rsidRDefault="009E0E2F" w:rsidP="009E0E2F">
            <w:pPr>
              <w:pStyle w:val="TAC"/>
              <w:rPr>
                <w:ins w:id="3936" w:author="R4-1809561" w:date="2018-07-11T17:41:00Z"/>
              </w:rPr>
            </w:pPr>
            <w:ins w:id="3937" w:author="R4-1809561" w:date="2018-07-11T17:41:00Z">
              <w:r w:rsidRPr="00B04564">
                <w:t>50</w:t>
              </w:r>
            </w:ins>
          </w:p>
        </w:tc>
        <w:tc>
          <w:tcPr>
            <w:tcW w:w="1063" w:type="dxa"/>
            <w:vAlign w:val="center"/>
          </w:tcPr>
          <w:p w14:paraId="4FF6D7D7" w14:textId="77777777" w:rsidR="009E0E2F" w:rsidRPr="00B04564" w:rsidRDefault="009E0E2F" w:rsidP="009E0E2F">
            <w:pPr>
              <w:pStyle w:val="TAC"/>
              <w:rPr>
                <w:ins w:id="3938" w:author="R4-1809561" w:date="2018-07-11T17:41:00Z"/>
              </w:rPr>
            </w:pPr>
            <w:ins w:id="3939" w:author="R4-1809561" w:date="2018-07-11T17:41:00Z">
              <w:r w:rsidRPr="00B04564">
                <w:t>512</w:t>
              </w:r>
            </w:ins>
          </w:p>
        </w:tc>
        <w:tc>
          <w:tcPr>
            <w:tcW w:w="1418" w:type="dxa"/>
            <w:vAlign w:val="center"/>
          </w:tcPr>
          <w:p w14:paraId="4BC333EA" w14:textId="77777777" w:rsidR="009E0E2F" w:rsidRPr="00B04564" w:rsidRDefault="009E0E2F" w:rsidP="009E0E2F">
            <w:pPr>
              <w:pStyle w:val="TAC"/>
              <w:rPr>
                <w:ins w:id="3940" w:author="R4-1809561" w:date="2018-07-11T17:41:00Z"/>
              </w:rPr>
            </w:pPr>
            <w:ins w:id="3941" w:author="R4-1809561" w:date="2018-07-11T17:41:00Z">
              <w:r w:rsidRPr="00B04564">
                <w:t>61.44</w:t>
              </w:r>
            </w:ins>
          </w:p>
        </w:tc>
        <w:tc>
          <w:tcPr>
            <w:tcW w:w="1418" w:type="dxa"/>
            <w:vAlign w:val="center"/>
          </w:tcPr>
          <w:p w14:paraId="1AAB6590" w14:textId="77777777" w:rsidR="009E0E2F" w:rsidRPr="00B04564" w:rsidRDefault="009E0E2F" w:rsidP="009E0E2F">
            <w:pPr>
              <w:pStyle w:val="TAC"/>
              <w:rPr>
                <w:ins w:id="3942" w:author="R4-1809561" w:date="2018-07-11T17:41:00Z"/>
              </w:rPr>
            </w:pPr>
            <w:ins w:id="3943" w:author="R4-1809561" w:date="2018-07-11T17:41:00Z">
              <w:r w:rsidRPr="00B04564">
                <w:t>36</w:t>
              </w:r>
            </w:ins>
          </w:p>
        </w:tc>
        <w:tc>
          <w:tcPr>
            <w:tcW w:w="992" w:type="dxa"/>
            <w:vAlign w:val="center"/>
          </w:tcPr>
          <w:p w14:paraId="3C63F8B7" w14:textId="77777777" w:rsidR="009E0E2F" w:rsidRPr="00B04564" w:rsidRDefault="009E0E2F" w:rsidP="009E0E2F">
            <w:pPr>
              <w:pStyle w:val="TAC"/>
              <w:rPr>
                <w:ins w:id="3944" w:author="R4-1809561" w:date="2018-07-11T17:41:00Z"/>
              </w:rPr>
            </w:pPr>
            <w:ins w:id="3945" w:author="R4-1809561" w:date="2018-07-11T17:41:00Z">
              <w:r w:rsidRPr="00B04564">
                <w:t>18</w:t>
              </w:r>
            </w:ins>
          </w:p>
        </w:tc>
        <w:tc>
          <w:tcPr>
            <w:tcW w:w="992" w:type="dxa"/>
            <w:vAlign w:val="center"/>
          </w:tcPr>
          <w:p w14:paraId="62494F2F" w14:textId="77777777" w:rsidR="009E0E2F" w:rsidRPr="00B04564" w:rsidRDefault="009E0E2F" w:rsidP="009E0E2F">
            <w:pPr>
              <w:pStyle w:val="TAC"/>
              <w:rPr>
                <w:ins w:id="3946" w:author="R4-1809561" w:date="2018-07-11T17:41:00Z"/>
              </w:rPr>
            </w:pPr>
            <w:ins w:id="3947" w:author="R4-1809561" w:date="2018-07-11T17:41:00Z">
              <w:r w:rsidRPr="00B04564">
                <w:t>50</w:t>
              </w:r>
            </w:ins>
          </w:p>
        </w:tc>
      </w:tr>
      <w:tr w:rsidR="009E0E2F" w:rsidRPr="00B04564" w14:paraId="24F8F2D6" w14:textId="77777777" w:rsidTr="009E0E2F">
        <w:trPr>
          <w:trHeight w:val="288"/>
          <w:jc w:val="center"/>
          <w:ins w:id="3948" w:author="R4-1809561" w:date="2018-07-11T17:41:00Z"/>
        </w:trPr>
        <w:tc>
          <w:tcPr>
            <w:tcW w:w="1170" w:type="dxa"/>
            <w:vAlign w:val="center"/>
          </w:tcPr>
          <w:p w14:paraId="21B09758" w14:textId="77777777" w:rsidR="009E0E2F" w:rsidRPr="00B04564" w:rsidRDefault="009E0E2F" w:rsidP="009E0E2F">
            <w:pPr>
              <w:pStyle w:val="TAC"/>
              <w:rPr>
                <w:ins w:id="3949" w:author="R4-1809561" w:date="2018-07-11T17:41:00Z"/>
              </w:rPr>
            </w:pPr>
            <w:ins w:id="3950" w:author="R4-1809561" w:date="2018-07-11T17:41:00Z">
              <w:r w:rsidRPr="00B04564">
                <w:t>100</w:t>
              </w:r>
            </w:ins>
          </w:p>
        </w:tc>
        <w:tc>
          <w:tcPr>
            <w:tcW w:w="1063" w:type="dxa"/>
            <w:vAlign w:val="center"/>
          </w:tcPr>
          <w:p w14:paraId="0EAADA3F" w14:textId="77777777" w:rsidR="009E0E2F" w:rsidRPr="00B04564" w:rsidRDefault="009E0E2F" w:rsidP="009E0E2F">
            <w:pPr>
              <w:pStyle w:val="TAC"/>
              <w:rPr>
                <w:ins w:id="3951" w:author="R4-1809561" w:date="2018-07-11T17:41:00Z"/>
              </w:rPr>
            </w:pPr>
            <w:ins w:id="3952" w:author="R4-1809561" w:date="2018-07-11T17:41:00Z">
              <w:r w:rsidRPr="00B04564">
                <w:t>1024</w:t>
              </w:r>
            </w:ins>
          </w:p>
        </w:tc>
        <w:tc>
          <w:tcPr>
            <w:tcW w:w="1418" w:type="dxa"/>
            <w:vAlign w:val="center"/>
          </w:tcPr>
          <w:p w14:paraId="4B835D1B" w14:textId="77777777" w:rsidR="009E0E2F" w:rsidRPr="00B04564" w:rsidRDefault="009E0E2F" w:rsidP="009E0E2F">
            <w:pPr>
              <w:pStyle w:val="TAC"/>
              <w:rPr>
                <w:ins w:id="3953" w:author="R4-1809561" w:date="2018-07-11T17:41:00Z"/>
              </w:rPr>
            </w:pPr>
            <w:ins w:id="3954" w:author="R4-1809561" w:date="2018-07-11T17:41:00Z">
              <w:r w:rsidRPr="00B04564">
                <w:t>122.88</w:t>
              </w:r>
            </w:ins>
          </w:p>
        </w:tc>
        <w:tc>
          <w:tcPr>
            <w:tcW w:w="1418" w:type="dxa"/>
            <w:vAlign w:val="center"/>
          </w:tcPr>
          <w:p w14:paraId="0997B3D2" w14:textId="77777777" w:rsidR="009E0E2F" w:rsidRPr="00B04564" w:rsidRDefault="009E0E2F" w:rsidP="009E0E2F">
            <w:pPr>
              <w:pStyle w:val="TAC"/>
              <w:rPr>
                <w:ins w:id="3955" w:author="R4-1809561" w:date="2018-07-11T17:41:00Z"/>
              </w:rPr>
            </w:pPr>
            <w:ins w:id="3956" w:author="R4-1809561" w:date="2018-07-11T17:41:00Z">
              <w:r w:rsidRPr="00B04564">
                <w:t>72</w:t>
              </w:r>
            </w:ins>
          </w:p>
        </w:tc>
        <w:tc>
          <w:tcPr>
            <w:tcW w:w="992" w:type="dxa"/>
            <w:vAlign w:val="center"/>
          </w:tcPr>
          <w:p w14:paraId="1BDA3F0E" w14:textId="77777777" w:rsidR="009E0E2F" w:rsidRPr="00B04564" w:rsidRDefault="009E0E2F" w:rsidP="009E0E2F">
            <w:pPr>
              <w:pStyle w:val="TAC"/>
              <w:rPr>
                <w:ins w:id="3957" w:author="R4-1809561" w:date="2018-07-11T17:41:00Z"/>
              </w:rPr>
            </w:pPr>
            <w:ins w:id="3958" w:author="R4-1809561" w:date="2018-07-11T17:41:00Z">
              <w:r w:rsidRPr="00B04564">
                <w:t>36</w:t>
              </w:r>
            </w:ins>
          </w:p>
        </w:tc>
        <w:tc>
          <w:tcPr>
            <w:tcW w:w="992" w:type="dxa"/>
            <w:vAlign w:val="center"/>
          </w:tcPr>
          <w:p w14:paraId="1EB1C5AB" w14:textId="77777777" w:rsidR="009E0E2F" w:rsidRPr="00B04564" w:rsidRDefault="009E0E2F" w:rsidP="009E0E2F">
            <w:pPr>
              <w:pStyle w:val="TAC"/>
              <w:rPr>
                <w:ins w:id="3959" w:author="R4-1809561" w:date="2018-07-11T17:41:00Z"/>
              </w:rPr>
            </w:pPr>
            <w:ins w:id="3960" w:author="R4-1809561" w:date="2018-07-11T17:41:00Z">
              <w:r w:rsidRPr="00B04564">
                <w:t>50</w:t>
              </w:r>
            </w:ins>
          </w:p>
        </w:tc>
      </w:tr>
      <w:tr w:rsidR="009E0E2F" w:rsidRPr="00B04564" w14:paraId="59E1D1E5" w14:textId="77777777" w:rsidTr="009E0E2F">
        <w:trPr>
          <w:trHeight w:val="288"/>
          <w:jc w:val="center"/>
          <w:ins w:id="3961" w:author="R4-1809561" w:date="2018-07-11T17:41:00Z"/>
        </w:trPr>
        <w:tc>
          <w:tcPr>
            <w:tcW w:w="1170" w:type="dxa"/>
            <w:vAlign w:val="center"/>
          </w:tcPr>
          <w:p w14:paraId="7D88BAAE" w14:textId="77777777" w:rsidR="009E0E2F" w:rsidRPr="00B04564" w:rsidRDefault="009E0E2F" w:rsidP="009E0E2F">
            <w:pPr>
              <w:pStyle w:val="TAC"/>
              <w:rPr>
                <w:ins w:id="3962" w:author="R4-1809561" w:date="2018-07-11T17:41:00Z"/>
              </w:rPr>
            </w:pPr>
            <w:ins w:id="3963" w:author="R4-1809561" w:date="2018-07-11T17:41:00Z">
              <w:r w:rsidRPr="00B04564">
                <w:t>200</w:t>
              </w:r>
            </w:ins>
          </w:p>
        </w:tc>
        <w:tc>
          <w:tcPr>
            <w:tcW w:w="1063" w:type="dxa"/>
            <w:vAlign w:val="center"/>
          </w:tcPr>
          <w:p w14:paraId="016E953C" w14:textId="77777777" w:rsidR="009E0E2F" w:rsidRPr="00B04564" w:rsidRDefault="009E0E2F" w:rsidP="009E0E2F">
            <w:pPr>
              <w:pStyle w:val="TAC"/>
              <w:rPr>
                <w:ins w:id="3964" w:author="R4-1809561" w:date="2018-07-11T17:41:00Z"/>
              </w:rPr>
            </w:pPr>
            <w:ins w:id="3965" w:author="R4-1809561" w:date="2018-07-11T17:41:00Z">
              <w:r w:rsidRPr="00B04564">
                <w:t>2048</w:t>
              </w:r>
            </w:ins>
          </w:p>
        </w:tc>
        <w:tc>
          <w:tcPr>
            <w:tcW w:w="1418" w:type="dxa"/>
            <w:vAlign w:val="center"/>
          </w:tcPr>
          <w:p w14:paraId="0A5FC131" w14:textId="77777777" w:rsidR="009E0E2F" w:rsidRPr="00B04564" w:rsidRDefault="009E0E2F" w:rsidP="009E0E2F">
            <w:pPr>
              <w:pStyle w:val="TAC"/>
              <w:rPr>
                <w:ins w:id="3966" w:author="R4-1809561" w:date="2018-07-11T17:41:00Z"/>
              </w:rPr>
            </w:pPr>
            <w:ins w:id="3967" w:author="R4-1809561" w:date="2018-07-11T17:41:00Z">
              <w:r w:rsidRPr="00B04564">
                <w:t>245.76</w:t>
              </w:r>
            </w:ins>
          </w:p>
        </w:tc>
        <w:tc>
          <w:tcPr>
            <w:tcW w:w="1418" w:type="dxa"/>
            <w:vAlign w:val="center"/>
          </w:tcPr>
          <w:p w14:paraId="16833698" w14:textId="77777777" w:rsidR="009E0E2F" w:rsidRPr="00B04564" w:rsidRDefault="009E0E2F" w:rsidP="009E0E2F">
            <w:pPr>
              <w:pStyle w:val="TAC"/>
              <w:rPr>
                <w:ins w:id="3968" w:author="R4-1809561" w:date="2018-07-11T17:41:00Z"/>
              </w:rPr>
            </w:pPr>
            <w:ins w:id="3969" w:author="R4-1809561" w:date="2018-07-11T17:41:00Z">
              <w:r w:rsidRPr="00B04564">
                <w:t>144</w:t>
              </w:r>
            </w:ins>
          </w:p>
        </w:tc>
        <w:tc>
          <w:tcPr>
            <w:tcW w:w="992" w:type="dxa"/>
            <w:vAlign w:val="center"/>
          </w:tcPr>
          <w:p w14:paraId="42D21044" w14:textId="77777777" w:rsidR="009E0E2F" w:rsidRPr="00B04564" w:rsidRDefault="009E0E2F" w:rsidP="009E0E2F">
            <w:pPr>
              <w:pStyle w:val="TAC"/>
              <w:rPr>
                <w:ins w:id="3970" w:author="R4-1809561" w:date="2018-07-11T17:41:00Z"/>
              </w:rPr>
            </w:pPr>
            <w:ins w:id="3971" w:author="R4-1809561" w:date="2018-07-11T17:41:00Z">
              <w:r w:rsidRPr="00B04564">
                <w:t>72</w:t>
              </w:r>
            </w:ins>
          </w:p>
        </w:tc>
        <w:tc>
          <w:tcPr>
            <w:tcW w:w="992" w:type="dxa"/>
            <w:vAlign w:val="center"/>
          </w:tcPr>
          <w:p w14:paraId="0FC6D4E3" w14:textId="77777777" w:rsidR="009E0E2F" w:rsidRPr="00B04564" w:rsidRDefault="009E0E2F" w:rsidP="009E0E2F">
            <w:pPr>
              <w:pStyle w:val="TAC"/>
              <w:rPr>
                <w:ins w:id="3972" w:author="R4-1809561" w:date="2018-07-11T17:41:00Z"/>
              </w:rPr>
            </w:pPr>
            <w:ins w:id="3973" w:author="R4-1809561" w:date="2018-07-11T17:41:00Z">
              <w:r w:rsidRPr="00B04564">
                <w:t>50</w:t>
              </w:r>
            </w:ins>
          </w:p>
        </w:tc>
      </w:tr>
      <w:tr w:rsidR="009E0E2F" w:rsidRPr="00B04564" w14:paraId="5CE7C184" w14:textId="77777777" w:rsidTr="009E0E2F">
        <w:trPr>
          <w:trHeight w:val="288"/>
          <w:jc w:val="center"/>
          <w:ins w:id="3974" w:author="R4-1809561" w:date="2018-07-11T17:41:00Z"/>
        </w:trPr>
        <w:tc>
          <w:tcPr>
            <w:tcW w:w="1170" w:type="dxa"/>
            <w:vAlign w:val="center"/>
          </w:tcPr>
          <w:p w14:paraId="473E1854" w14:textId="77777777" w:rsidR="009E0E2F" w:rsidRPr="00B04564" w:rsidRDefault="009E0E2F" w:rsidP="009E0E2F">
            <w:pPr>
              <w:pStyle w:val="TAC"/>
              <w:rPr>
                <w:ins w:id="3975" w:author="R4-1809561" w:date="2018-07-11T17:41:00Z"/>
              </w:rPr>
            </w:pPr>
            <w:ins w:id="3976" w:author="R4-1809561" w:date="2018-07-11T17:41:00Z">
              <w:r w:rsidRPr="00B04564">
                <w:t>400</w:t>
              </w:r>
            </w:ins>
          </w:p>
        </w:tc>
        <w:tc>
          <w:tcPr>
            <w:tcW w:w="1063" w:type="dxa"/>
            <w:vAlign w:val="center"/>
          </w:tcPr>
          <w:p w14:paraId="34383C10" w14:textId="77777777" w:rsidR="009E0E2F" w:rsidRPr="00B04564" w:rsidRDefault="009E0E2F" w:rsidP="009E0E2F">
            <w:pPr>
              <w:pStyle w:val="TAC"/>
              <w:rPr>
                <w:ins w:id="3977" w:author="R4-1809561" w:date="2018-07-11T17:41:00Z"/>
              </w:rPr>
            </w:pPr>
            <w:ins w:id="3978" w:author="R4-1809561" w:date="2018-07-11T17:41:00Z">
              <w:r w:rsidRPr="00B04564">
                <w:t>4096</w:t>
              </w:r>
            </w:ins>
          </w:p>
        </w:tc>
        <w:tc>
          <w:tcPr>
            <w:tcW w:w="1418" w:type="dxa"/>
            <w:vAlign w:val="center"/>
          </w:tcPr>
          <w:p w14:paraId="6C64FAB7" w14:textId="77777777" w:rsidR="009E0E2F" w:rsidRPr="00B04564" w:rsidRDefault="009E0E2F" w:rsidP="009E0E2F">
            <w:pPr>
              <w:pStyle w:val="TAC"/>
              <w:rPr>
                <w:ins w:id="3979" w:author="R4-1809561" w:date="2018-07-11T17:41:00Z"/>
              </w:rPr>
            </w:pPr>
            <w:ins w:id="3980" w:author="R4-1809561" w:date="2018-07-11T17:41:00Z">
              <w:r w:rsidRPr="00B04564">
                <w:t>491.52</w:t>
              </w:r>
            </w:ins>
          </w:p>
        </w:tc>
        <w:tc>
          <w:tcPr>
            <w:tcW w:w="1418" w:type="dxa"/>
            <w:vAlign w:val="center"/>
          </w:tcPr>
          <w:p w14:paraId="78F33490" w14:textId="77777777" w:rsidR="009E0E2F" w:rsidRPr="00B04564" w:rsidRDefault="009E0E2F" w:rsidP="009E0E2F">
            <w:pPr>
              <w:pStyle w:val="TAC"/>
              <w:rPr>
                <w:ins w:id="3981" w:author="R4-1809561" w:date="2018-07-11T17:41:00Z"/>
              </w:rPr>
            </w:pPr>
            <w:ins w:id="3982" w:author="R4-1809561" w:date="2018-07-11T17:41:00Z">
              <w:r w:rsidRPr="00B04564">
                <w:t>288</w:t>
              </w:r>
            </w:ins>
          </w:p>
        </w:tc>
        <w:tc>
          <w:tcPr>
            <w:tcW w:w="992" w:type="dxa"/>
            <w:vAlign w:val="center"/>
          </w:tcPr>
          <w:p w14:paraId="253482B5" w14:textId="77777777" w:rsidR="009E0E2F" w:rsidRPr="00B04564" w:rsidRDefault="009E0E2F" w:rsidP="009E0E2F">
            <w:pPr>
              <w:pStyle w:val="TAC"/>
              <w:rPr>
                <w:ins w:id="3983" w:author="R4-1809561" w:date="2018-07-11T17:41:00Z"/>
              </w:rPr>
            </w:pPr>
            <w:ins w:id="3984" w:author="R4-1809561" w:date="2018-07-11T17:41:00Z">
              <w:r w:rsidRPr="00B04564">
                <w:t>144</w:t>
              </w:r>
            </w:ins>
          </w:p>
        </w:tc>
        <w:tc>
          <w:tcPr>
            <w:tcW w:w="992" w:type="dxa"/>
            <w:vAlign w:val="center"/>
          </w:tcPr>
          <w:p w14:paraId="6A87201C" w14:textId="77777777" w:rsidR="009E0E2F" w:rsidRPr="00B04564" w:rsidRDefault="009E0E2F" w:rsidP="009E0E2F">
            <w:pPr>
              <w:pStyle w:val="TAC"/>
              <w:rPr>
                <w:ins w:id="3985" w:author="R4-1809561" w:date="2018-07-11T17:41:00Z"/>
              </w:rPr>
            </w:pPr>
            <w:ins w:id="3986" w:author="R4-1809561" w:date="2018-07-11T17:41:00Z">
              <w:r w:rsidRPr="00B04564">
                <w:t>50</w:t>
              </w:r>
            </w:ins>
          </w:p>
        </w:tc>
      </w:tr>
    </w:tbl>
    <w:p w14:paraId="41F7BBA5" w14:textId="77777777" w:rsidR="009E0E2F" w:rsidRPr="006113D0" w:rsidRDefault="009E0E2F" w:rsidP="009E0E2F">
      <w:pPr>
        <w:rPr>
          <w:ins w:id="3987" w:author="R4-1809561" w:date="2018-07-11T17:41:00Z"/>
        </w:rPr>
      </w:pPr>
    </w:p>
    <w:p w14:paraId="421CD9DA" w14:textId="472A9CCC" w:rsidR="009E0E2F" w:rsidRPr="000F538E" w:rsidRDefault="009E0E2F" w:rsidP="00C1689C">
      <w:pPr>
        <w:pStyle w:val="NO"/>
        <w:rPr>
          <w:ins w:id="3988" w:author="R4-1809561" w:date="2018-07-11T17:41:00Z"/>
        </w:rPr>
      </w:pPr>
      <w:ins w:id="3989" w:author="R4-1809561" w:date="2018-07-11T17:41:00Z">
        <w:r w:rsidRPr="006113D0">
          <w:t>NOTE:</w:t>
        </w:r>
        <w:r w:rsidRPr="006113D0">
          <w:tab/>
          <w:t xml:space="preserve">If the above Test Requirement differs from the Minimum Requirement then the Test Tolerance applied for this test is non-zero. The Test Tolerance for this test is defined in subclause </w:t>
        </w:r>
        <w:r w:rsidRPr="00427CC2">
          <w:t>4.1.2 and the explanation of how the Minimum Requirement has been relaxed by the Test Tolerance is gi</w:t>
        </w:r>
        <w:r w:rsidRPr="006113D0">
          <w:t xml:space="preserve">ven </w:t>
        </w:r>
        <w:r w:rsidRPr="00427CC2">
          <w:t>in annex C.</w:t>
        </w:r>
        <w:r>
          <w:t xml:space="preserve"> </w:t>
        </w:r>
      </w:ins>
    </w:p>
    <w:p w14:paraId="3804B412" w14:textId="77777777" w:rsidR="002B45D0" w:rsidRPr="00B04564" w:rsidRDefault="002B45D0" w:rsidP="002B45D0">
      <w:pPr>
        <w:pStyle w:val="Heading3"/>
        <w:rPr>
          <w:ins w:id="3990" w:author="R4-1809501" w:date="2018-07-11T17:26:00Z"/>
        </w:rPr>
      </w:pPr>
      <w:bookmarkStart w:id="3991" w:name="_Toc519094948"/>
      <w:ins w:id="3992" w:author="R4-1809501" w:date="2018-07-11T17:26:00Z">
        <w:r>
          <w:t>6</w:t>
        </w:r>
        <w:r w:rsidRPr="00B04564">
          <w:t>.6.</w:t>
        </w:r>
        <w:r>
          <w:t>4</w:t>
        </w:r>
        <w:r w:rsidRPr="00B04564">
          <w:tab/>
          <w:t xml:space="preserve">OTA </w:t>
        </w:r>
        <w:r>
          <w:t>time alignment error</w:t>
        </w:r>
        <w:bookmarkEnd w:id="3298"/>
        <w:bookmarkEnd w:id="3991"/>
      </w:ins>
    </w:p>
    <w:p w14:paraId="277CF434" w14:textId="77777777" w:rsidR="002B45D0" w:rsidRPr="006113D0" w:rsidRDefault="002B45D0" w:rsidP="002B45D0">
      <w:pPr>
        <w:pStyle w:val="Heading4"/>
        <w:rPr>
          <w:ins w:id="3993" w:author="R4-1809501" w:date="2018-07-11T17:26:00Z"/>
        </w:rPr>
      </w:pPr>
      <w:bookmarkStart w:id="3994" w:name="_Toc494455264"/>
      <w:bookmarkStart w:id="3995" w:name="_Toc519094949"/>
      <w:bookmarkStart w:id="3996" w:name="_Toc510694095"/>
      <w:ins w:id="3997" w:author="R4-1809501" w:date="2018-07-11T17:26:00Z">
        <w:r>
          <w:t>6.6.4.1</w:t>
        </w:r>
        <w:r w:rsidRPr="006113D0">
          <w:tab/>
          <w:t>Definition and applicability</w:t>
        </w:r>
        <w:bookmarkEnd w:id="3994"/>
        <w:bookmarkEnd w:id="3995"/>
      </w:ins>
    </w:p>
    <w:p w14:paraId="7FB12450" w14:textId="77777777" w:rsidR="002B45D0" w:rsidRPr="00B04564" w:rsidRDefault="002B45D0" w:rsidP="002B45D0">
      <w:pPr>
        <w:rPr>
          <w:ins w:id="3998" w:author="R4-1809501" w:date="2018-07-11T17:26:00Z"/>
        </w:rPr>
      </w:pPr>
      <w:bookmarkStart w:id="3999" w:name="_Toc494455265"/>
      <w:ins w:id="4000" w:author="R4-1809501" w:date="2018-07-11T17:26:00Z">
        <w:r w:rsidRPr="00B04564">
          <w:t>This requirement shall apply to frame timing in TX diversity, MIMO transmission, carrier aggregation and their combinations.</w:t>
        </w:r>
      </w:ins>
    </w:p>
    <w:p w14:paraId="49CAFE75" w14:textId="77777777" w:rsidR="002B45D0" w:rsidRPr="00B04564" w:rsidRDefault="002B45D0" w:rsidP="002B45D0">
      <w:pPr>
        <w:rPr>
          <w:ins w:id="4001" w:author="R4-1809501" w:date="2018-07-11T17:26:00Z"/>
        </w:rPr>
      </w:pPr>
      <w:ins w:id="4002" w:author="R4-1809501" w:date="2018-07-11T17:26:00Z">
        <w:r w:rsidRPr="00B04564">
          <w:t>Frames of the NR signals present in the radiated domain are not perfectly aligned in time. In relation to each other, the RF signals present in the radiated domain may experience certain timing differences.</w:t>
        </w:r>
      </w:ins>
    </w:p>
    <w:p w14:paraId="0B90AFD7" w14:textId="77777777" w:rsidR="002B45D0" w:rsidRPr="00B04564" w:rsidRDefault="002B45D0" w:rsidP="002B45D0">
      <w:pPr>
        <w:rPr>
          <w:ins w:id="4003" w:author="R4-1809501" w:date="2018-07-11T17:26:00Z"/>
        </w:rPr>
      </w:pPr>
      <w:ins w:id="4004" w:author="R4-1809501" w:date="2018-07-11T17:26:00Z">
        <w:r w:rsidRPr="00B04564">
          <w:t>For a specific set of signals/transmitter configuration/transmission mode, the OTA Time Alignment Error (OTA TAE) is defined as the largest timing difference between any tw</w:t>
        </w:r>
        <w:r>
          <w:t>o different NR signals.</w:t>
        </w:r>
        <w:r w:rsidRPr="00B04564">
          <w:t xml:space="preserve"> The OTA time alignment error requirement is defined as a </w:t>
        </w:r>
        <w:r w:rsidRPr="00B04564">
          <w:rPr>
            <w:i/>
            <w:iCs/>
          </w:rPr>
          <w:t>directional requirement</w:t>
        </w:r>
        <w:r w:rsidRPr="00B04564">
          <w:t xml:space="preserve"> at the RIB and shall be met within the </w:t>
        </w:r>
        <w:r w:rsidRPr="00B04564">
          <w:rPr>
            <w:i/>
            <w:iCs/>
          </w:rPr>
          <w:t>OTA coverage range.</w:t>
        </w:r>
      </w:ins>
    </w:p>
    <w:p w14:paraId="48B67CB5" w14:textId="77777777" w:rsidR="002B45D0" w:rsidRPr="006113D0" w:rsidRDefault="002B45D0" w:rsidP="002B45D0">
      <w:pPr>
        <w:pStyle w:val="Heading4"/>
        <w:rPr>
          <w:ins w:id="4005" w:author="R4-1809501" w:date="2018-07-11T17:26:00Z"/>
        </w:rPr>
      </w:pPr>
      <w:bookmarkStart w:id="4006" w:name="_Toc519094950"/>
      <w:ins w:id="4007" w:author="R4-1809501" w:date="2018-07-11T17:26:00Z">
        <w:r w:rsidRPr="006113D0">
          <w:t>6</w:t>
        </w:r>
        <w:r>
          <w:t>.6.4</w:t>
        </w:r>
        <w:r w:rsidRPr="006113D0">
          <w:t>.2</w:t>
        </w:r>
        <w:r w:rsidRPr="006113D0">
          <w:tab/>
          <w:t>Minimum requirement</w:t>
        </w:r>
        <w:bookmarkEnd w:id="3999"/>
        <w:bookmarkEnd w:id="4006"/>
      </w:ins>
    </w:p>
    <w:p w14:paraId="1BDB0F09" w14:textId="77777777" w:rsidR="002B45D0" w:rsidRDefault="002B45D0" w:rsidP="002B45D0">
      <w:pPr>
        <w:rPr>
          <w:ins w:id="4008" w:author="R4-1809501" w:date="2018-07-11T17:26:00Z"/>
        </w:rPr>
      </w:pPr>
      <w:ins w:id="4009" w:author="R4-1809501" w:date="2018-07-11T17:26:00Z">
        <w:r w:rsidRPr="006113D0">
          <w:t xml:space="preserve">The minimum requirement </w:t>
        </w:r>
        <w:r w:rsidRPr="00B04564">
          <w:rPr>
            <w:rFonts w:hint="eastAsia"/>
            <w:lang w:eastAsia="ja-JP"/>
          </w:rPr>
          <w:t xml:space="preserve">for </w:t>
        </w:r>
        <w:r w:rsidRPr="00B04564">
          <w:rPr>
            <w:rFonts w:hint="eastAsia"/>
            <w:i/>
            <w:lang w:eastAsia="ja-JP"/>
          </w:rPr>
          <w:t>BS type 1-O</w:t>
        </w:r>
        <w:r w:rsidRPr="006113D0">
          <w:t xml:space="preserve"> is </w:t>
        </w:r>
        <w:r>
          <w:t>in 3GPP TS 38</w:t>
        </w:r>
        <w:r w:rsidRPr="006113D0">
          <w:t>.10</w:t>
        </w:r>
        <w:r>
          <w:t>4</w:t>
        </w:r>
        <w:r w:rsidRPr="006113D0">
          <w:t xml:space="preserve"> [</w:t>
        </w:r>
        <w:r>
          <w:t>2</w:t>
        </w:r>
        <w:r w:rsidRPr="006113D0">
          <w:t>], sub</w:t>
        </w:r>
        <w:r>
          <w:t>clause 9.6.3.2</w:t>
        </w:r>
        <w:r w:rsidRPr="006113D0">
          <w:t>.</w:t>
        </w:r>
      </w:ins>
    </w:p>
    <w:p w14:paraId="3DDC9999" w14:textId="77777777" w:rsidR="002B45D0" w:rsidRPr="00414889" w:rsidRDefault="002B45D0" w:rsidP="002B45D0">
      <w:pPr>
        <w:rPr>
          <w:ins w:id="4010" w:author="R4-1809501" w:date="2018-07-11T17:26:00Z"/>
        </w:rPr>
      </w:pPr>
      <w:ins w:id="4011" w:author="R4-1809501" w:date="2018-07-11T17:26:00Z">
        <w:r w:rsidRPr="006113D0">
          <w:lastRenderedPageBreak/>
          <w:t xml:space="preserve">The minimum requirement </w:t>
        </w:r>
        <w:r w:rsidRPr="00B04564">
          <w:rPr>
            <w:rFonts w:hint="eastAsia"/>
            <w:lang w:eastAsia="ja-JP"/>
          </w:rPr>
          <w:t xml:space="preserve">for </w:t>
        </w:r>
        <w:r>
          <w:rPr>
            <w:rFonts w:hint="eastAsia"/>
            <w:i/>
            <w:lang w:eastAsia="ja-JP"/>
          </w:rPr>
          <w:t>BS type 2</w:t>
        </w:r>
        <w:r w:rsidRPr="00B04564">
          <w:rPr>
            <w:rFonts w:hint="eastAsia"/>
            <w:i/>
            <w:lang w:eastAsia="ja-JP"/>
          </w:rPr>
          <w:t>-O</w:t>
        </w:r>
        <w:r w:rsidRPr="006113D0">
          <w:t xml:space="preserve"> is </w:t>
        </w:r>
        <w:r>
          <w:t>in 3GPP TS 38</w:t>
        </w:r>
        <w:r w:rsidRPr="006113D0">
          <w:t>.10</w:t>
        </w:r>
        <w:r>
          <w:t>4</w:t>
        </w:r>
        <w:r w:rsidRPr="006113D0">
          <w:t xml:space="preserve"> [</w:t>
        </w:r>
        <w:r>
          <w:t>2</w:t>
        </w:r>
        <w:r w:rsidRPr="006113D0">
          <w:t>], sub</w:t>
        </w:r>
        <w:r>
          <w:t>clause 9.6.3.3.</w:t>
        </w:r>
      </w:ins>
    </w:p>
    <w:p w14:paraId="52FD4771" w14:textId="77777777" w:rsidR="002B45D0" w:rsidRPr="006113D0" w:rsidRDefault="002B45D0" w:rsidP="002B45D0">
      <w:pPr>
        <w:pStyle w:val="Heading4"/>
        <w:rPr>
          <w:ins w:id="4012" w:author="R4-1809501" w:date="2018-07-11T17:26:00Z"/>
        </w:rPr>
      </w:pPr>
      <w:bookmarkStart w:id="4013" w:name="_Toc494455266"/>
      <w:bookmarkStart w:id="4014" w:name="_Toc519094951"/>
      <w:ins w:id="4015" w:author="R4-1809501" w:date="2018-07-11T17:26:00Z">
        <w:r>
          <w:t>6.6.4</w:t>
        </w:r>
        <w:r w:rsidRPr="006113D0">
          <w:t>.3</w:t>
        </w:r>
        <w:r w:rsidRPr="006113D0">
          <w:tab/>
          <w:t>Test purpose</w:t>
        </w:r>
        <w:bookmarkEnd w:id="4013"/>
        <w:bookmarkEnd w:id="4014"/>
      </w:ins>
    </w:p>
    <w:p w14:paraId="59AA911E" w14:textId="77777777" w:rsidR="002B45D0" w:rsidRPr="006113D0" w:rsidRDefault="002B45D0" w:rsidP="002B45D0">
      <w:pPr>
        <w:rPr>
          <w:ins w:id="4016" w:author="R4-1809501" w:date="2018-07-11T17:26:00Z"/>
        </w:rPr>
      </w:pPr>
      <w:ins w:id="4017" w:author="R4-1809501" w:date="2018-07-11T17:26:00Z">
        <w:r w:rsidRPr="006113D0">
          <w:t xml:space="preserve">To verify that the </w:t>
        </w:r>
        <w:r>
          <w:t xml:space="preserve">OTA </w:t>
        </w:r>
        <w:r w:rsidRPr="006113D0">
          <w:t>time alignment error is within the limit specified by the minimum requirement.</w:t>
        </w:r>
      </w:ins>
    </w:p>
    <w:p w14:paraId="7F8E0848" w14:textId="77777777" w:rsidR="002B45D0" w:rsidRPr="00BA7B97" w:rsidRDefault="002B45D0" w:rsidP="002B45D0">
      <w:pPr>
        <w:pStyle w:val="Heading4"/>
        <w:rPr>
          <w:ins w:id="4018" w:author="R4-1809501" w:date="2018-07-11T17:26:00Z"/>
          <w:lang w:eastAsia="sv-SE"/>
        </w:rPr>
      </w:pPr>
      <w:bookmarkStart w:id="4019" w:name="_Toc512334234"/>
      <w:bookmarkStart w:id="4020" w:name="_Toc519094952"/>
      <w:bookmarkEnd w:id="3996"/>
      <w:ins w:id="4021" w:author="R4-1809501" w:date="2018-07-11T17:26:00Z">
        <w:r w:rsidRPr="00BA7B97">
          <w:rPr>
            <w:lang w:eastAsia="sv-SE"/>
          </w:rPr>
          <w:t>6.</w:t>
        </w:r>
        <w:r>
          <w:rPr>
            <w:lang w:eastAsia="zh-CN"/>
          </w:rPr>
          <w:t>6.4.</w:t>
        </w:r>
        <w:r w:rsidRPr="00BA7B97">
          <w:rPr>
            <w:lang w:eastAsia="sv-SE"/>
          </w:rPr>
          <w:t>4</w:t>
        </w:r>
        <w:r w:rsidRPr="00BA7B97">
          <w:rPr>
            <w:lang w:eastAsia="sv-SE"/>
          </w:rPr>
          <w:tab/>
          <w:t>Method of test</w:t>
        </w:r>
        <w:bookmarkEnd w:id="4019"/>
        <w:bookmarkEnd w:id="4020"/>
      </w:ins>
    </w:p>
    <w:p w14:paraId="06E0B0F0" w14:textId="77777777" w:rsidR="002B45D0" w:rsidRDefault="002B45D0" w:rsidP="002B45D0">
      <w:pPr>
        <w:pStyle w:val="Heading5"/>
        <w:rPr>
          <w:ins w:id="4022" w:author="R4-1809501" w:date="2018-07-11T17:26:00Z"/>
          <w:lang w:eastAsia="sv-SE"/>
        </w:rPr>
      </w:pPr>
      <w:bookmarkStart w:id="4023" w:name="_Toc512334235"/>
      <w:bookmarkStart w:id="4024" w:name="_Toc519094953"/>
      <w:ins w:id="4025" w:author="R4-1809501" w:date="2018-07-11T17:26:00Z">
        <w:r w:rsidRPr="00BA7B97">
          <w:rPr>
            <w:lang w:eastAsia="sv-SE"/>
          </w:rPr>
          <w:t>6.</w:t>
        </w:r>
        <w:r>
          <w:rPr>
            <w:lang w:eastAsia="sv-SE"/>
          </w:rPr>
          <w:t>6.4.</w:t>
        </w:r>
        <w:r w:rsidRPr="00BA7B97">
          <w:rPr>
            <w:lang w:eastAsia="sv-SE"/>
          </w:rPr>
          <w:t>4.1</w:t>
        </w:r>
        <w:r w:rsidRPr="00BA7B97">
          <w:rPr>
            <w:lang w:eastAsia="sv-SE"/>
          </w:rPr>
          <w:tab/>
          <w:t>Initial conditions</w:t>
        </w:r>
        <w:bookmarkEnd w:id="4023"/>
        <w:bookmarkEnd w:id="4024"/>
      </w:ins>
    </w:p>
    <w:p w14:paraId="74F0A78C" w14:textId="77777777" w:rsidR="002B45D0" w:rsidRPr="006113D0" w:rsidRDefault="002B45D0" w:rsidP="002B45D0">
      <w:pPr>
        <w:rPr>
          <w:ins w:id="4026" w:author="R4-1809501" w:date="2018-07-11T17:26:00Z"/>
        </w:rPr>
      </w:pPr>
      <w:ins w:id="4027" w:author="R4-1809501" w:date="2018-07-11T17:26:00Z">
        <w:r w:rsidRPr="006113D0">
          <w:t>Test environment:</w:t>
        </w:r>
      </w:ins>
    </w:p>
    <w:p w14:paraId="4F58A72F" w14:textId="77777777" w:rsidR="002B45D0" w:rsidRPr="006113D0" w:rsidRDefault="002B45D0" w:rsidP="002B45D0">
      <w:pPr>
        <w:pStyle w:val="B1"/>
        <w:rPr>
          <w:ins w:id="4028" w:author="R4-1809501" w:date="2018-07-11T17:26:00Z"/>
        </w:rPr>
      </w:pPr>
      <w:ins w:id="4029" w:author="R4-1809501" w:date="2018-07-11T17:26:00Z">
        <w:r w:rsidRPr="006113D0">
          <w:t>-</w:t>
        </w:r>
        <w:r w:rsidRPr="006113D0">
          <w:tab/>
          <w:t xml:space="preserve">normal; </w:t>
        </w:r>
        <w:r>
          <w:t xml:space="preserve">see </w:t>
        </w:r>
        <w:r w:rsidRPr="00BA7B97">
          <w:t>clau</w:t>
        </w:r>
        <w:r w:rsidRPr="00CE6860">
          <w:t>se B.2.</w:t>
        </w:r>
      </w:ins>
    </w:p>
    <w:p w14:paraId="1712A3B2" w14:textId="77777777" w:rsidR="002B45D0" w:rsidRPr="006113D0" w:rsidRDefault="002B45D0" w:rsidP="002B45D0">
      <w:pPr>
        <w:rPr>
          <w:ins w:id="4030" w:author="R4-1809501" w:date="2018-07-11T17:26:00Z"/>
        </w:rPr>
      </w:pPr>
      <w:ins w:id="4031" w:author="R4-1809501" w:date="2018-07-11T17:26:00Z">
        <w:r w:rsidRPr="006113D0">
          <w:t>RF channels to be tested for single carrier:</w:t>
        </w:r>
      </w:ins>
    </w:p>
    <w:p w14:paraId="411EB38A" w14:textId="77777777" w:rsidR="002B45D0" w:rsidRDefault="002B45D0" w:rsidP="002B45D0">
      <w:pPr>
        <w:pStyle w:val="B1"/>
        <w:rPr>
          <w:ins w:id="4032" w:author="R4-1809501" w:date="2018-07-11T17:26:00Z"/>
        </w:rPr>
      </w:pPr>
      <w:ins w:id="4033" w:author="R4-1809501" w:date="2018-07-11T17:26:00Z">
        <w:r w:rsidRPr="006113D0">
          <w:t>-</w:t>
        </w:r>
        <w:r w:rsidRPr="006113D0">
          <w:tab/>
          <w:t>M; see subclaus</w:t>
        </w:r>
        <w:r w:rsidRPr="00CE6860">
          <w:t>e 4.9.1.</w:t>
        </w:r>
      </w:ins>
    </w:p>
    <w:p w14:paraId="51DA80BC" w14:textId="77777777" w:rsidR="002B45D0" w:rsidRDefault="002B45D0" w:rsidP="002B45D0">
      <w:pPr>
        <w:rPr>
          <w:ins w:id="4034" w:author="R4-1809501" w:date="2018-07-11T17:26:00Z"/>
        </w:rPr>
      </w:pPr>
      <w:ins w:id="4035" w:author="R4-1809501" w:date="2018-07-11T17:26:00Z">
        <w:r w:rsidRPr="00BA7B97">
          <w:t xml:space="preserve">Directions to be tested: The </w:t>
        </w:r>
        <w:r w:rsidRPr="006C2723">
          <w:rPr>
            <w:highlight w:val="yellow"/>
          </w:rPr>
          <w:t>[OTA coverage range reference beam direction (see table 4.</w:t>
        </w:r>
        <w:r>
          <w:rPr>
            <w:highlight w:val="yellow"/>
          </w:rPr>
          <w:t>6</w:t>
        </w:r>
        <w:r w:rsidRPr="006C2723">
          <w:rPr>
            <w:highlight w:val="yellow"/>
          </w:rPr>
          <w:t>-</w:t>
        </w:r>
        <w:r>
          <w:rPr>
            <w:highlight w:val="yellow"/>
          </w:rPr>
          <w:t>x</w:t>
        </w:r>
        <w:r w:rsidRPr="006C2723">
          <w:rPr>
            <w:highlight w:val="yellow"/>
          </w:rPr>
          <w:t>, Dx.x)</w:t>
        </w:r>
        <w:r>
          <w:t>].</w:t>
        </w:r>
      </w:ins>
    </w:p>
    <w:p w14:paraId="468990B3" w14:textId="77777777" w:rsidR="002B45D0" w:rsidRPr="00CA1544" w:rsidRDefault="002B45D0" w:rsidP="002B45D0">
      <w:pPr>
        <w:rPr>
          <w:ins w:id="4036" w:author="R4-1809501" w:date="2018-07-11T17:26:00Z"/>
          <w:rFonts w:cs="v4.2.0"/>
        </w:rPr>
      </w:pPr>
      <w:ins w:id="4037" w:author="R4-1809501" w:date="2018-07-11T17:26:00Z">
        <w:r>
          <w:t>For dual polarized systems the requirement shall be tested and met considering both polarisations.</w:t>
        </w:r>
        <w:r w:rsidRPr="00A56372">
          <w:t xml:space="preserve"> </w:t>
        </w:r>
        <w:r>
          <w:t xml:space="preserve">If the measurement antenna does not support dual polarization, time alignment error shall be measured under the condition that measurement antenna is aligned between the AAS BS polarisations such that it receives half the power from each polarisation.  </w:t>
        </w:r>
      </w:ins>
    </w:p>
    <w:p w14:paraId="26810C27" w14:textId="77777777" w:rsidR="002B45D0" w:rsidRDefault="002B45D0" w:rsidP="002B45D0">
      <w:pPr>
        <w:rPr>
          <w:ins w:id="4038" w:author="R4-1809501" w:date="2018-07-11T17:26:00Z"/>
          <w:rFonts w:cs="v4.2.0"/>
        </w:rPr>
      </w:pPr>
      <w:ins w:id="4039" w:author="R4-1809501" w:date="2018-07-11T17:26:00Z">
        <w:r w:rsidRPr="006113D0">
          <w:rPr>
            <w:i/>
          </w:rPr>
          <w:t>Base Station RF Bandwidth</w:t>
        </w:r>
        <w:r w:rsidRPr="006113D0">
          <w:t xml:space="preserve"> positions </w:t>
        </w:r>
        <w:r w:rsidRPr="006113D0">
          <w:rPr>
            <w:rFonts w:cs="v4.2.0"/>
          </w:rPr>
          <w:t xml:space="preserve">to be tested for multi-carrier and/or CA: </w:t>
        </w:r>
      </w:ins>
    </w:p>
    <w:p w14:paraId="3FBC07F0" w14:textId="77777777" w:rsidR="002B45D0" w:rsidRDefault="002B45D0" w:rsidP="002B45D0">
      <w:pPr>
        <w:pStyle w:val="B1"/>
        <w:rPr>
          <w:ins w:id="4040" w:author="R4-1809501" w:date="2018-07-11T17:26:00Z"/>
          <w:rFonts w:cs="v4.2.0"/>
        </w:rPr>
      </w:pPr>
      <w:ins w:id="4041" w:author="R4-1809501" w:date="2018-07-11T17:26:00Z">
        <w:r w:rsidRPr="006113D0">
          <w:rPr>
            <w:rFonts w:cs="v4.2.0"/>
          </w:rPr>
          <w:t>-</w:t>
        </w:r>
        <w:r w:rsidRPr="006113D0">
          <w:rPr>
            <w:rFonts w:cs="v4.2.0"/>
          </w:rPr>
          <w:tab/>
        </w:r>
        <w:r w:rsidRPr="006113D0">
          <w:t>M</w:t>
        </w:r>
        <w:r w:rsidRPr="006113D0">
          <w:rPr>
            <w:vertAlign w:val="subscript"/>
          </w:rPr>
          <w:t>RFBW</w:t>
        </w:r>
        <w:r w:rsidRPr="006113D0">
          <w:t xml:space="preserve"> in single-ban</w:t>
        </w:r>
        <w:r w:rsidRPr="00CE6860">
          <w:t>d operation,</w:t>
        </w:r>
        <w:r w:rsidRPr="00CE6860">
          <w:rPr>
            <w:rFonts w:cs="v4.2.0"/>
          </w:rPr>
          <w:t xml:space="preserve"> see subclause 4.9.1; </w:t>
        </w:r>
      </w:ins>
    </w:p>
    <w:p w14:paraId="2B895EE0" w14:textId="77777777" w:rsidR="002B45D0" w:rsidRPr="00756356" w:rsidRDefault="002B45D0" w:rsidP="002B45D0">
      <w:pPr>
        <w:pStyle w:val="B1"/>
        <w:rPr>
          <w:ins w:id="4042" w:author="R4-1809501" w:date="2018-07-11T17:26:00Z"/>
        </w:rPr>
      </w:pPr>
      <w:ins w:id="4043" w:author="R4-1809501" w:date="2018-07-11T17:26:00Z">
        <w:r w:rsidRPr="006113D0">
          <w:rPr>
            <w:rFonts w:cs="v4.2.0"/>
          </w:rPr>
          <w:t>-</w:t>
        </w:r>
        <w:r w:rsidRPr="006113D0">
          <w:rPr>
            <w:rFonts w:cs="v4.2.0"/>
          </w:rPr>
          <w:tab/>
        </w:r>
        <w:r w:rsidRPr="00CE6860">
          <w:t>B</w:t>
        </w:r>
        <w:r w:rsidRPr="00CE6860">
          <w:rPr>
            <w:vertAlign w:val="subscript"/>
          </w:rPr>
          <w:t>RFBW</w:t>
        </w:r>
        <w:r w:rsidRPr="00CE6860">
          <w:t>_T</w:t>
        </w:r>
        <w:r w:rsidRPr="00CE6860">
          <w:rPr>
            <w:lang w:eastAsia="zh-CN"/>
          </w:rPr>
          <w:t>'</w:t>
        </w:r>
        <w:r w:rsidRPr="00CE6860">
          <w:rPr>
            <w:vertAlign w:val="subscript"/>
          </w:rPr>
          <w:t>RFBW</w:t>
        </w:r>
        <w:r w:rsidRPr="00CE6860">
          <w:rPr>
            <w:rFonts w:hint="eastAsia"/>
            <w:lang w:eastAsia="zh-CN"/>
          </w:rPr>
          <w:t xml:space="preserve"> and</w:t>
        </w:r>
        <w:r w:rsidRPr="00CE6860">
          <w:t xml:space="preserve"> B</w:t>
        </w:r>
        <w:r w:rsidRPr="00CE6860">
          <w:rPr>
            <w:lang w:eastAsia="zh-CN"/>
          </w:rPr>
          <w:t>'</w:t>
        </w:r>
        <w:r w:rsidRPr="00CE6860">
          <w:rPr>
            <w:vertAlign w:val="subscript"/>
          </w:rPr>
          <w:t>RFBW</w:t>
        </w:r>
        <w:r w:rsidRPr="00CE6860">
          <w:t>_T</w:t>
        </w:r>
        <w:r w:rsidRPr="00CE6860">
          <w:rPr>
            <w:vertAlign w:val="subscript"/>
          </w:rPr>
          <w:t>RFBW</w:t>
        </w:r>
        <w:r w:rsidRPr="00CE6860">
          <w:t xml:space="preserve"> </w:t>
        </w:r>
        <w:r w:rsidRPr="00CE6860">
          <w:rPr>
            <w:rFonts w:hint="eastAsia"/>
            <w:lang w:eastAsia="zh-CN"/>
          </w:rPr>
          <w:t>in multi-band operation,</w:t>
        </w:r>
        <w:r w:rsidRPr="00CE6860">
          <w:t xml:space="preserve"> see subclause 4.9.1</w:t>
        </w:r>
        <w:r w:rsidRPr="00CE6860">
          <w:rPr>
            <w:rFonts w:cs="v4.2.0"/>
          </w:rPr>
          <w:t>.</w:t>
        </w:r>
      </w:ins>
    </w:p>
    <w:p w14:paraId="5009854D" w14:textId="77777777" w:rsidR="002B45D0" w:rsidRDefault="002B45D0" w:rsidP="002B45D0">
      <w:pPr>
        <w:pStyle w:val="Heading5"/>
        <w:rPr>
          <w:ins w:id="4044" w:author="R4-1809501" w:date="2018-07-11T17:26:00Z"/>
          <w:lang w:eastAsia="sv-SE"/>
        </w:rPr>
      </w:pPr>
      <w:bookmarkStart w:id="4045" w:name="_Toc512334236"/>
      <w:bookmarkStart w:id="4046" w:name="_Toc519094954"/>
      <w:ins w:id="4047" w:author="R4-1809501" w:date="2018-07-11T17:26:00Z">
        <w:r w:rsidRPr="00BA7B97">
          <w:rPr>
            <w:lang w:eastAsia="sv-SE"/>
          </w:rPr>
          <w:t>6.</w:t>
        </w:r>
        <w:r>
          <w:rPr>
            <w:lang w:eastAsia="sv-SE"/>
          </w:rPr>
          <w:t>6.4.</w:t>
        </w:r>
        <w:r w:rsidRPr="00BA7B97">
          <w:rPr>
            <w:lang w:eastAsia="sv-SE"/>
          </w:rPr>
          <w:t>4.2</w:t>
        </w:r>
        <w:r w:rsidRPr="00BA7B97">
          <w:rPr>
            <w:lang w:eastAsia="sv-SE"/>
          </w:rPr>
          <w:tab/>
          <w:t>Procedure</w:t>
        </w:r>
        <w:bookmarkEnd w:id="4045"/>
        <w:bookmarkEnd w:id="4046"/>
      </w:ins>
    </w:p>
    <w:p w14:paraId="184BB138" w14:textId="77777777" w:rsidR="002B45D0" w:rsidRPr="00BA7B97" w:rsidRDefault="002B45D0" w:rsidP="002B45D0">
      <w:pPr>
        <w:rPr>
          <w:ins w:id="4048" w:author="R4-1809501" w:date="2018-07-11T17:26:00Z"/>
          <w:lang w:eastAsia="sv-SE"/>
        </w:rPr>
      </w:pPr>
      <w:ins w:id="4049" w:author="R4-1809501" w:date="2018-07-11T17:26:00Z">
        <w:r w:rsidRPr="00BA7B97">
          <w:rPr>
            <w:lang w:eastAsia="sv-SE"/>
          </w:rPr>
          <w:t>OTA test requires correct use of an appropriate test facility which has been calibrated and is capable of performing measurements within the measurement uncertainties in subclau</w:t>
        </w:r>
        <w:r w:rsidRPr="00CE6860">
          <w:rPr>
            <w:lang w:eastAsia="sv-SE"/>
          </w:rPr>
          <w:t>se 4.1.2.</w:t>
        </w:r>
      </w:ins>
    </w:p>
    <w:p w14:paraId="2ADA6772" w14:textId="77777777" w:rsidR="002B45D0" w:rsidRPr="00BA7B97" w:rsidRDefault="002B45D0" w:rsidP="002B45D0">
      <w:pPr>
        <w:pStyle w:val="B1"/>
        <w:rPr>
          <w:ins w:id="4050" w:author="R4-1809501" w:date="2018-07-11T17:26:00Z"/>
        </w:rPr>
      </w:pPr>
      <w:ins w:id="4051" w:author="R4-1809501" w:date="2018-07-11T17:26:00Z">
        <w:r w:rsidRPr="00BA7B97">
          <w:t>1)</w:t>
        </w:r>
        <w:r w:rsidRPr="00BA7B97">
          <w:tab/>
          <w:t xml:space="preserve">Place the </w:t>
        </w:r>
        <w:r>
          <w:t>NR</w:t>
        </w:r>
        <w:r w:rsidRPr="00BA7B97">
          <w:t xml:space="preserve"> BS at the positioner.</w:t>
        </w:r>
      </w:ins>
    </w:p>
    <w:p w14:paraId="17BF3970" w14:textId="77777777" w:rsidR="002B45D0" w:rsidRPr="00BA7B97" w:rsidRDefault="002B45D0" w:rsidP="002B45D0">
      <w:pPr>
        <w:pStyle w:val="B1"/>
        <w:rPr>
          <w:ins w:id="4052" w:author="R4-1809501" w:date="2018-07-11T17:26:00Z"/>
        </w:rPr>
      </w:pPr>
      <w:ins w:id="4053" w:author="R4-1809501" w:date="2018-07-11T17:26:00Z">
        <w:r w:rsidRPr="00BA7B97">
          <w:t>2)</w:t>
        </w:r>
        <w:r w:rsidRPr="00BA7B97">
          <w:tab/>
          <w:t xml:space="preserve">Align the manufacturer declared coordinate system orientation (see </w:t>
        </w:r>
        <w:r w:rsidRPr="00CE6860">
          <w:rPr>
            <w:highlight w:val="yellow"/>
          </w:rPr>
          <w:t>table 4.6-x, Dx.x</w:t>
        </w:r>
        <w:r w:rsidRPr="00BA7B97">
          <w:t xml:space="preserve">) of the </w:t>
        </w:r>
        <w:r>
          <w:t>NR</w:t>
        </w:r>
        <w:r w:rsidRPr="00BA7B97">
          <w:t xml:space="preserve"> BS with the test system.</w:t>
        </w:r>
      </w:ins>
    </w:p>
    <w:p w14:paraId="1E0B39EF" w14:textId="77777777" w:rsidR="002B45D0" w:rsidRPr="00BA7B97" w:rsidRDefault="002B45D0" w:rsidP="002B45D0">
      <w:pPr>
        <w:pStyle w:val="B1"/>
        <w:rPr>
          <w:ins w:id="4054" w:author="R4-1809501" w:date="2018-07-11T17:26:00Z"/>
        </w:rPr>
      </w:pPr>
      <w:ins w:id="4055" w:author="R4-1809501" w:date="2018-07-11T17:26:00Z">
        <w:r w:rsidRPr="00BA7B97">
          <w:t>3)</w:t>
        </w:r>
        <w:r w:rsidRPr="00BA7B97">
          <w:tab/>
        </w:r>
        <w:r>
          <w:t>Move</w:t>
        </w:r>
        <w:r w:rsidRPr="00BA7B97">
          <w:t xml:space="preserve"> the </w:t>
        </w:r>
        <w:r>
          <w:t>NR</w:t>
        </w:r>
        <w:r w:rsidRPr="00BA7B97">
          <w:t xml:space="preserve"> BS </w:t>
        </w:r>
        <w:r>
          <w:t>on the positioner in order that</w:t>
        </w:r>
        <w:r w:rsidRPr="00BA7B97">
          <w:t xml:space="preserve"> the direction </w:t>
        </w:r>
        <w:r>
          <w:t>to be tested aligns with the test antenna.</w:t>
        </w:r>
      </w:ins>
    </w:p>
    <w:p w14:paraId="2FBA3ACD" w14:textId="77777777" w:rsidR="002B45D0" w:rsidRPr="00CC6ACC" w:rsidRDefault="002B45D0" w:rsidP="002B45D0">
      <w:pPr>
        <w:pStyle w:val="B1"/>
        <w:rPr>
          <w:ins w:id="4056" w:author="R4-1809501" w:date="2018-07-11T17:26:00Z"/>
        </w:rPr>
      </w:pPr>
      <w:ins w:id="4057" w:author="R4-1809501" w:date="2018-07-11T17:26:00Z">
        <w:r w:rsidRPr="00BA7B97">
          <w:t>4)</w:t>
        </w:r>
        <w:r w:rsidRPr="00BA7B97">
          <w:tab/>
          <w:t>Configure the beam</w:t>
        </w:r>
        <w:r>
          <w:t>forming settings of the NR</w:t>
        </w:r>
        <w:r w:rsidRPr="00BA7B97">
          <w:t xml:space="preserve"> BS according to the </w:t>
        </w:r>
        <w:r>
          <w:t>direction of the testing.</w:t>
        </w:r>
      </w:ins>
    </w:p>
    <w:p w14:paraId="166E8E10" w14:textId="77777777" w:rsidR="002B45D0" w:rsidRPr="006113D0" w:rsidRDefault="002B45D0" w:rsidP="002B45D0">
      <w:pPr>
        <w:pStyle w:val="B1"/>
        <w:rPr>
          <w:ins w:id="4058" w:author="R4-1809501" w:date="2018-07-11T17:26:00Z"/>
        </w:rPr>
      </w:pPr>
      <w:bookmarkStart w:id="4059" w:name="_Toc515534027"/>
      <w:ins w:id="4060" w:author="R4-1809501" w:date="2018-07-11T17:26:00Z">
        <w:r>
          <w:t>5</w:t>
        </w:r>
        <w:r w:rsidRPr="006113D0">
          <w:t>)</w:t>
        </w:r>
        <w:r w:rsidRPr="006113D0">
          <w:tab/>
        </w:r>
        <w:r w:rsidRPr="006113D0" w:rsidDel="002B598B">
          <w:t xml:space="preserve">Set the </w:t>
        </w:r>
        <w:r>
          <w:t>NR</w:t>
        </w:r>
        <w:r w:rsidRPr="006113D0">
          <w:t xml:space="preserve"> BS</w:t>
        </w:r>
        <w:r>
          <w:t xml:space="preserve"> to transmit </w:t>
        </w:r>
        <w:r w:rsidRPr="00FD7A19">
          <w:rPr>
            <w:highlight w:val="yellow"/>
          </w:rPr>
          <w:t>NR</w:t>
        </w:r>
        <w:r w:rsidRPr="00FD7A19" w:rsidDel="002B598B">
          <w:rPr>
            <w:highlight w:val="yellow"/>
          </w:rPr>
          <w:t>-TM1.1</w:t>
        </w:r>
        <w:r w:rsidRPr="006113D0" w:rsidDel="002B598B">
          <w:t xml:space="preserve"> </w:t>
        </w:r>
        <w:r w:rsidRPr="006113D0">
          <w:t xml:space="preserve">or any DL signal using TX diversity, MIMO </w:t>
        </w:r>
        <w:r w:rsidRPr="006113D0" w:rsidDel="002B598B">
          <w:t>transmission or carrier aggregation</w:t>
        </w:r>
        <w:r>
          <w:t>, using the configuration with the minimum number of cells and reference signals.</w:t>
        </w:r>
      </w:ins>
    </w:p>
    <w:p w14:paraId="2A4CA925" w14:textId="77777777" w:rsidR="002B45D0" w:rsidRPr="006113D0" w:rsidRDefault="002B45D0" w:rsidP="002B45D0">
      <w:pPr>
        <w:pStyle w:val="NO"/>
        <w:keepNext/>
        <w:rPr>
          <w:ins w:id="4061" w:author="R4-1809501" w:date="2018-07-11T17:26:00Z"/>
        </w:rPr>
      </w:pPr>
      <w:ins w:id="4062" w:author="R4-1809501" w:date="2018-07-11T17:26:00Z">
        <w:r w:rsidRPr="006113D0">
          <w:t>NOTE:</w:t>
        </w:r>
        <w:r w:rsidRPr="006113D0">
          <w:tab/>
          <w:t>For TX diversity and MIMO transmission, differ</w:t>
        </w:r>
        <w:r>
          <w:t>ent ports may be configured in NR</w:t>
        </w:r>
        <w:r w:rsidRPr="006113D0">
          <w:t xml:space="preserve">-TM (using </w:t>
        </w:r>
        <w:r w:rsidRPr="006113D0">
          <w:rPr>
            <w:i/>
          </w:rPr>
          <w:t>p</w:t>
        </w:r>
        <w:r w:rsidRPr="006113D0">
          <w:t xml:space="preserve"> = 0 and 1)</w:t>
        </w:r>
        <w:r w:rsidRPr="006113D0">
          <w:rPr>
            <w:lang w:eastAsia="zh-CN"/>
          </w:rPr>
          <w:t>.</w:t>
        </w:r>
      </w:ins>
    </w:p>
    <w:p w14:paraId="5A01C628" w14:textId="77777777" w:rsidR="002B45D0" w:rsidRPr="006113D0" w:rsidRDefault="002B45D0" w:rsidP="002B45D0">
      <w:pPr>
        <w:pStyle w:val="B1"/>
        <w:rPr>
          <w:ins w:id="4063" w:author="R4-1809501" w:date="2018-07-11T17:26:00Z"/>
        </w:rPr>
      </w:pPr>
      <w:ins w:id="4064" w:author="R4-1809501" w:date="2018-07-11T17:26:00Z">
        <w:r w:rsidRPr="006113D0">
          <w:tab/>
          <w:t xml:space="preserve">For an </w:t>
        </w:r>
        <w:r>
          <w:t>NR</w:t>
        </w:r>
        <w:r w:rsidRPr="006113D0">
          <w:t xml:space="preserve"> BS declared to be capable of single carrier operation only, set the </w:t>
        </w:r>
        <w:r>
          <w:t xml:space="preserve">NR BS </w:t>
        </w:r>
        <w:r w:rsidRPr="006113D0">
          <w:t>to transmit according to manufacturer's declared rated output power, P</w:t>
        </w:r>
        <w:r w:rsidRPr="006113D0">
          <w:rPr>
            <w:vertAlign w:val="subscript"/>
          </w:rPr>
          <w:t>Rated,c,T</w:t>
        </w:r>
        <w:r>
          <w:rPr>
            <w:vertAlign w:val="subscript"/>
          </w:rPr>
          <w:t>RP</w:t>
        </w:r>
        <w:r w:rsidRPr="006113D0">
          <w:t>.</w:t>
        </w:r>
      </w:ins>
    </w:p>
    <w:p w14:paraId="111BE4F2" w14:textId="77777777" w:rsidR="002B45D0" w:rsidRPr="006113D0" w:rsidRDefault="002B45D0" w:rsidP="002B45D0">
      <w:pPr>
        <w:pStyle w:val="B1"/>
        <w:rPr>
          <w:ins w:id="4065" w:author="R4-1809501" w:date="2018-07-11T17:26:00Z"/>
        </w:rPr>
      </w:pPr>
      <w:ins w:id="4066" w:author="R4-1809501" w:date="2018-07-11T17:26:00Z">
        <w:r w:rsidRPr="006113D0">
          <w:tab/>
          <w:t xml:space="preserve">If the </w:t>
        </w:r>
        <w:r>
          <w:t>NR</w:t>
        </w:r>
        <w:r w:rsidRPr="006113D0">
          <w:t xml:space="preserve"> BS supports intra band contiguous or non-contiguous Carrier Aggregation set the </w:t>
        </w:r>
        <w:r>
          <w:t>NR BS</w:t>
        </w:r>
        <w:r w:rsidRPr="006113D0">
          <w:t xml:space="preserve"> to transmit </w:t>
        </w:r>
        <w:r w:rsidRPr="006113D0">
          <w:rPr>
            <w:lang w:eastAsia="zh-CN"/>
          </w:rPr>
          <w:t>using the applicable test configuration and corresponding power setting specified</w:t>
        </w:r>
        <w:r>
          <w:t xml:space="preserve"> in </w:t>
        </w:r>
        <w:r w:rsidRPr="00FD7A19">
          <w:t xml:space="preserve">subclauses </w:t>
        </w:r>
        <w:r w:rsidRPr="009106E9">
          <w:rPr>
            <w:highlight w:val="yellow"/>
          </w:rPr>
          <w:t>4.11</w:t>
        </w:r>
        <w:r w:rsidRPr="006113D0">
          <w:t>.</w:t>
        </w:r>
      </w:ins>
    </w:p>
    <w:p w14:paraId="762AC76A" w14:textId="77777777" w:rsidR="002B45D0" w:rsidRPr="006113D0" w:rsidRDefault="002B45D0" w:rsidP="002B45D0">
      <w:pPr>
        <w:pStyle w:val="B1"/>
        <w:rPr>
          <w:ins w:id="4067" w:author="R4-1809501" w:date="2018-07-11T17:26:00Z"/>
        </w:rPr>
      </w:pPr>
      <w:ins w:id="4068" w:author="R4-1809501" w:date="2018-07-11T17:26:00Z">
        <w:r w:rsidRPr="006113D0">
          <w:tab/>
          <w:t xml:space="preserve">If the </w:t>
        </w:r>
        <w:r>
          <w:t>NR</w:t>
        </w:r>
        <w:r w:rsidRPr="006113D0">
          <w:t xml:space="preserve"> BS supports inter band carrier aggregation set the </w:t>
        </w:r>
        <w:r>
          <w:t>BR BS t</w:t>
        </w:r>
        <w:r w:rsidRPr="006113D0">
          <w:t xml:space="preserve">o transmit, for each band, a single carrier or all carriers, </w:t>
        </w:r>
        <w:r w:rsidRPr="006113D0">
          <w:rPr>
            <w:lang w:eastAsia="zh-CN"/>
          </w:rPr>
          <w:t>using the applicable test configuration and corresponding power setting specified</w:t>
        </w:r>
        <w:r>
          <w:t xml:space="preserve"> in subclauses </w:t>
        </w:r>
        <w:r w:rsidRPr="009106E9">
          <w:rPr>
            <w:highlight w:val="yellow"/>
          </w:rPr>
          <w:t>4.11</w:t>
        </w:r>
        <w:r w:rsidRPr="006113D0">
          <w:t>.</w:t>
        </w:r>
      </w:ins>
    </w:p>
    <w:p w14:paraId="623133DA" w14:textId="77777777" w:rsidR="002B45D0" w:rsidRPr="006113D0" w:rsidRDefault="002B45D0" w:rsidP="002B45D0">
      <w:pPr>
        <w:pStyle w:val="B1"/>
        <w:rPr>
          <w:ins w:id="4069" w:author="R4-1809501" w:date="2018-07-11T17:26:00Z"/>
        </w:rPr>
      </w:pPr>
      <w:ins w:id="4070" w:author="R4-1809501" w:date="2018-07-11T17:26:00Z">
        <w:r>
          <w:t>6</w:t>
        </w:r>
        <w:r w:rsidRPr="006113D0">
          <w:t>)</w:t>
        </w:r>
        <w:r w:rsidRPr="006113D0">
          <w:tab/>
          <w:t xml:space="preserve">Measure the time alignment error between the </w:t>
        </w:r>
        <w:r>
          <w:t xml:space="preserve">different </w:t>
        </w:r>
        <w:r w:rsidRPr="006113D0">
          <w:t xml:space="preserve">reference symbols </w:t>
        </w:r>
        <w:r>
          <w:t xml:space="preserve">on different beams </w:t>
        </w:r>
        <w:r w:rsidRPr="006113D0">
          <w:t>on the carrier(s).</w:t>
        </w:r>
      </w:ins>
    </w:p>
    <w:p w14:paraId="149F2643" w14:textId="77777777" w:rsidR="002B45D0" w:rsidRDefault="002B45D0" w:rsidP="002B45D0">
      <w:pPr>
        <w:rPr>
          <w:ins w:id="4071" w:author="R4-1809501" w:date="2018-07-11T17:26:00Z"/>
        </w:rPr>
      </w:pPr>
      <w:ins w:id="4072" w:author="R4-1809501" w:date="2018-07-11T17:26:00Z">
        <w:r w:rsidRPr="006113D0">
          <w:t xml:space="preserve">In addition, </w:t>
        </w:r>
        <w:r>
          <w:t>f</w:t>
        </w:r>
        <w:r w:rsidRPr="006113D0">
          <w:t xml:space="preserve">or </w:t>
        </w:r>
        <w:r w:rsidRPr="000C55F6">
          <w:rPr>
            <w:snapToGrid w:val="0"/>
          </w:rPr>
          <w:t xml:space="preserve">a multi-band </w:t>
        </w:r>
        <w:r>
          <w:rPr>
            <w:snapToGrid w:val="0"/>
          </w:rPr>
          <w:t>RIB</w:t>
        </w:r>
        <w:r w:rsidRPr="006113D0">
          <w:t>, the following steps shall apply:</w:t>
        </w:r>
      </w:ins>
    </w:p>
    <w:p w14:paraId="388B99AE" w14:textId="77777777" w:rsidR="002B45D0" w:rsidRDefault="002B45D0" w:rsidP="002B45D0">
      <w:pPr>
        <w:pStyle w:val="B1"/>
        <w:rPr>
          <w:ins w:id="4073" w:author="R4-1809501" w:date="2018-07-11T17:26:00Z"/>
        </w:rPr>
      </w:pPr>
      <w:ins w:id="4074" w:author="R4-1809501" w:date="2018-07-11T17:26:00Z">
        <w:r>
          <w:lastRenderedPageBreak/>
          <w:t>7</w:t>
        </w:r>
        <w:r w:rsidRPr="006113D0">
          <w:t>)</w:t>
        </w:r>
        <w:r w:rsidRPr="006113D0">
          <w:tab/>
          <w:t xml:space="preserve">For </w:t>
        </w:r>
        <w:r w:rsidRPr="000C55F6">
          <w:rPr>
            <w:snapToGrid w:val="0"/>
          </w:rPr>
          <w:t xml:space="preserve">a multi-band </w:t>
        </w:r>
        <w:r>
          <w:rPr>
            <w:snapToGrid w:val="0"/>
          </w:rPr>
          <w:t>RIB</w:t>
        </w:r>
        <w:r w:rsidRPr="006113D0">
          <w:rPr>
            <w:lang w:eastAsia="zh-CN"/>
          </w:rPr>
          <w:t xml:space="preserve"> </w:t>
        </w:r>
        <w:r w:rsidRPr="006113D0">
          <w:t>and single band tests, repeat the steps above per involved band where single band test configurations and test models shall apply with no carrier activated in the other band.</w:t>
        </w:r>
      </w:ins>
    </w:p>
    <w:p w14:paraId="5E936AAC" w14:textId="77777777" w:rsidR="002B45D0" w:rsidRDefault="002B45D0" w:rsidP="002B45D0">
      <w:pPr>
        <w:pStyle w:val="Heading4"/>
        <w:rPr>
          <w:ins w:id="4075" w:author="R4-1809501" w:date="2018-07-11T17:26:00Z"/>
        </w:rPr>
      </w:pPr>
      <w:bookmarkStart w:id="4076" w:name="_Toc519094955"/>
      <w:ins w:id="4077" w:author="R4-1809501" w:date="2018-07-11T17:26:00Z">
        <w:r w:rsidRPr="00BA7B97">
          <w:rPr>
            <w:lang w:eastAsia="sv-SE"/>
          </w:rPr>
          <w:t>6.</w:t>
        </w:r>
        <w:r>
          <w:rPr>
            <w:lang w:eastAsia="zh-CN"/>
          </w:rPr>
          <w:t>6.4.</w:t>
        </w:r>
        <w:r w:rsidRPr="00BA7B97">
          <w:rPr>
            <w:lang w:eastAsia="sv-SE"/>
          </w:rPr>
          <w:t>5</w:t>
        </w:r>
        <w:r w:rsidRPr="00BA7B97">
          <w:rPr>
            <w:lang w:eastAsia="sv-SE"/>
          </w:rPr>
          <w:tab/>
          <w:t>Test Requirement</w:t>
        </w:r>
        <w:bookmarkEnd w:id="4059"/>
        <w:bookmarkEnd w:id="4076"/>
      </w:ins>
    </w:p>
    <w:p w14:paraId="587026BE" w14:textId="77777777" w:rsidR="002B45D0" w:rsidRPr="006113D0" w:rsidRDefault="002B45D0" w:rsidP="002B45D0">
      <w:pPr>
        <w:pStyle w:val="Heading5"/>
        <w:rPr>
          <w:ins w:id="4078" w:author="R4-1809501" w:date="2018-07-11T17:26:00Z"/>
        </w:rPr>
      </w:pPr>
      <w:bookmarkStart w:id="4079" w:name="_Toc494455271"/>
      <w:bookmarkStart w:id="4080" w:name="_Toc515534028"/>
      <w:bookmarkStart w:id="4081" w:name="_Toc519094956"/>
      <w:ins w:id="4082" w:author="R4-1809501" w:date="2018-07-11T17:26:00Z">
        <w:r w:rsidRPr="006113D0">
          <w:t>6.</w:t>
        </w:r>
        <w:r>
          <w:t>6</w:t>
        </w:r>
        <w:r w:rsidRPr="006113D0">
          <w:t>.</w:t>
        </w:r>
        <w:r>
          <w:t>4</w:t>
        </w:r>
        <w:r w:rsidRPr="006113D0">
          <w:t>.5.1</w:t>
        </w:r>
        <w:r w:rsidRPr="006113D0">
          <w:tab/>
        </w:r>
        <w:r>
          <w:t>BS type 1-O</w:t>
        </w:r>
        <w:bookmarkEnd w:id="4079"/>
        <w:bookmarkEnd w:id="4080"/>
        <w:bookmarkEnd w:id="4081"/>
      </w:ins>
    </w:p>
    <w:p w14:paraId="618B3431" w14:textId="77777777" w:rsidR="002B45D0" w:rsidRPr="00B04564" w:rsidRDefault="002B45D0" w:rsidP="002B45D0">
      <w:pPr>
        <w:rPr>
          <w:ins w:id="4083" w:author="R4-1809501" w:date="2018-07-11T17:26:00Z"/>
        </w:rPr>
      </w:pPr>
      <w:bookmarkStart w:id="4084" w:name="_Toc494455273"/>
      <w:bookmarkStart w:id="4085" w:name="_Toc515534029"/>
      <w:ins w:id="4086" w:author="R4-1809501" w:date="2018-07-11T17:26:00Z">
        <w:r w:rsidRPr="00B04564">
          <w:t xml:space="preserve">For MIMO or TX diversity transmissions, at each carrier frequency, OTA TAE shall not exceed </w:t>
        </w:r>
        <w:r>
          <w:rPr>
            <w:highlight w:val="yellow"/>
          </w:rPr>
          <w:t>90</w:t>
        </w:r>
        <w:r>
          <w:t xml:space="preserve"> </w:t>
        </w:r>
        <w:r w:rsidRPr="00B04564">
          <w:t>ns.</w:t>
        </w:r>
      </w:ins>
    </w:p>
    <w:p w14:paraId="345E2E98" w14:textId="77777777" w:rsidR="002B45D0" w:rsidRPr="00B04564" w:rsidRDefault="002B45D0" w:rsidP="002B45D0">
      <w:pPr>
        <w:rPr>
          <w:ins w:id="4087" w:author="R4-1809501" w:date="2018-07-11T17:26:00Z"/>
        </w:rPr>
      </w:pPr>
      <w:ins w:id="4088" w:author="R4-1809501" w:date="2018-07-11T17:26:00Z">
        <w:r w:rsidRPr="00B04564">
          <w:t xml:space="preserve">For intra-band contiguous carrier aggregation, with or without MIMO or TX diversity, OTA TAE shall not exceed </w:t>
        </w:r>
        <w:r w:rsidRPr="00796362">
          <w:rPr>
            <w:highlight w:val="yellow"/>
          </w:rPr>
          <w:t>285</w:t>
        </w:r>
        <w:r>
          <w:t xml:space="preserve"> </w:t>
        </w:r>
        <w:r w:rsidRPr="00B04564">
          <w:rPr>
            <w:rFonts w:hint="eastAsia"/>
            <w:lang w:eastAsia="zh-CN"/>
          </w:rPr>
          <w:t>ns</w:t>
        </w:r>
        <w:r w:rsidRPr="00B04564">
          <w:t>.</w:t>
        </w:r>
      </w:ins>
    </w:p>
    <w:p w14:paraId="1C2E3B30" w14:textId="77777777" w:rsidR="002B45D0" w:rsidRPr="00B04564" w:rsidRDefault="002B45D0" w:rsidP="002B45D0">
      <w:pPr>
        <w:rPr>
          <w:ins w:id="4089" w:author="R4-1809501" w:date="2018-07-11T17:26:00Z"/>
        </w:rPr>
      </w:pPr>
      <w:ins w:id="4090" w:author="R4-1809501" w:date="2018-07-11T17:26:00Z">
        <w:r w:rsidRPr="00B04564">
          <w:t xml:space="preserve">For intra-band non-contiguous carrier aggregation, with or without MIMO or TX diversity, OTA TAE shall not exceed </w:t>
        </w:r>
        <w:r w:rsidRPr="00796362">
          <w:rPr>
            <w:rFonts w:hint="eastAsia"/>
            <w:highlight w:val="yellow"/>
            <w:lang w:eastAsia="zh-CN"/>
          </w:rPr>
          <w:t>3</w:t>
        </w:r>
        <w:r>
          <w:rPr>
            <w:highlight w:val="yellow"/>
            <w:lang w:eastAsia="zh-CN"/>
          </w:rPr>
          <w:t>.025</w:t>
        </w:r>
        <w:r>
          <w:rPr>
            <w:lang w:eastAsia="zh-CN"/>
          </w:rPr>
          <w:t xml:space="preserve"> </w:t>
        </w:r>
        <w:r w:rsidRPr="00B04564">
          <w:t>µs.</w:t>
        </w:r>
        <w:r w:rsidRPr="00B04564" w:rsidDel="00F2424A">
          <w:t xml:space="preserve"> </w:t>
        </w:r>
      </w:ins>
    </w:p>
    <w:p w14:paraId="34A15C3B" w14:textId="77777777" w:rsidR="002B45D0" w:rsidRDefault="002B45D0" w:rsidP="002B45D0">
      <w:pPr>
        <w:rPr>
          <w:ins w:id="4091" w:author="R4-1809501" w:date="2018-07-11T17:26:00Z"/>
        </w:rPr>
      </w:pPr>
      <w:ins w:id="4092" w:author="R4-1809501" w:date="2018-07-11T17:26:00Z">
        <w:r w:rsidRPr="00B04564">
          <w:t xml:space="preserve">For inter-band carrier aggregation, with or without MIMO or TX diversity, OTA TAE shall not exceed </w:t>
        </w:r>
        <w:r w:rsidRPr="00796362">
          <w:rPr>
            <w:rFonts w:hint="eastAsia"/>
            <w:highlight w:val="yellow"/>
            <w:lang w:eastAsia="zh-CN"/>
          </w:rPr>
          <w:t>3</w:t>
        </w:r>
        <w:r w:rsidRPr="00796362">
          <w:rPr>
            <w:highlight w:val="yellow"/>
            <w:lang w:eastAsia="zh-CN"/>
          </w:rPr>
          <w:t>.025</w:t>
        </w:r>
        <w:r>
          <w:rPr>
            <w:lang w:eastAsia="zh-CN"/>
          </w:rPr>
          <w:t xml:space="preserve"> </w:t>
        </w:r>
        <w:r w:rsidRPr="00B04564">
          <w:t>µs.</w:t>
        </w:r>
        <w:r w:rsidRPr="00B04564" w:rsidDel="00F2424A">
          <w:t xml:space="preserve"> </w:t>
        </w:r>
      </w:ins>
    </w:p>
    <w:p w14:paraId="2D5C1B53" w14:textId="77777777" w:rsidR="002B45D0" w:rsidRPr="006C2723" w:rsidRDefault="002B45D0" w:rsidP="002B45D0">
      <w:pPr>
        <w:pStyle w:val="NO"/>
        <w:rPr>
          <w:ins w:id="4093" w:author="R4-1809501" w:date="2018-07-11T17:26:00Z"/>
        </w:rPr>
      </w:pPr>
      <w:ins w:id="4094" w:author="R4-1809501" w:date="2018-07-11T17:26:00Z">
        <w:r w:rsidRPr="006113D0">
          <w:t>NOTE:</w:t>
        </w:r>
        <w:r w:rsidRPr="006113D0">
          <w:tab/>
          <w:t>If the above Test Requirement differs from the Minimum Requirement then th</w:t>
        </w:r>
        <w:r w:rsidRPr="00CE6860">
          <w:t>e Test Tolerance applied for this test is non-zero. The Test Tolerance for this test is defined in subclause 4.1.2 an</w:t>
        </w:r>
        <w:r w:rsidRPr="006113D0">
          <w:t xml:space="preserve">d </w:t>
        </w:r>
        <w:r w:rsidRPr="00CE6860">
          <w:t>the explanation of how the Minimum Requirement has been relaxed by the Test Tolerance is given in annex C.</w:t>
        </w:r>
      </w:ins>
    </w:p>
    <w:p w14:paraId="41911B77" w14:textId="77777777" w:rsidR="002B45D0" w:rsidRPr="006113D0" w:rsidRDefault="002B45D0" w:rsidP="002B45D0">
      <w:pPr>
        <w:pStyle w:val="Heading5"/>
        <w:rPr>
          <w:ins w:id="4095" w:author="R4-1809501" w:date="2018-07-11T17:26:00Z"/>
        </w:rPr>
      </w:pPr>
      <w:bookmarkStart w:id="4096" w:name="_Toc519094957"/>
      <w:ins w:id="4097" w:author="R4-1809501" w:date="2018-07-11T17:26:00Z">
        <w:r>
          <w:t>6.6</w:t>
        </w:r>
        <w:r w:rsidRPr="006113D0">
          <w:t>.</w:t>
        </w:r>
        <w:r>
          <w:t>4</w:t>
        </w:r>
        <w:r w:rsidRPr="006113D0">
          <w:t>.5.</w:t>
        </w:r>
        <w:r>
          <w:t>2</w:t>
        </w:r>
        <w:r w:rsidRPr="006113D0">
          <w:tab/>
        </w:r>
        <w:r>
          <w:t>BS type 2-O</w:t>
        </w:r>
        <w:bookmarkEnd w:id="4084"/>
        <w:bookmarkEnd w:id="4085"/>
        <w:bookmarkEnd w:id="4096"/>
      </w:ins>
    </w:p>
    <w:p w14:paraId="76D775AD" w14:textId="77777777" w:rsidR="002B45D0" w:rsidRPr="00B04564" w:rsidRDefault="002B45D0" w:rsidP="002B45D0">
      <w:pPr>
        <w:rPr>
          <w:ins w:id="4098" w:author="R4-1809501" w:date="2018-07-11T17:26:00Z"/>
        </w:rPr>
      </w:pPr>
      <w:ins w:id="4099" w:author="R4-1809501" w:date="2018-07-11T17:26:00Z">
        <w:r w:rsidRPr="00B04564">
          <w:t xml:space="preserve">For MIMO or TX diversity transmissions, at each carrier frequency, OTA TAE shall not exceed </w:t>
        </w:r>
        <w:r w:rsidRPr="00796362">
          <w:rPr>
            <w:highlight w:val="yellow"/>
          </w:rPr>
          <w:t>[</w:t>
        </w:r>
        <w:r>
          <w:rPr>
            <w:highlight w:val="yellow"/>
          </w:rPr>
          <w:t>65+FFS</w:t>
        </w:r>
        <w:r w:rsidRPr="00796362">
          <w:rPr>
            <w:highlight w:val="yellow"/>
          </w:rPr>
          <w:t>]</w:t>
        </w:r>
        <w:r>
          <w:t xml:space="preserve"> </w:t>
        </w:r>
        <w:r w:rsidRPr="00B04564">
          <w:t>ns.</w:t>
        </w:r>
      </w:ins>
    </w:p>
    <w:p w14:paraId="42CA58B2" w14:textId="77777777" w:rsidR="002B45D0" w:rsidRPr="00B04564" w:rsidRDefault="002B45D0" w:rsidP="002B45D0">
      <w:pPr>
        <w:rPr>
          <w:ins w:id="4100" w:author="R4-1809501" w:date="2018-07-11T17:26:00Z"/>
        </w:rPr>
      </w:pPr>
      <w:ins w:id="4101" w:author="R4-1809501" w:date="2018-07-11T17:26:00Z">
        <w:r w:rsidRPr="00B04564">
          <w:t xml:space="preserve">For intra-band contiguous carrier aggregation, with or without MIMO or TX diversity, OTA TAE shall not exceed </w:t>
        </w:r>
        <w:r w:rsidRPr="00796362">
          <w:rPr>
            <w:highlight w:val="yellow"/>
          </w:rPr>
          <w:t>[</w:t>
        </w:r>
        <w:r>
          <w:rPr>
            <w:highlight w:val="yellow"/>
          </w:rPr>
          <w:t>130+FFS</w:t>
        </w:r>
        <w:r w:rsidRPr="00796362">
          <w:rPr>
            <w:highlight w:val="yellow"/>
          </w:rPr>
          <w:t>]</w:t>
        </w:r>
        <w:r>
          <w:t xml:space="preserve"> </w:t>
        </w:r>
        <w:r w:rsidRPr="00B04564">
          <w:rPr>
            <w:rFonts w:hint="eastAsia"/>
            <w:lang w:eastAsia="zh-CN"/>
          </w:rPr>
          <w:t>ns</w:t>
        </w:r>
        <w:r w:rsidRPr="00B04564">
          <w:t>.</w:t>
        </w:r>
      </w:ins>
    </w:p>
    <w:p w14:paraId="67B97F66" w14:textId="77777777" w:rsidR="002B45D0" w:rsidRPr="00B04564" w:rsidRDefault="002B45D0" w:rsidP="002B45D0">
      <w:pPr>
        <w:rPr>
          <w:ins w:id="4102" w:author="R4-1809501" w:date="2018-07-11T17:26:00Z"/>
        </w:rPr>
      </w:pPr>
      <w:ins w:id="4103" w:author="R4-1809501" w:date="2018-07-11T17:26:00Z">
        <w:r w:rsidRPr="00B04564">
          <w:t xml:space="preserve">For intra-band non-contiguous carrier aggregation, with or without MIMO or TX diversity, OTA TAE shall not exceed </w:t>
        </w:r>
        <w:r w:rsidRPr="00796362">
          <w:rPr>
            <w:highlight w:val="yellow"/>
          </w:rPr>
          <w:t>[</w:t>
        </w:r>
        <w:r w:rsidRPr="00796362">
          <w:rPr>
            <w:rFonts w:hint="eastAsia"/>
            <w:highlight w:val="yellow"/>
            <w:lang w:eastAsia="zh-CN"/>
          </w:rPr>
          <w:t>3</w:t>
        </w:r>
        <w:r>
          <w:rPr>
            <w:highlight w:val="yellow"/>
            <w:lang w:eastAsia="zh-CN"/>
          </w:rPr>
          <w:t>+FFS</w:t>
        </w:r>
        <w:r w:rsidRPr="00796362">
          <w:rPr>
            <w:highlight w:val="yellow"/>
            <w:lang w:eastAsia="zh-CN"/>
          </w:rPr>
          <w:t>]</w:t>
        </w:r>
        <w:r>
          <w:rPr>
            <w:lang w:eastAsia="zh-CN"/>
          </w:rPr>
          <w:t xml:space="preserve"> </w:t>
        </w:r>
        <w:r w:rsidRPr="00B04564">
          <w:t>µs.</w:t>
        </w:r>
        <w:r w:rsidRPr="00B04564" w:rsidDel="00F2424A">
          <w:t xml:space="preserve"> </w:t>
        </w:r>
      </w:ins>
    </w:p>
    <w:p w14:paraId="52596AFB" w14:textId="77777777" w:rsidR="002B45D0" w:rsidRPr="00B04564" w:rsidRDefault="002B45D0" w:rsidP="002B45D0">
      <w:pPr>
        <w:rPr>
          <w:ins w:id="4104" w:author="R4-1809501" w:date="2018-07-11T17:26:00Z"/>
        </w:rPr>
      </w:pPr>
      <w:ins w:id="4105" w:author="R4-1809501" w:date="2018-07-11T17:26:00Z">
        <w:r w:rsidRPr="00B04564">
          <w:t xml:space="preserve">For inter-band carrier aggregation, with or without MIMO or TX diversity, OTA TAE shall not exceed </w:t>
        </w:r>
        <w:r w:rsidRPr="00796362">
          <w:rPr>
            <w:highlight w:val="yellow"/>
          </w:rPr>
          <w:t>[</w:t>
        </w:r>
        <w:r w:rsidRPr="00796362">
          <w:rPr>
            <w:rFonts w:hint="eastAsia"/>
            <w:highlight w:val="yellow"/>
            <w:lang w:eastAsia="zh-CN"/>
          </w:rPr>
          <w:t>3</w:t>
        </w:r>
        <w:r>
          <w:rPr>
            <w:highlight w:val="yellow"/>
            <w:lang w:eastAsia="zh-CN"/>
          </w:rPr>
          <w:t>+FFS</w:t>
        </w:r>
        <w:r w:rsidRPr="00796362">
          <w:rPr>
            <w:highlight w:val="yellow"/>
            <w:lang w:eastAsia="zh-CN"/>
          </w:rPr>
          <w:t>]</w:t>
        </w:r>
        <w:r>
          <w:rPr>
            <w:lang w:eastAsia="zh-CN"/>
          </w:rPr>
          <w:t xml:space="preserve"> </w:t>
        </w:r>
        <w:r w:rsidRPr="00B04564">
          <w:t>µs.</w:t>
        </w:r>
        <w:r w:rsidRPr="00B04564" w:rsidDel="00F2424A">
          <w:t xml:space="preserve"> </w:t>
        </w:r>
      </w:ins>
    </w:p>
    <w:p w14:paraId="4F4E357A" w14:textId="4B6A13D9" w:rsidR="00D91EE5" w:rsidDel="00A0615D" w:rsidRDefault="002B45D0" w:rsidP="003970F9">
      <w:pPr>
        <w:pStyle w:val="NO"/>
        <w:ind w:left="852" w:hanging="852"/>
        <w:rPr>
          <w:del w:id="4106" w:author="R4-1809499" w:date="2018-07-11T17:25:00Z"/>
        </w:rPr>
      </w:pPr>
      <w:ins w:id="4107" w:author="R4-1809501" w:date="2018-07-11T17:26:00Z">
        <w:r w:rsidRPr="006113D0">
          <w:t>NOTE:</w:t>
        </w:r>
        <w:r w:rsidRPr="006113D0">
          <w:tab/>
          <w:t>If the above Test Requirement differs from the Minimum Requirement then the Test Tolerance applied for this te</w:t>
        </w:r>
        <w:r w:rsidRPr="00CE6860">
          <w:t>st is non-zero. The Test Tolerance for this test is defined in subclause 4.1.2 and the explanation of how the Minimum Requirement has been relaxed by the Test Tolerance is given in annex C.</w:t>
        </w:r>
      </w:ins>
    </w:p>
    <w:p w14:paraId="17E6BB76" w14:textId="77777777" w:rsidR="00A0615D" w:rsidRPr="00A0615D" w:rsidRDefault="00A0615D" w:rsidP="003970F9">
      <w:pPr>
        <w:ind w:left="852" w:hanging="852"/>
        <w:rPr>
          <w:ins w:id="4108" w:author="Huawei" w:date="2018-07-11T18:10:00Z"/>
        </w:rPr>
      </w:pPr>
    </w:p>
    <w:p w14:paraId="74DA6993" w14:textId="494D696D" w:rsidR="002E2E09" w:rsidRDefault="00C03DC4" w:rsidP="002E2E09">
      <w:pPr>
        <w:pStyle w:val="Heading2"/>
      </w:pPr>
      <w:bookmarkStart w:id="4109" w:name="_Toc481653322"/>
      <w:bookmarkStart w:id="4110" w:name="_Toc519094958"/>
      <w:r>
        <w:t>6.7</w:t>
      </w:r>
      <w:r w:rsidR="002E2E09">
        <w:tab/>
        <w:t xml:space="preserve">OTA </w:t>
      </w:r>
      <w:r w:rsidR="009E4AC1">
        <w:t>u</w:t>
      </w:r>
      <w:r w:rsidR="002E2E09">
        <w:t>nwanted emissions</w:t>
      </w:r>
      <w:bookmarkEnd w:id="4109"/>
      <w:bookmarkEnd w:id="4110"/>
    </w:p>
    <w:p w14:paraId="7A1134D8" w14:textId="77777777" w:rsidR="002E2E09" w:rsidRDefault="00C03DC4" w:rsidP="002E2E09">
      <w:pPr>
        <w:pStyle w:val="Heading3"/>
      </w:pPr>
      <w:bookmarkStart w:id="4111" w:name="_Toc481653323"/>
      <w:bookmarkStart w:id="4112" w:name="_Toc519094959"/>
      <w:r>
        <w:t>6.7</w:t>
      </w:r>
      <w:r w:rsidR="002E2E09">
        <w:t>.1</w:t>
      </w:r>
      <w:r w:rsidR="002E2E09">
        <w:tab/>
        <w:t>General</w:t>
      </w:r>
      <w:bookmarkEnd w:id="4111"/>
      <w:bookmarkEnd w:id="4112"/>
    </w:p>
    <w:p w14:paraId="00622E5B" w14:textId="67432648" w:rsidR="00316E02" w:rsidRPr="00B04564" w:rsidRDefault="002E2E09" w:rsidP="00316E02">
      <w:pPr>
        <w:rPr>
          <w:ins w:id="4113" w:author="R4-1809489" w:date="2018-07-11T14:39:00Z"/>
        </w:rPr>
      </w:pPr>
      <w:del w:id="4114" w:author="R4-1809489" w:date="2018-07-11T14:39:00Z">
        <w:r w:rsidDel="00316E02">
          <w:delText xml:space="preserve">This subclause describes relations between </w:delText>
        </w:r>
        <w:r w:rsidR="00380463" w:rsidDel="00316E02">
          <w:delText xml:space="preserve">OTA </w:delText>
        </w:r>
        <w:r w:rsidDel="00316E02">
          <w:delText>unwanted emissions requirements.</w:delText>
        </w:r>
      </w:del>
      <w:bookmarkStart w:id="4115" w:name="_Hlk505597907"/>
      <w:ins w:id="4116" w:author="R4-1809489" w:date="2018-07-11T14:39:00Z">
        <w:r w:rsidR="00316E02">
          <w:t>OTA u</w:t>
        </w:r>
        <w:r w:rsidR="00316E02" w:rsidRPr="00B04564">
          <w:t xml:space="preserve">nwanted emissions consist of so-called out-of-band emissions and spurious emissions according to ITU definitions </w:t>
        </w:r>
        <w:r w:rsidR="00316E02" w:rsidRPr="00B04564">
          <w:rPr>
            <w:rFonts w:cs="Arial"/>
          </w:rPr>
          <w:t>ITU-R SM.329</w:t>
        </w:r>
        <w:r w:rsidR="00316E02" w:rsidRPr="00B04564">
          <w:t xml:space="preserve"> [</w:t>
        </w:r>
        <w:r w:rsidR="00316E02">
          <w:t>5</w:t>
        </w:r>
        <w:r w:rsidR="00316E02" w:rsidRPr="00B04564">
          <w:t xml:space="preserve">]. In ITU terminology, out of band emissions are unwanted emissions immediately outside the </w:t>
        </w:r>
        <w:r w:rsidR="00316E02" w:rsidRPr="00B04564">
          <w:rPr>
            <w:i/>
          </w:rPr>
          <w:t>BS channel bandwidth</w:t>
        </w:r>
        <w:r w:rsidR="00316E02" w:rsidRPr="00B04564">
          <w:t xml:space="preserve"> resulting from the modulation process and non-linearity in the transmitter but excluding spurious emissions. Spurious emissions are emissions which are caused by unwanted transmitter effects such as harmonics emission, parasitic emission, intermodulation products and frequency conversion products, but exclude out of band emissions.</w:t>
        </w:r>
      </w:ins>
    </w:p>
    <w:p w14:paraId="519909C3" w14:textId="77777777" w:rsidR="00316E02" w:rsidRDefault="00316E02" w:rsidP="00316E02">
      <w:pPr>
        <w:rPr>
          <w:ins w:id="4117" w:author="R4-1809489" w:date="2018-07-11T14:39:00Z"/>
          <w:rFonts w:cs="v5.0.0"/>
        </w:rPr>
      </w:pPr>
      <w:ins w:id="4118" w:author="R4-1809489" w:date="2018-07-11T14:39:00Z">
        <w:r w:rsidRPr="00B04564">
          <w:rPr>
            <w:rFonts w:cs="v5.0.0"/>
          </w:rPr>
          <w:t>The OTA out-of-band emission requirement</w:t>
        </w:r>
        <w:r>
          <w:rPr>
            <w:rFonts w:cs="v5.0.0"/>
          </w:rPr>
          <w:t>s</w:t>
        </w:r>
        <w:r w:rsidRPr="00B04564">
          <w:rPr>
            <w:rFonts w:cs="v5.0.0"/>
          </w:rPr>
          <w:t xml:space="preserve"> for </w:t>
        </w:r>
        <w:r w:rsidRPr="00F56105">
          <w:rPr>
            <w:rFonts w:cs="v5.0.0"/>
            <w:i/>
          </w:rPr>
          <w:t xml:space="preserve">BS type 1-O </w:t>
        </w:r>
        <w:r>
          <w:rPr>
            <w:rFonts w:cs="v5.0.0"/>
          </w:rPr>
          <w:t xml:space="preserve">are </w:t>
        </w:r>
        <w:r w:rsidRPr="00B04564">
          <w:rPr>
            <w:rFonts w:cs="v5.0.0"/>
          </w:rPr>
          <w:t xml:space="preserve">specified in terms of Adjacent Channel Leakage power Ratio (ACLR) and operating band unwanted emissions (OBUE). The OTA </w:t>
        </w:r>
        <w:r>
          <w:rPr>
            <w:rFonts w:cs="v5.0.0"/>
          </w:rPr>
          <w:t>o</w:t>
        </w:r>
        <w:r w:rsidRPr="00B04564">
          <w:rPr>
            <w:rFonts w:cs="v5.0.0"/>
          </w:rPr>
          <w:t xml:space="preserve">perating band unwanted emissions define all unwanted emissions in each supported downlink operating band plus the frequency ranges </w:t>
        </w:r>
        <w:r w:rsidRPr="00B04564">
          <w:t>Δf</w:t>
        </w:r>
        <w:r w:rsidRPr="00B04564">
          <w:rPr>
            <w:vertAlign w:val="subscript"/>
          </w:rPr>
          <w:t>OBUE</w:t>
        </w:r>
        <w:r w:rsidRPr="00B04564">
          <w:rPr>
            <w:rFonts w:cs="v5.0.0"/>
          </w:rPr>
          <w:t xml:space="preserve"> above and </w:t>
        </w:r>
        <w:r w:rsidRPr="00B04564">
          <w:t>Δf</w:t>
        </w:r>
        <w:r w:rsidRPr="00B04564">
          <w:rPr>
            <w:vertAlign w:val="subscript"/>
          </w:rPr>
          <w:t>OBUE</w:t>
        </w:r>
        <w:r w:rsidRPr="00B04564">
          <w:rPr>
            <w:rFonts w:cs="v5.0.0"/>
          </w:rPr>
          <w:t xml:space="preserve"> below each band. OTA </w:t>
        </w:r>
        <w:r>
          <w:rPr>
            <w:rFonts w:cs="v5.0.0"/>
          </w:rPr>
          <w:t>u</w:t>
        </w:r>
        <w:r w:rsidRPr="00B04564">
          <w:rPr>
            <w:rFonts w:cs="v5.0.0"/>
          </w:rPr>
          <w:t>nwanted emissions outside of this frequency range are limited by an OTA spurious emissions requirement.</w:t>
        </w:r>
      </w:ins>
    </w:p>
    <w:p w14:paraId="77185A3A" w14:textId="77777777" w:rsidR="00316E02" w:rsidRPr="00B04564" w:rsidRDefault="00316E02" w:rsidP="00316E02">
      <w:pPr>
        <w:rPr>
          <w:ins w:id="4119" w:author="R4-1809489" w:date="2018-07-11T14:39:00Z"/>
          <w:rFonts w:cs="v5.0.0"/>
        </w:rPr>
      </w:pPr>
      <w:bookmarkStart w:id="4120" w:name="_Hlk492900636"/>
      <w:ins w:id="4121" w:author="R4-1809489" w:date="2018-07-11T14:39:00Z">
        <w:r w:rsidRPr="00B04564">
          <w:rPr>
            <w:rFonts w:cs="v5.0.0"/>
          </w:rPr>
          <w:t xml:space="preserve">The OTA </w:t>
        </w:r>
        <w:r>
          <w:rPr>
            <w:rFonts w:cs="v5.0.0"/>
          </w:rPr>
          <w:t>o</w:t>
        </w:r>
        <w:r w:rsidRPr="00B04564">
          <w:t xml:space="preserve">ut-of-band emissions </w:t>
        </w:r>
        <w:r w:rsidRPr="00B04564">
          <w:rPr>
            <w:rFonts w:cs="v5.0.0"/>
          </w:rPr>
          <w:t xml:space="preserve">for </w:t>
        </w:r>
        <w:r>
          <w:rPr>
            <w:rFonts w:cs="v5.0.0"/>
            <w:i/>
          </w:rPr>
          <w:t>BS type 2</w:t>
        </w:r>
        <w:r w:rsidRPr="001379EB">
          <w:rPr>
            <w:rFonts w:cs="v5.0.0"/>
            <w:i/>
          </w:rPr>
          <w:t xml:space="preserve">-O </w:t>
        </w:r>
        <w:r w:rsidRPr="00B72D55">
          <w:rPr>
            <w:rFonts w:cs="v5.0.0"/>
          </w:rPr>
          <w:t>a</w:t>
        </w:r>
        <w:r>
          <w:rPr>
            <w:rFonts w:cs="v5.0.0"/>
          </w:rPr>
          <w:t xml:space="preserve">re </w:t>
        </w:r>
        <w:r w:rsidRPr="00B04564">
          <w:rPr>
            <w:rFonts w:cs="v5.0.0"/>
          </w:rPr>
          <w:t xml:space="preserve">specified in terms of </w:t>
        </w:r>
        <w:r>
          <w:rPr>
            <w:rFonts w:cs="v5.0.0"/>
          </w:rPr>
          <w:t>ACLR</w:t>
        </w:r>
        <w:r w:rsidRPr="00B04564">
          <w:rPr>
            <w:rFonts w:cs="v5.0.0"/>
          </w:rPr>
          <w:t xml:space="preserve"> </w:t>
        </w:r>
        <w:r>
          <w:t xml:space="preserve">and </w:t>
        </w:r>
        <w:r w:rsidRPr="00B04564">
          <w:t>spectrum emission mask</w:t>
        </w:r>
        <w:r>
          <w:t xml:space="preserve"> (SEM)</w:t>
        </w:r>
        <w:r w:rsidRPr="00B04564">
          <w:t xml:space="preserve">. </w:t>
        </w:r>
        <w:r>
          <w:t>T</w:t>
        </w:r>
        <w:r w:rsidRPr="00B04564">
          <w:t xml:space="preserve">he </w:t>
        </w:r>
        <w:r>
          <w:rPr>
            <w:rFonts w:eastAsia="SimSun"/>
            <w:lang w:eastAsia="zh-CN"/>
          </w:rPr>
          <w:t xml:space="preserve">SEM </w:t>
        </w:r>
        <w:r w:rsidRPr="00B04564">
          <w:t>limits in FR2 are defined from</w:t>
        </w:r>
        <w:r w:rsidRPr="00B04564">
          <w:rPr>
            <w:rFonts w:eastAsia="SimSun"/>
            <w:lang w:eastAsia="zh-CN"/>
          </w:rPr>
          <w:t xml:space="preserve"> </w:t>
        </w:r>
        <w:r w:rsidRPr="00B04564">
          <w:rPr>
            <w:rFonts w:cs="v5.0.0"/>
          </w:rPr>
          <w:t>Δf</w:t>
        </w:r>
        <w:r w:rsidRPr="00B04564">
          <w:rPr>
            <w:rFonts w:cs="v5.0.0"/>
            <w:vertAlign w:val="subscript"/>
          </w:rPr>
          <w:t>OBUE</w:t>
        </w:r>
        <w:r w:rsidRPr="00B04564">
          <w:t xml:space="preserve"> below the lowest frequency of each supported downlink </w:t>
        </w:r>
        <w:r w:rsidRPr="00B04564">
          <w:rPr>
            <w:i/>
          </w:rPr>
          <w:t>operating band</w:t>
        </w:r>
        <w:r w:rsidRPr="00B04564">
          <w:t xml:space="preserve"> up to</w:t>
        </w:r>
        <w:r w:rsidRPr="00B04564">
          <w:rPr>
            <w:rFonts w:eastAsia="SimSun"/>
            <w:lang w:eastAsia="zh-CN"/>
          </w:rPr>
          <w:t xml:space="preserve"> </w:t>
        </w:r>
        <w:r w:rsidRPr="00B04564">
          <w:rPr>
            <w:rFonts w:cs="v5.0.0"/>
          </w:rPr>
          <w:t>Δf</w:t>
        </w:r>
        <w:r w:rsidRPr="00B04564">
          <w:rPr>
            <w:rFonts w:cs="v5.0.0"/>
            <w:vertAlign w:val="subscript"/>
          </w:rPr>
          <w:t>OBUE</w:t>
        </w:r>
        <w:r w:rsidRPr="00B04564" w:rsidDel="001314A4">
          <w:rPr>
            <w:rFonts w:eastAsia="SimSun"/>
            <w:lang w:eastAsia="zh-CN"/>
          </w:rPr>
          <w:t xml:space="preserve"> </w:t>
        </w:r>
        <w:r w:rsidRPr="00B04564">
          <w:t xml:space="preserve">above the highest frequency of each supported downlink </w:t>
        </w:r>
        <w:r w:rsidRPr="00B04564">
          <w:rPr>
            <w:i/>
          </w:rPr>
          <w:t>operating band</w:t>
        </w:r>
        <w:r w:rsidRPr="00B04564">
          <w:t>.</w:t>
        </w:r>
        <w:r w:rsidRPr="00B04564">
          <w:rPr>
            <w:rFonts w:cs="v5.0.0"/>
          </w:rPr>
          <w:t xml:space="preserve"> </w:t>
        </w:r>
        <w:bookmarkEnd w:id="4120"/>
      </w:ins>
    </w:p>
    <w:p w14:paraId="7C4A49DE" w14:textId="77777777" w:rsidR="00316E02" w:rsidRPr="00B04564" w:rsidRDefault="00316E02" w:rsidP="00316E02">
      <w:pPr>
        <w:rPr>
          <w:ins w:id="4122" w:author="R4-1809489" w:date="2018-07-11T14:39:00Z"/>
          <w:rFonts w:cs="v5.0.0"/>
        </w:rPr>
      </w:pPr>
      <w:ins w:id="4123" w:author="R4-1809489" w:date="2018-07-11T14:39:00Z">
        <w:r w:rsidRPr="00B04564">
          <w:rPr>
            <w:rFonts w:cs="v5.0.0"/>
          </w:rPr>
          <w:t xml:space="preserve">The maximum offset of the operating band unwanted emissions mask from the operating band edge is </w:t>
        </w:r>
        <w:r w:rsidRPr="00B04564">
          <w:t>Δf</w:t>
        </w:r>
        <w:r w:rsidRPr="00B04564">
          <w:rPr>
            <w:vertAlign w:val="subscript"/>
          </w:rPr>
          <w:t>OBUE</w:t>
        </w:r>
        <w:r w:rsidRPr="00B04564">
          <w:rPr>
            <w:rFonts w:cs="v5.0.0"/>
          </w:rPr>
          <w:t xml:space="preserve">. The value of </w:t>
        </w:r>
        <w:r w:rsidRPr="00B04564">
          <w:t>Δf</w:t>
        </w:r>
        <w:r w:rsidRPr="00B04564">
          <w:rPr>
            <w:vertAlign w:val="subscript"/>
          </w:rPr>
          <w:t>OBUE</w:t>
        </w:r>
        <w:r>
          <w:rPr>
            <w:rFonts w:cs="v5.0.0"/>
          </w:rPr>
          <w:t xml:space="preserve"> is defined in table 6</w:t>
        </w:r>
        <w:r w:rsidRPr="00B04564">
          <w:rPr>
            <w:rFonts w:cs="v5.0.0"/>
          </w:rPr>
          <w:t xml:space="preserve">.7.1-1 for </w:t>
        </w:r>
        <w:r w:rsidRPr="00B04564">
          <w:rPr>
            <w:rFonts w:cs="v5.0.0"/>
            <w:i/>
          </w:rPr>
          <w:t>BS type 1-O</w:t>
        </w:r>
        <w:r w:rsidRPr="00B04564">
          <w:rPr>
            <w:rFonts w:cs="v5.0.0"/>
          </w:rPr>
          <w:t xml:space="preserve"> and </w:t>
        </w:r>
        <w:r w:rsidRPr="00B04564">
          <w:rPr>
            <w:rFonts w:cs="v5.0.0"/>
            <w:i/>
          </w:rPr>
          <w:t xml:space="preserve">BS type 2-O </w:t>
        </w:r>
        <w:r w:rsidRPr="00B04564">
          <w:rPr>
            <w:rFonts w:cs="v5.0.0"/>
          </w:rPr>
          <w:t>for the NR operating bands.</w:t>
        </w:r>
      </w:ins>
    </w:p>
    <w:p w14:paraId="4900D1F1" w14:textId="77777777" w:rsidR="00316E02" w:rsidRPr="00B04564" w:rsidRDefault="00316E02" w:rsidP="00316E02">
      <w:pPr>
        <w:pStyle w:val="TH"/>
        <w:rPr>
          <w:ins w:id="4124" w:author="R4-1809489" w:date="2018-07-11T14:39:00Z"/>
        </w:rPr>
      </w:pPr>
      <w:ins w:id="4125" w:author="R4-1809489" w:date="2018-07-11T14:39:00Z">
        <w:r>
          <w:lastRenderedPageBreak/>
          <w:t>Table 6</w:t>
        </w:r>
        <w:r w:rsidRPr="00B04564">
          <w:t>.7.1-1: Maximum offset Δf</w:t>
        </w:r>
        <w:r w:rsidRPr="00B04564">
          <w:rPr>
            <w:vertAlign w:val="subscript"/>
          </w:rPr>
          <w:t>OBUE</w:t>
        </w:r>
        <w:r w:rsidRPr="00B04564">
          <w:t xml:space="preserve"> outside the downlink operating band</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6"/>
        <w:gridCol w:w="3801"/>
        <w:gridCol w:w="1784"/>
      </w:tblGrid>
      <w:tr w:rsidR="00316E02" w:rsidRPr="00B04564" w14:paraId="7296FBBA" w14:textId="77777777" w:rsidTr="00B47796">
        <w:trPr>
          <w:jc w:val="center"/>
          <w:ins w:id="4126" w:author="R4-1809489" w:date="2018-07-11T14:39:00Z"/>
        </w:trPr>
        <w:tc>
          <w:tcPr>
            <w:tcW w:w="1556" w:type="dxa"/>
          </w:tcPr>
          <w:p w14:paraId="3F82F3FA" w14:textId="77777777" w:rsidR="00316E02" w:rsidRPr="00B04564" w:rsidRDefault="00316E02" w:rsidP="00B47796">
            <w:pPr>
              <w:pStyle w:val="TAH"/>
              <w:rPr>
                <w:ins w:id="4127" w:author="R4-1809489" w:date="2018-07-11T14:39:00Z"/>
              </w:rPr>
            </w:pPr>
            <w:ins w:id="4128" w:author="R4-1809489" w:date="2018-07-11T14:39:00Z">
              <w:r w:rsidRPr="00B04564">
                <w:rPr>
                  <w:rFonts w:hint="eastAsia"/>
                </w:rPr>
                <w:t>BS type</w:t>
              </w:r>
            </w:ins>
          </w:p>
        </w:tc>
        <w:tc>
          <w:tcPr>
            <w:tcW w:w="3801" w:type="dxa"/>
            <w:shd w:val="clear" w:color="auto" w:fill="auto"/>
          </w:tcPr>
          <w:p w14:paraId="1DD6871A" w14:textId="77777777" w:rsidR="00316E02" w:rsidRPr="00B04564" w:rsidRDefault="00316E02" w:rsidP="00B47796">
            <w:pPr>
              <w:pStyle w:val="TAH"/>
              <w:rPr>
                <w:ins w:id="4129" w:author="R4-1809489" w:date="2018-07-11T14:39:00Z"/>
              </w:rPr>
            </w:pPr>
            <w:ins w:id="4130" w:author="R4-1809489" w:date="2018-07-11T14:39:00Z">
              <w:r w:rsidRPr="00B04564">
                <w:t>Operating band characteristics</w:t>
              </w:r>
            </w:ins>
          </w:p>
        </w:tc>
        <w:tc>
          <w:tcPr>
            <w:tcW w:w="1784" w:type="dxa"/>
            <w:shd w:val="clear" w:color="auto" w:fill="auto"/>
          </w:tcPr>
          <w:p w14:paraId="4A09BCA6" w14:textId="77777777" w:rsidR="00316E02" w:rsidRPr="00B04564" w:rsidRDefault="00316E02" w:rsidP="00B47796">
            <w:pPr>
              <w:pStyle w:val="TAH"/>
              <w:rPr>
                <w:ins w:id="4131" w:author="R4-1809489" w:date="2018-07-11T14:39:00Z"/>
              </w:rPr>
            </w:pPr>
            <w:ins w:id="4132" w:author="R4-1809489" w:date="2018-07-11T14:39:00Z">
              <w:r w:rsidRPr="00B04564">
                <w:t>Δf</w:t>
              </w:r>
              <w:r w:rsidRPr="00B04564">
                <w:rPr>
                  <w:vertAlign w:val="subscript"/>
                </w:rPr>
                <w:t>OBUE</w:t>
              </w:r>
              <w:r w:rsidRPr="00B04564">
                <w:t xml:space="preserve"> [MHz]</w:t>
              </w:r>
            </w:ins>
          </w:p>
        </w:tc>
      </w:tr>
      <w:tr w:rsidR="00316E02" w:rsidRPr="00B04564" w14:paraId="152AAF82" w14:textId="77777777" w:rsidTr="00B47796">
        <w:trPr>
          <w:jc w:val="center"/>
          <w:ins w:id="4133" w:author="R4-1809489" w:date="2018-07-11T14:39:00Z"/>
        </w:trPr>
        <w:tc>
          <w:tcPr>
            <w:tcW w:w="1556" w:type="dxa"/>
            <w:vMerge w:val="restart"/>
            <w:vAlign w:val="center"/>
          </w:tcPr>
          <w:p w14:paraId="2543FD17" w14:textId="77777777" w:rsidR="00316E02" w:rsidRPr="00B04564" w:rsidRDefault="00316E02" w:rsidP="00B47796">
            <w:pPr>
              <w:pStyle w:val="TAC"/>
              <w:rPr>
                <w:ins w:id="4134" w:author="R4-1809489" w:date="2018-07-11T14:39:00Z"/>
                <w:i/>
              </w:rPr>
            </w:pPr>
            <w:ins w:id="4135" w:author="R4-1809489" w:date="2018-07-11T14:39:00Z">
              <w:r w:rsidRPr="00B04564">
                <w:rPr>
                  <w:i/>
                  <w:lang w:eastAsia="zh-CN"/>
                </w:rPr>
                <w:t xml:space="preserve">BS type </w:t>
              </w:r>
              <w:r w:rsidRPr="00B04564">
                <w:rPr>
                  <w:rFonts w:hint="eastAsia"/>
                  <w:i/>
                  <w:lang w:eastAsia="zh-CN"/>
                </w:rPr>
                <w:t>1-O</w:t>
              </w:r>
            </w:ins>
          </w:p>
        </w:tc>
        <w:tc>
          <w:tcPr>
            <w:tcW w:w="3801" w:type="dxa"/>
            <w:shd w:val="clear" w:color="auto" w:fill="auto"/>
          </w:tcPr>
          <w:p w14:paraId="3C513233" w14:textId="77777777" w:rsidR="00316E02" w:rsidRPr="00B04564" w:rsidRDefault="00316E02" w:rsidP="00B47796">
            <w:pPr>
              <w:pStyle w:val="TAC"/>
              <w:rPr>
                <w:ins w:id="4136" w:author="R4-1809489" w:date="2018-07-11T14:39:00Z"/>
              </w:rPr>
            </w:pPr>
            <w:ins w:id="4137" w:author="R4-1809489" w:date="2018-07-11T14:39:00Z">
              <w:r w:rsidRPr="00B04564">
                <w:t>F</w:t>
              </w:r>
              <w:r w:rsidRPr="00B04564">
                <w:rPr>
                  <w:vertAlign w:val="subscript"/>
                </w:rPr>
                <w:t>DL_high</w:t>
              </w:r>
              <w:r w:rsidRPr="00B04564">
                <w:t xml:space="preserve"> – F</w:t>
              </w:r>
              <w:r w:rsidRPr="00B04564">
                <w:rPr>
                  <w:vertAlign w:val="subscript"/>
                </w:rPr>
                <w:t>DL_low</w:t>
              </w:r>
              <w:r w:rsidRPr="00B04564">
                <w:t xml:space="preserve">  &lt; 100 MHz</w:t>
              </w:r>
            </w:ins>
          </w:p>
        </w:tc>
        <w:tc>
          <w:tcPr>
            <w:tcW w:w="1784" w:type="dxa"/>
            <w:shd w:val="clear" w:color="auto" w:fill="auto"/>
          </w:tcPr>
          <w:p w14:paraId="11FF9603" w14:textId="77777777" w:rsidR="00316E02" w:rsidRPr="00B04564" w:rsidRDefault="00316E02" w:rsidP="00B47796">
            <w:pPr>
              <w:pStyle w:val="TAC"/>
              <w:rPr>
                <w:ins w:id="4138" w:author="R4-1809489" w:date="2018-07-11T14:39:00Z"/>
              </w:rPr>
            </w:pPr>
            <w:ins w:id="4139" w:author="R4-1809489" w:date="2018-07-11T14:39:00Z">
              <w:r w:rsidRPr="00B04564">
                <w:t>10</w:t>
              </w:r>
            </w:ins>
          </w:p>
        </w:tc>
      </w:tr>
      <w:tr w:rsidR="00316E02" w:rsidRPr="00B04564" w14:paraId="4AB5D41A" w14:textId="77777777" w:rsidTr="00B47796">
        <w:trPr>
          <w:jc w:val="center"/>
          <w:ins w:id="4140" w:author="R4-1809489" w:date="2018-07-11T14:39:00Z"/>
        </w:trPr>
        <w:tc>
          <w:tcPr>
            <w:tcW w:w="1556" w:type="dxa"/>
            <w:vMerge/>
            <w:vAlign w:val="center"/>
          </w:tcPr>
          <w:p w14:paraId="219BCD78" w14:textId="77777777" w:rsidR="00316E02" w:rsidRPr="00B04564" w:rsidRDefault="00316E02" w:rsidP="00B47796">
            <w:pPr>
              <w:keepNext/>
              <w:keepLines/>
              <w:spacing w:after="0"/>
              <w:rPr>
                <w:ins w:id="4141" w:author="R4-1809489" w:date="2018-07-11T14:39:00Z"/>
                <w:rFonts w:ascii="Arial" w:hAnsi="Arial"/>
                <w:sz w:val="18"/>
              </w:rPr>
            </w:pPr>
          </w:p>
        </w:tc>
        <w:tc>
          <w:tcPr>
            <w:tcW w:w="3801" w:type="dxa"/>
            <w:shd w:val="clear" w:color="auto" w:fill="auto"/>
          </w:tcPr>
          <w:p w14:paraId="712633C1" w14:textId="77777777" w:rsidR="00316E02" w:rsidRPr="00B04564" w:rsidRDefault="00316E02" w:rsidP="00B47796">
            <w:pPr>
              <w:pStyle w:val="TAC"/>
              <w:rPr>
                <w:ins w:id="4142" w:author="R4-1809489" w:date="2018-07-11T14:39:00Z"/>
                <w:b/>
              </w:rPr>
            </w:pPr>
            <w:ins w:id="4143" w:author="R4-1809489" w:date="2018-07-11T14:39:00Z">
              <w:r w:rsidRPr="00B04564">
                <w:t>100 MHz ≤ F</w:t>
              </w:r>
              <w:r w:rsidRPr="00B04564">
                <w:rPr>
                  <w:vertAlign w:val="subscript"/>
                </w:rPr>
                <w:t>DL_high</w:t>
              </w:r>
              <w:r w:rsidRPr="00B04564">
                <w:t xml:space="preserve"> – F</w:t>
              </w:r>
              <w:r w:rsidRPr="00B04564">
                <w:rPr>
                  <w:vertAlign w:val="subscript"/>
                </w:rPr>
                <w:t>DL_low</w:t>
              </w:r>
              <w:r w:rsidRPr="00B04564">
                <w:t xml:space="preserve">  ≤ 900 MHz   </w:t>
              </w:r>
            </w:ins>
          </w:p>
        </w:tc>
        <w:tc>
          <w:tcPr>
            <w:tcW w:w="1784" w:type="dxa"/>
            <w:shd w:val="clear" w:color="auto" w:fill="auto"/>
          </w:tcPr>
          <w:p w14:paraId="619C7809" w14:textId="77777777" w:rsidR="00316E02" w:rsidRPr="00B04564" w:rsidRDefault="00316E02" w:rsidP="00B47796">
            <w:pPr>
              <w:pStyle w:val="TAC"/>
              <w:rPr>
                <w:ins w:id="4144" w:author="R4-1809489" w:date="2018-07-11T14:39:00Z"/>
              </w:rPr>
            </w:pPr>
            <w:ins w:id="4145" w:author="R4-1809489" w:date="2018-07-11T14:39:00Z">
              <w:r w:rsidRPr="00B04564">
                <w:t>40</w:t>
              </w:r>
            </w:ins>
          </w:p>
        </w:tc>
      </w:tr>
      <w:tr w:rsidR="00316E02" w:rsidRPr="00B04564" w14:paraId="705C58D6" w14:textId="77777777" w:rsidTr="00B47796">
        <w:trPr>
          <w:jc w:val="center"/>
          <w:ins w:id="4146" w:author="R4-1809489" w:date="2018-07-11T14:39:00Z"/>
        </w:trPr>
        <w:tc>
          <w:tcPr>
            <w:tcW w:w="1556" w:type="dxa"/>
            <w:vAlign w:val="center"/>
          </w:tcPr>
          <w:p w14:paraId="3C96B353" w14:textId="77777777" w:rsidR="00316E02" w:rsidRPr="00D638D8" w:rsidRDefault="00316E02" w:rsidP="00B47796">
            <w:pPr>
              <w:pStyle w:val="TAC"/>
              <w:rPr>
                <w:ins w:id="4147" w:author="R4-1809489" w:date="2018-07-11T14:39:00Z"/>
                <w:i/>
                <w:lang w:eastAsia="x-none"/>
              </w:rPr>
            </w:pPr>
            <w:ins w:id="4148" w:author="R4-1809489" w:date="2018-07-11T14:39:00Z">
              <w:r w:rsidRPr="00D638D8">
                <w:rPr>
                  <w:i/>
                  <w:lang w:eastAsia="x-none"/>
                </w:rPr>
                <w:t>BS type 2-O</w:t>
              </w:r>
            </w:ins>
          </w:p>
        </w:tc>
        <w:tc>
          <w:tcPr>
            <w:tcW w:w="3801" w:type="dxa"/>
            <w:shd w:val="clear" w:color="auto" w:fill="auto"/>
          </w:tcPr>
          <w:p w14:paraId="7C6A54BC" w14:textId="77777777" w:rsidR="00316E02" w:rsidRPr="00D638D8" w:rsidRDefault="00316E02" w:rsidP="00B47796">
            <w:pPr>
              <w:pStyle w:val="TAC"/>
              <w:rPr>
                <w:ins w:id="4149" w:author="R4-1809489" w:date="2018-07-11T14:39:00Z"/>
                <w:lang w:eastAsia="x-none"/>
              </w:rPr>
            </w:pPr>
            <w:ins w:id="4150" w:author="R4-1809489" w:date="2018-07-11T14:39:00Z">
              <w:r w:rsidRPr="00B04564">
                <w:t>F</w:t>
              </w:r>
              <w:r w:rsidRPr="00B04564">
                <w:rPr>
                  <w:vertAlign w:val="subscript"/>
                </w:rPr>
                <w:t>DL_high</w:t>
              </w:r>
              <w:r w:rsidRPr="00B04564">
                <w:t xml:space="preserve"> – F</w:t>
              </w:r>
              <w:r w:rsidRPr="00B04564">
                <w:rPr>
                  <w:vertAlign w:val="subscript"/>
                </w:rPr>
                <w:t>DL_low</w:t>
              </w:r>
              <w:r>
                <w:t xml:space="preserve"> &lt; 3250</w:t>
              </w:r>
              <w:r w:rsidRPr="00B04564">
                <w:t xml:space="preserve"> MHz</w:t>
              </w:r>
              <w:r w:rsidRPr="00B04564" w:rsidDel="001149E7">
                <w:t xml:space="preserve"> </w:t>
              </w:r>
            </w:ins>
          </w:p>
        </w:tc>
        <w:tc>
          <w:tcPr>
            <w:tcW w:w="1784" w:type="dxa"/>
            <w:shd w:val="clear" w:color="auto" w:fill="auto"/>
          </w:tcPr>
          <w:p w14:paraId="1641AB7B" w14:textId="77777777" w:rsidR="00316E02" w:rsidRPr="00B04564" w:rsidRDefault="00316E02" w:rsidP="00B47796">
            <w:pPr>
              <w:pStyle w:val="TAC"/>
              <w:rPr>
                <w:ins w:id="4151" w:author="R4-1809489" w:date="2018-07-11T14:39:00Z"/>
              </w:rPr>
            </w:pPr>
            <w:ins w:id="4152" w:author="R4-1809489" w:date="2018-07-11T14:39:00Z">
              <w:r w:rsidRPr="00B04564">
                <w:t>1500</w:t>
              </w:r>
            </w:ins>
          </w:p>
        </w:tc>
      </w:tr>
      <w:bookmarkEnd w:id="4115"/>
    </w:tbl>
    <w:p w14:paraId="21C8EAB4" w14:textId="77777777" w:rsidR="00316E02" w:rsidRPr="00B04564" w:rsidRDefault="00316E02" w:rsidP="00316E02">
      <w:pPr>
        <w:rPr>
          <w:ins w:id="4153" w:author="R4-1809489" w:date="2018-07-11T14:39:00Z"/>
        </w:rPr>
      </w:pPr>
    </w:p>
    <w:p w14:paraId="33E0B0AA" w14:textId="77777777" w:rsidR="00316E02" w:rsidRPr="00B04564" w:rsidRDefault="00316E02" w:rsidP="00316E02">
      <w:pPr>
        <w:rPr>
          <w:ins w:id="4154" w:author="R4-1809489" w:date="2018-07-11T14:39:00Z"/>
        </w:rPr>
      </w:pPr>
      <w:ins w:id="4155" w:author="R4-1809489" w:date="2018-07-11T14:39:00Z">
        <w:r w:rsidRPr="00B04564">
          <w:t xml:space="preserve">The </w:t>
        </w:r>
        <w:r>
          <w:t xml:space="preserve">OTA </w:t>
        </w:r>
        <w:r w:rsidRPr="00B04564">
          <w:t xml:space="preserve">unwanted emission requirements are applied per cell for all the configurations supported by </w:t>
        </w:r>
        <w:r w:rsidRPr="00F56105">
          <w:rPr>
            <w:i/>
          </w:rPr>
          <w:t>BS type 1</w:t>
        </w:r>
        <w:r w:rsidRPr="00F56105">
          <w:rPr>
            <w:i/>
          </w:rPr>
          <w:noBreakHyphen/>
          <w:t>O</w:t>
        </w:r>
        <w:r w:rsidRPr="00B04564">
          <w:t xml:space="preserve">.  Requirements for OTA unwanted emissions are captured using TRP, </w:t>
        </w:r>
        <w:r w:rsidRPr="00B04564">
          <w:rPr>
            <w:i/>
          </w:rPr>
          <w:t>directional requirements</w:t>
        </w:r>
        <w:r w:rsidRPr="00B04564">
          <w:t xml:space="preserve"> or co-location requirements as described per requirement.</w:t>
        </w:r>
      </w:ins>
    </w:p>
    <w:p w14:paraId="4DE64937" w14:textId="77777777" w:rsidR="00316E02" w:rsidRDefault="00316E02" w:rsidP="00316E02">
      <w:pPr>
        <w:rPr>
          <w:ins w:id="4156" w:author="R4-1809489" w:date="2018-07-11T14:39:00Z"/>
          <w:lang w:eastAsia="zh-CN"/>
        </w:rPr>
      </w:pPr>
      <w:ins w:id="4157" w:author="R4-1809489" w:date="2018-07-11T14:39:00Z">
        <w:r w:rsidRPr="00C73FED">
          <w:t xml:space="preserve">There is in addition a requirement for </w:t>
        </w:r>
        <w:r>
          <w:t xml:space="preserve">OTA </w:t>
        </w:r>
        <w:r w:rsidRPr="00C73FED">
          <w:t>occupied bandwidth</w:t>
        </w:r>
        <w:r>
          <w:t>.</w:t>
        </w:r>
        <w:r w:rsidRPr="00C73FED">
          <w:t xml:space="preserve"> </w:t>
        </w:r>
      </w:ins>
    </w:p>
    <w:p w14:paraId="488DBB95" w14:textId="16207FA3" w:rsidR="00316E02" w:rsidDel="00316E02" w:rsidRDefault="00316E02" w:rsidP="002E2E09">
      <w:pPr>
        <w:pStyle w:val="Guidance"/>
        <w:rPr>
          <w:del w:id="4158" w:author="R4-1809489" w:date="2018-07-11T14:40:00Z"/>
        </w:rPr>
      </w:pPr>
    </w:p>
    <w:p w14:paraId="0C28617F" w14:textId="39D24E98" w:rsidR="002E2E09" w:rsidRDefault="00C03DC4" w:rsidP="002E2E09">
      <w:pPr>
        <w:pStyle w:val="Heading3"/>
      </w:pPr>
      <w:bookmarkStart w:id="4159" w:name="_Toc481653324"/>
      <w:bookmarkStart w:id="4160" w:name="_Toc519094960"/>
      <w:r>
        <w:t>6.7</w:t>
      </w:r>
      <w:r w:rsidR="002E2E09">
        <w:t>.2</w:t>
      </w:r>
      <w:r w:rsidR="002E2E09">
        <w:tab/>
        <w:t xml:space="preserve">OTA </w:t>
      </w:r>
      <w:r w:rsidR="009E4AC1">
        <w:t>o</w:t>
      </w:r>
      <w:r w:rsidR="002E2E09">
        <w:t>ccupied bandwidth</w:t>
      </w:r>
      <w:bookmarkEnd w:id="4159"/>
      <w:bookmarkEnd w:id="4160"/>
      <w:r w:rsidR="002E2E09">
        <w:tab/>
      </w:r>
    </w:p>
    <w:p w14:paraId="1C929E36" w14:textId="77777777" w:rsidR="00206C6D" w:rsidRPr="00800D76" w:rsidRDefault="00206C6D" w:rsidP="00206C6D">
      <w:pPr>
        <w:pStyle w:val="Heading3"/>
        <w:tabs>
          <w:tab w:val="num" w:pos="0"/>
        </w:tabs>
        <w:ind w:left="0" w:firstLine="0"/>
        <w:rPr>
          <w:lang w:eastAsia="sv-SE"/>
        </w:rPr>
      </w:pPr>
      <w:bookmarkStart w:id="4161" w:name="_Toc508620287"/>
      <w:bookmarkStart w:id="4162" w:name="_Toc519094961"/>
      <w:r w:rsidRPr="00800D76">
        <w:rPr>
          <w:lang w:eastAsia="sv-SE"/>
        </w:rPr>
        <w:t>6.7.2.1</w:t>
      </w:r>
      <w:r w:rsidRPr="00800D76">
        <w:rPr>
          <w:lang w:eastAsia="sv-SE"/>
        </w:rPr>
        <w:tab/>
        <w:t>Definition and applicability</w:t>
      </w:r>
      <w:bookmarkEnd w:id="4161"/>
      <w:bookmarkEnd w:id="4162"/>
    </w:p>
    <w:p w14:paraId="3FCC404E" w14:textId="6D70B0B5" w:rsidR="00206C6D" w:rsidRPr="00011007" w:rsidRDefault="00206C6D" w:rsidP="00206C6D">
      <w:r w:rsidRPr="00800D76">
        <w:t xml:space="preserve">The OTA occupied bandwidth is the width of a frequency band such that, below the lower and above the upper frequency limits, the mean powers emitted are each equal to a specified percentage </w:t>
      </w:r>
      <w:r w:rsidRPr="00011007">
        <w:rPr>
          <w:rFonts w:ascii="Symbol" w:hAnsi="Symbol" w:cs="v4.2.0"/>
        </w:rPr>
        <w:t></w:t>
      </w:r>
      <w:r w:rsidRPr="00011007">
        <w:t>/2 of the total mean transmitted power. See also recommendation ITU-R SM.328 [</w:t>
      </w:r>
      <w:r w:rsidRPr="00206C6D">
        <w:t>13</w:t>
      </w:r>
      <w:r w:rsidRPr="00011007">
        <w:t>].</w:t>
      </w:r>
    </w:p>
    <w:p w14:paraId="19CBBD24" w14:textId="77777777" w:rsidR="00206C6D" w:rsidRPr="00824B07" w:rsidRDefault="00206C6D" w:rsidP="00206C6D">
      <w:r w:rsidRPr="00BD1026">
        <w:t xml:space="preserve">The value of </w:t>
      </w:r>
      <w:r w:rsidRPr="00824B07">
        <w:rPr>
          <w:rFonts w:ascii="Symbol" w:hAnsi="Symbol" w:cs="v4.2.0"/>
        </w:rPr>
        <w:t></w:t>
      </w:r>
      <w:r w:rsidRPr="00824B07">
        <w:t>/2 shall be taken as 0.5%.</w:t>
      </w:r>
    </w:p>
    <w:p w14:paraId="3823C886" w14:textId="77777777" w:rsidR="00206C6D" w:rsidRPr="007E2FBD" w:rsidRDefault="00206C6D" w:rsidP="00206C6D">
      <w:r w:rsidRPr="001F2DAA">
        <w:t xml:space="preserve">The OTA occupied bandwidth requirement applies during the </w:t>
      </w:r>
      <w:r w:rsidRPr="001F2DAA">
        <w:rPr>
          <w:i/>
        </w:rPr>
        <w:t>transmitter ON period</w:t>
      </w:r>
      <w:r w:rsidRPr="001F2DAA">
        <w:t xml:space="preserve"> for a single transmitted carrier. The minimum requirement below may be applied regionally. There may also be regional requirements to declare the OTA occupied bandwi</w:t>
      </w:r>
      <w:r w:rsidRPr="007E2FBD">
        <w:t>dth according to the definition in the present clause.</w:t>
      </w:r>
    </w:p>
    <w:p w14:paraId="4FD08A3B" w14:textId="77777777" w:rsidR="00206C6D" w:rsidRPr="007E2FBD" w:rsidRDefault="00206C6D" w:rsidP="00206C6D">
      <w:r w:rsidRPr="007E2FBD">
        <w:t xml:space="preserve">The OTA occupied bandwidth is defined as a </w:t>
      </w:r>
      <w:r w:rsidRPr="007E2FBD">
        <w:rPr>
          <w:i/>
        </w:rPr>
        <w:t>directional requirement</w:t>
      </w:r>
      <w:r w:rsidRPr="007E2FBD">
        <w:t xml:space="preserve"> and shall be met in the manufacturer’s declared </w:t>
      </w:r>
      <w:r w:rsidRPr="007E2FBD">
        <w:rPr>
          <w:i/>
        </w:rPr>
        <w:t xml:space="preserve">OTA coverage range </w:t>
      </w:r>
      <w:r w:rsidRPr="007E2FBD">
        <w:t>at the RIB.</w:t>
      </w:r>
    </w:p>
    <w:p w14:paraId="0E53D333" w14:textId="78BF527B" w:rsidR="00206C6D" w:rsidRPr="007E2FBD" w:rsidRDefault="00206C6D" w:rsidP="00206C6D">
      <w:pPr>
        <w:pStyle w:val="Heading3"/>
        <w:ind w:leftChars="-71" w:left="-142" w:firstLineChars="50" w:firstLine="140"/>
        <w:rPr>
          <w:lang w:eastAsia="sv-SE"/>
        </w:rPr>
      </w:pPr>
      <w:bookmarkStart w:id="4163" w:name="_Toc508620288"/>
      <w:bookmarkStart w:id="4164" w:name="_Toc519094962"/>
      <w:r w:rsidRPr="007E2FBD">
        <w:rPr>
          <w:lang w:eastAsia="sv-SE"/>
        </w:rPr>
        <w:t>6.7.2.2</w:t>
      </w:r>
      <w:r w:rsidRPr="007E2FBD">
        <w:rPr>
          <w:lang w:eastAsia="sv-SE"/>
        </w:rPr>
        <w:tab/>
        <w:t xml:space="preserve">Minimum </w:t>
      </w:r>
      <w:bookmarkEnd w:id="4163"/>
      <w:r w:rsidR="000420F9">
        <w:rPr>
          <w:lang w:eastAsia="sv-SE"/>
        </w:rPr>
        <w:t>requirement</w:t>
      </w:r>
      <w:bookmarkEnd w:id="4164"/>
    </w:p>
    <w:p w14:paraId="40DA163B" w14:textId="7293BD55" w:rsidR="00206C6D" w:rsidRPr="00A86B87" w:rsidRDefault="00206C6D" w:rsidP="00206C6D">
      <w:pPr>
        <w:tabs>
          <w:tab w:val="left" w:pos="360"/>
        </w:tabs>
        <w:rPr>
          <w:rFonts w:cs="v4.2.0"/>
        </w:rPr>
      </w:pPr>
      <w:r>
        <w:rPr>
          <w:rFonts w:hint="eastAsia"/>
          <w:lang w:eastAsia="ja-JP"/>
        </w:rPr>
        <w:t>T</w:t>
      </w:r>
      <w:r w:rsidRPr="007E2FBD">
        <w:t xml:space="preserve">he </w:t>
      </w:r>
      <w:r w:rsidRPr="00A86B87">
        <w:rPr>
          <w:rFonts w:cs="v4.2.0"/>
        </w:rPr>
        <w:t xml:space="preserve">minimum </w:t>
      </w:r>
      <w:r>
        <w:rPr>
          <w:rFonts w:cs="v4.2.0"/>
        </w:rPr>
        <w:t>requirement</w:t>
      </w:r>
      <w:r>
        <w:rPr>
          <w:rFonts w:cs="v4.2.0" w:hint="eastAsia"/>
          <w:lang w:eastAsia="ja-JP"/>
        </w:rPr>
        <w:t xml:space="preserve"> for </w:t>
      </w:r>
      <w:r w:rsidRPr="002F3E23">
        <w:rPr>
          <w:rFonts w:cs="v4.2.0"/>
          <w:i/>
          <w:lang w:eastAsia="ja-JP"/>
        </w:rPr>
        <w:t>BS type 1-O</w:t>
      </w:r>
      <w:r>
        <w:rPr>
          <w:rFonts w:cs="v4.2.0" w:hint="eastAsia"/>
          <w:lang w:eastAsia="ja-JP"/>
        </w:rPr>
        <w:t xml:space="preserve"> and </w:t>
      </w:r>
      <w:r w:rsidR="00492AD3" w:rsidRPr="002F3E23">
        <w:rPr>
          <w:rFonts w:cs="v4.2.0"/>
          <w:i/>
          <w:lang w:eastAsia="ja-JP"/>
        </w:rPr>
        <w:t xml:space="preserve">BS type </w:t>
      </w:r>
      <w:r w:rsidRPr="002F3E23">
        <w:rPr>
          <w:rFonts w:cs="v4.2.0"/>
          <w:i/>
          <w:lang w:eastAsia="ja-JP"/>
        </w:rPr>
        <w:t>2-O</w:t>
      </w:r>
      <w:r>
        <w:rPr>
          <w:rFonts w:cs="v4.2.0"/>
        </w:rPr>
        <w:t xml:space="preserve"> is in 3GPP TS 3</w:t>
      </w:r>
      <w:r>
        <w:rPr>
          <w:rFonts w:cs="v4.2.0" w:hint="eastAsia"/>
          <w:lang w:eastAsia="ja-JP"/>
        </w:rPr>
        <w:t>8</w:t>
      </w:r>
      <w:r>
        <w:rPr>
          <w:rFonts w:cs="v4.2.0"/>
        </w:rPr>
        <w:t>.10</w:t>
      </w:r>
      <w:r>
        <w:rPr>
          <w:rFonts w:cs="v4.2.0" w:hint="eastAsia"/>
          <w:lang w:eastAsia="ja-JP"/>
        </w:rPr>
        <w:t>4</w:t>
      </w:r>
      <w:r>
        <w:rPr>
          <w:rFonts w:cs="v4.2.0"/>
        </w:rPr>
        <w:t xml:space="preserve"> [</w:t>
      </w:r>
      <w:r>
        <w:rPr>
          <w:rFonts w:cs="v4.2.0" w:hint="eastAsia"/>
          <w:lang w:eastAsia="ja-JP"/>
        </w:rPr>
        <w:t>2</w:t>
      </w:r>
      <w:r w:rsidRPr="00A86B87">
        <w:rPr>
          <w:rFonts w:cs="v4.2.0"/>
        </w:rPr>
        <w:t>], subclause 9.7.2.2.</w:t>
      </w:r>
    </w:p>
    <w:p w14:paraId="0993B2F3" w14:textId="77777777" w:rsidR="00206C6D" w:rsidRPr="00A86B87" w:rsidRDefault="00206C6D" w:rsidP="00206C6D">
      <w:pPr>
        <w:pStyle w:val="Heading3"/>
        <w:tabs>
          <w:tab w:val="num" w:pos="0"/>
        </w:tabs>
        <w:ind w:left="0" w:firstLine="0"/>
        <w:rPr>
          <w:lang w:eastAsia="sv-SE"/>
        </w:rPr>
      </w:pPr>
      <w:bookmarkStart w:id="4165" w:name="_Toc508620289"/>
      <w:bookmarkStart w:id="4166" w:name="_Toc519094963"/>
      <w:r w:rsidRPr="00A86B87">
        <w:rPr>
          <w:lang w:eastAsia="sv-SE"/>
        </w:rPr>
        <w:t>6.7.2.3</w:t>
      </w:r>
      <w:r w:rsidRPr="00A86B87">
        <w:rPr>
          <w:lang w:eastAsia="sv-SE"/>
        </w:rPr>
        <w:tab/>
        <w:t>Test purpose</w:t>
      </w:r>
      <w:bookmarkEnd w:id="4165"/>
      <w:bookmarkEnd w:id="4166"/>
    </w:p>
    <w:p w14:paraId="0244BBC5" w14:textId="77777777" w:rsidR="00206C6D" w:rsidRPr="0020282B" w:rsidRDefault="00206C6D" w:rsidP="00206C6D">
      <w:pPr>
        <w:rPr>
          <w:lang w:val="x-none" w:eastAsia="sv-SE"/>
        </w:rPr>
      </w:pPr>
      <w:r w:rsidRPr="00A86B87">
        <w:rPr>
          <w:rFonts w:cs="v4.2.0"/>
        </w:rPr>
        <w:t>The test purpose is to verify that the emission at</w:t>
      </w:r>
      <w:r w:rsidRPr="007C6ADD">
        <w:rPr>
          <w:rFonts w:cs="v4.2.0"/>
        </w:rPr>
        <w:t xml:space="preserve"> the </w:t>
      </w:r>
      <w:r w:rsidRPr="007C6ADD">
        <w:rPr>
          <w:rFonts w:cs="v4.2.0"/>
          <w:i/>
        </w:rPr>
        <w:t>RIB</w:t>
      </w:r>
      <w:r w:rsidRPr="0020282B">
        <w:rPr>
          <w:rFonts w:cs="v4.2.0"/>
        </w:rPr>
        <w:t xml:space="preserve"> does not occupy an excessive bandwidth for the service to be provided and is, therefore, not likely to create interference to other users of the spectrum beyond undue limits.</w:t>
      </w:r>
    </w:p>
    <w:p w14:paraId="21E41D7B" w14:textId="77777777" w:rsidR="00206C6D" w:rsidRPr="00A86B87" w:rsidRDefault="00206C6D" w:rsidP="00206C6D">
      <w:pPr>
        <w:pStyle w:val="Heading3"/>
        <w:ind w:left="0" w:firstLine="0"/>
        <w:rPr>
          <w:lang w:eastAsia="sv-SE"/>
        </w:rPr>
      </w:pPr>
      <w:bookmarkStart w:id="4167" w:name="_Toc508620290"/>
      <w:bookmarkStart w:id="4168" w:name="_Toc519094964"/>
      <w:r w:rsidRPr="00A86B87">
        <w:rPr>
          <w:lang w:eastAsia="sv-SE"/>
        </w:rPr>
        <w:t>6.</w:t>
      </w:r>
      <w:r w:rsidRPr="00A86B87">
        <w:rPr>
          <w:lang w:eastAsia="zh-CN"/>
        </w:rPr>
        <w:t>7.2.</w:t>
      </w:r>
      <w:r w:rsidRPr="00A86B87">
        <w:rPr>
          <w:lang w:eastAsia="sv-SE"/>
        </w:rPr>
        <w:t>4</w:t>
      </w:r>
      <w:r w:rsidRPr="00A86B87">
        <w:rPr>
          <w:lang w:eastAsia="sv-SE"/>
        </w:rPr>
        <w:tab/>
        <w:t>Method of test</w:t>
      </w:r>
      <w:bookmarkEnd w:id="4167"/>
      <w:bookmarkEnd w:id="4168"/>
    </w:p>
    <w:p w14:paraId="474BB1E8" w14:textId="77777777" w:rsidR="00206C6D" w:rsidRPr="002E2875" w:rsidRDefault="00206C6D" w:rsidP="00206C6D">
      <w:pPr>
        <w:pStyle w:val="Heading4"/>
        <w:ind w:left="1152" w:hanging="1152"/>
        <w:rPr>
          <w:lang w:eastAsia="sv-SE"/>
        </w:rPr>
      </w:pPr>
      <w:bookmarkStart w:id="4169" w:name="_Toc508620291"/>
      <w:bookmarkStart w:id="4170" w:name="_Toc519094965"/>
      <w:r w:rsidRPr="00A86B87">
        <w:rPr>
          <w:lang w:eastAsia="sv-SE"/>
        </w:rPr>
        <w:t>6.7.2.4.1</w:t>
      </w:r>
      <w:r w:rsidRPr="00A86B87">
        <w:rPr>
          <w:lang w:eastAsia="sv-SE"/>
        </w:rPr>
        <w:tab/>
        <w:t>Initial conditions</w:t>
      </w:r>
      <w:bookmarkEnd w:id="4169"/>
      <w:bookmarkEnd w:id="4170"/>
    </w:p>
    <w:p w14:paraId="3DF4E0EE" w14:textId="132F0965" w:rsidR="00206C6D" w:rsidRDefault="00206C6D" w:rsidP="00206C6D">
      <w:pPr>
        <w:rPr>
          <w:lang w:eastAsia="ja-JP"/>
        </w:rPr>
      </w:pPr>
      <w:r>
        <w:rPr>
          <w:rFonts w:hint="eastAsia"/>
          <w:lang w:eastAsia="ja-JP"/>
        </w:rPr>
        <w:t xml:space="preserve">For </w:t>
      </w:r>
      <w:r w:rsidRPr="002F3E23">
        <w:rPr>
          <w:i/>
          <w:lang w:eastAsia="ja-JP"/>
        </w:rPr>
        <w:t>BS type 1-O</w:t>
      </w:r>
      <w:r w:rsidR="00492AD3">
        <w:rPr>
          <w:lang w:eastAsia="ja-JP"/>
        </w:rPr>
        <w:t>:</w:t>
      </w:r>
    </w:p>
    <w:p w14:paraId="39FE191E" w14:textId="5ECC2DB8" w:rsidR="00F14C5C" w:rsidRPr="00800D76" w:rsidRDefault="00206C6D" w:rsidP="00206C6D">
      <w:r w:rsidRPr="00800D76">
        <w:t>Test environment:</w:t>
      </w:r>
      <w:r w:rsidR="00F14C5C">
        <w:t xml:space="preserve"> Normal, see annex B.2.</w:t>
      </w:r>
    </w:p>
    <w:p w14:paraId="61A86FB4" w14:textId="77777777" w:rsidR="00206C6D" w:rsidRPr="007C6ADD" w:rsidRDefault="00206C6D" w:rsidP="00206C6D">
      <w:r w:rsidRPr="007C6ADD">
        <w:t>RF channels to be tested:</w:t>
      </w:r>
    </w:p>
    <w:p w14:paraId="15D231B2" w14:textId="53FD07BC" w:rsidR="00206C6D" w:rsidRPr="0020282B" w:rsidRDefault="00206C6D" w:rsidP="00206C6D">
      <w:pPr>
        <w:ind w:firstLine="284"/>
      </w:pPr>
      <w:r w:rsidRPr="007C6ADD">
        <w:t>-</w:t>
      </w:r>
      <w:r w:rsidRPr="007C6ADD">
        <w:tab/>
      </w:r>
      <w:r w:rsidRPr="00BB2079">
        <w:rPr>
          <w:highlight w:val="yellow"/>
        </w:rPr>
        <w:t xml:space="preserve">B, M and T; </w:t>
      </w:r>
      <w:r w:rsidRPr="00BB2079">
        <w:t xml:space="preserve">see </w:t>
      </w:r>
      <w:r w:rsidRPr="0005210E">
        <w:t xml:space="preserve">subclause </w:t>
      </w:r>
      <w:r w:rsidRPr="002F3E23">
        <w:t>4.</w:t>
      </w:r>
      <w:r w:rsidRPr="002F3E23">
        <w:rPr>
          <w:lang w:eastAsia="ja-JP"/>
        </w:rPr>
        <w:t>9</w:t>
      </w:r>
      <w:r w:rsidRPr="002F3E23">
        <w:t>.</w:t>
      </w:r>
      <w:r w:rsidR="0005210E" w:rsidRPr="002F3E23">
        <w:rPr>
          <w:lang w:eastAsia="ja-JP"/>
        </w:rPr>
        <w:t>1</w:t>
      </w:r>
      <w:r w:rsidRPr="002F3E23">
        <w:t>.</w:t>
      </w:r>
    </w:p>
    <w:p w14:paraId="3BC94352" w14:textId="77777777" w:rsidR="00206C6D" w:rsidRPr="0020282B" w:rsidRDefault="00206C6D" w:rsidP="00206C6D">
      <w:r w:rsidRPr="0020282B">
        <w:t xml:space="preserve">Directions to be tested: </w:t>
      </w:r>
    </w:p>
    <w:p w14:paraId="33286978" w14:textId="4E6157A2" w:rsidR="00206C6D" w:rsidRPr="00A86B87" w:rsidRDefault="00206C6D">
      <w:pPr>
        <w:numPr>
          <w:ilvl w:val="0"/>
          <w:numId w:val="10"/>
        </w:numPr>
        <w:overflowPunct w:val="0"/>
        <w:autoSpaceDE w:val="0"/>
        <w:autoSpaceDN w:val="0"/>
        <w:adjustRightInd w:val="0"/>
        <w:textAlignment w:val="baseline"/>
        <w:pPrChange w:id="4171" w:author="Huawei" w:date="2018-07-11T18:23:00Z">
          <w:pPr>
            <w:numPr>
              <w:numId w:val="14"/>
            </w:numPr>
            <w:tabs>
              <w:tab w:val="num" w:pos="360"/>
              <w:tab w:val="num" w:pos="720"/>
            </w:tabs>
            <w:overflowPunct w:val="0"/>
            <w:autoSpaceDE w:val="0"/>
            <w:autoSpaceDN w:val="0"/>
            <w:adjustRightInd w:val="0"/>
            <w:ind w:left="720" w:hanging="720"/>
            <w:textAlignment w:val="baseline"/>
          </w:pPr>
        </w:pPrChange>
      </w:pPr>
      <w:r w:rsidRPr="0020282B">
        <w:t xml:space="preserve">The reference beam direction pair (see table </w:t>
      </w:r>
      <w:r w:rsidRPr="00BB2079">
        <w:rPr>
          <w:highlight w:val="yellow"/>
        </w:rPr>
        <w:t>4.</w:t>
      </w:r>
      <w:r w:rsidR="00D82B26">
        <w:rPr>
          <w:highlight w:val="yellow"/>
        </w:rPr>
        <w:t>6-</w:t>
      </w:r>
      <w:r>
        <w:rPr>
          <w:rFonts w:hint="eastAsia"/>
          <w:highlight w:val="yellow"/>
          <w:lang w:eastAsia="ja-JP"/>
        </w:rPr>
        <w:t>x</w:t>
      </w:r>
      <w:r w:rsidRPr="00BB2079">
        <w:rPr>
          <w:highlight w:val="yellow"/>
        </w:rPr>
        <w:t>, D</w:t>
      </w:r>
      <w:r>
        <w:rPr>
          <w:rFonts w:hint="eastAsia"/>
          <w:highlight w:val="yellow"/>
          <w:lang w:eastAsia="ja-JP"/>
        </w:rPr>
        <w:t>x</w:t>
      </w:r>
      <w:r>
        <w:rPr>
          <w:highlight w:val="yellow"/>
        </w:rPr>
        <w:t>.</w:t>
      </w:r>
      <w:r w:rsidRPr="00BB2079">
        <w:rPr>
          <w:rFonts w:hint="eastAsia"/>
          <w:highlight w:val="yellow"/>
          <w:lang w:eastAsia="ja-JP"/>
        </w:rPr>
        <w:t>x</w:t>
      </w:r>
      <w:r w:rsidRPr="0020282B">
        <w:t>).</w:t>
      </w:r>
    </w:p>
    <w:p w14:paraId="306301C7" w14:textId="77777777" w:rsidR="00206C6D" w:rsidRPr="0020282B" w:rsidRDefault="00206C6D" w:rsidP="00206C6D">
      <w:pPr>
        <w:rPr>
          <w:rFonts w:cs="v4.2.0"/>
        </w:rPr>
      </w:pPr>
      <w:r w:rsidRPr="0020282B">
        <w:t xml:space="preserve">Aggregated Channel Bandwidth positions </w:t>
      </w:r>
      <w:r w:rsidRPr="0020282B">
        <w:rPr>
          <w:rFonts w:cs="v4.2.0"/>
        </w:rPr>
        <w:t>to be tested for contiguous carrier aggregation:</w:t>
      </w:r>
    </w:p>
    <w:p w14:paraId="6147F952" w14:textId="77777777" w:rsidR="00206C6D" w:rsidRPr="0020282B" w:rsidRDefault="00206C6D" w:rsidP="00206C6D">
      <w:pPr>
        <w:pStyle w:val="B1"/>
        <w:rPr>
          <w:rFonts w:cs="v4.2.0"/>
          <w:lang w:eastAsia="zh-CN"/>
        </w:rPr>
      </w:pPr>
      <w:r w:rsidRPr="0020282B">
        <w:rPr>
          <w:rFonts w:cs="v4.2.0"/>
        </w:rPr>
        <w:t>-</w:t>
      </w:r>
      <w:r w:rsidRPr="0020282B">
        <w:rPr>
          <w:rFonts w:cs="v4.2.0"/>
        </w:rPr>
        <w:tab/>
      </w:r>
      <w:r w:rsidRPr="0020282B">
        <w:t>B</w:t>
      </w:r>
      <w:r w:rsidRPr="0020282B">
        <w:rPr>
          <w:vertAlign w:val="subscript"/>
        </w:rPr>
        <w:t>BW Channel CA</w:t>
      </w:r>
      <w:r w:rsidRPr="0020282B">
        <w:t>, M</w:t>
      </w:r>
      <w:r w:rsidRPr="0020282B">
        <w:rPr>
          <w:vertAlign w:val="subscript"/>
        </w:rPr>
        <w:t>BW Channel CA</w:t>
      </w:r>
      <w:r w:rsidRPr="0020282B">
        <w:t xml:space="preserve"> and T</w:t>
      </w:r>
      <w:r w:rsidRPr="0020282B">
        <w:rPr>
          <w:vertAlign w:val="subscript"/>
        </w:rPr>
        <w:t>BW Channel CA</w:t>
      </w:r>
      <w:r w:rsidRPr="0020282B">
        <w:t>;</w:t>
      </w:r>
      <w:r w:rsidRPr="0020282B">
        <w:rPr>
          <w:rFonts w:cs="v4.2.0"/>
        </w:rPr>
        <w:t xml:space="preserve"> see </w:t>
      </w:r>
      <w:r w:rsidRPr="00BB2079">
        <w:rPr>
          <w:rFonts w:cs="v4.2.0"/>
          <w:highlight w:val="yellow"/>
        </w:rPr>
        <w:t>subclause 4.</w:t>
      </w:r>
      <w:r w:rsidRPr="00BB2079">
        <w:rPr>
          <w:rFonts w:cs="v4.2.0" w:hint="eastAsia"/>
          <w:highlight w:val="yellow"/>
          <w:lang w:eastAsia="ja-JP"/>
        </w:rPr>
        <w:t>x</w:t>
      </w:r>
      <w:r w:rsidRPr="0020282B">
        <w:rPr>
          <w:rFonts w:cs="v4.2.0"/>
        </w:rPr>
        <w:t>.</w:t>
      </w:r>
    </w:p>
    <w:p w14:paraId="2134AA50" w14:textId="77777777" w:rsidR="00206C6D" w:rsidRPr="00800D76" w:rsidRDefault="00206C6D" w:rsidP="00206C6D">
      <w:pPr>
        <w:rPr>
          <w:rFonts w:eastAsia="MS PMincho"/>
        </w:rPr>
      </w:pPr>
      <w:r w:rsidRPr="0020282B">
        <w:rPr>
          <w:rFonts w:hint="eastAsia"/>
          <w:lang w:eastAsia="zh-CN"/>
        </w:rPr>
        <w:t>For a BS declared to be capable of single carrier operation</w:t>
      </w:r>
      <w:r w:rsidRPr="0020282B">
        <w:rPr>
          <w:rFonts w:eastAsia="MS PMincho"/>
        </w:rPr>
        <w:t xml:space="preserve">, start transmission according to </w:t>
      </w:r>
      <w:r w:rsidRPr="00BB2079">
        <w:rPr>
          <w:rFonts w:eastAsia="MS PMincho" w:hint="eastAsia"/>
          <w:highlight w:val="yellow"/>
          <w:lang w:eastAsia="ja-JP"/>
        </w:rPr>
        <w:t>[</w:t>
      </w:r>
      <w:r w:rsidRPr="00BB2079">
        <w:rPr>
          <w:rFonts w:eastAsia="MS PMincho"/>
          <w:highlight w:val="yellow"/>
        </w:rPr>
        <w:t>E-TM1.1</w:t>
      </w:r>
      <w:r w:rsidRPr="00BB2079">
        <w:rPr>
          <w:rFonts w:eastAsia="MS PMincho" w:hint="eastAsia"/>
          <w:highlight w:val="yellow"/>
          <w:lang w:eastAsia="ja-JP"/>
        </w:rPr>
        <w:t>]</w:t>
      </w:r>
      <w:r w:rsidRPr="0020282B">
        <w:rPr>
          <w:rFonts w:eastAsia="MS PMincho"/>
        </w:rPr>
        <w:t xml:space="preserve">, subclause </w:t>
      </w:r>
      <w:r w:rsidRPr="00BB2079">
        <w:rPr>
          <w:rFonts w:eastAsia="MS PMincho"/>
          <w:highlight w:val="yellow"/>
        </w:rPr>
        <w:t>4.</w:t>
      </w:r>
      <w:r>
        <w:rPr>
          <w:rFonts w:eastAsia="MS PMincho" w:hint="eastAsia"/>
          <w:highlight w:val="yellow"/>
          <w:lang w:eastAsia="ja-JP"/>
        </w:rPr>
        <w:t>9.3</w:t>
      </w:r>
      <w:r w:rsidRPr="0020282B">
        <w:rPr>
          <w:rFonts w:eastAsia="MS PMincho"/>
        </w:rPr>
        <w:t xml:space="preserve"> </w:t>
      </w:r>
      <w:r w:rsidRPr="0020282B">
        <w:rPr>
          <w:snapToGrid w:val="0"/>
        </w:rPr>
        <w:t xml:space="preserve">at </w:t>
      </w:r>
      <w:r w:rsidRPr="0020282B">
        <w:t xml:space="preserve">manufacturers declared </w:t>
      </w:r>
      <w:r w:rsidRPr="00E12C84">
        <w:t xml:space="preserve">rated carrier output </w:t>
      </w:r>
      <w:r w:rsidRPr="00E12C84">
        <w:rPr>
          <w:rFonts w:hint="eastAsia"/>
          <w:lang w:eastAsia="ja-JP"/>
        </w:rPr>
        <w:t>EIRP</w:t>
      </w:r>
      <w:r w:rsidRPr="00A86B87">
        <w:t xml:space="preserve"> (P</w:t>
      </w:r>
      <w:r w:rsidRPr="00A86B87">
        <w:rPr>
          <w:vertAlign w:val="subscript"/>
        </w:rPr>
        <w:t>Rated,c,EIRP</w:t>
      </w:r>
      <w:r w:rsidRPr="00A86B87">
        <w:t>)</w:t>
      </w:r>
      <w:r w:rsidRPr="007C6ADD">
        <w:rPr>
          <w:rFonts w:eastAsia="MS PMincho"/>
        </w:rPr>
        <w:t>.</w:t>
      </w:r>
    </w:p>
    <w:p w14:paraId="7C768BA3" w14:textId="3BCB395F" w:rsidR="00206C6D" w:rsidRPr="00800D76" w:rsidRDefault="00206C6D" w:rsidP="00206C6D">
      <w:pPr>
        <w:rPr>
          <w:rFonts w:eastAsia="MS PMincho"/>
          <w:lang w:eastAsia="ja-JP"/>
        </w:rPr>
      </w:pPr>
      <w:r w:rsidRPr="00800D76">
        <w:rPr>
          <w:rFonts w:eastAsia="MS PMincho"/>
        </w:rPr>
        <w:lastRenderedPageBreak/>
        <w:t xml:space="preserve">For a BS declared to be </w:t>
      </w:r>
      <w:r w:rsidR="00390E19" w:rsidRPr="00800D76">
        <w:rPr>
          <w:rFonts w:eastAsia="MS PMincho"/>
        </w:rPr>
        <w:t>capable</w:t>
      </w:r>
      <w:r w:rsidRPr="00800D76">
        <w:rPr>
          <w:rFonts w:eastAsia="MS PMincho"/>
        </w:rPr>
        <w:t xml:space="preserve"> of </w:t>
      </w:r>
      <w:r w:rsidR="00390E19" w:rsidRPr="00800D76">
        <w:rPr>
          <w:rFonts w:eastAsia="MS PMincho"/>
        </w:rPr>
        <w:t>contiguous</w:t>
      </w:r>
      <w:r w:rsidRPr="00800D76">
        <w:rPr>
          <w:rFonts w:eastAsia="MS PMincho"/>
        </w:rPr>
        <w:t xml:space="preserve"> carrier aggregation operation, set the base station to transmit according to </w:t>
      </w:r>
      <w:r w:rsidRPr="00BB2079">
        <w:rPr>
          <w:rFonts w:eastAsia="MS PMincho" w:hint="eastAsia"/>
          <w:highlight w:val="yellow"/>
          <w:lang w:eastAsia="ja-JP"/>
        </w:rPr>
        <w:t>[</w:t>
      </w:r>
      <w:r w:rsidRPr="00BB2079">
        <w:rPr>
          <w:rFonts w:eastAsia="MS PMincho"/>
          <w:highlight w:val="yellow"/>
        </w:rPr>
        <w:t>E- TM1.1</w:t>
      </w:r>
      <w:r w:rsidRPr="00BB2079">
        <w:rPr>
          <w:rFonts w:eastAsia="MS PMincho" w:hint="eastAsia"/>
          <w:highlight w:val="yellow"/>
          <w:lang w:eastAsia="ja-JP"/>
        </w:rPr>
        <w:t>]</w:t>
      </w:r>
      <w:r w:rsidRPr="00800D76">
        <w:rPr>
          <w:rFonts w:eastAsia="MS PMincho"/>
        </w:rPr>
        <w:t xml:space="preserve"> on all carriers configured using the applicable test configuration and corresponding power setting specified in </w:t>
      </w:r>
      <w:r w:rsidR="00390E19">
        <w:rPr>
          <w:rFonts w:eastAsia="MS PMincho"/>
          <w:highlight w:val="yellow"/>
        </w:rPr>
        <w:t>annex</w:t>
      </w:r>
      <w:r w:rsidRPr="00BB2079">
        <w:rPr>
          <w:rFonts w:eastAsia="MS PMincho"/>
          <w:highlight w:val="yellow"/>
        </w:rPr>
        <w:t xml:space="preserve"> </w:t>
      </w:r>
      <w:r w:rsidRPr="00BB2079">
        <w:rPr>
          <w:rFonts w:eastAsia="MS PMincho" w:hint="eastAsia"/>
          <w:highlight w:val="yellow"/>
          <w:lang w:eastAsia="ja-JP"/>
        </w:rPr>
        <w:t>X</w:t>
      </w:r>
      <w:r w:rsidR="009760C0">
        <w:rPr>
          <w:rFonts w:eastAsia="MS PMincho"/>
          <w:lang w:eastAsia="ja-JP"/>
        </w:rPr>
        <w:t>.</w:t>
      </w:r>
    </w:p>
    <w:p w14:paraId="6AD7DE7A" w14:textId="7E64CBCC" w:rsidR="00206C6D" w:rsidRPr="00A86B87" w:rsidRDefault="00206C6D" w:rsidP="00206C6D">
      <w:pPr>
        <w:rPr>
          <w:rFonts w:eastAsia="MS PMincho"/>
        </w:rPr>
      </w:pPr>
      <w:r w:rsidRPr="00800D76">
        <w:t>For a</w:t>
      </w:r>
      <w:r w:rsidRPr="00A86B87">
        <w:t xml:space="preserve"> BS declared to be capable of multi-carrier and/or CA operation use the applicable test signal configuration and corresponding power setting specified in </w:t>
      </w:r>
      <w:r w:rsidR="00390E19">
        <w:rPr>
          <w:rFonts w:eastAsia="MS PMincho"/>
          <w:highlight w:val="yellow"/>
        </w:rPr>
        <w:t>annex</w:t>
      </w:r>
      <w:r w:rsidR="00390E19" w:rsidRPr="00BB2079">
        <w:rPr>
          <w:rFonts w:eastAsia="MS PMincho"/>
          <w:highlight w:val="yellow"/>
        </w:rPr>
        <w:t xml:space="preserve"> </w:t>
      </w:r>
      <w:r w:rsidRPr="007913B7">
        <w:rPr>
          <w:rFonts w:hint="eastAsia"/>
          <w:highlight w:val="yellow"/>
          <w:lang w:eastAsia="ja-JP"/>
        </w:rPr>
        <w:t>X</w:t>
      </w:r>
      <w:r w:rsidRPr="00A86B87">
        <w:t>.</w:t>
      </w:r>
    </w:p>
    <w:p w14:paraId="767EEEAB" w14:textId="77777777" w:rsidR="00206C6D" w:rsidRPr="00BB2079" w:rsidRDefault="00206C6D" w:rsidP="00206C6D">
      <w:pPr>
        <w:rPr>
          <w:lang w:eastAsia="ja-JP"/>
        </w:rPr>
      </w:pPr>
    </w:p>
    <w:p w14:paraId="7E971C2A" w14:textId="0E8832B3" w:rsidR="00206C6D" w:rsidRDefault="00206C6D" w:rsidP="00206C6D">
      <w:pPr>
        <w:rPr>
          <w:lang w:eastAsia="ja-JP"/>
        </w:rPr>
      </w:pPr>
      <w:r>
        <w:rPr>
          <w:rFonts w:hint="eastAsia"/>
          <w:lang w:eastAsia="ja-JP"/>
        </w:rPr>
        <w:t xml:space="preserve">For </w:t>
      </w:r>
      <w:r w:rsidRPr="002F3E23">
        <w:rPr>
          <w:i/>
          <w:lang w:eastAsia="ja-JP"/>
        </w:rPr>
        <w:t>BS type 2-O</w:t>
      </w:r>
      <w:r w:rsidR="00492AD3">
        <w:rPr>
          <w:lang w:eastAsia="ja-JP"/>
        </w:rPr>
        <w:t>:</w:t>
      </w:r>
    </w:p>
    <w:p w14:paraId="26952E88" w14:textId="7BEB4C96" w:rsidR="00F14C5C" w:rsidRPr="002F3E23" w:rsidRDefault="00206C6D" w:rsidP="00206C6D">
      <w:pPr>
        <w:rPr>
          <w:b/>
        </w:rPr>
      </w:pPr>
      <w:r w:rsidRPr="00800D76">
        <w:t>Test environment:</w:t>
      </w:r>
      <w:r w:rsidR="00F14C5C">
        <w:t xml:space="preserve"> Normal, see annex B.2.</w:t>
      </w:r>
    </w:p>
    <w:p w14:paraId="12843CCD" w14:textId="77777777" w:rsidR="00206C6D" w:rsidRPr="007C6ADD" w:rsidRDefault="00206C6D" w:rsidP="00206C6D">
      <w:r w:rsidRPr="007C6ADD">
        <w:t>RF channels to be tested:</w:t>
      </w:r>
    </w:p>
    <w:p w14:paraId="761D4655" w14:textId="355DA140" w:rsidR="00206C6D" w:rsidRPr="0020282B" w:rsidRDefault="00206C6D" w:rsidP="00206C6D">
      <w:pPr>
        <w:ind w:firstLine="284"/>
      </w:pPr>
      <w:r w:rsidRPr="007C6ADD">
        <w:t>-</w:t>
      </w:r>
      <w:r w:rsidRPr="007C6ADD">
        <w:tab/>
      </w:r>
      <w:r w:rsidRPr="00BB2079">
        <w:rPr>
          <w:highlight w:val="yellow"/>
        </w:rPr>
        <w:t xml:space="preserve">B, M and T; </w:t>
      </w:r>
      <w:r w:rsidRPr="00BB2079">
        <w:t xml:space="preserve">see </w:t>
      </w:r>
      <w:r w:rsidRPr="006B7D0A">
        <w:t xml:space="preserve">subclause </w:t>
      </w:r>
      <w:r w:rsidRPr="002F3E23">
        <w:t>4.</w:t>
      </w:r>
      <w:r w:rsidRPr="002F3E23">
        <w:rPr>
          <w:lang w:eastAsia="ja-JP"/>
        </w:rPr>
        <w:t>9</w:t>
      </w:r>
      <w:r w:rsidRPr="002F3E23">
        <w:t>.</w:t>
      </w:r>
      <w:r w:rsidR="006B7D0A" w:rsidRPr="002F3E23">
        <w:rPr>
          <w:lang w:eastAsia="ja-JP"/>
        </w:rPr>
        <w:t>1</w:t>
      </w:r>
      <w:r w:rsidRPr="002F3E23">
        <w:t>.</w:t>
      </w:r>
    </w:p>
    <w:p w14:paraId="5C201E1E" w14:textId="77777777" w:rsidR="00206C6D" w:rsidRPr="0020282B" w:rsidRDefault="00206C6D" w:rsidP="00206C6D">
      <w:r w:rsidRPr="0020282B">
        <w:t xml:space="preserve">Directions to be tested: </w:t>
      </w:r>
    </w:p>
    <w:p w14:paraId="57304CD3" w14:textId="1741BF16" w:rsidR="00206C6D" w:rsidRPr="00A86B87" w:rsidRDefault="00206C6D">
      <w:pPr>
        <w:numPr>
          <w:ilvl w:val="0"/>
          <w:numId w:val="10"/>
        </w:numPr>
        <w:overflowPunct w:val="0"/>
        <w:autoSpaceDE w:val="0"/>
        <w:autoSpaceDN w:val="0"/>
        <w:adjustRightInd w:val="0"/>
        <w:textAlignment w:val="baseline"/>
        <w:pPrChange w:id="4172" w:author="Huawei" w:date="2018-07-11T18:23:00Z">
          <w:pPr>
            <w:numPr>
              <w:numId w:val="14"/>
            </w:numPr>
            <w:tabs>
              <w:tab w:val="num" w:pos="360"/>
              <w:tab w:val="num" w:pos="720"/>
            </w:tabs>
            <w:overflowPunct w:val="0"/>
            <w:autoSpaceDE w:val="0"/>
            <w:autoSpaceDN w:val="0"/>
            <w:adjustRightInd w:val="0"/>
            <w:ind w:left="720" w:hanging="720"/>
            <w:textAlignment w:val="baseline"/>
          </w:pPr>
        </w:pPrChange>
      </w:pPr>
      <w:r w:rsidRPr="0020282B">
        <w:t xml:space="preserve">The reference beam direction pair (see table </w:t>
      </w:r>
      <w:r w:rsidRPr="00BB2079">
        <w:rPr>
          <w:highlight w:val="yellow"/>
        </w:rPr>
        <w:t>4.</w:t>
      </w:r>
      <w:r w:rsidR="006B7D0A">
        <w:rPr>
          <w:highlight w:val="yellow"/>
        </w:rPr>
        <w:t>6.</w:t>
      </w:r>
      <w:r>
        <w:rPr>
          <w:rFonts w:hint="eastAsia"/>
          <w:highlight w:val="yellow"/>
          <w:lang w:eastAsia="ja-JP"/>
        </w:rPr>
        <w:t>x</w:t>
      </w:r>
      <w:r w:rsidRPr="00BB2079">
        <w:rPr>
          <w:highlight w:val="yellow"/>
        </w:rPr>
        <w:t>, D</w:t>
      </w:r>
      <w:r>
        <w:rPr>
          <w:rFonts w:hint="eastAsia"/>
          <w:highlight w:val="yellow"/>
          <w:lang w:eastAsia="ja-JP"/>
        </w:rPr>
        <w:t>x</w:t>
      </w:r>
      <w:r>
        <w:rPr>
          <w:highlight w:val="yellow"/>
        </w:rPr>
        <w:t>.</w:t>
      </w:r>
      <w:r w:rsidRPr="00BB2079">
        <w:rPr>
          <w:rFonts w:hint="eastAsia"/>
          <w:highlight w:val="yellow"/>
          <w:lang w:eastAsia="ja-JP"/>
        </w:rPr>
        <w:t>x</w:t>
      </w:r>
      <w:r w:rsidRPr="0020282B">
        <w:t>).</w:t>
      </w:r>
    </w:p>
    <w:p w14:paraId="73001204" w14:textId="77777777" w:rsidR="00206C6D" w:rsidRPr="0020282B" w:rsidRDefault="00206C6D" w:rsidP="00206C6D">
      <w:pPr>
        <w:rPr>
          <w:rFonts w:cs="v4.2.0"/>
        </w:rPr>
      </w:pPr>
      <w:r w:rsidRPr="0020282B">
        <w:t xml:space="preserve">Aggregated Channel Bandwidth positions </w:t>
      </w:r>
      <w:r w:rsidRPr="0020282B">
        <w:rPr>
          <w:rFonts w:cs="v4.2.0"/>
        </w:rPr>
        <w:t>to be tested for contiguous carrier aggregation:</w:t>
      </w:r>
    </w:p>
    <w:p w14:paraId="64C01BB6" w14:textId="77777777" w:rsidR="00206C6D" w:rsidRPr="0020282B" w:rsidRDefault="00206C6D" w:rsidP="00206C6D">
      <w:pPr>
        <w:pStyle w:val="B1"/>
        <w:rPr>
          <w:rFonts w:cs="v4.2.0"/>
          <w:lang w:eastAsia="zh-CN"/>
        </w:rPr>
      </w:pPr>
      <w:r w:rsidRPr="0020282B">
        <w:rPr>
          <w:rFonts w:cs="v4.2.0"/>
        </w:rPr>
        <w:t>-</w:t>
      </w:r>
      <w:r w:rsidRPr="0020282B">
        <w:rPr>
          <w:rFonts w:cs="v4.2.0"/>
        </w:rPr>
        <w:tab/>
      </w:r>
      <w:r w:rsidRPr="0020282B">
        <w:t>B</w:t>
      </w:r>
      <w:r w:rsidRPr="0020282B">
        <w:rPr>
          <w:vertAlign w:val="subscript"/>
        </w:rPr>
        <w:t>BW Channel CA</w:t>
      </w:r>
      <w:r w:rsidRPr="0020282B">
        <w:t>, M</w:t>
      </w:r>
      <w:r w:rsidRPr="0020282B">
        <w:rPr>
          <w:vertAlign w:val="subscript"/>
        </w:rPr>
        <w:t>BW Channel CA</w:t>
      </w:r>
      <w:r w:rsidRPr="0020282B">
        <w:t xml:space="preserve"> and T</w:t>
      </w:r>
      <w:r w:rsidRPr="0020282B">
        <w:rPr>
          <w:vertAlign w:val="subscript"/>
        </w:rPr>
        <w:t>BW Channel CA</w:t>
      </w:r>
      <w:r w:rsidRPr="0020282B">
        <w:t>;</w:t>
      </w:r>
      <w:r w:rsidRPr="0020282B">
        <w:rPr>
          <w:rFonts w:cs="v4.2.0"/>
        </w:rPr>
        <w:t xml:space="preserve"> see </w:t>
      </w:r>
      <w:r w:rsidRPr="00BB2079">
        <w:rPr>
          <w:rFonts w:cs="v4.2.0"/>
          <w:highlight w:val="yellow"/>
        </w:rPr>
        <w:t>subclause 4.</w:t>
      </w:r>
      <w:r w:rsidRPr="00BB2079">
        <w:rPr>
          <w:rFonts w:cs="v4.2.0" w:hint="eastAsia"/>
          <w:highlight w:val="yellow"/>
          <w:lang w:eastAsia="ja-JP"/>
        </w:rPr>
        <w:t>x</w:t>
      </w:r>
      <w:r w:rsidRPr="0020282B">
        <w:rPr>
          <w:rFonts w:cs="v4.2.0"/>
        </w:rPr>
        <w:t>.</w:t>
      </w:r>
    </w:p>
    <w:p w14:paraId="38F4037D" w14:textId="77777777" w:rsidR="00206C6D" w:rsidRPr="00800D76" w:rsidRDefault="00206C6D" w:rsidP="00206C6D">
      <w:pPr>
        <w:rPr>
          <w:rFonts w:eastAsia="MS PMincho"/>
        </w:rPr>
      </w:pPr>
      <w:r w:rsidRPr="0020282B">
        <w:rPr>
          <w:rFonts w:hint="eastAsia"/>
          <w:lang w:eastAsia="zh-CN"/>
        </w:rPr>
        <w:t>For a BS declared to be capable of single carrier operation</w:t>
      </w:r>
      <w:r w:rsidRPr="0020282B">
        <w:rPr>
          <w:rFonts w:eastAsia="MS PMincho"/>
        </w:rPr>
        <w:t xml:space="preserve">, start transmission according to </w:t>
      </w:r>
      <w:r w:rsidRPr="00BB2079">
        <w:rPr>
          <w:rFonts w:eastAsia="MS PMincho" w:hint="eastAsia"/>
          <w:highlight w:val="yellow"/>
          <w:lang w:eastAsia="ja-JP"/>
        </w:rPr>
        <w:t>[</w:t>
      </w:r>
      <w:r w:rsidRPr="00BB2079">
        <w:rPr>
          <w:rFonts w:eastAsia="MS PMincho"/>
          <w:highlight w:val="yellow"/>
        </w:rPr>
        <w:t>E-TM1.1</w:t>
      </w:r>
      <w:r w:rsidRPr="00BB2079">
        <w:rPr>
          <w:rFonts w:eastAsia="MS PMincho" w:hint="eastAsia"/>
          <w:highlight w:val="yellow"/>
          <w:lang w:eastAsia="ja-JP"/>
        </w:rPr>
        <w:t>]</w:t>
      </w:r>
      <w:r w:rsidRPr="0020282B">
        <w:rPr>
          <w:rFonts w:eastAsia="MS PMincho"/>
        </w:rPr>
        <w:t xml:space="preserve">, subclause </w:t>
      </w:r>
      <w:r w:rsidRPr="00BB2079">
        <w:rPr>
          <w:rFonts w:eastAsia="MS PMincho"/>
          <w:highlight w:val="yellow"/>
        </w:rPr>
        <w:t>4.</w:t>
      </w:r>
      <w:r>
        <w:rPr>
          <w:rFonts w:eastAsia="MS PMincho" w:hint="eastAsia"/>
          <w:highlight w:val="yellow"/>
          <w:lang w:eastAsia="ja-JP"/>
        </w:rPr>
        <w:t>9.3</w:t>
      </w:r>
      <w:r w:rsidRPr="0020282B">
        <w:rPr>
          <w:rFonts w:eastAsia="MS PMincho"/>
        </w:rPr>
        <w:t xml:space="preserve"> </w:t>
      </w:r>
      <w:r w:rsidRPr="0020282B">
        <w:rPr>
          <w:snapToGrid w:val="0"/>
        </w:rPr>
        <w:t xml:space="preserve">at </w:t>
      </w:r>
      <w:r w:rsidRPr="0020282B">
        <w:t>manufacturers declared</w:t>
      </w:r>
      <w:r w:rsidRPr="009F6CBF">
        <w:t xml:space="preserve"> </w:t>
      </w:r>
      <w:r w:rsidRPr="00E12C84">
        <w:t>rated carrier output</w:t>
      </w:r>
      <w:r w:rsidRPr="00E12C84">
        <w:rPr>
          <w:rFonts w:hint="eastAsia"/>
          <w:lang w:eastAsia="ja-JP"/>
        </w:rPr>
        <w:t xml:space="preserve"> EIRP</w:t>
      </w:r>
      <w:r w:rsidRPr="00A86B87">
        <w:t xml:space="preserve"> (P</w:t>
      </w:r>
      <w:r w:rsidRPr="00A86B87">
        <w:rPr>
          <w:vertAlign w:val="subscript"/>
        </w:rPr>
        <w:t>Rated,c,EIRP</w:t>
      </w:r>
      <w:r w:rsidRPr="00A86B87">
        <w:t>)</w:t>
      </w:r>
      <w:r w:rsidRPr="007C6ADD">
        <w:rPr>
          <w:rFonts w:eastAsia="MS PMincho"/>
        </w:rPr>
        <w:t>.</w:t>
      </w:r>
    </w:p>
    <w:p w14:paraId="04369B3F" w14:textId="63FFE3F9" w:rsidR="00206C6D" w:rsidRPr="00800D76" w:rsidRDefault="00206C6D" w:rsidP="00206C6D">
      <w:pPr>
        <w:rPr>
          <w:rFonts w:eastAsia="MS PMincho"/>
          <w:lang w:eastAsia="ja-JP"/>
        </w:rPr>
      </w:pPr>
      <w:r w:rsidRPr="00800D76">
        <w:rPr>
          <w:rFonts w:eastAsia="MS PMincho"/>
        </w:rPr>
        <w:t xml:space="preserve">For a BS declared to be capble of contiguas carrier aggregation operation, set the base station to transmit according to </w:t>
      </w:r>
      <w:r w:rsidRPr="00BB2079">
        <w:rPr>
          <w:rFonts w:eastAsia="MS PMincho" w:hint="eastAsia"/>
          <w:highlight w:val="yellow"/>
          <w:lang w:eastAsia="ja-JP"/>
        </w:rPr>
        <w:t>[</w:t>
      </w:r>
      <w:r w:rsidRPr="00BB2079">
        <w:rPr>
          <w:rFonts w:eastAsia="MS PMincho"/>
          <w:highlight w:val="yellow"/>
        </w:rPr>
        <w:t>E- TM1.1</w:t>
      </w:r>
      <w:r w:rsidRPr="00BB2079">
        <w:rPr>
          <w:rFonts w:eastAsia="MS PMincho" w:hint="eastAsia"/>
          <w:highlight w:val="yellow"/>
          <w:lang w:eastAsia="ja-JP"/>
        </w:rPr>
        <w:t>]</w:t>
      </w:r>
      <w:r w:rsidRPr="00800D76">
        <w:rPr>
          <w:rFonts w:eastAsia="MS PMincho"/>
        </w:rPr>
        <w:t xml:space="preserve"> on all carriers configured using the applicable test configuration and corresponding power setting specified in </w:t>
      </w:r>
      <w:r w:rsidR="006B7D0A">
        <w:rPr>
          <w:rFonts w:eastAsia="MS PMincho"/>
          <w:highlight w:val="yellow"/>
        </w:rPr>
        <w:t>annex</w:t>
      </w:r>
      <w:r w:rsidRPr="00BB2079">
        <w:rPr>
          <w:rFonts w:eastAsia="MS PMincho"/>
          <w:highlight w:val="yellow"/>
        </w:rPr>
        <w:t xml:space="preserve"> </w:t>
      </w:r>
      <w:r w:rsidRPr="00BB2079">
        <w:rPr>
          <w:rFonts w:eastAsia="MS PMincho" w:hint="eastAsia"/>
          <w:highlight w:val="yellow"/>
          <w:lang w:eastAsia="ja-JP"/>
        </w:rPr>
        <w:t>X</w:t>
      </w:r>
      <w:r w:rsidR="009760C0">
        <w:rPr>
          <w:rFonts w:eastAsia="MS PMincho"/>
          <w:lang w:eastAsia="ja-JP"/>
        </w:rPr>
        <w:t>.</w:t>
      </w:r>
    </w:p>
    <w:p w14:paraId="3DEE6247" w14:textId="77777777" w:rsidR="00206C6D" w:rsidRPr="00A86B87" w:rsidRDefault="00206C6D" w:rsidP="00206C6D">
      <w:pPr>
        <w:rPr>
          <w:rFonts w:eastAsia="MS PMincho"/>
        </w:rPr>
      </w:pPr>
      <w:r w:rsidRPr="00800D76">
        <w:t>For a</w:t>
      </w:r>
      <w:r w:rsidRPr="00A86B87">
        <w:t xml:space="preserve"> BS declared to be capable of multi-carrier and/or CA operation use the applicable test signal configuration and corresponding power setting specified in </w:t>
      </w:r>
      <w:r w:rsidRPr="00BB2079">
        <w:rPr>
          <w:highlight w:val="yellow"/>
        </w:rPr>
        <w:t xml:space="preserve">subclause </w:t>
      </w:r>
      <w:r w:rsidRPr="0020282B">
        <w:rPr>
          <w:rFonts w:hint="eastAsia"/>
          <w:highlight w:val="yellow"/>
          <w:lang w:eastAsia="ja-JP"/>
        </w:rPr>
        <w:t>X</w:t>
      </w:r>
      <w:r w:rsidRPr="00A86B87">
        <w:t>.</w:t>
      </w:r>
    </w:p>
    <w:p w14:paraId="2DE57AD3" w14:textId="77777777" w:rsidR="00206C6D" w:rsidRPr="0020282B" w:rsidRDefault="00206C6D" w:rsidP="00206C6D">
      <w:pPr>
        <w:pStyle w:val="Heading4"/>
        <w:ind w:left="1152" w:hanging="1152"/>
        <w:rPr>
          <w:lang w:eastAsia="sv-SE"/>
        </w:rPr>
      </w:pPr>
      <w:bookmarkStart w:id="4173" w:name="_Toc508620292"/>
      <w:bookmarkStart w:id="4174" w:name="_Toc519094966"/>
      <w:r w:rsidRPr="0020282B">
        <w:rPr>
          <w:lang w:eastAsia="sv-SE"/>
        </w:rPr>
        <w:t>6.7.2.4.2</w:t>
      </w:r>
      <w:r w:rsidRPr="0020282B">
        <w:rPr>
          <w:lang w:eastAsia="sv-SE"/>
        </w:rPr>
        <w:tab/>
        <w:t>Procedure</w:t>
      </w:r>
      <w:bookmarkEnd w:id="4173"/>
      <w:bookmarkEnd w:id="4174"/>
    </w:p>
    <w:p w14:paraId="57A5B642" w14:textId="77777777" w:rsidR="00206C6D" w:rsidRPr="00A86B87" w:rsidRDefault="00206C6D" w:rsidP="00206C6D">
      <w:pPr>
        <w:rPr>
          <w:lang w:eastAsia="sv-SE"/>
        </w:rPr>
      </w:pPr>
      <w:r w:rsidRPr="0020282B">
        <w:rPr>
          <w:lang w:eastAsia="sv-SE"/>
        </w:rPr>
        <w:t>The OTA test requires correct use of an appropriate test facility which has been calibrated and is capable of performing measurements within the measurement uncertainties in subclause 4.1.2.</w:t>
      </w:r>
    </w:p>
    <w:p w14:paraId="0B4DF85E" w14:textId="77777777" w:rsidR="00206C6D" w:rsidRPr="00A86B87" w:rsidRDefault="00206C6D" w:rsidP="00206C6D">
      <w:pPr>
        <w:pStyle w:val="B1"/>
      </w:pPr>
      <w:r w:rsidRPr="00A86B87">
        <w:t>1)</w:t>
      </w:r>
      <w:r w:rsidRPr="00A86B87">
        <w:tab/>
        <w:t>Place the BS at the positioner.</w:t>
      </w:r>
    </w:p>
    <w:p w14:paraId="493DE153" w14:textId="1C918FAE" w:rsidR="00206C6D" w:rsidRPr="007C6ADD" w:rsidRDefault="00206C6D" w:rsidP="00206C6D">
      <w:pPr>
        <w:pStyle w:val="B1"/>
      </w:pPr>
      <w:r w:rsidRPr="00A86B87">
        <w:t>2)</w:t>
      </w:r>
      <w:r w:rsidRPr="00A86B87">
        <w:tab/>
        <w:t xml:space="preserve">Align the manufacturer declared coordinate system orientation (see table </w:t>
      </w:r>
      <w:r w:rsidRPr="00BB2079">
        <w:rPr>
          <w:highlight w:val="yellow"/>
        </w:rPr>
        <w:t>4.</w:t>
      </w:r>
      <w:r w:rsidR="006B7D0A">
        <w:rPr>
          <w:highlight w:val="yellow"/>
        </w:rPr>
        <w:t>6.</w:t>
      </w:r>
      <w:r>
        <w:rPr>
          <w:rFonts w:hint="eastAsia"/>
          <w:highlight w:val="yellow"/>
          <w:lang w:eastAsia="ja-JP"/>
        </w:rPr>
        <w:t>x</w:t>
      </w:r>
      <w:r w:rsidRPr="00BB2079">
        <w:rPr>
          <w:highlight w:val="yellow"/>
        </w:rPr>
        <w:t>, D</w:t>
      </w:r>
      <w:r>
        <w:rPr>
          <w:rFonts w:hint="eastAsia"/>
          <w:highlight w:val="yellow"/>
          <w:lang w:eastAsia="ja-JP"/>
        </w:rPr>
        <w:t>x</w:t>
      </w:r>
      <w:r>
        <w:rPr>
          <w:highlight w:val="yellow"/>
        </w:rPr>
        <w:t>.</w:t>
      </w:r>
      <w:r w:rsidRPr="00BB2079">
        <w:rPr>
          <w:rFonts w:hint="eastAsia"/>
          <w:highlight w:val="yellow"/>
          <w:lang w:eastAsia="ja-JP"/>
        </w:rPr>
        <w:t>x</w:t>
      </w:r>
      <w:r w:rsidRPr="00A86B87">
        <w:t>) of the BS with the test system.</w:t>
      </w:r>
    </w:p>
    <w:p w14:paraId="65FA0950" w14:textId="24D06A66" w:rsidR="00206C6D" w:rsidRPr="00A86B87" w:rsidRDefault="00206C6D" w:rsidP="00206C6D">
      <w:pPr>
        <w:pStyle w:val="B1"/>
      </w:pPr>
      <w:r w:rsidRPr="007C6ADD">
        <w:t xml:space="preserve">3) </w:t>
      </w:r>
      <w:ins w:id="4175" w:author="R4-1809488" w:date="2018-07-11T14:37:00Z">
        <w:r w:rsidR="00007E3C" w:rsidRPr="00F56105">
          <w:t>Move the AAS BS on the positioner in order that the direction to be tested aligns with the test antenna</w:t>
        </w:r>
      </w:ins>
      <w:del w:id="4176" w:author="R4-1809488" w:date="2018-07-11T14:37:00Z">
        <w:r w:rsidRPr="0020282B" w:rsidDel="00007E3C">
          <w:delText xml:space="preserve">Set the BS </w:delText>
        </w:r>
        <w:r w:rsidDel="00007E3C">
          <w:delText>so that</w:delText>
        </w:r>
        <w:r w:rsidRPr="0020282B" w:rsidDel="00007E3C">
          <w:delText xml:space="preserve"> the direction of the declared </w:delText>
        </w:r>
        <w:r w:rsidRPr="0020282B" w:rsidDel="00007E3C">
          <w:rPr>
            <w:i/>
          </w:rPr>
          <w:delText>beam peak direction</w:delText>
        </w:r>
        <w:r w:rsidRPr="0020282B" w:rsidDel="00007E3C">
          <w:delText xml:space="preserve"> of the</w:delText>
        </w:r>
        <w:r w:rsidRPr="0020282B" w:rsidDel="00007E3C">
          <w:rPr>
            <w:i/>
          </w:rPr>
          <w:delText xml:space="preserve"> beam direction pair</w:delText>
        </w:r>
        <w:r w:rsidRPr="0020282B" w:rsidDel="00007E3C">
          <w:delText>, for the beam to be tested</w:delText>
        </w:r>
        <w:r w:rsidRPr="00A86B87" w:rsidDel="00007E3C">
          <w:delText xml:space="preserve"> is toward the test antenna</w:delText>
        </w:r>
      </w:del>
      <w:r w:rsidRPr="0020282B">
        <w:t>.</w:t>
      </w:r>
    </w:p>
    <w:p w14:paraId="44442BF0" w14:textId="77777777" w:rsidR="00206C6D" w:rsidRPr="00A86B87" w:rsidRDefault="00206C6D" w:rsidP="00206C6D">
      <w:pPr>
        <w:pStyle w:val="B1"/>
      </w:pPr>
      <w:r w:rsidRPr="00A86B87">
        <w:t>4)</w:t>
      </w:r>
      <w:r w:rsidRPr="00A86B87">
        <w:tab/>
      </w:r>
      <w:r w:rsidRPr="0020282B">
        <w:t>Configure the beam peak direction of the BS according to the declared beam direction pair.</w:t>
      </w:r>
    </w:p>
    <w:p w14:paraId="065662EB" w14:textId="77777777" w:rsidR="00206C6D" w:rsidRPr="007C6ADD" w:rsidRDefault="00206C6D" w:rsidP="00206C6D">
      <w:pPr>
        <w:pStyle w:val="B1"/>
        <w:rPr>
          <w:rFonts w:eastAsia="MS PMincho"/>
        </w:rPr>
      </w:pPr>
      <w:r w:rsidRPr="00A86B87">
        <w:rPr>
          <w:snapToGrid w:val="0"/>
        </w:rPr>
        <w:t>5)</w:t>
      </w:r>
      <w:r w:rsidRPr="00A86B87">
        <w:rPr>
          <w:snapToGrid w:val="0"/>
        </w:rPr>
        <w:tab/>
        <w:t>S</w:t>
      </w:r>
      <w:r w:rsidRPr="007C6ADD">
        <w:rPr>
          <w:snapToGrid w:val="0"/>
        </w:rPr>
        <w:t xml:space="preserve">et the </w:t>
      </w:r>
      <w:r w:rsidRPr="0020282B">
        <w:rPr>
          <w:rFonts w:eastAsia="Yu Mincho"/>
          <w:snapToGrid w:val="0"/>
          <w:lang w:eastAsia="ja-JP"/>
        </w:rPr>
        <w:t>BS</w:t>
      </w:r>
      <w:r w:rsidRPr="00A86B87">
        <w:rPr>
          <w:snapToGrid w:val="0"/>
        </w:rPr>
        <w:t xml:space="preserve"> to transmit signal. </w:t>
      </w:r>
    </w:p>
    <w:p w14:paraId="3B1D84D9" w14:textId="77777777" w:rsidR="00206C6D" w:rsidRPr="0020282B" w:rsidRDefault="00206C6D" w:rsidP="00206C6D">
      <w:pPr>
        <w:pStyle w:val="B1"/>
      </w:pPr>
      <w:r w:rsidRPr="0020282B">
        <w:t>6)</w:t>
      </w:r>
      <w:r w:rsidRPr="0020282B">
        <w:tab/>
      </w:r>
      <w:r>
        <w:rPr>
          <w:rFonts w:hint="eastAsia"/>
          <w:lang w:eastAsia="ja-JP"/>
        </w:rPr>
        <w:t>M</w:t>
      </w:r>
      <w:r w:rsidRPr="0020282B">
        <w:t>easure the spectrum emission of the transmitted signal using at least the number of measurement points, and across a span, as listed in table 6.7.2.4.2-1</w:t>
      </w:r>
      <w:r>
        <w:rPr>
          <w:rFonts w:hint="eastAsia"/>
          <w:lang w:eastAsia="ja-JP"/>
        </w:rPr>
        <w:t xml:space="preserve"> and table </w:t>
      </w:r>
      <w:r>
        <w:t xml:space="preserve"> 6.7.2.4.2-</w:t>
      </w:r>
      <w:r>
        <w:rPr>
          <w:rFonts w:hint="eastAsia"/>
          <w:lang w:eastAsia="ja-JP"/>
        </w:rPr>
        <w:t>2</w:t>
      </w:r>
      <w:r w:rsidRPr="0020282B">
        <w:t>. The selected resolution bandwidth (RBW) filter of the analyser shall be 30 kHz or less.</w:t>
      </w:r>
    </w:p>
    <w:p w14:paraId="767E4A80" w14:textId="77777777" w:rsidR="00206C6D" w:rsidRPr="0020282B" w:rsidRDefault="00206C6D" w:rsidP="00206C6D">
      <w:pPr>
        <w:pStyle w:val="NO"/>
        <w:rPr>
          <w:rFonts w:cs="v4.2.0"/>
        </w:rPr>
      </w:pPr>
      <w:r w:rsidRPr="0020282B">
        <w:rPr>
          <w:rFonts w:cs="v4.2.0"/>
        </w:rPr>
        <w:t>NOTE:</w:t>
      </w:r>
      <w:r w:rsidRPr="0020282B">
        <w:rPr>
          <w:rFonts w:cs="v4.2.0"/>
        </w:rPr>
        <w:tab/>
        <w:t>The detection m</w:t>
      </w:r>
      <w:r>
        <w:rPr>
          <w:rFonts w:cs="v4.2.0"/>
        </w:rPr>
        <w:t>ode of the spectrum analy</w:t>
      </w:r>
      <w:r>
        <w:rPr>
          <w:rFonts w:cs="v4.2.0" w:hint="eastAsia"/>
          <w:lang w:eastAsia="ja-JP"/>
        </w:rPr>
        <w:t>z</w:t>
      </w:r>
      <w:r w:rsidRPr="0020282B">
        <w:rPr>
          <w:rFonts w:cs="v4.2.0"/>
        </w:rPr>
        <w:t>er will not have any effect on the result if the statistical properties of the out-of-OBW power are the same as those of the inside-OBW power. Both are expected to have the Rayleigh distribution of the amplitude of Gaussian noise. In any case where the statistics are not the same, though, the detection mode is power responding. There are at least two ways to be power responding. The spectrum analyser can be set to "sample" detection, with its video bandwidth setting at least three times its RBW setting. Or the analyser may be set to respond to the average of the power (root-mean-square of the voltage) across the measurement cell.</w:t>
      </w:r>
    </w:p>
    <w:p w14:paraId="65FD1040" w14:textId="1FE6BCE3" w:rsidR="00206C6D" w:rsidRPr="0020282B" w:rsidRDefault="00206C6D" w:rsidP="00206C6D">
      <w:pPr>
        <w:pStyle w:val="TH"/>
        <w:rPr>
          <w:lang w:eastAsia="ja-JP"/>
        </w:rPr>
      </w:pPr>
      <w:r w:rsidRPr="0020282B">
        <w:lastRenderedPageBreak/>
        <w:t xml:space="preserve">Table </w:t>
      </w:r>
      <w:r w:rsidRPr="0020282B">
        <w:rPr>
          <w:lang w:eastAsia="zh-CN"/>
        </w:rPr>
        <w:t>6.7.2.4.2-1:</w:t>
      </w:r>
      <w:r w:rsidRPr="0020282B">
        <w:t xml:space="preserve"> </w:t>
      </w:r>
      <w:r w:rsidRPr="0020282B">
        <w:rPr>
          <w:rFonts w:hint="eastAsia"/>
          <w:lang w:eastAsia="zh-CN"/>
        </w:rPr>
        <w:t xml:space="preserve">Span </w:t>
      </w:r>
      <w:r w:rsidRPr="0020282B">
        <w:rPr>
          <w:lang w:eastAsia="zh-CN"/>
        </w:rPr>
        <w:t>and number of measurement points</w:t>
      </w:r>
      <w:r w:rsidRPr="0020282B">
        <w:rPr>
          <w:rFonts w:hint="eastAsia"/>
          <w:lang w:eastAsia="zh-CN"/>
        </w:rPr>
        <w:t xml:space="preserve"> for OBW measurements</w:t>
      </w:r>
      <w:r w:rsidRPr="0020282B">
        <w:rPr>
          <w:lang w:eastAsia="zh-CN"/>
        </w:rPr>
        <w:t xml:space="preserve"> for </w:t>
      </w:r>
      <w:r>
        <w:rPr>
          <w:rFonts w:hint="eastAsia"/>
          <w:lang w:eastAsia="ja-JP"/>
        </w:rPr>
        <w:t>NR</w:t>
      </w:r>
      <w:ins w:id="4177" w:author="R4-1809490" w:date="2018-07-11T16:08:00Z">
        <w:r w:rsidR="001B0C35">
          <w:rPr>
            <w:lang w:eastAsia="ja-JP"/>
          </w:rPr>
          <w:t xml:space="preserve"> FR1</w:t>
        </w:r>
      </w:ins>
    </w:p>
    <w:tbl>
      <w:tblPr>
        <w:tblW w:w="10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3661"/>
        <w:gridCol w:w="623"/>
        <w:gridCol w:w="623"/>
        <w:gridCol w:w="623"/>
        <w:gridCol w:w="623"/>
        <w:gridCol w:w="2009"/>
        <w:gridCol w:w="2009"/>
        <w:tblGridChange w:id="4178">
          <w:tblGrid>
            <w:gridCol w:w="3661"/>
            <w:gridCol w:w="623"/>
            <w:gridCol w:w="623"/>
            <w:gridCol w:w="623"/>
            <w:gridCol w:w="623"/>
            <w:gridCol w:w="2009"/>
            <w:gridCol w:w="2009"/>
          </w:tblGrid>
        </w:tblGridChange>
      </w:tblGrid>
      <w:tr w:rsidR="001B0C35" w:rsidRPr="0020282B" w14:paraId="26E8212E" w14:textId="77777777" w:rsidTr="00B47796">
        <w:trPr>
          <w:jc w:val="center"/>
          <w:ins w:id="4179" w:author="R4-1809490" w:date="2018-07-11T16:09:00Z"/>
        </w:trPr>
        <w:tc>
          <w:tcPr>
            <w:tcW w:w="3661" w:type="dxa"/>
            <w:vMerge w:val="restart"/>
            <w:vAlign w:val="center"/>
          </w:tcPr>
          <w:p w14:paraId="530F9388" w14:textId="6BCCADB3" w:rsidR="001B0C35" w:rsidRDefault="001B0C35" w:rsidP="001B0C35">
            <w:pPr>
              <w:pStyle w:val="TAH"/>
              <w:rPr>
                <w:ins w:id="4180" w:author="R4-1809490" w:date="2018-07-11T16:09:00Z"/>
              </w:rPr>
            </w:pPr>
            <w:commentRangeStart w:id="4181"/>
            <w:ins w:id="4182" w:author="R4-1809490" w:date="2018-07-11T16:09:00Z">
              <w:r>
                <w:t>Bandwidth</w:t>
              </w:r>
            </w:ins>
            <w:del w:id="4183" w:author="R4-1809490" w:date="2018-07-11T16:09:00Z">
              <w:r w:rsidRPr="0020282B" w:rsidDel="001B0C35">
                <w:delText>Channel bandwidth BW</w:delText>
              </w:r>
              <w:r w:rsidRPr="0020282B" w:rsidDel="001B0C35">
                <w:rPr>
                  <w:vertAlign w:val="subscript"/>
                </w:rPr>
                <w:delText>Channel</w:delText>
              </w:r>
              <w:r w:rsidRPr="0020282B" w:rsidDel="001B0C35">
                <w:delText xml:space="preserve"> (MHz)</w:delText>
              </w:r>
            </w:del>
          </w:p>
        </w:tc>
        <w:tc>
          <w:tcPr>
            <w:tcW w:w="4501" w:type="dxa"/>
            <w:gridSpan w:val="5"/>
            <w:vAlign w:val="center"/>
          </w:tcPr>
          <w:p w14:paraId="66141619" w14:textId="77777777" w:rsidR="001B0C35" w:rsidRPr="00026268" w:rsidRDefault="001B0C35" w:rsidP="001B0C35">
            <w:pPr>
              <w:pStyle w:val="TAH"/>
              <w:rPr>
                <w:ins w:id="4184" w:author="R4-1809490" w:date="2018-07-11T16:10:00Z"/>
                <w:rFonts w:cs="Arial"/>
                <w:i/>
              </w:rPr>
            </w:pPr>
            <w:ins w:id="4185" w:author="R4-1809490" w:date="2018-07-11T16:10:00Z">
              <w:r w:rsidRPr="00026268">
                <w:rPr>
                  <w:rFonts w:cs="Arial"/>
                  <w:i/>
                </w:rPr>
                <w:t xml:space="preserve">BS channel bandwidth </w:t>
              </w:r>
            </w:ins>
          </w:p>
          <w:p w14:paraId="5C3CFD0C" w14:textId="2BA09E6A" w:rsidR="001B0C35" w:rsidRPr="0020282B" w:rsidRDefault="001B0C35" w:rsidP="001B0C35">
            <w:pPr>
              <w:pStyle w:val="TAH"/>
              <w:rPr>
                <w:ins w:id="4186" w:author="R4-1809490" w:date="2018-07-11T16:10:00Z"/>
              </w:rPr>
            </w:pPr>
            <w:ins w:id="4187" w:author="R4-1809490" w:date="2018-07-11T16:10:00Z">
              <w:r w:rsidRPr="006113D0">
                <w:rPr>
                  <w:rFonts w:cs="Arial"/>
                </w:rPr>
                <w:t>BW</w:t>
              </w:r>
              <w:r w:rsidRPr="006113D0">
                <w:rPr>
                  <w:rFonts w:cs="Arial"/>
                  <w:vertAlign w:val="subscript"/>
                </w:rPr>
                <w:t>Channel</w:t>
              </w:r>
              <w:r w:rsidRPr="006113D0">
                <w:rPr>
                  <w:rFonts w:cs="Arial"/>
                </w:rPr>
                <w:t xml:space="preserve"> (MHz)</w:t>
              </w:r>
            </w:ins>
          </w:p>
        </w:tc>
        <w:tc>
          <w:tcPr>
            <w:tcW w:w="2009" w:type="dxa"/>
            <w:vAlign w:val="center"/>
          </w:tcPr>
          <w:p w14:paraId="59EE52B7" w14:textId="0AD0555D" w:rsidR="001B0C35" w:rsidRPr="0020282B" w:rsidRDefault="001B0C35" w:rsidP="00B06C9A">
            <w:pPr>
              <w:pStyle w:val="TAH"/>
              <w:rPr>
                <w:ins w:id="4188" w:author="R4-1809490" w:date="2018-07-11T16:09:00Z"/>
              </w:rPr>
            </w:pPr>
            <w:ins w:id="4189" w:author="R4-1809490" w:date="2018-07-11T16:11:00Z">
              <w:r w:rsidRPr="00026268">
                <w:rPr>
                  <w:rFonts w:hint="eastAsia"/>
                  <w:i/>
                </w:rPr>
                <w:t xml:space="preserve">Aggregated </w:t>
              </w:r>
              <w:r w:rsidRPr="00026268">
                <w:rPr>
                  <w:i/>
                </w:rPr>
                <w:t xml:space="preserve">BS </w:t>
              </w:r>
              <w:r w:rsidRPr="00026268">
                <w:rPr>
                  <w:rFonts w:hint="eastAsia"/>
                  <w:i/>
                </w:rPr>
                <w:t>channel bandwidth</w:t>
              </w:r>
              <w:r w:rsidRPr="00026268">
                <w:rPr>
                  <w:i/>
                  <w:lang w:val="en-US"/>
                </w:rPr>
                <w:t xml:space="preserve"> </w:t>
              </w:r>
              <w:r w:rsidRPr="006113D0">
                <w:rPr>
                  <w:rFonts w:hint="eastAsia"/>
                </w:rPr>
                <w:t>BW</w:t>
              </w:r>
              <w:r w:rsidRPr="006113D0">
                <w:rPr>
                  <w:rFonts w:hint="eastAsia"/>
                  <w:vertAlign w:val="subscript"/>
                </w:rPr>
                <w:t>Channel_CA</w:t>
              </w:r>
              <w:r w:rsidRPr="006113D0">
                <w:rPr>
                  <w:rFonts w:cs="Arial"/>
                </w:rPr>
                <w:t xml:space="preserve"> (MHz)</w:t>
              </w:r>
            </w:ins>
          </w:p>
        </w:tc>
      </w:tr>
      <w:tr w:rsidR="001B0C35" w:rsidRPr="0020282B" w14:paraId="3690CACA" w14:textId="77777777" w:rsidTr="001B0C35">
        <w:tblPrEx>
          <w:tblW w:w="10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ExChange w:id="4190" w:author="R4-1809490" w:date="2018-07-11T16:10:00Z">
            <w:tblPrEx>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Ex>
          </w:tblPrExChange>
        </w:tblPrEx>
        <w:trPr>
          <w:jc w:val="center"/>
          <w:trPrChange w:id="4191" w:author="R4-1809490" w:date="2018-07-11T16:10:00Z">
            <w:trPr>
              <w:jc w:val="center"/>
            </w:trPr>
          </w:trPrChange>
        </w:trPr>
        <w:tc>
          <w:tcPr>
            <w:tcW w:w="3661" w:type="dxa"/>
            <w:vMerge/>
            <w:vAlign w:val="center"/>
            <w:tcPrChange w:id="4192" w:author="R4-1809490" w:date="2018-07-11T16:10:00Z">
              <w:tcPr>
                <w:tcW w:w="3661" w:type="dxa"/>
                <w:vMerge/>
                <w:vAlign w:val="center"/>
              </w:tcPr>
            </w:tcPrChange>
          </w:tcPr>
          <w:p w14:paraId="38655BEA" w14:textId="05962316" w:rsidR="001B0C35" w:rsidRPr="0020282B" w:rsidRDefault="001B0C35" w:rsidP="001B0C35">
            <w:pPr>
              <w:pStyle w:val="TAH"/>
            </w:pPr>
          </w:p>
        </w:tc>
        <w:tc>
          <w:tcPr>
            <w:tcW w:w="623" w:type="dxa"/>
            <w:vAlign w:val="center"/>
            <w:tcPrChange w:id="4193" w:author="R4-1809490" w:date="2018-07-11T16:10:00Z">
              <w:tcPr>
                <w:tcW w:w="623" w:type="dxa"/>
                <w:vAlign w:val="center"/>
              </w:tcPr>
            </w:tcPrChange>
          </w:tcPr>
          <w:p w14:paraId="2383F2BB" w14:textId="77777777" w:rsidR="001B0C35" w:rsidRPr="0020282B" w:rsidRDefault="001B0C35" w:rsidP="00B06C9A">
            <w:pPr>
              <w:pStyle w:val="TAH"/>
            </w:pPr>
            <w:r w:rsidRPr="0020282B">
              <w:t>5</w:t>
            </w:r>
          </w:p>
        </w:tc>
        <w:tc>
          <w:tcPr>
            <w:tcW w:w="623" w:type="dxa"/>
            <w:vAlign w:val="center"/>
            <w:tcPrChange w:id="4194" w:author="R4-1809490" w:date="2018-07-11T16:10:00Z">
              <w:tcPr>
                <w:tcW w:w="623" w:type="dxa"/>
                <w:vAlign w:val="center"/>
              </w:tcPr>
            </w:tcPrChange>
          </w:tcPr>
          <w:p w14:paraId="1803B7CB" w14:textId="77777777" w:rsidR="001B0C35" w:rsidRPr="0020282B" w:rsidRDefault="001B0C35" w:rsidP="00B06C9A">
            <w:pPr>
              <w:pStyle w:val="TAH"/>
            </w:pPr>
            <w:r w:rsidRPr="0020282B">
              <w:t xml:space="preserve">10 </w:t>
            </w:r>
          </w:p>
        </w:tc>
        <w:tc>
          <w:tcPr>
            <w:tcW w:w="623" w:type="dxa"/>
            <w:vAlign w:val="center"/>
            <w:tcPrChange w:id="4195" w:author="R4-1809490" w:date="2018-07-11T16:10:00Z">
              <w:tcPr>
                <w:tcW w:w="623" w:type="dxa"/>
                <w:vAlign w:val="center"/>
              </w:tcPr>
            </w:tcPrChange>
          </w:tcPr>
          <w:p w14:paraId="61AEA1A3" w14:textId="77777777" w:rsidR="001B0C35" w:rsidRPr="0020282B" w:rsidRDefault="001B0C35" w:rsidP="00B06C9A">
            <w:pPr>
              <w:pStyle w:val="TAH"/>
            </w:pPr>
            <w:r w:rsidRPr="0020282B">
              <w:t>15</w:t>
            </w:r>
          </w:p>
        </w:tc>
        <w:tc>
          <w:tcPr>
            <w:tcW w:w="623" w:type="dxa"/>
            <w:vAlign w:val="center"/>
            <w:tcPrChange w:id="4196" w:author="R4-1809490" w:date="2018-07-11T16:10:00Z">
              <w:tcPr>
                <w:tcW w:w="623" w:type="dxa"/>
                <w:vAlign w:val="center"/>
              </w:tcPr>
            </w:tcPrChange>
          </w:tcPr>
          <w:p w14:paraId="037BE194" w14:textId="77777777" w:rsidR="001B0C35" w:rsidRPr="0020282B" w:rsidRDefault="001B0C35" w:rsidP="00B06C9A">
            <w:pPr>
              <w:pStyle w:val="TAH"/>
            </w:pPr>
            <w:r w:rsidRPr="0020282B">
              <w:t>20</w:t>
            </w:r>
          </w:p>
        </w:tc>
        <w:tc>
          <w:tcPr>
            <w:tcW w:w="2009" w:type="dxa"/>
            <w:tcPrChange w:id="4197" w:author="R4-1809490" w:date="2018-07-11T16:10:00Z">
              <w:tcPr>
                <w:tcW w:w="2009" w:type="dxa"/>
              </w:tcPr>
            </w:tcPrChange>
          </w:tcPr>
          <w:p w14:paraId="557C3DBF" w14:textId="78372021" w:rsidR="001B0C35" w:rsidRPr="0020282B" w:rsidRDefault="001B0C35" w:rsidP="00B06C9A">
            <w:pPr>
              <w:pStyle w:val="TAH"/>
            </w:pPr>
            <w:ins w:id="4198" w:author="R4-1809490" w:date="2018-07-11T16:11:00Z">
              <w:r w:rsidRPr="0020282B">
                <w:t>&gt; 20</w:t>
              </w:r>
            </w:ins>
          </w:p>
        </w:tc>
        <w:tc>
          <w:tcPr>
            <w:tcW w:w="2009" w:type="dxa"/>
            <w:vAlign w:val="center"/>
            <w:tcPrChange w:id="4199" w:author="R4-1809490" w:date="2018-07-11T16:10:00Z">
              <w:tcPr>
                <w:tcW w:w="2009" w:type="dxa"/>
                <w:vAlign w:val="center"/>
              </w:tcPr>
            </w:tcPrChange>
          </w:tcPr>
          <w:p w14:paraId="4289ABCE" w14:textId="2AC4A860" w:rsidR="001B0C35" w:rsidRPr="0020282B" w:rsidRDefault="001B0C35" w:rsidP="00B06C9A">
            <w:pPr>
              <w:pStyle w:val="TAH"/>
            </w:pPr>
            <w:r w:rsidRPr="0020282B">
              <w:t>&gt; 20</w:t>
            </w:r>
          </w:p>
        </w:tc>
      </w:tr>
      <w:tr w:rsidR="001B0C35" w:rsidRPr="0020282B" w14:paraId="29F8EA32" w14:textId="77777777" w:rsidTr="00B47796">
        <w:tblPrEx>
          <w:tblW w:w="10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ExChange w:id="4200" w:author="R4-1809490" w:date="2018-07-11T16:11:00Z">
            <w:tblPrEx>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Ex>
          </w:tblPrExChange>
        </w:tblPrEx>
        <w:trPr>
          <w:jc w:val="center"/>
          <w:trPrChange w:id="4201" w:author="R4-1809490" w:date="2018-07-11T16:11:00Z">
            <w:trPr>
              <w:jc w:val="center"/>
            </w:trPr>
          </w:trPrChange>
        </w:trPr>
        <w:tc>
          <w:tcPr>
            <w:tcW w:w="3661" w:type="dxa"/>
            <w:vAlign w:val="center"/>
            <w:tcPrChange w:id="4202" w:author="R4-1809490" w:date="2018-07-11T16:11:00Z">
              <w:tcPr>
                <w:tcW w:w="3661" w:type="dxa"/>
                <w:vAlign w:val="center"/>
              </w:tcPr>
            </w:tcPrChange>
          </w:tcPr>
          <w:p w14:paraId="6BC06FC3" w14:textId="77777777" w:rsidR="001B0C35" w:rsidRPr="0020282B" w:rsidRDefault="001B0C35" w:rsidP="001B0C35">
            <w:pPr>
              <w:pStyle w:val="TAC"/>
              <w:rPr>
                <w:lang w:eastAsia="zh-CN"/>
              </w:rPr>
            </w:pPr>
            <w:r w:rsidRPr="0020282B">
              <w:rPr>
                <w:rFonts w:hint="eastAsia"/>
                <w:lang w:eastAsia="zh-CN"/>
              </w:rPr>
              <w:t xml:space="preserve">Span </w:t>
            </w:r>
            <w:r w:rsidRPr="0020282B">
              <w:t>(MHz)</w:t>
            </w:r>
          </w:p>
        </w:tc>
        <w:tc>
          <w:tcPr>
            <w:tcW w:w="623" w:type="dxa"/>
            <w:vAlign w:val="center"/>
            <w:tcPrChange w:id="4203" w:author="R4-1809490" w:date="2018-07-11T16:11:00Z">
              <w:tcPr>
                <w:tcW w:w="623" w:type="dxa"/>
                <w:vAlign w:val="center"/>
              </w:tcPr>
            </w:tcPrChange>
          </w:tcPr>
          <w:p w14:paraId="508C7783" w14:textId="77777777" w:rsidR="001B0C35" w:rsidRPr="0020282B" w:rsidRDefault="001B0C35" w:rsidP="001B0C35">
            <w:pPr>
              <w:pStyle w:val="TAC"/>
            </w:pPr>
            <w:r w:rsidRPr="0020282B">
              <w:rPr>
                <w:rFonts w:hint="eastAsia"/>
              </w:rPr>
              <w:t>10</w:t>
            </w:r>
          </w:p>
        </w:tc>
        <w:tc>
          <w:tcPr>
            <w:tcW w:w="623" w:type="dxa"/>
            <w:vAlign w:val="center"/>
            <w:tcPrChange w:id="4204" w:author="R4-1809490" w:date="2018-07-11T16:11:00Z">
              <w:tcPr>
                <w:tcW w:w="623" w:type="dxa"/>
                <w:vAlign w:val="center"/>
              </w:tcPr>
            </w:tcPrChange>
          </w:tcPr>
          <w:p w14:paraId="37D1B72E" w14:textId="77777777" w:rsidR="001B0C35" w:rsidRPr="0020282B" w:rsidRDefault="001B0C35" w:rsidP="001B0C35">
            <w:pPr>
              <w:pStyle w:val="TAC"/>
            </w:pPr>
            <w:r w:rsidRPr="0020282B">
              <w:t>2</w:t>
            </w:r>
            <w:r w:rsidRPr="0020282B">
              <w:rPr>
                <w:rFonts w:hint="eastAsia"/>
              </w:rPr>
              <w:t>0</w:t>
            </w:r>
          </w:p>
        </w:tc>
        <w:tc>
          <w:tcPr>
            <w:tcW w:w="623" w:type="dxa"/>
            <w:vAlign w:val="center"/>
            <w:tcPrChange w:id="4205" w:author="R4-1809490" w:date="2018-07-11T16:11:00Z">
              <w:tcPr>
                <w:tcW w:w="623" w:type="dxa"/>
                <w:vAlign w:val="center"/>
              </w:tcPr>
            </w:tcPrChange>
          </w:tcPr>
          <w:p w14:paraId="036D2A58" w14:textId="77777777" w:rsidR="001B0C35" w:rsidRPr="0020282B" w:rsidRDefault="001B0C35" w:rsidP="001B0C35">
            <w:pPr>
              <w:pStyle w:val="TAC"/>
            </w:pPr>
            <w:r w:rsidRPr="0020282B">
              <w:t>3</w:t>
            </w:r>
            <w:r w:rsidRPr="0020282B">
              <w:rPr>
                <w:rFonts w:hint="eastAsia"/>
              </w:rPr>
              <w:t>0</w:t>
            </w:r>
          </w:p>
        </w:tc>
        <w:tc>
          <w:tcPr>
            <w:tcW w:w="623" w:type="dxa"/>
            <w:vAlign w:val="center"/>
            <w:tcPrChange w:id="4206" w:author="R4-1809490" w:date="2018-07-11T16:11:00Z">
              <w:tcPr>
                <w:tcW w:w="623" w:type="dxa"/>
                <w:vAlign w:val="center"/>
              </w:tcPr>
            </w:tcPrChange>
          </w:tcPr>
          <w:p w14:paraId="0DFE2227" w14:textId="77777777" w:rsidR="001B0C35" w:rsidRPr="0020282B" w:rsidRDefault="001B0C35" w:rsidP="001B0C35">
            <w:pPr>
              <w:pStyle w:val="TAC"/>
            </w:pPr>
            <w:r w:rsidRPr="0020282B">
              <w:t>4</w:t>
            </w:r>
            <w:r w:rsidRPr="0020282B">
              <w:rPr>
                <w:rFonts w:hint="eastAsia"/>
              </w:rPr>
              <w:t>0</w:t>
            </w:r>
          </w:p>
        </w:tc>
        <w:tc>
          <w:tcPr>
            <w:tcW w:w="2009" w:type="dxa"/>
            <w:vAlign w:val="center"/>
            <w:tcPrChange w:id="4207" w:author="R4-1809490" w:date="2018-07-11T16:11:00Z">
              <w:tcPr>
                <w:tcW w:w="2009" w:type="dxa"/>
              </w:tcPr>
            </w:tcPrChange>
          </w:tcPr>
          <w:p w14:paraId="7B1623B9" w14:textId="16EB2F44" w:rsidR="001B0C35" w:rsidRDefault="00DA7EF0" w:rsidP="001B0C35">
            <w:pPr>
              <w:pStyle w:val="TAC"/>
              <w:rPr>
                <w:position w:val="-14"/>
                <w:sz w:val="16"/>
              </w:rPr>
            </w:pPr>
            <w:ins w:id="4208" w:author="R4-1809490" w:date="2018-07-11T16:11:00Z">
              <w:r>
                <w:rPr>
                  <w:position w:val="-14"/>
                  <w:sz w:val="16"/>
                </w:rPr>
                <w:pict w14:anchorId="2E1C8370">
                  <v:shape id="_x0000_i1031" type="#_x0000_t75" style="width:61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5&quot;/&gt;&lt;w:printFractionalCharacterWidth/&gt;&lt;w:doNotEmbedSystemFonts/&gt;&lt;w:activeWritingStyle w:lang=&quot;EN-GB&quot; w:vendorID=&quot;8&quot; w:dllVersion=&quot;513&quot; w:optionSet=&quot;1&quot;/&gt;&lt;w:activeWritingStyle w:lang=&quot;EN-AU&quot; w:vendorID=&quot;8&quot; w:dllVersion=&quot;513&quot; w:optionSet=&quot;1&quot;/&gt;&lt;w:activeWritingStyle w:lang=&quot;EN-US&quot; w:vendorID=&quot;8&quot; w:dllVersion=&quot;513&quot; w:optionSet=&quot;1&quot;/&gt;&lt;w:linkStyle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breakWrappedTables/&gt;&lt;w:snapToGridInCell/&gt;&lt;w:wrapTextWithPunct/&gt;&lt;w:useAsianBreakRules/&gt;&lt;w:dontGrowAutofit/&gt;&lt;w:useFELayout/&gt;&lt;/w:compat&gt;&lt;wsp:rsids&gt;&lt;wsp:rsidRoot wsp:val=&quot;00482B06&quot;/&gt;&lt;wsp:rsid wsp:val=&quot;00000540&quot;/&gt;&lt;wsp:rsid wsp:val=&quot;00000B36&quot;/&gt;&lt;wsp:rsid wsp:val=&quot;00000D87&quot;/&gt;&lt;wsp:rsid wsp:val=&quot;0000301D&quot;/&gt;&lt;wsp:rsid wsp:val=&quot;000034D1&quot;/&gt;&lt;wsp:rsid wsp:val=&quot;00003883&quot;/&gt;&lt;wsp:rsid wsp:val=&quot;0000607C&quot;/&gt;&lt;wsp:rsid wsp:val=&quot;00006110&quot;/&gt;&lt;wsp:rsid wsp:val=&quot;00006186&quot;/&gt;&lt;wsp:rsid wsp:val=&quot;00006198&quot;/&gt;&lt;wsp:rsid wsp:val=&quot;0000667F&quot;/&gt;&lt;wsp:rsid wsp:val=&quot;00006710&quot;/&gt;&lt;wsp:rsid wsp:val=&quot;00006C4A&quot;/&gt;&lt;wsp:rsid wsp:val=&quot;000078E6&quot;/&gt;&lt;wsp:rsid wsp:val=&quot;00007D85&quot;/&gt;&lt;wsp:rsid wsp:val=&quot;00010BFD&quot;/&gt;&lt;wsp:rsid wsp:val=&quot;00010C85&quot;/&gt;&lt;wsp:rsid wsp:val=&quot;00010EE0&quot;/&gt;&lt;wsp:rsid wsp:val=&quot;0001181D&quot;/&gt;&lt;wsp:rsid wsp:val=&quot;00011C44&quot;/&gt;&lt;wsp:rsid wsp:val=&quot;00011E23&quot;/&gt;&lt;wsp:rsid wsp:val=&quot;0001210A&quot;/&gt;&lt;wsp:rsid wsp:val=&quot;00012F78&quot;/&gt;&lt;wsp:rsid wsp:val=&quot;000138F3&quot;/&gt;&lt;wsp:rsid wsp:val=&quot;00013A12&quot;/&gt;&lt;wsp:rsid wsp:val=&quot;00013E1B&quot;/&gt;&lt;wsp:rsid wsp:val=&quot;0001465F&quot;/&gt;&lt;wsp:rsid wsp:val=&quot;00014FFF&quot;/&gt;&lt;wsp:rsid wsp:val=&quot;000160A2&quot;/&gt;&lt;wsp:rsid wsp:val=&quot;000162FA&quot;/&gt;&lt;wsp:rsid wsp:val=&quot;000167F5&quot;/&gt;&lt;wsp:rsid wsp:val=&quot;00016A3A&quot;/&gt;&lt;wsp:rsid wsp:val=&quot;0001723C&quot;/&gt;&lt;wsp:rsid wsp:val=&quot;00017A58&quot;/&gt;&lt;wsp:rsid wsp:val=&quot;00017C1D&quot;/&gt;&lt;wsp:rsid wsp:val=&quot;00017CD3&quot;/&gt;&lt;wsp:rsid wsp:val=&quot;000203C4&quot;/&gt;&lt;wsp:rsid wsp:val=&quot;00020464&quot;/&gt;&lt;wsp:rsid wsp:val=&quot;00020690&quot;/&gt;&lt;wsp:rsid wsp:val=&quot;00021644&quot;/&gt;&lt;wsp:rsid wsp:val=&quot;000217B6&quot;/&gt;&lt;wsp:rsid wsp:val=&quot;0002180A&quot;/&gt;&lt;wsp:rsid wsp:val=&quot;0002231F&quot;/&gt;&lt;wsp:rsid wsp:val=&quot;0002272F&quot;/&gt;&lt;wsp:rsid wsp:val=&quot;000233AC&quot;/&gt;&lt;wsp:rsid wsp:val=&quot;000235B1&quot;/&gt;&lt;wsp:rsid wsp:val=&quot;000246F5&quot;/&gt;&lt;wsp:rsid wsp:val=&quot;000248EA&quot;/&gt;&lt;wsp:rsid wsp:val=&quot;00025210&quot;/&gt;&lt;wsp:rsid wsp:val=&quot;00025472&quot;/&gt;&lt;wsp:rsid wsp:val=&quot;00025A4F&quot;/&gt;&lt;wsp:rsid wsp:val=&quot;00025EED&quot;/&gt;&lt;wsp:rsid wsp:val=&quot;00026854&quot;/&gt;&lt;wsp:rsid wsp:val=&quot;00026BDF&quot;/&gt;&lt;wsp:rsid wsp:val=&quot;00026DB4&quot;/&gt;&lt;wsp:rsid wsp:val=&quot;00027229&quot;/&gt;&lt;wsp:rsid wsp:val=&quot;00027F27&quot;/&gt;&lt;wsp:rsid wsp:val=&quot;00030277&quot;/&gt;&lt;wsp:rsid wsp:val=&quot;00030390&quot;/&gt;&lt;wsp:rsid wsp:val=&quot;00030480&quot;/&gt;&lt;wsp:rsid wsp:val=&quot;0003108E&quot;/&gt;&lt;wsp:rsid wsp:val=&quot;000311C6&quot;/&gt;&lt;wsp:rsid wsp:val=&quot;000317A7&quot;/&gt;&lt;wsp:rsid wsp:val=&quot;00032927&quot;/&gt;&lt;wsp:rsid wsp:val=&quot;0003352E&quot;/&gt;&lt;wsp:rsid wsp:val=&quot;0003375A&quot;/&gt;&lt;wsp:rsid wsp:val=&quot;00033B9A&quot;/&gt;&lt;wsp:rsid wsp:val=&quot;00034098&quot;/&gt;&lt;wsp:rsid wsp:val=&quot;00034928&quot;/&gt;&lt;wsp:rsid wsp:val=&quot;00034D4C&quot;/&gt;&lt;wsp:rsid wsp:val=&quot;00034F8D&quot;/&gt;&lt;wsp:rsid wsp:val=&quot;000353E7&quot;/&gt;&lt;wsp:rsid wsp:val=&quot;0003558C&quot;/&gt;&lt;wsp:rsid wsp:val=&quot;00035828&quot;/&gt;&lt;wsp:rsid wsp:val=&quot;00035E7A&quot;/&gt;&lt;wsp:rsid wsp:val=&quot;0003668C&quot;/&gt;&lt;wsp:rsid wsp:val=&quot;00036F82&quot;/&gt;&lt;wsp:rsid wsp:val=&quot;0003714E&quot;/&gt;&lt;wsp:rsid wsp:val=&quot;0003724E&quot;/&gt;&lt;wsp:rsid wsp:val=&quot;000372B0&quot;/&gt;&lt;wsp:rsid wsp:val=&quot;000378CF&quot;/&gt;&lt;wsp:rsid wsp:val=&quot;0003794F&quot;/&gt;&lt;wsp:rsid wsp:val=&quot;00037F8C&quot;/&gt;&lt;wsp:rsid wsp:val=&quot;00041D61&quot;/&gt;&lt;wsp:rsid wsp:val=&quot;000420FB&quot;/&gt;&lt;wsp:rsid wsp:val=&quot;00043184&quot;/&gt;&lt;wsp:rsid wsp:val=&quot;00043D07&quot;/&gt;&lt;wsp:rsid wsp:val=&quot;0004469D&quot;/&gt;&lt;wsp:rsid wsp:val=&quot;00044F37&quot;/&gt;&lt;wsp:rsid wsp:val=&quot;0004511D&quot;/&gt;&lt;wsp:rsid wsp:val=&quot;00045318&quot;/&gt;&lt;wsp:rsid wsp:val=&quot;00045774&quot;/&gt;&lt;wsp:rsid wsp:val=&quot;00046EFE&quot;/&gt;&lt;wsp:rsid wsp:val=&quot;00046F7C&quot;/&gt;&lt;wsp:rsid wsp:val=&quot;000474E2&quot;/&gt;&lt;wsp:rsid wsp:val=&quot;0004795F&quot;/&gt;&lt;wsp:rsid wsp:val=&quot;00047A40&quot;/&gt;&lt;wsp:rsid wsp:val=&quot;0005052B&quot;/&gt;&lt;wsp:rsid wsp:val=&quot;00050871&quot;/&gt;&lt;wsp:rsid wsp:val=&quot;00051030&quot;/&gt;&lt;wsp:rsid wsp:val=&quot;0005136E&quot;/&gt;&lt;wsp:rsid wsp:val=&quot;000529F0&quot;/&gt;&lt;wsp:rsid wsp:val=&quot;0005398C&quot;/&gt;&lt;wsp:rsid wsp:val=&quot;00053BDB&quot;/&gt;&lt;wsp:rsid wsp:val=&quot;00053E2C&quot;/&gt;&lt;wsp:rsid wsp:val=&quot;00053E42&quot;/&gt;&lt;wsp:rsid wsp:val=&quot;000549BA&quot;/&gt;&lt;wsp:rsid wsp:val=&quot;000550EF&quot;/&gt;&lt;wsp:rsid wsp:val=&quot;00055B21&quot;/&gt;&lt;wsp:rsid wsp:val=&quot;00056146&quot;/&gt;&lt;wsp:rsid wsp:val=&quot;00056561&quot;/&gt;&lt;wsp:rsid wsp:val=&quot;00056B4B&quot;/&gt;&lt;wsp:rsid wsp:val=&quot;000601B0&quot;/&gt;&lt;wsp:rsid wsp:val=&quot;000616A4&quot;/&gt;&lt;wsp:rsid wsp:val=&quot;00062E5A&quot;/&gt;&lt;wsp:rsid wsp:val=&quot;00062F52&quot;/&gt;&lt;wsp:rsid wsp:val=&quot;000639B2&quot;/&gt;&lt;wsp:rsid wsp:val=&quot;000639BB&quot;/&gt;&lt;wsp:rsid wsp:val=&quot;00064039&quot;/&gt;&lt;wsp:rsid wsp:val=&quot;0006427B&quot;/&gt;&lt;wsp:rsid wsp:val=&quot;000642D1&quot;/&gt;&lt;wsp:rsid wsp:val=&quot;0006440F&quot;/&gt;&lt;wsp:rsid wsp:val=&quot;000657C6&quot;/&gt;&lt;wsp:rsid wsp:val=&quot;00065910&quot;/&gt;&lt;wsp:rsid wsp:val=&quot;00065B89&quot;/&gt;&lt;wsp:rsid wsp:val=&quot;00066EEB&quot;/&gt;&lt;wsp:rsid wsp:val=&quot;000677BE&quot;/&gt;&lt;wsp:rsid wsp:val=&quot;00067A34&quot;/&gt;&lt;wsp:rsid wsp:val=&quot;00067DEA&quot;/&gt;&lt;wsp:rsid wsp:val=&quot;00070561&quot;/&gt;&lt;wsp:rsid wsp:val=&quot;00070ECC&quot;/&gt;&lt;wsp:rsid wsp:val=&quot;000724BF&quot;/&gt;&lt;wsp:rsid wsp:val=&quot;00072C4C&quot;/&gt;&lt;wsp:rsid wsp:val=&quot;00072CB6&quot;/&gt;&lt;wsp:rsid wsp:val=&quot;000737DA&quot;/&gt;&lt;wsp:rsid wsp:val=&quot;000737EE&quot;/&gt;&lt;wsp:rsid wsp:val=&quot;00075367&quot;/&gt;&lt;wsp:rsid wsp:val=&quot;000753D4&quot;/&gt;&lt;wsp:rsid wsp:val=&quot;0007555F&quot;/&gt;&lt;wsp:rsid wsp:val=&quot;00075669&quot;/&gt;&lt;wsp:rsid wsp:val=&quot;00076DB9&quot;/&gt;&lt;wsp:rsid wsp:val=&quot;00077377&quot;/&gt;&lt;wsp:rsid wsp:val=&quot;00077FE0&quot;/&gt;&lt;wsp:rsid wsp:val=&quot;00080913&quot;/&gt;&lt;wsp:rsid wsp:val=&quot;0008115C&quot;/&gt;&lt;wsp:rsid wsp:val=&quot;00082CE8&quot;/&gt;&lt;wsp:rsid wsp:val=&quot;0008317F&quot;/&gt;&lt;wsp:rsid wsp:val=&quot;00083DD9&quot;/&gt;&lt;wsp:rsid wsp:val=&quot;000841A8&quot;/&gt;&lt;wsp:rsid wsp:val=&quot;00084301&quot;/&gt;&lt;wsp:rsid wsp:val=&quot;0008452A&quot;/&gt;&lt;wsp:rsid wsp:val=&quot;00084BE4&quot;/&gt;&lt;wsp:rsid wsp:val=&quot;00084C69&quot;/&gt;&lt;wsp:rsid wsp:val=&quot;00084FC6&quot;/&gt;&lt;wsp:rsid wsp:val=&quot;000851C1&quot;/&gt;&lt;wsp:rsid wsp:val=&quot;00085384&quot;/&gt;&lt;wsp:rsid wsp:val=&quot;0008544F&quot;/&gt;&lt;wsp:rsid wsp:val=&quot;00085C24&quot;/&gt;&lt;wsp:rsid wsp:val=&quot;00085DB7&quot;/&gt;&lt;wsp:rsid wsp:val=&quot;0008682B&quot;/&gt;&lt;wsp:rsid wsp:val=&quot;00090BB8&quot;/&gt;&lt;wsp:rsid wsp:val=&quot;00092919&quot;/&gt;&lt;wsp:rsid wsp:val=&quot;00092D1D&quot;/&gt;&lt;wsp:rsid wsp:val=&quot;00092DCA&quot;/&gt;&lt;wsp:rsid wsp:val=&quot;00092E07&quot;/&gt;&lt;wsp:rsid wsp:val=&quot;00092E89&quot;/&gt;&lt;wsp:rsid wsp:val=&quot;000937D2&quot;/&gt;&lt;wsp:rsid wsp:val=&quot;00093C6C&quot;/&gt;&lt;wsp:rsid wsp:val=&quot;000940C0&quot;/&gt;&lt;wsp:rsid wsp:val=&quot;00094FFF&quot;/&gt;&lt;wsp:rsid wsp:val=&quot;00096860&quot;/&gt;&lt;wsp:rsid wsp:val=&quot;00096E6E&quot;/&gt;&lt;wsp:rsid wsp:val=&quot;000972E8&quot;/&gt;&lt;wsp:rsid wsp:val=&quot;00097818&quot;/&gt;&lt;wsp:rsid wsp:val=&quot;000A012C&quot;/&gt;&lt;wsp:rsid wsp:val=&quot;000A01A5&quot;/&gt;&lt;wsp:rsid wsp:val=&quot;000A0813&quot;/&gt;&lt;wsp:rsid wsp:val=&quot;000A1326&quot;/&gt;&lt;wsp:rsid wsp:val=&quot;000A1A26&quot;/&gt;&lt;wsp:rsid wsp:val=&quot;000A1A5A&quot;/&gt;&lt;wsp:rsid wsp:val=&quot;000A2153&quot;/&gt;&lt;wsp:rsid wsp:val=&quot;000A2A53&quot;/&gt;&lt;wsp:rsid wsp:val=&quot;000A2D07&quot;/&gt;&lt;wsp:rsid wsp:val=&quot;000A31E0&quot;/&gt;&lt;wsp:rsid wsp:val=&quot;000A395B&quot;/&gt;&lt;wsp:rsid wsp:val=&quot;000A3A69&quot;/&gt;&lt;wsp:rsid wsp:val=&quot;000A3E5C&quot;/&gt;&lt;wsp:rsid wsp:val=&quot;000A483A&quot;/&gt;&lt;wsp:rsid wsp:val=&quot;000A561C&quot;/&gt;&lt;wsp:rsid wsp:val=&quot;000A6602&quot;/&gt;&lt;wsp:rsid wsp:val=&quot;000A7297&quot;/&gt;&lt;wsp:rsid wsp:val=&quot;000A786A&quot;/&gt;&lt;wsp:rsid wsp:val=&quot;000A79E3&quot;/&gt;&lt;wsp:rsid wsp:val=&quot;000A7C84&quot;/&gt;&lt;wsp:rsid wsp:val=&quot;000A7CF2&quot;/&gt;&lt;wsp:rsid wsp:val=&quot;000B0B23&quot;/&gt;&lt;wsp:rsid wsp:val=&quot;000B1E6D&quot;/&gt;&lt;wsp:rsid wsp:val=&quot;000B2144&quot;/&gt;&lt;wsp:rsid wsp:val=&quot;000B24B0&quot;/&gt;&lt;wsp:rsid wsp:val=&quot;000B24C4&quot;/&gt;&lt;wsp:rsid wsp:val=&quot;000B2A42&quot;/&gt;&lt;wsp:rsid wsp:val=&quot;000B2EFB&quot;/&gt;&lt;wsp:rsid wsp:val=&quot;000B327D&quot;/&gt;&lt;wsp:rsid wsp:val=&quot;000B37AA&quot;/&gt;&lt;wsp:rsid wsp:val=&quot;000B434A&quot;/&gt;&lt;wsp:rsid wsp:val=&quot;000B4DFB&quot;/&gt;&lt;wsp:rsid wsp:val=&quot;000B5030&quot;/&gt;&lt;wsp:rsid wsp:val=&quot;000B556B&quot;/&gt;&lt;wsp:rsid wsp:val=&quot;000B5EE7&quot;/&gt;&lt;wsp:rsid wsp:val=&quot;000B5F4D&quot;/&gt;&lt;wsp:rsid wsp:val=&quot;000B5FC6&quot;/&gt;&lt;wsp:rsid wsp:val=&quot;000B6D46&quot;/&gt;&lt;wsp:rsid wsp:val=&quot;000B6D65&quot;/&gt;&lt;wsp:rsid wsp:val=&quot;000B7072&quot;/&gt;&lt;wsp:rsid wsp:val=&quot;000B75AE&quot;/&gt;&lt;wsp:rsid wsp:val=&quot;000C0130&quot;/&gt;&lt;wsp:rsid wsp:val=&quot;000C084C&quot;/&gt;&lt;wsp:rsid wsp:val=&quot;000C086D&quot;/&gt;&lt;wsp:rsid wsp:val=&quot;000C0B1F&quot;/&gt;&lt;wsp:rsid wsp:val=&quot;000C1EBE&quot;/&gt;&lt;wsp:rsid wsp:val=&quot;000C1F33&quot;/&gt;&lt;wsp:rsid wsp:val=&quot;000C1F3E&quot;/&gt;&lt;wsp:rsid wsp:val=&quot;000C2B35&quot;/&gt;&lt;wsp:rsid wsp:val=&quot;000C2D27&quot;/&gt;&lt;wsp:rsid wsp:val=&quot;000C4A55&quot;/&gt;&lt;wsp:rsid wsp:val=&quot;000C4A8B&quot;/&gt;&lt;wsp:rsid wsp:val=&quot;000C5396&quot;/&gt;&lt;wsp:rsid wsp:val=&quot;000C5EE5&quot;/&gt;&lt;wsp:rsid wsp:val=&quot;000C655C&quot;/&gt;&lt;wsp:rsid wsp:val=&quot;000C6650&quot;/&gt;&lt;wsp:rsid wsp:val=&quot;000C671F&quot;/&gt;&lt;wsp:rsid wsp:val=&quot;000C6CBF&quot;/&gt;&lt;wsp:rsid wsp:val=&quot;000C7213&quot;/&gt;&lt;wsp:rsid wsp:val=&quot;000C73B4&quot;/&gt;&lt;wsp:rsid wsp:val=&quot;000C7E14&quot;/&gt;&lt;wsp:rsid wsp:val=&quot;000D01BA&quot;/&gt;&lt;wsp:rsid wsp:val=&quot;000D19C5&quot;/&gt;&lt;wsp:rsid wsp:val=&quot;000D1A28&quot;/&gt;&lt;wsp:rsid wsp:val=&quot;000D2B1D&quot;/&gt;&lt;wsp:rsid wsp:val=&quot;000D2DDE&quot;/&gt;&lt;wsp:rsid wsp:val=&quot;000D2E2A&quot;/&gt;&lt;wsp:rsid wsp:val=&quot;000D3487&quot;/&gt;&lt;wsp:rsid wsp:val=&quot;000D3CB5&quot;/&gt;&lt;wsp:rsid wsp:val=&quot;000D4C55&quot;/&gt;&lt;wsp:rsid wsp:val=&quot;000D4E0C&quot;/&gt;&lt;wsp:rsid wsp:val=&quot;000D6053&quot;/&gt;&lt;wsp:rsid wsp:val=&quot;000D60FF&quot;/&gt;&lt;wsp:rsid wsp:val=&quot;000D7224&quot;/&gt;&lt;wsp:rsid wsp:val=&quot;000D7652&quot;/&gt;&lt;wsp:rsid wsp:val=&quot;000E0602&quot;/&gt;&lt;wsp:rsid wsp:val=&quot;000E1041&quot;/&gt;&lt;wsp:rsid wsp:val=&quot;000E1046&quot;/&gt;&lt;wsp:rsid wsp:val=&quot;000E1BD8&quot;/&gt;&lt;wsp:rsid wsp:val=&quot;000E2C23&quot;/&gt;&lt;wsp:rsid wsp:val=&quot;000E3B40&quot;/&gt;&lt;wsp:rsid wsp:val=&quot;000E3D46&quot;/&gt;&lt;wsp:rsid wsp:val=&quot;000E3DD1&quot;/&gt;&lt;wsp:rsid wsp:val=&quot;000E409B&quot;/&gt;&lt;wsp:rsid wsp:val=&quot;000E58CF&quot;/&gt;&lt;wsp:rsid wsp:val=&quot;000E5C51&quot;/&gt;&lt;wsp:rsid wsp:val=&quot;000E5D9B&quot;/&gt;&lt;wsp:rsid wsp:val=&quot;000E5E1F&quot;/&gt;&lt;wsp:rsid wsp:val=&quot;000E61C1&quot;/&gt;&lt;wsp:rsid wsp:val=&quot;000E6208&quot;/&gt;&lt;wsp:rsid wsp:val=&quot;000E66B1&quot;/&gt;&lt;wsp:rsid wsp:val=&quot;000E68FC&quot;/&gt;&lt;wsp:rsid wsp:val=&quot;000E7561&quot;/&gt;&lt;wsp:rsid wsp:val=&quot;000F01AA&quot;/&gt;&lt;wsp:rsid wsp:val=&quot;000F0345&quot;/&gt;&lt;wsp:rsid wsp:val=&quot;000F0E0B&quot;/&gt;&lt;wsp:rsid wsp:val=&quot;000F1DA5&quot;/&gt;&lt;wsp:rsid wsp:val=&quot;000F36B8&quot;/&gt;&lt;wsp:rsid wsp:val=&quot;000F3872&quot;/&gt;&lt;wsp:rsid wsp:val=&quot;000F3A98&quot;/&gt;&lt;wsp:rsid wsp:val=&quot;000F400D&quot;/&gt;&lt;wsp:rsid wsp:val=&quot;000F4B5F&quot;/&gt;&lt;wsp:rsid wsp:val=&quot;000F5174&quot;/&gt;&lt;wsp:rsid wsp:val=&quot;000F5A74&quot;/&gt;&lt;wsp:rsid wsp:val=&quot;000F5A80&quot;/&gt;&lt;wsp:rsid wsp:val=&quot;000F5EAE&quot;/&gt;&lt;wsp:rsid wsp:val=&quot;000F60A8&quot;/&gt;&lt;wsp:rsid wsp:val=&quot;000F618B&quot;/&gt;&lt;wsp:rsid wsp:val=&quot;000F6E64&quot;/&gt;&lt;wsp:rsid wsp:val=&quot;000F75A5&quot;/&gt;&lt;wsp:rsid wsp:val=&quot;000F78E2&quot;/&gt;&lt;wsp:rsid wsp:val=&quot;0010071D&quot;/&gt;&lt;wsp:rsid wsp:val=&quot;00100722&quot;/&gt;&lt;wsp:rsid wsp:val=&quot;001020C7&quot;/&gt;&lt;wsp:rsid wsp:val=&quot;00102320&quot;/&gt;&lt;wsp:rsid wsp:val=&quot;00102563&quot;/&gt;&lt;wsp:rsid wsp:val=&quot;0010386E&quot;/&gt;&lt;wsp:rsid wsp:val=&quot;00104258&quot;/&gt;&lt;wsp:rsid wsp:val=&quot;001042E4&quot;/&gt;&lt;wsp:rsid wsp:val=&quot;00104417&quot;/&gt;&lt;wsp:rsid wsp:val=&quot;0010527F&quot;/&gt;&lt;wsp:rsid wsp:val=&quot;00106C4A&quot;/&gt;&lt;wsp:rsid wsp:val=&quot;00106E80&quot;/&gt;&lt;wsp:rsid wsp:val=&quot;001072D7&quot;/&gt;&lt;wsp:rsid wsp:val=&quot;00110309&quot;/&gt;&lt;wsp:rsid wsp:val=&quot;001105F7&quot;/&gt;&lt;wsp:rsid wsp:val=&quot;00112756&quot;/&gt;&lt;wsp:rsid wsp:val=&quot;00112A1A&quot;/&gt;&lt;wsp:rsid wsp:val=&quot;00112CAA&quot;/&gt;&lt;wsp:rsid wsp:val=&quot;00112FCD&quot;/&gt;&lt;wsp:rsid wsp:val=&quot;001135F5&quot;/&gt;&lt;wsp:rsid wsp:val=&quot;00113626&quot;/&gt;&lt;wsp:rsid wsp:val=&quot;00113700&quot;/&gt;&lt;wsp:rsid wsp:val=&quot;0011401A&quot;/&gt;&lt;wsp:rsid wsp:val=&quot;001148DC&quot;/&gt;&lt;wsp:rsid wsp:val=&quot;00114DC3&quot;/&gt;&lt;wsp:rsid wsp:val=&quot;00115243&quot;/&gt;&lt;wsp:rsid wsp:val=&quot;00116046&quot;/&gt;&lt;wsp:rsid wsp:val=&quot;001164B3&quot;/&gt;&lt;wsp:rsid wsp:val=&quot;001165AD&quot;/&gt;&lt;wsp:rsid wsp:val=&quot;00116F74&quot;/&gt;&lt;wsp:rsid wsp:val=&quot;001172AC&quot;/&gt;&lt;wsp:rsid wsp:val=&quot;001176B7&quot;/&gt;&lt;wsp:rsid wsp:val=&quot;0012146A&quot;/&gt;&lt;wsp:rsid wsp:val=&quot;00121628&quot;/&gt;&lt;wsp:rsid wsp:val=&quot;00121E6D&quot;/&gt;&lt;wsp:rsid wsp:val=&quot;00122F9D&quot;/&gt;&lt;wsp:rsid wsp:val=&quot;001234ED&quot;/&gt;&lt;wsp:rsid wsp:val=&quot;001239DE&quot;/&gt;&lt;wsp:rsid wsp:val=&quot;00123B8B&quot;/&gt;&lt;wsp:rsid wsp:val=&quot;00124252&quot;/&gt;&lt;wsp:rsid wsp:val=&quot;001242B2&quot;/&gt;&lt;wsp:rsid wsp:val=&quot;00124802&quot;/&gt;&lt;wsp:rsid wsp:val=&quot;001248D9&quot;/&gt;&lt;wsp:rsid wsp:val=&quot;00124944&quot;/&gt;&lt;wsp:rsid wsp:val=&quot;00125C52&quot;/&gt;&lt;wsp:rsid wsp:val=&quot;001263B0&quot;/&gt;&lt;wsp:rsid wsp:val=&quot;001266F1&quot;/&gt;&lt;wsp:rsid wsp:val=&quot;0012689D&quot;/&gt;&lt;wsp:rsid wsp:val=&quot;00126919&quot;/&gt;&lt;wsp:rsid wsp:val=&quot;00126A03&quot;/&gt;&lt;wsp:rsid wsp:val=&quot;00126DA5&quot;/&gt;&lt;wsp:rsid wsp:val=&quot;001271F9&quot;/&gt;&lt;wsp:rsid wsp:val=&quot;001274D2&quot;/&gt;&lt;wsp:rsid wsp:val=&quot;00127E48&quot;/&gt;&lt;wsp:rsid wsp:val=&quot;00130ECD&quot;/&gt;&lt;wsp:rsid wsp:val=&quot;00131FD4&quot;/&gt;&lt;wsp:rsid wsp:val=&quot;00132132&quot;/&gt;&lt;wsp:rsid wsp:val=&quot;00132CAB&quot;/&gt;&lt;wsp:rsid wsp:val=&quot;001338F3&quot;/&gt;&lt;wsp:rsid wsp:val=&quot;00133A45&quot;/&gt;&lt;wsp:rsid wsp:val=&quot;00133FDC&quot;/&gt;&lt;wsp:rsid wsp:val=&quot;00134184&quot;/&gt;&lt;wsp:rsid wsp:val=&quot;00134661&quot;/&gt;&lt;wsp:rsid wsp:val=&quot;0013513B&quot;/&gt;&lt;wsp:rsid wsp:val=&quot;0013546D&quot;/&gt;&lt;wsp:rsid wsp:val=&quot;00135841&quot;/&gt;&lt;wsp:rsid wsp:val=&quot;001358F4&quot;/&gt;&lt;wsp:rsid wsp:val=&quot;00135E13&quot;/&gt;&lt;wsp:rsid wsp:val=&quot;00136BDF&quot;/&gt;&lt;wsp:rsid wsp:val=&quot;00140CC7&quot;/&gt;&lt;wsp:rsid wsp:val=&quot;00142046&quot;/&gt;&lt;wsp:rsid wsp:val=&quot;00142612&quot;/&gt;&lt;wsp:rsid wsp:val=&quot;00142858&quot;/&gt;&lt;wsp:rsid wsp:val=&quot;001430CD&quot;/&gt;&lt;wsp:rsid wsp:val=&quot;00143329&quot;/&gt;&lt;wsp:rsid wsp:val=&quot;00144026&quot;/&gt;&lt;wsp:rsid wsp:val=&quot;00144095&quot;/&gt;&lt;wsp:rsid wsp:val=&quot;001445CF&quot;/&gt;&lt;wsp:rsid wsp:val=&quot;001469DA&quot;/&gt;&lt;wsp:rsid wsp:val=&quot;0014774C&quot;/&gt;&lt;wsp:rsid wsp:val=&quot;00150AE5&quot;/&gt;&lt;wsp:rsid wsp:val=&quot;00150F51&quot;/&gt;&lt;wsp:rsid wsp:val=&quot;001516D8&quot;/&gt;&lt;wsp:rsid wsp:val=&quot;00151825&quot;/&gt;&lt;wsp:rsid wsp:val=&quot;00151ABA&quot;/&gt;&lt;wsp:rsid wsp:val=&quot;001520DA&quot;/&gt;&lt;wsp:rsid wsp:val=&quot;0015239C&quot;/&gt;&lt;wsp:rsid wsp:val=&quot;0015323D&quot;/&gt;&lt;wsp:rsid wsp:val=&quot;00154025&quot;/&gt;&lt;wsp:rsid wsp:val=&quot;00154293&quot;/&gt;&lt;wsp:rsid wsp:val=&quot;001553C6&quot;/&gt;&lt;wsp:rsid wsp:val=&quot;0015567E&quot;/&gt;&lt;wsp:rsid wsp:val=&quot;001558C2&quot;/&gt;&lt;wsp:rsid wsp:val=&quot;00155C7B&quot;/&gt;&lt;wsp:rsid wsp:val=&quot;00157090&quot;/&gt;&lt;wsp:rsid wsp:val=&quot;0015760F&quot;/&gt;&lt;wsp:rsid wsp:val=&quot;0016046E&quot;/&gt;&lt;wsp:rsid wsp:val=&quot;0016076B&quot;/&gt;&lt;wsp:rsid wsp:val=&quot;0016136A&quot;/&gt;&lt;wsp:rsid wsp:val=&quot;001619CC&quot;/&gt;&lt;wsp:rsid wsp:val=&quot;00161FE8&quot;/&gt;&lt;wsp:rsid wsp:val=&quot;001620CC&quot;/&gt;&lt;wsp:rsid wsp:val=&quot;0016314A&quot;/&gt;&lt;wsp:rsid wsp:val=&quot;00163457&quot;/&gt;&lt;wsp:rsid wsp:val=&quot;00163472&quot;/&gt;&lt;wsp:rsid wsp:val=&quot;00163997&quot;/&gt;&lt;wsp:rsid wsp:val=&quot;001644BB&quot;/&gt;&lt;wsp:rsid wsp:val=&quot;00164BA3&quot;/&gt;&lt;wsp:rsid wsp:val=&quot;00164F7B&quot;/&gt;&lt;wsp:rsid wsp:val=&quot;001679C5&quot;/&gt;&lt;wsp:rsid wsp:val=&quot;00170539&quot;/&gt;&lt;wsp:rsid wsp:val=&quot;00170570&quot;/&gt;&lt;wsp:rsid wsp:val=&quot;00170C0A&quot;/&gt;&lt;wsp:rsid wsp:val=&quot;00171602&quot;/&gt;&lt;wsp:rsid wsp:val=&quot;00171D36&quot;/&gt;&lt;wsp:rsid wsp:val=&quot;00172EAB&quot;/&gt;&lt;wsp:rsid wsp:val=&quot;00173348&quot;/&gt;&lt;wsp:rsid wsp:val=&quot;00175C29&quot;/&gt;&lt;wsp:rsid wsp:val=&quot;00175D34&quot;/&gt;&lt;wsp:rsid wsp:val=&quot;00175EB8&quot;/&gt;&lt;wsp:rsid wsp:val=&quot;00176652&quot;/&gt;&lt;wsp:rsid wsp:val=&quot;00176872&quot;/&gt;&lt;wsp:rsid wsp:val=&quot;00176945&quot;/&gt;&lt;wsp:rsid wsp:val=&quot;001771D5&quot;/&gt;&lt;wsp:rsid wsp:val=&quot;00177970&quot;/&gt;&lt;wsp:rsid wsp:val=&quot;00177F69&quot;/&gt;&lt;wsp:rsid wsp:val=&quot;00180737&quot;/&gt;&lt;wsp:rsid wsp:val=&quot;001809A7&quot;/&gt;&lt;wsp:rsid wsp:val=&quot;00180E49&quot;/&gt;&lt;wsp:rsid wsp:val=&quot;0018117D&quot;/&gt;&lt;wsp:rsid wsp:val=&quot;00181289&quot;/&gt;&lt;wsp:rsid wsp:val=&quot;00181524&quot;/&gt;&lt;wsp:rsid wsp:val=&quot;0018197D&quot;/&gt;&lt;wsp:rsid wsp:val=&quot;00181A6E&quot;/&gt;&lt;wsp:rsid wsp:val=&quot;00181CEF&quot;/&gt;&lt;wsp:rsid wsp:val=&quot;00181D22&quot;/&gt;&lt;wsp:rsid wsp:val=&quot;001826FD&quot;/&gt;&lt;wsp:rsid wsp:val=&quot;00182838&quot;/&gt;&lt;wsp:rsid wsp:val=&quot;001829F4&quot;/&gt;&lt;wsp:rsid wsp:val=&quot;00182DA4&quot;/&gt;&lt;wsp:rsid wsp:val=&quot;00184235&quot;/&gt;&lt;wsp:rsid wsp:val=&quot;001842E4&quot;/&gt;&lt;wsp:rsid wsp:val=&quot;0018555B&quot;/&gt;&lt;wsp:rsid wsp:val=&quot;00185893&quot;/&gt;&lt;wsp:rsid wsp:val=&quot;00185CD5&quot;/&gt;&lt;wsp:rsid wsp:val=&quot;001860F1&quot;/&gt;&lt;wsp:rsid wsp:val=&quot;00186488&quot;/&gt;&lt;wsp:rsid wsp:val=&quot;0018788E&quot;/&gt;&lt;wsp:rsid wsp:val=&quot;00187E14&quot;/&gt;&lt;wsp:rsid wsp:val=&quot;00187E9C&quot;/&gt;&lt;wsp:rsid wsp:val=&quot;001903B4&quot;/&gt;&lt;wsp:rsid wsp:val=&quot;001905F3&quot;/&gt;&lt;wsp:rsid wsp:val=&quot;00190F12&quot;/&gt;&lt;wsp:rsid wsp:val=&quot;00192293&quot;/&gt;&lt;wsp:rsid wsp:val=&quot;001925A9&quot;/&gt;&lt;wsp:rsid wsp:val=&quot;00193142&quot;/&gt;&lt;wsp:rsid wsp:val=&quot;00193747&quot;/&gt;&lt;wsp:rsid wsp:val=&quot;00194403&quot;/&gt;&lt;wsp:rsid wsp:val=&quot;001945EE&quot;/&gt;&lt;wsp:rsid wsp:val=&quot;00195150&quot;/&gt;&lt;wsp:rsid wsp:val=&quot;00195B04&quot;/&gt;&lt;wsp:rsid wsp:val=&quot;001962D3&quot;/&gt;&lt;wsp:rsid wsp:val=&quot;001A0880&quot;/&gt;&lt;wsp:rsid wsp:val=&quot;001A1739&quot;/&gt;&lt;wsp:rsid wsp:val=&quot;001A189D&quot;/&gt;&lt;wsp:rsid wsp:val=&quot;001A1B9D&quot;/&gt;&lt;wsp:rsid wsp:val=&quot;001A1D6F&quot;/&gt;&lt;wsp:rsid wsp:val=&quot;001A24F6&quot;/&gt;&lt;wsp:rsid wsp:val=&quot;001A2D12&quot;/&gt;&lt;wsp:rsid wsp:val=&quot;001A4813&quot;/&gt;&lt;wsp:rsid wsp:val=&quot;001A4C57&quot;/&gt;&lt;wsp:rsid wsp:val=&quot;001A508C&quot;/&gt;&lt;wsp:rsid wsp:val=&quot;001A50B1&quot;/&gt;&lt;wsp:rsid wsp:val=&quot;001A6604&quot;/&gt;&lt;wsp:rsid wsp:val=&quot;001A79A4&quot;/&gt;&lt;wsp:rsid wsp:val=&quot;001A7AE1&quot;/&gt;&lt;wsp:rsid wsp:val=&quot;001B0041&quot;/&gt;&lt;wsp:rsid wsp:val=&quot;001B05E3&quot;/&gt;&lt;wsp:rsid wsp:val=&quot;001B07C8&quot;/&gt;&lt;wsp:rsid wsp:val=&quot;001B0D41&quot;/&gt;&lt;wsp:rsid wsp:val=&quot;001B0F6F&quot;/&gt;&lt;wsp:rsid wsp:val=&quot;001B12B5&quot;/&gt;&lt;wsp:rsid wsp:val=&quot;001B180F&quot;/&gt;&lt;wsp:rsid wsp:val=&quot;001B2837&quot;/&gt;&lt;wsp:rsid wsp:val=&quot;001B2BC2&quot;/&gt;&lt;wsp:rsid wsp:val=&quot;001B2F8C&quot;/&gt;&lt;wsp:rsid wsp:val=&quot;001B3291&quot;/&gt;&lt;wsp:rsid wsp:val=&quot;001B3C16&quot;/&gt;&lt;wsp:rsid wsp:val=&quot;001B3DB1&quot;/&gt;&lt;wsp:rsid wsp:val=&quot;001B3E46&quot;/&gt;&lt;wsp:rsid wsp:val=&quot;001B3EF6&quot;/&gt;&lt;wsp:rsid wsp:val=&quot;001B417A&quot;/&gt;&lt;wsp:rsid wsp:val=&quot;001B4CBC&quot;/&gt;&lt;wsp:rsid wsp:val=&quot;001B4DD5&quot;/&gt;&lt;wsp:rsid wsp:val=&quot;001B5813&quot;/&gt;&lt;wsp:rsid wsp:val=&quot;001B58C0&quot;/&gt;&lt;wsp:rsid wsp:val=&quot;001B5E4F&quot;/&gt;&lt;wsp:rsid wsp:val=&quot;001B6982&quot;/&gt;&lt;wsp:rsid wsp:val=&quot;001B6B77&quot;/&gt;&lt;wsp:rsid wsp:val=&quot;001C020D&quot;/&gt;&lt;wsp:rsid wsp:val=&quot;001C08BB&quot;/&gt;&lt;wsp:rsid wsp:val=&quot;001C0904&quot;/&gt;&lt;wsp:rsid wsp:val=&quot;001C1284&quot;/&gt;&lt;wsp:rsid wsp:val=&quot;001C22CF&quot;/&gt;&lt;wsp:rsid wsp:val=&quot;001C26EF&quot;/&gt;&lt;wsp:rsid wsp:val=&quot;001C2782&quot;/&gt;&lt;wsp:rsid wsp:val=&quot;001C3588&quot;/&gt;&lt;wsp:rsid wsp:val=&quot;001C3FC8&quot;/&gt;&lt;wsp:rsid wsp:val=&quot;001C41EF&quot;/&gt;&lt;wsp:rsid wsp:val=&quot;001C4AAD&quot;/&gt;&lt;wsp:rsid wsp:val=&quot;001C5DB8&quot;/&gt;&lt;wsp:rsid wsp:val=&quot;001C61FA&quot;/&gt;&lt;wsp:rsid wsp:val=&quot;001C70C2&quot;/&gt;&lt;wsp:rsid wsp:val=&quot;001C7B76&quot;/&gt;&lt;wsp:rsid wsp:val=&quot;001D002A&quot;/&gt;&lt;wsp:rsid wsp:val=&quot;001D04B9&quot;/&gt;&lt;wsp:rsid wsp:val=&quot;001D0FA2&quot;/&gt;&lt;wsp:rsid wsp:val=&quot;001D134E&quot;/&gt;&lt;wsp:rsid wsp:val=&quot;001D1447&quot;/&gt;&lt;wsp:rsid wsp:val=&quot;001D1841&quot;/&gt;&lt;wsp:rsid wsp:val=&quot;001D2401&quot;/&gt;&lt;wsp:rsid wsp:val=&quot;001D309C&quot;/&gt;&lt;wsp:rsid wsp:val=&quot;001D3CC1&quot;/&gt;&lt;wsp:rsid wsp:val=&quot;001D40BF&quot;/&gt;&lt;wsp:rsid wsp:val=&quot;001D4299&quot;/&gt;&lt;wsp:rsid wsp:val=&quot;001D43C3&quot;/&gt;&lt;wsp:rsid wsp:val=&quot;001D448D&quot;/&gt;&lt;wsp:rsid wsp:val=&quot;001D461A&quot;/&gt;&lt;wsp:rsid wsp:val=&quot;001D472D&quot;/&gt;&lt;wsp:rsid wsp:val=&quot;001D4ABF&quot;/&gt;&lt;wsp:rsid wsp:val=&quot;001D52E4&quot;/&gt;&lt;wsp:rsid wsp:val=&quot;001D539C&quot;/&gt;&lt;wsp:rsid wsp:val=&quot;001D57D1&quot;/&gt;&lt;wsp:rsid wsp:val=&quot;001D6B37&quot;/&gt;&lt;wsp:rsid wsp:val=&quot;001D6E97&quot;/&gt;&lt;wsp:rsid wsp:val=&quot;001D6FA5&quot;/&gt;&lt;wsp:rsid wsp:val=&quot;001D7B7A&quot;/&gt;&lt;wsp:rsid wsp:val=&quot;001D7BA7&quot;/&gt;&lt;wsp:rsid wsp:val=&quot;001E048E&quot;/&gt;&lt;wsp:rsid wsp:val=&quot;001E0C52&quot;/&gt;&lt;wsp:rsid wsp:val=&quot;001E1023&quot;/&gt;&lt;wsp:rsid wsp:val=&quot;001E11CE&quot;/&gt;&lt;wsp:rsid wsp:val=&quot;001E1942&quot;/&gt;&lt;wsp:rsid wsp:val=&quot;001E1C0D&quot;/&gt;&lt;wsp:rsid wsp:val=&quot;001E2ABF&quot;/&gt;&lt;wsp:rsid wsp:val=&quot;001E2C3E&quot;/&gt;&lt;wsp:rsid wsp:val=&quot;001E31EE&quot;/&gt;&lt;wsp:rsid wsp:val=&quot;001E402A&quot;/&gt;&lt;wsp:rsid wsp:val=&quot;001E4C42&quot;/&gt;&lt;wsp:rsid wsp:val=&quot;001E4CDD&quot;/&gt;&lt;wsp:rsid wsp:val=&quot;001E57E7&quot;/&gt;&lt;wsp:rsid wsp:val=&quot;001E584A&quot;/&gt;&lt;wsp:rsid wsp:val=&quot;001E5D8B&quot;/&gt;&lt;wsp:rsid wsp:val=&quot;001E6CA2&quot;/&gt;&lt;wsp:rsid wsp:val=&quot;001E6FE2&quot;/&gt;&lt;wsp:rsid wsp:val=&quot;001E70A7&quot;/&gt;&lt;wsp:rsid wsp:val=&quot;001E7BBD&quot;/&gt;&lt;wsp:rsid wsp:val=&quot;001E7FB6&quot;/&gt;&lt;wsp:rsid wsp:val=&quot;001F01D3&quot;/&gt;&lt;wsp:rsid wsp:val=&quot;001F035A&quot;/&gt;&lt;wsp:rsid wsp:val=&quot;001F099B&quot;/&gt;&lt;wsp:rsid wsp:val=&quot;001F1104&quot;/&gt;&lt;wsp:rsid wsp:val=&quot;001F16E6&quot;/&gt;&lt;wsp:rsid wsp:val=&quot;001F18E5&quot;/&gt;&lt;wsp:rsid wsp:val=&quot;001F1AFB&quot;/&gt;&lt;wsp:rsid wsp:val=&quot;001F1B66&quot;/&gt;&lt;wsp:rsid wsp:val=&quot;001F1E8A&quot;/&gt;&lt;wsp:rsid wsp:val=&quot;001F2C22&quot;/&gt;&lt;wsp:rsid wsp:val=&quot;001F37B9&quot;/&gt;&lt;wsp:rsid wsp:val=&quot;001F3907&quot;/&gt;&lt;wsp:rsid wsp:val=&quot;001F4112&quot;/&gt;&lt;wsp:rsid wsp:val=&quot;001F4157&quot;/&gt;&lt;wsp:rsid wsp:val=&quot;001F4191&quot;/&gt;&lt;wsp:rsid wsp:val=&quot;001F4697&quot;/&gt;&lt;wsp:rsid wsp:val=&quot;001F5172&quot;/&gt;&lt;wsp:rsid wsp:val=&quot;001F5A57&quot;/&gt;&lt;wsp:rsid wsp:val=&quot;001F6793&quot;/&gt;&lt;wsp:rsid wsp:val=&quot;001F6EC7&quot;/&gt;&lt;wsp:rsid wsp:val=&quot;001F71DC&quot;/&gt;&lt;wsp:rsid wsp:val=&quot;001F7218&quot;/&gt;&lt;wsp:rsid wsp:val=&quot;001F7246&quot;/&gt;&lt;wsp:rsid wsp:val=&quot;001F73FE&quot;/&gt;&lt;wsp:rsid wsp:val=&quot;001F75E5&quot;/&gt;&lt;wsp:rsid wsp:val=&quot;001F786D&quot;/&gt;&lt;wsp:rsid wsp:val=&quot;001F7D63&quot;/&gt;&lt;wsp:rsid wsp:val=&quot;001F7F19&quot;/&gt;&lt;wsp:rsid wsp:val=&quot;002002E2&quot;/&gt;&lt;wsp:rsid wsp:val=&quot;00200D15&quot;/&gt;&lt;wsp:rsid wsp:val=&quot;00201280&quot;/&gt;&lt;wsp:rsid wsp:val=&quot;002019FF&quot;/&gt;&lt;wsp:rsid wsp:val=&quot;00201CA6&quot;/&gt;&lt;wsp:rsid wsp:val=&quot;002022F5&quot;/&gt;&lt;wsp:rsid wsp:val=&quot;0020242B&quot;/&gt;&lt;wsp:rsid wsp:val=&quot;002025D0&quot;/&gt;&lt;wsp:rsid wsp:val=&quot;0020368A&quot;/&gt;&lt;wsp:rsid wsp:val=&quot;0020490A&quot;/&gt;&lt;wsp:rsid wsp:val=&quot;002049B5&quot;/&gt;&lt;wsp:rsid wsp:val=&quot;00205462&quot;/&gt;&lt;wsp:rsid wsp:val=&quot;00205A77&quot;/&gt;&lt;wsp:rsid wsp:val=&quot;00205AAE&quot;/&gt;&lt;wsp:rsid wsp:val=&quot;002060E3&quot;/&gt;&lt;wsp:rsid wsp:val=&quot;00206513&quot;/&gt;&lt;wsp:rsid wsp:val=&quot;00206544&quot;/&gt;&lt;wsp:rsid wsp:val=&quot;00206B59&quot;/&gt;&lt;wsp:rsid wsp:val=&quot;00206D86&quot;/&gt;&lt;wsp:rsid wsp:val=&quot;002076F3&quot;/&gt;&lt;wsp:rsid wsp:val=&quot;00207A4A&quot;/&gt;&lt;wsp:rsid wsp:val=&quot;002104D5&quot;/&gt;&lt;wsp:rsid wsp:val=&quot;0021083C&quot;/&gt;&lt;wsp:rsid wsp:val=&quot;0021093C&quot;/&gt;&lt;wsp:rsid wsp:val=&quot;00211201&quot;/&gt;&lt;wsp:rsid wsp:val=&quot;002119C5&quot;/&gt;&lt;wsp:rsid wsp:val=&quot;00211A48&quot;/&gt;&lt;wsp:rsid wsp:val=&quot;002121D7&quot;/&gt;&lt;wsp:rsid wsp:val=&quot;0021231F&quot;/&gt;&lt;wsp:rsid wsp:val=&quot;00212517&quot;/&gt;&lt;wsp:rsid wsp:val=&quot;002126AE&quot;/&gt;&lt;wsp:rsid wsp:val=&quot;002127E6&quot;/&gt;&lt;wsp:rsid wsp:val=&quot;00213127&quot;/&gt;&lt;wsp:rsid wsp:val=&quot;002133CA&quot;/&gt;&lt;wsp:rsid wsp:val=&quot;00213405&quot;/&gt;&lt;wsp:rsid wsp:val=&quot;00213DD5&quot;/&gt;&lt;wsp:rsid wsp:val=&quot;002142D2&quot;/&gt;&lt;wsp:rsid wsp:val=&quot;00214A22&quot;/&gt;&lt;wsp:rsid wsp:val=&quot;00216158&quot;/&gt;&lt;wsp:rsid wsp:val=&quot;00216D3F&quot;/&gt;&lt;wsp:rsid wsp:val=&quot;0021749B&quot;/&gt;&lt;wsp:rsid wsp:val=&quot;002175F8&quot;/&gt;&lt;wsp:rsid wsp:val=&quot;00217766&quot;/&gt;&lt;wsp:rsid wsp:val=&quot;00217D7C&quot;/&gt;&lt;wsp:rsid wsp:val=&quot;00221BA7&quot;/&gt;&lt;wsp:rsid wsp:val=&quot;002241FE&quot;/&gt;&lt;wsp:rsid wsp:val=&quot;002247C0&quot;/&gt;&lt;wsp:rsid wsp:val=&quot;002264E0&quot;/&gt;&lt;wsp:rsid wsp:val=&quot;002273E0&quot;/&gt;&lt;wsp:rsid wsp:val=&quot;002277B0&quot;/&gt;&lt;wsp:rsid wsp:val=&quot;0023030B&quot;/&gt;&lt;wsp:rsid wsp:val=&quot;00230C94&quot;/&gt;&lt;wsp:rsid wsp:val=&quot;00230EB7&quot;/&gt;&lt;wsp:rsid wsp:val=&quot;00230EC6&quot;/&gt;&lt;wsp:rsid wsp:val=&quot;002311DF&quot;/&gt;&lt;wsp:rsid wsp:val=&quot;00231617&quot;/&gt;&lt;wsp:rsid wsp:val=&quot;00232517&quot;/&gt;&lt;wsp:rsid wsp:val=&quot;0023385E&quot;/&gt;&lt;wsp:rsid wsp:val=&quot;00233C6D&quot;/&gt;&lt;wsp:rsid wsp:val=&quot;002349C1&quot;/&gt;&lt;wsp:rsid wsp:val=&quot;00234C5F&quot;/&gt;&lt;wsp:rsid wsp:val=&quot;00234DB5&quot;/&gt;&lt;wsp:rsid wsp:val=&quot;0023571C&quot;/&gt;&lt;wsp:rsid wsp:val=&quot;002363EE&quot;/&gt;&lt;wsp:rsid wsp:val=&quot;00236663&quot;/&gt;&lt;wsp:rsid wsp:val=&quot;00236C6E&quot;/&gt;&lt;wsp:rsid wsp:val=&quot;00237E42&quot;/&gt;&lt;wsp:rsid wsp:val=&quot;002405C7&quot;/&gt;&lt;wsp:rsid wsp:val=&quot;00241097&quot;/&gt;&lt;wsp:rsid wsp:val=&quot;00241A53&quot;/&gt;&lt;wsp:rsid wsp:val=&quot;002420FA&quot;/&gt;&lt;wsp:rsid wsp:val=&quot;00243FD4&quot;/&gt;&lt;wsp:rsid wsp:val=&quot;00245579&quot;/&gt;&lt;wsp:rsid wsp:val=&quot;00245ABF&quot;/&gt;&lt;wsp:rsid wsp:val=&quot;002461C3&quot;/&gt;&lt;wsp:rsid wsp:val=&quot;00246408&quot;/&gt;&lt;wsp:rsid wsp:val=&quot;00246859&quot;/&gt;&lt;wsp:rsid wsp:val=&quot;002477DE&quot;/&gt;&lt;wsp:rsid wsp:val=&quot;00250534&quot;/&gt;&lt;wsp:rsid wsp:val=&quot;002527E0&quot;/&gt;&lt;wsp:rsid wsp:val=&quot;00252C9A&quot;/&gt;&lt;wsp:rsid wsp:val=&quot;00252CAE&quot;/&gt;&lt;wsp:rsid wsp:val=&quot;00253356&quot;/&gt;&lt;wsp:rsid wsp:val=&quot;002536B5&quot;/&gt;&lt;wsp:rsid wsp:val=&quot;002541E7&quot;/&gt;&lt;wsp:rsid wsp:val=&quot;00254888&quot;/&gt;&lt;wsp:rsid wsp:val=&quot;00255927&quot;/&gt;&lt;wsp:rsid wsp:val=&quot;002559A4&quot;/&gt;&lt;wsp:rsid wsp:val=&quot;00255C09&quot;/&gt;&lt;wsp:rsid wsp:val=&quot;00255CC2&quot;/&gt;&lt;wsp:rsid wsp:val=&quot;002560F6&quot;/&gt;&lt;wsp:rsid wsp:val=&quot;00256328&quot;/&gt;&lt;wsp:rsid wsp:val=&quot;0025665A&quot;/&gt;&lt;wsp:rsid wsp:val=&quot;0025736B&quot;/&gt;&lt;wsp:rsid wsp:val=&quot;00257F31&quot;/&gt;&lt;wsp:rsid wsp:val=&quot;00260006&quot;/&gt;&lt;wsp:rsid wsp:val=&quot;0026023D&quot;/&gt;&lt;wsp:rsid wsp:val=&quot;002604B0&quot;/&gt;&lt;wsp:rsid wsp:val=&quot;00260C47&quot;/&gt;&lt;wsp:rsid wsp:val=&quot;00261335&quot;/&gt;&lt;wsp:rsid wsp:val=&quot;002623A5&quot;/&gt;&lt;wsp:rsid wsp:val=&quot;00262E67&quot;/&gt;&lt;wsp:rsid wsp:val=&quot;002635B5&quot;/&gt;&lt;wsp:rsid wsp:val=&quot;00263B56&quot;/&gt;&lt;wsp:rsid wsp:val=&quot;00263CB4&quot;/&gt;&lt;wsp:rsid wsp:val=&quot;002647D1&quot;/&gt;&lt;wsp:rsid wsp:val=&quot;00265201&quot;/&gt;&lt;wsp:rsid wsp:val=&quot;002658E7&quot;/&gt;&lt;wsp:rsid wsp:val=&quot;00266622&quot;/&gt;&lt;wsp:rsid wsp:val=&quot;00267702&quot;/&gt;&lt;wsp:rsid wsp:val=&quot;002705F8&quot;/&gt;&lt;wsp:rsid wsp:val=&quot;00270F79&quot;/&gt;&lt;wsp:rsid wsp:val=&quot;00270F8E&quot;/&gt;&lt;wsp:rsid wsp:val=&quot;0027136E&quot;/&gt;&lt;wsp:rsid wsp:val=&quot;00272474&quot;/&gt;&lt;wsp:rsid wsp:val=&quot;00272CAE&quot;/&gt;&lt;wsp:rsid wsp:val=&quot;002739D3&quot;/&gt;&lt;wsp:rsid wsp:val=&quot;00274205&quot;/&gt;&lt;wsp:rsid wsp:val=&quot;0027453E&quot;/&gt;&lt;wsp:rsid wsp:val=&quot;00274925&quot;/&gt;&lt;wsp:rsid wsp:val=&quot;0027504A&quot;/&gt;&lt;wsp:rsid wsp:val=&quot;00275AB1&quot;/&gt;&lt;wsp:rsid wsp:val=&quot;002760D1&quot;/&gt;&lt;wsp:rsid wsp:val=&quot;00276A37&quot;/&gt;&lt;wsp:rsid wsp:val=&quot;002778DC&quot;/&gt;&lt;wsp:rsid wsp:val=&quot;002779A5&quot;/&gt;&lt;wsp:rsid wsp:val=&quot;00277B68&quot;/&gt;&lt;wsp:rsid wsp:val=&quot;00280813&quot;/&gt;&lt;wsp:rsid wsp:val=&quot;00282DB7&quot;/&gt;&lt;wsp:rsid wsp:val=&quot;002834C9&quot;/&gt;&lt;wsp:rsid wsp:val=&quot;00283AAC&quot;/&gt;&lt;wsp:rsid wsp:val=&quot;0028415F&quot;/&gt;&lt;wsp:rsid wsp:val=&quot;0028417E&quot;/&gt;&lt;wsp:rsid wsp:val=&quot;00284328&quot;/&gt;&lt;wsp:rsid wsp:val=&quot;00284391&quot;/&gt;&lt;wsp:rsid wsp:val=&quot;00285070&quot;/&gt;&lt;wsp:rsid wsp:val=&quot;002854F2&quot;/&gt;&lt;wsp:rsid wsp:val=&quot;00285627&quot;/&gt;&lt;wsp:rsid wsp:val=&quot;00285B0A&quot;/&gt;&lt;wsp:rsid wsp:val=&quot;00286596&quot;/&gt;&lt;wsp:rsid wsp:val=&quot;002865FA&quot;/&gt;&lt;wsp:rsid wsp:val=&quot;002869C0&quot;/&gt;&lt;wsp:rsid wsp:val=&quot;00287433&quot;/&gt;&lt;wsp:rsid wsp:val=&quot;00290E16&quot;/&gt;&lt;wsp:rsid wsp:val=&quot;00291FC5&quot;/&gt;&lt;wsp:rsid wsp:val=&quot;002921C4&quot;/&gt;&lt;wsp:rsid wsp:val=&quot;002932EC&quot;/&gt;&lt;wsp:rsid wsp:val=&quot;002945E9&quot;/&gt;&lt;wsp:rsid wsp:val=&quot;0029578C&quot;/&gt;&lt;wsp:rsid wsp:val=&quot;00296B7E&quot;/&gt;&lt;wsp:rsid wsp:val=&quot;00296FCC&quot;/&gt;&lt;wsp:rsid wsp:val=&quot;002976AF&quot;/&gt;&lt;wsp:rsid wsp:val=&quot;00297836&quot;/&gt;&lt;wsp:rsid wsp:val=&quot;002A04C8&quot;/&gt;&lt;wsp:rsid wsp:val=&quot;002A0F59&quot;/&gt;&lt;wsp:rsid wsp:val=&quot;002A129F&quot;/&gt;&lt;wsp:rsid wsp:val=&quot;002A1AD8&quot;/&gt;&lt;wsp:rsid wsp:val=&quot;002A23C7&quot;/&gt;&lt;wsp:rsid wsp:val=&quot;002A29C8&quot;/&gt;&lt;wsp:rsid wsp:val=&quot;002A3BFD&quot;/&gt;&lt;wsp:rsid wsp:val=&quot;002A5A2D&quot;/&gt;&lt;wsp:rsid wsp:val=&quot;002A5D50&quot;/&gt;&lt;wsp:rsid wsp:val=&quot;002A679B&quot;/&gt;&lt;wsp:rsid wsp:val=&quot;002A6ED0&quot;/&gt;&lt;wsp:rsid wsp:val=&quot;002B02CB&quot;/&gt;&lt;wsp:rsid wsp:val=&quot;002B05C7&quot;/&gt;&lt;wsp:rsid wsp:val=&quot;002B11FF&quot;/&gt;&lt;wsp:rsid wsp:val=&quot;002B1C8F&quot;/&gt;&lt;wsp:rsid wsp:val=&quot;002B1F9E&quot;/&gt;&lt;wsp:rsid wsp:val=&quot;002B27CD&quot;/&gt;&lt;wsp:rsid wsp:val=&quot;002B2C2C&quot;/&gt;&lt;wsp:rsid wsp:val=&quot;002B2C81&quot;/&gt;&lt;wsp:rsid wsp:val=&quot;002B40E0&quot;/&gt;&lt;wsp:rsid wsp:val=&quot;002B451E&quot;/&gt;&lt;wsp:rsid wsp:val=&quot;002B4D6F&quot;/&gt;&lt;wsp:rsid wsp:val=&quot;002B5D1A&quot;/&gt;&lt;wsp:rsid wsp:val=&quot;002B6395&quot;/&gt;&lt;wsp:rsid wsp:val=&quot;002B70B6&quot;/&gt;&lt;wsp:rsid wsp:val=&quot;002B75A8&quot;/&gt;&lt;wsp:rsid wsp:val=&quot;002B75CC&quot;/&gt;&lt;wsp:rsid wsp:val=&quot;002C034B&quot;/&gt;&lt;wsp:rsid wsp:val=&quot;002C2432&quot;/&gt;&lt;wsp:rsid wsp:val=&quot;002C24C8&quot;/&gt;&lt;wsp:rsid wsp:val=&quot;002C27CE&quot;/&gt;&lt;wsp:rsid wsp:val=&quot;002C3FC6&quot;/&gt;&lt;wsp:rsid wsp:val=&quot;002C4E58&quot;/&gt;&lt;wsp:rsid wsp:val=&quot;002C4F68&quot;/&gt;&lt;wsp:rsid wsp:val=&quot;002C4FC4&quot;/&gt;&lt;wsp:rsid wsp:val=&quot;002C51E1&quot;/&gt;&lt;wsp:rsid wsp:val=&quot;002C56AB&quot;/&gt;&lt;wsp:rsid wsp:val=&quot;002C59E8&quot;/&gt;&lt;wsp:rsid wsp:val=&quot;002C62FB&quot;/&gt;&lt;wsp:rsid wsp:val=&quot;002C6382&quot;/&gt;&lt;wsp:rsid wsp:val=&quot;002C6F73&quot;/&gt;&lt;wsp:rsid wsp:val=&quot;002C7C16&quot;/&gt;&lt;wsp:rsid wsp:val=&quot;002C7C8C&quot;/&gt;&lt;wsp:rsid wsp:val=&quot;002D0620&quot;/&gt;&lt;wsp:rsid wsp:val=&quot;002D0863&quot;/&gt;&lt;wsp:rsid wsp:val=&quot;002D087B&quot;/&gt;&lt;wsp:rsid wsp:val=&quot;002D0BCE&quot;/&gt;&lt;wsp:rsid wsp:val=&quot;002D0C99&quot;/&gt;&lt;wsp:rsid wsp:val=&quot;002D0FF5&quot;/&gt;&lt;wsp:rsid wsp:val=&quot;002D2089&quot;/&gt;&lt;wsp:rsid wsp:val=&quot;002D2365&quot;/&gt;&lt;wsp:rsid wsp:val=&quot;002D282D&quot;/&gt;&lt;wsp:rsid wsp:val=&quot;002D384D&quot;/&gt;&lt;wsp:rsid wsp:val=&quot;002D43B5&quot;/&gt;&lt;wsp:rsid wsp:val=&quot;002D47C0&quot;/&gt;&lt;wsp:rsid wsp:val=&quot;002D480C&quot;/&gt;&lt;wsp:rsid wsp:val=&quot;002D4919&quot;/&gt;&lt;wsp:rsid wsp:val=&quot;002D4A80&quot;/&gt;&lt;wsp:rsid wsp:val=&quot;002D5DDD&quot;/&gt;&lt;wsp:rsid wsp:val=&quot;002D7E2F&quot;/&gt;&lt;wsp:rsid wsp:val=&quot;002E10BE&quot;/&gt;&lt;wsp:rsid wsp:val=&quot;002E173F&quot;/&gt;&lt;wsp:rsid wsp:val=&quot;002E17F9&quot;/&gt;&lt;wsp:rsid wsp:val=&quot;002E183D&quot;/&gt;&lt;wsp:rsid wsp:val=&quot;002E1E6C&quot;/&gt;&lt;wsp:rsid wsp:val=&quot;002E272E&quot;/&gt;&lt;wsp:rsid wsp:val=&quot;002E2BE9&quot;/&gt;&lt;wsp:rsid wsp:val=&quot;002E2CE0&quot;/&gt;&lt;wsp:rsid wsp:val=&quot;002E3BD7&quot;/&gt;&lt;wsp:rsid wsp:val=&quot;002E3E85&quot;/&gt;&lt;wsp:rsid wsp:val=&quot;002E407E&quot;/&gt;&lt;wsp:rsid wsp:val=&quot;002E4880&quot;/&gt;&lt;wsp:rsid wsp:val=&quot;002E4D02&quot;/&gt;&lt;wsp:rsid wsp:val=&quot;002E55A2&quot;/&gt;&lt;wsp:rsid wsp:val=&quot;002E5DD8&quot;/&gt;&lt;wsp:rsid wsp:val=&quot;002E62F6&quot;/&gt;&lt;wsp:rsid wsp:val=&quot;002E6D85&quot;/&gt;&lt;wsp:rsid wsp:val=&quot;002E7660&quot;/&gt;&lt;wsp:rsid wsp:val=&quot;002E7B67&quot;/&gt;&lt;wsp:rsid wsp:val=&quot;002F0C55&quot;/&gt;&lt;wsp:rsid wsp:val=&quot;002F1791&quot;/&gt;&lt;wsp:rsid wsp:val=&quot;002F18BF&quot;/&gt;&lt;wsp:rsid wsp:val=&quot;002F33EB&quot;/&gt;&lt;wsp:rsid wsp:val=&quot;002F384C&quot;/&gt;&lt;wsp:rsid wsp:val=&quot;002F3A50&quot;/&gt;&lt;wsp:rsid wsp:val=&quot;002F4134&quot;/&gt;&lt;wsp:rsid wsp:val=&quot;002F429B&quot;/&gt;&lt;wsp:rsid wsp:val=&quot;002F4302&quot;/&gt;&lt;wsp:rsid wsp:val=&quot;002F48A3&quot;/&gt;&lt;wsp:rsid wsp:val=&quot;002F48FD&quot;/&gt;&lt;wsp:rsid wsp:val=&quot;002F4A63&quot;/&gt;&lt;wsp:rsid wsp:val=&quot;002F4AAB&quot;/&gt;&lt;wsp:rsid wsp:val=&quot;002F4C00&quot;/&gt;&lt;wsp:rsid wsp:val=&quot;002F4EDB&quot;/&gt;&lt;wsp:rsid wsp:val=&quot;002F68A7&quot;/&gt;&lt;wsp:rsid wsp:val=&quot;002F7510&quot;/&gt;&lt;wsp:rsid wsp:val=&quot;002F7580&quot;/&gt;&lt;wsp:rsid wsp:val=&quot;002F7E3E&quot;/&gt;&lt;wsp:rsid wsp:val=&quot;002F7FCB&quot;/&gt;&lt;wsp:rsid wsp:val=&quot;00300433&quot;/&gt;&lt;wsp:rsid wsp:val=&quot;00300A06&quot;/&gt;&lt;wsp:rsid wsp:val=&quot;00300F73&quot;/&gt;&lt;wsp:rsid wsp:val=&quot;00301EFA&quot;/&gt;&lt;wsp:rsid wsp:val=&quot;003023C5&quot;/&gt;&lt;wsp:rsid wsp:val=&quot;00302B09&quot;/&gt;&lt;wsp:rsid wsp:val=&quot;00302CA6&quot;/&gt;&lt;wsp:rsid wsp:val=&quot;00302D5C&quot;/&gt;&lt;wsp:rsid wsp:val=&quot;00302FB1&quot;/&gt;&lt;wsp:rsid wsp:val=&quot;0030300E&quot;/&gt;&lt;wsp:rsid wsp:val=&quot;0030348A&quot;/&gt;&lt;wsp:rsid wsp:val=&quot;003038CB&quot;/&gt;&lt;wsp:rsid wsp:val=&quot;00303E4F&quot;/&gt;&lt;wsp:rsid wsp:val=&quot;00304479&quot;/&gt;&lt;wsp:rsid wsp:val=&quot;0030450E&quot;/&gt;&lt;wsp:rsid wsp:val=&quot;00304BAD&quot;/&gt;&lt;wsp:rsid wsp:val=&quot;00304EC9&quot;/&gt;&lt;wsp:rsid wsp:val=&quot;00304EE3&quot;/&gt;&lt;wsp:rsid wsp:val=&quot;003062A9&quot;/&gt;&lt;wsp:rsid wsp:val=&quot;0030648A&quot;/&gt;&lt;wsp:rsid wsp:val=&quot;003064AF&quot;/&gt;&lt;wsp:rsid wsp:val=&quot;003070F6&quot;/&gt;&lt;wsp:rsid wsp:val=&quot;00307FF8&quot;/&gt;&lt;wsp:rsid wsp:val=&quot;0031040B&quot;/&gt;&lt;wsp:rsid wsp:val=&quot;003108CF&quot;/&gt;&lt;wsp:rsid wsp:val=&quot;003110FB&quot;/&gt;&lt;wsp:rsid wsp:val=&quot;0031141C&quot;/&gt;&lt;wsp:rsid wsp:val=&quot;003118FC&quot;/&gt;&lt;wsp:rsid wsp:val=&quot;00311D14&quot;/&gt;&lt;wsp:rsid wsp:val=&quot;00311E73&quot;/&gt;&lt;wsp:rsid wsp:val=&quot;00312024&quot;/&gt;&lt;wsp:rsid wsp:val=&quot;00312EF8&quot;/&gt;&lt;wsp:rsid wsp:val=&quot;00314A1E&quot;/&gt;&lt;wsp:rsid wsp:val=&quot;00314DB7&quot;/&gt;&lt;wsp:rsid wsp:val=&quot;00315017&quot;/&gt;&lt;wsp:rsid wsp:val=&quot;00315605&quot;/&gt;&lt;wsp:rsid wsp:val=&quot;00315761&quot;/&gt;&lt;wsp:rsid wsp:val=&quot;0031639D&quot;/&gt;&lt;wsp:rsid wsp:val=&quot;00316418&quot;/&gt;&lt;wsp:rsid wsp:val=&quot;00316A23&quot;/&gt;&lt;wsp:rsid wsp:val=&quot;003179B6&quot;/&gt;&lt;wsp:rsid wsp:val=&quot;00317BE8&quot;/&gt;&lt;wsp:rsid wsp:val=&quot;003200AE&quot;/&gt;&lt;wsp:rsid wsp:val=&quot;00320155&quot;/&gt;&lt;wsp:rsid wsp:val=&quot;00320855&quot;/&gt;&lt;wsp:rsid wsp:val=&quot;00321040&quot;/&gt;&lt;wsp:rsid wsp:val=&quot;00322EBD&quot;/&gt;&lt;wsp:rsid wsp:val=&quot;00323BD3&quot;/&gt;&lt;wsp:rsid wsp:val=&quot;00323F04&quot;/&gt;&lt;wsp:rsid wsp:val=&quot;00324937&quot;/&gt;&lt;wsp:rsid wsp:val=&quot;00325C68&quot;/&gt;&lt;wsp:rsid wsp:val=&quot;00325D20&quot;/&gt;&lt;wsp:rsid wsp:val=&quot;00326129&quot;/&gt;&lt;wsp:rsid wsp:val=&quot;003267B9&quot;/&gt;&lt;wsp:rsid wsp:val=&quot;00326E95&quot;/&gt;&lt;wsp:rsid wsp:val=&quot;00327B03&quot;/&gt;&lt;wsp:rsid wsp:val=&quot;00327EF9&quot;/&gt;&lt;wsp:rsid wsp:val=&quot;00330243&quot;/&gt;&lt;wsp:rsid wsp:val=&quot;003312F6&quot;/&gt;&lt;wsp:rsid wsp:val=&quot;003316A4&quot;/&gt;&lt;wsp:rsid wsp:val=&quot;00331FAF&quot;/&gt;&lt;wsp:rsid wsp:val=&quot;003324CA&quot;/&gt;&lt;wsp:rsid wsp:val=&quot;00332DD8&quot;/&gt;&lt;wsp:rsid wsp:val=&quot;00332E3C&quot;/&gt;&lt;wsp:rsid wsp:val=&quot;0033300B&quot;/&gt;&lt;wsp:rsid wsp:val=&quot;0033354C&quot;/&gt;&lt;wsp:rsid wsp:val=&quot;003348EF&quot;/&gt;&lt;wsp:rsid wsp:val=&quot;003359A3&quot;/&gt;&lt;wsp:rsid wsp:val=&quot;00335EDC&quot;/&gt;&lt;wsp:rsid wsp:val=&quot;00336EB0&quot;/&gt;&lt;wsp:rsid wsp:val=&quot;0033700F&quot;/&gt;&lt;wsp:rsid wsp:val=&quot;003370EF&quot;/&gt;&lt;wsp:rsid wsp:val=&quot;00337613&quot;/&gt;&lt;wsp:rsid wsp:val=&quot;003379C4&quot;/&gt;&lt;wsp:rsid wsp:val=&quot;00337A5E&quot;/&gt;&lt;wsp:rsid wsp:val=&quot;00340022&quot;/&gt;&lt;wsp:rsid wsp:val=&quot;0034157C&quot;/&gt;&lt;wsp:rsid wsp:val=&quot;003427F4&quot;/&gt;&lt;wsp:rsid wsp:val=&quot;0034522A&quot;/&gt;&lt;wsp:rsid wsp:val=&quot;00345CDD&quot;/&gt;&lt;wsp:rsid wsp:val=&quot;00345FF9&quot;/&gt;&lt;wsp:rsid wsp:val=&quot;0034613F&quot;/&gt;&lt;wsp:rsid wsp:val=&quot;0034625C&quot;/&gt;&lt;wsp:rsid wsp:val=&quot;00346BAD&quot;/&gt;&lt;wsp:rsid wsp:val=&quot;003478F5&quot;/&gt;&lt;wsp:rsid wsp:val=&quot;00350493&quot;/&gt;&lt;wsp:rsid wsp:val=&quot;0035071D&quot;/&gt;&lt;wsp:rsid wsp:val=&quot;003508AD&quot;/&gt;&lt;wsp:rsid wsp:val=&quot;00351315&quot;/&gt;&lt;wsp:rsid wsp:val=&quot;003516E8&quot;/&gt;&lt;wsp:rsid wsp:val=&quot;00351809&quot;/&gt;&lt;wsp:rsid wsp:val=&quot;00353A42&quot;/&gt;&lt;wsp:rsid wsp:val=&quot;00353B35&quot;/&gt;&lt;wsp:rsid wsp:val=&quot;00353D8F&quot;/&gt;&lt;wsp:rsid wsp:val=&quot;00354210&quot;/&gt;&lt;wsp:rsid wsp:val=&quot;00354768&quot;/&gt;&lt;wsp:rsid wsp:val=&quot;00354B79&quot;/&gt;&lt;wsp:rsid wsp:val=&quot;00356817&quot;/&gt;&lt;wsp:rsid wsp:val=&quot;00357459&quot;/&gt;&lt;wsp:rsid wsp:val=&quot;00357B5C&quot;/&gt;&lt;wsp:rsid wsp:val=&quot;003609F7&quot;/&gt;&lt;wsp:rsid wsp:val=&quot;00360B4B&quot;/&gt;&lt;wsp:rsid wsp:val=&quot;00361435&quot;/&gt;&lt;wsp:rsid wsp:val=&quot;00361788&quot;/&gt;&lt;wsp:rsid wsp:val=&quot;00362B61&quot;/&gt;&lt;wsp:rsid wsp:val=&quot;00362FDD&quot;/&gt;&lt;wsp:rsid wsp:val=&quot;00363482&quot;/&gt;&lt;wsp:rsid wsp:val=&quot;0036351D&quot;/&gt;&lt;wsp:rsid wsp:val=&quot;003637F6&quot;/&gt;&lt;wsp:rsid wsp:val=&quot;00363D11&quot;/&gt;&lt;wsp:rsid wsp:val=&quot;00364132&quot;/&gt;&lt;wsp:rsid wsp:val=&quot;00364957&quot;/&gt;&lt;wsp:rsid wsp:val=&quot;00364AB7&quot;/&gt;&lt;wsp:rsid wsp:val=&quot;00364B3A&quot;/&gt;&lt;wsp:rsid wsp:val=&quot;00364B41&quot;/&gt;&lt;wsp:rsid wsp:val=&quot;00364D22&quot;/&gt;&lt;wsp:rsid wsp:val=&quot;0036548D&quot;/&gt;&lt;wsp:rsid wsp:val=&quot;003667C5&quot;/&gt;&lt;wsp:rsid wsp:val=&quot;0036684F&quot;/&gt;&lt;wsp:rsid wsp:val=&quot;00367066&quot;/&gt;&lt;wsp:rsid wsp:val=&quot;0036720D&quot;/&gt;&lt;wsp:rsid wsp:val=&quot;00367248&quot;/&gt;&lt;wsp:rsid wsp:val=&quot;00367EDE&quot;/&gt;&lt;wsp:rsid wsp:val=&quot;00370678&quot;/&gt;&lt;wsp:rsid wsp:val=&quot;00370CDE&quot;/&gt;&lt;wsp:rsid wsp:val=&quot;003714D9&quot;/&gt;&lt;wsp:rsid wsp:val=&quot;003714F5&quot;/&gt;&lt;wsp:rsid wsp:val=&quot;003720AD&quot;/&gt;&lt;wsp:rsid wsp:val=&quot;0037212E&quot;/&gt;&lt;wsp:rsid wsp:val=&quot;003726E0&quot;/&gt;&lt;wsp:rsid wsp:val=&quot;00372B4A&quot;/&gt;&lt;wsp:rsid wsp:val=&quot;00372F12&quot;/&gt;&lt;wsp:rsid wsp:val=&quot;00373187&quot;/&gt;&lt;wsp:rsid wsp:val=&quot;00373574&quot;/&gt;&lt;wsp:rsid wsp:val=&quot;003741CE&quot;/&gt;&lt;wsp:rsid wsp:val=&quot;00374FBE&quot;/&gt;&lt;wsp:rsid wsp:val=&quot;00375816&quot;/&gt;&lt;wsp:rsid wsp:val=&quot;00375B8C&quot;/&gt;&lt;wsp:rsid wsp:val=&quot;003764A7&quot;/&gt;&lt;wsp:rsid wsp:val=&quot;00376861&quot;/&gt;&lt;wsp:rsid wsp:val=&quot;00376B74&quot;/&gt;&lt;wsp:rsid wsp:val=&quot;00377C74&quot;/&gt;&lt;wsp:rsid wsp:val=&quot;00380411&quot;/&gt;&lt;wsp:rsid wsp:val=&quot;00380CA3&quot;/&gt;&lt;wsp:rsid wsp:val=&quot;00380D90&quot;/&gt;&lt;wsp:rsid wsp:val=&quot;00381587&quot;/&gt;&lt;wsp:rsid wsp:val=&quot;003818A3&quot;/&gt;&lt;wsp:rsid wsp:val=&quot;003818FB&quot;/&gt;&lt;wsp:rsid wsp:val=&quot;00382216&quot;/&gt;&lt;wsp:rsid wsp:val=&quot;0038237B&quot;/&gt;&lt;wsp:rsid wsp:val=&quot;0038297C&quot;/&gt;&lt;wsp:rsid wsp:val=&quot;00383245&quot;/&gt;&lt;wsp:rsid wsp:val=&quot;00383335&quot;/&gt;&lt;wsp:rsid wsp:val=&quot;00383432&quot;/&gt;&lt;wsp:rsid wsp:val=&quot;00383571&quot;/&gt;&lt;wsp:rsid wsp:val=&quot;00383818&quot;/&gt;&lt;wsp:rsid wsp:val=&quot;003849E4&quot;/&gt;&lt;wsp:rsid wsp:val=&quot;00384AA5&quot;/&gt;&lt;wsp:rsid wsp:val=&quot;00384B3B&quot;/&gt;&lt;wsp:rsid wsp:val=&quot;00385008&quot;/&gt;&lt;wsp:rsid wsp:val=&quot;00385043&quot;/&gt;&lt;wsp:rsid wsp:val=&quot;00385D57&quot;/&gt;&lt;wsp:rsid wsp:val=&quot;003861E5&quot;/&gt;&lt;wsp:rsid wsp:val=&quot;00387B39&quot;/&gt;&lt;wsp:rsid wsp:val=&quot;00387BA4&quot;/&gt;&lt;wsp:rsid wsp:val=&quot;00391CF7&quot;/&gt;&lt;wsp:rsid wsp:val=&quot;00392234&quot;/&gt;&lt;wsp:rsid wsp:val=&quot;00392569&quot;/&gt;&lt;wsp:rsid wsp:val=&quot;00392F02&quot;/&gt;&lt;wsp:rsid wsp:val=&quot;00392F71&quot;/&gt;&lt;wsp:rsid wsp:val=&quot;00393306&quot;/&gt;&lt;wsp:rsid wsp:val=&quot;003936E3&quot;/&gt;&lt;wsp:rsid wsp:val=&quot;00394151&quot;/&gt;&lt;wsp:rsid wsp:val=&quot;00394216&quot;/&gt;&lt;wsp:rsid wsp:val=&quot;00394CC9&quot;/&gt;&lt;wsp:rsid wsp:val=&quot;0039533D&quot;/&gt;&lt;wsp:rsid wsp:val=&quot;003959B1&quot;/&gt;&lt;wsp:rsid wsp:val=&quot;00395C19&quot;/&gt;&lt;wsp:rsid wsp:val=&quot;003961A7&quot;/&gt;&lt;wsp:rsid wsp:val=&quot;00396303&quot;/&gt;&lt;wsp:rsid wsp:val=&quot;003964AE&quot;/&gt;&lt;wsp:rsid wsp:val=&quot;00396DEB&quot;/&gt;&lt;wsp:rsid wsp:val=&quot;00396FEC&quot;/&gt;&lt;wsp:rsid wsp:val=&quot;003A05C6&quot;/&gt;&lt;wsp:rsid wsp:val=&quot;003A06B7&quot;/&gt;&lt;wsp:rsid wsp:val=&quot;003A0B58&quot;/&gt;&lt;wsp:rsid wsp:val=&quot;003A1819&quot;/&gt;&lt;wsp:rsid wsp:val=&quot;003A196D&quot;/&gt;&lt;wsp:rsid wsp:val=&quot;003A249A&quot;/&gt;&lt;wsp:rsid wsp:val=&quot;003A2C26&quot;/&gt;&lt;wsp:rsid wsp:val=&quot;003A3169&quot;/&gt;&lt;wsp:rsid wsp:val=&quot;003A3229&quot;/&gt;&lt;wsp:rsid wsp:val=&quot;003A418C&quot;/&gt;&lt;wsp:rsid wsp:val=&quot;003A47FD&quot;/&gt;&lt;wsp:rsid wsp:val=&quot;003A4826&quot;/&gt;&lt;wsp:rsid wsp:val=&quot;003A48A3&quot;/&gt;&lt;wsp:rsid wsp:val=&quot;003A4A92&quot;/&gt;&lt;wsp:rsid wsp:val=&quot;003A5AA8&quot;/&gt;&lt;wsp:rsid wsp:val=&quot;003A5B0A&quot;/&gt;&lt;wsp:rsid wsp:val=&quot;003A5E84&quot;/&gt;&lt;wsp:rsid wsp:val=&quot;003A6236&quot;/&gt;&lt;wsp:rsid wsp:val=&quot;003A6671&quot;/&gt;&lt;wsp:rsid wsp:val=&quot;003A6A23&quot;/&gt;&lt;wsp:rsid wsp:val=&quot;003A6ADA&quot;/&gt;&lt;wsp:rsid wsp:val=&quot;003A6B12&quot;/&gt;&lt;wsp:rsid wsp:val=&quot;003A73DF&quot;/&gt;&lt;wsp:rsid wsp:val=&quot;003A79BE&quot;/&gt;&lt;wsp:rsid wsp:val=&quot;003A7B83&quot;/&gt;&lt;wsp:rsid wsp:val=&quot;003B0495&quot;/&gt;&lt;wsp:rsid wsp:val=&quot;003B0C9D&quot;/&gt;&lt;wsp:rsid wsp:val=&quot;003B1819&quot;/&gt;&lt;wsp:rsid wsp:val=&quot;003B3302&quot;/&gt;&lt;wsp:rsid wsp:val=&quot;003B3861&quot;/&gt;&lt;wsp:rsid wsp:val=&quot;003B3BF9&quot;/&gt;&lt;wsp:rsid wsp:val=&quot;003B53D8&quot;/&gt;&lt;wsp:rsid wsp:val=&quot;003B5714&quot;/&gt;&lt;wsp:rsid wsp:val=&quot;003B5BA1&quot;/&gt;&lt;wsp:rsid wsp:val=&quot;003B5F4D&quot;/&gt;&lt;wsp:rsid wsp:val=&quot;003B6E8D&quot;/&gt;&lt;wsp:rsid wsp:val=&quot;003C06DA&quot;/&gt;&lt;wsp:rsid wsp:val=&quot;003C1867&quot;/&gt;&lt;wsp:rsid wsp:val=&quot;003C18AD&quot;/&gt;&lt;wsp:rsid wsp:val=&quot;003C2936&quot;/&gt;&lt;wsp:rsid wsp:val=&quot;003C2F7F&quot;/&gt;&lt;wsp:rsid wsp:val=&quot;003C37C2&quot;/&gt;&lt;wsp:rsid wsp:val=&quot;003C4768&quot;/&gt;&lt;wsp:rsid wsp:val=&quot;003C51B6&quot;/&gt;&lt;wsp:rsid wsp:val=&quot;003C5E55&quot;/&gt;&lt;wsp:rsid wsp:val=&quot;003C6439&quot;/&gt;&lt;wsp:rsid wsp:val=&quot;003C662A&quot;/&gt;&lt;wsp:rsid wsp:val=&quot;003C675A&quot;/&gt;&lt;wsp:rsid wsp:val=&quot;003C7753&quot;/&gt;&lt;wsp:rsid wsp:val=&quot;003C77E2&quot;/&gt;&lt;wsp:rsid wsp:val=&quot;003C7927&quot;/&gt;&lt;wsp:rsid wsp:val=&quot;003C7ABE&quot;/&gt;&lt;wsp:rsid wsp:val=&quot;003D0C0C&quot;/&gt;&lt;wsp:rsid wsp:val=&quot;003D0E25&quot;/&gt;&lt;wsp:rsid wsp:val=&quot;003D1991&quot;/&gt;&lt;wsp:rsid wsp:val=&quot;003D1B40&quot;/&gt;&lt;wsp:rsid wsp:val=&quot;003D1BE1&quot;/&gt;&lt;wsp:rsid wsp:val=&quot;003D1EFA&quot;/&gt;&lt;wsp:rsid wsp:val=&quot;003D246C&quot;/&gt;&lt;wsp:rsid wsp:val=&quot;003D2A12&quot;/&gt;&lt;wsp:rsid wsp:val=&quot;003D2DF1&quot;/&gt;&lt;wsp:rsid wsp:val=&quot;003D3513&quot;/&gt;&lt;wsp:rsid wsp:val=&quot;003D37D6&quot;/&gt;&lt;wsp:rsid wsp:val=&quot;003D4CBC&quot;/&gt;&lt;wsp:rsid wsp:val=&quot;003D5F61&quot;/&gt;&lt;wsp:rsid wsp:val=&quot;003D6C47&quot;/&gt;&lt;wsp:rsid wsp:val=&quot;003D6F0B&quot;/&gt;&lt;wsp:rsid wsp:val=&quot;003D75EC&quot;/&gt;&lt;wsp:rsid wsp:val=&quot;003D7986&quot;/&gt;&lt;wsp:rsid wsp:val=&quot;003D7D06&quot;/&gt;&lt;wsp:rsid wsp:val=&quot;003D7FCF&quot;/&gt;&lt;wsp:rsid wsp:val=&quot;003E0B2D&quot;/&gt;&lt;wsp:rsid wsp:val=&quot;003E0C07&quot;/&gt;&lt;wsp:rsid wsp:val=&quot;003E1B49&quot;/&gt;&lt;wsp:rsid wsp:val=&quot;003E2799&quot;/&gt;&lt;wsp:rsid wsp:val=&quot;003E2DA8&quot;/&gt;&lt;wsp:rsid wsp:val=&quot;003E32CC&quot;/&gt;&lt;wsp:rsid wsp:val=&quot;003E38B4&quot;/&gt;&lt;wsp:rsid wsp:val=&quot;003E3A86&quot;/&gt;&lt;wsp:rsid wsp:val=&quot;003E3DFA&quot;/&gt;&lt;wsp:rsid wsp:val=&quot;003E5136&quot;/&gt;&lt;wsp:rsid wsp:val=&quot;003E5570&quot;/&gt;&lt;wsp:rsid wsp:val=&quot;003E658E&quot;/&gt;&lt;wsp:rsid wsp:val=&quot;003E65BD&quot;/&gt;&lt;wsp:rsid wsp:val=&quot;003E69B9&quot;/&gt;&lt;wsp:rsid wsp:val=&quot;003E6A92&quot;/&gt;&lt;wsp:rsid wsp:val=&quot;003E7056&quot;/&gt;&lt;wsp:rsid wsp:val=&quot;003E7070&quot;/&gt;&lt;wsp:rsid wsp:val=&quot;003E75CF&quot;/&gt;&lt;wsp:rsid wsp:val=&quot;003E7A37&quot;/&gt;&lt;wsp:rsid wsp:val=&quot;003E7EAB&quot;/&gt;&lt;wsp:rsid wsp:val=&quot;003F072F&quot;/&gt;&lt;wsp:rsid wsp:val=&quot;003F1282&quot;/&gt;&lt;wsp:rsid wsp:val=&quot;003F192D&quot;/&gt;&lt;wsp:rsid wsp:val=&quot;003F1985&quot;/&gt;&lt;wsp:rsid wsp:val=&quot;003F1A0E&quot;/&gt;&lt;wsp:rsid wsp:val=&quot;003F1E5D&quot;/&gt;&lt;wsp:rsid wsp:val=&quot;003F28F9&quot;/&gt;&lt;wsp:rsid wsp:val=&quot;003F2C51&quot;/&gt;&lt;wsp:rsid wsp:val=&quot;003F2DA5&quot;/&gt;&lt;wsp:rsid wsp:val=&quot;003F2E56&quot;/&gt;&lt;wsp:rsid wsp:val=&quot;003F2E82&quot;/&gt;&lt;wsp:rsid wsp:val=&quot;003F3128&quot;/&gt;&lt;wsp:rsid wsp:val=&quot;003F37FF&quot;/&gt;&lt;wsp:rsid wsp:val=&quot;003F3C05&quot;/&gt;&lt;wsp:rsid wsp:val=&quot;003F491F&quot;/&gt;&lt;wsp:rsid wsp:val=&quot;003F5079&quot;/&gt;&lt;wsp:rsid wsp:val=&quot;003F5320&quot;/&gt;&lt;wsp:rsid wsp:val=&quot;003F5342&quot;/&gt;&lt;wsp:rsid wsp:val=&quot;003F54D2&quot;/&gt;&lt;wsp:rsid wsp:val=&quot;003F5ADC&quot;/&gt;&lt;wsp:rsid wsp:val=&quot;003F5D92&quot;/&gt;&lt;wsp:rsid wsp:val=&quot;003F7C44&quot;/&gt;&lt;wsp:rsid wsp:val=&quot;00400139&quot;/&gt;&lt;wsp:rsid wsp:val=&quot;00400A7A&quot;/&gt;&lt;wsp:rsid wsp:val=&quot;00400F1C&quot;/&gt;&lt;wsp:rsid wsp:val=&quot;00402A31&quot;/&gt;&lt;wsp:rsid wsp:val=&quot;00402B6E&quot;/&gt;&lt;wsp:rsid wsp:val=&quot;00403752&quot;/&gt;&lt;wsp:rsid wsp:val=&quot;00403D13&quot;/&gt;&lt;wsp:rsid wsp:val=&quot;00403F04&quot;/&gt;&lt;wsp:rsid wsp:val=&quot;004045B3&quot;/&gt;&lt;wsp:rsid wsp:val=&quot;00404C41&quot;/&gt;&lt;wsp:rsid wsp:val=&quot;0040504D&quot;/&gt;&lt;wsp:rsid wsp:val=&quot;00405479&quot;/&gt;&lt;wsp:rsid wsp:val=&quot;0040558C&quot;/&gt;&lt;wsp:rsid wsp:val=&quot;004057E9&quot;/&gt;&lt;wsp:rsid wsp:val=&quot;00405E58&quot;/&gt;&lt;wsp:rsid wsp:val=&quot;00405F8D&quot;/&gt;&lt;wsp:rsid wsp:val=&quot;00405FBF&quot;/&gt;&lt;wsp:rsid wsp:val=&quot;004063D3&quot;/&gt;&lt;wsp:rsid wsp:val=&quot;00406952&quot;/&gt;&lt;wsp:rsid wsp:val=&quot;004079A4&quot;/&gt;&lt;wsp:rsid wsp:val=&quot;00407A40&quot;/&gt;&lt;wsp:rsid wsp:val=&quot;00407D4A&quot;/&gt;&lt;wsp:rsid wsp:val=&quot;00407E61&quot;/&gt;&lt;wsp:rsid wsp:val=&quot;004105DB&quot;/&gt;&lt;wsp:rsid wsp:val=&quot;00410A6C&quot;/&gt;&lt;wsp:rsid wsp:val=&quot;004110CB&quot;/&gt;&lt;wsp:rsid wsp:val=&quot;00411CAB&quot;/&gt;&lt;wsp:rsid wsp:val=&quot;00411DE9&quot;/&gt;&lt;wsp:rsid wsp:val=&quot;004123A1&quot;/&gt;&lt;wsp:rsid wsp:val=&quot;0041251D&quot;/&gt;&lt;wsp:rsid wsp:val=&quot;004148FF&quot;/&gt;&lt;wsp:rsid wsp:val=&quot;00414BD6&quot;/&gt;&lt;wsp:rsid wsp:val=&quot;00415201&quot;/&gt;&lt;wsp:rsid wsp:val=&quot;00416A00&quot;/&gt;&lt;wsp:rsid wsp:val=&quot;00416B73&quot;/&gt;&lt;wsp:rsid wsp:val=&quot;00416E09&quot;/&gt;&lt;wsp:rsid wsp:val=&quot;00416EE8&quot;/&gt;&lt;wsp:rsid wsp:val=&quot;00417938&quot;/&gt;&lt;wsp:rsid wsp:val=&quot;00417A99&quot;/&gt;&lt;wsp:rsid wsp:val=&quot;00417AF8&quot;/&gt;&lt;wsp:rsid wsp:val=&quot;00417CC1&quot;/&gt;&lt;wsp:rsid wsp:val=&quot;00417D7D&quot;/&gt;&lt;wsp:rsid wsp:val=&quot;00420863&quot;/&gt;&lt;wsp:rsid wsp:val=&quot;0042110B&quot;/&gt;&lt;wsp:rsid wsp:val=&quot;00421FF4&quot;/&gt;&lt;wsp:rsid wsp:val=&quot;00422361&quot;/&gt;&lt;wsp:rsid wsp:val=&quot;00422915&quot;/&gt;&lt;wsp:rsid wsp:val=&quot;00422E0A&quot;/&gt;&lt;wsp:rsid wsp:val=&quot;0042335E&quot;/&gt;&lt;wsp:rsid wsp:val=&quot;004237BF&quot;/&gt;&lt;wsp:rsid wsp:val=&quot;00423E1D&quot;/&gt;&lt;wsp:rsid wsp:val=&quot;00423FE3&quot;/&gt;&lt;wsp:rsid wsp:val=&quot;00425B0C&quot;/&gt;&lt;wsp:rsid wsp:val=&quot;00425CBC&quot;/&gt;&lt;wsp:rsid wsp:val=&quot;00426CDC&quot;/&gt;&lt;wsp:rsid wsp:val=&quot;00427561&quot;/&gt;&lt;wsp:rsid wsp:val=&quot;00427CF3&quot;/&gt;&lt;wsp:rsid wsp:val=&quot;00427FDA&quot;/&gt;&lt;wsp:rsid wsp:val=&quot;00427FFA&quot;/&gt;&lt;wsp:rsid wsp:val=&quot;00431D17&quot;/&gt;&lt;wsp:rsid wsp:val=&quot;00431DD6&quot;/&gt;&lt;wsp:rsid wsp:val=&quot;0043285A&quot;/&gt;&lt;wsp:rsid wsp:val=&quot;00432A7E&quot;/&gt;&lt;wsp:rsid wsp:val=&quot;00432C62&quot;/&gt;&lt;wsp:rsid wsp:val=&quot;004335A3&quot;/&gt;&lt;wsp:rsid wsp:val=&quot;00433B2D&quot;/&gt;&lt;wsp:rsid wsp:val=&quot;00433DAF&quot;/&gt;&lt;wsp:rsid wsp:val=&quot;00433DDC&quot;/&gt;&lt;wsp:rsid wsp:val=&quot;00433E77&quot;/&gt;&lt;wsp:rsid wsp:val=&quot;00433EF6&quot;/&gt;&lt;wsp:rsid wsp:val=&quot;004341CA&quot;/&gt;&lt;wsp:rsid wsp:val=&quot;004342A0&quot;/&gt;&lt;wsp:rsid wsp:val=&quot;0043474C&quot;/&gt;&lt;wsp:rsid wsp:val=&quot;00435452&quot;/&gt;&lt;wsp:rsid wsp:val=&quot;00436263&quot;/&gt;&lt;wsp:rsid wsp:val=&quot;004372F6&quot;/&gt;&lt;wsp:rsid wsp:val=&quot;00437606&quot;/&gt;&lt;wsp:rsid wsp:val=&quot;004401A4&quot;/&gt;&lt;wsp:rsid wsp:val=&quot;004404BA&quot;/&gt;&lt;wsp:rsid wsp:val=&quot;0044086E&quot;/&gt;&lt;wsp:rsid wsp:val=&quot;00440AA7&quot;/&gt;&lt;wsp:rsid wsp:val=&quot;00440C6D&quot;/&gt;&lt;wsp:rsid wsp:val=&quot;0044125C&quot;/&gt;&lt;wsp:rsid wsp:val=&quot;00441471&quot;/&gt;&lt;wsp:rsid wsp:val=&quot;00441C17&quot;/&gt;&lt;wsp:rsid wsp:val=&quot;00441DBC&quot;/&gt;&lt;wsp:rsid wsp:val=&quot;004422CD&quot;/&gt;&lt;wsp:rsid wsp:val=&quot;00442CED&quot;/&gt;&lt;wsp:rsid wsp:val=&quot;0044397D&quot;/&gt;&lt;wsp:rsid wsp:val=&quot;00443FD4&quot;/&gt;&lt;wsp:rsid wsp:val=&quot;004445A4&quot;/&gt;&lt;wsp:rsid wsp:val=&quot;004446EB&quot;/&gt;&lt;wsp:rsid wsp:val=&quot;00445383&quot;/&gt;&lt;wsp:rsid wsp:val=&quot;00445605&quot;/&gt;&lt;wsp:rsid wsp:val=&quot;00445800&quot;/&gt;&lt;wsp:rsid wsp:val=&quot;0044602B&quot;/&gt;&lt;wsp:rsid wsp:val=&quot;0044606C&quot;/&gt;&lt;wsp:rsid wsp:val=&quot;00446644&quot;/&gt;&lt;wsp:rsid wsp:val=&quot;004466E7&quot;/&gt;&lt;wsp:rsid wsp:val=&quot;00447204&quot;/&gt;&lt;wsp:rsid wsp:val=&quot;00447725&quot;/&gt;&lt;wsp:rsid wsp:val=&quot;004500F4&quot;/&gt;&lt;wsp:rsid wsp:val=&quot;00450852&quot;/&gt;&lt;wsp:rsid wsp:val=&quot;00450C76&quot;/&gt;&lt;wsp:rsid wsp:val=&quot;00452A17&quot;/&gt;&lt;wsp:rsid wsp:val=&quot;00453E8C&quot;/&gt;&lt;wsp:rsid wsp:val=&quot;00454DF4&quot;/&gt;&lt;wsp:rsid wsp:val=&quot;00454E2C&quot;/&gt;&lt;wsp:rsid wsp:val=&quot;00454FAD&quot;/&gt;&lt;wsp:rsid wsp:val=&quot;00455714&quot;/&gt;&lt;wsp:rsid wsp:val=&quot;00455884&quot;/&gt;&lt;wsp:rsid wsp:val=&quot;00455928&quot;/&gt;&lt;wsp:rsid wsp:val=&quot;00455DD0&quot;/&gt;&lt;wsp:rsid wsp:val=&quot;004561AD&quot;/&gt;&lt;wsp:rsid wsp:val=&quot;004561B0&quot;/&gt;&lt;wsp:rsid wsp:val=&quot;00456226&quot;/&gt;&lt;wsp:rsid wsp:val=&quot;00456385&quot;/&gt;&lt;wsp:rsid wsp:val=&quot;00456FFB&quot;/&gt;&lt;wsp:rsid wsp:val=&quot;00457EE2&quot;/&gt;&lt;wsp:rsid wsp:val=&quot;004611A2&quot;/&gt;&lt;wsp:rsid wsp:val=&quot;0046187A&quot;/&gt;&lt;wsp:rsid wsp:val=&quot;00461BEC&quot;/&gt;&lt;wsp:rsid wsp:val=&quot;00461ECB&quot;/&gt;&lt;wsp:rsid wsp:val=&quot;00462CE8&quot;/&gt;&lt;wsp:rsid wsp:val=&quot;00462F48&quot;/&gt;&lt;wsp:rsid wsp:val=&quot;00463B2B&quot;/&gt;&lt;wsp:rsid wsp:val=&quot;00463D6A&quot;/&gt;&lt;wsp:rsid wsp:val=&quot;004642ED&quot;/&gt;&lt;wsp:rsid wsp:val=&quot;00464A7D&quot;/&gt;&lt;wsp:rsid wsp:val=&quot;00464F9A&quot;/&gt;&lt;wsp:rsid wsp:val=&quot;00465074&quot;/&gt;&lt;wsp:rsid wsp:val=&quot;00465BF2&quot;/&gt;&lt;wsp:rsid wsp:val=&quot;00465E11&quot;/&gt;&lt;wsp:rsid wsp:val=&quot;00465EE1&quot;/&gt;&lt;wsp:rsid wsp:val=&quot;00465F0B&quot;/&gt;&lt;wsp:rsid wsp:val=&quot;00466C30&quot;/&gt;&lt;wsp:rsid wsp:val=&quot;00466DA4&quot;/&gt;&lt;wsp:rsid wsp:val=&quot;004672D9&quot;/&gt;&lt;wsp:rsid wsp:val=&quot;0046778F&quot;/&gt;&lt;wsp:rsid wsp:val=&quot;004677A7&quot;/&gt;&lt;wsp:rsid wsp:val=&quot;00470D35&quot;/&gt;&lt;wsp:rsid wsp:val=&quot;00471B2D&quot;/&gt;&lt;wsp:rsid wsp:val=&quot;00472250&quot;/&gt;&lt;wsp:rsid wsp:val=&quot;004729B1&quot;/&gt;&lt;wsp:rsid wsp:val=&quot;00473355&quot;/&gt;&lt;wsp:rsid wsp:val=&quot;004744AF&quot;/&gt;&lt;wsp:rsid wsp:val=&quot;00474729&quot;/&gt;&lt;wsp:rsid wsp:val=&quot;0047475E&quot;/&gt;&lt;wsp:rsid wsp:val=&quot;00474772&quot;/&gt;&lt;wsp:rsid wsp:val=&quot;004748C0&quot;/&gt;&lt;wsp:rsid wsp:val=&quot;00474A52&quot;/&gt;&lt;wsp:rsid wsp:val=&quot;00475ACA&quot;/&gt;&lt;wsp:rsid wsp:val=&quot;00476752&quot;/&gt;&lt;wsp:rsid wsp:val=&quot;0047723E&quot;/&gt;&lt;wsp:rsid wsp:val=&quot;00477349&quot;/&gt;&lt;wsp:rsid wsp:val=&quot;00477AFF&quot;/&gt;&lt;wsp:rsid wsp:val=&quot;00480968&quot;/&gt;&lt;wsp:rsid wsp:val=&quot;00480C7A&quot;/&gt;&lt;wsp:rsid wsp:val=&quot;00481A64&quot;/&gt;&lt;wsp:rsid wsp:val=&quot;00482079&quot;/&gt;&lt;wsp:rsid wsp:val=&quot;00482B06&quot;/&gt;&lt;wsp:rsid wsp:val=&quot;0048385F&quot;/&gt;&lt;wsp:rsid wsp:val=&quot;00483C6D&quot;/&gt;&lt;wsp:rsid wsp:val=&quot;00483CF6&quot;/&gt;&lt;wsp:rsid wsp:val=&quot;0048493E&quot;/&gt;&lt;wsp:rsid wsp:val=&quot;004852CF&quot;/&gt;&lt;wsp:rsid wsp:val=&quot;0048547C&quot;/&gt;&lt;wsp:rsid wsp:val=&quot;004854C9&quot;/&gt;&lt;wsp:rsid wsp:val=&quot;004856A5&quot;/&gt;&lt;wsp:rsid wsp:val=&quot;00486E77&quot;/&gt;&lt;wsp:rsid wsp:val=&quot;0048763C&quot;/&gt;&lt;wsp:rsid wsp:val=&quot;00487896&quot;/&gt;&lt;wsp:rsid wsp:val=&quot;004904AE&quot;/&gt;&lt;wsp:rsid wsp:val=&quot;004907E1&quot;/&gt;&lt;wsp:rsid wsp:val=&quot;00491089&quot;/&gt;&lt;wsp:rsid wsp:val=&quot;004912FB&quot;/&gt;&lt;wsp:rsid wsp:val=&quot;0049139C&quot;/&gt;&lt;wsp:rsid wsp:val=&quot;004913D6&quot;/&gt;&lt;wsp:rsid wsp:val=&quot;004916B1&quot;/&gt;&lt;wsp:rsid wsp:val=&quot;00491A6E&quot;/&gt;&lt;wsp:rsid wsp:val=&quot;00491FA8&quot;/&gt;&lt;wsp:rsid wsp:val=&quot;0049272C&quot;/&gt;&lt;wsp:rsid wsp:val=&quot;004928E2&quot;/&gt;&lt;wsp:rsid wsp:val=&quot;00492A05&quot;/&gt;&lt;wsp:rsid wsp:val=&quot;004932A5&quot;/&gt;&lt;wsp:rsid wsp:val=&quot;00494133&quot;/&gt;&lt;wsp:rsid wsp:val=&quot;00495637&quot;/&gt;&lt;wsp:rsid wsp:val=&quot;0049580B&quot;/&gt;&lt;wsp:rsid wsp:val=&quot;00495B1C&quot;/&gt;&lt;wsp:rsid wsp:val=&quot;00495E5F&quot;/&gt;&lt;wsp:rsid wsp:val=&quot;00495E6C&quot;/&gt;&lt;wsp:rsid wsp:val=&quot;00496300&quot;/&gt;&lt;wsp:rsid wsp:val=&quot;00496D08&quot;/&gt;&lt;wsp:rsid wsp:val=&quot;00496D59&quot;/&gt;&lt;wsp:rsid wsp:val=&quot;0049730F&quot;/&gt;&lt;wsp:rsid wsp:val=&quot;004976A7&quot;/&gt;&lt;wsp:rsid wsp:val=&quot;00497DF8&quot;/&gt;&lt;wsp:rsid wsp:val=&quot;004A038E&quot;/&gt;&lt;wsp:rsid wsp:val=&quot;004A1000&quot;/&gt;&lt;wsp:rsid wsp:val=&quot;004A187C&quot;/&gt;&lt;wsp:rsid wsp:val=&quot;004A1A65&quot;/&gt;&lt;wsp:rsid wsp:val=&quot;004A1A66&quot;/&gt;&lt;wsp:rsid wsp:val=&quot;004A2035&quot;/&gt;&lt;wsp:rsid wsp:val=&quot;004A204A&quot;/&gt;&lt;wsp:rsid wsp:val=&quot;004A38DE&quot;/&gt;&lt;wsp:rsid wsp:val=&quot;004A454B&quot;/&gt;&lt;wsp:rsid wsp:val=&quot;004A4C0F&quot;/&gt;&lt;wsp:rsid wsp:val=&quot;004A5A78&quot;/&gt;&lt;wsp:rsid wsp:val=&quot;004A7770&quot;/&gt;&lt;wsp:rsid wsp:val=&quot;004A7B1E&quot;/&gt;&lt;wsp:rsid wsp:val=&quot;004B0B75&quot;/&gt;&lt;wsp:rsid wsp:val=&quot;004B0F26&quot;/&gt;&lt;wsp:rsid wsp:val=&quot;004B12AD&quot;/&gt;&lt;wsp:rsid wsp:val=&quot;004B1F23&quot;/&gt;&lt;wsp:rsid wsp:val=&quot;004B20A6&quot;/&gt;&lt;wsp:rsid wsp:val=&quot;004B22E0&quot;/&gt;&lt;wsp:rsid wsp:val=&quot;004B23C3&quot;/&gt;&lt;wsp:rsid wsp:val=&quot;004B36F6&quot;/&gt;&lt;wsp:rsid wsp:val=&quot;004B3753&quot;/&gt;&lt;wsp:rsid wsp:val=&quot;004B3A61&quot;/&gt;&lt;wsp:rsid wsp:val=&quot;004B4139&quot;/&gt;&lt;wsp:rsid wsp:val=&quot;004B4356&quot;/&gt;&lt;wsp:rsid wsp:val=&quot;004B50D1&quot;/&gt;&lt;wsp:rsid wsp:val=&quot;004B55C6&quot;/&gt;&lt;wsp:rsid wsp:val=&quot;004B5B67&quot;/&gt;&lt;wsp:rsid wsp:val=&quot;004B6441&quot;/&gt;&lt;wsp:rsid wsp:val=&quot;004B64D8&quot;/&gt;&lt;wsp:rsid wsp:val=&quot;004B6AF8&quot;/&gt;&lt;wsp:rsid wsp:val=&quot;004B71DD&quot;/&gt;&lt;wsp:rsid wsp:val=&quot;004B7689&quot;/&gt;&lt;wsp:rsid wsp:val=&quot;004C01F2&quot;/&gt;&lt;wsp:rsid wsp:val=&quot;004C0514&quot;/&gt;&lt;wsp:rsid wsp:val=&quot;004C0D02&quot;/&gt;&lt;wsp:rsid wsp:val=&quot;004C149D&quot;/&gt;&lt;wsp:rsid wsp:val=&quot;004C1555&quot;/&gt;&lt;wsp:rsid wsp:val=&quot;004C17A3&quot;/&gt;&lt;wsp:rsid wsp:val=&quot;004C1A8E&quot;/&gt;&lt;wsp:rsid wsp:val=&quot;004C20C1&quot;/&gt;&lt;wsp:rsid wsp:val=&quot;004C226E&quot;/&gt;&lt;wsp:rsid wsp:val=&quot;004C2FEF&quot;/&gt;&lt;wsp:rsid wsp:val=&quot;004C321F&quot;/&gt;&lt;wsp:rsid wsp:val=&quot;004C52F7&quot;/&gt;&lt;wsp:rsid wsp:val=&quot;004C55B5&quot;/&gt;&lt;wsp:rsid wsp:val=&quot;004C5E51&quot;/&gt;&lt;wsp:rsid wsp:val=&quot;004C6A32&quot;/&gt;&lt;wsp:rsid wsp:val=&quot;004C6B19&quot;/&gt;&lt;wsp:rsid wsp:val=&quot;004C72C7&quot;/&gt;&lt;wsp:rsid wsp:val=&quot;004C7613&quot;/&gt;&lt;wsp:rsid wsp:val=&quot;004C7862&quot;/&gt;&lt;wsp:rsid wsp:val=&quot;004C7A22&quot;/&gt;&lt;wsp:rsid wsp:val=&quot;004C7C7E&quot;/&gt;&lt;wsp:rsid wsp:val=&quot;004D0378&quot;/&gt;&lt;wsp:rsid wsp:val=&quot;004D0D7A&quot;/&gt;&lt;wsp:rsid wsp:val=&quot;004D0F1E&quot;/&gt;&lt;wsp:rsid wsp:val=&quot;004D2688&quot;/&gt;&lt;wsp:rsid wsp:val=&quot;004D2748&quot;/&gt;&lt;wsp:rsid wsp:val=&quot;004D2889&quot;/&gt;&lt;wsp:rsid wsp:val=&quot;004D3AF6&quot;/&gt;&lt;wsp:rsid wsp:val=&quot;004D402D&quot;/&gt;&lt;wsp:rsid wsp:val=&quot;004D40A3&quot;/&gt;&lt;wsp:rsid wsp:val=&quot;004D4218&quot;/&gt;&lt;wsp:rsid wsp:val=&quot;004D48DE&quot;/&gt;&lt;wsp:rsid wsp:val=&quot;004D4BFB&quot;/&gt;&lt;wsp:rsid wsp:val=&quot;004D53A4&quot;/&gt;&lt;wsp:rsid wsp:val=&quot;004D5664&quot;/&gt;&lt;wsp:rsid wsp:val=&quot;004D6385&quot;/&gt;&lt;wsp:rsid wsp:val=&quot;004D665B&quot;/&gt;&lt;wsp:rsid wsp:val=&quot;004D67CB&quot;/&gt;&lt;wsp:rsid wsp:val=&quot;004D71A9&quot;/&gt;&lt;wsp:rsid wsp:val=&quot;004D7FA8&quot;/&gt;&lt;wsp:rsid wsp:val=&quot;004E08E9&quot;/&gt;&lt;wsp:rsid wsp:val=&quot;004E0FD0&quot;/&gt;&lt;wsp:rsid wsp:val=&quot;004E11EE&quot;/&gt;&lt;wsp:rsid wsp:val=&quot;004E1915&quot;/&gt;&lt;wsp:rsid wsp:val=&quot;004E1BA2&quot;/&gt;&lt;wsp:rsid wsp:val=&quot;004E1D25&quot;/&gt;&lt;wsp:rsid wsp:val=&quot;004E2BE0&quot;/&gt;&lt;wsp:rsid wsp:val=&quot;004E373A&quot;/&gt;&lt;wsp:rsid wsp:val=&quot;004E46BA&quot;/&gt;&lt;wsp:rsid wsp:val=&quot;004E49C5&quot;/&gt;&lt;wsp:rsid wsp:val=&quot;004E4CC0&quot;/&gt;&lt;wsp:rsid wsp:val=&quot;004E525C&quot;/&gt;&lt;wsp:rsid wsp:val=&quot;004E5AFE&quot;/&gt;&lt;wsp:rsid wsp:val=&quot;004E5B05&quot;/&gt;&lt;wsp:rsid wsp:val=&quot;004E5CB3&quot;/&gt;&lt;wsp:rsid wsp:val=&quot;004E62E8&quot;/&gt;&lt;wsp:rsid wsp:val=&quot;004E6967&quot;/&gt;&lt;wsp:rsid wsp:val=&quot;004E7064&quot;/&gt;&lt;wsp:rsid wsp:val=&quot;004E78C8&quot;/&gt;&lt;wsp:rsid wsp:val=&quot;004E79DA&quot;/&gt;&lt;wsp:rsid wsp:val=&quot;004F05DE&quot;/&gt;&lt;wsp:rsid wsp:val=&quot;004F2825&quot;/&gt;&lt;wsp:rsid wsp:val=&quot;004F370D&quot;/&gt;&lt;wsp:rsid wsp:val=&quot;004F37F0&quot;/&gt;&lt;wsp:rsid wsp:val=&quot;004F4207&quot;/&gt;&lt;wsp:rsid wsp:val=&quot;004F448E&quot;/&gt;&lt;wsp:rsid wsp:val=&quot;004F48AD&quot;/&gt;&lt;wsp:rsid wsp:val=&quot;004F4B02&quot;/&gt;&lt;wsp:rsid wsp:val=&quot;004F4FB8&quot;/&gt;&lt;wsp:rsid wsp:val=&quot;004F5D10&quot;/&gt;&lt;wsp:rsid wsp:val=&quot;004F6043&quot;/&gt;&lt;wsp:rsid wsp:val=&quot;004F692F&quot;/&gt;&lt;wsp:rsid wsp:val=&quot;004F6EE2&quot;/&gt;&lt;wsp:rsid wsp:val=&quot;004F7081&quot;/&gt;&lt;wsp:rsid wsp:val=&quot;004F712C&quot;/&gt;&lt;wsp:rsid wsp:val=&quot;004F7290&quot;/&gt;&lt;wsp:rsid wsp:val=&quot;004F74F1&quot;/&gt;&lt;wsp:rsid wsp:val=&quot;004F7635&quot;/&gt;&lt;wsp:rsid wsp:val=&quot;004F7E8A&quot;/&gt;&lt;wsp:rsid wsp:val=&quot;004F7ED0&quot;/&gt;&lt;wsp:rsid wsp:val=&quot;005003DF&quot;/&gt;&lt;wsp:rsid wsp:val=&quot;005007E2&quot;/&gt;&lt;wsp:rsid wsp:val=&quot;00501D13&quot;/&gt;&lt;wsp:rsid wsp:val=&quot;005022AE&quot;/&gt;&lt;wsp:rsid wsp:val=&quot;005025E8&quot;/&gt;&lt;wsp:rsid wsp:val=&quot;00505386&quot;/&gt;&lt;wsp:rsid wsp:val=&quot;005068E4&quot;/&gt;&lt;wsp:rsid wsp:val=&quot;00506CAE&quot;/&gt;&lt;wsp:rsid wsp:val=&quot;00507B00&quot;/&gt;&lt;wsp:rsid wsp:val=&quot;00507B9C&quot;/&gt;&lt;wsp:rsid wsp:val=&quot;00511476&quot;/&gt;&lt;wsp:rsid wsp:val=&quot;005118F7&quot;/&gt;&lt;wsp:rsid wsp:val=&quot;00511E73&quot;/&gt;&lt;wsp:rsid wsp:val=&quot;00512E2E&quot;/&gt;&lt;wsp:rsid wsp:val=&quot;00513A7C&quot;/&gt;&lt;wsp:rsid wsp:val=&quot;00514368&quot;/&gt;&lt;wsp:rsid wsp:val=&quot;00514B43&quot;/&gt;&lt;wsp:rsid wsp:val=&quot;00515AB6&quot;/&gt;&lt;wsp:rsid wsp:val=&quot;00516334&quot;/&gt;&lt;wsp:rsid wsp:val=&quot;005167E8&quot;/&gt;&lt;wsp:rsid wsp:val=&quot;00517199&quot;/&gt;&lt;wsp:rsid wsp:val=&quot;005201CB&quot;/&gt;&lt;wsp:rsid wsp:val=&quot;0052120E&quot;/&gt;&lt;wsp:rsid wsp:val=&quot;00521297&quot;/&gt;&lt;wsp:rsid wsp:val=&quot;00521369&quot;/&gt;&lt;wsp:rsid wsp:val=&quot;00521FC8&quot;/&gt;&lt;wsp:rsid wsp:val=&quot;00523323&quot;/&gt;&lt;wsp:rsid wsp:val=&quot;00524218&quot;/&gt;&lt;wsp:rsid wsp:val=&quot;00524D75&quot;/&gt;&lt;wsp:rsid wsp:val=&quot;005250F6&quot;/&gt;&lt;wsp:rsid wsp:val=&quot;00525E31&quot;/&gt;&lt;wsp:rsid wsp:val=&quot;0052633F&quot;/&gt;&lt;wsp:rsid wsp:val=&quot;005267BD&quot;/&gt;&lt;wsp:rsid wsp:val=&quot;00526BD2&quot;/&gt;&lt;wsp:rsid wsp:val=&quot;00526D84&quot;/&gt;&lt;wsp:rsid wsp:val=&quot;0052707B&quot;/&gt;&lt;wsp:rsid wsp:val=&quot;0052782A&quot;/&gt;&lt;wsp:rsid wsp:val=&quot;00527EE1&quot;/&gt;&lt;wsp:rsid wsp:val=&quot;00531EE3&quot;/&gt;&lt;wsp:rsid wsp:val=&quot;005322E7&quot;/&gt;&lt;wsp:rsid wsp:val=&quot;005324C3&quot;/&gt;&lt;wsp:rsid wsp:val=&quot;005327B6&quot;/&gt;&lt;wsp:rsid wsp:val=&quot;00532855&quot;/&gt;&lt;wsp:rsid wsp:val=&quot;00532FEC&quot;/&gt;&lt;wsp:rsid wsp:val=&quot;005331CE&quot;/&gt;&lt;wsp:rsid wsp:val=&quot;0053376E&quot;/&gt;&lt;wsp:rsid wsp:val=&quot;00533CB4&quot;/&gt;&lt;wsp:rsid wsp:val=&quot;005340DE&quot;/&gt;&lt;wsp:rsid wsp:val=&quot;005342A2&quot;/&gt;&lt;wsp:rsid wsp:val=&quot;00534C5F&quot;/&gt;&lt;wsp:rsid wsp:val=&quot;0053509D&quot;/&gt;&lt;wsp:rsid wsp:val=&quot;00535E13&quot;/&gt;&lt;wsp:rsid wsp:val=&quot;0053650A&quot;/&gt;&lt;wsp:rsid wsp:val=&quot;00536833&quot;/&gt;&lt;wsp:rsid wsp:val=&quot;00537F2E&quot;/&gt;&lt;wsp:rsid wsp:val=&quot;0054008E&quot;/&gt;&lt;wsp:rsid wsp:val=&quot;00540270&quot;/&gt;&lt;wsp:rsid wsp:val=&quot;0054052E&quot;/&gt;&lt;wsp:rsid wsp:val=&quot;00540AD9&quot;/&gt;&lt;wsp:rsid wsp:val=&quot;00540E80&quot;/&gt;&lt;wsp:rsid wsp:val=&quot;00543144&quot;/&gt;&lt;wsp:rsid wsp:val=&quot;005435F9&quot;/&gt;&lt;wsp:rsid wsp:val=&quot;00543E5A&quot;/&gt;&lt;wsp:rsid wsp:val=&quot;00544155&quot;/&gt;&lt;wsp:rsid wsp:val=&quot;00544F7A&quot;/&gt;&lt;wsp:rsid wsp:val=&quot;00545160&quot;/&gt;&lt;wsp:rsid wsp:val=&quot;00545421&quot;/&gt;&lt;wsp:rsid wsp:val=&quot;00546CBB&quot;/&gt;&lt;wsp:rsid wsp:val=&quot;00547B0A&quot;/&gt;&lt;wsp:rsid wsp:val=&quot;00550CA9&quot;/&gt;&lt;wsp:rsid wsp:val=&quot;00550D79&quot;/&gt;&lt;wsp:rsid wsp:val=&quot;00551763&quot;/&gt;&lt;wsp:rsid wsp:val=&quot;00551FCA&quot;/&gt;&lt;wsp:rsid wsp:val=&quot;005521A5&quot;/&gt;&lt;wsp:rsid wsp:val=&quot;005528AD&quot;/&gt;&lt;wsp:rsid wsp:val=&quot;00553913&quot;/&gt;&lt;wsp:rsid wsp:val=&quot;005546BE&quot;/&gt;&lt;wsp:rsid wsp:val=&quot;00554B68&quot;/&gt;&lt;wsp:rsid wsp:val=&quot;00554F48&quot;/&gt;&lt;wsp:rsid wsp:val=&quot;00554F7D&quot;/&gt;&lt;wsp:rsid wsp:val=&quot;00557093&quot;/&gt;&lt;wsp:rsid wsp:val=&quot;005576F7&quot;/&gt;&lt;wsp:rsid wsp:val=&quot;005602FB&quot;/&gt;&lt;wsp:rsid wsp:val=&quot;00560716&quot;/&gt;&lt;wsp:rsid wsp:val=&quot;005607A9&quot;/&gt;&lt;wsp:rsid wsp:val=&quot;00561208&quot;/&gt;&lt;wsp:rsid wsp:val=&quot;00561524&quot;/&gt;&lt;wsp:rsid wsp:val=&quot;0056188B&quot;/&gt;&lt;wsp:rsid wsp:val=&quot;00563F76&quot;/&gt;&lt;wsp:rsid wsp:val=&quot;005641E0&quot;/&gt;&lt;wsp:rsid wsp:val=&quot;005657D0&quot;/&gt;&lt;wsp:rsid wsp:val=&quot;00565866&quot;/&gt;&lt;wsp:rsid wsp:val=&quot;00566527&quot;/&gt;&lt;wsp:rsid wsp:val=&quot;005667F5&quot;/&gt;&lt;wsp:rsid wsp:val=&quot;0056774B&quot;/&gt;&lt;wsp:rsid wsp:val=&quot;00567D53&quot;/&gt;&lt;wsp:rsid wsp:val=&quot;00567ECA&quot;/&gt;&lt;wsp:rsid wsp:val=&quot;0057030D&quot;/&gt;&lt;wsp:rsid wsp:val=&quot;00570526&quot;/&gt;&lt;wsp:rsid wsp:val=&quot;00570586&quot;/&gt;&lt;wsp:rsid wsp:val=&quot;005717DB&quot;/&gt;&lt;wsp:rsid wsp:val=&quot;005719CC&quot;/&gt;&lt;wsp:rsid wsp:val=&quot;00572669&quot;/&gt;&lt;wsp:rsid wsp:val=&quot;005731D7&quot;/&gt;&lt;wsp:rsid wsp:val=&quot;005747BC&quot;/&gt;&lt;wsp:rsid wsp:val=&quot;00574C76&quot;/&gt;&lt;wsp:rsid wsp:val=&quot;00574F92&quot;/&gt;&lt;wsp:rsid wsp:val=&quot;00575ED0&quot;/&gt;&lt;wsp:rsid wsp:val=&quot;00576050&quot;/&gt;&lt;wsp:rsid wsp:val=&quot;00576135&quot;/&gt;&lt;wsp:rsid wsp:val=&quot;005768FA&quot;/&gt;&lt;wsp:rsid wsp:val=&quot;00576D83&quot;/&gt;&lt;wsp:rsid wsp:val=&quot;005801F8&quot;/&gt;&lt;wsp:rsid wsp:val=&quot;0058025A&quot;/&gt;&lt;wsp:rsid wsp:val=&quot;00580ECA&quot;/&gt;&lt;wsp:rsid wsp:val=&quot;00580F54&quot;/&gt;&lt;wsp:rsid wsp:val=&quot;005816AC&quot;/&gt;&lt;wsp:rsid wsp:val=&quot;00581AC9&quot;/&gt;&lt;wsp:rsid wsp:val=&quot;00581BD7&quot;/&gt;&lt;wsp:rsid wsp:val=&quot;0058268D&quot;/&gt;&lt;wsp:rsid wsp:val=&quot;00582A2D&quot;/&gt;&lt;wsp:rsid wsp:val=&quot;00583534&quot;/&gt;&lt;wsp:rsid wsp:val=&quot;005835CF&quot;/&gt;&lt;wsp:rsid wsp:val=&quot;0058368D&quot;/&gt;&lt;wsp:rsid wsp:val=&quot;00583984&quot;/&gt;&lt;wsp:rsid wsp:val=&quot;00583FF2&quot;/&gt;&lt;wsp:rsid wsp:val=&quot;0058407D&quot;/&gt;&lt;wsp:rsid wsp:val=&quot;00584740&quot;/&gt;&lt;wsp:rsid wsp:val=&quot;00585139&quot;/&gt;&lt;wsp:rsid wsp:val=&quot;00585287&quot;/&gt;&lt;wsp:rsid wsp:val=&quot;00586B81&quot;/&gt;&lt;wsp:rsid wsp:val=&quot;00586D95&quot;/&gt;&lt;wsp:rsid wsp:val=&quot;00586E82&quot;/&gt;&lt;wsp:rsid wsp:val=&quot;005873E4&quot;/&gt;&lt;wsp:rsid wsp:val=&quot;00587D4F&quot;/&gt;&lt;wsp:rsid wsp:val=&quot;00587F45&quot;/&gt;&lt;wsp:rsid wsp:val=&quot;00591FE8&quot;/&gt;&lt;wsp:rsid wsp:val=&quot;00593713&quot;/&gt;&lt;wsp:rsid wsp:val=&quot;0059391C&quot;/&gt;&lt;wsp:rsid wsp:val=&quot;00593FEE&quot;/&gt;&lt;wsp:rsid wsp:val=&quot;005942D5&quot;/&gt;&lt;wsp:rsid wsp:val=&quot;0059466A&quot;/&gt;&lt;wsp:rsid wsp:val=&quot;00594752&quot;/&gt;&lt;wsp:rsid wsp:val=&quot;0059498A&quot;/&gt;&lt;wsp:rsid wsp:val=&quot;00594CD7&quot;/&gt;&lt;wsp:rsid wsp:val=&quot;0059533D&quot;/&gt;&lt;wsp:rsid wsp:val=&quot;00596E42&quot;/&gt;&lt;wsp:rsid wsp:val=&quot;00597542&quot;/&gt;&lt;wsp:rsid wsp:val=&quot;00597E5D&quot;/&gt;&lt;wsp:rsid wsp:val=&quot;005A085B&quot;/&gt;&lt;wsp:rsid wsp:val=&quot;005A1039&quot;/&gt;&lt;wsp:rsid wsp:val=&quot;005A2608&quot;/&gt;&lt;wsp:rsid wsp:val=&quot;005A29EA&quot;/&gt;&lt;wsp:rsid wsp:val=&quot;005A2E56&quot;/&gt;&lt;wsp:rsid wsp:val=&quot;005A329D&quot;/&gt;&lt;wsp:rsid wsp:val=&quot;005A38B7&quot;/&gt;&lt;wsp:rsid wsp:val=&quot;005A5467&quot;/&gt;&lt;wsp:rsid wsp:val=&quot;005A58C0&quot;/&gt;&lt;wsp:rsid wsp:val=&quot;005A5966&quot;/&gt;&lt;wsp:rsid wsp:val=&quot;005A5AE9&quot;/&gt;&lt;wsp:rsid wsp:val=&quot;005A5CD5&quot;/&gt;&lt;wsp:rsid wsp:val=&quot;005A689A&quot;/&gt;&lt;wsp:rsid wsp:val=&quot;005A7A96&quot;/&gt;&lt;wsp:rsid wsp:val=&quot;005B0567&quot;/&gt;&lt;wsp:rsid wsp:val=&quot;005B194C&quot;/&gt;&lt;wsp:rsid wsp:val=&quot;005B3367&quot;/&gt;&lt;wsp:rsid wsp:val=&quot;005B398A&quot;/&gt;&lt;wsp:rsid wsp:val=&quot;005B3CC6&quot;/&gt;&lt;wsp:rsid wsp:val=&quot;005B4429&quot;/&gt;&lt;wsp:rsid wsp:val=&quot;005B448B&quot;/&gt;&lt;wsp:rsid wsp:val=&quot;005B47A0&quot;/&gt;&lt;wsp:rsid wsp:val=&quot;005B54D6&quot;/&gt;&lt;wsp:rsid wsp:val=&quot;005B5E0B&quot;/&gt;&lt;wsp:rsid wsp:val=&quot;005B5F79&quot;/&gt;&lt;wsp:rsid wsp:val=&quot;005B6245&quot;/&gt;&lt;wsp:rsid wsp:val=&quot;005B6A10&quot;/&gt;&lt;wsp:rsid wsp:val=&quot;005B792A&quot;/&gt;&lt;wsp:rsid wsp:val=&quot;005C0296&quot;/&gt;&lt;wsp:rsid wsp:val=&quot;005C1017&quot;/&gt;&lt;wsp:rsid wsp:val=&quot;005C1723&quot;/&gt;&lt;wsp:rsid wsp:val=&quot;005C1821&quot;/&gt;&lt;wsp:rsid wsp:val=&quot;005C2200&quot;/&gt;&lt;wsp:rsid wsp:val=&quot;005C222C&quot;/&gt;&lt;wsp:rsid wsp:val=&quot;005C2BB3&quot;/&gt;&lt;wsp:rsid wsp:val=&quot;005C30D3&quot;/&gt;&lt;wsp:rsid wsp:val=&quot;005C33C0&quot;/&gt;&lt;wsp:rsid wsp:val=&quot;005C3FD8&quot;/&gt;&lt;wsp:rsid wsp:val=&quot;005C3FF1&quot;/&gt;&lt;wsp:rsid wsp:val=&quot;005C4630&quot;/&gt;&lt;wsp:rsid wsp:val=&quot;005C5570&quot;/&gt;&lt;wsp:rsid wsp:val=&quot;005C5F4D&quot;/&gt;&lt;wsp:rsid wsp:val=&quot;005C6EA5&quot;/&gt;&lt;wsp:rsid wsp:val=&quot;005C7902&quot;/&gt;&lt;wsp:rsid wsp:val=&quot;005D1540&quot;/&gt;&lt;wsp:rsid wsp:val=&quot;005D1853&quot;/&gt;&lt;wsp:rsid wsp:val=&quot;005D1A0F&quot;/&gt;&lt;wsp:rsid wsp:val=&quot;005D1A80&quot;/&gt;&lt;wsp:rsid wsp:val=&quot;005D2728&quot;/&gt;&lt;wsp:rsid wsp:val=&quot;005D2787&quot;/&gt;&lt;wsp:rsid wsp:val=&quot;005D307D&quot;/&gt;&lt;wsp:rsid wsp:val=&quot;005D3511&quot;/&gt;&lt;wsp:rsid wsp:val=&quot;005D442A&quot;/&gt;&lt;wsp:rsid wsp:val=&quot;005D717C&quot;/&gt;&lt;wsp:rsid wsp:val=&quot;005D7204&quot;/&gt;&lt;wsp:rsid wsp:val=&quot;005D76E3&quot;/&gt;&lt;wsp:rsid wsp:val=&quot;005D7C23&quot;/&gt;&lt;wsp:rsid wsp:val=&quot;005E05A6&quot;/&gt;&lt;wsp:rsid wsp:val=&quot;005E101D&quot;/&gt;&lt;wsp:rsid wsp:val=&quot;005E19B4&quot;/&gt;&lt;wsp:rsid wsp:val=&quot;005E1EE7&quot;/&gt;&lt;wsp:rsid wsp:val=&quot;005E2BEB&quot;/&gt;&lt;wsp:rsid wsp:val=&quot;005E3C68&quot;/&gt;&lt;wsp:rsid wsp:val=&quot;005E47F7&quot;/&gt;&lt;wsp:rsid wsp:val=&quot;005E534E&quot;/&gt;&lt;wsp:rsid wsp:val=&quot;005E597B&quot;/&gt;&lt;wsp:rsid wsp:val=&quot;005E59A8&quot;/&gt;&lt;wsp:rsid wsp:val=&quot;005E5CBA&quot;/&gt;&lt;wsp:rsid wsp:val=&quot;005E5CEB&quot;/&gt;&lt;wsp:rsid wsp:val=&quot;005E5EC8&quot;/&gt;&lt;wsp:rsid wsp:val=&quot;005E684F&quot;/&gt;&lt;wsp:rsid wsp:val=&quot;005E6A30&quot;/&gt;&lt;wsp:rsid wsp:val=&quot;005E6BCB&quot;/&gt;&lt;wsp:rsid wsp:val=&quot;005E732E&quot;/&gt;&lt;wsp:rsid wsp:val=&quot;005E751E&quot;/&gt;&lt;wsp:rsid wsp:val=&quot;005E7A84&quot;/&gt;&lt;wsp:rsid wsp:val=&quot;005E7E5C&quot;/&gt;&lt;wsp:rsid wsp:val=&quot;005F0059&quot;/&gt;&lt;wsp:rsid wsp:val=&quot;005F03E6&quot;/&gt;&lt;wsp:rsid wsp:val=&quot;005F0491&quot;/&gt;&lt;wsp:rsid wsp:val=&quot;005F15A5&quot;/&gt;&lt;wsp:rsid wsp:val=&quot;005F212E&quot;/&gt;&lt;wsp:rsid wsp:val=&quot;005F2549&quot;/&gt;&lt;wsp:rsid wsp:val=&quot;005F279C&quot;/&gt;&lt;wsp:rsid wsp:val=&quot;005F2818&quot;/&gt;&lt;wsp:rsid wsp:val=&quot;005F2A90&quot;/&gt;&lt;wsp:rsid wsp:val=&quot;005F30B5&quot;/&gt;&lt;wsp:rsid wsp:val=&quot;005F32CE&quot;/&gt;&lt;wsp:rsid wsp:val=&quot;005F336A&quot;/&gt;&lt;wsp:rsid wsp:val=&quot;005F3CB3&quot;/&gt;&lt;wsp:rsid wsp:val=&quot;005F4549&quot;/&gt;&lt;wsp:rsid wsp:val=&quot;005F4FE7&quot;/&gt;&lt;wsp:rsid wsp:val=&quot;005F5101&quot;/&gt;&lt;wsp:rsid wsp:val=&quot;005F678B&quot;/&gt;&lt;wsp:rsid wsp:val=&quot;005F74CB&quot;/&gt;&lt;wsp:rsid wsp:val=&quot;005F76A4&quot;/&gt;&lt;wsp:rsid wsp:val=&quot;005F7971&quot;/&gt;&lt;wsp:rsid wsp:val=&quot;005F7D45&quot;/&gt;&lt;wsp:rsid wsp:val=&quot;00600EAD&quot;/&gt;&lt;wsp:rsid wsp:val=&quot;00601271&quot;/&gt;&lt;wsp:rsid wsp:val=&quot;00601B2A&quot;/&gt;&lt;wsp:rsid wsp:val=&quot;00602678&quot;/&gt;&lt;wsp:rsid wsp:val=&quot;0060303F&quot;/&gt;&lt;wsp:rsid wsp:val=&quot;00603617&quot;/&gt;&lt;wsp:rsid wsp:val=&quot;006046B6&quot;/&gt;&lt;wsp:rsid wsp:val=&quot;006049FD&quot;/&gt;&lt;wsp:rsid wsp:val=&quot;00605099&quot;/&gt;&lt;wsp:rsid wsp:val=&quot;006059EE&quot;/&gt;&lt;wsp:rsid wsp:val=&quot;00607638&quot;/&gt;&lt;wsp:rsid wsp:val=&quot;006102C5&quot;/&gt;&lt;wsp:rsid wsp:val=&quot;0061093F&quot;/&gt;&lt;wsp:rsid wsp:val=&quot;00610E2B&quot;/&gt;&lt;wsp:rsid wsp:val=&quot;00611135&quot;/&gt;&lt;wsp:rsid wsp:val=&quot;00611E72&quot;/&gt;&lt;wsp:rsid wsp:val=&quot;00612119&quot;/&gt;&lt;wsp:rsid wsp:val=&quot;006123A2&quot;/&gt;&lt;wsp:rsid wsp:val=&quot;006127F2&quot;/&gt;&lt;wsp:rsid wsp:val=&quot;00613023&quot;/&gt;&lt;wsp:rsid wsp:val=&quot;00613028&quot;/&gt;&lt;wsp:rsid wsp:val=&quot;00613520&quot;/&gt;&lt;wsp:rsid wsp:val=&quot;00613713&quot;/&gt;&lt;wsp:rsid wsp:val=&quot;00614AB0&quot;/&gt;&lt;wsp:rsid wsp:val=&quot;00614DEF&quot;/&gt;&lt;wsp:rsid wsp:val=&quot;006158A9&quot;/&gt;&lt;wsp:rsid wsp:val=&quot;00616B9A&quot;/&gt;&lt;wsp:rsid wsp:val=&quot;006173AF&quot;/&gt;&lt;wsp:rsid wsp:val=&quot;006178B0&quot;/&gt;&lt;wsp:rsid wsp:val=&quot;006178BC&quot;/&gt;&lt;wsp:rsid wsp:val=&quot;00617C96&quot;/&gt;&lt;wsp:rsid wsp:val=&quot;006201BE&quot;/&gt;&lt;wsp:rsid wsp:val=&quot;00620368&quot;/&gt;&lt;wsp:rsid wsp:val=&quot;006204F5&quot;/&gt;&lt;wsp:rsid wsp:val=&quot;006205C1&quot;/&gt;&lt;wsp:rsid wsp:val=&quot;00620D81&quot;/&gt;&lt;wsp:rsid wsp:val=&quot;00621158&quot;/&gt;&lt;wsp:rsid wsp:val=&quot;0062180E&quot;/&gt;&lt;wsp:rsid wsp:val=&quot;00622B2B&quot;/&gt;&lt;wsp:rsid wsp:val=&quot;0062340D&quot;/&gt;&lt;wsp:rsid wsp:val=&quot;006239B8&quot;/&gt;&lt;wsp:rsid wsp:val=&quot;00623FDF&quot;/&gt;&lt;wsp:rsid wsp:val=&quot;0062416F&quot;/&gt;&lt;wsp:rsid wsp:val=&quot;00624BB4&quot;/&gt;&lt;wsp:rsid wsp:val=&quot;00624E83&quot;/&gt;&lt;wsp:rsid wsp:val=&quot;006252F1&quot;/&gt;&lt;wsp:rsid wsp:val=&quot;006258FC&quot;/&gt;&lt;wsp:rsid wsp:val=&quot;00625CD1&quot;/&gt;&lt;wsp:rsid wsp:val=&quot;0062606D&quot;/&gt;&lt;wsp:rsid wsp:val=&quot;006261CB&quot;/&gt;&lt;wsp:rsid wsp:val=&quot;0062624E&quot;/&gt;&lt;wsp:rsid wsp:val=&quot;00626C95&quot;/&gt;&lt;wsp:rsid wsp:val=&quot;006273B4&quot;/&gt;&lt;wsp:rsid wsp:val=&quot;00630AAF&quot;/&gt;&lt;wsp:rsid wsp:val=&quot;006312FE&quot;/&gt;&lt;wsp:rsid wsp:val=&quot;0063190E&quot;/&gt;&lt;wsp:rsid wsp:val=&quot;00631E58&quot;/&gt;&lt;wsp:rsid wsp:val=&quot;0063253F&quot;/&gt;&lt;wsp:rsid wsp:val=&quot;006326A8&quot;/&gt;&lt;wsp:rsid wsp:val=&quot;00632F2F&quot;/&gt;&lt;wsp:rsid wsp:val=&quot;00633CAB&quot;/&gt;&lt;wsp:rsid wsp:val=&quot;0063411B&quot;/&gt;&lt;wsp:rsid wsp:val=&quot;006344A4&quot;/&gt;&lt;wsp:rsid wsp:val=&quot;00634B97&quot;/&gt;&lt;wsp:rsid wsp:val=&quot;00634BAB&quot;/&gt;&lt;wsp:rsid wsp:val=&quot;006353BB&quot;/&gt;&lt;wsp:rsid wsp:val=&quot;00635564&quot;/&gt;&lt;wsp:rsid wsp:val=&quot;00635FF3&quot;/&gt;&lt;wsp:rsid wsp:val=&quot;00636784&quot;/&gt;&lt;wsp:rsid wsp:val=&quot;00637334&quot;/&gt;&lt;wsp:rsid wsp:val=&quot;0063759E&quot;/&gt;&lt;wsp:rsid wsp:val=&quot;006376B0&quot;/&gt;&lt;wsp:rsid wsp:val=&quot;00637C32&quot;/&gt;&lt;wsp:rsid wsp:val=&quot;00640480&quot;/&gt;&lt;wsp:rsid wsp:val=&quot;006404BF&quot;/&gt;&lt;wsp:rsid wsp:val=&quot;006411FD&quot;/&gt;&lt;wsp:rsid wsp:val=&quot;006412A6&quot;/&gt;&lt;wsp:rsid wsp:val=&quot;006415CF&quot;/&gt;&lt;wsp:rsid wsp:val=&quot;00643CD3&quot;/&gt;&lt;wsp:rsid wsp:val=&quot;006445E9&quot;/&gt;&lt;wsp:rsid wsp:val=&quot;006448BA&quot;/&gt;&lt;wsp:rsid wsp:val=&quot;00644C82&quot;/&gt;&lt;wsp:rsid wsp:val=&quot;006452E7&quot;/&gt;&lt;wsp:rsid wsp:val=&quot;0065025E&quot;/&gt;&lt;wsp:rsid wsp:val=&quot;00650F57&quot;/&gt;&lt;wsp:rsid wsp:val=&quot;006523AD&quot;/&gt;&lt;wsp:rsid wsp:val=&quot;006523C6&quot;/&gt;&lt;wsp:rsid wsp:val=&quot;0065251A&quot;/&gt;&lt;wsp:rsid wsp:val=&quot;00652BD8&quot;/&gt;&lt;wsp:rsid wsp:val=&quot;0065356C&quot;/&gt;&lt;wsp:rsid wsp:val=&quot;006551F3&quot;/&gt;&lt;wsp:rsid wsp:val=&quot;006555C0&quot;/&gt;&lt;wsp:rsid wsp:val=&quot;00655B13&quot;/&gt;&lt;wsp:rsid wsp:val=&quot;00655CC4&quot;/&gt;&lt;wsp:rsid wsp:val=&quot;00655DCB&quot;/&gt;&lt;wsp:rsid wsp:val=&quot;00655E22&quot;/&gt;&lt;wsp:rsid wsp:val=&quot;00656812&quot;/&gt;&lt;wsp:rsid wsp:val=&quot;0065711D&quot;/&gt;&lt;wsp:rsid wsp:val=&quot;006606E2&quot;/&gt;&lt;wsp:rsid wsp:val=&quot;00660A02&quot;/&gt;&lt;wsp:rsid wsp:val=&quot;00660FF2&quot;/&gt;&lt;wsp:rsid wsp:val=&quot;006628DF&quot;/&gt;&lt;wsp:rsid wsp:val=&quot;0066315A&quot;/&gt;&lt;wsp:rsid wsp:val=&quot;00665702&quot;/&gt;&lt;wsp:rsid wsp:val=&quot;006659AF&quot;/&gt;&lt;wsp:rsid wsp:val=&quot;006677A5&quot;/&gt;&lt;wsp:rsid wsp:val=&quot;00667EAC&quot;/&gt;&lt;wsp:rsid wsp:val=&quot;006713F8&quot;/&gt;&lt;wsp:rsid wsp:val=&quot;00671617&quot;/&gt;&lt;wsp:rsid wsp:val=&quot;00671816&quot;/&gt;&lt;wsp:rsid wsp:val=&quot;0067184D&quot;/&gt;&lt;wsp:rsid wsp:val=&quot;00671E7B&quot;/&gt;&lt;wsp:rsid wsp:val=&quot;0067240C&quot;/&gt;&lt;wsp:rsid wsp:val=&quot;006724D8&quot;/&gt;&lt;wsp:rsid wsp:val=&quot;0067269C&quot;/&gt;&lt;wsp:rsid wsp:val=&quot;00672862&quot;/&gt;&lt;wsp:rsid wsp:val=&quot;006731A0&quot;/&gt;&lt;wsp:rsid wsp:val=&quot;00673245&quot;/&gt;&lt;wsp:rsid wsp:val=&quot;006735A7&quot;/&gt;&lt;wsp:rsid wsp:val=&quot;00673CFF&quot;/&gt;&lt;wsp:rsid wsp:val=&quot;00673DBE&quot;/&gt;&lt;wsp:rsid wsp:val=&quot;00673EC1&quot;/&gt;&lt;wsp:rsid wsp:val=&quot;00673F43&quot;/&gt;&lt;wsp:rsid wsp:val=&quot;00674355&quot;/&gt;&lt;wsp:rsid wsp:val=&quot;006744D9&quot;/&gt;&lt;wsp:rsid wsp:val=&quot;0067502B&quot;/&gt;&lt;wsp:rsid wsp:val=&quot;00675193&quot;/&gt;&lt;wsp:rsid wsp:val=&quot;006758D1&quot;/&gt;&lt;wsp:rsid wsp:val=&quot;00675FE2&quot;/&gt;&lt;wsp:rsid wsp:val=&quot;006760F8&quot;/&gt;&lt;wsp:rsid wsp:val=&quot;0067642D&quot;/&gt;&lt;wsp:rsid wsp:val=&quot;00676A0F&quot;/&gt;&lt;wsp:rsid wsp:val=&quot;006771D9&quot;/&gt;&lt;wsp:rsid wsp:val=&quot;00680A84&quot;/&gt;&lt;wsp:rsid wsp:val=&quot;0068309E&quot;/&gt;&lt;wsp:rsid wsp:val=&quot;00683F7E&quot;/&gt;&lt;wsp:rsid wsp:val=&quot;006843AF&quot;/&gt;&lt;wsp:rsid wsp:val=&quot;00684677&quot;/&gt;&lt;wsp:rsid wsp:val=&quot;006862D4&quot;/&gt;&lt;wsp:rsid wsp:val=&quot;00686AB1&quot;/&gt;&lt;wsp:rsid wsp:val=&quot;00686C73&quot;/&gt;&lt;wsp:rsid wsp:val=&quot;00687D99&quot;/&gt;&lt;wsp:rsid wsp:val=&quot;0069074E&quot;/&gt;&lt;wsp:rsid wsp:val=&quot;00690F1B&quot;/&gt;&lt;wsp:rsid wsp:val=&quot;006913F1&quot;/&gt;&lt;wsp:rsid wsp:val=&quot;00691D8E&quot;/&gt;&lt;wsp:rsid wsp:val=&quot;0069257A&quot;/&gt;&lt;wsp:rsid wsp:val=&quot;00692EE2&quot;/&gt;&lt;wsp:rsid wsp:val=&quot;006937D5&quot;/&gt;&lt;wsp:rsid wsp:val=&quot;0069399C&quot;/&gt;&lt;wsp:rsid wsp:val=&quot;00693B21&quot;/&gt;&lt;wsp:rsid wsp:val=&quot;006947F0&quot;/&gt;&lt;wsp:rsid wsp:val=&quot;00694B62&quot;/&gt;&lt;wsp:rsid wsp:val=&quot;00694BAD&quot;/&gt;&lt;wsp:rsid wsp:val=&quot;006951D8&quot;/&gt;&lt;wsp:rsid wsp:val=&quot;00695D19&quot;/&gt;&lt;wsp:rsid wsp:val=&quot;00696D35&quot;/&gt;&lt;wsp:rsid wsp:val=&quot;00697217&quot;/&gt;&lt;wsp:rsid wsp:val=&quot;0069757C&quot;/&gt;&lt;wsp:rsid wsp:val=&quot;006A00ED&quot;/&gt;&lt;wsp:rsid wsp:val=&quot;006A034D&quot;/&gt;&lt;wsp:rsid wsp:val=&quot;006A0FC3&quot;/&gt;&lt;wsp:rsid wsp:val=&quot;006A16FF&quot;/&gt;&lt;wsp:rsid wsp:val=&quot;006A2312&quot;/&gt;&lt;wsp:rsid wsp:val=&quot;006A2474&quot;/&gt;&lt;wsp:rsid wsp:val=&quot;006A28BE&quot;/&gt;&lt;wsp:rsid wsp:val=&quot;006A2ED4&quot;/&gt;&lt;wsp:rsid wsp:val=&quot;006A3536&quot;/&gt;&lt;wsp:rsid wsp:val=&quot;006A4122&quot;/&gt;&lt;wsp:rsid wsp:val=&quot;006A4FF4&quot;/&gt;&lt;wsp:rsid wsp:val=&quot;006A50B5&quot;/&gt;&lt;wsp:rsid wsp:val=&quot;006A549A&quot;/&gt;&lt;wsp:rsid wsp:val=&quot;006A5A26&quot;/&gt;&lt;wsp:rsid wsp:val=&quot;006A64C8&quot;/&gt;&lt;wsp:rsid wsp:val=&quot;006A7968&quot;/&gt;&lt;wsp:rsid wsp:val=&quot;006A7A25&quot;/&gt;&lt;wsp:rsid wsp:val=&quot;006B0041&quot;/&gt;&lt;wsp:rsid wsp:val=&quot;006B03AA&quot;/&gt;&lt;wsp:rsid wsp:val=&quot;006B083A&quot;/&gt;&lt;wsp:rsid wsp:val=&quot;006B08DE&quot;/&gt;&lt;wsp:rsid wsp:val=&quot;006B0935&quot;/&gt;&lt;wsp:rsid wsp:val=&quot;006B0D04&quot;/&gt;&lt;wsp:rsid wsp:val=&quot;006B0F45&quot;/&gt;&lt;wsp:rsid wsp:val=&quot;006B117A&quot;/&gt;&lt;wsp:rsid wsp:val=&quot;006B1C59&quot;/&gt;&lt;wsp:rsid wsp:val=&quot;006B2EF6&quot;/&gt;&lt;wsp:rsid wsp:val=&quot;006B37E6&quot;/&gt;&lt;wsp:rsid wsp:val=&quot;006B3DEA&quot;/&gt;&lt;wsp:rsid wsp:val=&quot;006B3E16&quot;/&gt;&lt;wsp:rsid wsp:val=&quot;006B4331&quot;/&gt;&lt;wsp:rsid wsp:val=&quot;006B4489&quot;/&gt;&lt;wsp:rsid wsp:val=&quot;006B49F6&quot;/&gt;&lt;wsp:rsid wsp:val=&quot;006B4F36&quot;/&gt;&lt;wsp:rsid wsp:val=&quot;006B528F&quot;/&gt;&lt;wsp:rsid wsp:val=&quot;006B595A&quot;/&gt;&lt;wsp:rsid wsp:val=&quot;006B5DD2&quot;/&gt;&lt;wsp:rsid wsp:val=&quot;006B64AC&quot;/&gt;&lt;wsp:rsid wsp:val=&quot;006B6DAA&quot;/&gt;&lt;wsp:rsid wsp:val=&quot;006B7132&quot;/&gt;&lt;wsp:rsid wsp:val=&quot;006B78C1&quot;/&gt;&lt;wsp:rsid wsp:val=&quot;006B7BB8&quot;/&gt;&lt;wsp:rsid wsp:val=&quot;006B7D70&quot;/&gt;&lt;wsp:rsid wsp:val=&quot;006C03F2&quot;/&gt;&lt;wsp:rsid wsp:val=&quot;006C0838&quot;/&gt;&lt;wsp:rsid wsp:val=&quot;006C0A93&quot;/&gt;&lt;wsp:rsid wsp:val=&quot;006C18B7&quot;/&gt;&lt;wsp:rsid wsp:val=&quot;006C19D1&quot;/&gt;&lt;wsp:rsid wsp:val=&quot;006C2B9D&quot;/&gt;&lt;wsp:rsid wsp:val=&quot;006C2C1C&quot;/&gt;&lt;wsp:rsid wsp:val=&quot;006C3171&quot;/&gt;&lt;wsp:rsid wsp:val=&quot;006C38E6&quot;/&gt;&lt;wsp:rsid wsp:val=&quot;006C3E1E&quot;/&gt;&lt;wsp:rsid wsp:val=&quot;006C3F36&quot;/&gt;&lt;wsp:rsid wsp:val=&quot;006C43D4&quot;/&gt;&lt;wsp:rsid wsp:val=&quot;006C44DF&quot;/&gt;&lt;wsp:rsid wsp:val=&quot;006C4DE4&quot;/&gt;&lt;wsp:rsid wsp:val=&quot;006C5527&quot;/&gt;&lt;wsp:rsid wsp:val=&quot;006C5A1D&quot;/&gt;&lt;wsp:rsid wsp:val=&quot;006C5A6E&quot;/&gt;&lt;wsp:rsid wsp:val=&quot;006C6286&quot;/&gt;&lt;wsp:rsid wsp:val=&quot;006C6873&quot;/&gt;&lt;wsp:rsid wsp:val=&quot;006C7168&quot;/&gt;&lt;wsp:rsid wsp:val=&quot;006C757A&quot;/&gt;&lt;wsp:rsid wsp:val=&quot;006C7C5A&quot;/&gt;&lt;wsp:rsid wsp:val=&quot;006D0C69&quot;/&gt;&lt;wsp:rsid wsp:val=&quot;006D0CF1&quot;/&gt;&lt;wsp:rsid wsp:val=&quot;006D2020&quot;/&gt;&lt;wsp:rsid wsp:val=&quot;006D2216&quot;/&gt;&lt;wsp:rsid wsp:val=&quot;006D3D0F&quot;/&gt;&lt;wsp:rsid wsp:val=&quot;006D3D96&quot;/&gt;&lt;wsp:rsid wsp:val=&quot;006D4983&quot;/&gt;&lt;wsp:rsid wsp:val=&quot;006D4A70&quot;/&gt;&lt;wsp:rsid wsp:val=&quot;006D4DCF&quot;/&gt;&lt;wsp:rsid wsp:val=&quot;006D54CC&quot;/&gt;&lt;wsp:rsid wsp:val=&quot;006D7134&quot;/&gt;&lt;wsp:rsid wsp:val=&quot;006D7813&quot;/&gt;&lt;wsp:rsid wsp:val=&quot;006E0C5B&quot;/&gt;&lt;wsp:rsid wsp:val=&quot;006E10C4&quot;/&gt;&lt;wsp:rsid wsp:val=&quot;006E1B28&quot;/&gt;&lt;wsp:rsid wsp:val=&quot;006E249F&quot;/&gt;&lt;wsp:rsid wsp:val=&quot;006E259A&quot;/&gt;&lt;wsp:rsid wsp:val=&quot;006E27C5&quot;/&gt;&lt;wsp:rsid wsp:val=&quot;006E2AED&quot;/&gt;&lt;wsp:rsid wsp:val=&quot;006E2DB8&quot;/&gt;&lt;wsp:rsid wsp:val=&quot;006E3112&quot;/&gt;&lt;wsp:rsid wsp:val=&quot;006E338D&quot;/&gt;&lt;wsp:rsid wsp:val=&quot;006E369B&quot;/&gt;&lt;wsp:rsid wsp:val=&quot;006E4356&quot;/&gt;&lt;wsp:rsid wsp:val=&quot;006E46D0&quot;/&gt;&lt;wsp:rsid wsp:val=&quot;006E6197&quot;/&gt;&lt;wsp:rsid wsp:val=&quot;006E6FE5&quot;/&gt;&lt;wsp:rsid wsp:val=&quot;006E778F&quot;/&gt;&lt;wsp:rsid wsp:val=&quot;006E7859&quot;/&gt;&lt;wsp:rsid wsp:val=&quot;006F0286&quot;/&gt;&lt;wsp:rsid wsp:val=&quot;006F02E4&quot;/&gt;&lt;wsp:rsid wsp:val=&quot;006F0ACE&quot;/&gt;&lt;wsp:rsid wsp:val=&quot;006F0BC7&quot;/&gt;&lt;wsp:rsid wsp:val=&quot;006F1573&quot;/&gt;&lt;wsp:rsid wsp:val=&quot;006F1F48&quot;/&gt;&lt;wsp:rsid wsp:val=&quot;006F2400&quot;/&gt;&lt;wsp:rsid wsp:val=&quot;006F3228&quot;/&gt;&lt;wsp:rsid wsp:val=&quot;006F3F0C&quot;/&gt;&lt;wsp:rsid wsp:val=&quot;006F4AA6&quot;/&gt;&lt;wsp:rsid wsp:val=&quot;006F4B7B&quot;/&gt;&lt;wsp:rsid wsp:val=&quot;006F4DBC&quot;/&gt;&lt;wsp:rsid wsp:val=&quot;006F4F21&quot;/&gt;&lt;wsp:rsid wsp:val=&quot;006F52AE&quot;/&gt;&lt;wsp:rsid wsp:val=&quot;006F5CF3&quot;/&gt;&lt;wsp:rsid wsp:val=&quot;006F6978&quot;/&gt;&lt;wsp:rsid wsp:val=&quot;006F6AC9&quot;/&gt;&lt;wsp:rsid wsp:val=&quot;006F6B45&quot;/&gt;&lt;wsp:rsid wsp:val=&quot;006F6E6E&quot;/&gt;&lt;wsp:rsid wsp:val=&quot;006F75EB&quot;/&gt;&lt;wsp:rsid wsp:val=&quot;006F7BA6&quot;/&gt;&lt;wsp:rsid wsp:val=&quot;00700830&quot;/&gt;&lt;wsp:rsid wsp:val=&quot;00700E8C&quot;/&gt;&lt;wsp:rsid wsp:val=&quot;00701284&quot;/&gt;&lt;wsp:rsid wsp:val=&quot;007014DA&quot;/&gt;&lt;wsp:rsid wsp:val=&quot;00701550&quot;/&gt;&lt;wsp:rsid wsp:val=&quot;00701674&quot;/&gt;&lt;wsp:rsid wsp:val=&quot;00701DA0&quot;/&gt;&lt;wsp:rsid wsp:val=&quot;00702CB0&quot;/&gt;&lt;wsp:rsid wsp:val=&quot;00703FD8&quot;/&gt;&lt;wsp:rsid wsp:val=&quot;00704120&quot;/&gt;&lt;wsp:rsid wsp:val=&quot;0070475F&quot;/&gt;&lt;wsp:rsid wsp:val=&quot;007047D6&quot;/&gt;&lt;wsp:rsid wsp:val=&quot;00704A83&quot;/&gt;&lt;wsp:rsid wsp:val=&quot;00705161&quot;/&gt;&lt;wsp:rsid wsp:val=&quot;0070558F&quot;/&gt;&lt;wsp:rsid wsp:val=&quot;00705A8C&quot;/&gt;&lt;wsp:rsid wsp:val=&quot;00705EB8&quot;/&gt;&lt;wsp:rsid wsp:val=&quot;00706076&quot;/&gt;&lt;wsp:rsid wsp:val=&quot;00706BD0&quot;/&gt;&lt;wsp:rsid wsp:val=&quot;00706CEE&quot;/&gt;&lt;wsp:rsid wsp:val=&quot;00707A97&quot;/&gt;&lt;wsp:rsid wsp:val=&quot;00707B17&quot;/&gt;&lt;wsp:rsid wsp:val=&quot;007108D8&quot;/&gt;&lt;wsp:rsid wsp:val=&quot;007113BE&quot;/&gt;&lt;wsp:rsid wsp:val=&quot;0071157E&quot;/&gt;&lt;wsp:rsid wsp:val=&quot;007119B1&quot;/&gt;&lt;wsp:rsid wsp:val=&quot;00711F11&quot;/&gt;&lt;wsp:rsid wsp:val=&quot;00712B7E&quot;/&gt;&lt;wsp:rsid wsp:val=&quot;00712CBA&quot;/&gt;&lt;wsp:rsid wsp:val=&quot;0071390D&quot;/&gt;&lt;wsp:rsid wsp:val=&quot;00713C48&quot;/&gt;&lt;wsp:rsid wsp:val=&quot;00714531&quot;/&gt;&lt;wsp:rsid wsp:val=&quot;00715F13&quot;/&gt;&lt;wsp:rsid wsp:val=&quot;00716001&quot;/&gt;&lt;wsp:rsid wsp:val=&quot;00716F71&quot;/&gt;&lt;wsp:rsid wsp:val=&quot;00717764&quot;/&gt;&lt;wsp:rsid wsp:val=&quot;00717937&quot;/&gt;&lt;wsp:rsid wsp:val=&quot;00717CF5&quot;/&gt;&lt;wsp:rsid wsp:val=&quot;007200A7&quot;/&gt;&lt;wsp:rsid wsp:val=&quot;00720112&quot;/&gt;&lt;wsp:rsid wsp:val=&quot;00721399&quot;/&gt;&lt;wsp:rsid wsp:val=&quot;0072166E&quot;/&gt;&lt;wsp:rsid wsp:val=&quot;00721679&quot;/&gt;&lt;wsp:rsid wsp:val=&quot;00721D85&quot;/&gt;&lt;wsp:rsid wsp:val=&quot;007221B2&quot;/&gt;&lt;wsp:rsid wsp:val=&quot;0072249F&quot;/&gt;&lt;wsp:rsid wsp:val=&quot;007225D7&quot;/&gt;&lt;wsp:rsid wsp:val=&quot;00723562&quot;/&gt;&lt;wsp:rsid wsp:val=&quot;007236F8&quot;/&gt;&lt;wsp:rsid wsp:val=&quot;00723CA0&quot;/&gt;&lt;wsp:rsid wsp:val=&quot;007246C8&quot;/&gt;&lt;wsp:rsid wsp:val=&quot;0072477F&quot;/&gt;&lt;wsp:rsid wsp:val=&quot;007255B7&quot;/&gt;&lt;wsp:rsid wsp:val=&quot;0072664F&quot;/&gt;&lt;wsp:rsid wsp:val=&quot;0072667F&quot;/&gt;&lt;wsp:rsid wsp:val=&quot;00726C64&quot;/&gt;&lt;wsp:rsid wsp:val=&quot;00727071&quot;/&gt;&lt;wsp:rsid wsp:val=&quot;00727242&quot;/&gt;&lt;wsp:rsid wsp:val=&quot;0073015F&quot;/&gt;&lt;wsp:rsid wsp:val=&quot;007328E8&quot;/&gt;&lt;wsp:rsid wsp:val=&quot;0073334B&quot;/&gt;&lt;wsp:rsid wsp:val=&quot;0073413D&quot;/&gt;&lt;wsp:rsid wsp:val=&quot;0073419D&quot;/&gt;&lt;wsp:rsid wsp:val=&quot;0073625E&quot;/&gt;&lt;wsp:rsid wsp:val=&quot;00737096&quot;/&gt;&lt;wsp:rsid wsp:val=&quot;0073715A&quot;/&gt;&lt;wsp:rsid wsp:val=&quot;00737848&quot;/&gt;&lt;wsp:rsid wsp:val=&quot;0074249E&quot;/&gt;&lt;wsp:rsid wsp:val=&quot;00742990&quot;/&gt;&lt;wsp:rsid wsp:val=&quot;0074320E&quot;/&gt;&lt;wsp:rsid wsp:val=&quot;007436EE&quot;/&gt;&lt;wsp:rsid wsp:val=&quot;007444C0&quot;/&gt;&lt;wsp:rsid wsp:val=&quot;007447AF&quot;/&gt;&lt;wsp:rsid wsp:val=&quot;00744933&quot;/&gt;&lt;wsp:rsid wsp:val=&quot;00744B8C&quot;/&gt;&lt;wsp:rsid wsp:val=&quot;00745051&quot;/&gt;&lt;wsp:rsid wsp:val=&quot;00745280&quot;/&gt;&lt;wsp:rsid wsp:val=&quot;007452CF&quot;/&gt;&lt;wsp:rsid wsp:val=&quot;00745BE0&quot;/&gt;&lt;wsp:rsid wsp:val=&quot;0074697D&quot;/&gt;&lt;wsp:rsid wsp:val=&quot;007469F8&quot;/&gt;&lt;wsp:rsid wsp:val=&quot;00746DE9&quot;/&gt;&lt;wsp:rsid wsp:val=&quot;00746F72&quot;/&gt;&lt;wsp:rsid wsp:val=&quot;0074752C&quot;/&gt;&lt;wsp:rsid wsp:val=&quot;00750C05&quot;/&gt;&lt;wsp:rsid wsp:val=&quot;00751CF0&quot;/&gt;&lt;wsp:rsid wsp:val=&quot;007521D6&quot;/&gt;&lt;wsp:rsid wsp:val=&quot;00752FFF&quot;/&gt;&lt;wsp:rsid wsp:val=&quot;00753A6B&quot;/&gt;&lt;wsp:rsid wsp:val=&quot;00754ABF&quot;/&gt;&lt;wsp:rsid wsp:val=&quot;007550B4&quot;/&gt;&lt;wsp:rsid wsp:val=&quot;00757096&quot;/&gt;&lt;wsp:rsid wsp:val=&quot;0075746E&quot;/&gt;&lt;wsp:rsid wsp:val=&quot;00757F25&quot;/&gt;&lt;wsp:rsid wsp:val=&quot;007601B6&quot;/&gt;&lt;wsp:rsid wsp:val=&quot;007620EB&quot;/&gt;&lt;wsp:rsid wsp:val=&quot;0076215A&quot;/&gt;&lt;wsp:rsid wsp:val=&quot;0076227C&quot;/&gt;&lt;wsp:rsid wsp:val=&quot;00762588&quot;/&gt;&lt;wsp:rsid wsp:val=&quot;00762F5C&quot;/&gt;&lt;wsp:rsid wsp:val=&quot;00763AE9&quot;/&gt;&lt;wsp:rsid wsp:val=&quot;0076433C&quot;/&gt;&lt;wsp:rsid wsp:val=&quot;00764BEB&quot;/&gt;&lt;wsp:rsid wsp:val=&quot;00765A7C&quot;/&gt;&lt;wsp:rsid wsp:val=&quot;00765D8F&quot;/&gt;&lt;wsp:rsid wsp:val=&quot;00765DAC&quot;/&gt;&lt;wsp:rsid wsp:val=&quot;007663F2&quot;/&gt;&lt;wsp:rsid wsp:val=&quot;00766C2D&quot;/&gt;&lt;wsp:rsid wsp:val=&quot;0077044F&quot;/&gt;&lt;wsp:rsid wsp:val=&quot;00770C66&quot;/&gt;&lt;wsp:rsid wsp:val=&quot;00770E82&quot;/&gt;&lt;wsp:rsid wsp:val=&quot;00771249&quot;/&gt;&lt;wsp:rsid wsp:val=&quot;00771DBA&quot;/&gt;&lt;wsp:rsid wsp:val=&quot;00772F91&quot;/&gt;&lt;wsp:rsid wsp:val=&quot;0077307C&quot;/&gt;&lt;wsp:rsid wsp:val=&quot;0077333A&quot;/&gt;&lt;wsp:rsid wsp:val=&quot;00773968&quot;/&gt;&lt;wsp:rsid wsp:val=&quot;007739A8&quot;/&gt;&lt;wsp:rsid wsp:val=&quot;00773AFC&quot;/&gt;&lt;wsp:rsid wsp:val=&quot;00773F65&quot;/&gt;&lt;wsp:rsid wsp:val=&quot;00774195&quot;/&gt;&lt;wsp:rsid wsp:val=&quot;0077434B&quot;/&gt;&lt;wsp:rsid wsp:val=&quot;007747B8&quot;/&gt;&lt;wsp:rsid wsp:val=&quot;007754EA&quot;/&gt;&lt;wsp:rsid wsp:val=&quot;007771C3&quot;/&gt;&lt;wsp:rsid wsp:val=&quot;007774FE&quot;/&gt;&lt;wsp:rsid wsp:val=&quot;0077799F&quot;/&gt;&lt;wsp:rsid wsp:val=&quot;00777E61&quot;/&gt;&lt;wsp:rsid wsp:val=&quot;007804DE&quot;/&gt;&lt;wsp:rsid wsp:val=&quot;0078093D&quot;/&gt;&lt;wsp:rsid wsp:val=&quot;007810F2&quot;/&gt;&lt;wsp:rsid wsp:val=&quot;007821CA&quot;/&gt;&lt;wsp:rsid wsp:val=&quot;0078267A&quot;/&gt;&lt;wsp:rsid wsp:val=&quot;00782785&quot;/&gt;&lt;wsp:rsid wsp:val=&quot;0078447F&quot;/&gt;&lt;wsp:rsid wsp:val=&quot;007846F4&quot;/&gt;&lt;wsp:rsid wsp:val=&quot;007850F8&quot;/&gt;&lt;wsp:rsid wsp:val=&quot;00785FC0&quot;/&gt;&lt;wsp:rsid wsp:val=&quot;00786A8F&quot;/&gt;&lt;wsp:rsid wsp:val=&quot;00786B51&quot;/&gt;&lt;wsp:rsid wsp:val=&quot;00790FEC&quot;/&gt;&lt;wsp:rsid wsp:val=&quot;00791761&quot;/&gt;&lt;wsp:rsid wsp:val=&quot;00791CC0&quot;/&gt;&lt;wsp:rsid wsp:val=&quot;00791FBE&quot;/&gt;&lt;wsp:rsid wsp:val=&quot;00792509&quot;/&gt;&lt;wsp:rsid wsp:val=&quot;007933AC&quot;/&gt;&lt;wsp:rsid wsp:val=&quot;007942B9&quot;/&gt;&lt;wsp:rsid wsp:val=&quot;0079454E&quot;/&gt;&lt;wsp:rsid wsp:val=&quot;0079485D&quot;/&gt;&lt;wsp:rsid wsp:val=&quot;00794940&quot;/&gt;&lt;wsp:rsid wsp:val=&quot;007951C7&quot;/&gt;&lt;wsp:rsid wsp:val=&quot;00795625&quot;/&gt;&lt;wsp:rsid wsp:val=&quot;00795BB0&quot;/&gt;&lt;wsp:rsid wsp:val=&quot;00796238&quot;/&gt;&lt;wsp:rsid wsp:val=&quot;0079623D&quot;/&gt;&lt;wsp:rsid wsp:val=&quot;00796917&quot;/&gt;&lt;wsp:rsid wsp:val=&quot;00796FBD&quot;/&gt;&lt;wsp:rsid wsp:val=&quot;0079758B&quot;/&gt;&lt;wsp:rsid wsp:val=&quot;007A065B&quot;/&gt;&lt;wsp:rsid wsp:val=&quot;007A0BD1&quot;/&gt;&lt;wsp:rsid wsp:val=&quot;007A2384&quot;/&gt;&lt;wsp:rsid wsp:val=&quot;007A2462&quot;/&gt;&lt;wsp:rsid wsp:val=&quot;007A323B&quot;/&gt;&lt;wsp:rsid wsp:val=&quot;007A32CA&quot;/&gt;&lt;wsp:rsid wsp:val=&quot;007A3929&quot;/&gt;&lt;wsp:rsid wsp:val=&quot;007A393B&quot;/&gt;&lt;wsp:rsid wsp:val=&quot;007A42F0&quot;/&gt;&lt;wsp:rsid wsp:val=&quot;007A5B0B&quot;/&gt;&lt;wsp:rsid wsp:val=&quot;007A5E77&quot;/&gt;&lt;wsp:rsid wsp:val=&quot;007A66A5&quot;/&gt;&lt;wsp:rsid wsp:val=&quot;007A6809&quot;/&gt;&lt;wsp:rsid wsp:val=&quot;007A72EC&quot;/&gt;&lt;wsp:rsid wsp:val=&quot;007A72FB&quot;/&gt;&lt;wsp:rsid wsp:val=&quot;007B08AC&quot;/&gt;&lt;wsp:rsid wsp:val=&quot;007B0C6C&quot;/&gt;&lt;wsp:rsid wsp:val=&quot;007B0D5D&quot;/&gt;&lt;wsp:rsid wsp:val=&quot;007B0DE3&quot;/&gt;&lt;wsp:rsid wsp:val=&quot;007B27D2&quot;/&gt;&lt;wsp:rsid wsp:val=&quot;007B2EAC&quot;/&gt;&lt;wsp:rsid wsp:val=&quot;007B338A&quot;/&gt;&lt;wsp:rsid wsp:val=&quot;007B3BE6&quot;/&gt;&lt;wsp:rsid wsp:val=&quot;007B4536&quot;/&gt;&lt;wsp:rsid wsp:val=&quot;007B4E1C&quot;/&gt;&lt;wsp:rsid wsp:val=&quot;007B4EF8&quot;/&gt;&lt;wsp:rsid wsp:val=&quot;007B4FAF&quot;/&gt;&lt;wsp:rsid wsp:val=&quot;007B5195&quot;/&gt;&lt;wsp:rsid wsp:val=&quot;007B58FA&quot;/&gt;&lt;wsp:rsid wsp:val=&quot;007B678E&quot;/&gt;&lt;wsp:rsid wsp:val=&quot;007B6B81&quot;/&gt;&lt;wsp:rsid wsp:val=&quot;007B7DFD&quot;/&gt;&lt;wsp:rsid wsp:val=&quot;007C01B6&quot;/&gt;&lt;wsp:rsid wsp:val=&quot;007C0D9B&quot;/&gt;&lt;wsp:rsid wsp:val=&quot;007C10EE&quot;/&gt;&lt;wsp:rsid wsp:val=&quot;007C1173&quot;/&gt;&lt;wsp:rsid wsp:val=&quot;007C118E&quot;/&gt;&lt;wsp:rsid wsp:val=&quot;007C18C2&quot;/&gt;&lt;wsp:rsid wsp:val=&quot;007C2645&quot;/&gt;&lt;wsp:rsid wsp:val=&quot;007C2ADA&quot;/&gt;&lt;wsp:rsid wsp:val=&quot;007C2EFF&quot;/&gt;&lt;wsp:rsid wsp:val=&quot;007C3016&quot;/&gt;&lt;wsp:rsid wsp:val=&quot;007C301E&quot;/&gt;&lt;wsp:rsid wsp:val=&quot;007C31D7&quot;/&gt;&lt;wsp:rsid wsp:val=&quot;007C4C4F&quot;/&gt;&lt;wsp:rsid wsp:val=&quot;007C4E56&quot;/&gt;&lt;wsp:rsid wsp:val=&quot;007C54F5&quot;/&gt;&lt;wsp:rsid wsp:val=&quot;007C54FC&quot;/&gt;&lt;wsp:rsid wsp:val=&quot;007C57FB&quot;/&gt;&lt;wsp:rsid wsp:val=&quot;007C587B&quot;/&gt;&lt;wsp:rsid wsp:val=&quot;007C599A&quot;/&gt;&lt;wsp:rsid wsp:val=&quot;007C5A4E&quot;/&gt;&lt;wsp:rsid wsp:val=&quot;007C6463&quot;/&gt;&lt;wsp:rsid wsp:val=&quot;007C6E00&quot;/&gt;&lt;wsp:rsid wsp:val=&quot;007C72A8&quot;/&gt;&lt;wsp:rsid wsp:val=&quot;007C795E&quot;/&gt;&lt;wsp:rsid wsp:val=&quot;007D12D8&quot;/&gt;&lt;wsp:rsid wsp:val=&quot;007D2289&quot;/&gt;&lt;wsp:rsid wsp:val=&quot;007D26BD&quot;/&gt;&lt;wsp:rsid wsp:val=&quot;007D2899&quot;/&gt;&lt;wsp:rsid wsp:val=&quot;007D3735&quot;/&gt;&lt;wsp:rsid wsp:val=&quot;007D47CD&quot;/&gt;&lt;wsp:rsid wsp:val=&quot;007D61AA&quot;/&gt;&lt;wsp:rsid wsp:val=&quot;007D6307&quot;/&gt;&lt;wsp:rsid wsp:val=&quot;007D67F2&quot;/&gt;&lt;wsp:rsid wsp:val=&quot;007D6CE6&quot;/&gt;&lt;wsp:rsid wsp:val=&quot;007D7EA9&quot;/&gt;&lt;wsp:rsid wsp:val=&quot;007E1193&quot;/&gt;&lt;wsp:rsid wsp:val=&quot;007E1275&quot;/&gt;&lt;wsp:rsid wsp:val=&quot;007E15D9&quot;/&gt;&lt;wsp:rsid wsp:val=&quot;007E211F&quot;/&gt;&lt;wsp:rsid wsp:val=&quot;007E2178&quot;/&gt;&lt;wsp:rsid wsp:val=&quot;007E32D9&quot;/&gt;&lt;wsp:rsid wsp:val=&quot;007E3565&quot;/&gt;&lt;wsp:rsid wsp:val=&quot;007E4F8A&quot;/&gt;&lt;wsp:rsid wsp:val=&quot;007E57E8&quot;/&gt;&lt;wsp:rsid wsp:val=&quot;007E5B8D&quot;/&gt;&lt;wsp:rsid wsp:val=&quot;007E5EAB&quot;/&gt;&lt;wsp:rsid wsp:val=&quot;007E6520&quot;/&gt;&lt;wsp:rsid wsp:val=&quot;007E6F8E&quot;/&gt;&lt;wsp:rsid wsp:val=&quot;007E74E4&quot;/&gt;&lt;wsp:rsid wsp:val=&quot;007E7647&quot;/&gt;&lt;wsp:rsid wsp:val=&quot;007E7851&quot;/&gt;&lt;wsp:rsid wsp:val=&quot;007F04BD&quot;/&gt;&lt;wsp:rsid wsp:val=&quot;007F067E&quot;/&gt;&lt;wsp:rsid wsp:val=&quot;007F0AD4&quot;/&gt;&lt;wsp:rsid wsp:val=&quot;007F0B26&quot;/&gt;&lt;wsp:rsid wsp:val=&quot;007F10C2&quot;/&gt;&lt;wsp:rsid wsp:val=&quot;007F1496&quot;/&gt;&lt;wsp:rsid wsp:val=&quot;007F1EB0&quot;/&gt;&lt;wsp:rsid wsp:val=&quot;007F251D&quot;/&gt;&lt;wsp:rsid wsp:val=&quot;007F275A&quot;/&gt;&lt;wsp:rsid wsp:val=&quot;007F31FB&quot;/&gt;&lt;wsp:rsid wsp:val=&quot;007F348C&quot;/&gt;&lt;wsp:rsid wsp:val=&quot;007F4ED0&quot;/&gt;&lt;wsp:rsid wsp:val=&quot;007F51CC&quot;/&gt;&lt;wsp:rsid wsp:val=&quot;007F5F94&quot;/&gt;&lt;wsp:rsid wsp:val=&quot;007F6032&quot;/&gt;&lt;wsp:rsid wsp:val=&quot;007F6299&quot;/&gt;&lt;wsp:rsid wsp:val=&quot;007F73FA&quot;/&gt;&lt;wsp:rsid wsp:val=&quot;007F7987&quot;/&gt;&lt;wsp:rsid wsp:val=&quot;008000EE&quot;/&gt;&lt;wsp:rsid wsp:val=&quot;00800130&quot;/&gt;&lt;wsp:rsid wsp:val=&quot;0080089D&quot;/&gt;&lt;wsp:rsid wsp:val=&quot;008008B6&quot;/&gt;&lt;wsp:rsid wsp:val=&quot;008017C0&quot;/&gt;&lt;wsp:rsid wsp:val=&quot;00801901&quot;/&gt;&lt;wsp:rsid wsp:val=&quot;00801D20&quot;/&gt;&lt;wsp:rsid wsp:val=&quot;00801D46&quot;/&gt;&lt;wsp:rsid wsp:val=&quot;00802807&quot;/&gt;&lt;wsp:rsid wsp:val=&quot;00803BB2&quot;/&gt;&lt;wsp:rsid wsp:val=&quot;00804607&quot;/&gt;&lt;wsp:rsid wsp:val=&quot;00804A8C&quot;/&gt;&lt;wsp:rsid wsp:val=&quot;008054AC&quot;/&gt;&lt;wsp:rsid wsp:val=&quot;0080631C&quot;/&gt;&lt;wsp:rsid wsp:val=&quot;00806522&quot;/&gt;&lt;wsp:rsid wsp:val=&quot;00806580&quot;/&gt;&lt;wsp:rsid wsp:val=&quot;00806D18&quot;/&gt;&lt;wsp:rsid wsp:val=&quot;00806E40&quot;/&gt;&lt;wsp:rsid wsp:val=&quot;008070E2&quot;/&gt;&lt;wsp:rsid wsp:val=&quot;0080737A&quot;/&gt;&lt;wsp:rsid wsp:val=&quot;008077EA&quot;/&gt;&lt;wsp:rsid wsp:val=&quot;00807B5C&quot;/&gt;&lt;wsp:rsid wsp:val=&quot;00810344&quot;/&gt;&lt;wsp:rsid wsp:val=&quot;00810468&quot;/&gt;&lt;wsp:rsid wsp:val=&quot;008113FA&quot;/&gt;&lt;wsp:rsid wsp:val=&quot;008115D5&quot;/&gt;&lt;wsp:rsid wsp:val=&quot;008125C7&quot;/&gt;&lt;wsp:rsid wsp:val=&quot;00813F05&quot;/&gt;&lt;wsp:rsid wsp:val=&quot;008144EA&quot;/&gt;&lt;wsp:rsid wsp:val=&quot;00814834&quot;/&gt;&lt;wsp:rsid wsp:val=&quot;00814AE3&quot;/&gt;&lt;wsp:rsid wsp:val=&quot;00814E0E&quot;/&gt;&lt;wsp:rsid wsp:val=&quot;008152C9&quot;/&gt;&lt;wsp:rsid wsp:val=&quot;00815410&quot;/&gt;&lt;wsp:rsid wsp:val=&quot;008158F4&quot;/&gt;&lt;wsp:rsid wsp:val=&quot;008167D2&quot;/&gt;&lt;wsp:rsid wsp:val=&quot;008167F9&quot;/&gt;&lt;wsp:rsid wsp:val=&quot;008169E8&quot;/&gt;&lt;wsp:rsid wsp:val=&quot;00816A67&quot;/&gt;&lt;wsp:rsid wsp:val=&quot;00817103&quot;/&gt;&lt;wsp:rsid wsp:val=&quot;00817528&quot;/&gt;&lt;wsp:rsid wsp:val=&quot;008209B8&quot;/&gt;&lt;wsp:rsid wsp:val=&quot;00820D1F&quot;/&gt;&lt;wsp:rsid wsp:val=&quot;00821279&quot;/&gt;&lt;wsp:rsid wsp:val=&quot;00821285&quot;/&gt;&lt;wsp:rsid wsp:val=&quot;00821EFF&quot;/&gt;&lt;wsp:rsid wsp:val=&quot;0082276A&quot;/&gt;&lt;wsp:rsid wsp:val=&quot;00822FD6&quot;/&gt;&lt;wsp:rsid wsp:val=&quot;008238B8&quot;/&gt;&lt;wsp:rsid wsp:val=&quot;00823992&quot;/&gt;&lt;wsp:rsid wsp:val=&quot;0082472F&quot;/&gt;&lt;wsp:rsid wsp:val=&quot;00824D2A&quot;/&gt;&lt;wsp:rsid wsp:val=&quot;00825E79&quot;/&gt;&lt;wsp:rsid wsp:val=&quot;008273E8&quot;/&gt;&lt;wsp:rsid wsp:val=&quot;00827F68&quot;/&gt;&lt;wsp:rsid wsp:val=&quot;008300E1&quot;/&gt;&lt;wsp:rsid wsp:val=&quot;008310D9&quot;/&gt;&lt;wsp:rsid wsp:val=&quot;00831537&quot;/&gt;&lt;wsp:rsid wsp:val=&quot;008318A3&quot;/&gt;&lt;wsp:rsid wsp:val=&quot;00831C81&quot;/&gt;&lt;wsp:rsid wsp:val=&quot;00832082&quot;/&gt;&lt;wsp:rsid wsp:val=&quot;0083247C&quot;/&gt;&lt;wsp:rsid wsp:val=&quot;00834639&quot;/&gt;&lt;wsp:rsid wsp:val=&quot;008348CE&quot;/&gt;&lt;wsp:rsid wsp:val=&quot;00835944&quot;/&gt;&lt;wsp:rsid wsp:val=&quot;00835FD5&quot;/&gt;&lt;wsp:rsid wsp:val=&quot;00836AAB&quot;/&gt;&lt;wsp:rsid wsp:val=&quot;00836C03&quot;/&gt;&lt;wsp:rsid wsp:val=&quot;00837AA5&quot;/&gt;&lt;wsp:rsid wsp:val=&quot;0084009E&quot;/&gt;&lt;wsp:rsid wsp:val=&quot;0084078A&quot;/&gt;&lt;wsp:rsid wsp:val=&quot;00841439&quot;/&gt;&lt;wsp:rsid wsp:val=&quot;00841619&quot;/&gt;&lt;wsp:rsid wsp:val=&quot;0084182C&quot;/&gt;&lt;wsp:rsid wsp:val=&quot;00842010&quot;/&gt;&lt;wsp:rsid wsp:val=&quot;008426F3&quot;/&gt;&lt;wsp:rsid wsp:val=&quot;008436A4&quot;/&gt;&lt;wsp:rsid wsp:val=&quot;0084379E&quot;/&gt;&lt;wsp:rsid wsp:val=&quot;00844161&quot;/&gt;&lt;wsp:rsid wsp:val=&quot;0084494D&quot;/&gt;&lt;wsp:rsid wsp:val=&quot;00846038&quot;/&gt;&lt;wsp:rsid wsp:val=&quot;00846244&quot;/&gt;&lt;wsp:rsid wsp:val=&quot;0084627F&quot;/&gt;&lt;wsp:rsid wsp:val=&quot;008468AE&quot;/&gt;&lt;wsp:rsid wsp:val=&quot;00846A26&quot;/&gt;&lt;wsp:rsid wsp:val=&quot;00847186&quot;/&gt;&lt;wsp:rsid wsp:val=&quot;00847D73&quot;/&gt;&lt;wsp:rsid wsp:val=&quot;008505D7&quot;/&gt;&lt;wsp:rsid wsp:val=&quot;00850755&quot;/&gt;&lt;wsp:rsid wsp:val=&quot;008509C9&quot;/&gt;&lt;wsp:rsid wsp:val=&quot;008515D7&quot;/&gt;&lt;wsp:rsid wsp:val=&quot;008523B0&quot;/&gt;&lt;wsp:rsid wsp:val=&quot;0085246B&quot;/&gt;&lt;wsp:rsid wsp:val=&quot;008529A6&quot;/&gt;&lt;wsp:rsid wsp:val=&quot;00852D57&quot;/&gt;&lt;wsp:rsid wsp:val=&quot;00852E20&quot;/&gt;&lt;wsp:rsid wsp:val=&quot;0085309A&quot;/&gt;&lt;wsp:rsid wsp:val=&quot;00853B27&quot;/&gt;&lt;wsp:rsid wsp:val=&quot;00853F28&quot;/&gt;&lt;wsp:rsid wsp:val=&quot;00853F57&quot;/&gt;&lt;wsp:rsid wsp:val=&quot;0085400A&quot;/&gt;&lt;wsp:rsid wsp:val=&quot;0085443D&quot;/&gt;&lt;wsp:rsid wsp:val=&quot;008562A0&quot;/&gt;&lt;wsp:rsid wsp:val=&quot;008562F6&quot;/&gt;&lt;wsp:rsid wsp:val=&quot;0085660A&quot;/&gt;&lt;wsp:rsid wsp:val=&quot;00856FF7&quot;/&gt;&lt;wsp:rsid wsp:val=&quot;0085743F&quot;/&gt;&lt;wsp:rsid wsp:val=&quot;0085775F&quot;/&gt;&lt;wsp:rsid wsp:val=&quot;0085790B&quot;/&gt;&lt;wsp:rsid wsp:val=&quot;00857AA3&quot;/&gt;&lt;wsp:rsid wsp:val=&quot;00857D43&quot;/&gt;&lt;wsp:rsid wsp:val=&quot;00861728&quot;/&gt;&lt;wsp:rsid wsp:val=&quot;008622A2&quot;/&gt;&lt;wsp:rsid wsp:val=&quot;008632C0&quot;/&gt;&lt;wsp:rsid wsp:val=&quot;00863514&quot;/&gt;&lt;wsp:rsid wsp:val=&quot;00863943&quot;/&gt;&lt;wsp:rsid wsp:val=&quot;00865A1B&quot;/&gt;&lt;wsp:rsid wsp:val=&quot;00865DF5&quot;/&gt;&lt;wsp:rsid wsp:val=&quot;008667D6&quot;/&gt;&lt;wsp:rsid wsp:val=&quot;0086772C&quot;/&gt;&lt;wsp:rsid wsp:val=&quot;00870EAF&quot;/&gt;&lt;wsp:rsid wsp:val=&quot;0087185A&quot;/&gt;&lt;wsp:rsid wsp:val=&quot;00871CE9&quot;/&gt;&lt;wsp:rsid wsp:val=&quot;00872994&quot;/&gt;&lt;wsp:rsid wsp:val=&quot;008739F8&quot;/&gt;&lt;wsp:rsid wsp:val=&quot;00874CAC&quot;/&gt;&lt;wsp:rsid wsp:val=&quot;00874DFD&quot;/&gt;&lt;wsp:rsid wsp:val=&quot;00875013&quot;/&gt;&lt;wsp:rsid wsp:val=&quot;0087541C&quot;/&gt;&lt;wsp:rsid wsp:val=&quot;008760A4&quot;/&gt;&lt;wsp:rsid wsp:val=&quot;00876166&quot;/&gt;&lt;wsp:rsid wsp:val=&quot;00876480&quot;/&gt;&lt;wsp:rsid wsp:val=&quot;008765E4&quot;/&gt;&lt;wsp:rsid wsp:val=&quot;00876C73&quot;/&gt;&lt;wsp:rsid wsp:val=&quot;008772BE&quot;/&gt;&lt;wsp:rsid wsp:val=&quot;008808B0&quot;/&gt;&lt;wsp:rsid wsp:val=&quot;00880F6C&quot;/&gt;&lt;wsp:rsid wsp:val=&quot;00881166&quot;/&gt;&lt;wsp:rsid wsp:val=&quot;00881D0A&quot;/&gt;&lt;wsp:rsid wsp:val=&quot;00882410&quot;/&gt;&lt;wsp:rsid wsp:val=&quot;00882E2E&quot;/&gt;&lt;wsp:rsid wsp:val=&quot;00883201&quot;/&gt;&lt;wsp:rsid wsp:val=&quot;00883C4E&quot;/&gt;&lt;wsp:rsid wsp:val=&quot;00883CF5&quot;/&gt;&lt;wsp:rsid wsp:val=&quot;00883EEA&quot;/&gt;&lt;wsp:rsid wsp:val=&quot;00884427&quot;/&gt;&lt;wsp:rsid wsp:val=&quot;00884495&quot;/&gt;&lt;wsp:rsid wsp:val=&quot;00884952&quot;/&gt;&lt;wsp:rsid wsp:val=&quot;00884C9A&quot;/&gt;&lt;wsp:rsid wsp:val=&quot;00885C1D&quot;/&gt;&lt;wsp:rsid wsp:val=&quot;00885CB4&quot;/&gt;&lt;wsp:rsid wsp:val=&quot;008863FC&quot;/&gt;&lt;wsp:rsid wsp:val=&quot;00886758&quot;/&gt;&lt;wsp:rsid wsp:val=&quot;00886988&quot;/&gt;&lt;wsp:rsid wsp:val=&quot;00886E1A&quot;/&gt;&lt;wsp:rsid wsp:val=&quot;00887156&quot;/&gt;&lt;wsp:rsid wsp:val=&quot;0088723B&quot;/&gt;&lt;wsp:rsid wsp:val=&quot;00887347&quot;/&gt;&lt;wsp:rsid wsp:val=&quot;00887A2E&quot;/&gt;&lt;wsp:rsid wsp:val=&quot;00887B91&quot;/&gt;&lt;wsp:rsid wsp:val=&quot;00890633&quot;/&gt;&lt;wsp:rsid wsp:val=&quot;008915DE&quot;/&gt;&lt;wsp:rsid wsp:val=&quot;00891718&quot;/&gt;&lt;wsp:rsid wsp:val=&quot;00891A13&quot;/&gt;&lt;wsp:rsid wsp:val=&quot;00891E17&quot;/&gt;&lt;wsp:rsid wsp:val=&quot;00891E3A&quot;/&gt;&lt;wsp:rsid wsp:val=&quot;008922A6&quot;/&gt;&lt;wsp:rsid wsp:val=&quot;00892DDB&quot;/&gt;&lt;wsp:rsid wsp:val=&quot;0089367F&quot;/&gt;&lt;wsp:rsid wsp:val=&quot;00894638&quot;/&gt;&lt;wsp:rsid wsp:val=&quot;0089466D&quot;/&gt;&lt;wsp:rsid wsp:val=&quot;00894850&quot;/&gt;&lt;wsp:rsid wsp:val=&quot;008951A8&quot;/&gt;&lt;wsp:rsid wsp:val=&quot;008955E3&quot;/&gt;&lt;wsp:rsid wsp:val=&quot;00896096&quot;/&gt;&lt;wsp:rsid wsp:val=&quot;008968D7&quot;/&gt;&lt;wsp:rsid wsp:val=&quot;00896B38&quot;/&gt;&lt;wsp:rsid wsp:val=&quot;00896DB2&quot;/&gt;&lt;wsp:rsid wsp:val=&quot;00896EB8&quot;/&gt;&lt;wsp:rsid wsp:val=&quot;00897A4E&quot;/&gt;&lt;wsp:rsid wsp:val=&quot;008A0E21&quot;/&gt;&lt;wsp:rsid wsp:val=&quot;008A1EB8&quot;/&gt;&lt;wsp:rsid wsp:val=&quot;008A2168&quot;/&gt;&lt;wsp:rsid wsp:val=&quot;008A2610&quot;/&gt;&lt;wsp:rsid wsp:val=&quot;008A2701&quot;/&gt;&lt;wsp:rsid wsp:val=&quot;008A2C30&quot;/&gt;&lt;wsp:rsid wsp:val=&quot;008A4C4D&quot;/&gt;&lt;wsp:rsid wsp:val=&quot;008A4C71&quot;/&gt;&lt;wsp:rsid wsp:val=&quot;008A54B9&quot;/&gt;&lt;wsp:rsid wsp:val=&quot;008A5592&quot;/&gt;&lt;wsp:rsid wsp:val=&quot;008A6D6E&quot;/&gt;&lt;wsp:rsid wsp:val=&quot;008A7D0D&quot;/&gt;&lt;wsp:rsid wsp:val=&quot;008A7E55&quot;/&gt;&lt;wsp:rsid wsp:val=&quot;008B00E3&quot;/&gt;&lt;wsp:rsid wsp:val=&quot;008B02AF&quot;/&gt;&lt;wsp:rsid wsp:val=&quot;008B0BB4&quot;/&gt;&lt;wsp:rsid wsp:val=&quot;008B0F95&quot;/&gt;&lt;wsp:rsid wsp:val=&quot;008B13DF&quot;/&gt;&lt;wsp:rsid wsp:val=&quot;008B1840&quot;/&gt;&lt;wsp:rsid wsp:val=&quot;008B1B49&quot;/&gt;&lt;wsp:rsid wsp:val=&quot;008B1C49&quot;/&gt;&lt;wsp:rsid wsp:val=&quot;008B1ED0&quot;/&gt;&lt;wsp:rsid wsp:val=&quot;008B2B51&quot;/&gt;&lt;wsp:rsid wsp:val=&quot;008B3085&quot;/&gt;&lt;wsp:rsid wsp:val=&quot;008B356B&quot;/&gt;&lt;wsp:rsid wsp:val=&quot;008B3BD4&quot;/&gt;&lt;wsp:rsid wsp:val=&quot;008B3ED7&quot;/&gt;&lt;wsp:rsid wsp:val=&quot;008B4BC8&quot;/&gt;&lt;wsp:rsid wsp:val=&quot;008B4E9B&quot;/&gt;&lt;wsp:rsid wsp:val=&quot;008B4FC9&quot;/&gt;&lt;wsp:rsid wsp:val=&quot;008B5ED3&quot;/&gt;&lt;wsp:rsid wsp:val=&quot;008B5F28&quot;/&gt;&lt;wsp:rsid wsp:val=&quot;008B64A6&quot;/&gt;&lt;wsp:rsid wsp:val=&quot;008B6932&quot;/&gt;&lt;wsp:rsid wsp:val=&quot;008B77F7&quot;/&gt;&lt;wsp:rsid wsp:val=&quot;008B7B1D&quot;/&gt;&lt;wsp:rsid wsp:val=&quot;008C0215&quot;/&gt;&lt;wsp:rsid wsp:val=&quot;008C03DF&quot;/&gt;&lt;wsp:rsid wsp:val=&quot;008C10DA&quot;/&gt;&lt;wsp:rsid wsp:val=&quot;008C1429&quot;/&gt;&lt;wsp:rsid wsp:val=&quot;008C23A2&quot;/&gt;&lt;wsp:rsid wsp:val=&quot;008C333F&quot;/&gt;&lt;wsp:rsid wsp:val=&quot;008C35B2&quot;/&gt;&lt;wsp:rsid wsp:val=&quot;008C35E0&quot;/&gt;&lt;wsp:rsid wsp:val=&quot;008C38AC&quot;/&gt;&lt;wsp:rsid wsp:val=&quot;008C44D3&quot;/&gt;&lt;wsp:rsid wsp:val=&quot;008C5A20&quot;/&gt;&lt;wsp:rsid wsp:val=&quot;008C6D29&quot;/&gt;&lt;wsp:rsid wsp:val=&quot;008C7629&quot;/&gt;&lt;wsp:rsid wsp:val=&quot;008C7F01&quot;/&gt;&lt;wsp:rsid wsp:val=&quot;008D02C5&quot;/&gt;&lt;wsp:rsid wsp:val=&quot;008D05D9&quot;/&gt;&lt;wsp:rsid wsp:val=&quot;008D0DFF&quot;/&gt;&lt;wsp:rsid wsp:val=&quot;008D207A&quot;/&gt;&lt;wsp:rsid wsp:val=&quot;008D23C6&quot;/&gt;&lt;wsp:rsid wsp:val=&quot;008D2CA7&quot;/&gt;&lt;wsp:rsid wsp:val=&quot;008D3567&quot;/&gt;&lt;wsp:rsid wsp:val=&quot;008D3952&quot;/&gt;&lt;wsp:rsid wsp:val=&quot;008D3AAB&quot;/&gt;&lt;wsp:rsid wsp:val=&quot;008D3AB0&quot;/&gt;&lt;wsp:rsid wsp:val=&quot;008D3F73&quot;/&gt;&lt;wsp:rsid wsp:val=&quot;008D59F7&quot;/&gt;&lt;wsp:rsid wsp:val=&quot;008D5A2D&quot;/&gt;&lt;wsp:rsid wsp:val=&quot;008D606B&quot;/&gt;&lt;wsp:rsid wsp:val=&quot;008D64A3&quot;/&gt;&lt;wsp:rsid wsp:val=&quot;008D7109&quot;/&gt;&lt;wsp:rsid wsp:val=&quot;008D790D&quot;/&gt;&lt;wsp:rsid wsp:val=&quot;008E0B8A&quot;/&gt;&lt;wsp:rsid wsp:val=&quot;008E1130&quot;/&gt;&lt;wsp:rsid wsp:val=&quot;008E2080&quot;/&gt;&lt;wsp:rsid wsp:val=&quot;008E2C29&quot;/&gt;&lt;wsp:rsid wsp:val=&quot;008E3533&quot;/&gt;&lt;wsp:rsid wsp:val=&quot;008E435B&quot;/&gt;&lt;wsp:rsid wsp:val=&quot;008E65F1&quot;/&gt;&lt;wsp:rsid wsp:val=&quot;008E72B1&quot;/&gt;&lt;wsp:rsid wsp:val=&quot;008E742E&quot;/&gt;&lt;wsp:rsid wsp:val=&quot;008E779A&quot;/&gt;&lt;wsp:rsid wsp:val=&quot;008F009E&quot;/&gt;&lt;wsp:rsid wsp:val=&quot;008F05D8&quot;/&gt;&lt;wsp:rsid wsp:val=&quot;008F088C&quot;/&gt;&lt;wsp:rsid wsp:val=&quot;008F1156&quot;/&gt;&lt;wsp:rsid wsp:val=&quot;008F18B2&quot;/&gt;&lt;wsp:rsid wsp:val=&quot;008F1ACD&quot;/&gt;&lt;wsp:rsid wsp:val=&quot;008F2E34&quot;/&gt;&lt;wsp:rsid wsp:val=&quot;008F2E41&quot;/&gt;&lt;wsp:rsid wsp:val=&quot;008F3306&quot;/&gt;&lt;wsp:rsid wsp:val=&quot;008F33AA&quot;/&gt;&lt;wsp:rsid wsp:val=&quot;008F348D&quot;/&gt;&lt;wsp:rsid wsp:val=&quot;008F38FD&quot;/&gt;&lt;wsp:rsid wsp:val=&quot;008F455D&quot;/&gt;&lt;wsp:rsid wsp:val=&quot;008F532F&quot;/&gt;&lt;wsp:rsid wsp:val=&quot;008F5EA6&quot;/&gt;&lt;wsp:rsid wsp:val=&quot;008F6101&quot;/&gt;&lt;wsp:rsid wsp:val=&quot;008F6897&quot;/&gt;&lt;wsp:rsid wsp:val=&quot;008F6A03&quot;/&gt;&lt;wsp:rsid wsp:val=&quot;008F7218&quot;/&gt;&lt;wsp:rsid wsp:val=&quot;008F77A6&quot;/&gt;&lt;wsp:rsid wsp:val=&quot;008F7908&quot;/&gt;&lt;wsp:rsid wsp:val=&quot;008F7C28&quot;/&gt;&lt;wsp:rsid wsp:val=&quot;008F7C8B&quot;/&gt;&lt;wsp:rsid wsp:val=&quot;008F7DC3&quot;/&gt;&lt;wsp:rsid wsp:val=&quot;00900285&quot;/&gt;&lt;wsp:rsid wsp:val=&quot;009005E6&quot;/&gt;&lt;wsp:rsid wsp:val=&quot;009005EE&quot;/&gt;&lt;wsp:rsid wsp:val=&quot;00900663&quot;/&gt;&lt;wsp:rsid wsp:val=&quot;00902FFB&quot;/&gt;&lt;wsp:rsid wsp:val=&quot;00903D1A&quot;/&gt;&lt;wsp:rsid wsp:val=&quot;00903D25&quot;/&gt;&lt;wsp:rsid wsp:val=&quot;00903EC0&quot;/&gt;&lt;wsp:rsid wsp:val=&quot;009042F2&quot;/&gt;&lt;wsp:rsid wsp:val=&quot;00904693&quot;/&gt;&lt;wsp:rsid wsp:val=&quot;0090484E&quot;/&gt;&lt;wsp:rsid wsp:val=&quot;00904CAB&quot;/&gt;&lt;wsp:rsid wsp:val=&quot;00905468&quot;/&gt;&lt;wsp:rsid wsp:val=&quot;00905ED0&quot;/&gt;&lt;wsp:rsid wsp:val=&quot;00905F08&quot;/&gt;&lt;wsp:rsid wsp:val=&quot;0090617D&quot;/&gt;&lt;wsp:rsid wsp:val=&quot;00906591&quot;/&gt;&lt;wsp:rsid wsp:val=&quot;00906EB7&quot;/&gt;&lt;wsp:rsid wsp:val=&quot;0090797F&quot;/&gt;&lt;wsp:rsid wsp:val=&quot;00911040&quot;/&gt;&lt;wsp:rsid wsp:val=&quot;00912095&quot;/&gt;&lt;wsp:rsid wsp:val=&quot;00912569&quot;/&gt;&lt;wsp:rsid wsp:val=&quot;00913672&quot;/&gt;&lt;wsp:rsid wsp:val=&quot;009136DA&quot;/&gt;&lt;wsp:rsid wsp:val=&quot;00913FF8&quot;/&gt;&lt;wsp:rsid wsp:val=&quot;0091417E&quot;/&gt;&lt;wsp:rsid wsp:val=&quot;00914425&quot;/&gt;&lt;wsp:rsid wsp:val=&quot;00914799&quot;/&gt;&lt;wsp:rsid wsp:val=&quot;00914A3A&quot;/&gt;&lt;wsp:rsid wsp:val=&quot;009156B8&quot;/&gt;&lt;wsp:rsid wsp:val=&quot;009159CA&quot;/&gt;&lt;wsp:rsid wsp:val=&quot;009166B3&quot;/&gt;&lt;wsp:rsid wsp:val=&quot;00916B54&quot;/&gt;&lt;wsp:rsid wsp:val=&quot;009177CC&quot;/&gt;&lt;wsp:rsid wsp:val=&quot;00917B84&quot;/&gt;&lt;wsp:rsid wsp:val=&quot;009200ED&quot;/&gt;&lt;wsp:rsid wsp:val=&quot;009201E7&quot;/&gt;&lt;wsp:rsid wsp:val=&quot;00920205&quot;/&gt;&lt;wsp:rsid wsp:val=&quot;00920490&quot;/&gt;&lt;wsp:rsid wsp:val=&quot;00920DA2&quot;/&gt;&lt;wsp:rsid wsp:val=&quot;00921F54&quot;/&gt;&lt;wsp:rsid wsp:val=&quot;009224E7&quot;/&gt;&lt;wsp:rsid wsp:val=&quot;0092276F&quot;/&gt;&lt;wsp:rsid wsp:val=&quot;00922C9F&quot;/&gt;&lt;wsp:rsid wsp:val=&quot;00922DE5&quot;/&gt;&lt;wsp:rsid wsp:val=&quot;009238E7&quot;/&gt;&lt;wsp:rsid wsp:val=&quot;00923C16&quot;/&gt;&lt;wsp:rsid wsp:val=&quot;0092405A&quot;/&gt;&lt;wsp:rsid wsp:val=&quot;00924964&quot;/&gt;&lt;wsp:rsid wsp:val=&quot;00924E28&quot;/&gt;&lt;wsp:rsid wsp:val=&quot;00925152&quot;/&gt;&lt;wsp:rsid wsp:val=&quot;00925532&quot;/&gt;&lt;wsp:rsid wsp:val=&quot;00926EC6&quot;/&gt;&lt;wsp:rsid wsp:val=&quot;009275EA&quot;/&gt;&lt;wsp:rsid wsp:val=&quot;00927C45&quot;/&gt;&lt;wsp:rsid wsp:val=&quot;0093022F&quot;/&gt;&lt;wsp:rsid wsp:val=&quot;009304BD&quot;/&gt;&lt;wsp:rsid wsp:val=&quot;00930579&quot;/&gt;&lt;wsp:rsid wsp:val=&quot;009307BC&quot;/&gt;&lt;wsp:rsid wsp:val=&quot;00930A4A&quot;/&gt;&lt;wsp:rsid wsp:val=&quot;0093144C&quot;/&gt;&lt;wsp:rsid wsp:val=&quot;009314C8&quot;/&gt;&lt;wsp:rsid wsp:val=&quot;0093196F&quot;/&gt;&lt;wsp:rsid wsp:val=&quot;00931BBB&quot;/&gt;&lt;wsp:rsid wsp:val=&quot;009321BC&quot;/&gt;&lt;wsp:rsid wsp:val=&quot;0093377E&quot;/&gt;&lt;wsp:rsid wsp:val=&quot;009339EC&quot;/&gt;&lt;wsp:rsid wsp:val=&quot;009340B4&quot;/&gt;&lt;wsp:rsid wsp:val=&quot;00934202&quot;/&gt;&lt;wsp:rsid wsp:val=&quot;00934DF1&quot;/&gt;&lt;wsp:rsid wsp:val=&quot;00935285&quot;/&gt;&lt;wsp:rsid wsp:val=&quot;009355B9&quot;/&gt;&lt;wsp:rsid wsp:val=&quot;00936241&quot;/&gt;&lt;wsp:rsid wsp:val=&quot;00936A90&quot;/&gt;&lt;wsp:rsid wsp:val=&quot;00936B8B&quot;/&gt;&lt;wsp:rsid wsp:val=&quot;00936D47&quot;/&gt;&lt;wsp:rsid wsp:val=&quot;00936D70&quot;/&gt;&lt;wsp:rsid wsp:val=&quot;0093763B&quot;/&gt;&lt;wsp:rsid wsp:val=&quot;00937FCE&quot;/&gt;&lt;wsp:rsid wsp:val=&quot;00940474&quot;/&gt;&lt;wsp:rsid wsp:val=&quot;009407FC&quot;/&gt;&lt;wsp:rsid wsp:val=&quot;00940902&quot;/&gt;&lt;wsp:rsid wsp:val=&quot;00940CCA&quot;/&gt;&lt;wsp:rsid wsp:val=&quot;00940E8F&quot;/&gt;&lt;wsp:rsid wsp:val=&quot;0094107C&quot;/&gt;&lt;wsp:rsid wsp:val=&quot;009413CD&quot;/&gt;&lt;wsp:rsid wsp:val=&quot;00941429&quot;/&gt;&lt;wsp:rsid wsp:val=&quot;009416AD&quot;/&gt;&lt;wsp:rsid wsp:val=&quot;009417D0&quot;/&gt;&lt;wsp:rsid wsp:val=&quot;009428CB&quot;/&gt;&lt;wsp:rsid wsp:val=&quot;00943ED9&quot;/&gt;&lt;wsp:rsid wsp:val=&quot;0094506E&quot;/&gt;&lt;wsp:rsid wsp:val=&quot;00945AAD&quot;/&gt;&lt;wsp:rsid wsp:val=&quot;00946FC7&quot;/&gt;&lt;wsp:rsid wsp:val=&quot;009470D1&quot;/&gt;&lt;wsp:rsid wsp:val=&quot;00947CE3&quot;/&gt;&lt;wsp:rsid wsp:val=&quot;00950813&quot;/&gt;&lt;wsp:rsid wsp:val=&quot;0095192B&quot;/&gt;&lt;wsp:rsid wsp:val=&quot;009526C6&quot;/&gt;&lt;wsp:rsid wsp:val=&quot;0095290A&quot;/&gt;&lt;wsp:rsid wsp:val=&quot;00952958&quot;/&gt;&lt;wsp:rsid wsp:val=&quot;00952E2F&quot;/&gt;&lt;wsp:rsid wsp:val=&quot;009536E5&quot;/&gt;&lt;wsp:rsid wsp:val=&quot;00953893&quot;/&gt;&lt;wsp:rsid wsp:val=&quot;00953C57&quot;/&gt;&lt;wsp:rsid wsp:val=&quot;00953EA9&quot;/&gt;&lt;wsp:rsid wsp:val=&quot;009541A4&quot;/&gt;&lt;wsp:rsid wsp:val=&quot;00954F65&quot;/&gt;&lt;wsp:rsid wsp:val=&quot;00955FF3&quot;/&gt;&lt;wsp:rsid wsp:val=&quot;0095630B&quot;/&gt;&lt;wsp:rsid wsp:val=&quot;00956A61&quot;/&gt;&lt;wsp:rsid wsp:val=&quot;00956EAC&quot;/&gt;&lt;wsp:rsid wsp:val=&quot;00956EBB&quot;/&gt;&lt;wsp:rsid wsp:val=&quot;00956F58&quot;/&gt;&lt;wsp:rsid wsp:val=&quot;00957111&quot;/&gt;&lt;wsp:rsid wsp:val=&quot;00957A45&quot;/&gt;&lt;wsp:rsid wsp:val=&quot;0096007C&quot;/&gt;&lt;wsp:rsid wsp:val=&quot;009600F1&quot;/&gt;&lt;wsp:rsid wsp:val=&quot;00960479&quot;/&gt;&lt;wsp:rsid wsp:val=&quot;00960532&quot;/&gt;&lt;wsp:rsid wsp:val=&quot;00960BC2&quot;/&gt;&lt;wsp:rsid wsp:val=&quot;00960C08&quot;/&gt;&lt;wsp:rsid wsp:val=&quot;009612CB&quot;/&gt;&lt;wsp:rsid wsp:val=&quot;009614BD&quot;/&gt;&lt;wsp:rsid wsp:val=&quot;00961FE2&quot;/&gt;&lt;wsp:rsid wsp:val=&quot;0096288D&quot;/&gt;&lt;wsp:rsid wsp:val=&quot;00963008&quot;/&gt;&lt;wsp:rsid wsp:val=&quot;00964171&quot;/&gt;&lt;wsp:rsid wsp:val=&quot;00964583&quot;/&gt;&lt;wsp:rsid wsp:val=&quot;009648EB&quot;/&gt;&lt;wsp:rsid wsp:val=&quot;00964A2A&quot;/&gt;&lt;wsp:rsid wsp:val=&quot;00965077&quot;/&gt;&lt;wsp:rsid wsp:val=&quot;009657FE&quot;/&gt;&lt;wsp:rsid wsp:val=&quot;00965DC9&quot;/&gt;&lt;wsp:rsid wsp:val=&quot;00970040&quot;/&gt;&lt;wsp:rsid wsp:val=&quot;00970707&quot;/&gt;&lt;wsp:rsid wsp:val=&quot;00970BDC&quot;/&gt;&lt;wsp:rsid wsp:val=&quot;00970CE1&quot;/&gt;&lt;wsp:rsid wsp:val=&quot;00971980&quot;/&gt;&lt;wsp:rsid wsp:val=&quot;00971DBA&quot;/&gt;&lt;wsp:rsid wsp:val=&quot;00971F5E&quot;/&gt;&lt;wsp:rsid wsp:val=&quot;00972E75&quot;/&gt;&lt;wsp:rsid wsp:val=&quot;00973219&quot;/&gt;&lt;wsp:rsid wsp:val=&quot;00974B5A&quot;/&gt;&lt;wsp:rsid wsp:val=&quot;00975224&quot;/&gt;&lt;wsp:rsid wsp:val=&quot;0097589D&quot;/&gt;&lt;wsp:rsid wsp:val=&quot;00975FB6&quot;/&gt;&lt;wsp:rsid wsp:val=&quot;009769C3&quot;/&gt;&lt;wsp:rsid wsp:val=&quot;00976CD4&quot;/&gt;&lt;wsp:rsid wsp:val=&quot;00976DAF&quot;/&gt;&lt;wsp:rsid wsp:val=&quot;00977569&quot;/&gt;&lt;wsp:rsid wsp:val=&quot;00977728&quot;/&gt;&lt;wsp:rsid wsp:val=&quot;00980BE4&quot;/&gt;&lt;wsp:rsid wsp:val=&quot;00980BF8&quot;/&gt;&lt;wsp:rsid wsp:val=&quot;00980E12&quot;/&gt;&lt;wsp:rsid wsp:val=&quot;009817E5&quot;/&gt;&lt;wsp:rsid wsp:val=&quot;009818F6&quot;/&gt;&lt;wsp:rsid wsp:val=&quot;0098211B&quot;/&gt;&lt;wsp:rsid wsp:val=&quot;0098292B&quot;/&gt;&lt;wsp:rsid wsp:val=&quot;00982B99&quot;/&gt;&lt;wsp:rsid wsp:val=&quot;0098323E&quot;/&gt;&lt;wsp:rsid wsp:val=&quot;0098333E&quot;/&gt;&lt;wsp:rsid wsp:val=&quot;009833C7&quot;/&gt;&lt;wsp:rsid wsp:val=&quot;009833FD&quot;/&gt;&lt;wsp:rsid wsp:val=&quot;00983671&quot;/&gt;&lt;wsp:rsid wsp:val=&quot;00983B6C&quot;/&gt;&lt;wsp:rsid wsp:val=&quot;00983E84&quot;/&gt;&lt;wsp:rsid wsp:val=&quot;00983EAA&quot;/&gt;&lt;wsp:rsid wsp:val=&quot;009857C9&quot;/&gt;&lt;wsp:rsid wsp:val=&quot;009860C0&quot;/&gt;&lt;wsp:rsid wsp:val=&quot;009863C3&quot;/&gt;&lt;wsp:rsid wsp:val=&quot;0098654C&quot;/&gt;&lt;wsp:rsid wsp:val=&quot;00986FE0&quot;/&gt;&lt;wsp:rsid wsp:val=&quot;0098716E&quot;/&gt;&lt;wsp:rsid wsp:val=&quot;009877E1&quot;/&gt;&lt;wsp:rsid wsp:val=&quot;00987ED7&quot;/&gt;&lt;wsp:rsid wsp:val=&quot;009909FA&quot;/&gt;&lt;wsp:rsid wsp:val=&quot;00991607&quot;/&gt;&lt;wsp:rsid wsp:val=&quot;009919CC&quot;/&gt;&lt;wsp:rsid wsp:val=&quot;009923D1&quot;/&gt;&lt;wsp:rsid wsp:val=&quot;00992913&quot;/&gt;&lt;wsp:rsid wsp:val=&quot;00993E0F&quot;/&gt;&lt;wsp:rsid wsp:val=&quot;009956C8&quot;/&gt;&lt;wsp:rsid wsp:val=&quot;009961A6&quot;/&gt;&lt;wsp:rsid wsp:val=&quot;00996F14&quot;/&gt;&lt;wsp:rsid wsp:val=&quot;0099731F&quot;/&gt;&lt;wsp:rsid wsp:val=&quot;009976B3&quot;/&gt;&lt;wsp:rsid wsp:val=&quot;00997823&quot;/&gt;&lt;wsp:rsid wsp:val=&quot;0099797E&quot;/&gt;&lt;wsp:rsid wsp:val=&quot;009A0750&quot;/&gt;&lt;wsp:rsid wsp:val=&quot;009A0EDC&quot;/&gt;&lt;wsp:rsid wsp:val=&quot;009A0FDF&quot;/&gt;&lt;wsp:rsid wsp:val=&quot;009A1A8B&quot;/&gt;&lt;wsp:rsid wsp:val=&quot;009A1D56&quot;/&gt;&lt;wsp:rsid wsp:val=&quot;009A2FD3&quot;/&gt;&lt;wsp:rsid wsp:val=&quot;009A3970&quot;/&gt;&lt;wsp:rsid wsp:val=&quot;009A3C45&quot;/&gt;&lt;wsp:rsid wsp:val=&quot;009A4651&quot;/&gt;&lt;wsp:rsid wsp:val=&quot;009A49A2&quot;/&gt;&lt;wsp:rsid wsp:val=&quot;009A4D02&quot;/&gt;&lt;wsp:rsid wsp:val=&quot;009A5031&quot;/&gt;&lt;wsp:rsid wsp:val=&quot;009A6705&quot;/&gt;&lt;wsp:rsid wsp:val=&quot;009A6D23&quot;/&gt;&lt;wsp:rsid wsp:val=&quot;009A6EE6&quot;/&gt;&lt;wsp:rsid wsp:val=&quot;009A7566&quot;/&gt;&lt;wsp:rsid wsp:val=&quot;009B0165&quot;/&gt;&lt;wsp:rsid wsp:val=&quot;009B15FC&quot;/&gt;&lt;wsp:rsid wsp:val=&quot;009B17EC&quot;/&gt;&lt;wsp:rsid wsp:val=&quot;009B2851&quot;/&gt;&lt;wsp:rsid wsp:val=&quot;009B2B87&quot;/&gt;&lt;wsp:rsid wsp:val=&quot;009B2DD8&quot;/&gt;&lt;wsp:rsid wsp:val=&quot;009B35CE&quot;/&gt;&lt;wsp:rsid wsp:val=&quot;009B416A&quot;/&gt;&lt;wsp:rsid wsp:val=&quot;009B4B74&quot;/&gt;&lt;wsp:rsid wsp:val=&quot;009B6076&quot;/&gt;&lt;wsp:rsid wsp:val=&quot;009B7262&quot;/&gt;&lt;wsp:rsid wsp:val=&quot;009B731E&quot;/&gt;&lt;wsp:rsid wsp:val=&quot;009B73DC&quot;/&gt;&lt;wsp:rsid wsp:val=&quot;009C04FC&quot;/&gt;&lt;wsp:rsid wsp:val=&quot;009C0F54&quot;/&gt;&lt;wsp:rsid wsp:val=&quot;009C22CD&quot;/&gt;&lt;wsp:rsid wsp:val=&quot;009C2D78&quot;/&gt;&lt;wsp:rsid wsp:val=&quot;009C30D6&quot;/&gt;&lt;wsp:rsid wsp:val=&quot;009C3935&quot;/&gt;&lt;wsp:rsid wsp:val=&quot;009C3997&quot;/&gt;&lt;wsp:rsid wsp:val=&quot;009C3C0D&quot;/&gt;&lt;wsp:rsid wsp:val=&quot;009C464A&quot;/&gt;&lt;wsp:rsid wsp:val=&quot;009C46D2&quot;/&gt;&lt;wsp:rsid wsp:val=&quot;009C4A8E&quot;/&gt;&lt;wsp:rsid wsp:val=&quot;009C523D&quot;/&gt;&lt;wsp:rsid wsp:val=&quot;009C5BEC&quot;/&gt;&lt;wsp:rsid wsp:val=&quot;009C5C71&quot;/&gt;&lt;wsp:rsid wsp:val=&quot;009C5DCE&quot;/&gt;&lt;wsp:rsid wsp:val=&quot;009C67FD&quot;/&gt;&lt;wsp:rsid wsp:val=&quot;009C6DFC&quot;/&gt;&lt;wsp:rsid wsp:val=&quot;009C75C0&quot;/&gt;&lt;wsp:rsid wsp:val=&quot;009C760D&quot;/&gt;&lt;wsp:rsid wsp:val=&quot;009C769F&quot;/&gt;&lt;wsp:rsid wsp:val=&quot;009C7794&quot;/&gt;&lt;wsp:rsid wsp:val=&quot;009C7C29&quot;/&gt;&lt;wsp:rsid wsp:val=&quot;009C7F7C&quot;/&gt;&lt;wsp:rsid wsp:val=&quot;009D013B&quot;/&gt;&lt;wsp:rsid wsp:val=&quot;009D05A5&quot;/&gt;&lt;wsp:rsid wsp:val=&quot;009D09E5&quot;/&gt;&lt;wsp:rsid wsp:val=&quot;009D2694&quot;/&gt;&lt;wsp:rsid wsp:val=&quot;009D27D6&quot;/&gt;&lt;wsp:rsid wsp:val=&quot;009D2856&quot;/&gt;&lt;wsp:rsid wsp:val=&quot;009D2D1C&quot;/&gt;&lt;wsp:rsid wsp:val=&quot;009D3396&quot;/&gt;&lt;wsp:rsid wsp:val=&quot;009D3B7E&quot;/&gt;&lt;wsp:rsid wsp:val=&quot;009D3BD8&quot;/&gt;&lt;wsp:rsid wsp:val=&quot;009D3E19&quot;/&gt;&lt;wsp:rsid wsp:val=&quot;009D4863&quot;/&gt;&lt;wsp:rsid wsp:val=&quot;009D4D1A&quot;/&gt;&lt;wsp:rsid wsp:val=&quot;009D4FD4&quot;/&gt;&lt;wsp:rsid wsp:val=&quot;009D5745&quot;/&gt;&lt;wsp:rsid wsp:val=&quot;009D5DA2&quot;/&gt;&lt;wsp:rsid wsp:val=&quot;009D6015&quot;/&gt;&lt;wsp:rsid wsp:val=&quot;009D7624&quot;/&gt;&lt;wsp:rsid wsp:val=&quot;009D780D&quot;/&gt;&lt;wsp:rsid wsp:val=&quot;009D7DDC&quot;/&gt;&lt;wsp:rsid wsp:val=&quot;009E01EF&quot;/&gt;&lt;wsp:rsid wsp:val=&quot;009E083B&quot;/&gt;&lt;wsp:rsid wsp:val=&quot;009E09BD&quot;/&gt;&lt;wsp:rsid wsp:val=&quot;009E0C33&quot;/&gt;&lt;wsp:rsid wsp:val=&quot;009E27F4&quot;/&gt;&lt;wsp:rsid wsp:val=&quot;009E429A&quot;/&gt;&lt;wsp:rsid wsp:val=&quot;009E42CF&quot;/&gt;&lt;wsp:rsid wsp:val=&quot;009E48F6&quot;/&gt;&lt;wsp:rsid wsp:val=&quot;009E5FE9&quot;/&gt;&lt;wsp:rsid wsp:val=&quot;009E66C6&quot;/&gt;&lt;wsp:rsid wsp:val=&quot;009F0A0F&quot;/&gt;&lt;wsp:rsid wsp:val=&quot;009F1E72&quot;/&gt;&lt;wsp:rsid wsp:val=&quot;009F201F&quot;/&gt;&lt;wsp:rsid wsp:val=&quot;009F230A&quot;/&gt;&lt;wsp:rsid wsp:val=&quot;009F2722&quot;/&gt;&lt;wsp:rsid wsp:val=&quot;009F4335&quot;/&gt;&lt;wsp:rsid wsp:val=&quot;009F55C3&quot;/&gt;&lt;wsp:rsid wsp:val=&quot;009F603A&quot;/&gt;&lt;wsp:rsid wsp:val=&quot;009F6649&quot;/&gt;&lt;wsp:rsid wsp:val=&quot;009F68D6&quot;/&gt;&lt;wsp:rsid wsp:val=&quot;009F7216&quot;/&gt;&lt;wsp:rsid wsp:val=&quot;009F7497&quot;/&gt;&lt;wsp:rsid wsp:val=&quot;009F7F91&quot;/&gt;&lt;wsp:rsid wsp:val=&quot;00A00386&quot;/&gt;&lt;wsp:rsid wsp:val=&quot;00A00DD6&quot;/&gt;&lt;wsp:rsid wsp:val=&quot;00A00E73&quot;/&gt;&lt;wsp:rsid wsp:val=&quot;00A017AC&quot;/&gt;&lt;wsp:rsid wsp:val=&quot;00A01F76&quot;/&gt;&lt;wsp:rsid wsp:val=&quot;00A027AF&quot;/&gt;&lt;wsp:rsid wsp:val=&quot;00A02815&quot;/&gt;&lt;wsp:rsid wsp:val=&quot;00A02E1E&quot;/&gt;&lt;wsp:rsid wsp:val=&quot;00A0327E&quot;/&gt;&lt;wsp:rsid wsp:val=&quot;00A032C4&quot;/&gt;&lt;wsp:rsid wsp:val=&quot;00A033A6&quot;/&gt;&lt;wsp:rsid wsp:val=&quot;00A0365B&quot;/&gt;&lt;wsp:rsid wsp:val=&quot;00A038E7&quot;/&gt;&lt;wsp:rsid wsp:val=&quot;00A03F13&quot;/&gt;&lt;wsp:rsid wsp:val=&quot;00A0417D&quot;/&gt;&lt;wsp:rsid wsp:val=&quot;00A04AB4&quot;/&gt;&lt;wsp:rsid wsp:val=&quot;00A051CA&quot;/&gt;&lt;wsp:rsid wsp:val=&quot;00A061EC&quot;/&gt;&lt;wsp:rsid wsp:val=&quot;00A06303&quot;/&gt;&lt;wsp:rsid wsp:val=&quot;00A06304&quot;/&gt;&lt;wsp:rsid wsp:val=&quot;00A0685D&quot;/&gt;&lt;wsp:rsid wsp:val=&quot;00A069AF&quot;/&gt;&lt;wsp:rsid wsp:val=&quot;00A06C31&quot;/&gt;&lt;wsp:rsid wsp:val=&quot;00A0728D&quot;/&gt;&lt;wsp:rsid wsp:val=&quot;00A075F1&quot;/&gt;&lt;wsp:rsid wsp:val=&quot;00A10771&quot;/&gt;&lt;wsp:rsid wsp:val=&quot;00A10D63&quot;/&gt;&lt;wsp:rsid wsp:val=&quot;00A11E3E&quot;/&gt;&lt;wsp:rsid wsp:val=&quot;00A130A8&quot;/&gt;&lt;wsp:rsid wsp:val=&quot;00A13382&quot;/&gt;&lt;wsp:rsid wsp:val=&quot;00A138AA&quot;/&gt;&lt;wsp:rsid wsp:val=&quot;00A13D4D&quot;/&gt;&lt;wsp:rsid wsp:val=&quot;00A14118&quot;/&gt;&lt;wsp:rsid wsp:val=&quot;00A14B17&quot;/&gt;&lt;wsp:rsid wsp:val=&quot;00A14C72&quot;/&gt;&lt;wsp:rsid wsp:val=&quot;00A14E3E&quot;/&gt;&lt;wsp:rsid wsp:val=&quot;00A15251&quot;/&gt;&lt;wsp:rsid wsp:val=&quot;00A15A19&quot;/&gt;&lt;wsp:rsid wsp:val=&quot;00A15FFD&quot;/&gt;&lt;wsp:rsid wsp:val=&quot;00A16647&quot;/&gt;&lt;wsp:rsid wsp:val=&quot;00A1672A&quot;/&gt;&lt;wsp:rsid wsp:val=&quot;00A16AE1&quot;/&gt;&lt;wsp:rsid wsp:val=&quot;00A17811&quot;/&gt;&lt;wsp:rsid wsp:val=&quot;00A179B1&quot;/&gt;&lt;wsp:rsid wsp:val=&quot;00A179C1&quot;/&gt;&lt;wsp:rsid wsp:val=&quot;00A216DC&quot;/&gt;&lt;wsp:rsid wsp:val=&quot;00A21BE5&quot;/&gt;&lt;wsp:rsid wsp:val=&quot;00A21D26&quot;/&gt;&lt;wsp:rsid wsp:val=&quot;00A21E3E&quot;/&gt;&lt;wsp:rsid wsp:val=&quot;00A21EEF&quot;/&gt;&lt;wsp:rsid wsp:val=&quot;00A222D1&quot;/&gt;&lt;wsp:rsid wsp:val=&quot;00A2240D&quot;/&gt;&lt;wsp:rsid wsp:val=&quot;00A22D92&quot;/&gt;&lt;wsp:rsid wsp:val=&quot;00A235BD&quot;/&gt;&lt;wsp:rsid wsp:val=&quot;00A23D27&quot;/&gt;&lt;wsp:rsid wsp:val=&quot;00A23D86&quot;/&gt;&lt;wsp:rsid wsp:val=&quot;00A23EB5&quot;/&gt;&lt;wsp:rsid wsp:val=&quot;00A24673&quot;/&gt;&lt;wsp:rsid wsp:val=&quot;00A262F3&quot;/&gt;&lt;wsp:rsid wsp:val=&quot;00A2653C&quot;/&gt;&lt;wsp:rsid wsp:val=&quot;00A2732D&quot;/&gt;&lt;wsp:rsid wsp:val=&quot;00A2770C&quot;/&gt;&lt;wsp:rsid wsp:val=&quot;00A2794D&quot;/&gt;&lt;wsp:rsid wsp:val=&quot;00A27A6E&quot;/&gt;&lt;wsp:rsid wsp:val=&quot;00A27DF5&quot;/&gt;&lt;wsp:rsid wsp:val=&quot;00A3037E&quot;/&gt;&lt;wsp:rsid wsp:val=&quot;00A3069E&quot;/&gt;&lt;wsp:rsid wsp:val=&quot;00A30A00&quot;/&gt;&lt;wsp:rsid wsp:val=&quot;00A310A7&quot;/&gt;&lt;wsp:rsid wsp:val=&quot;00A31110&quot;/&gt;&lt;wsp:rsid wsp:val=&quot;00A321A2&quot;/&gt;&lt;wsp:rsid wsp:val=&quot;00A3241B&quot;/&gt;&lt;wsp:rsid wsp:val=&quot;00A338D2&quot;/&gt;&lt;wsp:rsid wsp:val=&quot;00A342FF&quot;/&gt;&lt;wsp:rsid wsp:val=&quot;00A352A6&quot;/&gt;&lt;wsp:rsid wsp:val=&quot;00A35D76&quot;/&gt;&lt;wsp:rsid wsp:val=&quot;00A364F4&quot;/&gt;&lt;wsp:rsid wsp:val=&quot;00A36531&quot;/&gt;&lt;wsp:rsid wsp:val=&quot;00A36E1A&quot;/&gt;&lt;wsp:rsid wsp:val=&quot;00A36E5D&quot;/&gt;&lt;wsp:rsid wsp:val=&quot;00A36FC4&quot;/&gt;&lt;wsp:rsid wsp:val=&quot;00A37EBB&quot;/&gt;&lt;wsp:rsid wsp:val=&quot;00A40A6D&quot;/&gt;&lt;wsp:rsid wsp:val=&quot;00A411EF&quot;/&gt;&lt;wsp:rsid wsp:val=&quot;00A42721&quot;/&gt;&lt;wsp:rsid wsp:val=&quot;00A429AA&quot;/&gt;&lt;wsp:rsid wsp:val=&quot;00A429D5&quot;/&gt;&lt;wsp:rsid wsp:val=&quot;00A43127&quot;/&gt;&lt;wsp:rsid wsp:val=&quot;00A431F8&quot;/&gt;&lt;wsp:rsid wsp:val=&quot;00A43200&quot;/&gt;&lt;wsp:rsid wsp:val=&quot;00A43364&quot;/&gt;&lt;wsp:rsid wsp:val=&quot;00A44F91&quot;/&gt;&lt;wsp:rsid wsp:val=&quot;00A44FB0&quot;/&gt;&lt;wsp:rsid wsp:val=&quot;00A45827&quot;/&gt;&lt;wsp:rsid wsp:val=&quot;00A46123&quot;/&gt;&lt;wsp:rsid wsp:val=&quot;00A46443&quot;/&gt;&lt;wsp:rsid wsp:val=&quot;00A4745D&quot;/&gt;&lt;wsp:rsid wsp:val=&quot;00A50607&quot;/&gt;&lt;wsp:rsid wsp:val=&quot;00A50898&quot;/&gt;&lt;wsp:rsid wsp:val=&quot;00A5184E&quot;/&gt;&lt;wsp:rsid wsp:val=&quot;00A51BFF&quot;/&gt;&lt;wsp:rsid wsp:val=&quot;00A51D95&quot;/&gt;&lt;wsp:rsid wsp:val=&quot;00A5203C&quot;/&gt;&lt;wsp:rsid wsp:val=&quot;00A520E1&quot;/&gt;&lt;wsp:rsid wsp:val=&quot;00A5226F&quot;/&gt;&lt;wsp:rsid wsp:val=&quot;00A52512&quot;/&gt;&lt;wsp:rsid wsp:val=&quot;00A52C37&quot;/&gt;&lt;wsp:rsid wsp:val=&quot;00A52DD9&quot;/&gt;&lt;wsp:rsid wsp:val=&quot;00A54576&quot;/&gt;&lt;wsp:rsid wsp:val=&quot;00A55C0E&quot;/&gt;&lt;wsp:rsid wsp:val=&quot;00A55E60&quot;/&gt;&lt;wsp:rsid wsp:val=&quot;00A5606A&quot;/&gt;&lt;wsp:rsid wsp:val=&quot;00A56AE8&quot;/&gt;&lt;wsp:rsid wsp:val=&quot;00A56DCF&quot;/&gt;&lt;wsp:rsid wsp:val=&quot;00A57671&quot;/&gt;&lt;wsp:rsid wsp:val=&quot;00A57C83&quot;/&gt;&lt;wsp:rsid wsp:val=&quot;00A60B4D&quot;/&gt;&lt;wsp:rsid wsp:val=&quot;00A61E45&quot;/&gt;&lt;wsp:rsid wsp:val=&quot;00A61E95&quot;/&gt;&lt;wsp:rsid wsp:val=&quot;00A62109&quot;/&gt;&lt;wsp:rsid wsp:val=&quot;00A6267D&quot;/&gt;&lt;wsp:rsid wsp:val=&quot;00A632B9&quot;/&gt;&lt;wsp:rsid wsp:val=&quot;00A63319&quot;/&gt;&lt;wsp:rsid wsp:val=&quot;00A63EAA&quot;/&gt;&lt;wsp:rsid wsp:val=&quot;00A64460&quot;/&gt;&lt;wsp:rsid wsp:val=&quot;00A65A23&quot;/&gt;&lt;wsp:rsid wsp:val=&quot;00A6625E&quot;/&gt;&lt;wsp:rsid wsp:val=&quot;00A66911&quot;/&gt;&lt;wsp:rsid wsp:val=&quot;00A66AFB&quot;/&gt;&lt;wsp:rsid wsp:val=&quot;00A66C74&quot;/&gt;&lt;wsp:rsid wsp:val=&quot;00A670CE&quot;/&gt;&lt;wsp:rsid wsp:val=&quot;00A6754A&quot;/&gt;&lt;wsp:rsid wsp:val=&quot;00A67790&quot;/&gt;&lt;wsp:rsid wsp:val=&quot;00A67F8B&quot;/&gt;&lt;wsp:rsid wsp:val=&quot;00A704FC&quot;/&gt;&lt;wsp:rsid wsp:val=&quot;00A70A64&quot;/&gt;&lt;wsp:rsid wsp:val=&quot;00A70AC2&quot;/&gt;&lt;wsp:rsid wsp:val=&quot;00A71605&quot;/&gt;&lt;wsp:rsid wsp:val=&quot;00A71934&quot;/&gt;&lt;wsp:rsid wsp:val=&quot;00A71AA3&quot;/&gt;&lt;wsp:rsid wsp:val=&quot;00A71E21&quot;/&gt;&lt;wsp:rsid wsp:val=&quot;00A722EA&quot;/&gt;&lt;wsp:rsid wsp:val=&quot;00A728D6&quot;/&gt;&lt;wsp:rsid wsp:val=&quot;00A72902&quot;/&gt;&lt;wsp:rsid wsp:val=&quot;00A736B0&quot;/&gt;&lt;wsp:rsid wsp:val=&quot;00A7399B&quot;/&gt;&lt;wsp:rsid wsp:val=&quot;00A73CC6&quot;/&gt;&lt;wsp:rsid wsp:val=&quot;00A742AA&quot;/&gt;&lt;wsp:rsid wsp:val=&quot;00A745F2&quot;/&gt;&lt;wsp:rsid wsp:val=&quot;00A75F2C&quot;/&gt;&lt;wsp:rsid wsp:val=&quot;00A762E2&quot;/&gt;&lt;wsp:rsid wsp:val=&quot;00A764F1&quot;/&gt;&lt;wsp:rsid wsp:val=&quot;00A80CB0&quot;/&gt;&lt;wsp:rsid wsp:val=&quot;00A811E8&quot;/&gt;&lt;wsp:rsid wsp:val=&quot;00A818E5&quot;/&gt;&lt;wsp:rsid wsp:val=&quot;00A81C4E&quot;/&gt;&lt;wsp:rsid wsp:val=&quot;00A81C69&quot;/&gt;&lt;wsp:rsid wsp:val=&quot;00A81FF7&quot;/&gt;&lt;wsp:rsid wsp:val=&quot;00A828C9&quot;/&gt;&lt;wsp:rsid wsp:val=&quot;00A82CA9&quot;/&gt;&lt;wsp:rsid wsp:val=&quot;00A82F3F&quot;/&gt;&lt;wsp:rsid wsp:val=&quot;00A83401&quot;/&gt;&lt;wsp:rsid wsp:val=&quot;00A834BF&quot;/&gt;&lt;wsp:rsid wsp:val=&quot;00A83D96&quot;/&gt;&lt;wsp:rsid wsp:val=&quot;00A84B18&quot;/&gt;&lt;wsp:rsid wsp:val=&quot;00A86A18&quot;/&gt;&lt;wsp:rsid wsp:val=&quot;00A872B0&quot;/&gt;&lt;wsp:rsid wsp:val=&quot;00A87C55&quot;/&gt;&lt;wsp:rsid wsp:val=&quot;00A9025B&quot;/&gt;&lt;wsp:rsid wsp:val=&quot;00A903C8&quot;/&gt;&lt;wsp:rsid wsp:val=&quot;00A91B5C&quot;/&gt;&lt;wsp:rsid wsp:val=&quot;00A93BE5&quot;/&gt;&lt;wsp:rsid wsp:val=&quot;00A93EAF&quot;/&gt;&lt;wsp:rsid wsp:val=&quot;00A94489&quot;/&gt;&lt;wsp:rsid wsp:val=&quot;00A952EA&quot;/&gt;&lt;wsp:rsid wsp:val=&quot;00A958A5&quot;/&gt;&lt;wsp:rsid wsp:val=&quot;00A95ED3&quot;/&gt;&lt;wsp:rsid wsp:val=&quot;00A960F1&quot;/&gt;&lt;wsp:rsid wsp:val=&quot;00A96DE0&quot;/&gt;&lt;wsp:rsid wsp:val=&quot;00A971F8&quot;/&gt;&lt;wsp:rsid wsp:val=&quot;00A9739A&quot;/&gt;&lt;wsp:rsid wsp:val=&quot;00A97B21&quot;/&gt;&lt;wsp:rsid wsp:val=&quot;00A97C31&quot;/&gt;&lt;wsp:rsid wsp:val=&quot;00A97C91&quot;/&gt;&lt;wsp:rsid wsp:val=&quot;00AA04D8&quot;/&gt;&lt;wsp:rsid wsp:val=&quot;00AA145D&quot;/&gt;&lt;wsp:rsid wsp:val=&quot;00AA1A94&quot;/&gt;&lt;wsp:rsid wsp:val=&quot;00AA1CC0&quot;/&gt;&lt;wsp:rsid wsp:val=&quot;00AA2A27&quot;/&gt;&lt;wsp:rsid wsp:val=&quot;00AA2E46&quot;/&gt;&lt;wsp:rsid wsp:val=&quot;00AA2F2A&quot;/&gt;&lt;wsp:rsid wsp:val=&quot;00AA3476&quot;/&gt;&lt;wsp:rsid wsp:val=&quot;00AA3B19&quot;/&gt;&lt;wsp:rsid wsp:val=&quot;00AA490F&quot;/&gt;&lt;wsp:rsid wsp:val=&quot;00AA4CA3&quot;/&gt;&lt;wsp:rsid wsp:val=&quot;00AA539D&quot;/&gt;&lt;wsp:rsid wsp:val=&quot;00AA5550&quot;/&gt;&lt;wsp:rsid wsp:val=&quot;00AB0324&quot;/&gt;&lt;wsp:rsid wsp:val=&quot;00AB0685&quot;/&gt;&lt;wsp:rsid wsp:val=&quot;00AB07B3&quot;/&gt;&lt;wsp:rsid wsp:val=&quot;00AB11B8&quot;/&gt;&lt;wsp:rsid wsp:val=&quot;00AB170B&quot;/&gt;&lt;wsp:rsid wsp:val=&quot;00AB19DD&quot;/&gt;&lt;wsp:rsid wsp:val=&quot;00AB1AAE&quot;/&gt;&lt;wsp:rsid wsp:val=&quot;00AB21F9&quot;/&gt;&lt;wsp:rsid wsp:val=&quot;00AB2438&quot;/&gt;&lt;wsp:rsid wsp:val=&quot;00AB25D4&quot;/&gt;&lt;wsp:rsid wsp:val=&quot;00AB2D67&quot;/&gt;&lt;wsp:rsid wsp:val=&quot;00AB3651&quot;/&gt;&lt;wsp:rsid wsp:val=&quot;00AB393C&quot;/&gt;&lt;wsp:rsid wsp:val=&quot;00AB4143&quot;/&gt;&lt;wsp:rsid wsp:val=&quot;00AB488E&quot;/&gt;&lt;wsp:rsid wsp:val=&quot;00AB4A58&quot;/&gt;&lt;wsp:rsid wsp:val=&quot;00AB5430&quot;/&gt;&lt;wsp:rsid wsp:val=&quot;00AB57AC&quot;/&gt;&lt;wsp:rsid wsp:val=&quot;00AB5A30&quot;/&gt;&lt;wsp:rsid wsp:val=&quot;00AB617A&quot;/&gt;&lt;wsp:rsid wsp:val=&quot;00AB62AE&quot;/&gt;&lt;wsp:rsid wsp:val=&quot;00AB6943&quot;/&gt;&lt;wsp:rsid wsp:val=&quot;00AB6B80&quot;/&gt;&lt;wsp:rsid wsp:val=&quot;00AB787C&quot;/&gt;&lt;wsp:rsid wsp:val=&quot;00AC1807&quot;/&gt;&lt;wsp:rsid wsp:val=&quot;00AC18B4&quot;/&gt;&lt;wsp:rsid wsp:val=&quot;00AC1958&quot;/&gt;&lt;wsp:rsid wsp:val=&quot;00AC1AAD&quot;/&gt;&lt;wsp:rsid wsp:val=&quot;00AC1D17&quot;/&gt;&lt;wsp:rsid wsp:val=&quot;00AC1D9E&quot;/&gt;&lt;wsp:rsid wsp:val=&quot;00AC243C&quot;/&gt;&lt;wsp:rsid wsp:val=&quot;00AC2AB5&quot;/&gt;&lt;wsp:rsid wsp:val=&quot;00AC31E7&quot;/&gt;&lt;wsp:rsid wsp:val=&quot;00AC49F2&quot;/&gt;&lt;wsp:rsid wsp:val=&quot;00AC4DE1&quot;/&gt;&lt;wsp:rsid wsp:val=&quot;00AC540F&quot;/&gt;&lt;wsp:rsid wsp:val=&quot;00AC54FB&quot;/&gt;&lt;wsp:rsid wsp:val=&quot;00AC5532&quot;/&gt;&lt;wsp:rsid wsp:val=&quot;00AC58B4&quot;/&gt;&lt;wsp:rsid wsp:val=&quot;00AC6218&quot;/&gt;&lt;wsp:rsid wsp:val=&quot;00AC6C3A&quot;/&gt;&lt;wsp:rsid wsp:val=&quot;00AC6EAF&quot;/&gt;&lt;wsp:rsid wsp:val=&quot;00AC7012&quot;/&gt;&lt;wsp:rsid wsp:val=&quot;00AC7332&quot;/&gt;&lt;wsp:rsid wsp:val=&quot;00AC7471&quot;/&gt;&lt;wsp:rsid wsp:val=&quot;00AC755A&quot;/&gt;&lt;wsp:rsid wsp:val=&quot;00AC7E61&quot;/&gt;&lt;wsp:rsid wsp:val=&quot;00AD032F&quot;/&gt;&lt;wsp:rsid wsp:val=&quot;00AD0D87&quot;/&gt;&lt;wsp:rsid wsp:val=&quot;00AD17CD&quot;/&gt;&lt;wsp:rsid wsp:val=&quot;00AD1D92&quot;/&gt;&lt;wsp:rsid wsp:val=&quot;00AD2DF4&quot;/&gt;&lt;wsp:rsid wsp:val=&quot;00AD3125&quot;/&gt;&lt;wsp:rsid wsp:val=&quot;00AD3FF9&quot;/&gt;&lt;wsp:rsid wsp:val=&quot;00AD4909&quot;/&gt;&lt;wsp:rsid wsp:val=&quot;00AD4BB3&quot;/&gt;&lt;wsp:rsid wsp:val=&quot;00AD4F75&quot;/&gt;&lt;wsp:rsid wsp:val=&quot;00AD555B&quot;/&gt;&lt;wsp:rsid wsp:val=&quot;00AD5FAA&quot;/&gt;&lt;wsp:rsid wsp:val=&quot;00AD6546&quot;/&gt;&lt;wsp:rsid wsp:val=&quot;00AD68F1&quot;/&gt;&lt;wsp:rsid wsp:val=&quot;00AD693F&quot;/&gt;&lt;wsp:rsid wsp:val=&quot;00AE0519&quot;/&gt;&lt;wsp:rsid wsp:val=&quot;00AE0A3C&quot;/&gt;&lt;wsp:rsid wsp:val=&quot;00AE0D65&quot;/&gt;&lt;wsp:rsid wsp:val=&quot;00AE0EDD&quot;/&gt;&lt;wsp:rsid wsp:val=&quot;00AE14D5&quot;/&gt;&lt;wsp:rsid wsp:val=&quot;00AE16A0&quot;/&gt;&lt;wsp:rsid wsp:val=&quot;00AE18D3&quot;/&gt;&lt;wsp:rsid wsp:val=&quot;00AE193F&quot;/&gt;&lt;wsp:rsid wsp:val=&quot;00AE1A22&quot;/&gt;&lt;wsp:rsid wsp:val=&quot;00AE1BFE&quot;/&gt;&lt;wsp:rsid wsp:val=&quot;00AE2246&quot;/&gt;&lt;wsp:rsid wsp:val=&quot;00AE22A6&quot;/&gt;&lt;wsp:rsid wsp:val=&quot;00AE24BC&quot;/&gt;&lt;wsp:rsid wsp:val=&quot;00AE2DBB&quot;/&gt;&lt;wsp:rsid wsp:val=&quot;00AE352E&quot;/&gt;&lt;wsp:rsid wsp:val=&quot;00AE3EE8&quot;/&gt;&lt;wsp:rsid wsp:val=&quot;00AE505F&quot;/&gt;&lt;wsp:rsid wsp:val=&quot;00AE5086&quot;/&gt;&lt;wsp:rsid wsp:val=&quot;00AE5463&quot;/&gt;&lt;wsp:rsid wsp:val=&quot;00AE5CBE&quot;/&gt;&lt;wsp:rsid wsp:val=&quot;00AE60C6&quot;/&gt;&lt;wsp:rsid wsp:val=&quot;00AE6F9E&quot;/&gt;&lt;wsp:rsid wsp:val=&quot;00AE78E0&quot;/&gt;&lt;wsp:rsid wsp:val=&quot;00AE7DB5&quot;/&gt;&lt;wsp:rsid wsp:val=&quot;00AE7FDE&quot;/&gt;&lt;wsp:rsid wsp:val=&quot;00AF2A89&quot;/&gt;&lt;wsp:rsid wsp:val=&quot;00AF37CB&quot;/&gt;&lt;wsp:rsid wsp:val=&quot;00AF4700&quot;/&gt;&lt;wsp:rsid wsp:val=&quot;00AF4EB8&quot;/&gt;&lt;wsp:rsid wsp:val=&quot;00AF56DB&quot;/&gt;&lt;wsp:rsid wsp:val=&quot;00AF5718&quot;/&gt;&lt;wsp:rsid wsp:val=&quot;00AF5D37&quot;/&gt;&lt;wsp:rsid wsp:val=&quot;00AF66EB&quot;/&gt;&lt;wsp:rsid wsp:val=&quot;00AF6CB1&quot;/&gt;&lt;wsp:rsid wsp:val=&quot;00AF7A7E&quot;/&gt;&lt;wsp:rsid wsp:val=&quot;00B01117&quot;/&gt;&lt;wsp:rsid wsp:val=&quot;00B016EB&quot;/&gt;&lt;wsp:rsid wsp:val=&quot;00B01816&quot;/&gt;&lt;wsp:rsid wsp:val=&quot;00B01C49&quot;/&gt;&lt;wsp:rsid wsp:val=&quot;00B01E37&quot;/&gt;&lt;wsp:rsid wsp:val=&quot;00B03E63&quot;/&gt;&lt;wsp:rsid wsp:val=&quot;00B044CF&quot;/&gt;&lt;wsp:rsid wsp:val=&quot;00B048D4&quot;/&gt;&lt;wsp:rsid wsp:val=&quot;00B04EC5&quot;/&gt;&lt;wsp:rsid wsp:val=&quot;00B05290&quot;/&gt;&lt;wsp:rsid wsp:val=&quot;00B05A3D&quot;/&gt;&lt;wsp:rsid wsp:val=&quot;00B06B40&quot;/&gt;&lt;wsp:rsid wsp:val=&quot;00B0715F&quot;/&gt;&lt;wsp:rsid wsp:val=&quot;00B0725F&quot;/&gt;&lt;wsp:rsid wsp:val=&quot;00B07386&quot;/&gt;&lt;wsp:rsid wsp:val=&quot;00B0757A&quot;/&gt;&lt;wsp:rsid wsp:val=&quot;00B075C2&quot;/&gt;&lt;wsp:rsid wsp:val=&quot;00B07D3B&quot;/&gt;&lt;wsp:rsid wsp:val=&quot;00B10832&quot;/&gt;&lt;wsp:rsid wsp:val=&quot;00B11551&quot;/&gt;&lt;wsp:rsid wsp:val=&quot;00B128D7&quot;/&gt;&lt;wsp:rsid wsp:val=&quot;00B12D6A&quot;/&gt;&lt;wsp:rsid wsp:val=&quot;00B14745&quot;/&gt;&lt;wsp:rsid wsp:val=&quot;00B168B0&quot;/&gt;&lt;wsp:rsid wsp:val=&quot;00B2023A&quot;/&gt;&lt;wsp:rsid wsp:val=&quot;00B2030F&quot;/&gt;&lt;wsp:rsid wsp:val=&quot;00B2068B&quot;/&gt;&lt;wsp:rsid wsp:val=&quot;00B20AC4&quot;/&gt;&lt;wsp:rsid wsp:val=&quot;00B20AC8&quot;/&gt;&lt;wsp:rsid wsp:val=&quot;00B20C4A&quot;/&gt;&lt;wsp:rsid wsp:val=&quot;00B20E5E&quot;/&gt;&lt;wsp:rsid wsp:val=&quot;00B21ECA&quot;/&gt;&lt;wsp:rsid wsp:val=&quot;00B2267D&quot;/&gt;&lt;wsp:rsid wsp:val=&quot;00B22AD1&quot;/&gt;&lt;wsp:rsid wsp:val=&quot;00B22CFC&quot;/&gt;&lt;wsp:rsid wsp:val=&quot;00B22E28&quot;/&gt;&lt;wsp:rsid wsp:val=&quot;00B23059&quot;/&gt;&lt;wsp:rsid wsp:val=&quot;00B23572&quot;/&gt;&lt;wsp:rsid wsp:val=&quot;00B23BFE&quot;/&gt;&lt;wsp:rsid wsp:val=&quot;00B2419C&quot;/&gt;&lt;wsp:rsid wsp:val=&quot;00B24B74&quot;/&gt;&lt;wsp:rsid wsp:val=&quot;00B25B31&quot;/&gt;&lt;wsp:rsid wsp:val=&quot;00B25D53&quot;/&gt;&lt;wsp:rsid wsp:val=&quot;00B25F49&quot;/&gt;&lt;wsp:rsid wsp:val=&quot;00B274E7&quot;/&gt;&lt;wsp:rsid wsp:val=&quot;00B276BA&quot;/&gt;&lt;wsp:rsid wsp:val=&quot;00B27747&quot;/&gt;&lt;wsp:rsid wsp:val=&quot;00B27991&quot;/&gt;&lt;wsp:rsid wsp:val=&quot;00B27D77&quot;/&gt;&lt;wsp:rsid wsp:val=&quot;00B27FC5&quot;/&gt;&lt;wsp:rsid wsp:val=&quot;00B3084E&quot;/&gt;&lt;wsp:rsid wsp:val=&quot;00B3136E&quot;/&gt;&lt;wsp:rsid wsp:val=&quot;00B32368&quot;/&gt;&lt;wsp:rsid wsp:val=&quot;00B33396&quot;/&gt;&lt;wsp:rsid wsp:val=&quot;00B33553&quot;/&gt;&lt;wsp:rsid wsp:val=&quot;00B338BB&quot;/&gt;&lt;wsp:rsid wsp:val=&quot;00B33E0A&quot;/&gt;&lt;wsp:rsid wsp:val=&quot;00B340A1&quot;/&gt;&lt;wsp:rsid wsp:val=&quot;00B344DB&quot;/&gt;&lt;wsp:rsid wsp:val=&quot;00B34A22&quot;/&gt;&lt;wsp:rsid wsp:val=&quot;00B352AE&quot;/&gt;&lt;wsp:rsid wsp:val=&quot;00B35B97&quot;/&gt;&lt;wsp:rsid wsp:val=&quot;00B35BE7&quot;/&gt;&lt;wsp:rsid wsp:val=&quot;00B35C4C&quot;/&gt;&lt;wsp:rsid wsp:val=&quot;00B360DF&quot;/&gt;&lt;wsp:rsid wsp:val=&quot;00B36AB7&quot;/&gt;&lt;wsp:rsid wsp:val=&quot;00B37E7C&quot;/&gt;&lt;wsp:rsid wsp:val=&quot;00B409AF&quot;/&gt;&lt;wsp:rsid wsp:val=&quot;00B413BD&quot;/&gt;&lt;wsp:rsid wsp:val=&quot;00B41A38&quot;/&gt;&lt;wsp:rsid wsp:val=&quot;00B424A0&quot;/&gt;&lt;wsp:rsid wsp:val=&quot;00B42901&quot;/&gt;&lt;wsp:rsid wsp:val=&quot;00B432A5&quot;/&gt;&lt;wsp:rsid wsp:val=&quot;00B45E6D&quot;/&gt;&lt;wsp:rsid wsp:val=&quot;00B45E98&quot;/&gt;&lt;wsp:rsid wsp:val=&quot;00B46047&quot;/&gt;&lt;wsp:rsid wsp:val=&quot;00B465A8&quot;/&gt;&lt;wsp:rsid wsp:val=&quot;00B46750&quot;/&gt;&lt;wsp:rsid wsp:val=&quot;00B46ED6&quot;/&gt;&lt;wsp:rsid wsp:val=&quot;00B509FF&quot;/&gt;&lt;wsp:rsid wsp:val=&quot;00B5116C&quot;/&gt;&lt;wsp:rsid wsp:val=&quot;00B51759&quot;/&gt;&lt;wsp:rsid wsp:val=&quot;00B5194E&quot;/&gt;&lt;wsp:rsid wsp:val=&quot;00B5226E&quot;/&gt;&lt;wsp:rsid wsp:val=&quot;00B53267&quot;/&gt;&lt;wsp:rsid wsp:val=&quot;00B53D9B&quot;/&gt;&lt;wsp:rsid wsp:val=&quot;00B53DBF&quot;/&gt;&lt;wsp:rsid wsp:val=&quot;00B5471A&quot;/&gt;&lt;wsp:rsid wsp:val=&quot;00B547F2&quot;/&gt;&lt;wsp:rsid wsp:val=&quot;00B54954&quot;/&gt;&lt;wsp:rsid wsp:val=&quot;00B56138&quot;/&gt;&lt;wsp:rsid wsp:val=&quot;00B56642&quot;/&gt;&lt;wsp:rsid wsp:val=&quot;00B56885&quot;/&gt;&lt;wsp:rsid wsp:val=&quot;00B577AF&quot;/&gt;&lt;wsp:rsid wsp:val=&quot;00B6022D&quot;/&gt;&lt;wsp:rsid wsp:val=&quot;00B61464&quot;/&gt;&lt;wsp:rsid wsp:val=&quot;00B619EB&quot;/&gt;&lt;wsp:rsid wsp:val=&quot;00B61C7E&quot;/&gt;&lt;wsp:rsid wsp:val=&quot;00B61F6F&quot;/&gt;&lt;wsp:rsid wsp:val=&quot;00B62A29&quot;/&gt;&lt;wsp:rsid wsp:val=&quot;00B63934&quot;/&gt;&lt;wsp:rsid wsp:val=&quot;00B641B5&quot;/&gt;&lt;wsp:rsid wsp:val=&quot;00B64897&quot;/&gt;&lt;wsp:rsid wsp:val=&quot;00B64D0E&quot;/&gt;&lt;wsp:rsid wsp:val=&quot;00B64F9D&quot;/&gt;&lt;wsp:rsid wsp:val=&quot;00B6541C&quot;/&gt;&lt;wsp:rsid wsp:val=&quot;00B65E04&quot;/&gt;&lt;wsp:rsid wsp:val=&quot;00B65E5A&quot;/&gt;&lt;wsp:rsid wsp:val=&quot;00B66188&quot;/&gt;&lt;wsp:rsid wsp:val=&quot;00B663F4&quot;/&gt;&lt;wsp:rsid wsp:val=&quot;00B66EC0&quot;/&gt;&lt;wsp:rsid wsp:val=&quot;00B70F3D&quot;/&gt;&lt;wsp:rsid wsp:val=&quot;00B71710&quot;/&gt;&lt;wsp:rsid wsp:val=&quot;00B72124&quot;/&gt;&lt;wsp:rsid wsp:val=&quot;00B72140&quot;/&gt;&lt;wsp:rsid wsp:val=&quot;00B73B68&quot;/&gt;&lt;wsp:rsid wsp:val=&quot;00B73CF1&quot;/&gt;&lt;wsp:rsid wsp:val=&quot;00B7441F&quot;/&gt;&lt;wsp:rsid wsp:val=&quot;00B745E0&quot;/&gt;&lt;wsp:rsid wsp:val=&quot;00B74828&quot;/&gt;&lt;wsp:rsid wsp:val=&quot;00B755FD&quot;/&gt;&lt;wsp:rsid wsp:val=&quot;00B75E83&quot;/&gt;&lt;wsp:rsid wsp:val=&quot;00B761B7&quot;/&gt;&lt;wsp:rsid wsp:val=&quot;00B7658D&quot;/&gt;&lt;wsp:rsid wsp:val=&quot;00B76F26&quot;/&gt;&lt;wsp:rsid wsp:val=&quot;00B77122&quot;/&gt;&lt;wsp:rsid wsp:val=&quot;00B7714B&quot;/&gt;&lt;wsp:rsid wsp:val=&quot;00B778AA&quot;/&gt;&lt;wsp:rsid wsp:val=&quot;00B77FC7&quot;/&gt;&lt;wsp:rsid wsp:val=&quot;00B806A3&quot;/&gt;&lt;wsp:rsid wsp:val=&quot;00B80D65&quot;/&gt;&lt;wsp:rsid wsp:val=&quot;00B81794&quot;/&gt;&lt;wsp:rsid wsp:val=&quot;00B82F31&quot;/&gt;&lt;wsp:rsid wsp:val=&quot;00B83D36&quot;/&gt;&lt;wsp:rsid wsp:val=&quot;00B84464&quot;/&gt;&lt;wsp:rsid wsp:val=&quot;00B85AB4&quot;/&gt;&lt;wsp:rsid wsp:val=&quot;00B85C8A&quot;/&gt;&lt;wsp:rsid wsp:val=&quot;00B869DC&quot;/&gt;&lt;wsp:rsid wsp:val=&quot;00B86C25&quot;/&gt;&lt;wsp:rsid wsp:val=&quot;00B872BE&quot;/&gt;&lt;wsp:rsid wsp:val=&quot;00B874B0&quot;/&gt;&lt;wsp:rsid wsp:val=&quot;00B87836&quot;/&gt;&lt;wsp:rsid wsp:val=&quot;00B87A69&quot;/&gt;&lt;wsp:rsid wsp:val=&quot;00B90B7A&quot;/&gt;&lt;wsp:rsid wsp:val=&quot;00B92633&quot;/&gt;&lt;wsp:rsid wsp:val=&quot;00B92ACE&quot;/&gt;&lt;wsp:rsid wsp:val=&quot;00B92B00&quot;/&gt;&lt;wsp:rsid wsp:val=&quot;00B92BD1&quot;/&gt;&lt;wsp:rsid wsp:val=&quot;00B935A4&quot;/&gt;&lt;wsp:rsid wsp:val=&quot;00B93D6F&quot;/&gt;&lt;wsp:rsid wsp:val=&quot;00B93E60&quot;/&gt;&lt;wsp:rsid wsp:val=&quot;00B93EDB&quot;/&gt;&lt;wsp:rsid wsp:val=&quot;00B94097&quot;/&gt;&lt;wsp:rsid wsp:val=&quot;00B945A1&quot;/&gt;&lt;wsp:rsid wsp:val=&quot;00B94DD0&quot;/&gt;&lt;wsp:rsid wsp:val=&quot;00B95415&quot;/&gt;&lt;wsp:rsid wsp:val=&quot;00B9579A&quot;/&gt;&lt;wsp:rsid wsp:val=&quot;00B96C98&quot;/&gt;&lt;wsp:rsid wsp:val=&quot;00B97FF5&quot;/&gt;&lt;wsp:rsid wsp:val=&quot;00BA0B91&quot;/&gt;&lt;wsp:rsid wsp:val=&quot;00BA18D2&quot;/&gt;&lt;wsp:rsid wsp:val=&quot;00BA1E84&quot;/&gt;&lt;wsp:rsid wsp:val=&quot;00BA1F9A&quot;/&gt;&lt;wsp:rsid wsp:val=&quot;00BA216E&quot;/&gt;&lt;wsp:rsid wsp:val=&quot;00BA2AE0&quot;/&gt;&lt;wsp:rsid wsp:val=&quot;00BA2DFD&quot;/&gt;&lt;wsp:rsid wsp:val=&quot;00BA2FDC&quot;/&gt;&lt;wsp:rsid wsp:val=&quot;00BA3261&quot;/&gt;&lt;wsp:rsid wsp:val=&quot;00BA3436&quot;/&gt;&lt;wsp:rsid wsp:val=&quot;00BA34C9&quot;/&gt;&lt;wsp:rsid wsp:val=&quot;00BA3590&quot;/&gt;&lt;wsp:rsid wsp:val=&quot;00BA3F15&quot;/&gt;&lt;wsp:rsid wsp:val=&quot;00BA4790&quot;/&gt;&lt;wsp:rsid wsp:val=&quot;00BA5CE2&quot;/&gt;&lt;wsp:rsid wsp:val=&quot;00BA6295&quot;/&gt;&lt;wsp:rsid wsp:val=&quot;00BA687D&quot;/&gt;&lt;wsp:rsid wsp:val=&quot;00BA7917&quot;/&gt;&lt;wsp:rsid wsp:val=&quot;00BB0215&quot;/&gt;&lt;wsp:rsid wsp:val=&quot;00BB03B5&quot;/&gt;&lt;wsp:rsid wsp:val=&quot;00BB073C&quot;/&gt;&lt;wsp:rsid wsp:val=&quot;00BB09C2&quot;/&gt;&lt;wsp:rsid wsp:val=&quot;00BB0A00&quot;/&gt;&lt;wsp:rsid wsp:val=&quot;00BB0E3E&quot;/&gt;&lt;wsp:rsid wsp:val=&quot;00BB1770&quot;/&gt;&lt;wsp:rsid wsp:val=&quot;00BB1E35&quot;/&gt;&lt;wsp:rsid wsp:val=&quot;00BB2079&quot;/&gt;&lt;wsp:rsid wsp:val=&quot;00BB27D6&quot;/&gt;&lt;wsp:rsid wsp:val=&quot;00BB2FFB&quot;/&gt;&lt;wsp:rsid wsp:val=&quot;00BB3CF1&quot;/&gt;&lt;wsp:rsid wsp:val=&quot;00BB4374&quot;/&gt;&lt;wsp:rsid wsp:val=&quot;00BB46FD&quot;/&gt;&lt;wsp:rsid wsp:val=&quot;00BB4870&quot;/&gt;&lt;wsp:rsid wsp:val=&quot;00BB4A68&quot;/&gt;&lt;wsp:rsid wsp:val=&quot;00BB4D38&quot;/&gt;&lt;wsp:rsid wsp:val=&quot;00BB4D50&quot;/&gt;&lt;wsp:rsid wsp:val=&quot;00BB50E9&quot;/&gt;&lt;wsp:rsid wsp:val=&quot;00BB56B1&quot;/&gt;&lt;wsp:rsid wsp:val=&quot;00BB5E43&quot;/&gt;&lt;wsp:rsid wsp:val=&quot;00BB6244&quot;/&gt;&lt;wsp:rsid wsp:val=&quot;00BB659A&quot;/&gt;&lt;wsp:rsid wsp:val=&quot;00BB67E0&quot;/&gt;&lt;wsp:rsid wsp:val=&quot;00BB697E&quot;/&gt;&lt;wsp:rsid wsp:val=&quot;00BB6BE8&quot;/&gt;&lt;wsp:rsid wsp:val=&quot;00BB6E3B&quot;/&gt;&lt;wsp:rsid wsp:val=&quot;00BB70E8&quot;/&gt;&lt;wsp:rsid wsp:val=&quot;00BB7F63&quot;/&gt;&lt;wsp:rsid wsp:val=&quot;00BC0C83&quot;/&gt;&lt;wsp:rsid wsp:val=&quot;00BC0EB0&quot;/&gt;&lt;wsp:rsid wsp:val=&quot;00BC1209&quot;/&gt;&lt;wsp:rsid wsp:val=&quot;00BC2E2D&quot;/&gt;&lt;wsp:rsid wsp:val=&quot;00BC4194&quot;/&gt;&lt;wsp:rsid wsp:val=&quot;00BC4326&quot;/&gt;&lt;wsp:rsid wsp:val=&quot;00BC4377&quot;/&gt;&lt;wsp:rsid wsp:val=&quot;00BC56BA&quot;/&gt;&lt;wsp:rsid wsp:val=&quot;00BC5745&quot;/&gt;&lt;wsp:rsid wsp:val=&quot;00BC5B9A&quot;/&gt;&lt;wsp:rsid wsp:val=&quot;00BC64B3&quot;/&gt;&lt;wsp:rsid wsp:val=&quot;00BC76A1&quot;/&gt;&lt;wsp:rsid wsp:val=&quot;00BC7C48&quot;/&gt;&lt;wsp:rsid wsp:val=&quot;00BC7EA8&quot;/&gt;&lt;wsp:rsid wsp:val=&quot;00BD0AED&quot;/&gt;&lt;wsp:rsid wsp:val=&quot;00BD10E4&quot;/&gt;&lt;wsp:rsid wsp:val=&quot;00BD113A&quot;/&gt;&lt;wsp:rsid wsp:val=&quot;00BD154F&quot;/&gt;&lt;wsp:rsid wsp:val=&quot;00BD1BEC&quot;/&gt;&lt;wsp:rsid wsp:val=&quot;00BD2F1E&quot;/&gt;&lt;wsp:rsid wsp:val=&quot;00BD33E3&quot;/&gt;&lt;wsp:rsid wsp:val=&quot;00BD4727&quot;/&gt;&lt;wsp:rsid wsp:val=&quot;00BD4C7A&quot;/&gt;&lt;wsp:rsid wsp:val=&quot;00BD5377&quot;/&gt;&lt;wsp:rsid wsp:val=&quot;00BD54ED&quot;/&gt;&lt;wsp:rsid wsp:val=&quot;00BD5737&quot;/&gt;&lt;wsp:rsid wsp:val=&quot;00BD5AF5&quot;/&gt;&lt;wsp:rsid wsp:val=&quot;00BD5C2D&quot;/&gt;&lt;wsp:rsid wsp:val=&quot;00BD5DF1&quot;/&gt;&lt;wsp:rsid wsp:val=&quot;00BD7D4E&quot;/&gt;&lt;wsp:rsid wsp:val=&quot;00BE175F&quot;/&gt;&lt;wsp:rsid wsp:val=&quot;00BE1C3A&quot;/&gt;&lt;wsp:rsid wsp:val=&quot;00BE2082&quot;/&gt;&lt;wsp:rsid wsp:val=&quot;00BE22CC&quot;/&gt;&lt;wsp:rsid wsp:val=&quot;00BE22E0&quot;/&gt;&lt;wsp:rsid wsp:val=&quot;00BE2DE2&quot;/&gt;&lt;wsp:rsid wsp:val=&quot;00BE2E42&quot;/&gt;&lt;wsp:rsid wsp:val=&quot;00BE3F08&quot;/&gt;&lt;wsp:rsid wsp:val=&quot;00BE5CA5&quot;/&gt;&lt;wsp:rsid wsp:val=&quot;00BE66F9&quot;/&gt;&lt;wsp:rsid wsp:val=&quot;00BE78BE&quot;/&gt;&lt;wsp:rsid wsp:val=&quot;00BF0A47&quot;/&gt;&lt;wsp:rsid wsp:val=&quot;00BF117A&quot;/&gt;&lt;wsp:rsid wsp:val=&quot;00BF19C1&quot;/&gt;&lt;wsp:rsid wsp:val=&quot;00BF2BDE&quot;/&gt;&lt;wsp:rsid wsp:val=&quot;00BF2CDC&quot;/&gt;&lt;wsp:rsid wsp:val=&quot;00BF39F3&quot;/&gt;&lt;wsp:rsid wsp:val=&quot;00BF3A02&quot;/&gt;&lt;wsp:rsid wsp:val=&quot;00BF40A8&quot;/&gt;&lt;wsp:rsid wsp:val=&quot;00BF4835&quot;/&gt;&lt;wsp:rsid wsp:val=&quot;00BF49E1&quot;/&gt;&lt;wsp:rsid wsp:val=&quot;00BF69EA&quot;/&gt;&lt;wsp:rsid wsp:val=&quot;00BF6D33&quot;/&gt;&lt;wsp:rsid wsp:val=&quot;00BF75F0&quot;/&gt;&lt;wsp:rsid wsp:val=&quot;00BF7FD0&quot;/&gt;&lt;wsp:rsid wsp:val=&quot;00C00F79&quot;/&gt;&lt;wsp:rsid wsp:val=&quot;00C01B14&quot;/&gt;&lt;wsp:rsid wsp:val=&quot;00C021AE&quot;/&gt;&lt;wsp:rsid wsp:val=&quot;00C02F5D&quot;/&gt;&lt;wsp:rsid wsp:val=&quot;00C0358E&quot;/&gt;&lt;wsp:rsid wsp:val=&quot;00C036B6&quot;/&gt;&lt;wsp:rsid wsp:val=&quot;00C04709&quot;/&gt;&lt;wsp:rsid wsp:val=&quot;00C04924&quot;/&gt;&lt;wsp:rsid wsp:val=&quot;00C04A67&quot;/&gt;&lt;wsp:rsid wsp:val=&quot;00C07AAC&quot;/&gt;&lt;wsp:rsid wsp:val=&quot;00C07FC4&quot;/&gt;&lt;wsp:rsid wsp:val=&quot;00C104B0&quot;/&gt;&lt;wsp:rsid wsp:val=&quot;00C10FF7&quot;/&gt;&lt;wsp:rsid wsp:val=&quot;00C11272&quot;/&gt;&lt;wsp:rsid wsp:val=&quot;00C11D7B&quot;/&gt;&lt;wsp:rsid wsp:val=&quot;00C12625&quot;/&gt;&lt;wsp:rsid wsp:val=&quot;00C13A53&quot;/&gt;&lt;wsp:rsid wsp:val=&quot;00C13B66&quot;/&gt;&lt;wsp:rsid wsp:val=&quot;00C141EB&quot;/&gt;&lt;wsp:rsid wsp:val=&quot;00C14741&quot;/&gt;&lt;wsp:rsid wsp:val=&quot;00C14BAC&quot;/&gt;&lt;wsp:rsid wsp:val=&quot;00C15058&quot;/&gt;&lt;wsp:rsid wsp:val=&quot;00C1564C&quot;/&gt;&lt;wsp:rsid wsp:val=&quot;00C15D84&quot;/&gt;&lt;wsp:rsid wsp:val=&quot;00C175A7&quot;/&gt;&lt;wsp:rsid wsp:val=&quot;00C175EC&quot;/&gt;&lt;wsp:rsid wsp:val=&quot;00C17969&quot;/&gt;&lt;wsp:rsid wsp:val=&quot;00C205E5&quot;/&gt;&lt;wsp:rsid wsp:val=&quot;00C20A0D&quot;/&gt;&lt;wsp:rsid wsp:val=&quot;00C20D53&quot;/&gt;&lt;wsp:rsid wsp:val=&quot;00C21180&quot;/&gt;&lt;wsp:rsid wsp:val=&quot;00C2185A&quot;/&gt;&lt;wsp:rsid wsp:val=&quot;00C221C5&quot;/&gt;&lt;wsp:rsid wsp:val=&quot;00C226F3&quot;/&gt;&lt;wsp:rsid wsp:val=&quot;00C2305B&quot;/&gt;&lt;wsp:rsid wsp:val=&quot;00C23E40&quot;/&gt;&lt;wsp:rsid wsp:val=&quot;00C24469&quot;/&gt;&lt;wsp:rsid wsp:val=&quot;00C24884&quot;/&gt;&lt;wsp:rsid wsp:val=&quot;00C24947&quot;/&gt;&lt;wsp:rsid wsp:val=&quot;00C24980&quot;/&gt;&lt;wsp:rsid wsp:val=&quot;00C24DDB&quot;/&gt;&lt;wsp:rsid wsp:val=&quot;00C257EB&quot;/&gt;&lt;wsp:rsid wsp:val=&quot;00C260C6&quot;/&gt;&lt;wsp:rsid wsp:val=&quot;00C260ED&quot;/&gt;&lt;wsp:rsid wsp:val=&quot;00C26EF4&quot;/&gt;&lt;wsp:rsid wsp:val=&quot;00C270AD&quot;/&gt;&lt;wsp:rsid wsp:val=&quot;00C27668&quot;/&gt;&lt;wsp:rsid wsp:val=&quot;00C27700&quot;/&gt;&lt;wsp:rsid wsp:val=&quot;00C278D5&quot;/&gt;&lt;wsp:rsid wsp:val=&quot;00C27F21&quot;/&gt;&lt;wsp:rsid wsp:val=&quot;00C300C2&quot;/&gt;&lt;wsp:rsid wsp:val=&quot;00C307C8&quot;/&gt;&lt;wsp:rsid wsp:val=&quot;00C31031&quot;/&gt;&lt;wsp:rsid wsp:val=&quot;00C31468&quot;/&gt;&lt;wsp:rsid wsp:val=&quot;00C315B5&quot;/&gt;&lt;wsp:rsid wsp:val=&quot;00C32323&quot;/&gt;&lt;wsp:rsid wsp:val=&quot;00C332D0&quot;/&gt;&lt;wsp:rsid wsp:val=&quot;00C3463A&quot;/&gt;&lt;wsp:rsid wsp:val=&quot;00C346C4&quot;/&gt;&lt;wsp:rsid wsp:val=&quot;00C3757A&quot;/&gt;&lt;wsp:rsid wsp:val=&quot;00C37693&quot;/&gt;&lt;wsp:rsid wsp:val=&quot;00C37CB7&quot;/&gt;&lt;wsp:rsid wsp:val=&quot;00C40FFD&quot;/&gt;&lt;wsp:rsid wsp:val=&quot;00C419C3&quot;/&gt;&lt;wsp:rsid wsp:val=&quot;00C41B02&quot;/&gt;&lt;wsp:rsid wsp:val=&quot;00C42E90&quot;/&gt;&lt;wsp:rsid wsp:val=&quot;00C42FFC&quot;/&gt;&lt;wsp:rsid wsp:val=&quot;00C4302C&quot;/&gt;&lt;wsp:rsid wsp:val=&quot;00C432F5&quot;/&gt;&lt;wsp:rsid wsp:val=&quot;00C43598&quot;/&gt;&lt;wsp:rsid wsp:val=&quot;00C44DFE&quot;/&gt;&lt;wsp:rsid wsp:val=&quot;00C44F84&quot;/&gt;&lt;wsp:rsid wsp:val=&quot;00C45BA1&quot;/&gt;&lt;wsp:rsid wsp:val=&quot;00C46664&quot;/&gt;&lt;wsp:rsid wsp:val=&quot;00C470D1&quot;/&gt;&lt;wsp:rsid wsp:val=&quot;00C472A4&quot;/&gt;&lt;wsp:rsid wsp:val=&quot;00C47419&quot;/&gt;&lt;wsp:rsid wsp:val=&quot;00C517EC&quot;/&gt;&lt;wsp:rsid wsp:val=&quot;00C52110&quot;/&gt;&lt;wsp:rsid wsp:val=&quot;00C5293D&quot;/&gt;&lt;wsp:rsid wsp:val=&quot;00C52CCA&quot;/&gt;&lt;wsp:rsid wsp:val=&quot;00C541D2&quot;/&gt;&lt;wsp:rsid wsp:val=&quot;00C5427B&quot;/&gt;&lt;wsp:rsid wsp:val=&quot;00C54371&quot;/&gt;&lt;wsp:rsid wsp:val=&quot;00C54767&quot;/&gt;&lt;wsp:rsid wsp:val=&quot;00C55752&quot;/&gt;&lt;wsp:rsid wsp:val=&quot;00C56699&quot;/&gt;&lt;wsp:rsid wsp:val=&quot;00C571F6&quot;/&gt;&lt;wsp:rsid wsp:val=&quot;00C5751B&quot;/&gt;&lt;wsp:rsid wsp:val=&quot;00C57FF8&quot;/&gt;&lt;wsp:rsid wsp:val=&quot;00C615C8&quot;/&gt;&lt;wsp:rsid wsp:val=&quot;00C6218F&quot;/&gt;&lt;wsp:rsid wsp:val=&quot;00C62806&quot;/&gt;&lt;wsp:rsid wsp:val=&quot;00C63414&quot;/&gt;&lt;wsp:rsid wsp:val=&quot;00C63DA4&quot;/&gt;&lt;wsp:rsid wsp:val=&quot;00C63FEE&quot;/&gt;&lt;wsp:rsid wsp:val=&quot;00C64668&quot;/&gt;&lt;wsp:rsid wsp:val=&quot;00C64915&quot;/&gt;&lt;wsp:rsid wsp:val=&quot;00C64D52&quot;/&gt;&lt;wsp:rsid wsp:val=&quot;00C65088&quot;/&gt;&lt;wsp:rsid wsp:val=&quot;00C65181&quot;/&gt;&lt;wsp:rsid wsp:val=&quot;00C65556&quot;/&gt;&lt;wsp:rsid wsp:val=&quot;00C656FA&quot;/&gt;&lt;wsp:rsid wsp:val=&quot;00C65B9B&quot;/&gt;&lt;wsp:rsid wsp:val=&quot;00C662C9&quot;/&gt;&lt;wsp:rsid wsp:val=&quot;00C66F77&quot;/&gt;&lt;wsp:rsid wsp:val=&quot;00C67146&quot;/&gt;&lt;wsp:rsid wsp:val=&quot;00C67A10&quot;/&gt;&lt;wsp:rsid wsp:val=&quot;00C67B98&quot;/&gt;&lt;wsp:rsid wsp:val=&quot;00C70762&quot;/&gt;&lt;wsp:rsid wsp:val=&quot;00C71448&quot;/&gt;&lt;wsp:rsid wsp:val=&quot;00C71F6E&quot;/&gt;&lt;wsp:rsid wsp:val=&quot;00C721B0&quot;/&gt;&lt;wsp:rsid wsp:val=&quot;00C73543&quot;/&gt;&lt;wsp:rsid wsp:val=&quot;00C7377E&quot;/&gt;&lt;wsp:rsid wsp:val=&quot;00C74761&quot;/&gt;&lt;wsp:rsid wsp:val=&quot;00C74772&quot;/&gt;&lt;wsp:rsid wsp:val=&quot;00C747CA&quot;/&gt;&lt;wsp:rsid wsp:val=&quot;00C74977&quot;/&gt;&lt;wsp:rsid wsp:val=&quot;00C74B29&quot;/&gt;&lt;wsp:rsid wsp:val=&quot;00C756A4&quot;/&gt;&lt;wsp:rsid wsp:val=&quot;00C757C6&quot;/&gt;&lt;wsp:rsid wsp:val=&quot;00C75A09&quot;/&gt;&lt;wsp:rsid wsp:val=&quot;00C75B10&quot;/&gt;&lt;wsp:rsid wsp:val=&quot;00C761C4&quot;/&gt;&lt;wsp:rsid wsp:val=&quot;00C76677&quot;/&gt;&lt;wsp:rsid wsp:val=&quot;00C76A00&quot;/&gt;&lt;wsp:rsid wsp:val=&quot;00C7722D&quot;/&gt;&lt;wsp:rsid wsp:val=&quot;00C7785A&quot;/&gt;&lt;wsp:rsid wsp:val=&quot;00C77C99&quot;/&gt;&lt;wsp:rsid wsp:val=&quot;00C809C7&quot;/&gt;&lt;wsp:rsid wsp:val=&quot;00C81037&quot;/&gt;&lt;wsp:rsid wsp:val=&quot;00C8178B&quot;/&gt;&lt;wsp:rsid wsp:val=&quot;00C81B04&quot;/&gt;&lt;wsp:rsid wsp:val=&quot;00C81E3D&quot;/&gt;&lt;wsp:rsid wsp:val=&quot;00C81F3F&quot;/&gt;&lt;wsp:rsid wsp:val=&quot;00C82D0D&quot;/&gt;&lt;wsp:rsid wsp:val=&quot;00C83527&quot;/&gt;&lt;wsp:rsid wsp:val=&quot;00C843D8&quot;/&gt;&lt;wsp:rsid wsp:val=&quot;00C858F2&quot;/&gt;&lt;wsp:rsid wsp:val=&quot;00C8596F&quot;/&gt;&lt;wsp:rsid wsp:val=&quot;00C85B8D&quot;/&gt;&lt;wsp:rsid wsp:val=&quot;00C85ED1&quot;/&gt;&lt;wsp:rsid wsp:val=&quot;00C85F34&quot;/&gt;&lt;wsp:rsid wsp:val=&quot;00C86D7D&quot;/&gt;&lt;wsp:rsid wsp:val=&quot;00C86F09&quot;/&gt;&lt;wsp:rsid wsp:val=&quot;00C87527&quot;/&gt;&lt;wsp:rsid wsp:val=&quot;00C87662&quot;/&gt;&lt;wsp:rsid wsp:val=&quot;00C8782D&quot;/&gt;&lt;wsp:rsid wsp:val=&quot;00C90732&quot;/&gt;&lt;wsp:rsid wsp:val=&quot;00C908F3&quot;/&gt;&lt;wsp:rsid wsp:val=&quot;00C90A9A&quot;/&gt;&lt;wsp:rsid wsp:val=&quot;00C90BBD&quot;/&gt;&lt;wsp:rsid wsp:val=&quot;00C90C1E&quot;/&gt;&lt;wsp:rsid wsp:val=&quot;00C917DF&quot;/&gt;&lt;wsp:rsid wsp:val=&quot;00C91AF6&quot;/&gt;&lt;wsp:rsid wsp:val=&quot;00C91C46&quot;/&gt;&lt;wsp:rsid wsp:val=&quot;00C91F0B&quot;/&gt;&lt;wsp:rsid wsp:val=&quot;00C9278A&quot;/&gt;&lt;wsp:rsid wsp:val=&quot;00C93B11&quot;/&gt;&lt;wsp:rsid wsp:val=&quot;00C93E4C&quot;/&gt;&lt;wsp:rsid wsp:val=&quot;00C94E77&quot;/&gt;&lt;wsp:rsid wsp:val=&quot;00C958D3&quot;/&gt;&lt;wsp:rsid wsp:val=&quot;00C95B50&quot;/&gt;&lt;wsp:rsid wsp:val=&quot;00C96481&quot;/&gt;&lt;wsp:rsid wsp:val=&quot;00C97002&quot;/&gt;&lt;wsp:rsid wsp:val=&quot;00CA09C2&quot;/&gt;&lt;wsp:rsid wsp:val=&quot;00CA0E98&quot;/&gt;&lt;wsp:rsid wsp:val=&quot;00CA12B0&quot;/&gt;&lt;wsp:rsid wsp:val=&quot;00CA2571&quot;/&gt;&lt;wsp:rsid wsp:val=&quot;00CA2EB7&quot;/&gt;&lt;wsp:rsid wsp:val=&quot;00CA3369&quot;/&gt;&lt;wsp:rsid wsp:val=&quot;00CA3F59&quot;/&gt;&lt;wsp:rsid wsp:val=&quot;00CA406D&quot;/&gt;&lt;wsp:rsid wsp:val=&quot;00CA4254&quot;/&gt;&lt;wsp:rsid wsp:val=&quot;00CA505E&quot;/&gt;&lt;wsp:rsid wsp:val=&quot;00CA5072&quot;/&gt;&lt;wsp:rsid wsp:val=&quot;00CA519A&quot;/&gt;&lt;wsp:rsid wsp:val=&quot;00CA5289&quot;/&gt;&lt;wsp:rsid wsp:val=&quot;00CA5484&quot;/&gt;&lt;wsp:rsid wsp:val=&quot;00CA5709&quot;/&gt;&lt;wsp:rsid wsp:val=&quot;00CA5757&quot;/&gt;&lt;wsp:rsid wsp:val=&quot;00CA5C1B&quot;/&gt;&lt;wsp:rsid wsp:val=&quot;00CA6259&quot;/&gt;&lt;wsp:rsid wsp:val=&quot;00CA62E6&quot;/&gt;&lt;wsp:rsid wsp:val=&quot;00CA6778&quot;/&gt;&lt;wsp:rsid wsp:val=&quot;00CA6A11&quot;/&gt;&lt;wsp:rsid wsp:val=&quot;00CB0F18&quot;/&gt;&lt;wsp:rsid wsp:val=&quot;00CB15BE&quot;/&gt;&lt;wsp:rsid wsp:val=&quot;00CB1656&quot;/&gt;&lt;wsp:rsid wsp:val=&quot;00CB1732&quot;/&gt;&lt;wsp:rsid wsp:val=&quot;00CB1851&quot;/&gt;&lt;wsp:rsid wsp:val=&quot;00CB1C0B&quot;/&gt;&lt;wsp:rsid wsp:val=&quot;00CB1E40&quot;/&gt;&lt;wsp:rsid wsp:val=&quot;00CB2AC8&quot;/&gt;&lt;wsp:rsid wsp:val=&quot;00CB32F7&quot;/&gt;&lt;wsp:rsid wsp:val=&quot;00CB348E&quot;/&gt;&lt;wsp:rsid wsp:val=&quot;00CB3579&quot;/&gt;&lt;wsp:rsid wsp:val=&quot;00CB3A33&quot;/&gt;&lt;wsp:rsid wsp:val=&quot;00CB3EB0&quot;/&gt;&lt;wsp:rsid wsp:val=&quot;00CB44D3&quot;/&gt;&lt;wsp:rsid wsp:val=&quot;00CB55AB&quot;/&gt;&lt;wsp:rsid wsp:val=&quot;00CB6589&quot;/&gt;&lt;wsp:rsid wsp:val=&quot;00CB6A42&quot;/&gt;&lt;wsp:rsid wsp:val=&quot;00CC026C&quot;/&gt;&lt;wsp:rsid wsp:val=&quot;00CC08F5&quot;/&gt;&lt;wsp:rsid wsp:val=&quot;00CC0991&quot;/&gt;&lt;wsp:rsid wsp:val=&quot;00CC1167&quot;/&gt;&lt;wsp:rsid wsp:val=&quot;00CC116D&quot;/&gt;&lt;wsp:rsid wsp:val=&quot;00CC21EF&quot;/&gt;&lt;wsp:rsid wsp:val=&quot;00CC2581&quot;/&gt;&lt;wsp:rsid wsp:val=&quot;00CC2603&quot;/&gt;&lt;wsp:rsid wsp:val=&quot;00CC2831&quot;/&gt;&lt;wsp:rsid wsp:val=&quot;00CC28CA&quot;/&gt;&lt;wsp:rsid wsp:val=&quot;00CC2E18&quot;/&gt;&lt;wsp:rsid wsp:val=&quot;00CC3517&quot;/&gt;&lt;wsp:rsid wsp:val=&quot;00CC417E&quot;/&gt;&lt;wsp:rsid wsp:val=&quot;00CC430F&quot;/&gt;&lt;wsp:rsid wsp:val=&quot;00CC4372&quot;/&gt;&lt;wsp:rsid wsp:val=&quot;00CC43E0&quot;/&gt;&lt;wsp:rsid wsp:val=&quot;00CC4793&quot;/&gt;&lt;wsp:rsid wsp:val=&quot;00CC4CC5&quot;/&gt;&lt;wsp:rsid wsp:val=&quot;00CC4F9B&quot;/&gt;&lt;wsp:rsid wsp:val=&quot;00CC63D5&quot;/&gt;&lt;wsp:rsid wsp:val=&quot;00CC66D1&quot;/&gt;&lt;wsp:rsid wsp:val=&quot;00CC6A47&quot;/&gt;&lt;wsp:rsid wsp:val=&quot;00CC72C8&quot;/&gt;&lt;wsp:rsid wsp:val=&quot;00CD0B68&quot;/&gt;&lt;wsp:rsid wsp:val=&quot;00CD0C1B&quot;/&gt;&lt;wsp:rsid wsp:val=&quot;00CD0EF0&quot;/&gt;&lt;wsp:rsid wsp:val=&quot;00CD1232&quot;/&gt;&lt;wsp:rsid wsp:val=&quot;00CD2332&quot;/&gt;&lt;wsp:rsid wsp:val=&quot;00CD2C87&quot;/&gt;&lt;wsp:rsid wsp:val=&quot;00CD3343&quot;/&gt;&lt;wsp:rsid wsp:val=&quot;00CD353F&quot;/&gt;&lt;wsp:rsid wsp:val=&quot;00CD3D03&quot;/&gt;&lt;wsp:rsid wsp:val=&quot;00CD40CB&quot;/&gt;&lt;wsp:rsid wsp:val=&quot;00CD4D4E&quot;/&gt;&lt;wsp:rsid wsp:val=&quot;00CD5BE1&quot;/&gt;&lt;wsp:rsid wsp:val=&quot;00CD6617&quot;/&gt;&lt;wsp:rsid wsp:val=&quot;00CD6660&quot;/&gt;&lt;wsp:rsid wsp:val=&quot;00CD67F1&quot;/&gt;&lt;wsp:rsid wsp:val=&quot;00CD7394&quot;/&gt;&lt;wsp:rsid wsp:val=&quot;00CD77EE&quot;/&gt;&lt;wsp:rsid wsp:val=&quot;00CD7D64&quot;/&gt;&lt;wsp:rsid wsp:val=&quot;00CE092B&quot;/&gt;&lt;wsp:rsid wsp:val=&quot;00CE0B8E&quot;/&gt;&lt;wsp:rsid wsp:val=&quot;00CE1517&quot;/&gt;&lt;wsp:rsid wsp:val=&quot;00CE181F&quot;/&gt;&lt;wsp:rsid wsp:val=&quot;00CE18C4&quot;/&gt;&lt;wsp:rsid wsp:val=&quot;00CE1BCB&quot;/&gt;&lt;wsp:rsid wsp:val=&quot;00CE1C3F&quot;/&gt;&lt;wsp:rsid wsp:val=&quot;00CE254C&quot;/&gt;&lt;wsp:rsid wsp:val=&quot;00CE2B85&quot;/&gt;&lt;wsp:rsid wsp:val=&quot;00CE3978&quot;/&gt;&lt;wsp:rsid wsp:val=&quot;00CE3AA7&quot;/&gt;&lt;wsp:rsid wsp:val=&quot;00CE51E1&quot;/&gt;&lt;wsp:rsid wsp:val=&quot;00CE52F9&quot;/&gt;&lt;wsp:rsid wsp:val=&quot;00CE5348&quot;/&gt;&lt;wsp:rsid wsp:val=&quot;00CE54EE&quot;/&gt;&lt;wsp:rsid wsp:val=&quot;00CE59DF&quot;/&gt;&lt;wsp:rsid wsp:val=&quot;00CE6AEE&quot;/&gt;&lt;wsp:rsid wsp:val=&quot;00CE7474&quot;/&gt;&lt;wsp:rsid wsp:val=&quot;00CE769B&quot;/&gt;&lt;wsp:rsid wsp:val=&quot;00CF010A&quot;/&gt;&lt;wsp:rsid wsp:val=&quot;00CF0714&quot;/&gt;&lt;wsp:rsid wsp:val=&quot;00CF0C63&quot;/&gt;&lt;wsp:rsid wsp:val=&quot;00CF0D80&quot;/&gt;&lt;wsp:rsid wsp:val=&quot;00CF15DC&quot;/&gt;&lt;wsp:rsid wsp:val=&quot;00CF15DD&quot;/&gt;&lt;wsp:rsid wsp:val=&quot;00CF18B0&quot;/&gt;&lt;wsp:rsid wsp:val=&quot;00CF1DB8&quot;/&gt;&lt;wsp:rsid wsp:val=&quot;00CF1EA4&quot;/&gt;&lt;wsp:rsid wsp:val=&quot;00CF2845&quot;/&gt;&lt;wsp:rsid wsp:val=&quot;00CF285C&quot;/&gt;&lt;wsp:rsid wsp:val=&quot;00CF285D&quot;/&gt;&lt;wsp:rsid wsp:val=&quot;00CF2FF0&quot;/&gt;&lt;wsp:rsid wsp:val=&quot;00CF31CC&quot;/&gt;&lt;wsp:rsid wsp:val=&quot;00CF4C91&quot;/&gt;&lt;wsp:rsid wsp:val=&quot;00CF4D16&quot;/&gt;&lt;wsp:rsid wsp:val=&quot;00CF50C0&quot;/&gt;&lt;wsp:rsid wsp:val=&quot;00CF53F3&quot;/&gt;&lt;wsp:rsid wsp:val=&quot;00CF5D04&quot;/&gt;&lt;wsp:rsid wsp:val=&quot;00CF5FDE&quot;/&gt;&lt;wsp:rsid wsp:val=&quot;00CF65B9&quot;/&gt;&lt;wsp:rsid wsp:val=&quot;00CF69C5&quot;/&gt;&lt;wsp:rsid wsp:val=&quot;00CF6CE1&quot;/&gt;&lt;wsp:rsid wsp:val=&quot;00CF74EC&quot;/&gt;&lt;wsp:rsid wsp:val=&quot;00CF7D24&quot;/&gt;&lt;wsp:rsid wsp:val=&quot;00CF7D73&quot;/&gt;&lt;wsp:rsid wsp:val=&quot;00D004D9&quot;/&gt;&lt;wsp:rsid wsp:val=&quot;00D0058F&quot;/&gt;&lt;wsp:rsid wsp:val=&quot;00D02443&quot;/&gt;&lt;wsp:rsid wsp:val=&quot;00D03038&quot;/&gt;&lt;wsp:rsid wsp:val=&quot;00D03248&quot;/&gt;&lt;wsp:rsid wsp:val=&quot;00D03913&quot;/&gt;&lt;wsp:rsid wsp:val=&quot;00D04967&quot;/&gt;&lt;wsp:rsid wsp:val=&quot;00D0586D&quot;/&gt;&lt;wsp:rsid wsp:val=&quot;00D05E2F&quot;/&gt;&lt;wsp:rsid wsp:val=&quot;00D05F7C&quot;/&gt;&lt;wsp:rsid wsp:val=&quot;00D06B6E&quot;/&gt;&lt;wsp:rsid wsp:val=&quot;00D07701&quot;/&gt;&lt;wsp:rsid wsp:val=&quot;00D07FB0&quot;/&gt;&lt;wsp:rsid wsp:val=&quot;00D100AB&quot;/&gt;&lt;wsp:rsid wsp:val=&quot;00D108C2&quot;/&gt;&lt;wsp:rsid wsp:val=&quot;00D10B67&quot;/&gt;&lt;wsp:rsid wsp:val=&quot;00D10CFA&quot;/&gt;&lt;wsp:rsid wsp:val=&quot;00D1153D&quot;/&gt;&lt;wsp:rsid wsp:val=&quot;00D11A35&quot;/&gt;&lt;wsp:rsid wsp:val=&quot;00D11BFE&quot;/&gt;&lt;wsp:rsid wsp:val=&quot;00D11E8F&quot;/&gt;&lt;wsp:rsid wsp:val=&quot;00D124F4&quot;/&gt;&lt;wsp:rsid wsp:val=&quot;00D1270F&quot;/&gt;&lt;wsp:rsid wsp:val=&quot;00D12BAB&quot;/&gt;&lt;wsp:rsid wsp:val=&quot;00D132B1&quot;/&gt;&lt;wsp:rsid wsp:val=&quot;00D13FC2&quot;/&gt;&lt;wsp:rsid wsp:val=&quot;00D1499B&quot;/&gt;&lt;wsp:rsid wsp:val=&quot;00D14C4B&quot;/&gt;&lt;wsp:rsid wsp:val=&quot;00D16526&quot;/&gt;&lt;wsp:rsid wsp:val=&quot;00D1685C&quot;/&gt;&lt;wsp:rsid wsp:val=&quot;00D17CAE&quot;/&gt;&lt;wsp:rsid wsp:val=&quot;00D200D5&quot;/&gt;&lt;wsp:rsid wsp:val=&quot;00D20260&quot;/&gt;&lt;wsp:rsid wsp:val=&quot;00D20290&quot;/&gt;&lt;wsp:rsid wsp:val=&quot;00D205FA&quot;/&gt;&lt;wsp:rsid wsp:val=&quot;00D20AC1&quot;/&gt;&lt;wsp:rsid wsp:val=&quot;00D20B7A&quot;/&gt;&lt;wsp:rsid wsp:val=&quot;00D21CA2&quot;/&gt;&lt;wsp:rsid wsp:val=&quot;00D21D17&quot;/&gt;&lt;wsp:rsid wsp:val=&quot;00D22600&quot;/&gt;&lt;wsp:rsid wsp:val=&quot;00D22E7A&quot;/&gt;&lt;wsp:rsid wsp:val=&quot;00D2532D&quot;/&gt;&lt;wsp:rsid wsp:val=&quot;00D26312&quot;/&gt;&lt;wsp:rsid wsp:val=&quot;00D26419&quot;/&gt;&lt;wsp:rsid wsp:val=&quot;00D2714F&quot;/&gt;&lt;wsp:rsid wsp:val=&quot;00D273DE&quot;/&gt;&lt;wsp:rsid wsp:val=&quot;00D27B57&quot;/&gt;&lt;wsp:rsid wsp:val=&quot;00D27F99&quot;/&gt;&lt;wsp:rsid wsp:val=&quot;00D30888&quot;/&gt;&lt;wsp:rsid wsp:val=&quot;00D30B79&quot;/&gt;&lt;wsp:rsid wsp:val=&quot;00D31226&quot;/&gt;&lt;wsp:rsid wsp:val=&quot;00D31313&quot;/&gt;&lt;wsp:rsid wsp:val=&quot;00D31FEA&quot;/&gt;&lt;wsp:rsid wsp:val=&quot;00D325DD&quot;/&gt;&lt;wsp:rsid wsp:val=&quot;00D3265C&quot;/&gt;&lt;wsp:rsid wsp:val=&quot;00D32E39&quot;/&gt;&lt;wsp:rsid wsp:val=&quot;00D32F25&quot;/&gt;&lt;wsp:rsid wsp:val=&quot;00D33802&quot;/&gt;&lt;wsp:rsid wsp:val=&quot;00D342C8&quot;/&gt;&lt;wsp:rsid wsp:val=&quot;00D34B7F&quot;/&gt;&lt;wsp:rsid wsp:val=&quot;00D34D77&quot;/&gt;&lt;wsp:rsid wsp:val=&quot;00D35BAA&quot;/&gt;&lt;wsp:rsid wsp:val=&quot;00D35EF1&quot;/&gt;&lt;wsp:rsid wsp:val=&quot;00D3674C&quot;/&gt;&lt;wsp:rsid wsp:val=&quot;00D36B35&quot;/&gt;&lt;wsp:rsid wsp:val=&quot;00D37310&quot;/&gt;&lt;wsp:rsid wsp:val=&quot;00D400A9&quot;/&gt;&lt;wsp:rsid wsp:val=&quot;00D41009&quot;/&gt;&lt;wsp:rsid wsp:val=&quot;00D42322&quot;/&gt;&lt;wsp:rsid wsp:val=&quot;00D4261C&quot;/&gt;&lt;wsp:rsid wsp:val=&quot;00D4290A&quot;/&gt;&lt;wsp:rsid wsp:val=&quot;00D42BFA&quot;/&gt;&lt;wsp:rsid wsp:val=&quot;00D42D39&quot;/&gt;&lt;wsp:rsid wsp:val=&quot;00D43670&quot;/&gt;&lt;wsp:rsid wsp:val=&quot;00D4382A&quot;/&gt;&lt;wsp:rsid wsp:val=&quot;00D44292&quot;/&gt;&lt;wsp:rsid wsp:val=&quot;00D44587&quot;/&gt;&lt;wsp:rsid wsp:val=&quot;00D44CCA&quot;/&gt;&lt;wsp:rsid wsp:val=&quot;00D44F5C&quot;/&gt;&lt;wsp:rsid wsp:val=&quot;00D453E9&quot;/&gt;&lt;wsp:rsid wsp:val=&quot;00D45A8B&quot;/&gt;&lt;wsp:rsid wsp:val=&quot;00D4629E&quot;/&gt;&lt;wsp:rsid wsp:val=&quot;00D462CC&quot;/&gt;&lt;wsp:rsid wsp:val=&quot;00D4632E&quot;/&gt;&lt;wsp:rsid wsp:val=&quot;00D46D63&quot;/&gt;&lt;wsp:rsid wsp:val=&quot;00D4723F&quot;/&gt;&lt;wsp:rsid wsp:val=&quot;00D47564&quot;/&gt;&lt;wsp:rsid wsp:val=&quot;00D47D25&quot;/&gt;&lt;wsp:rsid wsp:val=&quot;00D50269&quot;/&gt;&lt;wsp:rsid wsp:val=&quot;00D50DF4&quot;/&gt;&lt;wsp:rsid wsp:val=&quot;00D513BC&quot;/&gt;&lt;wsp:rsid wsp:val=&quot;00D51D44&quot;/&gt;&lt;wsp:rsid wsp:val=&quot;00D524A1&quot;/&gt;&lt;wsp:rsid wsp:val=&quot;00D526A5&quot;/&gt;&lt;wsp:rsid wsp:val=&quot;00D5271B&quot;/&gt;&lt;wsp:rsid wsp:val=&quot;00D52DE0&quot;/&gt;&lt;wsp:rsid wsp:val=&quot;00D5324B&quot;/&gt;&lt;wsp:rsid wsp:val=&quot;00D53C41&quot;/&gt;&lt;wsp:rsid wsp:val=&quot;00D5501D&quot;/&gt;&lt;wsp:rsid wsp:val=&quot;00D550E6&quot;/&gt;&lt;wsp:rsid wsp:val=&quot;00D55281&quot;/&gt;&lt;wsp:rsid wsp:val=&quot;00D5648A&quot;/&gt;&lt;wsp:rsid wsp:val=&quot;00D56625&quot;/&gt;&lt;wsp:rsid wsp:val=&quot;00D5689B&quot;/&gt;&lt;wsp:rsid wsp:val=&quot;00D60342&quot;/&gt;&lt;wsp:rsid wsp:val=&quot;00D61C89&quot;/&gt;&lt;wsp:rsid wsp:val=&quot;00D628F0&quot;/&gt;&lt;wsp:rsid wsp:val=&quot;00D62E85&quot;/&gt;&lt;wsp:rsid wsp:val=&quot;00D63479&quot;/&gt;&lt;wsp:rsid wsp:val=&quot;00D65150&quot;/&gt;&lt;wsp:rsid wsp:val=&quot;00D6534E&quot;/&gt;&lt;wsp:rsid wsp:val=&quot;00D653AD&quot;/&gt;&lt;wsp:rsid wsp:val=&quot;00D653EF&quot;/&gt;&lt;wsp:rsid wsp:val=&quot;00D65603&quot;/&gt;&lt;wsp:rsid wsp:val=&quot;00D658AE&quot;/&gt;&lt;wsp:rsid wsp:val=&quot;00D658D6&quot;/&gt;&lt;wsp:rsid wsp:val=&quot;00D65A5D&quot;/&gt;&lt;wsp:rsid wsp:val=&quot;00D66558&quot;/&gt;&lt;wsp:rsid wsp:val=&quot;00D6664A&quot;/&gt;&lt;wsp:rsid wsp:val=&quot;00D66AAA&quot;/&gt;&lt;wsp:rsid wsp:val=&quot;00D66B68&quot;/&gt;&lt;wsp:rsid wsp:val=&quot;00D709A9&quot;/&gt;&lt;wsp:rsid wsp:val=&quot;00D70BD9&quot;/&gt;&lt;wsp:rsid wsp:val=&quot;00D712AD&quot;/&gt;&lt;wsp:rsid wsp:val=&quot;00D717A6&quot;/&gt;&lt;wsp:rsid wsp:val=&quot;00D72653&quot;/&gt;&lt;wsp:rsid wsp:val=&quot;00D7361F&quot;/&gt;&lt;wsp:rsid wsp:val=&quot;00D744C7&quot;/&gt;&lt;wsp:rsid wsp:val=&quot;00D74AC4&quot;/&gt;&lt;wsp:rsid wsp:val=&quot;00D74CD4&quot;/&gt;&lt;wsp:rsid wsp:val=&quot;00D750FB&quot;/&gt;&lt;wsp:rsid wsp:val=&quot;00D75151&quot;/&gt;&lt;wsp:rsid wsp:val=&quot;00D76AA2&quot;/&gt;&lt;wsp:rsid wsp:val=&quot;00D76B31&quot;/&gt;&lt;wsp:rsid wsp:val=&quot;00D77839&quot;/&gt;&lt;wsp:rsid wsp:val=&quot;00D80D90&quot;/&gt;&lt;wsp:rsid wsp:val=&quot;00D80E7F&quot;/&gt;&lt;wsp:rsid wsp:val=&quot;00D80FA8&quot;/&gt;&lt;wsp:rsid wsp:val=&quot;00D81484&quot;/&gt;&lt;wsp:rsid wsp:val=&quot;00D8192A&quot;/&gt;&lt;wsp:rsid wsp:val=&quot;00D8201F&quot;/&gt;&lt;wsp:rsid wsp:val=&quot;00D82627&quot;/&gt;&lt;wsp:rsid wsp:val=&quot;00D82671&quot;/&gt;&lt;wsp:rsid wsp:val=&quot;00D826B2&quot;/&gt;&lt;wsp:rsid wsp:val=&quot;00D82889&quot;/&gt;&lt;wsp:rsid wsp:val=&quot;00D8324C&quot;/&gt;&lt;wsp:rsid wsp:val=&quot;00D838DB&quot;/&gt;&lt;wsp:rsid wsp:val=&quot;00D83C40&quot;/&gt;&lt;wsp:rsid wsp:val=&quot;00D83FDD&quot;/&gt;&lt;wsp:rsid wsp:val=&quot;00D84598&quot;/&gt;&lt;wsp:rsid wsp:val=&quot;00D84F10&quot;/&gt;&lt;wsp:rsid wsp:val=&quot;00D8584A&quot;/&gt;&lt;wsp:rsid wsp:val=&quot;00D85CD8&quot;/&gt;&lt;wsp:rsid wsp:val=&quot;00D86DDE&quot;/&gt;&lt;wsp:rsid wsp:val=&quot;00D8720A&quot;/&gt;&lt;wsp:rsid wsp:val=&quot;00D873C3&quot;/&gt;&lt;wsp:rsid wsp:val=&quot;00D8759A&quot;/&gt;&lt;wsp:rsid wsp:val=&quot;00D87CDF&quot;/&gt;&lt;wsp:rsid wsp:val=&quot;00D905C2&quot;/&gt;&lt;wsp:rsid wsp:val=&quot;00D90931&quot;/&gt;&lt;wsp:rsid wsp:val=&quot;00D91130&quot;/&gt;&lt;wsp:rsid wsp:val=&quot;00D9152D&quot;/&gt;&lt;wsp:rsid wsp:val=&quot;00D91DB5&quot;/&gt;&lt;wsp:rsid wsp:val=&quot;00D93592&quot;/&gt;&lt;wsp:rsid wsp:val=&quot;00D93A6E&quot;/&gt;&lt;wsp:rsid wsp:val=&quot;00D9422C&quot;/&gt;&lt;wsp:rsid wsp:val=&quot;00D9497B&quot;/&gt;&lt;wsp:rsid wsp:val=&quot;00D94CA9&quot;/&gt;&lt;wsp:rsid wsp:val=&quot;00D95116&quot;/&gt;&lt;wsp:rsid wsp:val=&quot;00D95B9C&quot;/&gt;&lt;wsp:rsid wsp:val=&quot;00D96869&quot;/&gt;&lt;wsp:rsid wsp:val=&quot;00DA0E63&quot;/&gt;&lt;wsp:rsid wsp:val=&quot;00DA0EA4&quot;/&gt;&lt;wsp:rsid wsp:val=&quot;00DA0EF4&quot;/&gt;&lt;wsp:rsid wsp:val=&quot;00DA193B&quot;/&gt;&lt;wsp:rsid wsp:val=&quot;00DA3137&quot;/&gt;&lt;wsp:rsid wsp:val=&quot;00DA3629&quot;/&gt;&lt;wsp:rsid wsp:val=&quot;00DA37BB&quot;/&gt;&lt;wsp:rsid wsp:val=&quot;00DA3C5D&quot;/&gt;&lt;wsp:rsid wsp:val=&quot;00DA3DE5&quot;/&gt;&lt;wsp:rsid wsp:val=&quot;00DA3E45&quot;/&gt;&lt;wsp:rsid wsp:val=&quot;00DA4A98&quot;/&gt;&lt;wsp:rsid wsp:val=&quot;00DA4BBA&quot;/&gt;&lt;wsp:rsid wsp:val=&quot;00DA532E&quot;/&gt;&lt;wsp:rsid wsp:val=&quot;00DA57C6&quot;/&gt;&lt;wsp:rsid wsp:val=&quot;00DA779D&quot;/&gt;&lt;wsp:rsid wsp:val=&quot;00DB1895&quot;/&gt;&lt;wsp:rsid wsp:val=&quot;00DB2392&quot;/&gt;&lt;wsp:rsid wsp:val=&quot;00DB2462&quot;/&gt;&lt;wsp:rsid wsp:val=&quot;00DB2B7A&quot;/&gt;&lt;wsp:rsid wsp:val=&quot;00DB313B&quot;/&gt;&lt;wsp:rsid wsp:val=&quot;00DB3172&quot;/&gt;&lt;wsp:rsid wsp:val=&quot;00DB38D8&quot;/&gt;&lt;wsp:rsid wsp:val=&quot;00DB3907&quot;/&gt;&lt;wsp:rsid wsp:val=&quot;00DB3C88&quot;/&gt;&lt;wsp:rsid wsp:val=&quot;00DB4EEE&quot;/&gt;&lt;wsp:rsid wsp:val=&quot;00DB50B1&quot;/&gt;&lt;wsp:rsid wsp:val=&quot;00DB56AD&quot;/&gt;&lt;wsp:rsid wsp:val=&quot;00DB57D9&quot;/&gt;&lt;wsp:rsid wsp:val=&quot;00DB5D67&quot;/&gt;&lt;wsp:rsid wsp:val=&quot;00DB62C1&quot;/&gt;&lt;wsp:rsid wsp:val=&quot;00DB64B2&quot;/&gt;&lt;wsp:rsid wsp:val=&quot;00DB6647&quot;/&gt;&lt;wsp:rsid wsp:val=&quot;00DB66CE&quot;/&gt;&lt;wsp:rsid wsp:val=&quot;00DB741D&quot;/&gt;&lt;wsp:rsid wsp:val=&quot;00DC0381&quot;/&gt;&lt;wsp:rsid wsp:val=&quot;00DC038A&quot;/&gt;&lt;wsp:rsid wsp:val=&quot;00DC0C19&quot;/&gt;&lt;wsp:rsid wsp:val=&quot;00DC2307&quot;/&gt;&lt;wsp:rsid wsp:val=&quot;00DC2604&quot;/&gt;&lt;wsp:rsid wsp:val=&quot;00DC27EC&quot;/&gt;&lt;wsp:rsid wsp:val=&quot;00DC2AB7&quot;/&gt;&lt;wsp:rsid wsp:val=&quot;00DC346E&quot;/&gt;&lt;wsp:rsid wsp:val=&quot;00DC4089&quot;/&gt;&lt;wsp:rsid wsp:val=&quot;00DC47BA&quot;/&gt;&lt;wsp:rsid wsp:val=&quot;00DC4D9D&quot;/&gt;&lt;wsp:rsid wsp:val=&quot;00DC5528&quot;/&gt;&lt;wsp:rsid wsp:val=&quot;00DC5754&quot;/&gt;&lt;wsp:rsid wsp:val=&quot;00DC5A15&quot;/&gt;&lt;wsp:rsid wsp:val=&quot;00DC6670&quot;/&gt;&lt;wsp:rsid wsp:val=&quot;00DC6F18&quot;/&gt;&lt;wsp:rsid wsp:val=&quot;00DC743A&quot;/&gt;&lt;wsp:rsid wsp:val=&quot;00DC7A31&quot;/&gt;&lt;wsp:rsid wsp:val=&quot;00DD0195&quot;/&gt;&lt;wsp:rsid wsp:val=&quot;00DD02E6&quot;/&gt;&lt;wsp:rsid wsp:val=&quot;00DD3749&quot;/&gt;&lt;wsp:rsid wsp:val=&quot;00DD4841&quot;/&gt;&lt;wsp:rsid wsp:val=&quot;00DD48D9&quot;/&gt;&lt;wsp:rsid wsp:val=&quot;00DD4AAD&quot;/&gt;&lt;wsp:rsid wsp:val=&quot;00DD6DC9&quot;/&gt;&lt;wsp:rsid wsp:val=&quot;00DD779D&quot;/&gt;&lt;wsp:rsid wsp:val=&quot;00DD7F58&quot;/&gt;&lt;wsp:rsid wsp:val=&quot;00DE06AD&quot;/&gt;&lt;wsp:rsid wsp:val=&quot;00DE0857&quot;/&gt;&lt;wsp:rsid wsp:val=&quot;00DE13D5&quot;/&gt;&lt;wsp:rsid wsp:val=&quot;00DE25C9&quot;/&gt;&lt;wsp:rsid wsp:val=&quot;00DE2659&quot;/&gt;&lt;wsp:rsid wsp:val=&quot;00DE2A5B&quot;/&gt;&lt;wsp:rsid wsp:val=&quot;00DE44BC&quot;/&gt;&lt;wsp:rsid wsp:val=&quot;00DE450A&quot;/&gt;&lt;wsp:rsid wsp:val=&quot;00DE4700&quot;/&gt;&lt;wsp:rsid wsp:val=&quot;00DE593B&quot;/&gt;&lt;wsp:rsid wsp:val=&quot;00DE5A83&quot;/&gt;&lt;wsp:rsid wsp:val=&quot;00DE6419&quot;/&gt;&lt;wsp:rsid wsp:val=&quot;00DE6644&quot;/&gt;&lt;wsp:rsid wsp:val=&quot;00DE699A&quot;/&gt;&lt;wsp:rsid wsp:val=&quot;00DE6AA6&quot;/&gt;&lt;wsp:rsid wsp:val=&quot;00DE6D06&quot;/&gt;&lt;wsp:rsid wsp:val=&quot;00DE71DC&quot;/&gt;&lt;wsp:rsid wsp:val=&quot;00DE7D7E&quot;/&gt;&lt;wsp:rsid wsp:val=&quot;00DF0975&quot;/&gt;&lt;wsp:rsid wsp:val=&quot;00DF0A7B&quot;/&gt;&lt;wsp:rsid wsp:val=&quot;00DF0EF9&quot;/&gt;&lt;wsp:rsid wsp:val=&quot;00DF0F9E&quot;/&gt;&lt;wsp:rsid wsp:val=&quot;00DF118A&quot;/&gt;&lt;wsp:rsid wsp:val=&quot;00DF1281&quot;/&gt;&lt;wsp:rsid wsp:val=&quot;00DF199B&quot;/&gt;&lt;wsp:rsid wsp:val=&quot;00DF1E2D&quot;/&gt;&lt;wsp:rsid wsp:val=&quot;00DF201C&quot;/&gt;&lt;wsp:rsid wsp:val=&quot;00DF255E&quot;/&gt;&lt;wsp:rsid wsp:val=&quot;00DF29C3&quot;/&gt;&lt;wsp:rsid wsp:val=&quot;00DF2A5F&quot;/&gt;&lt;wsp:rsid wsp:val=&quot;00DF2C44&quot;/&gt;&lt;wsp:rsid wsp:val=&quot;00DF34C3&quot;/&gt;&lt;wsp:rsid wsp:val=&quot;00DF3CDF&quot;/&gt;&lt;wsp:rsid wsp:val=&quot;00DF4C20&quot;/&gt;&lt;wsp:rsid wsp:val=&quot;00DF4C7C&quot;/&gt;&lt;wsp:rsid wsp:val=&quot;00DF5633&quot;/&gt;&lt;wsp:rsid wsp:val=&quot;00DF6058&quot;/&gt;&lt;wsp:rsid wsp:val=&quot;00DF6C50&quot;/&gt;&lt;wsp:rsid wsp:val=&quot;00DF79C3&quot;/&gt;&lt;wsp:rsid wsp:val=&quot;00DF7C4C&quot;/&gt;&lt;wsp:rsid wsp:val=&quot;00DF7EB3&quot;/&gt;&lt;wsp:rsid wsp:val=&quot;00E01742&quot;/&gt;&lt;wsp:rsid wsp:val=&quot;00E01B92&quot;/&gt;&lt;wsp:rsid wsp:val=&quot;00E02049&quot;/&gt;&lt;wsp:rsid wsp:val=&quot;00E02857&quot;/&gt;&lt;wsp:rsid wsp:val=&quot;00E02DFC&quot;/&gt;&lt;wsp:rsid wsp:val=&quot;00E03334&quot;/&gt;&lt;wsp:rsid wsp:val=&quot;00E035A8&quot;/&gt;&lt;wsp:rsid wsp:val=&quot;00E03B87&quot;/&gt;&lt;wsp:rsid wsp:val=&quot;00E03CCB&quot;/&gt;&lt;wsp:rsid wsp:val=&quot;00E03E6C&quot;/&gt;&lt;wsp:rsid wsp:val=&quot;00E049F9&quot;/&gt;&lt;wsp:rsid wsp:val=&quot;00E04AA5&quot;/&gt;&lt;wsp:rsid wsp:val=&quot;00E04B4D&quot;/&gt;&lt;wsp:rsid wsp:val=&quot;00E04E08&quot;/&gt;&lt;wsp:rsid wsp:val=&quot;00E05580&quot;/&gt;&lt;wsp:rsid wsp:val=&quot;00E0573F&quot;/&gt;&lt;wsp:rsid wsp:val=&quot;00E05F25&quot;/&gt;&lt;wsp:rsid wsp:val=&quot;00E06428&quot;/&gt;&lt;wsp:rsid wsp:val=&quot;00E065DB&quot;/&gt;&lt;wsp:rsid wsp:val=&quot;00E068F1&quot;/&gt;&lt;wsp:rsid wsp:val=&quot;00E0707B&quot;/&gt;&lt;wsp:rsid wsp:val=&quot;00E070DE&quot;/&gt;&lt;wsp:rsid wsp:val=&quot;00E075F2&quot;/&gt;&lt;wsp:rsid wsp:val=&quot;00E10636&quot;/&gt;&lt;wsp:rsid wsp:val=&quot;00E10722&quot;/&gt;&lt;wsp:rsid wsp:val=&quot;00E10816&quot;/&gt;&lt;wsp:rsid wsp:val=&quot;00E10A17&quot;/&gt;&lt;wsp:rsid wsp:val=&quot;00E10C7C&quot;/&gt;&lt;wsp:rsid wsp:val=&quot;00E11966&quot;/&gt;&lt;wsp:rsid wsp:val=&quot;00E12206&quot;/&gt;&lt;wsp:rsid wsp:val=&quot;00E1278D&quot;/&gt;&lt;wsp:rsid wsp:val=&quot;00E12E73&quot;/&gt;&lt;wsp:rsid wsp:val=&quot;00E13333&quot;/&gt;&lt;wsp:rsid wsp:val=&quot;00E13CE9&quot;/&gt;&lt;wsp:rsid wsp:val=&quot;00E14ACF&quot;/&gt;&lt;wsp:rsid wsp:val=&quot;00E15239&quot;/&gt;&lt;wsp:rsid wsp:val=&quot;00E1538E&quot;/&gt;&lt;wsp:rsid wsp:val=&quot;00E1543D&quot;/&gt;&lt;wsp:rsid wsp:val=&quot;00E15E63&quot;/&gt;&lt;wsp:rsid wsp:val=&quot;00E1617B&quot;/&gt;&lt;wsp:rsid wsp:val=&quot;00E1688F&quot;/&gt;&lt;wsp:rsid wsp:val=&quot;00E1689F&quot;/&gt;&lt;wsp:rsid wsp:val=&quot;00E16CAC&quot;/&gt;&lt;wsp:rsid wsp:val=&quot;00E17789&quot;/&gt;&lt;wsp:rsid wsp:val=&quot;00E17D20&quot;/&gt;&lt;wsp:rsid wsp:val=&quot;00E2017B&quot;/&gt;&lt;wsp:rsid wsp:val=&quot;00E21EC9&quot;/&gt;&lt;wsp:rsid wsp:val=&quot;00E227AE&quot;/&gt;&lt;wsp:rsid wsp:val=&quot;00E22E29&quot;/&gt;&lt;wsp:rsid wsp:val=&quot;00E23000&quot;/&gt;&lt;wsp:rsid wsp:val=&quot;00E23DBC&quot;/&gt;&lt;wsp:rsid wsp:val=&quot;00E24619&quot;/&gt;&lt;wsp:rsid wsp:val=&quot;00E246DB&quot;/&gt;&lt;wsp:rsid wsp:val=&quot;00E25241&quot;/&gt;&lt;wsp:rsid wsp:val=&quot;00E2605E&quot;/&gt;&lt;wsp:rsid wsp:val=&quot;00E2797A&quot;/&gt;&lt;wsp:rsid wsp:val=&quot;00E303CF&quot;/&gt;&lt;wsp:rsid wsp:val=&quot;00E30460&quot;/&gt;&lt;wsp:rsid wsp:val=&quot;00E30D19&quot;/&gt;&lt;wsp:rsid wsp:val=&quot;00E30F3A&quot;/&gt;&lt;wsp:rsid wsp:val=&quot;00E318F3&quot;/&gt;&lt;wsp:rsid wsp:val=&quot;00E31E1A&quot;/&gt;&lt;wsp:rsid wsp:val=&quot;00E31F40&quot;/&gt;&lt;wsp:rsid wsp:val=&quot;00E3248A&quot;/&gt;&lt;wsp:rsid wsp:val=&quot;00E33CB9&quot;/&gt;&lt;wsp:rsid wsp:val=&quot;00E343BD&quot;/&gt;&lt;wsp:rsid wsp:val=&quot;00E35A26&quot;/&gt;&lt;wsp:rsid wsp:val=&quot;00E35C1F&quot;/&gt;&lt;wsp:rsid wsp:val=&quot;00E369CE&quot;/&gt;&lt;wsp:rsid wsp:val=&quot;00E36A96&quot;/&gt;&lt;wsp:rsid wsp:val=&quot;00E36B2F&quot;/&gt;&lt;wsp:rsid wsp:val=&quot;00E36FD2&quot;/&gt;&lt;wsp:rsid wsp:val=&quot;00E374B0&quot;/&gt;&lt;wsp:rsid wsp:val=&quot;00E377D8&quot;/&gt;&lt;wsp:rsid wsp:val=&quot;00E408DB&quot;/&gt;&lt;wsp:rsid wsp:val=&quot;00E40900&quot;/&gt;&lt;wsp:rsid wsp:val=&quot;00E423DD&quot;/&gt;&lt;wsp:rsid wsp:val=&quot;00E43707&quot;/&gt;&lt;wsp:rsid wsp:val=&quot;00E44342&quot;/&gt;&lt;wsp:rsid wsp:val=&quot;00E4441F&quot;/&gt;&lt;wsp:rsid wsp:val=&quot;00E44EE4&quot;/&gt;&lt;wsp:rsid wsp:val=&quot;00E452BB&quot;/&gt;&lt;wsp:rsid wsp:val=&quot;00E45374&quot;/&gt;&lt;wsp:rsid wsp:val=&quot;00E4542B&quot;/&gt;&lt;wsp:rsid wsp:val=&quot;00E45477&quot;/&gt;&lt;wsp:rsid wsp:val=&quot;00E46015&quot;/&gt;&lt;wsp:rsid wsp:val=&quot;00E50932&quot;/&gt;&lt;wsp:rsid wsp:val=&quot;00E50C8F&quot;/&gt;&lt;wsp:rsid wsp:val=&quot;00E50CF3&quot;/&gt;&lt;wsp:rsid wsp:val=&quot;00E517C8&quot;/&gt;&lt;wsp:rsid wsp:val=&quot;00E537EC&quot;/&gt;&lt;wsp:rsid wsp:val=&quot;00E53C5E&quot;/&gt;&lt;wsp:rsid wsp:val=&quot;00E55DCC&quot;/&gt;&lt;wsp:rsid wsp:val=&quot;00E5762C&quot;/&gt;&lt;wsp:rsid wsp:val=&quot;00E602B8&quot;/&gt;&lt;wsp:rsid wsp:val=&quot;00E60FBB&quot;/&gt;&lt;wsp:rsid wsp:val=&quot;00E614EE&quot;/&gt;&lt;wsp:rsid wsp:val=&quot;00E624C9&quot;/&gt;&lt;wsp:rsid wsp:val=&quot;00E6250B&quot;/&gt;&lt;wsp:rsid wsp:val=&quot;00E625EB&quot;/&gt;&lt;wsp:rsid wsp:val=&quot;00E62EEA&quot;/&gt;&lt;wsp:rsid wsp:val=&quot;00E636C7&quot;/&gt;&lt;wsp:rsid wsp:val=&quot;00E63933&quot;/&gt;&lt;wsp:rsid wsp:val=&quot;00E641B8&quot;/&gt;&lt;wsp:rsid wsp:val=&quot;00E647E9&quot;/&gt;&lt;wsp:rsid wsp:val=&quot;00E64B30&quot;/&gt;&lt;wsp:rsid wsp:val=&quot;00E6567F&quot;/&gt;&lt;wsp:rsid wsp:val=&quot;00E70608&quot;/&gt;&lt;wsp:rsid wsp:val=&quot;00E71594&quot;/&gt;&lt;wsp:rsid wsp:val=&quot;00E71BE0&quot;/&gt;&lt;wsp:rsid wsp:val=&quot;00E72303&quot;/&gt;&lt;wsp:rsid wsp:val=&quot;00E72401&quot;/&gt;&lt;wsp:rsid wsp:val=&quot;00E725F2&quot;/&gt;&lt;wsp:rsid wsp:val=&quot;00E72C3C&quot;/&gt;&lt;wsp:rsid wsp:val=&quot;00E7371C&quot;/&gt;&lt;wsp:rsid wsp:val=&quot;00E742B9&quot;/&gt;&lt;wsp:rsid wsp:val=&quot;00E748DA&quot;/&gt;&lt;wsp:rsid wsp:val=&quot;00E74A7C&quot;/&gt;&lt;wsp:rsid wsp:val=&quot;00E7535E&quot;/&gt;&lt;wsp:rsid wsp:val=&quot;00E756B7&quot;/&gt;&lt;wsp:rsid wsp:val=&quot;00E75EBB&quot;/&gt;&lt;wsp:rsid wsp:val=&quot;00E7685E&quot;/&gt;&lt;wsp:rsid wsp:val=&quot;00E8023E&quot;/&gt;&lt;wsp:rsid wsp:val=&quot;00E80295&quot;/&gt;&lt;wsp:rsid wsp:val=&quot;00E80595&quot;/&gt;&lt;wsp:rsid wsp:val=&quot;00E809F3&quot;/&gt;&lt;wsp:rsid wsp:val=&quot;00E8146C&quot;/&gt;&lt;wsp:rsid wsp:val=&quot;00E8192E&quot;/&gt;&lt;wsp:rsid wsp:val=&quot;00E81CCA&quot;/&gt;&lt;wsp:rsid wsp:val=&quot;00E82948&quot;/&gt;&lt;wsp:rsid wsp:val=&quot;00E83311&quot;/&gt;&lt;wsp:rsid wsp:val=&quot;00E8344A&quot;/&gt;&lt;wsp:rsid wsp:val=&quot;00E836C2&quot;/&gt;&lt;wsp:rsid wsp:val=&quot;00E83905&quot;/&gt;&lt;wsp:rsid wsp:val=&quot;00E83C5F&quot;/&gt;&lt;wsp:rsid wsp:val=&quot;00E848F3&quot;/&gt;&lt;wsp:rsid wsp:val=&quot;00E84B43&quot;/&gt;&lt;wsp:rsid wsp:val=&quot;00E851AB&quot;/&gt;&lt;wsp:rsid wsp:val=&quot;00E854FB&quot;/&gt;&lt;wsp:rsid wsp:val=&quot;00E85ACD&quot;/&gt;&lt;wsp:rsid wsp:val=&quot;00E85D98&quot;/&gt;&lt;wsp:rsid wsp:val=&quot;00E866EA&quot;/&gt;&lt;wsp:rsid wsp:val=&quot;00E86AB0&quot;/&gt;&lt;wsp:rsid wsp:val=&quot;00E86ABD&quot;/&gt;&lt;wsp:rsid wsp:val=&quot;00E86AE1&quot;/&gt;&lt;wsp:rsid wsp:val=&quot;00E876AD&quot;/&gt;&lt;wsp:rsid wsp:val=&quot;00E9040D&quot;/&gt;&lt;wsp:rsid wsp:val=&quot;00E909C5&quot;/&gt;&lt;wsp:rsid wsp:val=&quot;00E90A7C&quot;/&gt;&lt;wsp:rsid wsp:val=&quot;00E90CBC&quot;/&gt;&lt;wsp:rsid wsp:val=&quot;00E912E6&quot;/&gt;&lt;wsp:rsid wsp:val=&quot;00E916B8&quot;/&gt;&lt;wsp:rsid wsp:val=&quot;00E92AD0&quot;/&gt;&lt;wsp:rsid wsp:val=&quot;00E92FE3&quot;/&gt;&lt;wsp:rsid wsp:val=&quot;00E9390C&quot;/&gt;&lt;wsp:rsid wsp:val=&quot;00E94E5C&quot;/&gt;&lt;wsp:rsid wsp:val=&quot;00E95093&quot;/&gt;&lt;wsp:rsid wsp:val=&quot;00E96A09&quot;/&gt;&lt;wsp:rsid wsp:val=&quot;00E96D7D&quot;/&gt;&lt;wsp:rsid wsp:val=&quot;00E974EB&quot;/&gt;&lt;wsp:rsid wsp:val=&quot;00E978BC&quot;/&gt;&lt;wsp:rsid wsp:val=&quot;00EA06F1&quot;/&gt;&lt;wsp:rsid wsp:val=&quot;00EA0D7E&quot;/&gt;&lt;wsp:rsid wsp:val=&quot;00EA0FD4&quot;/&gt;&lt;wsp:rsid wsp:val=&quot;00EA1622&quot;/&gt;&lt;wsp:rsid wsp:val=&quot;00EA1781&quot;/&gt;&lt;wsp:rsid wsp:val=&quot;00EA22B3&quot;/&gt;&lt;wsp:rsid wsp:val=&quot;00EA37DD&quot;/&gt;&lt;wsp:rsid wsp:val=&quot;00EA4A7A&quot;/&gt;&lt;wsp:rsid wsp:val=&quot;00EA544B&quot;/&gt;&lt;wsp:rsid wsp:val=&quot;00EA59CB&quot;/&gt;&lt;wsp:rsid wsp:val=&quot;00EA6274&quot;/&gt;&lt;wsp:rsid wsp:val=&quot;00EA6358&quot;/&gt;&lt;wsp:rsid wsp:val=&quot;00EA6788&quot;/&gt;&lt;wsp:rsid wsp:val=&quot;00EA6E0C&quot;/&gt;&lt;wsp:rsid wsp:val=&quot;00EA759D&quot;/&gt;&lt;wsp:rsid wsp:val=&quot;00EA769D&quot;/&gt;&lt;wsp:rsid wsp:val=&quot;00EA777B&quot;/&gt;&lt;wsp:rsid wsp:val=&quot;00EB073A&quot;/&gt;&lt;wsp:rsid wsp:val=&quot;00EB205E&quot;/&gt;&lt;wsp:rsid wsp:val=&quot;00EB213E&quot;/&gt;&lt;wsp:rsid wsp:val=&quot;00EB21F4&quot;/&gt;&lt;wsp:rsid wsp:val=&quot;00EB33EC&quot;/&gt;&lt;wsp:rsid wsp:val=&quot;00EB3778&quot;/&gt;&lt;wsp:rsid wsp:val=&quot;00EB3C09&quot;/&gt;&lt;wsp:rsid wsp:val=&quot;00EB420B&quot;/&gt;&lt;wsp:rsid wsp:val=&quot;00EB43BD&quot;/&gt;&lt;wsp:rsid wsp:val=&quot;00EB5C05&quot;/&gt;&lt;wsp:rsid wsp:val=&quot;00EB668F&quot;/&gt;&lt;wsp:rsid wsp:val=&quot;00EB66F6&quot;/&gt;&lt;wsp:rsid wsp:val=&quot;00EB6EEC&quot;/&gt;&lt;wsp:rsid wsp:val=&quot;00EB6F39&quot;/&gt;&lt;wsp:rsid wsp:val=&quot;00EB793A&quot;/&gt;&lt;wsp:rsid wsp:val=&quot;00EC0C2B&quot;/&gt;&lt;wsp:rsid wsp:val=&quot;00EC1332&quot;/&gt;&lt;wsp:rsid wsp:val=&quot;00EC1777&quot;/&gt;&lt;wsp:rsid wsp:val=&quot;00EC2383&quot;/&gt;&lt;wsp:rsid wsp:val=&quot;00EC3A3F&quot;/&gt;&lt;wsp:rsid wsp:val=&quot;00EC4B14&quot;/&gt;&lt;wsp:rsid wsp:val=&quot;00EC4CAE&quot;/&gt;&lt;wsp:rsid wsp:val=&quot;00EC5024&quot;/&gt;&lt;wsp:rsid wsp:val=&quot;00EC5BCB&quot;/&gt;&lt;wsp:rsid wsp:val=&quot;00EC6804&quot;/&gt;&lt;wsp:rsid wsp:val=&quot;00EC7302&quot;/&gt;&lt;wsp:rsid wsp:val=&quot;00EC73C4&quot;/&gt;&lt;wsp:rsid wsp:val=&quot;00ED0CC3&quot;/&gt;&lt;wsp:rsid wsp:val=&quot;00ED2E10&quot;/&gt;&lt;wsp:rsid wsp:val=&quot;00ED33CC&quot;/&gt;&lt;wsp:rsid wsp:val=&quot;00ED444D&quot;/&gt;&lt;wsp:rsid wsp:val=&quot;00ED5874&quot;/&gt;&lt;wsp:rsid wsp:val=&quot;00ED5C02&quot;/&gt;&lt;wsp:rsid wsp:val=&quot;00ED67BD&quot;/&gt;&lt;wsp:rsid wsp:val=&quot;00ED6889&quot;/&gt;&lt;wsp:rsid wsp:val=&quot;00ED6F5F&quot;/&gt;&lt;wsp:rsid wsp:val=&quot;00EE07FF&quot;/&gt;&lt;wsp:rsid wsp:val=&quot;00EE1502&quot;/&gt;&lt;wsp:rsid wsp:val=&quot;00EE249C&quot;/&gt;&lt;wsp:rsid wsp:val=&quot;00EE266D&quot;/&gt;&lt;wsp:rsid wsp:val=&quot;00EE38E7&quot;/&gt;&lt;wsp:rsid wsp:val=&quot;00EE45F1&quot;/&gt;&lt;wsp:rsid wsp:val=&quot;00EE6981&quot;/&gt;&lt;wsp:rsid wsp:val=&quot;00EE73DF&quot;/&gt;&lt;wsp:rsid wsp:val=&quot;00EE7D17&quot;/&gt;&lt;wsp:rsid wsp:val=&quot;00EF0826&quot;/&gt;&lt;wsp:rsid wsp:val=&quot;00EF155D&quot;/&gt;&lt;wsp:rsid wsp:val=&quot;00EF2979&quot;/&gt;&lt;wsp:rsid wsp:val=&quot;00EF366C&quot;/&gt;&lt;wsp:rsid wsp:val=&quot;00EF3C15&quot;/&gt;&lt;wsp:rsid wsp:val=&quot;00EF4A69&quot;/&gt;&lt;wsp:rsid wsp:val=&quot;00EF54A2&quot;/&gt;&lt;wsp:rsid wsp:val=&quot;00EF59A9&quot;/&gt;&lt;wsp:rsid wsp:val=&quot;00EF5DD6&quot;/&gt;&lt;wsp:rsid wsp:val=&quot;00EF5F75&quot;/&gt;&lt;wsp:rsid wsp:val=&quot;00EF61F9&quot;/&gt;&lt;wsp:rsid wsp:val=&quot;00EF6486&quot;/&gt;&lt;wsp:rsid wsp:val=&quot;00EF65DF&quot;/&gt;&lt;wsp:rsid wsp:val=&quot;00EF74F9&quot;/&gt;&lt;wsp:rsid wsp:val=&quot;00EF7C60&quot;/&gt;&lt;wsp:rsid wsp:val=&quot;00F00F67&quot;/&gt;&lt;wsp:rsid wsp:val=&quot;00F016C9&quot;/&gt;&lt;wsp:rsid wsp:val=&quot;00F01A0E&quot;/&gt;&lt;wsp:rsid wsp:val=&quot;00F01AFB&quot;/&gt;&lt;wsp:rsid wsp:val=&quot;00F023E8&quot;/&gt;&lt;wsp:rsid wsp:val=&quot;00F02502&quot;/&gt;&lt;wsp:rsid wsp:val=&quot;00F03822&quot;/&gt;&lt;wsp:rsid wsp:val=&quot;00F038D5&quot;/&gt;&lt;wsp:rsid wsp:val=&quot;00F03B3A&quot;/&gt;&lt;wsp:rsid wsp:val=&quot;00F044B5&quot;/&gt;&lt;wsp:rsid wsp:val=&quot;00F04846&quot;/&gt;&lt;wsp:rsid wsp:val=&quot;00F04BFF&quot;/&gt;&lt;wsp:rsid wsp:val=&quot;00F04D2A&quot;/&gt;&lt;wsp:rsid wsp:val=&quot;00F05F8A&quot;/&gt;&lt;wsp:rsid wsp:val=&quot;00F0641A&quot;/&gt;&lt;wsp:rsid wsp:val=&quot;00F066C6&quot;/&gt;&lt;wsp:rsid wsp:val=&quot;00F06C41&quot;/&gt;&lt;wsp:rsid wsp:val=&quot;00F072F0&quot;/&gt;&lt;wsp:rsid wsp:val=&quot;00F077AB&quot;/&gt;&lt;wsp:rsid wsp:val=&quot;00F079C2&quot;/&gt;&lt;wsp:rsid wsp:val=&quot;00F07B6F&quot;/&gt;&lt;wsp:rsid wsp:val=&quot;00F07C25&quot;/&gt;&lt;wsp:rsid wsp:val=&quot;00F11219&quot;/&gt;&lt;wsp:rsid wsp:val=&quot;00F122D4&quot;/&gt;&lt;wsp:rsid wsp:val=&quot;00F12617&quot;/&gt;&lt;wsp:rsid wsp:val=&quot;00F12E37&quot;/&gt;&lt;wsp:rsid wsp:val=&quot;00F12FCC&quot;/&gt;&lt;wsp:rsid wsp:val=&quot;00F1313D&quot;/&gt;&lt;wsp:rsid wsp:val=&quot;00F138D8&quot;/&gt;&lt;wsp:rsid wsp:val=&quot;00F14195&quot;/&gt;&lt;wsp:rsid wsp:val=&quot;00F1436C&quot;/&gt;&lt;wsp:rsid wsp:val=&quot;00F1468E&quot;/&gt;&lt;wsp:rsid wsp:val=&quot;00F15511&quot;/&gt;&lt;wsp:rsid wsp:val=&quot;00F1596A&quot;/&gt;&lt;wsp:rsid wsp:val=&quot;00F15C84&quot;/&gt;&lt;wsp:rsid wsp:val=&quot;00F177E3&quot;/&gt;&lt;wsp:rsid wsp:val=&quot;00F20AD0&quot;/&gt;&lt;wsp:rsid wsp:val=&quot;00F20C2B&quot;/&gt;&lt;wsp:rsid wsp:val=&quot;00F21031&quot;/&gt;&lt;wsp:rsid wsp:val=&quot;00F21135&quot;/&gt;&lt;wsp:rsid wsp:val=&quot;00F21674&quot;/&gt;&lt;wsp:rsid wsp:val=&quot;00F22A04&quot;/&gt;&lt;wsp:rsid wsp:val=&quot;00F23424&quot;/&gt;&lt;wsp:rsid wsp:val=&quot;00F240BF&quot;/&gt;&lt;wsp:rsid wsp:val=&quot;00F247E6&quot;/&gt;&lt;wsp:rsid wsp:val=&quot;00F254CE&quot;/&gt;&lt;wsp:rsid wsp:val=&quot;00F25BAC&quot;/&gt;&lt;wsp:rsid wsp:val=&quot;00F25D7C&quot;/&gt;&lt;wsp:rsid wsp:val=&quot;00F265D0&quot;/&gt;&lt;wsp:rsid wsp:val=&quot;00F26D1F&quot;/&gt;&lt;wsp:rsid wsp:val=&quot;00F26F6A&quot;/&gt;&lt;wsp:rsid wsp:val=&quot;00F26FF2&quot;/&gt;&lt;wsp:rsid wsp:val=&quot;00F27241&quot;/&gt;&lt;wsp:rsid wsp:val=&quot;00F27468&quot;/&gt;&lt;wsp:rsid wsp:val=&quot;00F27E7B&quot;/&gt;&lt;wsp:rsid wsp:val=&quot;00F302B9&quot;/&gt;&lt;wsp:rsid wsp:val=&quot;00F30B07&quot;/&gt;&lt;wsp:rsid wsp:val=&quot;00F30CF7&quot;/&gt;&lt;wsp:rsid wsp:val=&quot;00F31521&quot;/&gt;&lt;wsp:rsid wsp:val=&quot;00F31692&quot;/&gt;&lt;wsp:rsid wsp:val=&quot;00F31B07&quot;/&gt;&lt;wsp:rsid wsp:val=&quot;00F326B6&quot;/&gt;&lt;wsp:rsid wsp:val=&quot;00F32C8F&quot;/&gt;&lt;wsp:rsid wsp:val=&quot;00F32E8A&quot;/&gt;&lt;wsp:rsid wsp:val=&quot;00F32EB0&quot;/&gt;&lt;wsp:rsid wsp:val=&quot;00F334DC&quot;/&gt;&lt;wsp:rsid wsp:val=&quot;00F3391E&quot;/&gt;&lt;wsp:rsid wsp:val=&quot;00F33939&quot;/&gt;&lt;wsp:rsid wsp:val=&quot;00F33F69&quot;/&gt;&lt;wsp:rsid wsp:val=&quot;00F349CB&quot;/&gt;&lt;wsp:rsid wsp:val=&quot;00F34A38&quot;/&gt;&lt;wsp:rsid wsp:val=&quot;00F354C9&quot;/&gt;&lt;wsp:rsid wsp:val=&quot;00F35582&quot;/&gt;&lt;wsp:rsid wsp:val=&quot;00F368B6&quot;/&gt;&lt;wsp:rsid wsp:val=&quot;00F36A11&quot;/&gt;&lt;wsp:rsid wsp:val=&quot;00F36C90&quot;/&gt;&lt;wsp:rsid wsp:val=&quot;00F36D83&quot;/&gt;&lt;wsp:rsid wsp:val=&quot;00F37230&quot;/&gt;&lt;wsp:rsid wsp:val=&quot;00F37AAE&quot;/&gt;&lt;wsp:rsid wsp:val=&quot;00F37C8E&quot;/&gt;&lt;wsp:rsid wsp:val=&quot;00F4013A&quot;/&gt;&lt;wsp:rsid wsp:val=&quot;00F40694&quot;/&gt;&lt;wsp:rsid wsp:val=&quot;00F419B0&quot;/&gt;&lt;wsp:rsid wsp:val=&quot;00F41E83&quot;/&gt;&lt;wsp:rsid wsp:val=&quot;00F42BC0&quot;/&gt;&lt;wsp:rsid wsp:val=&quot;00F42C47&quot;/&gt;&lt;wsp:rsid wsp:val=&quot;00F437E7&quot;/&gt;&lt;wsp:rsid wsp:val=&quot;00F43F4B&quot;/&gt;&lt;wsp:rsid wsp:val=&quot;00F4425C&quot;/&gt;&lt;wsp:rsid wsp:val=&quot;00F455A9&quot;/&gt;&lt;wsp:rsid wsp:val=&quot;00F456E2&quot;/&gt;&lt;wsp:rsid wsp:val=&quot;00F45965&quot;/&gt;&lt;wsp:rsid wsp:val=&quot;00F45FD3&quot;/&gt;&lt;wsp:rsid wsp:val=&quot;00F46808&quot;/&gt;&lt;wsp:rsid wsp:val=&quot;00F46C1D&quot;/&gt;&lt;wsp:rsid wsp:val=&quot;00F479A9&quot;/&gt;&lt;wsp:rsid wsp:val=&quot;00F50F32&quot;/&gt;&lt;wsp:rsid wsp:val=&quot;00F516EF&quot;/&gt;&lt;wsp:rsid wsp:val=&quot;00F5187D&quot;/&gt;&lt;wsp:rsid wsp:val=&quot;00F534EA&quot;/&gt;&lt;wsp:rsid wsp:val=&quot;00F53A5A&quot;/&gt;&lt;wsp:rsid wsp:val=&quot;00F5414F&quot;/&gt;&lt;wsp:rsid wsp:val=&quot;00F54353&quot;/&gt;&lt;wsp:rsid wsp:val=&quot;00F54D2A&quot;/&gt;&lt;wsp:rsid wsp:val=&quot;00F550AE&quot;/&gt;&lt;wsp:rsid wsp:val=&quot;00F553CD&quot;/&gt;&lt;wsp:rsid wsp:val=&quot;00F55E3F&quot;/&gt;&lt;wsp:rsid wsp:val=&quot;00F55F6C&quot;/&gt;&lt;wsp:rsid wsp:val=&quot;00F56228&quot;/&gt;&lt;wsp:rsid wsp:val=&quot;00F56A52&quot;/&gt;&lt;wsp:rsid wsp:val=&quot;00F577C7&quot;/&gt;&lt;wsp:rsid wsp:val=&quot;00F57822&quot;/&gt;&lt;wsp:rsid wsp:val=&quot;00F57E94&quot;/&gt;&lt;wsp:rsid wsp:val=&quot;00F60331&quot;/&gt;&lt;wsp:rsid wsp:val=&quot;00F60744&quot;/&gt;&lt;wsp:rsid wsp:val=&quot;00F609D9&quot;/&gt;&lt;wsp:rsid wsp:val=&quot;00F62B53&quot;/&gt;&lt;wsp:rsid wsp:val=&quot;00F62CBF&quot;/&gt;&lt;wsp:rsid wsp:val=&quot;00F62F3B&quot;/&gt;&lt;wsp:rsid wsp:val=&quot;00F6308D&quot;/&gt;&lt;wsp:rsid wsp:val=&quot;00F63633&quot;/&gt;&lt;wsp:rsid wsp:val=&quot;00F63A73&quot;/&gt;&lt;wsp:rsid wsp:val=&quot;00F6402A&quot;/&gt;&lt;wsp:rsid wsp:val=&quot;00F64033&quot;/&gt;&lt;wsp:rsid wsp:val=&quot;00F6428E&quot;/&gt;&lt;wsp:rsid wsp:val=&quot;00F6502C&quot;/&gt;&lt;wsp:rsid wsp:val=&quot;00F650F7&quot;/&gt;&lt;wsp:rsid wsp:val=&quot;00F65E8D&quot;/&gt;&lt;wsp:rsid wsp:val=&quot;00F66838&quot;/&gt;&lt;wsp:rsid wsp:val=&quot;00F66D2E&quot;/&gt;&lt;wsp:rsid wsp:val=&quot;00F671F0&quot;/&gt;&lt;wsp:rsid wsp:val=&quot;00F7012E&quot;/&gt;&lt;wsp:rsid wsp:val=&quot;00F70D7E&quot;/&gt;&lt;wsp:rsid wsp:val=&quot;00F734A5&quot;/&gt;&lt;wsp:rsid wsp:val=&quot;00F739C8&quot;/&gt;&lt;wsp:rsid wsp:val=&quot;00F7468E&quot;/&gt;&lt;wsp:rsid wsp:val=&quot;00F7495A&quot;/&gt;&lt;wsp:rsid wsp:val=&quot;00F74A6A&quot;/&gt;&lt;wsp:rsid wsp:val=&quot;00F75FF6&quot;/&gt;&lt;wsp:rsid wsp:val=&quot;00F766E2&quot;/&gt;&lt;wsp:rsid wsp:val=&quot;00F76803&quot;/&gt;&lt;wsp:rsid wsp:val=&quot;00F7689F&quot;/&gt;&lt;wsp:rsid wsp:val=&quot;00F80609&quot;/&gt;&lt;wsp:rsid wsp:val=&quot;00F81942&quot;/&gt;&lt;wsp:rsid wsp:val=&quot;00F8199C&quot;/&gt;&lt;wsp:rsid wsp:val=&quot;00F82770&quot;/&gt;&lt;wsp:rsid wsp:val=&quot;00F82CFF&quot;/&gt;&lt;wsp:rsid wsp:val=&quot;00F8374B&quot;/&gt;&lt;wsp:rsid wsp:val=&quot;00F83917&quot;/&gt;&lt;wsp:rsid wsp:val=&quot;00F83DDB&quot;/&gt;&lt;wsp:rsid wsp:val=&quot;00F840A8&quot;/&gt;&lt;wsp:rsid wsp:val=&quot;00F84105&quot;/&gt;&lt;wsp:rsid wsp:val=&quot;00F843BF&quot;/&gt;&lt;wsp:rsid wsp:val=&quot;00F84499&quot;/&gt;&lt;wsp:rsid wsp:val=&quot;00F8459F&quot;/&gt;&lt;wsp:rsid wsp:val=&quot;00F84965&quot;/&gt;&lt;wsp:rsid wsp:val=&quot;00F85299&quot;/&gt;&lt;wsp:rsid wsp:val=&quot;00F85976&quot;/&gt;&lt;wsp:rsid wsp:val=&quot;00F859E5&quot;/&gt;&lt;wsp:rsid wsp:val=&quot;00F868BA&quot;/&gt;&lt;wsp:rsid wsp:val=&quot;00F86CE6&quot;/&gt;&lt;wsp:rsid wsp:val=&quot;00F86F42&quot;/&gt;&lt;wsp:rsid wsp:val=&quot;00F87067&quot;/&gt;&lt;wsp:rsid wsp:val=&quot;00F876A0&quot;/&gt;&lt;wsp:rsid wsp:val=&quot;00F87783&quot;/&gt;&lt;wsp:rsid wsp:val=&quot;00F90515&quot;/&gt;&lt;wsp:rsid wsp:val=&quot;00F90C0B&quot;/&gt;&lt;wsp:rsid wsp:val=&quot;00F91542&quot;/&gt;&lt;wsp:rsid wsp:val=&quot;00F91CFB&quot;/&gt;&lt;wsp:rsid wsp:val=&quot;00F92025&quot;/&gt;&lt;wsp:rsid wsp:val=&quot;00F925F8&quot;/&gt;&lt;wsp:rsid wsp:val=&quot;00F928DB&quot;/&gt;&lt;wsp:rsid wsp:val=&quot;00F9375E&quot;/&gt;&lt;wsp:rsid wsp:val=&quot;00F937D3&quot;/&gt;&lt;wsp:rsid wsp:val=&quot;00F93AC7&quot;/&gt;&lt;wsp:rsid wsp:val=&quot;00F94113&quot;/&gt;&lt;wsp:rsid wsp:val=&quot;00F9451B&quot;/&gt;&lt;wsp:rsid wsp:val=&quot;00F94AA8&quot;/&gt;&lt;wsp:rsid wsp:val=&quot;00F94F57&quot;/&gt;&lt;wsp:rsid wsp:val=&quot;00F95391&quot;/&gt;&lt;wsp:rsid wsp:val=&quot;00F96D25&quot;/&gt;&lt;wsp:rsid wsp:val=&quot;00F97522&quot;/&gt;&lt;wsp:rsid wsp:val=&quot;00F979B7&quot;/&gt;&lt;wsp:rsid wsp:val=&quot;00F97E39&quot;/&gt;&lt;wsp:rsid wsp:val=&quot;00FA0095&quot;/&gt;&lt;wsp:rsid wsp:val=&quot;00FA07B0&quot;/&gt;&lt;wsp:rsid wsp:val=&quot;00FA08FA&quot;/&gt;&lt;wsp:rsid wsp:val=&quot;00FA0AAE&quot;/&gt;&lt;wsp:rsid wsp:val=&quot;00FA1345&quot;/&gt;&lt;wsp:rsid wsp:val=&quot;00FA4485&quot;/&gt;&lt;wsp:rsid wsp:val=&quot;00FA49F2&quot;/&gt;&lt;wsp:rsid wsp:val=&quot;00FA51C8&quot;/&gt;&lt;wsp:rsid wsp:val=&quot;00FA525D&quot;/&gt;&lt;wsp:rsid wsp:val=&quot;00FA597B&quot;/&gt;&lt;wsp:rsid wsp:val=&quot;00FA60B6&quot;/&gt;&lt;wsp:rsid wsp:val=&quot;00FA62E0&quot;/&gt;&lt;wsp:rsid wsp:val=&quot;00FA636E&quot;/&gt;&lt;wsp:rsid wsp:val=&quot;00FA6C98&quot;/&gt;&lt;wsp:rsid wsp:val=&quot;00FA7266&quot;/&gt;&lt;wsp:rsid wsp:val=&quot;00FA7281&quot;/&gt;&lt;wsp:rsid wsp:val=&quot;00FA7A05&quot;/&gt;&lt;wsp:rsid wsp:val=&quot;00FB029F&quot;/&gt;&lt;wsp:rsid wsp:val=&quot;00FB119D&quot;/&gt;&lt;wsp:rsid wsp:val=&quot;00FB196C&quot;/&gt;&lt;wsp:rsid wsp:val=&quot;00FB1A91&quot;/&gt;&lt;wsp:rsid wsp:val=&quot;00FB1DC5&quot;/&gt;&lt;wsp:rsid wsp:val=&quot;00FB2240&quot;/&gt;&lt;wsp:rsid wsp:val=&quot;00FB241F&quot;/&gt;&lt;wsp:rsid wsp:val=&quot;00FB329E&quot;/&gt;&lt;wsp:rsid wsp:val=&quot;00FB3A04&quot;/&gt;&lt;wsp:rsid wsp:val=&quot;00FB3A69&quot;/&gt;&lt;wsp:rsid wsp:val=&quot;00FB4096&quot;/&gt;&lt;wsp:rsid wsp:val=&quot;00FB4160&quot;/&gt;&lt;wsp:rsid wsp:val=&quot;00FB4F6A&quot;/&gt;&lt;wsp:rsid wsp:val=&quot;00FB549B&quot;/&gt;&lt;wsp:rsid wsp:val=&quot;00FB599D&quot;/&gt;&lt;wsp:rsid wsp:val=&quot;00FB5C59&quot;/&gt;&lt;wsp:rsid wsp:val=&quot;00FB62C9&quot;/&gt;&lt;wsp:rsid wsp:val=&quot;00FB6560&quot;/&gt;&lt;wsp:rsid wsp:val=&quot;00FB6CE4&quot;/&gt;&lt;wsp:rsid wsp:val=&quot;00FB6DD1&quot;/&gt;&lt;wsp:rsid wsp:val=&quot;00FB75B5&quot;/&gt;&lt;wsp:rsid wsp:val=&quot;00FB7E90&quot;/&gt;&lt;wsp:rsid wsp:val=&quot;00FC0051&quot;/&gt;&lt;wsp:rsid wsp:val=&quot;00FC069F&quot;/&gt;&lt;wsp:rsid wsp:val=&quot;00FC075A&quot;/&gt;&lt;wsp:rsid wsp:val=&quot;00FC13BC&quot;/&gt;&lt;wsp:rsid wsp:val=&quot;00FC1614&quot;/&gt;&lt;wsp:rsid wsp:val=&quot;00FC1696&quot;/&gt;&lt;wsp:rsid wsp:val=&quot;00FC18A5&quot;/&gt;&lt;wsp:rsid wsp:val=&quot;00FC2045&quot;/&gt;&lt;wsp:rsid wsp:val=&quot;00FC2447&quot;/&gt;&lt;wsp:rsid wsp:val=&quot;00FC2FA2&quot;/&gt;&lt;wsp:rsid wsp:val=&quot;00FC400A&quot;/&gt;&lt;wsp:rsid wsp:val=&quot;00FC45FF&quot;/&gt;&lt;wsp:rsid wsp:val=&quot;00FC502D&quot;/&gt;&lt;wsp:rsid wsp:val=&quot;00FC5464&quot;/&gt;&lt;wsp:rsid wsp:val=&quot;00FC57F8&quot;/&gt;&lt;wsp:rsid wsp:val=&quot;00FC5AA5&quot;/&gt;&lt;wsp:rsid wsp:val=&quot;00FC5C7D&quot;/&gt;&lt;wsp:rsid wsp:val=&quot;00FC5E0E&quot;/&gt;&lt;wsp:rsid wsp:val=&quot;00FC6354&quot;/&gt;&lt;wsp:rsid wsp:val=&quot;00FC6995&quot;/&gt;&lt;wsp:rsid wsp:val=&quot;00FC6B5E&quot;/&gt;&lt;wsp:rsid wsp:val=&quot;00FC6E49&quot;/&gt;&lt;wsp:rsid wsp:val=&quot;00FC78C9&quot;/&gt;&lt;wsp:rsid wsp:val=&quot;00FC7A6D&quot;/&gt;&lt;wsp:rsid wsp:val=&quot;00FD0AAD&quot;/&gt;&lt;wsp:rsid wsp:val=&quot;00FD2A0B&quot;/&gt;&lt;wsp:rsid wsp:val=&quot;00FD33DB&quot;/&gt;&lt;wsp:rsid wsp:val=&quot;00FD37A2&quot;/&gt;&lt;wsp:rsid wsp:val=&quot;00FD3C7F&quot;/&gt;&lt;wsp:rsid wsp:val=&quot;00FD5200&quot;/&gt;&lt;wsp:rsid wsp:val=&quot;00FD52B3&quot;/&gt;&lt;wsp:rsid wsp:val=&quot;00FD5C90&quot;/&gt;&lt;wsp:rsid wsp:val=&quot;00FD6460&quot;/&gt;&lt;wsp:rsid wsp:val=&quot;00FD6525&quot;/&gt;&lt;wsp:rsid wsp:val=&quot;00FD67EF&quot;/&gt;&lt;wsp:rsid wsp:val=&quot;00FD77B8&quot;/&gt;&lt;wsp:rsid wsp:val=&quot;00FE011F&quot;/&gt;&lt;wsp:rsid wsp:val=&quot;00FE0B1C&quot;/&gt;&lt;wsp:rsid wsp:val=&quot;00FE130E&quot;/&gt;&lt;wsp:rsid wsp:val=&quot;00FE1A4C&quot;/&gt;&lt;wsp:rsid wsp:val=&quot;00FE2DB8&quot;/&gt;&lt;wsp:rsid wsp:val=&quot;00FE2E74&quot;/&gt;&lt;wsp:rsid wsp:val=&quot;00FE2FB8&quot;/&gt;&lt;wsp:rsid wsp:val=&quot;00FE3C33&quot;/&gt;&lt;wsp:rsid wsp:val=&quot;00FE40E7&quot;/&gt;&lt;wsp:rsid wsp:val=&quot;00FE4E88&quot;/&gt;&lt;wsp:rsid wsp:val=&quot;00FE510C&quot;/&gt;&lt;wsp:rsid wsp:val=&quot;00FE5D31&quot;/&gt;&lt;wsp:rsid wsp:val=&quot;00FE68D0&quot;/&gt;&lt;wsp:rsid wsp:val=&quot;00FE69C5&quot;/&gt;&lt;wsp:rsid wsp:val=&quot;00FE79E2&quot;/&gt;&lt;wsp:rsid wsp:val=&quot;00FF0031&quot;/&gt;&lt;wsp:rsid wsp:val=&quot;00FF0DAF&quot;/&gt;&lt;wsp:rsid wsp:val=&quot;00FF214B&quot;/&gt;&lt;wsp:rsid wsp:val=&quot;00FF2A78&quot;/&gt;&lt;wsp:rsid wsp:val=&quot;00FF2ACA&quot;/&gt;&lt;wsp:rsid wsp:val=&quot;00FF357A&quot;/&gt;&lt;wsp:rsid wsp:val=&quot;00FF37B3&quot;/&gt;&lt;wsp:rsid wsp:val=&quot;00FF46C1&quot;/&gt;&lt;wsp:rsid wsp:val=&quot;00FF4759&quot;/&gt;&lt;wsp:rsid wsp:val=&quot;00FF47D8&quot;/&gt;&lt;wsp:rsid wsp:val=&quot;00FF4BEE&quot;/&gt;&lt;wsp:rsid wsp:val=&quot;00FF4D9B&quot;/&gt;&lt;wsp:rsid wsp:val=&quot;00FF5D82&quot;/&gt;&lt;wsp:rsid wsp:val=&quot;00FF619F&quot;/&gt;&lt;wsp:rsid wsp:val=&quot;00FF6940&quot;/&gt;&lt;wsp:rsid wsp:val=&quot;00FF76CE&quot;/&gt;&lt;wsp:rsid wsp:val=&quot;00FF7EE8&quot;/&gt;&lt;/wsp:rsids&gt;&lt;/w:docPr&gt;&lt;w:body&gt;&lt;wx:sect&gt;&lt;w:p wsp:rsidR=&quot;00000000&quot; wsp:rsidRPr=&quot;00164BA3&quot; wsp:rsidRDefault=&quot;00164BA3&quot; wsp:rsidP=&quot;00164BA3&quot;&gt;&lt;m:oMathPara&gt;&lt;m:oMath&gt;&lt;m:r&gt;&lt;aml:annotation aml:id=&quot;0&quot; w:type=&quot;Word.Insertion&quot; aml:author=&quot;8175742&quot; aml:createdate=&quot;2018-07-05T13:18:00Z&quot;&gt;&lt;aml:content&gt;&lt;m:rPr&gt;&lt;m:sty m:val=&quot;p&quot;/&gt;&lt;/m:rPr&gt;&lt;w:rPr&gt;&lt;w:rFonts w:ascii=&quot;Cambria Math&quot; w:h-ansi=&quot;Cambria Math&quot;/&gt;&lt;wx:font wx:val=&quot;Cambria Math&quot;/&gt;&lt;/w:rPr&gt;&lt;m:t&gt;2Ã—&lt;/m:t&gt;&lt;/aml:content&gt;&lt;/aml:annotation&gt;&lt;/m:r&gt;&lt;m:sSub&gt;&lt;m:sSubPr&gt;&lt;m:ctrlPr&gt;&lt;aml:annotation aml:id=&quot;1&quot; w:type=&quot;Word.Insertion&quot; aml:author=&quot;8175742&quot; aml:createdate=&quot;2018-07-05T13:18:00Z&quot;&gt;&lt;aml:content&gt;&lt;w:rPr&gt;&lt;w:rFonts w:ascii=&quot;Cambria Math&quot; w:h-ansi=&quot;Cambria Math&quot;/&gt;&lt;wx:font wx:val=&quot;Cambria Math&quot;/&gt;&lt;/w:rPr&gt;&lt;/aml:content&gt;&lt;/aml:annotation&gt;&lt;/m:ctrlPr&gt;&lt;/m:sSubPr&gt;&lt;m:e&gt;&lt;m:r&gt;&lt;aml:annotation aml:id=&quot;2&quot; w:type=&quot;Word.Insertion&quot; aml:author=&quot;8175742&quot; aml:createdate=&quot;2018-07-05T13:18:00Z&quot;&gt;&lt;aml:content&gt;&lt;w:rPr&gt;&lt;w:rFonts w:ascii=&quot;Cambria Math&quot; w:h-ansi=&quot;Cambria Math&quot;/&gt;&lt;wx:font wx:val=&quot;Cambria Math&quot;/&gt;&lt;w:i/&gt;&lt;/w:rPr&gt;&lt;m:t&gt;BW&lt;/m:t&gt;&lt;/aml:content&gt;&lt;/aml:annotation&gt;&lt;/m:r&gt;&lt;/m:e&gt;&lt;m:sub&gt;&lt;m:r&gt;&lt;aml:annotation aml:id=&quot;3&quot; w:type=&quot;Word.Insertion&quot; aml:author=&quot;8175742&quot; aml:createdate=&quot;2018-07-05T13:18:00Z&quot;&gt;&lt;aml:content&gt;&lt;w:rPr&gt;&lt;w:rFonts w:ascii=&quot;Cambria Math&quot; w:h-ansi=&quot;Cambria Math&quot;/&gt;&lt;wx:font wx:val=&quot;Cambria Math&quot;/&gt;&lt;w:i/&gt;&lt;/w:rPr&gt;&lt;m:t&gt;Channel&lt;/m:t&gt;&lt;/aml:content&gt;&lt;/aml:annotation&gt;&lt;/m:r&gt;&lt;/m:sub&gt;&lt;/m:sSub&gt;&lt;/m:oMath&gt;&lt;/m:oMathPara&gt;&lt;/w:p&gt;&lt;w:sectPr wsp:rsidR=&quot;00000000&quot; wsp:rsidRPr=&quot;00164BA3&quot;&gt;&lt;w:pgSz w:w=&quot;12240&quot; w:h=&quot;15840&quot;/&gt;&lt;w:pgMar w:top=&quot;1985&quot; w:right=&quot;1701&quot; w:bottom=&quot;1701&quot; w:left=&quot;1701&quot; w:header=&quot;720&quot; w:footer=&quot;720&quot; w:gutter=&quot;0&quot;/&gt;&lt;w:cols w:space=&quot;720&quot;/&gt;&lt;/w:sectPr&gt;&lt;/wx:sect&gt;&lt;/w:body&gt;&lt;/w:wordDocument&gt;">
                    <v:imagedata r:id="rId21" o:title="" chromakey="white"/>
                  </v:shape>
                </w:pict>
              </w:r>
            </w:ins>
          </w:p>
        </w:tc>
        <w:tc>
          <w:tcPr>
            <w:tcW w:w="2009" w:type="dxa"/>
            <w:tcPrChange w:id="4209" w:author="R4-1809490" w:date="2018-07-11T16:11:00Z">
              <w:tcPr>
                <w:tcW w:w="2009" w:type="dxa"/>
              </w:tcPr>
            </w:tcPrChange>
          </w:tcPr>
          <w:p w14:paraId="6970DDC6" w14:textId="1A599E2F" w:rsidR="001B0C35" w:rsidRPr="00A86B87" w:rsidRDefault="007620B0" w:rsidP="001B0C35">
            <w:pPr>
              <w:pStyle w:val="TAC"/>
            </w:pPr>
            <w:r>
              <w:rPr>
                <w:position w:val="-14"/>
                <w:sz w:val="16"/>
              </w:rPr>
              <w:pict w14:anchorId="12BDDBEA">
                <v:shape id="_x0000_i1032" type="#_x0000_t75" style="width:69.5pt;height:17pt">
                  <v:imagedata r:id="rId22" o:title=""/>
                </v:shape>
              </w:pict>
            </w:r>
          </w:p>
        </w:tc>
      </w:tr>
      <w:tr w:rsidR="001B0C35" w:rsidRPr="0020282B" w14:paraId="5311286C" w14:textId="77777777" w:rsidTr="00B47796">
        <w:tblPrEx>
          <w:tblW w:w="10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ExChange w:id="4210" w:author="R4-1809490" w:date="2018-07-11T16:11:00Z">
            <w:tblPrEx>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Ex>
          </w:tblPrExChange>
        </w:tblPrEx>
        <w:trPr>
          <w:jc w:val="center"/>
          <w:trPrChange w:id="4211" w:author="R4-1809490" w:date="2018-07-11T16:11:00Z">
            <w:trPr>
              <w:jc w:val="center"/>
            </w:trPr>
          </w:trPrChange>
        </w:trPr>
        <w:tc>
          <w:tcPr>
            <w:tcW w:w="3661" w:type="dxa"/>
            <w:vAlign w:val="center"/>
            <w:tcPrChange w:id="4212" w:author="R4-1809490" w:date="2018-07-11T16:11:00Z">
              <w:tcPr>
                <w:tcW w:w="3661" w:type="dxa"/>
                <w:vAlign w:val="center"/>
              </w:tcPr>
            </w:tcPrChange>
          </w:tcPr>
          <w:p w14:paraId="4D3D3DE8" w14:textId="77777777" w:rsidR="001B0C35" w:rsidRPr="0020282B" w:rsidRDefault="001B0C35" w:rsidP="001B0C35">
            <w:pPr>
              <w:pStyle w:val="TAC"/>
              <w:rPr>
                <w:lang w:eastAsia="zh-CN"/>
              </w:rPr>
            </w:pPr>
            <w:r w:rsidRPr="0020282B">
              <w:t>Minimum number of measurement points</w:t>
            </w:r>
          </w:p>
        </w:tc>
        <w:tc>
          <w:tcPr>
            <w:tcW w:w="623" w:type="dxa"/>
            <w:vAlign w:val="center"/>
            <w:tcPrChange w:id="4213" w:author="R4-1809490" w:date="2018-07-11T16:11:00Z">
              <w:tcPr>
                <w:tcW w:w="623" w:type="dxa"/>
                <w:vAlign w:val="center"/>
              </w:tcPr>
            </w:tcPrChange>
          </w:tcPr>
          <w:p w14:paraId="417CBA88" w14:textId="77777777" w:rsidR="001B0C35" w:rsidRPr="0020282B" w:rsidRDefault="001B0C35" w:rsidP="001B0C35">
            <w:pPr>
              <w:pStyle w:val="TAC"/>
            </w:pPr>
            <w:r w:rsidRPr="0020282B">
              <w:t>400</w:t>
            </w:r>
          </w:p>
        </w:tc>
        <w:tc>
          <w:tcPr>
            <w:tcW w:w="623" w:type="dxa"/>
            <w:vAlign w:val="center"/>
            <w:tcPrChange w:id="4214" w:author="R4-1809490" w:date="2018-07-11T16:11:00Z">
              <w:tcPr>
                <w:tcW w:w="623" w:type="dxa"/>
                <w:vAlign w:val="center"/>
              </w:tcPr>
            </w:tcPrChange>
          </w:tcPr>
          <w:p w14:paraId="690CD7A8" w14:textId="77777777" w:rsidR="001B0C35" w:rsidRPr="0020282B" w:rsidRDefault="001B0C35" w:rsidP="001B0C35">
            <w:pPr>
              <w:pStyle w:val="TAC"/>
            </w:pPr>
            <w:r w:rsidRPr="0020282B">
              <w:t>400</w:t>
            </w:r>
          </w:p>
        </w:tc>
        <w:tc>
          <w:tcPr>
            <w:tcW w:w="623" w:type="dxa"/>
            <w:vAlign w:val="center"/>
            <w:tcPrChange w:id="4215" w:author="R4-1809490" w:date="2018-07-11T16:11:00Z">
              <w:tcPr>
                <w:tcW w:w="623" w:type="dxa"/>
                <w:vAlign w:val="center"/>
              </w:tcPr>
            </w:tcPrChange>
          </w:tcPr>
          <w:p w14:paraId="2CBA4995" w14:textId="77777777" w:rsidR="001B0C35" w:rsidRPr="0020282B" w:rsidRDefault="001B0C35" w:rsidP="001B0C35">
            <w:pPr>
              <w:pStyle w:val="TAC"/>
            </w:pPr>
            <w:r w:rsidRPr="0020282B">
              <w:t>400</w:t>
            </w:r>
          </w:p>
        </w:tc>
        <w:tc>
          <w:tcPr>
            <w:tcW w:w="623" w:type="dxa"/>
            <w:vAlign w:val="center"/>
            <w:tcPrChange w:id="4216" w:author="R4-1809490" w:date="2018-07-11T16:11:00Z">
              <w:tcPr>
                <w:tcW w:w="623" w:type="dxa"/>
                <w:vAlign w:val="center"/>
              </w:tcPr>
            </w:tcPrChange>
          </w:tcPr>
          <w:p w14:paraId="01A5B525" w14:textId="77777777" w:rsidR="001B0C35" w:rsidRPr="0020282B" w:rsidRDefault="001B0C35" w:rsidP="001B0C35">
            <w:pPr>
              <w:pStyle w:val="TAC"/>
            </w:pPr>
            <w:r w:rsidRPr="0020282B">
              <w:t>400</w:t>
            </w:r>
          </w:p>
        </w:tc>
        <w:tc>
          <w:tcPr>
            <w:tcW w:w="2009" w:type="dxa"/>
            <w:vAlign w:val="center"/>
            <w:tcPrChange w:id="4217" w:author="R4-1809490" w:date="2018-07-11T16:11:00Z">
              <w:tcPr>
                <w:tcW w:w="2009" w:type="dxa"/>
              </w:tcPr>
            </w:tcPrChange>
          </w:tcPr>
          <w:p w14:paraId="1C5FCBDC" w14:textId="0907B7DA" w:rsidR="001B0C35" w:rsidRDefault="001B0C35" w:rsidP="001B0C35">
            <w:pPr>
              <w:pStyle w:val="TAC"/>
              <w:rPr>
                <w:position w:val="-32"/>
                <w:sz w:val="16"/>
              </w:rPr>
            </w:pPr>
            <w:ins w:id="4218" w:author="R4-1809490" w:date="2018-07-11T16:11:00Z">
              <w:r>
                <w:rPr>
                  <w:rFonts w:hint="eastAsia"/>
                  <w:position w:val="-32"/>
                  <w:sz w:val="16"/>
                  <w:lang w:eastAsia="ja-JP"/>
                </w:rPr>
                <w:t xml:space="preserve">[ </w:t>
              </w:r>
              <w:r w:rsidR="00DA7EF0">
                <w:rPr>
                  <w:position w:val="-32"/>
                  <w:sz w:val="16"/>
                </w:rPr>
                <w:pict w14:anchorId="5780F36E">
                  <v:shape id="_x0000_i1033" type="#_x0000_t75" style="width:61pt;height:2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5&quot;/&gt;&lt;w:printFractionalCharacterWidth/&gt;&lt;w:doNotEmbedSystemFonts/&gt;&lt;w:activeWritingStyle w:lang=&quot;EN-GB&quot; w:vendorID=&quot;8&quot; w:dllVersion=&quot;513&quot; w:optionSet=&quot;1&quot;/&gt;&lt;w:activeWritingStyle w:lang=&quot;EN-AU&quot; w:vendorID=&quot;8&quot; w:dllVersion=&quot;513&quot; w:optionSet=&quot;1&quot;/&gt;&lt;w:activeWritingStyle w:lang=&quot;EN-US&quot; w:vendorID=&quot;8&quot; w:dllVersion=&quot;513&quot; w:optionSet=&quot;1&quot;/&gt;&lt;w:linkStyle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breakWrappedTables/&gt;&lt;w:snapToGridInCell/&gt;&lt;w:wrapTextWithPunct/&gt;&lt;w:useAsianBreakRules/&gt;&lt;w:dontGrowAutofit/&gt;&lt;w:useFELayout/&gt;&lt;/w:compat&gt;&lt;wsp:rsids&gt;&lt;wsp:rsidRoot wsp:val=&quot;00482B06&quot;/&gt;&lt;wsp:rsid wsp:val=&quot;00000540&quot;/&gt;&lt;wsp:rsid wsp:val=&quot;00000B36&quot;/&gt;&lt;wsp:rsid wsp:val=&quot;00000D87&quot;/&gt;&lt;wsp:rsid wsp:val=&quot;0000301D&quot;/&gt;&lt;wsp:rsid wsp:val=&quot;000034D1&quot;/&gt;&lt;wsp:rsid wsp:val=&quot;00003883&quot;/&gt;&lt;wsp:rsid wsp:val=&quot;0000607C&quot;/&gt;&lt;wsp:rsid wsp:val=&quot;00006110&quot;/&gt;&lt;wsp:rsid wsp:val=&quot;00006186&quot;/&gt;&lt;wsp:rsid wsp:val=&quot;00006198&quot;/&gt;&lt;wsp:rsid wsp:val=&quot;0000667F&quot;/&gt;&lt;wsp:rsid wsp:val=&quot;00006710&quot;/&gt;&lt;wsp:rsid wsp:val=&quot;00006C4A&quot;/&gt;&lt;wsp:rsid wsp:val=&quot;000078E6&quot;/&gt;&lt;wsp:rsid wsp:val=&quot;00007D85&quot;/&gt;&lt;wsp:rsid wsp:val=&quot;00010BFD&quot;/&gt;&lt;wsp:rsid wsp:val=&quot;00010C85&quot;/&gt;&lt;wsp:rsid wsp:val=&quot;00010EE0&quot;/&gt;&lt;wsp:rsid wsp:val=&quot;0001181D&quot;/&gt;&lt;wsp:rsid wsp:val=&quot;00011C44&quot;/&gt;&lt;wsp:rsid wsp:val=&quot;00011E23&quot;/&gt;&lt;wsp:rsid wsp:val=&quot;0001210A&quot;/&gt;&lt;wsp:rsid wsp:val=&quot;00012F78&quot;/&gt;&lt;wsp:rsid wsp:val=&quot;000138F3&quot;/&gt;&lt;wsp:rsid wsp:val=&quot;00013A12&quot;/&gt;&lt;wsp:rsid wsp:val=&quot;00013E1B&quot;/&gt;&lt;wsp:rsid wsp:val=&quot;0001465F&quot;/&gt;&lt;wsp:rsid wsp:val=&quot;00014FFF&quot;/&gt;&lt;wsp:rsid wsp:val=&quot;000160A2&quot;/&gt;&lt;wsp:rsid wsp:val=&quot;000162FA&quot;/&gt;&lt;wsp:rsid wsp:val=&quot;000167F5&quot;/&gt;&lt;wsp:rsid wsp:val=&quot;00016A3A&quot;/&gt;&lt;wsp:rsid wsp:val=&quot;0001723C&quot;/&gt;&lt;wsp:rsid wsp:val=&quot;00017A58&quot;/&gt;&lt;wsp:rsid wsp:val=&quot;00017C1D&quot;/&gt;&lt;wsp:rsid wsp:val=&quot;00017CD3&quot;/&gt;&lt;wsp:rsid wsp:val=&quot;000203C4&quot;/&gt;&lt;wsp:rsid wsp:val=&quot;00020464&quot;/&gt;&lt;wsp:rsid wsp:val=&quot;00020690&quot;/&gt;&lt;wsp:rsid wsp:val=&quot;00021644&quot;/&gt;&lt;wsp:rsid wsp:val=&quot;000217B6&quot;/&gt;&lt;wsp:rsid wsp:val=&quot;0002180A&quot;/&gt;&lt;wsp:rsid wsp:val=&quot;0002231F&quot;/&gt;&lt;wsp:rsid wsp:val=&quot;0002272F&quot;/&gt;&lt;wsp:rsid wsp:val=&quot;000233AC&quot;/&gt;&lt;wsp:rsid wsp:val=&quot;000235B1&quot;/&gt;&lt;wsp:rsid wsp:val=&quot;000246F5&quot;/&gt;&lt;wsp:rsid wsp:val=&quot;000248EA&quot;/&gt;&lt;wsp:rsid wsp:val=&quot;00025210&quot;/&gt;&lt;wsp:rsid wsp:val=&quot;00025472&quot;/&gt;&lt;wsp:rsid wsp:val=&quot;00025A4F&quot;/&gt;&lt;wsp:rsid wsp:val=&quot;00025EED&quot;/&gt;&lt;wsp:rsid wsp:val=&quot;00026854&quot;/&gt;&lt;wsp:rsid wsp:val=&quot;00026BDF&quot;/&gt;&lt;wsp:rsid wsp:val=&quot;00026DB4&quot;/&gt;&lt;wsp:rsid wsp:val=&quot;00027229&quot;/&gt;&lt;wsp:rsid wsp:val=&quot;00027F27&quot;/&gt;&lt;wsp:rsid wsp:val=&quot;00030277&quot;/&gt;&lt;wsp:rsid wsp:val=&quot;00030390&quot;/&gt;&lt;wsp:rsid wsp:val=&quot;00030480&quot;/&gt;&lt;wsp:rsid wsp:val=&quot;0003108E&quot;/&gt;&lt;wsp:rsid wsp:val=&quot;000311C6&quot;/&gt;&lt;wsp:rsid wsp:val=&quot;000317A7&quot;/&gt;&lt;wsp:rsid wsp:val=&quot;00032927&quot;/&gt;&lt;wsp:rsid wsp:val=&quot;0003352E&quot;/&gt;&lt;wsp:rsid wsp:val=&quot;0003375A&quot;/&gt;&lt;wsp:rsid wsp:val=&quot;00033B9A&quot;/&gt;&lt;wsp:rsid wsp:val=&quot;00034098&quot;/&gt;&lt;wsp:rsid wsp:val=&quot;00034928&quot;/&gt;&lt;wsp:rsid wsp:val=&quot;00034D4C&quot;/&gt;&lt;wsp:rsid wsp:val=&quot;00034F8D&quot;/&gt;&lt;wsp:rsid wsp:val=&quot;000353E7&quot;/&gt;&lt;wsp:rsid wsp:val=&quot;0003558C&quot;/&gt;&lt;wsp:rsid wsp:val=&quot;00035828&quot;/&gt;&lt;wsp:rsid wsp:val=&quot;00035E7A&quot;/&gt;&lt;wsp:rsid wsp:val=&quot;0003668C&quot;/&gt;&lt;wsp:rsid wsp:val=&quot;00036F82&quot;/&gt;&lt;wsp:rsid wsp:val=&quot;0003714E&quot;/&gt;&lt;wsp:rsid wsp:val=&quot;0003724E&quot;/&gt;&lt;wsp:rsid wsp:val=&quot;000372B0&quot;/&gt;&lt;wsp:rsid wsp:val=&quot;000378CF&quot;/&gt;&lt;wsp:rsid wsp:val=&quot;0003794F&quot;/&gt;&lt;wsp:rsid wsp:val=&quot;00037F8C&quot;/&gt;&lt;wsp:rsid wsp:val=&quot;00041D61&quot;/&gt;&lt;wsp:rsid wsp:val=&quot;000420FB&quot;/&gt;&lt;wsp:rsid wsp:val=&quot;00043184&quot;/&gt;&lt;wsp:rsid wsp:val=&quot;00043D07&quot;/&gt;&lt;wsp:rsid wsp:val=&quot;0004469D&quot;/&gt;&lt;wsp:rsid wsp:val=&quot;00044F37&quot;/&gt;&lt;wsp:rsid wsp:val=&quot;0004511D&quot;/&gt;&lt;wsp:rsid wsp:val=&quot;00045318&quot;/&gt;&lt;wsp:rsid wsp:val=&quot;00045774&quot;/&gt;&lt;wsp:rsid wsp:val=&quot;00046EFE&quot;/&gt;&lt;wsp:rsid wsp:val=&quot;00046F7C&quot;/&gt;&lt;wsp:rsid wsp:val=&quot;000474E2&quot;/&gt;&lt;wsp:rsid wsp:val=&quot;0004795F&quot;/&gt;&lt;wsp:rsid wsp:val=&quot;00047A40&quot;/&gt;&lt;wsp:rsid wsp:val=&quot;0005052B&quot;/&gt;&lt;wsp:rsid wsp:val=&quot;00050871&quot;/&gt;&lt;wsp:rsid wsp:val=&quot;00051030&quot;/&gt;&lt;wsp:rsid wsp:val=&quot;0005136E&quot;/&gt;&lt;wsp:rsid wsp:val=&quot;000529F0&quot;/&gt;&lt;wsp:rsid wsp:val=&quot;0005398C&quot;/&gt;&lt;wsp:rsid wsp:val=&quot;00053BDB&quot;/&gt;&lt;wsp:rsid wsp:val=&quot;00053E2C&quot;/&gt;&lt;wsp:rsid wsp:val=&quot;00053E42&quot;/&gt;&lt;wsp:rsid wsp:val=&quot;000549BA&quot;/&gt;&lt;wsp:rsid wsp:val=&quot;000550EF&quot;/&gt;&lt;wsp:rsid wsp:val=&quot;00055B21&quot;/&gt;&lt;wsp:rsid wsp:val=&quot;00056146&quot;/&gt;&lt;wsp:rsid wsp:val=&quot;00056561&quot;/&gt;&lt;wsp:rsid wsp:val=&quot;00056B4B&quot;/&gt;&lt;wsp:rsid wsp:val=&quot;000601B0&quot;/&gt;&lt;wsp:rsid wsp:val=&quot;000616A4&quot;/&gt;&lt;wsp:rsid wsp:val=&quot;00062E5A&quot;/&gt;&lt;wsp:rsid wsp:val=&quot;00062F52&quot;/&gt;&lt;wsp:rsid wsp:val=&quot;000639B2&quot;/&gt;&lt;wsp:rsid wsp:val=&quot;000639BB&quot;/&gt;&lt;wsp:rsid wsp:val=&quot;00064039&quot;/&gt;&lt;wsp:rsid wsp:val=&quot;0006427B&quot;/&gt;&lt;wsp:rsid wsp:val=&quot;000642D1&quot;/&gt;&lt;wsp:rsid wsp:val=&quot;0006440F&quot;/&gt;&lt;wsp:rsid wsp:val=&quot;000657C6&quot;/&gt;&lt;wsp:rsid wsp:val=&quot;00065910&quot;/&gt;&lt;wsp:rsid wsp:val=&quot;00065B89&quot;/&gt;&lt;wsp:rsid wsp:val=&quot;00066EEB&quot;/&gt;&lt;wsp:rsid wsp:val=&quot;000677BE&quot;/&gt;&lt;wsp:rsid wsp:val=&quot;00067A34&quot;/&gt;&lt;wsp:rsid wsp:val=&quot;00067DEA&quot;/&gt;&lt;wsp:rsid wsp:val=&quot;00070561&quot;/&gt;&lt;wsp:rsid wsp:val=&quot;00070ECC&quot;/&gt;&lt;wsp:rsid wsp:val=&quot;000724BF&quot;/&gt;&lt;wsp:rsid wsp:val=&quot;00072C4C&quot;/&gt;&lt;wsp:rsid wsp:val=&quot;00072CB6&quot;/&gt;&lt;wsp:rsid wsp:val=&quot;000737DA&quot;/&gt;&lt;wsp:rsid wsp:val=&quot;000737EE&quot;/&gt;&lt;wsp:rsid wsp:val=&quot;00075367&quot;/&gt;&lt;wsp:rsid wsp:val=&quot;000753D4&quot;/&gt;&lt;wsp:rsid wsp:val=&quot;0007555F&quot;/&gt;&lt;wsp:rsid wsp:val=&quot;00075669&quot;/&gt;&lt;wsp:rsid wsp:val=&quot;00076DB9&quot;/&gt;&lt;wsp:rsid wsp:val=&quot;00077377&quot;/&gt;&lt;wsp:rsid wsp:val=&quot;00077FE0&quot;/&gt;&lt;wsp:rsid wsp:val=&quot;00080913&quot;/&gt;&lt;wsp:rsid wsp:val=&quot;0008115C&quot;/&gt;&lt;wsp:rsid wsp:val=&quot;00082CE8&quot;/&gt;&lt;wsp:rsid wsp:val=&quot;0008317F&quot;/&gt;&lt;wsp:rsid wsp:val=&quot;00083DD9&quot;/&gt;&lt;wsp:rsid wsp:val=&quot;000841A8&quot;/&gt;&lt;wsp:rsid wsp:val=&quot;00084301&quot;/&gt;&lt;wsp:rsid wsp:val=&quot;0008452A&quot;/&gt;&lt;wsp:rsid wsp:val=&quot;00084BE4&quot;/&gt;&lt;wsp:rsid wsp:val=&quot;00084C69&quot;/&gt;&lt;wsp:rsid wsp:val=&quot;00084FC6&quot;/&gt;&lt;wsp:rsid wsp:val=&quot;000851C1&quot;/&gt;&lt;wsp:rsid wsp:val=&quot;00085384&quot;/&gt;&lt;wsp:rsid wsp:val=&quot;0008544F&quot;/&gt;&lt;wsp:rsid wsp:val=&quot;00085C24&quot;/&gt;&lt;wsp:rsid wsp:val=&quot;00085DB7&quot;/&gt;&lt;wsp:rsid wsp:val=&quot;0008682B&quot;/&gt;&lt;wsp:rsid wsp:val=&quot;00090BB8&quot;/&gt;&lt;wsp:rsid wsp:val=&quot;00092919&quot;/&gt;&lt;wsp:rsid wsp:val=&quot;00092D1D&quot;/&gt;&lt;wsp:rsid wsp:val=&quot;00092DCA&quot;/&gt;&lt;wsp:rsid wsp:val=&quot;00092E07&quot;/&gt;&lt;wsp:rsid wsp:val=&quot;00092E89&quot;/&gt;&lt;wsp:rsid wsp:val=&quot;000937D2&quot;/&gt;&lt;wsp:rsid wsp:val=&quot;00093C6C&quot;/&gt;&lt;wsp:rsid wsp:val=&quot;000940C0&quot;/&gt;&lt;wsp:rsid wsp:val=&quot;00094FFF&quot;/&gt;&lt;wsp:rsid wsp:val=&quot;00096860&quot;/&gt;&lt;wsp:rsid wsp:val=&quot;00096E6E&quot;/&gt;&lt;wsp:rsid wsp:val=&quot;000972E8&quot;/&gt;&lt;wsp:rsid wsp:val=&quot;00097818&quot;/&gt;&lt;wsp:rsid wsp:val=&quot;000A012C&quot;/&gt;&lt;wsp:rsid wsp:val=&quot;000A01A5&quot;/&gt;&lt;wsp:rsid wsp:val=&quot;000A0813&quot;/&gt;&lt;wsp:rsid wsp:val=&quot;000A1326&quot;/&gt;&lt;wsp:rsid wsp:val=&quot;000A1A26&quot;/&gt;&lt;wsp:rsid wsp:val=&quot;000A1A5A&quot;/&gt;&lt;wsp:rsid wsp:val=&quot;000A2153&quot;/&gt;&lt;wsp:rsid wsp:val=&quot;000A2A53&quot;/&gt;&lt;wsp:rsid wsp:val=&quot;000A2D07&quot;/&gt;&lt;wsp:rsid wsp:val=&quot;000A31E0&quot;/&gt;&lt;wsp:rsid wsp:val=&quot;000A395B&quot;/&gt;&lt;wsp:rsid wsp:val=&quot;000A3A69&quot;/&gt;&lt;wsp:rsid wsp:val=&quot;000A3E5C&quot;/&gt;&lt;wsp:rsid wsp:val=&quot;000A483A&quot;/&gt;&lt;wsp:rsid wsp:val=&quot;000A561C&quot;/&gt;&lt;wsp:rsid wsp:val=&quot;000A6602&quot;/&gt;&lt;wsp:rsid wsp:val=&quot;000A7297&quot;/&gt;&lt;wsp:rsid wsp:val=&quot;000A786A&quot;/&gt;&lt;wsp:rsid wsp:val=&quot;000A79E3&quot;/&gt;&lt;wsp:rsid wsp:val=&quot;000A7C84&quot;/&gt;&lt;wsp:rsid wsp:val=&quot;000A7CF2&quot;/&gt;&lt;wsp:rsid wsp:val=&quot;000B0B23&quot;/&gt;&lt;wsp:rsid wsp:val=&quot;000B1E6D&quot;/&gt;&lt;wsp:rsid wsp:val=&quot;000B2144&quot;/&gt;&lt;wsp:rsid wsp:val=&quot;000B24B0&quot;/&gt;&lt;wsp:rsid wsp:val=&quot;000B24C4&quot;/&gt;&lt;wsp:rsid wsp:val=&quot;000B2A42&quot;/&gt;&lt;wsp:rsid wsp:val=&quot;000B2EFB&quot;/&gt;&lt;wsp:rsid wsp:val=&quot;000B327D&quot;/&gt;&lt;wsp:rsid wsp:val=&quot;000B37AA&quot;/&gt;&lt;wsp:rsid wsp:val=&quot;000B434A&quot;/&gt;&lt;wsp:rsid wsp:val=&quot;000B4DFB&quot;/&gt;&lt;wsp:rsid wsp:val=&quot;000B5030&quot;/&gt;&lt;wsp:rsid wsp:val=&quot;000B556B&quot;/&gt;&lt;wsp:rsid wsp:val=&quot;000B5EE7&quot;/&gt;&lt;wsp:rsid wsp:val=&quot;000B5F4D&quot;/&gt;&lt;wsp:rsid wsp:val=&quot;000B5FC6&quot;/&gt;&lt;wsp:rsid wsp:val=&quot;000B6D46&quot;/&gt;&lt;wsp:rsid wsp:val=&quot;000B6D65&quot;/&gt;&lt;wsp:rsid wsp:val=&quot;000B7072&quot;/&gt;&lt;wsp:rsid wsp:val=&quot;000B75AE&quot;/&gt;&lt;wsp:rsid wsp:val=&quot;000C0130&quot;/&gt;&lt;wsp:rsid wsp:val=&quot;000C084C&quot;/&gt;&lt;wsp:rsid wsp:val=&quot;000C086D&quot;/&gt;&lt;wsp:rsid wsp:val=&quot;000C0B1F&quot;/&gt;&lt;wsp:rsid wsp:val=&quot;000C1EBE&quot;/&gt;&lt;wsp:rsid wsp:val=&quot;000C1F33&quot;/&gt;&lt;wsp:rsid wsp:val=&quot;000C1F3E&quot;/&gt;&lt;wsp:rsid wsp:val=&quot;000C2B35&quot;/&gt;&lt;wsp:rsid wsp:val=&quot;000C2D27&quot;/&gt;&lt;wsp:rsid wsp:val=&quot;000C4A55&quot;/&gt;&lt;wsp:rsid wsp:val=&quot;000C4A8B&quot;/&gt;&lt;wsp:rsid wsp:val=&quot;000C5396&quot;/&gt;&lt;wsp:rsid wsp:val=&quot;000C5EE5&quot;/&gt;&lt;wsp:rsid wsp:val=&quot;000C655C&quot;/&gt;&lt;wsp:rsid wsp:val=&quot;000C6650&quot;/&gt;&lt;wsp:rsid wsp:val=&quot;000C671F&quot;/&gt;&lt;wsp:rsid wsp:val=&quot;000C6CBF&quot;/&gt;&lt;wsp:rsid wsp:val=&quot;000C7213&quot;/&gt;&lt;wsp:rsid wsp:val=&quot;000C73B4&quot;/&gt;&lt;wsp:rsid wsp:val=&quot;000C7E14&quot;/&gt;&lt;wsp:rsid wsp:val=&quot;000D01BA&quot;/&gt;&lt;wsp:rsid wsp:val=&quot;000D19C5&quot;/&gt;&lt;wsp:rsid wsp:val=&quot;000D1A28&quot;/&gt;&lt;wsp:rsid wsp:val=&quot;000D2B1D&quot;/&gt;&lt;wsp:rsid wsp:val=&quot;000D2DDE&quot;/&gt;&lt;wsp:rsid wsp:val=&quot;000D2E2A&quot;/&gt;&lt;wsp:rsid wsp:val=&quot;000D3487&quot;/&gt;&lt;wsp:rsid wsp:val=&quot;000D3CB5&quot;/&gt;&lt;wsp:rsid wsp:val=&quot;000D4C55&quot;/&gt;&lt;wsp:rsid wsp:val=&quot;000D4E0C&quot;/&gt;&lt;wsp:rsid wsp:val=&quot;000D6053&quot;/&gt;&lt;wsp:rsid wsp:val=&quot;000D60FF&quot;/&gt;&lt;wsp:rsid wsp:val=&quot;000D7224&quot;/&gt;&lt;wsp:rsid wsp:val=&quot;000D7652&quot;/&gt;&lt;wsp:rsid wsp:val=&quot;000E0602&quot;/&gt;&lt;wsp:rsid wsp:val=&quot;000E1041&quot;/&gt;&lt;wsp:rsid wsp:val=&quot;000E1046&quot;/&gt;&lt;wsp:rsid wsp:val=&quot;000E1BD8&quot;/&gt;&lt;wsp:rsid wsp:val=&quot;000E2C23&quot;/&gt;&lt;wsp:rsid wsp:val=&quot;000E3B40&quot;/&gt;&lt;wsp:rsid wsp:val=&quot;000E3D46&quot;/&gt;&lt;wsp:rsid wsp:val=&quot;000E3DD1&quot;/&gt;&lt;wsp:rsid wsp:val=&quot;000E409B&quot;/&gt;&lt;wsp:rsid wsp:val=&quot;000E58CF&quot;/&gt;&lt;wsp:rsid wsp:val=&quot;000E5C51&quot;/&gt;&lt;wsp:rsid wsp:val=&quot;000E5D9B&quot;/&gt;&lt;wsp:rsid wsp:val=&quot;000E5E1F&quot;/&gt;&lt;wsp:rsid wsp:val=&quot;000E61C1&quot;/&gt;&lt;wsp:rsid wsp:val=&quot;000E6208&quot;/&gt;&lt;wsp:rsid wsp:val=&quot;000E66B1&quot;/&gt;&lt;wsp:rsid wsp:val=&quot;000E68FC&quot;/&gt;&lt;wsp:rsid wsp:val=&quot;000E7561&quot;/&gt;&lt;wsp:rsid wsp:val=&quot;000F01AA&quot;/&gt;&lt;wsp:rsid wsp:val=&quot;000F0345&quot;/&gt;&lt;wsp:rsid wsp:val=&quot;000F0E0B&quot;/&gt;&lt;wsp:rsid wsp:val=&quot;000F1DA5&quot;/&gt;&lt;wsp:rsid wsp:val=&quot;000F36B8&quot;/&gt;&lt;wsp:rsid wsp:val=&quot;000F3872&quot;/&gt;&lt;wsp:rsid wsp:val=&quot;000F3A98&quot;/&gt;&lt;wsp:rsid wsp:val=&quot;000F400D&quot;/&gt;&lt;wsp:rsid wsp:val=&quot;000F4B5F&quot;/&gt;&lt;wsp:rsid wsp:val=&quot;000F5174&quot;/&gt;&lt;wsp:rsid wsp:val=&quot;000F5A74&quot;/&gt;&lt;wsp:rsid wsp:val=&quot;000F5A80&quot;/&gt;&lt;wsp:rsid wsp:val=&quot;000F5EAE&quot;/&gt;&lt;wsp:rsid wsp:val=&quot;000F60A8&quot;/&gt;&lt;wsp:rsid wsp:val=&quot;000F618B&quot;/&gt;&lt;wsp:rsid wsp:val=&quot;000F6E64&quot;/&gt;&lt;wsp:rsid wsp:val=&quot;000F75A5&quot;/&gt;&lt;wsp:rsid wsp:val=&quot;000F78E2&quot;/&gt;&lt;wsp:rsid wsp:val=&quot;0010071D&quot;/&gt;&lt;wsp:rsid wsp:val=&quot;00100722&quot;/&gt;&lt;wsp:rsid wsp:val=&quot;001020C7&quot;/&gt;&lt;wsp:rsid wsp:val=&quot;00102320&quot;/&gt;&lt;wsp:rsid wsp:val=&quot;00102563&quot;/&gt;&lt;wsp:rsid wsp:val=&quot;0010386E&quot;/&gt;&lt;wsp:rsid wsp:val=&quot;00104258&quot;/&gt;&lt;wsp:rsid wsp:val=&quot;001042E4&quot;/&gt;&lt;wsp:rsid wsp:val=&quot;00104417&quot;/&gt;&lt;wsp:rsid wsp:val=&quot;0010527F&quot;/&gt;&lt;wsp:rsid wsp:val=&quot;00106C4A&quot;/&gt;&lt;wsp:rsid wsp:val=&quot;00106E80&quot;/&gt;&lt;wsp:rsid wsp:val=&quot;001072D7&quot;/&gt;&lt;wsp:rsid wsp:val=&quot;00110309&quot;/&gt;&lt;wsp:rsid wsp:val=&quot;001105F7&quot;/&gt;&lt;wsp:rsid wsp:val=&quot;00112756&quot;/&gt;&lt;wsp:rsid wsp:val=&quot;00112A1A&quot;/&gt;&lt;wsp:rsid wsp:val=&quot;00112CAA&quot;/&gt;&lt;wsp:rsid wsp:val=&quot;00112FCD&quot;/&gt;&lt;wsp:rsid wsp:val=&quot;001135F5&quot;/&gt;&lt;wsp:rsid wsp:val=&quot;00113626&quot;/&gt;&lt;wsp:rsid wsp:val=&quot;00113700&quot;/&gt;&lt;wsp:rsid wsp:val=&quot;0011401A&quot;/&gt;&lt;wsp:rsid wsp:val=&quot;001148DC&quot;/&gt;&lt;wsp:rsid wsp:val=&quot;00114DC3&quot;/&gt;&lt;wsp:rsid wsp:val=&quot;00115243&quot;/&gt;&lt;wsp:rsid wsp:val=&quot;00116046&quot;/&gt;&lt;wsp:rsid wsp:val=&quot;001164B3&quot;/&gt;&lt;wsp:rsid wsp:val=&quot;001165AD&quot;/&gt;&lt;wsp:rsid wsp:val=&quot;00116F74&quot;/&gt;&lt;wsp:rsid wsp:val=&quot;001172AC&quot;/&gt;&lt;wsp:rsid wsp:val=&quot;001176B7&quot;/&gt;&lt;wsp:rsid wsp:val=&quot;0012146A&quot;/&gt;&lt;wsp:rsid wsp:val=&quot;00121628&quot;/&gt;&lt;wsp:rsid wsp:val=&quot;00121E6D&quot;/&gt;&lt;wsp:rsid wsp:val=&quot;00122F9D&quot;/&gt;&lt;wsp:rsid wsp:val=&quot;001234ED&quot;/&gt;&lt;wsp:rsid wsp:val=&quot;001239DE&quot;/&gt;&lt;wsp:rsid wsp:val=&quot;00123B8B&quot;/&gt;&lt;wsp:rsid wsp:val=&quot;00124252&quot;/&gt;&lt;wsp:rsid wsp:val=&quot;001242B2&quot;/&gt;&lt;wsp:rsid wsp:val=&quot;00124802&quot;/&gt;&lt;wsp:rsid wsp:val=&quot;001248D9&quot;/&gt;&lt;wsp:rsid wsp:val=&quot;00124944&quot;/&gt;&lt;wsp:rsid wsp:val=&quot;00125C52&quot;/&gt;&lt;wsp:rsid wsp:val=&quot;001263B0&quot;/&gt;&lt;wsp:rsid wsp:val=&quot;001266F1&quot;/&gt;&lt;wsp:rsid wsp:val=&quot;0012689D&quot;/&gt;&lt;wsp:rsid wsp:val=&quot;00126919&quot;/&gt;&lt;wsp:rsid wsp:val=&quot;00126A03&quot;/&gt;&lt;wsp:rsid wsp:val=&quot;00126DA5&quot;/&gt;&lt;wsp:rsid wsp:val=&quot;001271F9&quot;/&gt;&lt;wsp:rsid wsp:val=&quot;001274D2&quot;/&gt;&lt;wsp:rsid wsp:val=&quot;00127E48&quot;/&gt;&lt;wsp:rsid wsp:val=&quot;00130ECD&quot;/&gt;&lt;wsp:rsid wsp:val=&quot;00131FD4&quot;/&gt;&lt;wsp:rsid wsp:val=&quot;00132132&quot;/&gt;&lt;wsp:rsid wsp:val=&quot;00132CAB&quot;/&gt;&lt;wsp:rsid wsp:val=&quot;001338F3&quot;/&gt;&lt;wsp:rsid wsp:val=&quot;00133A45&quot;/&gt;&lt;wsp:rsid wsp:val=&quot;00133FDC&quot;/&gt;&lt;wsp:rsid wsp:val=&quot;00134184&quot;/&gt;&lt;wsp:rsid wsp:val=&quot;00134661&quot;/&gt;&lt;wsp:rsid wsp:val=&quot;0013513B&quot;/&gt;&lt;wsp:rsid wsp:val=&quot;0013546D&quot;/&gt;&lt;wsp:rsid wsp:val=&quot;00135841&quot;/&gt;&lt;wsp:rsid wsp:val=&quot;001358F4&quot;/&gt;&lt;wsp:rsid wsp:val=&quot;00135E13&quot;/&gt;&lt;wsp:rsid wsp:val=&quot;00136BDF&quot;/&gt;&lt;wsp:rsid wsp:val=&quot;00140CC7&quot;/&gt;&lt;wsp:rsid wsp:val=&quot;00142046&quot;/&gt;&lt;wsp:rsid wsp:val=&quot;00142612&quot;/&gt;&lt;wsp:rsid wsp:val=&quot;00142858&quot;/&gt;&lt;wsp:rsid wsp:val=&quot;001430CD&quot;/&gt;&lt;wsp:rsid wsp:val=&quot;00143329&quot;/&gt;&lt;wsp:rsid wsp:val=&quot;00144026&quot;/&gt;&lt;wsp:rsid wsp:val=&quot;00144095&quot;/&gt;&lt;wsp:rsid wsp:val=&quot;001445CF&quot;/&gt;&lt;wsp:rsid wsp:val=&quot;001469DA&quot;/&gt;&lt;wsp:rsid wsp:val=&quot;0014774C&quot;/&gt;&lt;wsp:rsid wsp:val=&quot;00150AE5&quot;/&gt;&lt;wsp:rsid wsp:val=&quot;00150F51&quot;/&gt;&lt;wsp:rsid wsp:val=&quot;001516D8&quot;/&gt;&lt;wsp:rsid wsp:val=&quot;00151825&quot;/&gt;&lt;wsp:rsid wsp:val=&quot;00151ABA&quot;/&gt;&lt;wsp:rsid wsp:val=&quot;001520DA&quot;/&gt;&lt;wsp:rsid wsp:val=&quot;0015239C&quot;/&gt;&lt;wsp:rsid wsp:val=&quot;0015323D&quot;/&gt;&lt;wsp:rsid wsp:val=&quot;00154025&quot;/&gt;&lt;wsp:rsid wsp:val=&quot;00154293&quot;/&gt;&lt;wsp:rsid wsp:val=&quot;001553C6&quot;/&gt;&lt;wsp:rsid wsp:val=&quot;0015567E&quot;/&gt;&lt;wsp:rsid wsp:val=&quot;001558C2&quot;/&gt;&lt;wsp:rsid wsp:val=&quot;00155C7B&quot;/&gt;&lt;wsp:rsid wsp:val=&quot;00157090&quot;/&gt;&lt;wsp:rsid wsp:val=&quot;0015760F&quot;/&gt;&lt;wsp:rsid wsp:val=&quot;0016046E&quot;/&gt;&lt;wsp:rsid wsp:val=&quot;0016076B&quot;/&gt;&lt;wsp:rsid wsp:val=&quot;0016136A&quot;/&gt;&lt;wsp:rsid wsp:val=&quot;001619CC&quot;/&gt;&lt;wsp:rsid wsp:val=&quot;00161FE8&quot;/&gt;&lt;wsp:rsid wsp:val=&quot;001620CC&quot;/&gt;&lt;wsp:rsid wsp:val=&quot;0016314A&quot;/&gt;&lt;wsp:rsid wsp:val=&quot;00163457&quot;/&gt;&lt;wsp:rsid wsp:val=&quot;00163472&quot;/&gt;&lt;wsp:rsid wsp:val=&quot;00163997&quot;/&gt;&lt;wsp:rsid wsp:val=&quot;001644BB&quot;/&gt;&lt;wsp:rsid wsp:val=&quot;00164F7B&quot;/&gt;&lt;wsp:rsid wsp:val=&quot;001679C5&quot;/&gt;&lt;wsp:rsid wsp:val=&quot;00170539&quot;/&gt;&lt;wsp:rsid wsp:val=&quot;00170570&quot;/&gt;&lt;wsp:rsid wsp:val=&quot;00170C0A&quot;/&gt;&lt;wsp:rsid wsp:val=&quot;00171602&quot;/&gt;&lt;wsp:rsid wsp:val=&quot;00171D36&quot;/&gt;&lt;wsp:rsid wsp:val=&quot;00172EAB&quot;/&gt;&lt;wsp:rsid wsp:val=&quot;00173348&quot;/&gt;&lt;wsp:rsid wsp:val=&quot;00175C29&quot;/&gt;&lt;wsp:rsid wsp:val=&quot;00175D34&quot;/&gt;&lt;wsp:rsid wsp:val=&quot;00175EB8&quot;/&gt;&lt;wsp:rsid wsp:val=&quot;00176652&quot;/&gt;&lt;wsp:rsid wsp:val=&quot;00176872&quot;/&gt;&lt;wsp:rsid wsp:val=&quot;00176945&quot;/&gt;&lt;wsp:rsid wsp:val=&quot;001771D5&quot;/&gt;&lt;wsp:rsid wsp:val=&quot;00177970&quot;/&gt;&lt;wsp:rsid wsp:val=&quot;00177F69&quot;/&gt;&lt;wsp:rsid wsp:val=&quot;00180737&quot;/&gt;&lt;wsp:rsid wsp:val=&quot;001809A7&quot;/&gt;&lt;wsp:rsid wsp:val=&quot;00180E49&quot;/&gt;&lt;wsp:rsid wsp:val=&quot;0018117D&quot;/&gt;&lt;wsp:rsid wsp:val=&quot;00181289&quot;/&gt;&lt;wsp:rsid wsp:val=&quot;00181524&quot;/&gt;&lt;wsp:rsid wsp:val=&quot;0018197D&quot;/&gt;&lt;wsp:rsid wsp:val=&quot;00181A6E&quot;/&gt;&lt;wsp:rsid wsp:val=&quot;00181CEF&quot;/&gt;&lt;wsp:rsid wsp:val=&quot;00181D22&quot;/&gt;&lt;wsp:rsid wsp:val=&quot;001826FD&quot;/&gt;&lt;wsp:rsid wsp:val=&quot;00182838&quot;/&gt;&lt;wsp:rsid wsp:val=&quot;001829F4&quot;/&gt;&lt;wsp:rsid wsp:val=&quot;00182DA4&quot;/&gt;&lt;wsp:rsid wsp:val=&quot;00184235&quot;/&gt;&lt;wsp:rsid wsp:val=&quot;001842E4&quot;/&gt;&lt;wsp:rsid wsp:val=&quot;0018555B&quot;/&gt;&lt;wsp:rsid wsp:val=&quot;00185893&quot;/&gt;&lt;wsp:rsid wsp:val=&quot;00185CD5&quot;/&gt;&lt;wsp:rsid wsp:val=&quot;001860F1&quot;/&gt;&lt;wsp:rsid wsp:val=&quot;00186488&quot;/&gt;&lt;wsp:rsid wsp:val=&quot;0018788E&quot;/&gt;&lt;wsp:rsid wsp:val=&quot;00187E14&quot;/&gt;&lt;wsp:rsid wsp:val=&quot;00187E9C&quot;/&gt;&lt;wsp:rsid wsp:val=&quot;001903B4&quot;/&gt;&lt;wsp:rsid wsp:val=&quot;001905F3&quot;/&gt;&lt;wsp:rsid wsp:val=&quot;00190F12&quot;/&gt;&lt;wsp:rsid wsp:val=&quot;00192293&quot;/&gt;&lt;wsp:rsid wsp:val=&quot;001925A9&quot;/&gt;&lt;wsp:rsid wsp:val=&quot;00193142&quot;/&gt;&lt;wsp:rsid wsp:val=&quot;00193747&quot;/&gt;&lt;wsp:rsid wsp:val=&quot;00194403&quot;/&gt;&lt;wsp:rsid wsp:val=&quot;001945EE&quot;/&gt;&lt;wsp:rsid wsp:val=&quot;00195150&quot;/&gt;&lt;wsp:rsid wsp:val=&quot;00195B04&quot;/&gt;&lt;wsp:rsid wsp:val=&quot;001962D3&quot;/&gt;&lt;wsp:rsid wsp:val=&quot;001A0880&quot;/&gt;&lt;wsp:rsid wsp:val=&quot;001A1739&quot;/&gt;&lt;wsp:rsid wsp:val=&quot;001A189D&quot;/&gt;&lt;wsp:rsid wsp:val=&quot;001A1B9D&quot;/&gt;&lt;wsp:rsid wsp:val=&quot;001A1D6F&quot;/&gt;&lt;wsp:rsid wsp:val=&quot;001A24F6&quot;/&gt;&lt;wsp:rsid wsp:val=&quot;001A2D12&quot;/&gt;&lt;wsp:rsid wsp:val=&quot;001A4813&quot;/&gt;&lt;wsp:rsid wsp:val=&quot;001A4C57&quot;/&gt;&lt;wsp:rsid wsp:val=&quot;001A508C&quot;/&gt;&lt;wsp:rsid wsp:val=&quot;001A50B1&quot;/&gt;&lt;wsp:rsid wsp:val=&quot;001A6604&quot;/&gt;&lt;wsp:rsid wsp:val=&quot;001A79A4&quot;/&gt;&lt;wsp:rsid wsp:val=&quot;001A7AE1&quot;/&gt;&lt;wsp:rsid wsp:val=&quot;001B0041&quot;/&gt;&lt;wsp:rsid wsp:val=&quot;001B05E3&quot;/&gt;&lt;wsp:rsid wsp:val=&quot;001B07C8&quot;/&gt;&lt;wsp:rsid wsp:val=&quot;001B0D41&quot;/&gt;&lt;wsp:rsid wsp:val=&quot;001B0F6F&quot;/&gt;&lt;wsp:rsid wsp:val=&quot;001B12B5&quot;/&gt;&lt;wsp:rsid wsp:val=&quot;001B180F&quot;/&gt;&lt;wsp:rsid wsp:val=&quot;001B2837&quot;/&gt;&lt;wsp:rsid wsp:val=&quot;001B2BC2&quot;/&gt;&lt;wsp:rsid wsp:val=&quot;001B2F8C&quot;/&gt;&lt;wsp:rsid wsp:val=&quot;001B3291&quot;/&gt;&lt;wsp:rsid wsp:val=&quot;001B3C16&quot;/&gt;&lt;wsp:rsid wsp:val=&quot;001B3DB1&quot;/&gt;&lt;wsp:rsid wsp:val=&quot;001B3E46&quot;/&gt;&lt;wsp:rsid wsp:val=&quot;001B3EF6&quot;/&gt;&lt;wsp:rsid wsp:val=&quot;001B417A&quot;/&gt;&lt;wsp:rsid wsp:val=&quot;001B4CBC&quot;/&gt;&lt;wsp:rsid wsp:val=&quot;001B4DD5&quot;/&gt;&lt;wsp:rsid wsp:val=&quot;001B5813&quot;/&gt;&lt;wsp:rsid wsp:val=&quot;001B58C0&quot;/&gt;&lt;wsp:rsid wsp:val=&quot;001B5E4F&quot;/&gt;&lt;wsp:rsid wsp:val=&quot;001B6982&quot;/&gt;&lt;wsp:rsid wsp:val=&quot;001B6B77&quot;/&gt;&lt;wsp:rsid wsp:val=&quot;001C020D&quot;/&gt;&lt;wsp:rsid wsp:val=&quot;001C08BB&quot;/&gt;&lt;wsp:rsid wsp:val=&quot;001C0904&quot;/&gt;&lt;wsp:rsid wsp:val=&quot;001C1284&quot;/&gt;&lt;wsp:rsid wsp:val=&quot;001C22CF&quot;/&gt;&lt;wsp:rsid wsp:val=&quot;001C26EF&quot;/&gt;&lt;wsp:rsid wsp:val=&quot;001C2782&quot;/&gt;&lt;wsp:rsid wsp:val=&quot;001C3588&quot;/&gt;&lt;wsp:rsid wsp:val=&quot;001C3FC8&quot;/&gt;&lt;wsp:rsid wsp:val=&quot;001C41EF&quot;/&gt;&lt;wsp:rsid wsp:val=&quot;001C4AAD&quot;/&gt;&lt;wsp:rsid wsp:val=&quot;001C5DB8&quot;/&gt;&lt;wsp:rsid wsp:val=&quot;001C61FA&quot;/&gt;&lt;wsp:rsid wsp:val=&quot;001C70C2&quot;/&gt;&lt;wsp:rsid wsp:val=&quot;001C7B76&quot;/&gt;&lt;wsp:rsid wsp:val=&quot;001D002A&quot;/&gt;&lt;wsp:rsid wsp:val=&quot;001D04B9&quot;/&gt;&lt;wsp:rsid wsp:val=&quot;001D0FA2&quot;/&gt;&lt;wsp:rsid wsp:val=&quot;001D134E&quot;/&gt;&lt;wsp:rsid wsp:val=&quot;001D1447&quot;/&gt;&lt;wsp:rsid wsp:val=&quot;001D1841&quot;/&gt;&lt;wsp:rsid wsp:val=&quot;001D2401&quot;/&gt;&lt;wsp:rsid wsp:val=&quot;001D309C&quot;/&gt;&lt;wsp:rsid wsp:val=&quot;001D3CC1&quot;/&gt;&lt;wsp:rsid wsp:val=&quot;001D40BF&quot;/&gt;&lt;wsp:rsid wsp:val=&quot;001D4299&quot;/&gt;&lt;wsp:rsid wsp:val=&quot;001D43C3&quot;/&gt;&lt;wsp:rsid wsp:val=&quot;001D448D&quot;/&gt;&lt;wsp:rsid wsp:val=&quot;001D461A&quot;/&gt;&lt;wsp:rsid wsp:val=&quot;001D472D&quot;/&gt;&lt;wsp:rsid wsp:val=&quot;001D4ABF&quot;/&gt;&lt;wsp:rsid wsp:val=&quot;001D52E4&quot;/&gt;&lt;wsp:rsid wsp:val=&quot;001D539C&quot;/&gt;&lt;wsp:rsid wsp:val=&quot;001D57D1&quot;/&gt;&lt;wsp:rsid wsp:val=&quot;001D6B37&quot;/&gt;&lt;wsp:rsid wsp:val=&quot;001D6E97&quot;/&gt;&lt;wsp:rsid wsp:val=&quot;001D6FA5&quot;/&gt;&lt;wsp:rsid wsp:val=&quot;001D7B7A&quot;/&gt;&lt;wsp:rsid wsp:val=&quot;001D7BA7&quot;/&gt;&lt;wsp:rsid wsp:val=&quot;001E048E&quot;/&gt;&lt;wsp:rsid wsp:val=&quot;001E0C52&quot;/&gt;&lt;wsp:rsid wsp:val=&quot;001E1023&quot;/&gt;&lt;wsp:rsid wsp:val=&quot;001E11CE&quot;/&gt;&lt;wsp:rsid wsp:val=&quot;001E1942&quot;/&gt;&lt;wsp:rsid wsp:val=&quot;001E1C0D&quot;/&gt;&lt;wsp:rsid wsp:val=&quot;001E2ABF&quot;/&gt;&lt;wsp:rsid wsp:val=&quot;001E2C3E&quot;/&gt;&lt;wsp:rsid wsp:val=&quot;001E31EE&quot;/&gt;&lt;wsp:rsid wsp:val=&quot;001E402A&quot;/&gt;&lt;wsp:rsid wsp:val=&quot;001E4C42&quot;/&gt;&lt;wsp:rsid wsp:val=&quot;001E4CDD&quot;/&gt;&lt;wsp:rsid wsp:val=&quot;001E57E7&quot;/&gt;&lt;wsp:rsid wsp:val=&quot;001E584A&quot;/&gt;&lt;wsp:rsid wsp:val=&quot;001E5D8B&quot;/&gt;&lt;wsp:rsid wsp:val=&quot;001E6CA2&quot;/&gt;&lt;wsp:rsid wsp:val=&quot;001E6FE2&quot;/&gt;&lt;wsp:rsid wsp:val=&quot;001E70A7&quot;/&gt;&lt;wsp:rsid wsp:val=&quot;001E7BBD&quot;/&gt;&lt;wsp:rsid wsp:val=&quot;001E7FB6&quot;/&gt;&lt;wsp:rsid wsp:val=&quot;001F01D3&quot;/&gt;&lt;wsp:rsid wsp:val=&quot;001F035A&quot;/&gt;&lt;wsp:rsid wsp:val=&quot;001F099B&quot;/&gt;&lt;wsp:rsid wsp:val=&quot;001F1104&quot;/&gt;&lt;wsp:rsid wsp:val=&quot;001F16E6&quot;/&gt;&lt;wsp:rsid wsp:val=&quot;001F18E5&quot;/&gt;&lt;wsp:rsid wsp:val=&quot;001F1AFB&quot;/&gt;&lt;wsp:rsid wsp:val=&quot;001F1B66&quot;/&gt;&lt;wsp:rsid wsp:val=&quot;001F1E8A&quot;/&gt;&lt;wsp:rsid wsp:val=&quot;001F2C22&quot;/&gt;&lt;wsp:rsid wsp:val=&quot;001F37B9&quot;/&gt;&lt;wsp:rsid wsp:val=&quot;001F3907&quot;/&gt;&lt;wsp:rsid wsp:val=&quot;001F4112&quot;/&gt;&lt;wsp:rsid wsp:val=&quot;001F4157&quot;/&gt;&lt;wsp:rsid wsp:val=&quot;001F4191&quot;/&gt;&lt;wsp:rsid wsp:val=&quot;001F4697&quot;/&gt;&lt;wsp:rsid wsp:val=&quot;001F5172&quot;/&gt;&lt;wsp:rsid wsp:val=&quot;001F5A57&quot;/&gt;&lt;wsp:rsid wsp:val=&quot;001F6793&quot;/&gt;&lt;wsp:rsid wsp:val=&quot;001F6EC7&quot;/&gt;&lt;wsp:rsid wsp:val=&quot;001F71DC&quot;/&gt;&lt;wsp:rsid wsp:val=&quot;001F7218&quot;/&gt;&lt;wsp:rsid wsp:val=&quot;001F7246&quot;/&gt;&lt;wsp:rsid wsp:val=&quot;001F73FE&quot;/&gt;&lt;wsp:rsid wsp:val=&quot;001F75E5&quot;/&gt;&lt;wsp:rsid wsp:val=&quot;001F786D&quot;/&gt;&lt;wsp:rsid wsp:val=&quot;001F7D63&quot;/&gt;&lt;wsp:rsid wsp:val=&quot;001F7F19&quot;/&gt;&lt;wsp:rsid wsp:val=&quot;002002E2&quot;/&gt;&lt;wsp:rsid wsp:val=&quot;00200D15&quot;/&gt;&lt;wsp:rsid wsp:val=&quot;00201280&quot;/&gt;&lt;wsp:rsid wsp:val=&quot;002019FF&quot;/&gt;&lt;wsp:rsid wsp:val=&quot;00201CA6&quot;/&gt;&lt;wsp:rsid wsp:val=&quot;002022F5&quot;/&gt;&lt;wsp:rsid wsp:val=&quot;0020242B&quot;/&gt;&lt;wsp:rsid wsp:val=&quot;002025D0&quot;/&gt;&lt;wsp:rsid wsp:val=&quot;0020368A&quot;/&gt;&lt;wsp:rsid wsp:val=&quot;0020490A&quot;/&gt;&lt;wsp:rsid wsp:val=&quot;002049B5&quot;/&gt;&lt;wsp:rsid wsp:val=&quot;00205462&quot;/&gt;&lt;wsp:rsid wsp:val=&quot;00205A77&quot;/&gt;&lt;wsp:rsid wsp:val=&quot;00205AAE&quot;/&gt;&lt;wsp:rsid wsp:val=&quot;002060E3&quot;/&gt;&lt;wsp:rsid wsp:val=&quot;00206513&quot;/&gt;&lt;wsp:rsid wsp:val=&quot;00206544&quot;/&gt;&lt;wsp:rsid wsp:val=&quot;00206B59&quot;/&gt;&lt;wsp:rsid wsp:val=&quot;00206D86&quot;/&gt;&lt;wsp:rsid wsp:val=&quot;002076F3&quot;/&gt;&lt;wsp:rsid wsp:val=&quot;00207A4A&quot;/&gt;&lt;wsp:rsid wsp:val=&quot;002104D5&quot;/&gt;&lt;wsp:rsid wsp:val=&quot;0021083C&quot;/&gt;&lt;wsp:rsid wsp:val=&quot;0021093C&quot;/&gt;&lt;wsp:rsid wsp:val=&quot;00211201&quot;/&gt;&lt;wsp:rsid wsp:val=&quot;002119C5&quot;/&gt;&lt;wsp:rsid wsp:val=&quot;00211A48&quot;/&gt;&lt;wsp:rsid wsp:val=&quot;002121D7&quot;/&gt;&lt;wsp:rsid wsp:val=&quot;0021231F&quot;/&gt;&lt;wsp:rsid wsp:val=&quot;00212517&quot;/&gt;&lt;wsp:rsid wsp:val=&quot;002126AE&quot;/&gt;&lt;wsp:rsid wsp:val=&quot;002127E6&quot;/&gt;&lt;wsp:rsid wsp:val=&quot;00213127&quot;/&gt;&lt;wsp:rsid wsp:val=&quot;002133CA&quot;/&gt;&lt;wsp:rsid wsp:val=&quot;00213405&quot;/&gt;&lt;wsp:rsid wsp:val=&quot;00213DD5&quot;/&gt;&lt;wsp:rsid wsp:val=&quot;002142D2&quot;/&gt;&lt;wsp:rsid wsp:val=&quot;00214A22&quot;/&gt;&lt;wsp:rsid wsp:val=&quot;00216158&quot;/&gt;&lt;wsp:rsid wsp:val=&quot;00216D3F&quot;/&gt;&lt;wsp:rsid wsp:val=&quot;0021749B&quot;/&gt;&lt;wsp:rsid wsp:val=&quot;002175F8&quot;/&gt;&lt;wsp:rsid wsp:val=&quot;00217766&quot;/&gt;&lt;wsp:rsid wsp:val=&quot;00217D7C&quot;/&gt;&lt;wsp:rsid wsp:val=&quot;00221BA7&quot;/&gt;&lt;wsp:rsid wsp:val=&quot;002241FE&quot;/&gt;&lt;wsp:rsid wsp:val=&quot;002247C0&quot;/&gt;&lt;wsp:rsid wsp:val=&quot;002264E0&quot;/&gt;&lt;wsp:rsid wsp:val=&quot;002273E0&quot;/&gt;&lt;wsp:rsid wsp:val=&quot;002277B0&quot;/&gt;&lt;wsp:rsid wsp:val=&quot;0023030B&quot;/&gt;&lt;wsp:rsid wsp:val=&quot;00230C94&quot;/&gt;&lt;wsp:rsid wsp:val=&quot;00230EB7&quot;/&gt;&lt;wsp:rsid wsp:val=&quot;00230EC6&quot;/&gt;&lt;wsp:rsid wsp:val=&quot;002311DF&quot;/&gt;&lt;wsp:rsid wsp:val=&quot;00231617&quot;/&gt;&lt;wsp:rsid wsp:val=&quot;00232517&quot;/&gt;&lt;wsp:rsid wsp:val=&quot;0023385E&quot;/&gt;&lt;wsp:rsid wsp:val=&quot;00233C6D&quot;/&gt;&lt;wsp:rsid wsp:val=&quot;002349C1&quot;/&gt;&lt;wsp:rsid wsp:val=&quot;00234C5F&quot;/&gt;&lt;wsp:rsid wsp:val=&quot;00234DB5&quot;/&gt;&lt;wsp:rsid wsp:val=&quot;0023571C&quot;/&gt;&lt;wsp:rsid wsp:val=&quot;002363EE&quot;/&gt;&lt;wsp:rsid wsp:val=&quot;00236663&quot;/&gt;&lt;wsp:rsid wsp:val=&quot;00236C6E&quot;/&gt;&lt;wsp:rsid wsp:val=&quot;00237E42&quot;/&gt;&lt;wsp:rsid wsp:val=&quot;002405C7&quot;/&gt;&lt;wsp:rsid wsp:val=&quot;00241097&quot;/&gt;&lt;wsp:rsid wsp:val=&quot;00241A53&quot;/&gt;&lt;wsp:rsid wsp:val=&quot;002420FA&quot;/&gt;&lt;wsp:rsid wsp:val=&quot;00243FD4&quot;/&gt;&lt;wsp:rsid wsp:val=&quot;00245579&quot;/&gt;&lt;wsp:rsid wsp:val=&quot;00245ABF&quot;/&gt;&lt;wsp:rsid wsp:val=&quot;002461C3&quot;/&gt;&lt;wsp:rsid wsp:val=&quot;00246408&quot;/&gt;&lt;wsp:rsid wsp:val=&quot;00246859&quot;/&gt;&lt;wsp:rsid wsp:val=&quot;002477DE&quot;/&gt;&lt;wsp:rsid wsp:val=&quot;00250534&quot;/&gt;&lt;wsp:rsid wsp:val=&quot;002527E0&quot;/&gt;&lt;wsp:rsid wsp:val=&quot;00252C9A&quot;/&gt;&lt;wsp:rsid wsp:val=&quot;00252CAE&quot;/&gt;&lt;wsp:rsid wsp:val=&quot;00253356&quot;/&gt;&lt;wsp:rsid wsp:val=&quot;002536B5&quot;/&gt;&lt;wsp:rsid wsp:val=&quot;002541E7&quot;/&gt;&lt;wsp:rsid wsp:val=&quot;00254888&quot;/&gt;&lt;wsp:rsid wsp:val=&quot;00255927&quot;/&gt;&lt;wsp:rsid wsp:val=&quot;002559A4&quot;/&gt;&lt;wsp:rsid wsp:val=&quot;00255C09&quot;/&gt;&lt;wsp:rsid wsp:val=&quot;00255CC2&quot;/&gt;&lt;wsp:rsid wsp:val=&quot;002560F6&quot;/&gt;&lt;wsp:rsid wsp:val=&quot;00256328&quot;/&gt;&lt;wsp:rsid wsp:val=&quot;0025665A&quot;/&gt;&lt;wsp:rsid wsp:val=&quot;0025736B&quot;/&gt;&lt;wsp:rsid wsp:val=&quot;00257F31&quot;/&gt;&lt;wsp:rsid wsp:val=&quot;00260006&quot;/&gt;&lt;wsp:rsid wsp:val=&quot;0026023D&quot;/&gt;&lt;wsp:rsid wsp:val=&quot;002604B0&quot;/&gt;&lt;wsp:rsid wsp:val=&quot;00260C47&quot;/&gt;&lt;wsp:rsid wsp:val=&quot;00261335&quot;/&gt;&lt;wsp:rsid wsp:val=&quot;002623A5&quot;/&gt;&lt;wsp:rsid wsp:val=&quot;002628A9&quot;/&gt;&lt;wsp:rsid wsp:val=&quot;00262E67&quot;/&gt;&lt;wsp:rsid wsp:val=&quot;002635B5&quot;/&gt;&lt;wsp:rsid wsp:val=&quot;00263B56&quot;/&gt;&lt;wsp:rsid wsp:val=&quot;00263CB4&quot;/&gt;&lt;wsp:rsid wsp:val=&quot;002647D1&quot;/&gt;&lt;wsp:rsid wsp:val=&quot;00265201&quot;/&gt;&lt;wsp:rsid wsp:val=&quot;002658E7&quot;/&gt;&lt;wsp:rsid wsp:val=&quot;00266622&quot;/&gt;&lt;wsp:rsid wsp:val=&quot;00267702&quot;/&gt;&lt;wsp:rsid wsp:val=&quot;002705F8&quot;/&gt;&lt;wsp:rsid wsp:val=&quot;00270F79&quot;/&gt;&lt;wsp:rsid wsp:val=&quot;00270F8E&quot;/&gt;&lt;wsp:rsid wsp:val=&quot;0027136E&quot;/&gt;&lt;wsp:rsid wsp:val=&quot;00272474&quot;/&gt;&lt;wsp:rsid wsp:val=&quot;00272CAE&quot;/&gt;&lt;wsp:rsid wsp:val=&quot;002739D3&quot;/&gt;&lt;wsp:rsid wsp:val=&quot;00274205&quot;/&gt;&lt;wsp:rsid wsp:val=&quot;0027453E&quot;/&gt;&lt;wsp:rsid wsp:val=&quot;00274925&quot;/&gt;&lt;wsp:rsid wsp:val=&quot;0027504A&quot;/&gt;&lt;wsp:rsid wsp:val=&quot;00275AB1&quot;/&gt;&lt;wsp:rsid wsp:val=&quot;002760D1&quot;/&gt;&lt;wsp:rsid wsp:val=&quot;00276A37&quot;/&gt;&lt;wsp:rsid wsp:val=&quot;002778DC&quot;/&gt;&lt;wsp:rsid wsp:val=&quot;002779A5&quot;/&gt;&lt;wsp:rsid wsp:val=&quot;00277B68&quot;/&gt;&lt;wsp:rsid wsp:val=&quot;00280813&quot;/&gt;&lt;wsp:rsid wsp:val=&quot;00282DB7&quot;/&gt;&lt;wsp:rsid wsp:val=&quot;002834C9&quot;/&gt;&lt;wsp:rsid wsp:val=&quot;00283AAC&quot;/&gt;&lt;wsp:rsid wsp:val=&quot;0028415F&quot;/&gt;&lt;wsp:rsid wsp:val=&quot;0028417E&quot;/&gt;&lt;wsp:rsid wsp:val=&quot;00284328&quot;/&gt;&lt;wsp:rsid wsp:val=&quot;00284391&quot;/&gt;&lt;wsp:rsid wsp:val=&quot;00285070&quot;/&gt;&lt;wsp:rsid wsp:val=&quot;002854F2&quot;/&gt;&lt;wsp:rsid wsp:val=&quot;00285627&quot;/&gt;&lt;wsp:rsid wsp:val=&quot;00285B0A&quot;/&gt;&lt;wsp:rsid wsp:val=&quot;00286596&quot;/&gt;&lt;wsp:rsid wsp:val=&quot;002865FA&quot;/&gt;&lt;wsp:rsid wsp:val=&quot;002869C0&quot;/&gt;&lt;wsp:rsid wsp:val=&quot;00287433&quot;/&gt;&lt;wsp:rsid wsp:val=&quot;00290E16&quot;/&gt;&lt;wsp:rsid wsp:val=&quot;00291FC5&quot;/&gt;&lt;wsp:rsid wsp:val=&quot;002921C4&quot;/&gt;&lt;wsp:rsid wsp:val=&quot;002932EC&quot;/&gt;&lt;wsp:rsid wsp:val=&quot;002945E9&quot;/&gt;&lt;wsp:rsid wsp:val=&quot;0029578C&quot;/&gt;&lt;wsp:rsid wsp:val=&quot;00296B7E&quot;/&gt;&lt;wsp:rsid wsp:val=&quot;00296FCC&quot;/&gt;&lt;wsp:rsid wsp:val=&quot;002976AF&quot;/&gt;&lt;wsp:rsid wsp:val=&quot;00297836&quot;/&gt;&lt;wsp:rsid wsp:val=&quot;002A04C8&quot;/&gt;&lt;wsp:rsid wsp:val=&quot;002A0F59&quot;/&gt;&lt;wsp:rsid wsp:val=&quot;002A129F&quot;/&gt;&lt;wsp:rsid wsp:val=&quot;002A1AD8&quot;/&gt;&lt;wsp:rsid wsp:val=&quot;002A23C7&quot;/&gt;&lt;wsp:rsid wsp:val=&quot;002A29C8&quot;/&gt;&lt;wsp:rsid wsp:val=&quot;002A3BFD&quot;/&gt;&lt;wsp:rsid wsp:val=&quot;002A5A2D&quot;/&gt;&lt;wsp:rsid wsp:val=&quot;002A5D50&quot;/&gt;&lt;wsp:rsid wsp:val=&quot;002A679B&quot;/&gt;&lt;wsp:rsid wsp:val=&quot;002A6ED0&quot;/&gt;&lt;wsp:rsid wsp:val=&quot;002B02CB&quot;/&gt;&lt;wsp:rsid wsp:val=&quot;002B05C7&quot;/&gt;&lt;wsp:rsid wsp:val=&quot;002B11FF&quot;/&gt;&lt;wsp:rsid wsp:val=&quot;002B1C8F&quot;/&gt;&lt;wsp:rsid wsp:val=&quot;002B1F9E&quot;/&gt;&lt;wsp:rsid wsp:val=&quot;002B27CD&quot;/&gt;&lt;wsp:rsid wsp:val=&quot;002B2C2C&quot;/&gt;&lt;wsp:rsid wsp:val=&quot;002B2C81&quot;/&gt;&lt;wsp:rsid wsp:val=&quot;002B40E0&quot;/&gt;&lt;wsp:rsid wsp:val=&quot;002B451E&quot;/&gt;&lt;wsp:rsid wsp:val=&quot;002B4D6F&quot;/&gt;&lt;wsp:rsid wsp:val=&quot;002B5D1A&quot;/&gt;&lt;wsp:rsid wsp:val=&quot;002B6395&quot;/&gt;&lt;wsp:rsid wsp:val=&quot;002B70B6&quot;/&gt;&lt;wsp:rsid wsp:val=&quot;002B75A8&quot;/&gt;&lt;wsp:rsid wsp:val=&quot;002B75CC&quot;/&gt;&lt;wsp:rsid wsp:val=&quot;002C034B&quot;/&gt;&lt;wsp:rsid wsp:val=&quot;002C2432&quot;/&gt;&lt;wsp:rsid wsp:val=&quot;002C24C8&quot;/&gt;&lt;wsp:rsid wsp:val=&quot;002C27CE&quot;/&gt;&lt;wsp:rsid wsp:val=&quot;002C3FC6&quot;/&gt;&lt;wsp:rsid wsp:val=&quot;002C4E58&quot;/&gt;&lt;wsp:rsid wsp:val=&quot;002C4F68&quot;/&gt;&lt;wsp:rsid wsp:val=&quot;002C4FC4&quot;/&gt;&lt;wsp:rsid wsp:val=&quot;002C51E1&quot;/&gt;&lt;wsp:rsid wsp:val=&quot;002C56AB&quot;/&gt;&lt;wsp:rsid wsp:val=&quot;002C59E8&quot;/&gt;&lt;wsp:rsid wsp:val=&quot;002C62FB&quot;/&gt;&lt;wsp:rsid wsp:val=&quot;002C6382&quot;/&gt;&lt;wsp:rsid wsp:val=&quot;002C6F73&quot;/&gt;&lt;wsp:rsid wsp:val=&quot;002C7C16&quot;/&gt;&lt;wsp:rsid wsp:val=&quot;002C7C8C&quot;/&gt;&lt;wsp:rsid wsp:val=&quot;002D0620&quot;/&gt;&lt;wsp:rsid wsp:val=&quot;002D0863&quot;/&gt;&lt;wsp:rsid wsp:val=&quot;002D087B&quot;/&gt;&lt;wsp:rsid wsp:val=&quot;002D0BCE&quot;/&gt;&lt;wsp:rsid wsp:val=&quot;002D0C99&quot;/&gt;&lt;wsp:rsid wsp:val=&quot;002D0FF5&quot;/&gt;&lt;wsp:rsid wsp:val=&quot;002D2089&quot;/&gt;&lt;wsp:rsid wsp:val=&quot;002D2365&quot;/&gt;&lt;wsp:rsid wsp:val=&quot;002D282D&quot;/&gt;&lt;wsp:rsid wsp:val=&quot;002D384D&quot;/&gt;&lt;wsp:rsid wsp:val=&quot;002D43B5&quot;/&gt;&lt;wsp:rsid wsp:val=&quot;002D47C0&quot;/&gt;&lt;wsp:rsid wsp:val=&quot;002D480C&quot;/&gt;&lt;wsp:rsid wsp:val=&quot;002D4919&quot;/&gt;&lt;wsp:rsid wsp:val=&quot;002D4A80&quot;/&gt;&lt;wsp:rsid wsp:val=&quot;002D5DDD&quot;/&gt;&lt;wsp:rsid wsp:val=&quot;002D7E2F&quot;/&gt;&lt;wsp:rsid wsp:val=&quot;002E10BE&quot;/&gt;&lt;wsp:rsid wsp:val=&quot;002E173F&quot;/&gt;&lt;wsp:rsid wsp:val=&quot;002E17F9&quot;/&gt;&lt;wsp:rsid wsp:val=&quot;002E183D&quot;/&gt;&lt;wsp:rsid wsp:val=&quot;002E1E6C&quot;/&gt;&lt;wsp:rsid wsp:val=&quot;002E272E&quot;/&gt;&lt;wsp:rsid wsp:val=&quot;002E2BE9&quot;/&gt;&lt;wsp:rsid wsp:val=&quot;002E2CE0&quot;/&gt;&lt;wsp:rsid wsp:val=&quot;002E3BD7&quot;/&gt;&lt;wsp:rsid wsp:val=&quot;002E3E85&quot;/&gt;&lt;wsp:rsid wsp:val=&quot;002E407E&quot;/&gt;&lt;wsp:rsid wsp:val=&quot;002E4880&quot;/&gt;&lt;wsp:rsid wsp:val=&quot;002E4D02&quot;/&gt;&lt;wsp:rsid wsp:val=&quot;002E55A2&quot;/&gt;&lt;wsp:rsid wsp:val=&quot;002E5DD8&quot;/&gt;&lt;wsp:rsid wsp:val=&quot;002E62F6&quot;/&gt;&lt;wsp:rsid wsp:val=&quot;002E6D85&quot;/&gt;&lt;wsp:rsid wsp:val=&quot;002E7660&quot;/&gt;&lt;wsp:rsid wsp:val=&quot;002E7B67&quot;/&gt;&lt;wsp:rsid wsp:val=&quot;002F0C55&quot;/&gt;&lt;wsp:rsid wsp:val=&quot;002F1791&quot;/&gt;&lt;wsp:rsid wsp:val=&quot;002F18BF&quot;/&gt;&lt;wsp:rsid wsp:val=&quot;002F33EB&quot;/&gt;&lt;wsp:rsid wsp:val=&quot;002F384C&quot;/&gt;&lt;wsp:rsid wsp:val=&quot;002F3A50&quot;/&gt;&lt;wsp:rsid wsp:val=&quot;002F4134&quot;/&gt;&lt;wsp:rsid wsp:val=&quot;002F429B&quot;/&gt;&lt;wsp:rsid wsp:val=&quot;002F4302&quot;/&gt;&lt;wsp:rsid wsp:val=&quot;002F48A3&quot;/&gt;&lt;wsp:rsid wsp:val=&quot;002F48FD&quot;/&gt;&lt;wsp:rsid wsp:val=&quot;002F4A63&quot;/&gt;&lt;wsp:rsid wsp:val=&quot;002F4AAB&quot;/&gt;&lt;wsp:rsid wsp:val=&quot;002F4C00&quot;/&gt;&lt;wsp:rsid wsp:val=&quot;002F4EDB&quot;/&gt;&lt;wsp:rsid wsp:val=&quot;002F68A7&quot;/&gt;&lt;wsp:rsid wsp:val=&quot;002F7510&quot;/&gt;&lt;wsp:rsid wsp:val=&quot;002F7580&quot;/&gt;&lt;wsp:rsid wsp:val=&quot;002F7E3E&quot;/&gt;&lt;wsp:rsid wsp:val=&quot;002F7FCB&quot;/&gt;&lt;wsp:rsid wsp:val=&quot;00300433&quot;/&gt;&lt;wsp:rsid wsp:val=&quot;00300A06&quot;/&gt;&lt;wsp:rsid wsp:val=&quot;00300F73&quot;/&gt;&lt;wsp:rsid wsp:val=&quot;00301EFA&quot;/&gt;&lt;wsp:rsid wsp:val=&quot;003023C5&quot;/&gt;&lt;wsp:rsid wsp:val=&quot;00302B09&quot;/&gt;&lt;wsp:rsid wsp:val=&quot;00302CA6&quot;/&gt;&lt;wsp:rsid wsp:val=&quot;00302D5C&quot;/&gt;&lt;wsp:rsid wsp:val=&quot;00302FB1&quot;/&gt;&lt;wsp:rsid wsp:val=&quot;0030300E&quot;/&gt;&lt;wsp:rsid wsp:val=&quot;0030348A&quot;/&gt;&lt;wsp:rsid wsp:val=&quot;003038CB&quot;/&gt;&lt;wsp:rsid wsp:val=&quot;00303E4F&quot;/&gt;&lt;wsp:rsid wsp:val=&quot;00304479&quot;/&gt;&lt;wsp:rsid wsp:val=&quot;0030450E&quot;/&gt;&lt;wsp:rsid wsp:val=&quot;00304BAD&quot;/&gt;&lt;wsp:rsid wsp:val=&quot;00304EC9&quot;/&gt;&lt;wsp:rsid wsp:val=&quot;00304EE3&quot;/&gt;&lt;wsp:rsid wsp:val=&quot;003062A9&quot;/&gt;&lt;wsp:rsid wsp:val=&quot;0030648A&quot;/&gt;&lt;wsp:rsid wsp:val=&quot;003064AF&quot;/&gt;&lt;wsp:rsid wsp:val=&quot;003070F6&quot;/&gt;&lt;wsp:rsid wsp:val=&quot;00307FF8&quot;/&gt;&lt;wsp:rsid wsp:val=&quot;0031040B&quot;/&gt;&lt;wsp:rsid wsp:val=&quot;003108CF&quot;/&gt;&lt;wsp:rsid wsp:val=&quot;003110FB&quot;/&gt;&lt;wsp:rsid wsp:val=&quot;0031141C&quot;/&gt;&lt;wsp:rsid wsp:val=&quot;003118FC&quot;/&gt;&lt;wsp:rsid wsp:val=&quot;00311D14&quot;/&gt;&lt;wsp:rsid wsp:val=&quot;00311E73&quot;/&gt;&lt;wsp:rsid wsp:val=&quot;00312024&quot;/&gt;&lt;wsp:rsid wsp:val=&quot;00312EF8&quot;/&gt;&lt;wsp:rsid wsp:val=&quot;00314A1E&quot;/&gt;&lt;wsp:rsid wsp:val=&quot;00314DB7&quot;/&gt;&lt;wsp:rsid wsp:val=&quot;00315017&quot;/&gt;&lt;wsp:rsid wsp:val=&quot;00315605&quot;/&gt;&lt;wsp:rsid wsp:val=&quot;00315761&quot;/&gt;&lt;wsp:rsid wsp:val=&quot;0031639D&quot;/&gt;&lt;wsp:rsid wsp:val=&quot;00316418&quot;/&gt;&lt;wsp:rsid wsp:val=&quot;00316A23&quot;/&gt;&lt;wsp:rsid wsp:val=&quot;003179B6&quot;/&gt;&lt;wsp:rsid wsp:val=&quot;00317BE8&quot;/&gt;&lt;wsp:rsid wsp:val=&quot;003200AE&quot;/&gt;&lt;wsp:rsid wsp:val=&quot;00320155&quot;/&gt;&lt;wsp:rsid wsp:val=&quot;00320855&quot;/&gt;&lt;wsp:rsid wsp:val=&quot;00321040&quot;/&gt;&lt;wsp:rsid wsp:val=&quot;00322EBD&quot;/&gt;&lt;wsp:rsid wsp:val=&quot;00323BD3&quot;/&gt;&lt;wsp:rsid wsp:val=&quot;00323F04&quot;/&gt;&lt;wsp:rsid wsp:val=&quot;00324937&quot;/&gt;&lt;wsp:rsid wsp:val=&quot;00325C68&quot;/&gt;&lt;wsp:rsid wsp:val=&quot;00325D20&quot;/&gt;&lt;wsp:rsid wsp:val=&quot;00326129&quot;/&gt;&lt;wsp:rsid wsp:val=&quot;003267B9&quot;/&gt;&lt;wsp:rsid wsp:val=&quot;00326E95&quot;/&gt;&lt;wsp:rsid wsp:val=&quot;00327B03&quot;/&gt;&lt;wsp:rsid wsp:val=&quot;00327EF9&quot;/&gt;&lt;wsp:rsid wsp:val=&quot;00330243&quot;/&gt;&lt;wsp:rsid wsp:val=&quot;003312F6&quot;/&gt;&lt;wsp:rsid wsp:val=&quot;003316A4&quot;/&gt;&lt;wsp:rsid wsp:val=&quot;00331FAF&quot;/&gt;&lt;wsp:rsid wsp:val=&quot;003324CA&quot;/&gt;&lt;wsp:rsid wsp:val=&quot;00332DD8&quot;/&gt;&lt;wsp:rsid wsp:val=&quot;00332E3C&quot;/&gt;&lt;wsp:rsid wsp:val=&quot;0033300B&quot;/&gt;&lt;wsp:rsid wsp:val=&quot;0033354C&quot;/&gt;&lt;wsp:rsid wsp:val=&quot;003348EF&quot;/&gt;&lt;wsp:rsid wsp:val=&quot;003359A3&quot;/&gt;&lt;wsp:rsid wsp:val=&quot;00335EDC&quot;/&gt;&lt;wsp:rsid wsp:val=&quot;00336EB0&quot;/&gt;&lt;wsp:rsid wsp:val=&quot;0033700F&quot;/&gt;&lt;wsp:rsid wsp:val=&quot;003370EF&quot;/&gt;&lt;wsp:rsid wsp:val=&quot;00337613&quot;/&gt;&lt;wsp:rsid wsp:val=&quot;003379C4&quot;/&gt;&lt;wsp:rsid wsp:val=&quot;00337A5E&quot;/&gt;&lt;wsp:rsid wsp:val=&quot;00340022&quot;/&gt;&lt;wsp:rsid wsp:val=&quot;0034157C&quot;/&gt;&lt;wsp:rsid wsp:val=&quot;003427F4&quot;/&gt;&lt;wsp:rsid wsp:val=&quot;0034522A&quot;/&gt;&lt;wsp:rsid wsp:val=&quot;00345CDD&quot;/&gt;&lt;wsp:rsid wsp:val=&quot;00345FF9&quot;/&gt;&lt;wsp:rsid wsp:val=&quot;0034613F&quot;/&gt;&lt;wsp:rsid wsp:val=&quot;0034625C&quot;/&gt;&lt;wsp:rsid wsp:val=&quot;00346BAD&quot;/&gt;&lt;wsp:rsid wsp:val=&quot;003478F5&quot;/&gt;&lt;wsp:rsid wsp:val=&quot;00350493&quot;/&gt;&lt;wsp:rsid wsp:val=&quot;0035071D&quot;/&gt;&lt;wsp:rsid wsp:val=&quot;003508AD&quot;/&gt;&lt;wsp:rsid wsp:val=&quot;00351315&quot;/&gt;&lt;wsp:rsid wsp:val=&quot;003516E8&quot;/&gt;&lt;wsp:rsid wsp:val=&quot;00351809&quot;/&gt;&lt;wsp:rsid wsp:val=&quot;00353A42&quot;/&gt;&lt;wsp:rsid wsp:val=&quot;00353B35&quot;/&gt;&lt;wsp:rsid wsp:val=&quot;00353D8F&quot;/&gt;&lt;wsp:rsid wsp:val=&quot;00354210&quot;/&gt;&lt;wsp:rsid wsp:val=&quot;00354768&quot;/&gt;&lt;wsp:rsid wsp:val=&quot;00354B79&quot;/&gt;&lt;wsp:rsid wsp:val=&quot;00356817&quot;/&gt;&lt;wsp:rsid wsp:val=&quot;00357459&quot;/&gt;&lt;wsp:rsid wsp:val=&quot;00357B5C&quot;/&gt;&lt;wsp:rsid wsp:val=&quot;003609F7&quot;/&gt;&lt;wsp:rsid wsp:val=&quot;00360B4B&quot;/&gt;&lt;wsp:rsid wsp:val=&quot;00361435&quot;/&gt;&lt;wsp:rsid wsp:val=&quot;00361788&quot;/&gt;&lt;wsp:rsid wsp:val=&quot;00362B61&quot;/&gt;&lt;wsp:rsid wsp:val=&quot;00362FDD&quot;/&gt;&lt;wsp:rsid wsp:val=&quot;00363482&quot;/&gt;&lt;wsp:rsid wsp:val=&quot;0036351D&quot;/&gt;&lt;wsp:rsid wsp:val=&quot;003637F6&quot;/&gt;&lt;wsp:rsid wsp:val=&quot;00363D11&quot;/&gt;&lt;wsp:rsid wsp:val=&quot;00364132&quot;/&gt;&lt;wsp:rsid wsp:val=&quot;00364957&quot;/&gt;&lt;wsp:rsid wsp:val=&quot;00364AB7&quot;/&gt;&lt;wsp:rsid wsp:val=&quot;00364B3A&quot;/&gt;&lt;wsp:rsid wsp:val=&quot;00364B41&quot;/&gt;&lt;wsp:rsid wsp:val=&quot;00364D22&quot;/&gt;&lt;wsp:rsid wsp:val=&quot;0036548D&quot;/&gt;&lt;wsp:rsid wsp:val=&quot;003667C5&quot;/&gt;&lt;wsp:rsid wsp:val=&quot;0036684F&quot;/&gt;&lt;wsp:rsid wsp:val=&quot;00367066&quot;/&gt;&lt;wsp:rsid wsp:val=&quot;0036720D&quot;/&gt;&lt;wsp:rsid wsp:val=&quot;00367248&quot;/&gt;&lt;wsp:rsid wsp:val=&quot;00367EDE&quot;/&gt;&lt;wsp:rsid wsp:val=&quot;00370678&quot;/&gt;&lt;wsp:rsid wsp:val=&quot;00370CDE&quot;/&gt;&lt;wsp:rsid wsp:val=&quot;003714D9&quot;/&gt;&lt;wsp:rsid wsp:val=&quot;003714F5&quot;/&gt;&lt;wsp:rsid wsp:val=&quot;003720AD&quot;/&gt;&lt;wsp:rsid wsp:val=&quot;0037212E&quot;/&gt;&lt;wsp:rsid wsp:val=&quot;003726E0&quot;/&gt;&lt;wsp:rsid wsp:val=&quot;00372B4A&quot;/&gt;&lt;wsp:rsid wsp:val=&quot;00372F12&quot;/&gt;&lt;wsp:rsid wsp:val=&quot;00373187&quot;/&gt;&lt;wsp:rsid wsp:val=&quot;00373574&quot;/&gt;&lt;wsp:rsid wsp:val=&quot;003741CE&quot;/&gt;&lt;wsp:rsid wsp:val=&quot;00374FBE&quot;/&gt;&lt;wsp:rsid wsp:val=&quot;00375816&quot;/&gt;&lt;wsp:rsid wsp:val=&quot;00375B8C&quot;/&gt;&lt;wsp:rsid wsp:val=&quot;003764A7&quot;/&gt;&lt;wsp:rsid wsp:val=&quot;00376861&quot;/&gt;&lt;wsp:rsid wsp:val=&quot;00376B74&quot;/&gt;&lt;wsp:rsid wsp:val=&quot;00377C74&quot;/&gt;&lt;wsp:rsid wsp:val=&quot;00380411&quot;/&gt;&lt;wsp:rsid wsp:val=&quot;00380CA3&quot;/&gt;&lt;wsp:rsid wsp:val=&quot;00380D90&quot;/&gt;&lt;wsp:rsid wsp:val=&quot;00381587&quot;/&gt;&lt;wsp:rsid wsp:val=&quot;003818A3&quot;/&gt;&lt;wsp:rsid wsp:val=&quot;003818FB&quot;/&gt;&lt;wsp:rsid wsp:val=&quot;00382216&quot;/&gt;&lt;wsp:rsid wsp:val=&quot;0038237B&quot;/&gt;&lt;wsp:rsid wsp:val=&quot;0038297C&quot;/&gt;&lt;wsp:rsid wsp:val=&quot;00383245&quot;/&gt;&lt;wsp:rsid wsp:val=&quot;00383335&quot;/&gt;&lt;wsp:rsid wsp:val=&quot;00383432&quot;/&gt;&lt;wsp:rsid wsp:val=&quot;00383571&quot;/&gt;&lt;wsp:rsid wsp:val=&quot;00383818&quot;/&gt;&lt;wsp:rsid wsp:val=&quot;003849E4&quot;/&gt;&lt;wsp:rsid wsp:val=&quot;00384AA5&quot;/&gt;&lt;wsp:rsid wsp:val=&quot;00384B3B&quot;/&gt;&lt;wsp:rsid wsp:val=&quot;00385008&quot;/&gt;&lt;wsp:rsid wsp:val=&quot;00385043&quot;/&gt;&lt;wsp:rsid wsp:val=&quot;00385D57&quot;/&gt;&lt;wsp:rsid wsp:val=&quot;003861E5&quot;/&gt;&lt;wsp:rsid wsp:val=&quot;00387B39&quot;/&gt;&lt;wsp:rsid wsp:val=&quot;00387BA4&quot;/&gt;&lt;wsp:rsid wsp:val=&quot;00391CF7&quot;/&gt;&lt;wsp:rsid wsp:val=&quot;00392234&quot;/&gt;&lt;wsp:rsid wsp:val=&quot;00392569&quot;/&gt;&lt;wsp:rsid wsp:val=&quot;00392F02&quot;/&gt;&lt;wsp:rsid wsp:val=&quot;00392F71&quot;/&gt;&lt;wsp:rsid wsp:val=&quot;00393306&quot;/&gt;&lt;wsp:rsid wsp:val=&quot;003936E3&quot;/&gt;&lt;wsp:rsid wsp:val=&quot;00394151&quot;/&gt;&lt;wsp:rsid wsp:val=&quot;00394216&quot;/&gt;&lt;wsp:rsid wsp:val=&quot;00394CC9&quot;/&gt;&lt;wsp:rsid wsp:val=&quot;0039533D&quot;/&gt;&lt;wsp:rsid wsp:val=&quot;003959B1&quot;/&gt;&lt;wsp:rsid wsp:val=&quot;00395C19&quot;/&gt;&lt;wsp:rsid wsp:val=&quot;003961A7&quot;/&gt;&lt;wsp:rsid wsp:val=&quot;00396303&quot;/&gt;&lt;wsp:rsid wsp:val=&quot;003964AE&quot;/&gt;&lt;wsp:rsid wsp:val=&quot;00396DEB&quot;/&gt;&lt;wsp:rsid wsp:val=&quot;00396FEC&quot;/&gt;&lt;wsp:rsid wsp:val=&quot;003A05C6&quot;/&gt;&lt;wsp:rsid wsp:val=&quot;003A06B7&quot;/&gt;&lt;wsp:rsid wsp:val=&quot;003A0B58&quot;/&gt;&lt;wsp:rsid wsp:val=&quot;003A1819&quot;/&gt;&lt;wsp:rsid wsp:val=&quot;003A196D&quot;/&gt;&lt;wsp:rsid wsp:val=&quot;003A249A&quot;/&gt;&lt;wsp:rsid wsp:val=&quot;003A2C26&quot;/&gt;&lt;wsp:rsid wsp:val=&quot;003A3169&quot;/&gt;&lt;wsp:rsid wsp:val=&quot;003A3229&quot;/&gt;&lt;wsp:rsid wsp:val=&quot;003A418C&quot;/&gt;&lt;wsp:rsid wsp:val=&quot;003A47FD&quot;/&gt;&lt;wsp:rsid wsp:val=&quot;003A4826&quot;/&gt;&lt;wsp:rsid wsp:val=&quot;003A48A3&quot;/&gt;&lt;wsp:rsid wsp:val=&quot;003A4A92&quot;/&gt;&lt;wsp:rsid wsp:val=&quot;003A5AA8&quot;/&gt;&lt;wsp:rsid wsp:val=&quot;003A5B0A&quot;/&gt;&lt;wsp:rsid wsp:val=&quot;003A5E84&quot;/&gt;&lt;wsp:rsid wsp:val=&quot;003A6236&quot;/&gt;&lt;wsp:rsid wsp:val=&quot;003A6671&quot;/&gt;&lt;wsp:rsid wsp:val=&quot;003A6A23&quot;/&gt;&lt;wsp:rsid wsp:val=&quot;003A6ADA&quot;/&gt;&lt;wsp:rsid wsp:val=&quot;003A6B12&quot;/&gt;&lt;wsp:rsid wsp:val=&quot;003A73DF&quot;/&gt;&lt;wsp:rsid wsp:val=&quot;003A79BE&quot;/&gt;&lt;wsp:rsid wsp:val=&quot;003A7B83&quot;/&gt;&lt;wsp:rsid wsp:val=&quot;003B0495&quot;/&gt;&lt;wsp:rsid wsp:val=&quot;003B0C9D&quot;/&gt;&lt;wsp:rsid wsp:val=&quot;003B1819&quot;/&gt;&lt;wsp:rsid wsp:val=&quot;003B3302&quot;/&gt;&lt;wsp:rsid wsp:val=&quot;003B3861&quot;/&gt;&lt;wsp:rsid wsp:val=&quot;003B3BF9&quot;/&gt;&lt;wsp:rsid wsp:val=&quot;003B53D8&quot;/&gt;&lt;wsp:rsid wsp:val=&quot;003B5714&quot;/&gt;&lt;wsp:rsid wsp:val=&quot;003B5BA1&quot;/&gt;&lt;wsp:rsid wsp:val=&quot;003B5F4D&quot;/&gt;&lt;wsp:rsid wsp:val=&quot;003B6E8D&quot;/&gt;&lt;wsp:rsid wsp:val=&quot;003C06DA&quot;/&gt;&lt;wsp:rsid wsp:val=&quot;003C1867&quot;/&gt;&lt;wsp:rsid wsp:val=&quot;003C18AD&quot;/&gt;&lt;wsp:rsid wsp:val=&quot;003C2936&quot;/&gt;&lt;wsp:rsid wsp:val=&quot;003C2F7F&quot;/&gt;&lt;wsp:rsid wsp:val=&quot;003C37C2&quot;/&gt;&lt;wsp:rsid wsp:val=&quot;003C4768&quot;/&gt;&lt;wsp:rsid wsp:val=&quot;003C51B6&quot;/&gt;&lt;wsp:rsid wsp:val=&quot;003C5E55&quot;/&gt;&lt;wsp:rsid wsp:val=&quot;003C6439&quot;/&gt;&lt;wsp:rsid wsp:val=&quot;003C662A&quot;/&gt;&lt;wsp:rsid wsp:val=&quot;003C675A&quot;/&gt;&lt;wsp:rsid wsp:val=&quot;003C7753&quot;/&gt;&lt;wsp:rsid wsp:val=&quot;003C77E2&quot;/&gt;&lt;wsp:rsid wsp:val=&quot;003C7927&quot;/&gt;&lt;wsp:rsid wsp:val=&quot;003C7ABE&quot;/&gt;&lt;wsp:rsid wsp:val=&quot;003D0C0C&quot;/&gt;&lt;wsp:rsid wsp:val=&quot;003D0E25&quot;/&gt;&lt;wsp:rsid wsp:val=&quot;003D1991&quot;/&gt;&lt;wsp:rsid wsp:val=&quot;003D1B40&quot;/&gt;&lt;wsp:rsid wsp:val=&quot;003D1BE1&quot;/&gt;&lt;wsp:rsid wsp:val=&quot;003D1EFA&quot;/&gt;&lt;wsp:rsid wsp:val=&quot;003D246C&quot;/&gt;&lt;wsp:rsid wsp:val=&quot;003D2A12&quot;/&gt;&lt;wsp:rsid wsp:val=&quot;003D2DF1&quot;/&gt;&lt;wsp:rsid wsp:val=&quot;003D3513&quot;/&gt;&lt;wsp:rsid wsp:val=&quot;003D37D6&quot;/&gt;&lt;wsp:rsid wsp:val=&quot;003D4CBC&quot;/&gt;&lt;wsp:rsid wsp:val=&quot;003D5F61&quot;/&gt;&lt;wsp:rsid wsp:val=&quot;003D6C47&quot;/&gt;&lt;wsp:rsid wsp:val=&quot;003D6F0B&quot;/&gt;&lt;wsp:rsid wsp:val=&quot;003D75EC&quot;/&gt;&lt;wsp:rsid wsp:val=&quot;003D7986&quot;/&gt;&lt;wsp:rsid wsp:val=&quot;003D7D06&quot;/&gt;&lt;wsp:rsid wsp:val=&quot;003D7FCF&quot;/&gt;&lt;wsp:rsid wsp:val=&quot;003E0B2D&quot;/&gt;&lt;wsp:rsid wsp:val=&quot;003E0C07&quot;/&gt;&lt;wsp:rsid wsp:val=&quot;003E1B49&quot;/&gt;&lt;wsp:rsid wsp:val=&quot;003E2799&quot;/&gt;&lt;wsp:rsid wsp:val=&quot;003E2DA8&quot;/&gt;&lt;wsp:rsid wsp:val=&quot;003E32CC&quot;/&gt;&lt;wsp:rsid wsp:val=&quot;003E38B4&quot;/&gt;&lt;wsp:rsid wsp:val=&quot;003E3A86&quot;/&gt;&lt;wsp:rsid wsp:val=&quot;003E3DFA&quot;/&gt;&lt;wsp:rsid wsp:val=&quot;003E5136&quot;/&gt;&lt;wsp:rsid wsp:val=&quot;003E5570&quot;/&gt;&lt;wsp:rsid wsp:val=&quot;003E658E&quot;/&gt;&lt;wsp:rsid wsp:val=&quot;003E65BD&quot;/&gt;&lt;wsp:rsid wsp:val=&quot;003E69B9&quot;/&gt;&lt;wsp:rsid wsp:val=&quot;003E6A92&quot;/&gt;&lt;wsp:rsid wsp:val=&quot;003E7056&quot;/&gt;&lt;wsp:rsid wsp:val=&quot;003E7070&quot;/&gt;&lt;wsp:rsid wsp:val=&quot;003E75CF&quot;/&gt;&lt;wsp:rsid wsp:val=&quot;003E7A37&quot;/&gt;&lt;wsp:rsid wsp:val=&quot;003E7EAB&quot;/&gt;&lt;wsp:rsid wsp:val=&quot;003F072F&quot;/&gt;&lt;wsp:rsid wsp:val=&quot;003F1282&quot;/&gt;&lt;wsp:rsid wsp:val=&quot;003F192D&quot;/&gt;&lt;wsp:rsid wsp:val=&quot;003F1985&quot;/&gt;&lt;wsp:rsid wsp:val=&quot;003F1A0E&quot;/&gt;&lt;wsp:rsid wsp:val=&quot;003F1E5D&quot;/&gt;&lt;wsp:rsid wsp:val=&quot;003F28F9&quot;/&gt;&lt;wsp:rsid wsp:val=&quot;003F2C51&quot;/&gt;&lt;wsp:rsid wsp:val=&quot;003F2DA5&quot;/&gt;&lt;wsp:rsid wsp:val=&quot;003F2E56&quot;/&gt;&lt;wsp:rsid wsp:val=&quot;003F2E82&quot;/&gt;&lt;wsp:rsid wsp:val=&quot;003F3128&quot;/&gt;&lt;wsp:rsid wsp:val=&quot;003F37FF&quot;/&gt;&lt;wsp:rsid wsp:val=&quot;003F3C05&quot;/&gt;&lt;wsp:rsid wsp:val=&quot;003F491F&quot;/&gt;&lt;wsp:rsid wsp:val=&quot;003F5079&quot;/&gt;&lt;wsp:rsid wsp:val=&quot;003F5320&quot;/&gt;&lt;wsp:rsid wsp:val=&quot;003F5342&quot;/&gt;&lt;wsp:rsid wsp:val=&quot;003F54D2&quot;/&gt;&lt;wsp:rsid wsp:val=&quot;003F5ADC&quot;/&gt;&lt;wsp:rsid wsp:val=&quot;003F5D92&quot;/&gt;&lt;wsp:rsid wsp:val=&quot;003F7C44&quot;/&gt;&lt;wsp:rsid wsp:val=&quot;00400139&quot;/&gt;&lt;wsp:rsid wsp:val=&quot;00400A7A&quot;/&gt;&lt;wsp:rsid wsp:val=&quot;00400F1C&quot;/&gt;&lt;wsp:rsid wsp:val=&quot;00402A31&quot;/&gt;&lt;wsp:rsid wsp:val=&quot;00402B6E&quot;/&gt;&lt;wsp:rsid wsp:val=&quot;00403752&quot;/&gt;&lt;wsp:rsid wsp:val=&quot;00403D13&quot;/&gt;&lt;wsp:rsid wsp:val=&quot;00403F04&quot;/&gt;&lt;wsp:rsid wsp:val=&quot;004045B3&quot;/&gt;&lt;wsp:rsid wsp:val=&quot;00404C41&quot;/&gt;&lt;wsp:rsid wsp:val=&quot;0040504D&quot;/&gt;&lt;wsp:rsid wsp:val=&quot;00405479&quot;/&gt;&lt;wsp:rsid wsp:val=&quot;0040558C&quot;/&gt;&lt;wsp:rsid wsp:val=&quot;004057E9&quot;/&gt;&lt;wsp:rsid wsp:val=&quot;00405E58&quot;/&gt;&lt;wsp:rsid wsp:val=&quot;00405F8D&quot;/&gt;&lt;wsp:rsid wsp:val=&quot;00405FBF&quot;/&gt;&lt;wsp:rsid wsp:val=&quot;004063D3&quot;/&gt;&lt;wsp:rsid wsp:val=&quot;00406952&quot;/&gt;&lt;wsp:rsid wsp:val=&quot;004079A4&quot;/&gt;&lt;wsp:rsid wsp:val=&quot;00407A40&quot;/&gt;&lt;wsp:rsid wsp:val=&quot;00407D4A&quot;/&gt;&lt;wsp:rsid wsp:val=&quot;00407E61&quot;/&gt;&lt;wsp:rsid wsp:val=&quot;004105DB&quot;/&gt;&lt;wsp:rsid wsp:val=&quot;00410A6C&quot;/&gt;&lt;wsp:rsid wsp:val=&quot;004110CB&quot;/&gt;&lt;wsp:rsid wsp:val=&quot;00411CAB&quot;/&gt;&lt;wsp:rsid wsp:val=&quot;00411DE9&quot;/&gt;&lt;wsp:rsid wsp:val=&quot;004123A1&quot;/&gt;&lt;wsp:rsid wsp:val=&quot;0041251D&quot;/&gt;&lt;wsp:rsid wsp:val=&quot;004148FF&quot;/&gt;&lt;wsp:rsid wsp:val=&quot;00414BD6&quot;/&gt;&lt;wsp:rsid wsp:val=&quot;00415201&quot;/&gt;&lt;wsp:rsid wsp:val=&quot;00416A00&quot;/&gt;&lt;wsp:rsid wsp:val=&quot;00416B73&quot;/&gt;&lt;wsp:rsid wsp:val=&quot;00416E09&quot;/&gt;&lt;wsp:rsid wsp:val=&quot;00416EE8&quot;/&gt;&lt;wsp:rsid wsp:val=&quot;00417938&quot;/&gt;&lt;wsp:rsid wsp:val=&quot;00417A99&quot;/&gt;&lt;wsp:rsid wsp:val=&quot;00417AF8&quot;/&gt;&lt;wsp:rsid wsp:val=&quot;00417CC1&quot;/&gt;&lt;wsp:rsid wsp:val=&quot;00417D7D&quot;/&gt;&lt;wsp:rsid wsp:val=&quot;00420863&quot;/&gt;&lt;wsp:rsid wsp:val=&quot;0042110B&quot;/&gt;&lt;wsp:rsid wsp:val=&quot;00421FF4&quot;/&gt;&lt;wsp:rsid wsp:val=&quot;00422361&quot;/&gt;&lt;wsp:rsid wsp:val=&quot;00422915&quot;/&gt;&lt;wsp:rsid wsp:val=&quot;00422E0A&quot;/&gt;&lt;wsp:rsid wsp:val=&quot;0042335E&quot;/&gt;&lt;wsp:rsid wsp:val=&quot;004237BF&quot;/&gt;&lt;wsp:rsid wsp:val=&quot;00423E1D&quot;/&gt;&lt;wsp:rsid wsp:val=&quot;00423FE3&quot;/&gt;&lt;wsp:rsid wsp:val=&quot;00425B0C&quot;/&gt;&lt;wsp:rsid wsp:val=&quot;00425CBC&quot;/&gt;&lt;wsp:rsid wsp:val=&quot;00426CDC&quot;/&gt;&lt;wsp:rsid wsp:val=&quot;00427561&quot;/&gt;&lt;wsp:rsid wsp:val=&quot;00427CF3&quot;/&gt;&lt;wsp:rsid wsp:val=&quot;00427FDA&quot;/&gt;&lt;wsp:rsid wsp:val=&quot;00427FFA&quot;/&gt;&lt;wsp:rsid wsp:val=&quot;00431D17&quot;/&gt;&lt;wsp:rsid wsp:val=&quot;00431DD6&quot;/&gt;&lt;wsp:rsid wsp:val=&quot;0043285A&quot;/&gt;&lt;wsp:rsid wsp:val=&quot;00432A7E&quot;/&gt;&lt;wsp:rsid wsp:val=&quot;00432C62&quot;/&gt;&lt;wsp:rsid wsp:val=&quot;004335A3&quot;/&gt;&lt;wsp:rsid wsp:val=&quot;00433B2D&quot;/&gt;&lt;wsp:rsid wsp:val=&quot;00433DAF&quot;/&gt;&lt;wsp:rsid wsp:val=&quot;00433DDC&quot;/&gt;&lt;wsp:rsid wsp:val=&quot;00433E77&quot;/&gt;&lt;wsp:rsid wsp:val=&quot;00433EF6&quot;/&gt;&lt;wsp:rsid wsp:val=&quot;004341CA&quot;/&gt;&lt;wsp:rsid wsp:val=&quot;004342A0&quot;/&gt;&lt;wsp:rsid wsp:val=&quot;0043474C&quot;/&gt;&lt;wsp:rsid wsp:val=&quot;00435452&quot;/&gt;&lt;wsp:rsid wsp:val=&quot;00436263&quot;/&gt;&lt;wsp:rsid wsp:val=&quot;004372F6&quot;/&gt;&lt;wsp:rsid wsp:val=&quot;00437606&quot;/&gt;&lt;wsp:rsid wsp:val=&quot;004401A4&quot;/&gt;&lt;wsp:rsid wsp:val=&quot;004404BA&quot;/&gt;&lt;wsp:rsid wsp:val=&quot;0044086E&quot;/&gt;&lt;wsp:rsid wsp:val=&quot;00440AA7&quot;/&gt;&lt;wsp:rsid wsp:val=&quot;00440C6D&quot;/&gt;&lt;wsp:rsid wsp:val=&quot;0044125C&quot;/&gt;&lt;wsp:rsid wsp:val=&quot;00441471&quot;/&gt;&lt;wsp:rsid wsp:val=&quot;00441C17&quot;/&gt;&lt;wsp:rsid wsp:val=&quot;00441DBC&quot;/&gt;&lt;wsp:rsid wsp:val=&quot;004422CD&quot;/&gt;&lt;wsp:rsid wsp:val=&quot;00442CED&quot;/&gt;&lt;wsp:rsid wsp:val=&quot;0044397D&quot;/&gt;&lt;wsp:rsid wsp:val=&quot;00443FD4&quot;/&gt;&lt;wsp:rsid wsp:val=&quot;004445A4&quot;/&gt;&lt;wsp:rsid wsp:val=&quot;004446EB&quot;/&gt;&lt;wsp:rsid wsp:val=&quot;00445383&quot;/&gt;&lt;wsp:rsid wsp:val=&quot;00445605&quot;/&gt;&lt;wsp:rsid wsp:val=&quot;00445800&quot;/&gt;&lt;wsp:rsid wsp:val=&quot;0044602B&quot;/&gt;&lt;wsp:rsid wsp:val=&quot;0044606C&quot;/&gt;&lt;wsp:rsid wsp:val=&quot;00446644&quot;/&gt;&lt;wsp:rsid wsp:val=&quot;004466E7&quot;/&gt;&lt;wsp:rsid wsp:val=&quot;00447204&quot;/&gt;&lt;wsp:rsid wsp:val=&quot;00447725&quot;/&gt;&lt;wsp:rsid wsp:val=&quot;004500F4&quot;/&gt;&lt;wsp:rsid wsp:val=&quot;00450852&quot;/&gt;&lt;wsp:rsid wsp:val=&quot;00450C76&quot;/&gt;&lt;wsp:rsid wsp:val=&quot;00452A17&quot;/&gt;&lt;wsp:rsid wsp:val=&quot;00453E8C&quot;/&gt;&lt;wsp:rsid wsp:val=&quot;00454DF4&quot;/&gt;&lt;wsp:rsid wsp:val=&quot;00454E2C&quot;/&gt;&lt;wsp:rsid wsp:val=&quot;00454FAD&quot;/&gt;&lt;wsp:rsid wsp:val=&quot;00455714&quot;/&gt;&lt;wsp:rsid wsp:val=&quot;00455884&quot;/&gt;&lt;wsp:rsid wsp:val=&quot;00455928&quot;/&gt;&lt;wsp:rsid wsp:val=&quot;00455DD0&quot;/&gt;&lt;wsp:rsid wsp:val=&quot;004561AD&quot;/&gt;&lt;wsp:rsid wsp:val=&quot;004561B0&quot;/&gt;&lt;wsp:rsid wsp:val=&quot;00456226&quot;/&gt;&lt;wsp:rsid wsp:val=&quot;00456385&quot;/&gt;&lt;wsp:rsid wsp:val=&quot;00456FFB&quot;/&gt;&lt;wsp:rsid wsp:val=&quot;00457EE2&quot;/&gt;&lt;wsp:rsid wsp:val=&quot;004611A2&quot;/&gt;&lt;wsp:rsid wsp:val=&quot;0046187A&quot;/&gt;&lt;wsp:rsid wsp:val=&quot;00461BEC&quot;/&gt;&lt;wsp:rsid wsp:val=&quot;00461ECB&quot;/&gt;&lt;wsp:rsid wsp:val=&quot;00462CE8&quot;/&gt;&lt;wsp:rsid wsp:val=&quot;00462F48&quot;/&gt;&lt;wsp:rsid wsp:val=&quot;00463B2B&quot;/&gt;&lt;wsp:rsid wsp:val=&quot;00463D6A&quot;/&gt;&lt;wsp:rsid wsp:val=&quot;004642ED&quot;/&gt;&lt;wsp:rsid wsp:val=&quot;00464A7D&quot;/&gt;&lt;wsp:rsid wsp:val=&quot;00464F9A&quot;/&gt;&lt;wsp:rsid wsp:val=&quot;00465074&quot;/&gt;&lt;wsp:rsid wsp:val=&quot;00465BF2&quot;/&gt;&lt;wsp:rsid wsp:val=&quot;00465E11&quot;/&gt;&lt;wsp:rsid wsp:val=&quot;00465EE1&quot;/&gt;&lt;wsp:rsid wsp:val=&quot;00465F0B&quot;/&gt;&lt;wsp:rsid wsp:val=&quot;00466C30&quot;/&gt;&lt;wsp:rsid wsp:val=&quot;00466DA4&quot;/&gt;&lt;wsp:rsid wsp:val=&quot;004672D9&quot;/&gt;&lt;wsp:rsid wsp:val=&quot;0046778F&quot;/&gt;&lt;wsp:rsid wsp:val=&quot;004677A7&quot;/&gt;&lt;wsp:rsid wsp:val=&quot;00470D35&quot;/&gt;&lt;wsp:rsid wsp:val=&quot;00471B2D&quot;/&gt;&lt;wsp:rsid wsp:val=&quot;00472250&quot;/&gt;&lt;wsp:rsid wsp:val=&quot;004729B1&quot;/&gt;&lt;wsp:rsid wsp:val=&quot;00473355&quot;/&gt;&lt;wsp:rsid wsp:val=&quot;004744AF&quot;/&gt;&lt;wsp:rsid wsp:val=&quot;00474729&quot;/&gt;&lt;wsp:rsid wsp:val=&quot;0047475E&quot;/&gt;&lt;wsp:rsid wsp:val=&quot;00474772&quot;/&gt;&lt;wsp:rsid wsp:val=&quot;004748C0&quot;/&gt;&lt;wsp:rsid wsp:val=&quot;00474A52&quot;/&gt;&lt;wsp:rsid wsp:val=&quot;00475ACA&quot;/&gt;&lt;wsp:rsid wsp:val=&quot;00476752&quot;/&gt;&lt;wsp:rsid wsp:val=&quot;0047723E&quot;/&gt;&lt;wsp:rsid wsp:val=&quot;00477349&quot;/&gt;&lt;wsp:rsid wsp:val=&quot;00477AFF&quot;/&gt;&lt;wsp:rsid wsp:val=&quot;00480968&quot;/&gt;&lt;wsp:rsid wsp:val=&quot;00480C7A&quot;/&gt;&lt;wsp:rsid wsp:val=&quot;00481A64&quot;/&gt;&lt;wsp:rsid wsp:val=&quot;00482079&quot;/&gt;&lt;wsp:rsid wsp:val=&quot;00482B06&quot;/&gt;&lt;wsp:rsid wsp:val=&quot;0048385F&quot;/&gt;&lt;wsp:rsid wsp:val=&quot;00483C6D&quot;/&gt;&lt;wsp:rsid wsp:val=&quot;00483CF6&quot;/&gt;&lt;wsp:rsid wsp:val=&quot;0048493E&quot;/&gt;&lt;wsp:rsid wsp:val=&quot;004852CF&quot;/&gt;&lt;wsp:rsid wsp:val=&quot;0048547C&quot;/&gt;&lt;wsp:rsid wsp:val=&quot;004854C9&quot;/&gt;&lt;wsp:rsid wsp:val=&quot;004856A5&quot;/&gt;&lt;wsp:rsid wsp:val=&quot;00486E77&quot;/&gt;&lt;wsp:rsid wsp:val=&quot;0048763C&quot;/&gt;&lt;wsp:rsid wsp:val=&quot;00487896&quot;/&gt;&lt;wsp:rsid wsp:val=&quot;004904AE&quot;/&gt;&lt;wsp:rsid wsp:val=&quot;004907E1&quot;/&gt;&lt;wsp:rsid wsp:val=&quot;00491089&quot;/&gt;&lt;wsp:rsid wsp:val=&quot;004912FB&quot;/&gt;&lt;wsp:rsid wsp:val=&quot;0049139C&quot;/&gt;&lt;wsp:rsid wsp:val=&quot;004913D6&quot;/&gt;&lt;wsp:rsid wsp:val=&quot;004916B1&quot;/&gt;&lt;wsp:rsid wsp:val=&quot;00491A6E&quot;/&gt;&lt;wsp:rsid wsp:val=&quot;00491FA8&quot;/&gt;&lt;wsp:rsid wsp:val=&quot;0049272C&quot;/&gt;&lt;wsp:rsid wsp:val=&quot;004928E2&quot;/&gt;&lt;wsp:rsid wsp:val=&quot;00492A05&quot;/&gt;&lt;wsp:rsid wsp:val=&quot;004932A5&quot;/&gt;&lt;wsp:rsid wsp:val=&quot;00494133&quot;/&gt;&lt;wsp:rsid wsp:val=&quot;00495637&quot;/&gt;&lt;wsp:rsid wsp:val=&quot;0049580B&quot;/&gt;&lt;wsp:rsid wsp:val=&quot;00495B1C&quot;/&gt;&lt;wsp:rsid wsp:val=&quot;00495E5F&quot;/&gt;&lt;wsp:rsid wsp:val=&quot;00495E6C&quot;/&gt;&lt;wsp:rsid wsp:val=&quot;00496300&quot;/&gt;&lt;wsp:rsid wsp:val=&quot;00496D08&quot;/&gt;&lt;wsp:rsid wsp:val=&quot;00496D59&quot;/&gt;&lt;wsp:rsid wsp:val=&quot;0049730F&quot;/&gt;&lt;wsp:rsid wsp:val=&quot;004976A7&quot;/&gt;&lt;wsp:rsid wsp:val=&quot;00497DF8&quot;/&gt;&lt;wsp:rsid wsp:val=&quot;004A038E&quot;/&gt;&lt;wsp:rsid wsp:val=&quot;004A1000&quot;/&gt;&lt;wsp:rsid wsp:val=&quot;004A187C&quot;/&gt;&lt;wsp:rsid wsp:val=&quot;004A1A65&quot;/&gt;&lt;wsp:rsid wsp:val=&quot;004A1A66&quot;/&gt;&lt;wsp:rsid wsp:val=&quot;004A2035&quot;/&gt;&lt;wsp:rsid wsp:val=&quot;004A204A&quot;/&gt;&lt;wsp:rsid wsp:val=&quot;004A38DE&quot;/&gt;&lt;wsp:rsid wsp:val=&quot;004A454B&quot;/&gt;&lt;wsp:rsid wsp:val=&quot;004A4C0F&quot;/&gt;&lt;wsp:rsid wsp:val=&quot;004A5A78&quot;/&gt;&lt;wsp:rsid wsp:val=&quot;004A7770&quot;/&gt;&lt;wsp:rsid wsp:val=&quot;004A7B1E&quot;/&gt;&lt;wsp:rsid wsp:val=&quot;004B0B75&quot;/&gt;&lt;wsp:rsid wsp:val=&quot;004B0F26&quot;/&gt;&lt;wsp:rsid wsp:val=&quot;004B12AD&quot;/&gt;&lt;wsp:rsid wsp:val=&quot;004B1F23&quot;/&gt;&lt;wsp:rsid wsp:val=&quot;004B20A6&quot;/&gt;&lt;wsp:rsid wsp:val=&quot;004B22E0&quot;/&gt;&lt;wsp:rsid wsp:val=&quot;004B23C3&quot;/&gt;&lt;wsp:rsid wsp:val=&quot;004B36F6&quot;/&gt;&lt;wsp:rsid wsp:val=&quot;004B3753&quot;/&gt;&lt;wsp:rsid wsp:val=&quot;004B3A61&quot;/&gt;&lt;wsp:rsid wsp:val=&quot;004B4139&quot;/&gt;&lt;wsp:rsid wsp:val=&quot;004B4356&quot;/&gt;&lt;wsp:rsid wsp:val=&quot;004B50D1&quot;/&gt;&lt;wsp:rsid wsp:val=&quot;004B55C6&quot;/&gt;&lt;wsp:rsid wsp:val=&quot;004B5B67&quot;/&gt;&lt;wsp:rsid wsp:val=&quot;004B6441&quot;/&gt;&lt;wsp:rsid wsp:val=&quot;004B64D8&quot;/&gt;&lt;wsp:rsid wsp:val=&quot;004B6AF8&quot;/&gt;&lt;wsp:rsid wsp:val=&quot;004B71DD&quot;/&gt;&lt;wsp:rsid wsp:val=&quot;004B7689&quot;/&gt;&lt;wsp:rsid wsp:val=&quot;004C01F2&quot;/&gt;&lt;wsp:rsid wsp:val=&quot;004C0514&quot;/&gt;&lt;wsp:rsid wsp:val=&quot;004C0D02&quot;/&gt;&lt;wsp:rsid wsp:val=&quot;004C149D&quot;/&gt;&lt;wsp:rsid wsp:val=&quot;004C1555&quot;/&gt;&lt;wsp:rsid wsp:val=&quot;004C17A3&quot;/&gt;&lt;wsp:rsid wsp:val=&quot;004C1A8E&quot;/&gt;&lt;wsp:rsid wsp:val=&quot;004C20C1&quot;/&gt;&lt;wsp:rsid wsp:val=&quot;004C226E&quot;/&gt;&lt;wsp:rsid wsp:val=&quot;004C2FEF&quot;/&gt;&lt;wsp:rsid wsp:val=&quot;004C321F&quot;/&gt;&lt;wsp:rsid wsp:val=&quot;004C52F7&quot;/&gt;&lt;wsp:rsid wsp:val=&quot;004C55B5&quot;/&gt;&lt;wsp:rsid wsp:val=&quot;004C5E51&quot;/&gt;&lt;wsp:rsid wsp:val=&quot;004C6A32&quot;/&gt;&lt;wsp:rsid wsp:val=&quot;004C6B19&quot;/&gt;&lt;wsp:rsid wsp:val=&quot;004C72C7&quot;/&gt;&lt;wsp:rsid wsp:val=&quot;004C7613&quot;/&gt;&lt;wsp:rsid wsp:val=&quot;004C7862&quot;/&gt;&lt;wsp:rsid wsp:val=&quot;004C7A22&quot;/&gt;&lt;wsp:rsid wsp:val=&quot;004C7C7E&quot;/&gt;&lt;wsp:rsid wsp:val=&quot;004D0378&quot;/&gt;&lt;wsp:rsid wsp:val=&quot;004D0D7A&quot;/&gt;&lt;wsp:rsid wsp:val=&quot;004D0F1E&quot;/&gt;&lt;wsp:rsid wsp:val=&quot;004D2688&quot;/&gt;&lt;wsp:rsid wsp:val=&quot;004D2748&quot;/&gt;&lt;wsp:rsid wsp:val=&quot;004D2889&quot;/&gt;&lt;wsp:rsid wsp:val=&quot;004D3AF6&quot;/&gt;&lt;wsp:rsid wsp:val=&quot;004D402D&quot;/&gt;&lt;wsp:rsid wsp:val=&quot;004D40A3&quot;/&gt;&lt;wsp:rsid wsp:val=&quot;004D4218&quot;/&gt;&lt;wsp:rsid wsp:val=&quot;004D48DE&quot;/&gt;&lt;wsp:rsid wsp:val=&quot;004D4BFB&quot;/&gt;&lt;wsp:rsid wsp:val=&quot;004D53A4&quot;/&gt;&lt;wsp:rsid wsp:val=&quot;004D5664&quot;/&gt;&lt;wsp:rsid wsp:val=&quot;004D6385&quot;/&gt;&lt;wsp:rsid wsp:val=&quot;004D665B&quot;/&gt;&lt;wsp:rsid wsp:val=&quot;004D67CB&quot;/&gt;&lt;wsp:rsid wsp:val=&quot;004D71A9&quot;/&gt;&lt;wsp:rsid wsp:val=&quot;004D7FA8&quot;/&gt;&lt;wsp:rsid wsp:val=&quot;004E08E9&quot;/&gt;&lt;wsp:rsid wsp:val=&quot;004E0FD0&quot;/&gt;&lt;wsp:rsid wsp:val=&quot;004E11EE&quot;/&gt;&lt;wsp:rsid wsp:val=&quot;004E1915&quot;/&gt;&lt;wsp:rsid wsp:val=&quot;004E1BA2&quot;/&gt;&lt;wsp:rsid wsp:val=&quot;004E1D25&quot;/&gt;&lt;wsp:rsid wsp:val=&quot;004E2BE0&quot;/&gt;&lt;wsp:rsid wsp:val=&quot;004E373A&quot;/&gt;&lt;wsp:rsid wsp:val=&quot;004E46BA&quot;/&gt;&lt;wsp:rsid wsp:val=&quot;004E49C5&quot;/&gt;&lt;wsp:rsid wsp:val=&quot;004E4CC0&quot;/&gt;&lt;wsp:rsid wsp:val=&quot;004E525C&quot;/&gt;&lt;wsp:rsid wsp:val=&quot;004E5AFE&quot;/&gt;&lt;wsp:rsid wsp:val=&quot;004E5B05&quot;/&gt;&lt;wsp:rsid wsp:val=&quot;004E5CB3&quot;/&gt;&lt;wsp:rsid wsp:val=&quot;004E62E8&quot;/&gt;&lt;wsp:rsid wsp:val=&quot;004E6967&quot;/&gt;&lt;wsp:rsid wsp:val=&quot;004E7064&quot;/&gt;&lt;wsp:rsid wsp:val=&quot;004E78C8&quot;/&gt;&lt;wsp:rsid wsp:val=&quot;004E79DA&quot;/&gt;&lt;wsp:rsid wsp:val=&quot;004F05DE&quot;/&gt;&lt;wsp:rsid wsp:val=&quot;004F2825&quot;/&gt;&lt;wsp:rsid wsp:val=&quot;004F370D&quot;/&gt;&lt;wsp:rsid wsp:val=&quot;004F37F0&quot;/&gt;&lt;wsp:rsid wsp:val=&quot;004F4207&quot;/&gt;&lt;wsp:rsid wsp:val=&quot;004F448E&quot;/&gt;&lt;wsp:rsid wsp:val=&quot;004F48AD&quot;/&gt;&lt;wsp:rsid wsp:val=&quot;004F4B02&quot;/&gt;&lt;wsp:rsid wsp:val=&quot;004F4FB8&quot;/&gt;&lt;wsp:rsid wsp:val=&quot;004F5D10&quot;/&gt;&lt;wsp:rsid wsp:val=&quot;004F6043&quot;/&gt;&lt;wsp:rsid wsp:val=&quot;004F692F&quot;/&gt;&lt;wsp:rsid wsp:val=&quot;004F6EE2&quot;/&gt;&lt;wsp:rsid wsp:val=&quot;004F7081&quot;/&gt;&lt;wsp:rsid wsp:val=&quot;004F712C&quot;/&gt;&lt;wsp:rsid wsp:val=&quot;004F7290&quot;/&gt;&lt;wsp:rsid wsp:val=&quot;004F74F1&quot;/&gt;&lt;wsp:rsid wsp:val=&quot;004F7635&quot;/&gt;&lt;wsp:rsid wsp:val=&quot;004F7E8A&quot;/&gt;&lt;wsp:rsid wsp:val=&quot;004F7ED0&quot;/&gt;&lt;wsp:rsid wsp:val=&quot;005003DF&quot;/&gt;&lt;wsp:rsid wsp:val=&quot;005007E2&quot;/&gt;&lt;wsp:rsid wsp:val=&quot;00501D13&quot;/&gt;&lt;wsp:rsid wsp:val=&quot;005022AE&quot;/&gt;&lt;wsp:rsid wsp:val=&quot;005025E8&quot;/&gt;&lt;wsp:rsid wsp:val=&quot;00505386&quot;/&gt;&lt;wsp:rsid wsp:val=&quot;005068E4&quot;/&gt;&lt;wsp:rsid wsp:val=&quot;00506CAE&quot;/&gt;&lt;wsp:rsid wsp:val=&quot;00507B00&quot;/&gt;&lt;wsp:rsid wsp:val=&quot;00507B9C&quot;/&gt;&lt;wsp:rsid wsp:val=&quot;00511476&quot;/&gt;&lt;wsp:rsid wsp:val=&quot;005118F7&quot;/&gt;&lt;wsp:rsid wsp:val=&quot;00511E73&quot;/&gt;&lt;wsp:rsid wsp:val=&quot;00512E2E&quot;/&gt;&lt;wsp:rsid wsp:val=&quot;00513A7C&quot;/&gt;&lt;wsp:rsid wsp:val=&quot;00514368&quot;/&gt;&lt;wsp:rsid wsp:val=&quot;00514B43&quot;/&gt;&lt;wsp:rsid wsp:val=&quot;00515AB6&quot;/&gt;&lt;wsp:rsid wsp:val=&quot;00516334&quot;/&gt;&lt;wsp:rsid wsp:val=&quot;005167E8&quot;/&gt;&lt;wsp:rsid wsp:val=&quot;00517199&quot;/&gt;&lt;wsp:rsid wsp:val=&quot;005201CB&quot;/&gt;&lt;wsp:rsid wsp:val=&quot;0052120E&quot;/&gt;&lt;wsp:rsid wsp:val=&quot;00521297&quot;/&gt;&lt;wsp:rsid wsp:val=&quot;00521369&quot;/&gt;&lt;wsp:rsid wsp:val=&quot;00521FC8&quot;/&gt;&lt;wsp:rsid wsp:val=&quot;00523323&quot;/&gt;&lt;wsp:rsid wsp:val=&quot;00524218&quot;/&gt;&lt;wsp:rsid wsp:val=&quot;00524D75&quot;/&gt;&lt;wsp:rsid wsp:val=&quot;005250F6&quot;/&gt;&lt;wsp:rsid wsp:val=&quot;00525E31&quot;/&gt;&lt;wsp:rsid wsp:val=&quot;0052633F&quot;/&gt;&lt;wsp:rsid wsp:val=&quot;005267BD&quot;/&gt;&lt;wsp:rsid wsp:val=&quot;00526BD2&quot;/&gt;&lt;wsp:rsid wsp:val=&quot;00526D84&quot;/&gt;&lt;wsp:rsid wsp:val=&quot;0052707B&quot;/&gt;&lt;wsp:rsid wsp:val=&quot;0052782A&quot;/&gt;&lt;wsp:rsid wsp:val=&quot;00527EE1&quot;/&gt;&lt;wsp:rsid wsp:val=&quot;00531EE3&quot;/&gt;&lt;wsp:rsid wsp:val=&quot;005322E7&quot;/&gt;&lt;wsp:rsid wsp:val=&quot;005324C3&quot;/&gt;&lt;wsp:rsid wsp:val=&quot;005327B6&quot;/&gt;&lt;wsp:rsid wsp:val=&quot;00532855&quot;/&gt;&lt;wsp:rsid wsp:val=&quot;00532FEC&quot;/&gt;&lt;wsp:rsid wsp:val=&quot;005331CE&quot;/&gt;&lt;wsp:rsid wsp:val=&quot;0053376E&quot;/&gt;&lt;wsp:rsid wsp:val=&quot;00533CB4&quot;/&gt;&lt;wsp:rsid wsp:val=&quot;005340DE&quot;/&gt;&lt;wsp:rsid wsp:val=&quot;005342A2&quot;/&gt;&lt;wsp:rsid wsp:val=&quot;00534C5F&quot;/&gt;&lt;wsp:rsid wsp:val=&quot;0053509D&quot;/&gt;&lt;wsp:rsid wsp:val=&quot;00535E13&quot;/&gt;&lt;wsp:rsid wsp:val=&quot;0053650A&quot;/&gt;&lt;wsp:rsid wsp:val=&quot;00536833&quot;/&gt;&lt;wsp:rsid wsp:val=&quot;00537F2E&quot;/&gt;&lt;wsp:rsid wsp:val=&quot;0054008E&quot;/&gt;&lt;wsp:rsid wsp:val=&quot;00540270&quot;/&gt;&lt;wsp:rsid wsp:val=&quot;0054052E&quot;/&gt;&lt;wsp:rsid wsp:val=&quot;00540AD9&quot;/&gt;&lt;wsp:rsid wsp:val=&quot;00540E80&quot;/&gt;&lt;wsp:rsid wsp:val=&quot;00543144&quot;/&gt;&lt;wsp:rsid wsp:val=&quot;005435F9&quot;/&gt;&lt;wsp:rsid wsp:val=&quot;00543E5A&quot;/&gt;&lt;wsp:rsid wsp:val=&quot;00544155&quot;/&gt;&lt;wsp:rsid wsp:val=&quot;00544F7A&quot;/&gt;&lt;wsp:rsid wsp:val=&quot;00545160&quot;/&gt;&lt;wsp:rsid wsp:val=&quot;00545421&quot;/&gt;&lt;wsp:rsid wsp:val=&quot;00546CBB&quot;/&gt;&lt;wsp:rsid wsp:val=&quot;00547B0A&quot;/&gt;&lt;wsp:rsid wsp:val=&quot;00550CA9&quot;/&gt;&lt;wsp:rsid wsp:val=&quot;00550D79&quot;/&gt;&lt;wsp:rsid wsp:val=&quot;00551763&quot;/&gt;&lt;wsp:rsid wsp:val=&quot;00551FCA&quot;/&gt;&lt;wsp:rsid wsp:val=&quot;005521A5&quot;/&gt;&lt;wsp:rsid wsp:val=&quot;005528AD&quot;/&gt;&lt;wsp:rsid wsp:val=&quot;00553913&quot;/&gt;&lt;wsp:rsid wsp:val=&quot;005546BE&quot;/&gt;&lt;wsp:rsid wsp:val=&quot;00554B68&quot;/&gt;&lt;wsp:rsid wsp:val=&quot;00554F48&quot;/&gt;&lt;wsp:rsid wsp:val=&quot;00554F7D&quot;/&gt;&lt;wsp:rsid wsp:val=&quot;00557093&quot;/&gt;&lt;wsp:rsid wsp:val=&quot;005576F7&quot;/&gt;&lt;wsp:rsid wsp:val=&quot;005602FB&quot;/&gt;&lt;wsp:rsid wsp:val=&quot;00560716&quot;/&gt;&lt;wsp:rsid wsp:val=&quot;005607A9&quot;/&gt;&lt;wsp:rsid wsp:val=&quot;00561208&quot;/&gt;&lt;wsp:rsid wsp:val=&quot;00561524&quot;/&gt;&lt;wsp:rsid wsp:val=&quot;0056188B&quot;/&gt;&lt;wsp:rsid wsp:val=&quot;00563F76&quot;/&gt;&lt;wsp:rsid wsp:val=&quot;005641E0&quot;/&gt;&lt;wsp:rsid wsp:val=&quot;005657D0&quot;/&gt;&lt;wsp:rsid wsp:val=&quot;00565866&quot;/&gt;&lt;wsp:rsid wsp:val=&quot;00566527&quot;/&gt;&lt;wsp:rsid wsp:val=&quot;005667F5&quot;/&gt;&lt;wsp:rsid wsp:val=&quot;0056774B&quot;/&gt;&lt;wsp:rsid wsp:val=&quot;00567D53&quot;/&gt;&lt;wsp:rsid wsp:val=&quot;00567ECA&quot;/&gt;&lt;wsp:rsid wsp:val=&quot;0057030D&quot;/&gt;&lt;wsp:rsid wsp:val=&quot;00570526&quot;/&gt;&lt;wsp:rsid wsp:val=&quot;00570586&quot;/&gt;&lt;wsp:rsid wsp:val=&quot;005717DB&quot;/&gt;&lt;wsp:rsid wsp:val=&quot;005719CC&quot;/&gt;&lt;wsp:rsid wsp:val=&quot;00572669&quot;/&gt;&lt;wsp:rsid wsp:val=&quot;005731D7&quot;/&gt;&lt;wsp:rsid wsp:val=&quot;005747BC&quot;/&gt;&lt;wsp:rsid wsp:val=&quot;00574C76&quot;/&gt;&lt;wsp:rsid wsp:val=&quot;00574F92&quot;/&gt;&lt;wsp:rsid wsp:val=&quot;00575ED0&quot;/&gt;&lt;wsp:rsid wsp:val=&quot;00576050&quot;/&gt;&lt;wsp:rsid wsp:val=&quot;00576135&quot;/&gt;&lt;wsp:rsid wsp:val=&quot;005768FA&quot;/&gt;&lt;wsp:rsid wsp:val=&quot;00576D83&quot;/&gt;&lt;wsp:rsid wsp:val=&quot;005801F8&quot;/&gt;&lt;wsp:rsid wsp:val=&quot;0058025A&quot;/&gt;&lt;wsp:rsid wsp:val=&quot;00580ECA&quot;/&gt;&lt;wsp:rsid wsp:val=&quot;00580F54&quot;/&gt;&lt;wsp:rsid wsp:val=&quot;005816AC&quot;/&gt;&lt;wsp:rsid wsp:val=&quot;00581AC9&quot;/&gt;&lt;wsp:rsid wsp:val=&quot;00581BD7&quot;/&gt;&lt;wsp:rsid wsp:val=&quot;0058268D&quot;/&gt;&lt;wsp:rsid wsp:val=&quot;00582A2D&quot;/&gt;&lt;wsp:rsid wsp:val=&quot;00583534&quot;/&gt;&lt;wsp:rsid wsp:val=&quot;005835CF&quot;/&gt;&lt;wsp:rsid wsp:val=&quot;0058368D&quot;/&gt;&lt;wsp:rsid wsp:val=&quot;00583984&quot;/&gt;&lt;wsp:rsid wsp:val=&quot;00583FF2&quot;/&gt;&lt;wsp:rsid wsp:val=&quot;0058407D&quot;/&gt;&lt;wsp:rsid wsp:val=&quot;00584740&quot;/&gt;&lt;wsp:rsid wsp:val=&quot;00585139&quot;/&gt;&lt;wsp:rsid wsp:val=&quot;00585287&quot;/&gt;&lt;wsp:rsid wsp:val=&quot;00586B81&quot;/&gt;&lt;wsp:rsid wsp:val=&quot;00586D95&quot;/&gt;&lt;wsp:rsid wsp:val=&quot;00586E82&quot;/&gt;&lt;wsp:rsid wsp:val=&quot;005873E4&quot;/&gt;&lt;wsp:rsid wsp:val=&quot;00587D4F&quot;/&gt;&lt;wsp:rsid wsp:val=&quot;00587F45&quot;/&gt;&lt;wsp:rsid wsp:val=&quot;00591FE8&quot;/&gt;&lt;wsp:rsid wsp:val=&quot;00593713&quot;/&gt;&lt;wsp:rsid wsp:val=&quot;0059391C&quot;/&gt;&lt;wsp:rsid wsp:val=&quot;00593FEE&quot;/&gt;&lt;wsp:rsid wsp:val=&quot;005942D5&quot;/&gt;&lt;wsp:rsid wsp:val=&quot;0059466A&quot;/&gt;&lt;wsp:rsid wsp:val=&quot;00594752&quot;/&gt;&lt;wsp:rsid wsp:val=&quot;0059498A&quot;/&gt;&lt;wsp:rsid wsp:val=&quot;00594CD7&quot;/&gt;&lt;wsp:rsid wsp:val=&quot;0059533D&quot;/&gt;&lt;wsp:rsid wsp:val=&quot;00596E42&quot;/&gt;&lt;wsp:rsid wsp:val=&quot;00597542&quot;/&gt;&lt;wsp:rsid wsp:val=&quot;00597E5D&quot;/&gt;&lt;wsp:rsid wsp:val=&quot;005A085B&quot;/&gt;&lt;wsp:rsid wsp:val=&quot;005A1039&quot;/&gt;&lt;wsp:rsid wsp:val=&quot;005A2608&quot;/&gt;&lt;wsp:rsid wsp:val=&quot;005A29EA&quot;/&gt;&lt;wsp:rsid wsp:val=&quot;005A2E56&quot;/&gt;&lt;wsp:rsid wsp:val=&quot;005A329D&quot;/&gt;&lt;wsp:rsid wsp:val=&quot;005A38B7&quot;/&gt;&lt;wsp:rsid wsp:val=&quot;005A5467&quot;/&gt;&lt;wsp:rsid wsp:val=&quot;005A58C0&quot;/&gt;&lt;wsp:rsid wsp:val=&quot;005A5966&quot;/&gt;&lt;wsp:rsid wsp:val=&quot;005A5AE9&quot;/&gt;&lt;wsp:rsid wsp:val=&quot;005A5CD5&quot;/&gt;&lt;wsp:rsid wsp:val=&quot;005A689A&quot;/&gt;&lt;wsp:rsid wsp:val=&quot;005A7A96&quot;/&gt;&lt;wsp:rsid wsp:val=&quot;005B0567&quot;/&gt;&lt;wsp:rsid wsp:val=&quot;005B194C&quot;/&gt;&lt;wsp:rsid wsp:val=&quot;005B3367&quot;/&gt;&lt;wsp:rsid wsp:val=&quot;005B398A&quot;/&gt;&lt;wsp:rsid wsp:val=&quot;005B3CC6&quot;/&gt;&lt;wsp:rsid wsp:val=&quot;005B4429&quot;/&gt;&lt;wsp:rsid wsp:val=&quot;005B448B&quot;/&gt;&lt;wsp:rsid wsp:val=&quot;005B47A0&quot;/&gt;&lt;wsp:rsid wsp:val=&quot;005B54D6&quot;/&gt;&lt;wsp:rsid wsp:val=&quot;005B5E0B&quot;/&gt;&lt;wsp:rsid wsp:val=&quot;005B5F79&quot;/&gt;&lt;wsp:rsid wsp:val=&quot;005B6245&quot;/&gt;&lt;wsp:rsid wsp:val=&quot;005B6A10&quot;/&gt;&lt;wsp:rsid wsp:val=&quot;005B792A&quot;/&gt;&lt;wsp:rsid wsp:val=&quot;005C0296&quot;/&gt;&lt;wsp:rsid wsp:val=&quot;005C1017&quot;/&gt;&lt;wsp:rsid wsp:val=&quot;005C1723&quot;/&gt;&lt;wsp:rsid wsp:val=&quot;005C1821&quot;/&gt;&lt;wsp:rsid wsp:val=&quot;005C2200&quot;/&gt;&lt;wsp:rsid wsp:val=&quot;005C222C&quot;/&gt;&lt;wsp:rsid wsp:val=&quot;005C2BB3&quot;/&gt;&lt;wsp:rsid wsp:val=&quot;005C30D3&quot;/&gt;&lt;wsp:rsid wsp:val=&quot;005C33C0&quot;/&gt;&lt;wsp:rsid wsp:val=&quot;005C3FD8&quot;/&gt;&lt;wsp:rsid wsp:val=&quot;005C3FF1&quot;/&gt;&lt;wsp:rsid wsp:val=&quot;005C4630&quot;/&gt;&lt;wsp:rsid wsp:val=&quot;005C5570&quot;/&gt;&lt;wsp:rsid wsp:val=&quot;005C5F4D&quot;/&gt;&lt;wsp:rsid wsp:val=&quot;005C6EA5&quot;/&gt;&lt;wsp:rsid wsp:val=&quot;005C7902&quot;/&gt;&lt;wsp:rsid wsp:val=&quot;005D1540&quot;/&gt;&lt;wsp:rsid wsp:val=&quot;005D1853&quot;/&gt;&lt;wsp:rsid wsp:val=&quot;005D1A0F&quot;/&gt;&lt;wsp:rsid wsp:val=&quot;005D1A80&quot;/&gt;&lt;wsp:rsid wsp:val=&quot;005D2728&quot;/&gt;&lt;wsp:rsid wsp:val=&quot;005D2787&quot;/&gt;&lt;wsp:rsid wsp:val=&quot;005D307D&quot;/&gt;&lt;wsp:rsid wsp:val=&quot;005D3511&quot;/&gt;&lt;wsp:rsid wsp:val=&quot;005D442A&quot;/&gt;&lt;wsp:rsid wsp:val=&quot;005D717C&quot;/&gt;&lt;wsp:rsid wsp:val=&quot;005D7204&quot;/&gt;&lt;wsp:rsid wsp:val=&quot;005D76E3&quot;/&gt;&lt;wsp:rsid wsp:val=&quot;005D7C23&quot;/&gt;&lt;wsp:rsid wsp:val=&quot;005E05A6&quot;/&gt;&lt;wsp:rsid wsp:val=&quot;005E101D&quot;/&gt;&lt;wsp:rsid wsp:val=&quot;005E19B4&quot;/&gt;&lt;wsp:rsid wsp:val=&quot;005E1EE7&quot;/&gt;&lt;wsp:rsid wsp:val=&quot;005E2BEB&quot;/&gt;&lt;wsp:rsid wsp:val=&quot;005E3C68&quot;/&gt;&lt;wsp:rsid wsp:val=&quot;005E47F7&quot;/&gt;&lt;wsp:rsid wsp:val=&quot;005E534E&quot;/&gt;&lt;wsp:rsid wsp:val=&quot;005E597B&quot;/&gt;&lt;wsp:rsid wsp:val=&quot;005E59A8&quot;/&gt;&lt;wsp:rsid wsp:val=&quot;005E5CBA&quot;/&gt;&lt;wsp:rsid wsp:val=&quot;005E5CEB&quot;/&gt;&lt;wsp:rsid wsp:val=&quot;005E5EC8&quot;/&gt;&lt;wsp:rsid wsp:val=&quot;005E684F&quot;/&gt;&lt;wsp:rsid wsp:val=&quot;005E6A30&quot;/&gt;&lt;wsp:rsid wsp:val=&quot;005E6BCB&quot;/&gt;&lt;wsp:rsid wsp:val=&quot;005E732E&quot;/&gt;&lt;wsp:rsid wsp:val=&quot;005E751E&quot;/&gt;&lt;wsp:rsid wsp:val=&quot;005E7A84&quot;/&gt;&lt;wsp:rsid wsp:val=&quot;005E7E5C&quot;/&gt;&lt;wsp:rsid wsp:val=&quot;005F0059&quot;/&gt;&lt;wsp:rsid wsp:val=&quot;005F03E6&quot;/&gt;&lt;wsp:rsid wsp:val=&quot;005F0491&quot;/&gt;&lt;wsp:rsid wsp:val=&quot;005F15A5&quot;/&gt;&lt;wsp:rsid wsp:val=&quot;005F212E&quot;/&gt;&lt;wsp:rsid wsp:val=&quot;005F2549&quot;/&gt;&lt;wsp:rsid wsp:val=&quot;005F279C&quot;/&gt;&lt;wsp:rsid wsp:val=&quot;005F2818&quot;/&gt;&lt;wsp:rsid wsp:val=&quot;005F2A90&quot;/&gt;&lt;wsp:rsid wsp:val=&quot;005F30B5&quot;/&gt;&lt;wsp:rsid wsp:val=&quot;005F32CE&quot;/&gt;&lt;wsp:rsid wsp:val=&quot;005F336A&quot;/&gt;&lt;wsp:rsid wsp:val=&quot;005F3CB3&quot;/&gt;&lt;wsp:rsid wsp:val=&quot;005F4549&quot;/&gt;&lt;wsp:rsid wsp:val=&quot;005F4FE7&quot;/&gt;&lt;wsp:rsid wsp:val=&quot;005F5101&quot;/&gt;&lt;wsp:rsid wsp:val=&quot;005F678B&quot;/&gt;&lt;wsp:rsid wsp:val=&quot;005F74CB&quot;/&gt;&lt;wsp:rsid wsp:val=&quot;005F76A4&quot;/&gt;&lt;wsp:rsid wsp:val=&quot;005F7971&quot;/&gt;&lt;wsp:rsid wsp:val=&quot;005F7D45&quot;/&gt;&lt;wsp:rsid wsp:val=&quot;00600EAD&quot;/&gt;&lt;wsp:rsid wsp:val=&quot;00601271&quot;/&gt;&lt;wsp:rsid wsp:val=&quot;00601B2A&quot;/&gt;&lt;wsp:rsid wsp:val=&quot;00602678&quot;/&gt;&lt;wsp:rsid wsp:val=&quot;0060303F&quot;/&gt;&lt;wsp:rsid wsp:val=&quot;00603617&quot;/&gt;&lt;wsp:rsid wsp:val=&quot;006046B6&quot;/&gt;&lt;wsp:rsid wsp:val=&quot;006049FD&quot;/&gt;&lt;wsp:rsid wsp:val=&quot;00605099&quot;/&gt;&lt;wsp:rsid wsp:val=&quot;006059EE&quot;/&gt;&lt;wsp:rsid wsp:val=&quot;00607638&quot;/&gt;&lt;wsp:rsid wsp:val=&quot;006102C5&quot;/&gt;&lt;wsp:rsid wsp:val=&quot;0061093F&quot;/&gt;&lt;wsp:rsid wsp:val=&quot;00610E2B&quot;/&gt;&lt;wsp:rsid wsp:val=&quot;00611135&quot;/&gt;&lt;wsp:rsid wsp:val=&quot;00611E72&quot;/&gt;&lt;wsp:rsid wsp:val=&quot;00612119&quot;/&gt;&lt;wsp:rsid wsp:val=&quot;006123A2&quot;/&gt;&lt;wsp:rsid wsp:val=&quot;006127F2&quot;/&gt;&lt;wsp:rsid wsp:val=&quot;00613023&quot;/&gt;&lt;wsp:rsid wsp:val=&quot;00613028&quot;/&gt;&lt;wsp:rsid wsp:val=&quot;00613520&quot;/&gt;&lt;wsp:rsid wsp:val=&quot;00613713&quot;/&gt;&lt;wsp:rsid wsp:val=&quot;00614AB0&quot;/&gt;&lt;wsp:rsid wsp:val=&quot;00614DEF&quot;/&gt;&lt;wsp:rsid wsp:val=&quot;006158A9&quot;/&gt;&lt;wsp:rsid wsp:val=&quot;00616B9A&quot;/&gt;&lt;wsp:rsid wsp:val=&quot;006173AF&quot;/&gt;&lt;wsp:rsid wsp:val=&quot;006178B0&quot;/&gt;&lt;wsp:rsid wsp:val=&quot;006178BC&quot;/&gt;&lt;wsp:rsid wsp:val=&quot;00617C96&quot;/&gt;&lt;wsp:rsid wsp:val=&quot;006201BE&quot;/&gt;&lt;wsp:rsid wsp:val=&quot;00620368&quot;/&gt;&lt;wsp:rsid wsp:val=&quot;006204F5&quot;/&gt;&lt;wsp:rsid wsp:val=&quot;006205C1&quot;/&gt;&lt;wsp:rsid wsp:val=&quot;00620D81&quot;/&gt;&lt;wsp:rsid wsp:val=&quot;00621158&quot;/&gt;&lt;wsp:rsid wsp:val=&quot;0062180E&quot;/&gt;&lt;wsp:rsid wsp:val=&quot;00622B2B&quot;/&gt;&lt;wsp:rsid wsp:val=&quot;0062340D&quot;/&gt;&lt;wsp:rsid wsp:val=&quot;006239B8&quot;/&gt;&lt;wsp:rsid wsp:val=&quot;00623FDF&quot;/&gt;&lt;wsp:rsid wsp:val=&quot;0062416F&quot;/&gt;&lt;wsp:rsid wsp:val=&quot;00624BB4&quot;/&gt;&lt;wsp:rsid wsp:val=&quot;00624E83&quot;/&gt;&lt;wsp:rsid wsp:val=&quot;006252F1&quot;/&gt;&lt;wsp:rsid wsp:val=&quot;006258FC&quot;/&gt;&lt;wsp:rsid wsp:val=&quot;00625CD1&quot;/&gt;&lt;wsp:rsid wsp:val=&quot;0062606D&quot;/&gt;&lt;wsp:rsid wsp:val=&quot;006261CB&quot;/&gt;&lt;wsp:rsid wsp:val=&quot;0062624E&quot;/&gt;&lt;wsp:rsid wsp:val=&quot;00626C95&quot;/&gt;&lt;wsp:rsid wsp:val=&quot;006273B4&quot;/&gt;&lt;wsp:rsid wsp:val=&quot;00630AAF&quot;/&gt;&lt;wsp:rsid wsp:val=&quot;006312FE&quot;/&gt;&lt;wsp:rsid wsp:val=&quot;0063190E&quot;/&gt;&lt;wsp:rsid wsp:val=&quot;00631E58&quot;/&gt;&lt;wsp:rsid wsp:val=&quot;0063253F&quot;/&gt;&lt;wsp:rsid wsp:val=&quot;006326A8&quot;/&gt;&lt;wsp:rsid wsp:val=&quot;00632F2F&quot;/&gt;&lt;wsp:rsid wsp:val=&quot;00633CAB&quot;/&gt;&lt;wsp:rsid wsp:val=&quot;0063411B&quot;/&gt;&lt;wsp:rsid wsp:val=&quot;006344A4&quot;/&gt;&lt;wsp:rsid wsp:val=&quot;00634B97&quot;/&gt;&lt;wsp:rsid wsp:val=&quot;00634BAB&quot;/&gt;&lt;wsp:rsid wsp:val=&quot;006353BB&quot;/&gt;&lt;wsp:rsid wsp:val=&quot;00635564&quot;/&gt;&lt;wsp:rsid wsp:val=&quot;00635FF3&quot;/&gt;&lt;wsp:rsid wsp:val=&quot;00636784&quot;/&gt;&lt;wsp:rsid wsp:val=&quot;00637334&quot;/&gt;&lt;wsp:rsid wsp:val=&quot;0063759E&quot;/&gt;&lt;wsp:rsid wsp:val=&quot;006376B0&quot;/&gt;&lt;wsp:rsid wsp:val=&quot;00637C32&quot;/&gt;&lt;wsp:rsid wsp:val=&quot;00640480&quot;/&gt;&lt;wsp:rsid wsp:val=&quot;006404BF&quot;/&gt;&lt;wsp:rsid wsp:val=&quot;006411FD&quot;/&gt;&lt;wsp:rsid wsp:val=&quot;006412A6&quot;/&gt;&lt;wsp:rsid wsp:val=&quot;006415CF&quot;/&gt;&lt;wsp:rsid wsp:val=&quot;00643CD3&quot;/&gt;&lt;wsp:rsid wsp:val=&quot;006445E9&quot;/&gt;&lt;wsp:rsid wsp:val=&quot;006448BA&quot;/&gt;&lt;wsp:rsid wsp:val=&quot;00644C82&quot;/&gt;&lt;wsp:rsid wsp:val=&quot;006452E7&quot;/&gt;&lt;wsp:rsid wsp:val=&quot;0065025E&quot;/&gt;&lt;wsp:rsid wsp:val=&quot;00650F57&quot;/&gt;&lt;wsp:rsid wsp:val=&quot;006523AD&quot;/&gt;&lt;wsp:rsid wsp:val=&quot;006523C6&quot;/&gt;&lt;wsp:rsid wsp:val=&quot;0065251A&quot;/&gt;&lt;wsp:rsid wsp:val=&quot;00652BD8&quot;/&gt;&lt;wsp:rsid wsp:val=&quot;0065356C&quot;/&gt;&lt;wsp:rsid wsp:val=&quot;006551F3&quot;/&gt;&lt;wsp:rsid wsp:val=&quot;006555C0&quot;/&gt;&lt;wsp:rsid wsp:val=&quot;00655B13&quot;/&gt;&lt;wsp:rsid wsp:val=&quot;00655CC4&quot;/&gt;&lt;wsp:rsid wsp:val=&quot;00655DCB&quot;/&gt;&lt;wsp:rsid wsp:val=&quot;00655E22&quot;/&gt;&lt;wsp:rsid wsp:val=&quot;00656812&quot;/&gt;&lt;wsp:rsid wsp:val=&quot;0065711D&quot;/&gt;&lt;wsp:rsid wsp:val=&quot;006606E2&quot;/&gt;&lt;wsp:rsid wsp:val=&quot;00660A02&quot;/&gt;&lt;wsp:rsid wsp:val=&quot;00660FF2&quot;/&gt;&lt;wsp:rsid wsp:val=&quot;006628DF&quot;/&gt;&lt;wsp:rsid wsp:val=&quot;0066315A&quot;/&gt;&lt;wsp:rsid wsp:val=&quot;00665702&quot;/&gt;&lt;wsp:rsid wsp:val=&quot;006659AF&quot;/&gt;&lt;wsp:rsid wsp:val=&quot;006677A5&quot;/&gt;&lt;wsp:rsid wsp:val=&quot;00667EAC&quot;/&gt;&lt;wsp:rsid wsp:val=&quot;006713F8&quot;/&gt;&lt;wsp:rsid wsp:val=&quot;00671617&quot;/&gt;&lt;wsp:rsid wsp:val=&quot;00671816&quot;/&gt;&lt;wsp:rsid wsp:val=&quot;0067184D&quot;/&gt;&lt;wsp:rsid wsp:val=&quot;00671E7B&quot;/&gt;&lt;wsp:rsid wsp:val=&quot;0067240C&quot;/&gt;&lt;wsp:rsid wsp:val=&quot;006724D8&quot;/&gt;&lt;wsp:rsid wsp:val=&quot;0067269C&quot;/&gt;&lt;wsp:rsid wsp:val=&quot;00672862&quot;/&gt;&lt;wsp:rsid wsp:val=&quot;006731A0&quot;/&gt;&lt;wsp:rsid wsp:val=&quot;00673245&quot;/&gt;&lt;wsp:rsid wsp:val=&quot;006735A7&quot;/&gt;&lt;wsp:rsid wsp:val=&quot;00673CFF&quot;/&gt;&lt;wsp:rsid wsp:val=&quot;00673DBE&quot;/&gt;&lt;wsp:rsid wsp:val=&quot;00673EC1&quot;/&gt;&lt;wsp:rsid wsp:val=&quot;00673F43&quot;/&gt;&lt;wsp:rsid wsp:val=&quot;00674355&quot;/&gt;&lt;wsp:rsid wsp:val=&quot;006744D9&quot;/&gt;&lt;wsp:rsid wsp:val=&quot;0067502B&quot;/&gt;&lt;wsp:rsid wsp:val=&quot;00675193&quot;/&gt;&lt;wsp:rsid wsp:val=&quot;006758D1&quot;/&gt;&lt;wsp:rsid wsp:val=&quot;00675FE2&quot;/&gt;&lt;wsp:rsid wsp:val=&quot;006760F8&quot;/&gt;&lt;wsp:rsid wsp:val=&quot;0067642D&quot;/&gt;&lt;wsp:rsid wsp:val=&quot;00676A0F&quot;/&gt;&lt;wsp:rsid wsp:val=&quot;006771D9&quot;/&gt;&lt;wsp:rsid wsp:val=&quot;00680A84&quot;/&gt;&lt;wsp:rsid wsp:val=&quot;0068309E&quot;/&gt;&lt;wsp:rsid wsp:val=&quot;00683F7E&quot;/&gt;&lt;wsp:rsid wsp:val=&quot;006843AF&quot;/&gt;&lt;wsp:rsid wsp:val=&quot;00684677&quot;/&gt;&lt;wsp:rsid wsp:val=&quot;006862D4&quot;/&gt;&lt;wsp:rsid wsp:val=&quot;00686AB1&quot;/&gt;&lt;wsp:rsid wsp:val=&quot;00686C73&quot;/&gt;&lt;wsp:rsid wsp:val=&quot;00687D99&quot;/&gt;&lt;wsp:rsid wsp:val=&quot;0069074E&quot;/&gt;&lt;wsp:rsid wsp:val=&quot;00690F1B&quot;/&gt;&lt;wsp:rsid wsp:val=&quot;006913F1&quot;/&gt;&lt;wsp:rsid wsp:val=&quot;00691D8E&quot;/&gt;&lt;wsp:rsid wsp:val=&quot;0069257A&quot;/&gt;&lt;wsp:rsid wsp:val=&quot;00692EE2&quot;/&gt;&lt;wsp:rsid wsp:val=&quot;006937D5&quot;/&gt;&lt;wsp:rsid wsp:val=&quot;0069399C&quot;/&gt;&lt;wsp:rsid wsp:val=&quot;00693B21&quot;/&gt;&lt;wsp:rsid wsp:val=&quot;006947F0&quot;/&gt;&lt;wsp:rsid wsp:val=&quot;00694B62&quot;/&gt;&lt;wsp:rsid wsp:val=&quot;00694BAD&quot;/&gt;&lt;wsp:rsid wsp:val=&quot;006951D8&quot;/&gt;&lt;wsp:rsid wsp:val=&quot;00695D19&quot;/&gt;&lt;wsp:rsid wsp:val=&quot;00696D35&quot;/&gt;&lt;wsp:rsid wsp:val=&quot;00697217&quot;/&gt;&lt;wsp:rsid wsp:val=&quot;0069757C&quot;/&gt;&lt;wsp:rsid wsp:val=&quot;006A00ED&quot;/&gt;&lt;wsp:rsid wsp:val=&quot;006A034D&quot;/&gt;&lt;wsp:rsid wsp:val=&quot;006A0FC3&quot;/&gt;&lt;wsp:rsid wsp:val=&quot;006A16FF&quot;/&gt;&lt;wsp:rsid wsp:val=&quot;006A2312&quot;/&gt;&lt;wsp:rsid wsp:val=&quot;006A2474&quot;/&gt;&lt;wsp:rsid wsp:val=&quot;006A28BE&quot;/&gt;&lt;wsp:rsid wsp:val=&quot;006A2ED4&quot;/&gt;&lt;wsp:rsid wsp:val=&quot;006A3536&quot;/&gt;&lt;wsp:rsid wsp:val=&quot;006A4122&quot;/&gt;&lt;wsp:rsid wsp:val=&quot;006A4FF4&quot;/&gt;&lt;wsp:rsid wsp:val=&quot;006A50B5&quot;/&gt;&lt;wsp:rsid wsp:val=&quot;006A549A&quot;/&gt;&lt;wsp:rsid wsp:val=&quot;006A5A26&quot;/&gt;&lt;wsp:rsid wsp:val=&quot;006A64C8&quot;/&gt;&lt;wsp:rsid wsp:val=&quot;006A7968&quot;/&gt;&lt;wsp:rsid wsp:val=&quot;006A7A25&quot;/&gt;&lt;wsp:rsid wsp:val=&quot;006B0041&quot;/&gt;&lt;wsp:rsid wsp:val=&quot;006B03AA&quot;/&gt;&lt;wsp:rsid wsp:val=&quot;006B083A&quot;/&gt;&lt;wsp:rsid wsp:val=&quot;006B08DE&quot;/&gt;&lt;wsp:rsid wsp:val=&quot;006B0935&quot;/&gt;&lt;wsp:rsid wsp:val=&quot;006B0D04&quot;/&gt;&lt;wsp:rsid wsp:val=&quot;006B0F45&quot;/&gt;&lt;wsp:rsid wsp:val=&quot;006B117A&quot;/&gt;&lt;wsp:rsid wsp:val=&quot;006B1C59&quot;/&gt;&lt;wsp:rsid wsp:val=&quot;006B2EF6&quot;/&gt;&lt;wsp:rsid wsp:val=&quot;006B37E6&quot;/&gt;&lt;wsp:rsid wsp:val=&quot;006B3DEA&quot;/&gt;&lt;wsp:rsid wsp:val=&quot;006B3E16&quot;/&gt;&lt;wsp:rsid wsp:val=&quot;006B4331&quot;/&gt;&lt;wsp:rsid wsp:val=&quot;006B4489&quot;/&gt;&lt;wsp:rsid wsp:val=&quot;006B49F6&quot;/&gt;&lt;wsp:rsid wsp:val=&quot;006B4F36&quot;/&gt;&lt;wsp:rsid wsp:val=&quot;006B528F&quot;/&gt;&lt;wsp:rsid wsp:val=&quot;006B595A&quot;/&gt;&lt;wsp:rsid wsp:val=&quot;006B5DD2&quot;/&gt;&lt;wsp:rsid wsp:val=&quot;006B64AC&quot;/&gt;&lt;wsp:rsid wsp:val=&quot;006B6DAA&quot;/&gt;&lt;wsp:rsid wsp:val=&quot;006B7132&quot;/&gt;&lt;wsp:rsid wsp:val=&quot;006B78C1&quot;/&gt;&lt;wsp:rsid wsp:val=&quot;006B7BB8&quot;/&gt;&lt;wsp:rsid wsp:val=&quot;006B7D70&quot;/&gt;&lt;wsp:rsid wsp:val=&quot;006C03F2&quot;/&gt;&lt;wsp:rsid wsp:val=&quot;006C0838&quot;/&gt;&lt;wsp:rsid wsp:val=&quot;006C0A93&quot;/&gt;&lt;wsp:rsid wsp:val=&quot;006C18B7&quot;/&gt;&lt;wsp:rsid wsp:val=&quot;006C19D1&quot;/&gt;&lt;wsp:rsid wsp:val=&quot;006C2B9D&quot;/&gt;&lt;wsp:rsid wsp:val=&quot;006C2C1C&quot;/&gt;&lt;wsp:rsid wsp:val=&quot;006C3171&quot;/&gt;&lt;wsp:rsid wsp:val=&quot;006C38E6&quot;/&gt;&lt;wsp:rsid wsp:val=&quot;006C3E1E&quot;/&gt;&lt;wsp:rsid wsp:val=&quot;006C3F36&quot;/&gt;&lt;wsp:rsid wsp:val=&quot;006C43D4&quot;/&gt;&lt;wsp:rsid wsp:val=&quot;006C44DF&quot;/&gt;&lt;wsp:rsid wsp:val=&quot;006C4DE4&quot;/&gt;&lt;wsp:rsid wsp:val=&quot;006C5527&quot;/&gt;&lt;wsp:rsid wsp:val=&quot;006C5A1D&quot;/&gt;&lt;wsp:rsid wsp:val=&quot;006C5A6E&quot;/&gt;&lt;wsp:rsid wsp:val=&quot;006C6286&quot;/&gt;&lt;wsp:rsid wsp:val=&quot;006C6873&quot;/&gt;&lt;wsp:rsid wsp:val=&quot;006C7168&quot;/&gt;&lt;wsp:rsid wsp:val=&quot;006C757A&quot;/&gt;&lt;wsp:rsid wsp:val=&quot;006C7C5A&quot;/&gt;&lt;wsp:rsid wsp:val=&quot;006D0C69&quot;/&gt;&lt;wsp:rsid wsp:val=&quot;006D0CF1&quot;/&gt;&lt;wsp:rsid wsp:val=&quot;006D2020&quot;/&gt;&lt;wsp:rsid wsp:val=&quot;006D2216&quot;/&gt;&lt;wsp:rsid wsp:val=&quot;006D3D0F&quot;/&gt;&lt;wsp:rsid wsp:val=&quot;006D3D96&quot;/&gt;&lt;wsp:rsid wsp:val=&quot;006D4983&quot;/&gt;&lt;wsp:rsid wsp:val=&quot;006D4A70&quot;/&gt;&lt;wsp:rsid wsp:val=&quot;006D4DCF&quot;/&gt;&lt;wsp:rsid wsp:val=&quot;006D54CC&quot;/&gt;&lt;wsp:rsid wsp:val=&quot;006D7134&quot;/&gt;&lt;wsp:rsid wsp:val=&quot;006D7813&quot;/&gt;&lt;wsp:rsid wsp:val=&quot;006E0C5B&quot;/&gt;&lt;wsp:rsid wsp:val=&quot;006E10C4&quot;/&gt;&lt;wsp:rsid wsp:val=&quot;006E1B28&quot;/&gt;&lt;wsp:rsid wsp:val=&quot;006E249F&quot;/&gt;&lt;wsp:rsid wsp:val=&quot;006E259A&quot;/&gt;&lt;wsp:rsid wsp:val=&quot;006E27C5&quot;/&gt;&lt;wsp:rsid wsp:val=&quot;006E2AED&quot;/&gt;&lt;wsp:rsid wsp:val=&quot;006E2DB8&quot;/&gt;&lt;wsp:rsid wsp:val=&quot;006E3112&quot;/&gt;&lt;wsp:rsid wsp:val=&quot;006E338D&quot;/&gt;&lt;wsp:rsid wsp:val=&quot;006E369B&quot;/&gt;&lt;wsp:rsid wsp:val=&quot;006E4356&quot;/&gt;&lt;wsp:rsid wsp:val=&quot;006E46D0&quot;/&gt;&lt;wsp:rsid wsp:val=&quot;006E6197&quot;/&gt;&lt;wsp:rsid wsp:val=&quot;006E6FE5&quot;/&gt;&lt;wsp:rsid wsp:val=&quot;006E778F&quot;/&gt;&lt;wsp:rsid wsp:val=&quot;006E7859&quot;/&gt;&lt;wsp:rsid wsp:val=&quot;006F0286&quot;/&gt;&lt;wsp:rsid wsp:val=&quot;006F02E4&quot;/&gt;&lt;wsp:rsid wsp:val=&quot;006F0ACE&quot;/&gt;&lt;wsp:rsid wsp:val=&quot;006F0BC7&quot;/&gt;&lt;wsp:rsid wsp:val=&quot;006F1573&quot;/&gt;&lt;wsp:rsid wsp:val=&quot;006F1F48&quot;/&gt;&lt;wsp:rsid wsp:val=&quot;006F2400&quot;/&gt;&lt;wsp:rsid wsp:val=&quot;006F3228&quot;/&gt;&lt;wsp:rsid wsp:val=&quot;006F3F0C&quot;/&gt;&lt;wsp:rsid wsp:val=&quot;006F4AA6&quot;/&gt;&lt;wsp:rsid wsp:val=&quot;006F4B7B&quot;/&gt;&lt;wsp:rsid wsp:val=&quot;006F4DBC&quot;/&gt;&lt;wsp:rsid wsp:val=&quot;006F4F21&quot;/&gt;&lt;wsp:rsid wsp:val=&quot;006F52AE&quot;/&gt;&lt;wsp:rsid wsp:val=&quot;006F5CF3&quot;/&gt;&lt;wsp:rsid wsp:val=&quot;006F6978&quot;/&gt;&lt;wsp:rsid wsp:val=&quot;006F6AC9&quot;/&gt;&lt;wsp:rsid wsp:val=&quot;006F6B45&quot;/&gt;&lt;wsp:rsid wsp:val=&quot;006F6E6E&quot;/&gt;&lt;wsp:rsid wsp:val=&quot;006F75EB&quot;/&gt;&lt;wsp:rsid wsp:val=&quot;006F7BA6&quot;/&gt;&lt;wsp:rsid wsp:val=&quot;00700830&quot;/&gt;&lt;wsp:rsid wsp:val=&quot;00700E8C&quot;/&gt;&lt;wsp:rsid wsp:val=&quot;00701284&quot;/&gt;&lt;wsp:rsid wsp:val=&quot;007014DA&quot;/&gt;&lt;wsp:rsid wsp:val=&quot;00701550&quot;/&gt;&lt;wsp:rsid wsp:val=&quot;00701674&quot;/&gt;&lt;wsp:rsid wsp:val=&quot;00701DA0&quot;/&gt;&lt;wsp:rsid wsp:val=&quot;00702CB0&quot;/&gt;&lt;wsp:rsid wsp:val=&quot;00703FD8&quot;/&gt;&lt;wsp:rsid wsp:val=&quot;00704120&quot;/&gt;&lt;wsp:rsid wsp:val=&quot;0070475F&quot;/&gt;&lt;wsp:rsid wsp:val=&quot;007047D6&quot;/&gt;&lt;wsp:rsid wsp:val=&quot;00704A83&quot;/&gt;&lt;wsp:rsid wsp:val=&quot;00705161&quot;/&gt;&lt;wsp:rsid wsp:val=&quot;0070558F&quot;/&gt;&lt;wsp:rsid wsp:val=&quot;00705A8C&quot;/&gt;&lt;wsp:rsid wsp:val=&quot;00705EB8&quot;/&gt;&lt;wsp:rsid wsp:val=&quot;00706076&quot;/&gt;&lt;wsp:rsid wsp:val=&quot;00706BD0&quot;/&gt;&lt;wsp:rsid wsp:val=&quot;00706CEE&quot;/&gt;&lt;wsp:rsid wsp:val=&quot;00707A97&quot;/&gt;&lt;wsp:rsid wsp:val=&quot;00707B17&quot;/&gt;&lt;wsp:rsid wsp:val=&quot;007108D8&quot;/&gt;&lt;wsp:rsid wsp:val=&quot;007113BE&quot;/&gt;&lt;wsp:rsid wsp:val=&quot;0071157E&quot;/&gt;&lt;wsp:rsid wsp:val=&quot;007119B1&quot;/&gt;&lt;wsp:rsid wsp:val=&quot;00711F11&quot;/&gt;&lt;wsp:rsid wsp:val=&quot;00712B7E&quot;/&gt;&lt;wsp:rsid wsp:val=&quot;00712CBA&quot;/&gt;&lt;wsp:rsid wsp:val=&quot;0071390D&quot;/&gt;&lt;wsp:rsid wsp:val=&quot;00713C48&quot;/&gt;&lt;wsp:rsid wsp:val=&quot;00714531&quot;/&gt;&lt;wsp:rsid wsp:val=&quot;00715F13&quot;/&gt;&lt;wsp:rsid wsp:val=&quot;00716001&quot;/&gt;&lt;wsp:rsid wsp:val=&quot;00716F71&quot;/&gt;&lt;wsp:rsid wsp:val=&quot;00717764&quot;/&gt;&lt;wsp:rsid wsp:val=&quot;00717937&quot;/&gt;&lt;wsp:rsid wsp:val=&quot;00717CF5&quot;/&gt;&lt;wsp:rsid wsp:val=&quot;007200A7&quot;/&gt;&lt;wsp:rsid wsp:val=&quot;00720112&quot;/&gt;&lt;wsp:rsid wsp:val=&quot;00721399&quot;/&gt;&lt;wsp:rsid wsp:val=&quot;0072166E&quot;/&gt;&lt;wsp:rsid wsp:val=&quot;00721679&quot;/&gt;&lt;wsp:rsid wsp:val=&quot;00721D85&quot;/&gt;&lt;wsp:rsid wsp:val=&quot;007221B2&quot;/&gt;&lt;wsp:rsid wsp:val=&quot;0072249F&quot;/&gt;&lt;wsp:rsid wsp:val=&quot;007225D7&quot;/&gt;&lt;wsp:rsid wsp:val=&quot;00723562&quot;/&gt;&lt;wsp:rsid wsp:val=&quot;007236F8&quot;/&gt;&lt;wsp:rsid wsp:val=&quot;00723CA0&quot;/&gt;&lt;wsp:rsid wsp:val=&quot;007246C8&quot;/&gt;&lt;wsp:rsid wsp:val=&quot;0072477F&quot;/&gt;&lt;wsp:rsid wsp:val=&quot;007255B7&quot;/&gt;&lt;wsp:rsid wsp:val=&quot;0072664F&quot;/&gt;&lt;wsp:rsid wsp:val=&quot;0072667F&quot;/&gt;&lt;wsp:rsid wsp:val=&quot;00726C64&quot;/&gt;&lt;wsp:rsid wsp:val=&quot;00727071&quot;/&gt;&lt;wsp:rsid wsp:val=&quot;00727242&quot;/&gt;&lt;wsp:rsid wsp:val=&quot;0073015F&quot;/&gt;&lt;wsp:rsid wsp:val=&quot;007328E8&quot;/&gt;&lt;wsp:rsid wsp:val=&quot;0073334B&quot;/&gt;&lt;wsp:rsid wsp:val=&quot;0073413D&quot;/&gt;&lt;wsp:rsid wsp:val=&quot;0073419D&quot;/&gt;&lt;wsp:rsid wsp:val=&quot;0073625E&quot;/&gt;&lt;wsp:rsid wsp:val=&quot;00737096&quot;/&gt;&lt;wsp:rsid wsp:val=&quot;0073715A&quot;/&gt;&lt;wsp:rsid wsp:val=&quot;00737848&quot;/&gt;&lt;wsp:rsid wsp:val=&quot;0074249E&quot;/&gt;&lt;wsp:rsid wsp:val=&quot;00742990&quot;/&gt;&lt;wsp:rsid wsp:val=&quot;0074320E&quot;/&gt;&lt;wsp:rsid wsp:val=&quot;007436EE&quot;/&gt;&lt;wsp:rsid wsp:val=&quot;007444C0&quot;/&gt;&lt;wsp:rsid wsp:val=&quot;007447AF&quot;/&gt;&lt;wsp:rsid wsp:val=&quot;00744933&quot;/&gt;&lt;wsp:rsid wsp:val=&quot;00744B8C&quot;/&gt;&lt;wsp:rsid wsp:val=&quot;00745051&quot;/&gt;&lt;wsp:rsid wsp:val=&quot;00745280&quot;/&gt;&lt;wsp:rsid wsp:val=&quot;007452CF&quot;/&gt;&lt;wsp:rsid wsp:val=&quot;00745BE0&quot;/&gt;&lt;wsp:rsid wsp:val=&quot;0074697D&quot;/&gt;&lt;wsp:rsid wsp:val=&quot;007469F8&quot;/&gt;&lt;wsp:rsid wsp:val=&quot;00746DE9&quot;/&gt;&lt;wsp:rsid wsp:val=&quot;00746F72&quot;/&gt;&lt;wsp:rsid wsp:val=&quot;0074752C&quot;/&gt;&lt;wsp:rsid wsp:val=&quot;00750C05&quot;/&gt;&lt;wsp:rsid wsp:val=&quot;00751CF0&quot;/&gt;&lt;wsp:rsid wsp:val=&quot;007521D6&quot;/&gt;&lt;wsp:rsid wsp:val=&quot;00752FFF&quot;/&gt;&lt;wsp:rsid wsp:val=&quot;00753A6B&quot;/&gt;&lt;wsp:rsid wsp:val=&quot;00754ABF&quot;/&gt;&lt;wsp:rsid wsp:val=&quot;007550B4&quot;/&gt;&lt;wsp:rsid wsp:val=&quot;00757096&quot;/&gt;&lt;wsp:rsid wsp:val=&quot;0075746E&quot;/&gt;&lt;wsp:rsid wsp:val=&quot;00757F25&quot;/&gt;&lt;wsp:rsid wsp:val=&quot;007601B6&quot;/&gt;&lt;wsp:rsid wsp:val=&quot;007620EB&quot;/&gt;&lt;wsp:rsid wsp:val=&quot;0076215A&quot;/&gt;&lt;wsp:rsid wsp:val=&quot;0076227C&quot;/&gt;&lt;wsp:rsid wsp:val=&quot;00762588&quot;/&gt;&lt;wsp:rsid wsp:val=&quot;00762F5C&quot;/&gt;&lt;wsp:rsid wsp:val=&quot;00763AE9&quot;/&gt;&lt;wsp:rsid wsp:val=&quot;0076433C&quot;/&gt;&lt;wsp:rsid wsp:val=&quot;00764BEB&quot;/&gt;&lt;wsp:rsid wsp:val=&quot;00765A7C&quot;/&gt;&lt;wsp:rsid wsp:val=&quot;00765D8F&quot;/&gt;&lt;wsp:rsid wsp:val=&quot;00765DAC&quot;/&gt;&lt;wsp:rsid wsp:val=&quot;007663F2&quot;/&gt;&lt;wsp:rsid wsp:val=&quot;00766C2D&quot;/&gt;&lt;wsp:rsid wsp:val=&quot;0077044F&quot;/&gt;&lt;wsp:rsid wsp:val=&quot;00770C66&quot;/&gt;&lt;wsp:rsid wsp:val=&quot;00770E82&quot;/&gt;&lt;wsp:rsid wsp:val=&quot;00771249&quot;/&gt;&lt;wsp:rsid wsp:val=&quot;00771DBA&quot;/&gt;&lt;wsp:rsid wsp:val=&quot;00772F91&quot;/&gt;&lt;wsp:rsid wsp:val=&quot;0077307C&quot;/&gt;&lt;wsp:rsid wsp:val=&quot;0077333A&quot;/&gt;&lt;wsp:rsid wsp:val=&quot;00773968&quot;/&gt;&lt;wsp:rsid wsp:val=&quot;007739A8&quot;/&gt;&lt;wsp:rsid wsp:val=&quot;00773AFC&quot;/&gt;&lt;wsp:rsid wsp:val=&quot;00773F65&quot;/&gt;&lt;wsp:rsid wsp:val=&quot;00774195&quot;/&gt;&lt;wsp:rsid wsp:val=&quot;0077434B&quot;/&gt;&lt;wsp:rsid wsp:val=&quot;007747B8&quot;/&gt;&lt;wsp:rsid wsp:val=&quot;007754EA&quot;/&gt;&lt;wsp:rsid wsp:val=&quot;007771C3&quot;/&gt;&lt;wsp:rsid wsp:val=&quot;007774FE&quot;/&gt;&lt;wsp:rsid wsp:val=&quot;0077799F&quot;/&gt;&lt;wsp:rsid wsp:val=&quot;00777E61&quot;/&gt;&lt;wsp:rsid wsp:val=&quot;007804DE&quot;/&gt;&lt;wsp:rsid wsp:val=&quot;0078093D&quot;/&gt;&lt;wsp:rsid wsp:val=&quot;007810F2&quot;/&gt;&lt;wsp:rsid wsp:val=&quot;007821CA&quot;/&gt;&lt;wsp:rsid wsp:val=&quot;0078267A&quot;/&gt;&lt;wsp:rsid wsp:val=&quot;00782785&quot;/&gt;&lt;wsp:rsid wsp:val=&quot;0078447F&quot;/&gt;&lt;wsp:rsid wsp:val=&quot;007846F4&quot;/&gt;&lt;wsp:rsid wsp:val=&quot;007850F8&quot;/&gt;&lt;wsp:rsid wsp:val=&quot;00785FC0&quot;/&gt;&lt;wsp:rsid wsp:val=&quot;00786A8F&quot;/&gt;&lt;wsp:rsid wsp:val=&quot;00786B51&quot;/&gt;&lt;wsp:rsid wsp:val=&quot;00790FEC&quot;/&gt;&lt;wsp:rsid wsp:val=&quot;00791761&quot;/&gt;&lt;wsp:rsid wsp:val=&quot;00791CC0&quot;/&gt;&lt;wsp:rsid wsp:val=&quot;00791FBE&quot;/&gt;&lt;wsp:rsid wsp:val=&quot;00792509&quot;/&gt;&lt;wsp:rsid wsp:val=&quot;007933AC&quot;/&gt;&lt;wsp:rsid wsp:val=&quot;007942B9&quot;/&gt;&lt;wsp:rsid wsp:val=&quot;0079454E&quot;/&gt;&lt;wsp:rsid wsp:val=&quot;0079485D&quot;/&gt;&lt;wsp:rsid wsp:val=&quot;00794940&quot;/&gt;&lt;wsp:rsid wsp:val=&quot;007951C7&quot;/&gt;&lt;wsp:rsid wsp:val=&quot;00795625&quot;/&gt;&lt;wsp:rsid wsp:val=&quot;00795BB0&quot;/&gt;&lt;wsp:rsid wsp:val=&quot;00796238&quot;/&gt;&lt;wsp:rsid wsp:val=&quot;0079623D&quot;/&gt;&lt;wsp:rsid wsp:val=&quot;00796917&quot;/&gt;&lt;wsp:rsid wsp:val=&quot;00796FBD&quot;/&gt;&lt;wsp:rsid wsp:val=&quot;0079758B&quot;/&gt;&lt;wsp:rsid wsp:val=&quot;007A065B&quot;/&gt;&lt;wsp:rsid wsp:val=&quot;007A0BD1&quot;/&gt;&lt;wsp:rsid wsp:val=&quot;007A2384&quot;/&gt;&lt;wsp:rsid wsp:val=&quot;007A2462&quot;/&gt;&lt;wsp:rsid wsp:val=&quot;007A323B&quot;/&gt;&lt;wsp:rsid wsp:val=&quot;007A32CA&quot;/&gt;&lt;wsp:rsid wsp:val=&quot;007A3929&quot;/&gt;&lt;wsp:rsid wsp:val=&quot;007A393B&quot;/&gt;&lt;wsp:rsid wsp:val=&quot;007A42F0&quot;/&gt;&lt;wsp:rsid wsp:val=&quot;007A5B0B&quot;/&gt;&lt;wsp:rsid wsp:val=&quot;007A5E77&quot;/&gt;&lt;wsp:rsid wsp:val=&quot;007A66A5&quot;/&gt;&lt;wsp:rsid wsp:val=&quot;007A6809&quot;/&gt;&lt;wsp:rsid wsp:val=&quot;007A72EC&quot;/&gt;&lt;wsp:rsid wsp:val=&quot;007A72FB&quot;/&gt;&lt;wsp:rsid wsp:val=&quot;007B08AC&quot;/&gt;&lt;wsp:rsid wsp:val=&quot;007B0C6C&quot;/&gt;&lt;wsp:rsid wsp:val=&quot;007B0D5D&quot;/&gt;&lt;wsp:rsid wsp:val=&quot;007B0DE3&quot;/&gt;&lt;wsp:rsid wsp:val=&quot;007B27D2&quot;/&gt;&lt;wsp:rsid wsp:val=&quot;007B2EAC&quot;/&gt;&lt;wsp:rsid wsp:val=&quot;007B338A&quot;/&gt;&lt;wsp:rsid wsp:val=&quot;007B3BE6&quot;/&gt;&lt;wsp:rsid wsp:val=&quot;007B4536&quot;/&gt;&lt;wsp:rsid wsp:val=&quot;007B4E1C&quot;/&gt;&lt;wsp:rsid wsp:val=&quot;007B4EF8&quot;/&gt;&lt;wsp:rsid wsp:val=&quot;007B4FAF&quot;/&gt;&lt;wsp:rsid wsp:val=&quot;007B5195&quot;/&gt;&lt;wsp:rsid wsp:val=&quot;007B58FA&quot;/&gt;&lt;wsp:rsid wsp:val=&quot;007B678E&quot;/&gt;&lt;wsp:rsid wsp:val=&quot;007B6B81&quot;/&gt;&lt;wsp:rsid wsp:val=&quot;007B7DFD&quot;/&gt;&lt;wsp:rsid wsp:val=&quot;007C01B6&quot;/&gt;&lt;wsp:rsid wsp:val=&quot;007C0D9B&quot;/&gt;&lt;wsp:rsid wsp:val=&quot;007C10EE&quot;/&gt;&lt;wsp:rsid wsp:val=&quot;007C1173&quot;/&gt;&lt;wsp:rsid wsp:val=&quot;007C118E&quot;/&gt;&lt;wsp:rsid wsp:val=&quot;007C18C2&quot;/&gt;&lt;wsp:rsid wsp:val=&quot;007C2645&quot;/&gt;&lt;wsp:rsid wsp:val=&quot;007C2ADA&quot;/&gt;&lt;wsp:rsid wsp:val=&quot;007C2EFF&quot;/&gt;&lt;wsp:rsid wsp:val=&quot;007C3016&quot;/&gt;&lt;wsp:rsid wsp:val=&quot;007C301E&quot;/&gt;&lt;wsp:rsid wsp:val=&quot;007C31D7&quot;/&gt;&lt;wsp:rsid wsp:val=&quot;007C4C4F&quot;/&gt;&lt;wsp:rsid wsp:val=&quot;007C4E56&quot;/&gt;&lt;wsp:rsid wsp:val=&quot;007C54F5&quot;/&gt;&lt;wsp:rsid wsp:val=&quot;007C54FC&quot;/&gt;&lt;wsp:rsid wsp:val=&quot;007C57FB&quot;/&gt;&lt;wsp:rsid wsp:val=&quot;007C587B&quot;/&gt;&lt;wsp:rsid wsp:val=&quot;007C599A&quot;/&gt;&lt;wsp:rsid wsp:val=&quot;007C5A4E&quot;/&gt;&lt;wsp:rsid wsp:val=&quot;007C6463&quot;/&gt;&lt;wsp:rsid wsp:val=&quot;007C6E00&quot;/&gt;&lt;wsp:rsid wsp:val=&quot;007C72A8&quot;/&gt;&lt;wsp:rsid wsp:val=&quot;007C795E&quot;/&gt;&lt;wsp:rsid wsp:val=&quot;007D12D8&quot;/&gt;&lt;wsp:rsid wsp:val=&quot;007D2289&quot;/&gt;&lt;wsp:rsid wsp:val=&quot;007D26BD&quot;/&gt;&lt;wsp:rsid wsp:val=&quot;007D2899&quot;/&gt;&lt;wsp:rsid wsp:val=&quot;007D3735&quot;/&gt;&lt;wsp:rsid wsp:val=&quot;007D47CD&quot;/&gt;&lt;wsp:rsid wsp:val=&quot;007D61AA&quot;/&gt;&lt;wsp:rsid wsp:val=&quot;007D6307&quot;/&gt;&lt;wsp:rsid wsp:val=&quot;007D67F2&quot;/&gt;&lt;wsp:rsid wsp:val=&quot;007D6CE6&quot;/&gt;&lt;wsp:rsid wsp:val=&quot;007D7EA9&quot;/&gt;&lt;wsp:rsid wsp:val=&quot;007E1193&quot;/&gt;&lt;wsp:rsid wsp:val=&quot;007E1275&quot;/&gt;&lt;wsp:rsid wsp:val=&quot;007E15D9&quot;/&gt;&lt;wsp:rsid wsp:val=&quot;007E211F&quot;/&gt;&lt;wsp:rsid wsp:val=&quot;007E2178&quot;/&gt;&lt;wsp:rsid wsp:val=&quot;007E32D9&quot;/&gt;&lt;wsp:rsid wsp:val=&quot;007E3565&quot;/&gt;&lt;wsp:rsid wsp:val=&quot;007E4F8A&quot;/&gt;&lt;wsp:rsid wsp:val=&quot;007E57E8&quot;/&gt;&lt;wsp:rsid wsp:val=&quot;007E5B8D&quot;/&gt;&lt;wsp:rsid wsp:val=&quot;007E5EAB&quot;/&gt;&lt;wsp:rsid wsp:val=&quot;007E6520&quot;/&gt;&lt;wsp:rsid wsp:val=&quot;007E6F8E&quot;/&gt;&lt;wsp:rsid wsp:val=&quot;007E74E4&quot;/&gt;&lt;wsp:rsid wsp:val=&quot;007E7647&quot;/&gt;&lt;wsp:rsid wsp:val=&quot;007E7851&quot;/&gt;&lt;wsp:rsid wsp:val=&quot;007F04BD&quot;/&gt;&lt;wsp:rsid wsp:val=&quot;007F067E&quot;/&gt;&lt;wsp:rsid wsp:val=&quot;007F0AD4&quot;/&gt;&lt;wsp:rsid wsp:val=&quot;007F0B26&quot;/&gt;&lt;wsp:rsid wsp:val=&quot;007F10C2&quot;/&gt;&lt;wsp:rsid wsp:val=&quot;007F1496&quot;/&gt;&lt;wsp:rsid wsp:val=&quot;007F1EB0&quot;/&gt;&lt;wsp:rsid wsp:val=&quot;007F251D&quot;/&gt;&lt;wsp:rsid wsp:val=&quot;007F275A&quot;/&gt;&lt;wsp:rsid wsp:val=&quot;007F31FB&quot;/&gt;&lt;wsp:rsid wsp:val=&quot;007F348C&quot;/&gt;&lt;wsp:rsid wsp:val=&quot;007F4ED0&quot;/&gt;&lt;wsp:rsid wsp:val=&quot;007F51CC&quot;/&gt;&lt;wsp:rsid wsp:val=&quot;007F5F94&quot;/&gt;&lt;wsp:rsid wsp:val=&quot;007F6032&quot;/&gt;&lt;wsp:rsid wsp:val=&quot;007F6299&quot;/&gt;&lt;wsp:rsid wsp:val=&quot;007F73FA&quot;/&gt;&lt;wsp:rsid wsp:val=&quot;007F7987&quot;/&gt;&lt;wsp:rsid wsp:val=&quot;008000EE&quot;/&gt;&lt;wsp:rsid wsp:val=&quot;00800130&quot;/&gt;&lt;wsp:rsid wsp:val=&quot;0080089D&quot;/&gt;&lt;wsp:rsid wsp:val=&quot;008008B6&quot;/&gt;&lt;wsp:rsid wsp:val=&quot;008017C0&quot;/&gt;&lt;wsp:rsid wsp:val=&quot;00801901&quot;/&gt;&lt;wsp:rsid wsp:val=&quot;00801D20&quot;/&gt;&lt;wsp:rsid wsp:val=&quot;00801D46&quot;/&gt;&lt;wsp:rsid wsp:val=&quot;00802807&quot;/&gt;&lt;wsp:rsid wsp:val=&quot;00803BB2&quot;/&gt;&lt;wsp:rsid wsp:val=&quot;00804607&quot;/&gt;&lt;wsp:rsid wsp:val=&quot;00804A8C&quot;/&gt;&lt;wsp:rsid wsp:val=&quot;008054AC&quot;/&gt;&lt;wsp:rsid wsp:val=&quot;0080631C&quot;/&gt;&lt;wsp:rsid wsp:val=&quot;00806522&quot;/&gt;&lt;wsp:rsid wsp:val=&quot;00806580&quot;/&gt;&lt;wsp:rsid wsp:val=&quot;00806D18&quot;/&gt;&lt;wsp:rsid wsp:val=&quot;00806E40&quot;/&gt;&lt;wsp:rsid wsp:val=&quot;008070E2&quot;/&gt;&lt;wsp:rsid wsp:val=&quot;0080737A&quot;/&gt;&lt;wsp:rsid wsp:val=&quot;008077EA&quot;/&gt;&lt;wsp:rsid wsp:val=&quot;00807B5C&quot;/&gt;&lt;wsp:rsid wsp:val=&quot;00810344&quot;/&gt;&lt;wsp:rsid wsp:val=&quot;00810468&quot;/&gt;&lt;wsp:rsid wsp:val=&quot;008113FA&quot;/&gt;&lt;wsp:rsid wsp:val=&quot;008115D5&quot;/&gt;&lt;wsp:rsid wsp:val=&quot;008125C7&quot;/&gt;&lt;wsp:rsid wsp:val=&quot;00813F05&quot;/&gt;&lt;wsp:rsid wsp:val=&quot;008144EA&quot;/&gt;&lt;wsp:rsid wsp:val=&quot;00814834&quot;/&gt;&lt;wsp:rsid wsp:val=&quot;00814AE3&quot;/&gt;&lt;wsp:rsid wsp:val=&quot;00814E0E&quot;/&gt;&lt;wsp:rsid wsp:val=&quot;008152C9&quot;/&gt;&lt;wsp:rsid wsp:val=&quot;00815410&quot;/&gt;&lt;wsp:rsid wsp:val=&quot;008158F4&quot;/&gt;&lt;wsp:rsid wsp:val=&quot;008167D2&quot;/&gt;&lt;wsp:rsid wsp:val=&quot;008167F9&quot;/&gt;&lt;wsp:rsid wsp:val=&quot;008169E8&quot;/&gt;&lt;wsp:rsid wsp:val=&quot;00816A67&quot;/&gt;&lt;wsp:rsid wsp:val=&quot;00817103&quot;/&gt;&lt;wsp:rsid wsp:val=&quot;00817528&quot;/&gt;&lt;wsp:rsid wsp:val=&quot;008209B8&quot;/&gt;&lt;wsp:rsid wsp:val=&quot;00820D1F&quot;/&gt;&lt;wsp:rsid wsp:val=&quot;00821279&quot;/&gt;&lt;wsp:rsid wsp:val=&quot;00821285&quot;/&gt;&lt;wsp:rsid wsp:val=&quot;00821EFF&quot;/&gt;&lt;wsp:rsid wsp:val=&quot;0082276A&quot;/&gt;&lt;wsp:rsid wsp:val=&quot;00822FD6&quot;/&gt;&lt;wsp:rsid wsp:val=&quot;008238B8&quot;/&gt;&lt;wsp:rsid wsp:val=&quot;00823992&quot;/&gt;&lt;wsp:rsid wsp:val=&quot;0082472F&quot;/&gt;&lt;wsp:rsid wsp:val=&quot;00824D2A&quot;/&gt;&lt;wsp:rsid wsp:val=&quot;00825E79&quot;/&gt;&lt;wsp:rsid wsp:val=&quot;008273E8&quot;/&gt;&lt;wsp:rsid wsp:val=&quot;00827F68&quot;/&gt;&lt;wsp:rsid wsp:val=&quot;008300E1&quot;/&gt;&lt;wsp:rsid wsp:val=&quot;008310D9&quot;/&gt;&lt;wsp:rsid wsp:val=&quot;00831537&quot;/&gt;&lt;wsp:rsid wsp:val=&quot;008318A3&quot;/&gt;&lt;wsp:rsid wsp:val=&quot;00831C81&quot;/&gt;&lt;wsp:rsid wsp:val=&quot;00832082&quot;/&gt;&lt;wsp:rsid wsp:val=&quot;0083247C&quot;/&gt;&lt;wsp:rsid wsp:val=&quot;00834639&quot;/&gt;&lt;wsp:rsid wsp:val=&quot;008348CE&quot;/&gt;&lt;wsp:rsid wsp:val=&quot;00835944&quot;/&gt;&lt;wsp:rsid wsp:val=&quot;00835FD5&quot;/&gt;&lt;wsp:rsid wsp:val=&quot;00836AAB&quot;/&gt;&lt;wsp:rsid wsp:val=&quot;00836C03&quot;/&gt;&lt;wsp:rsid wsp:val=&quot;00837AA5&quot;/&gt;&lt;wsp:rsid wsp:val=&quot;0084009E&quot;/&gt;&lt;wsp:rsid wsp:val=&quot;0084078A&quot;/&gt;&lt;wsp:rsid wsp:val=&quot;00841439&quot;/&gt;&lt;wsp:rsid wsp:val=&quot;00841619&quot;/&gt;&lt;wsp:rsid wsp:val=&quot;0084182C&quot;/&gt;&lt;wsp:rsid wsp:val=&quot;00842010&quot;/&gt;&lt;wsp:rsid wsp:val=&quot;008426F3&quot;/&gt;&lt;wsp:rsid wsp:val=&quot;008436A4&quot;/&gt;&lt;wsp:rsid wsp:val=&quot;0084379E&quot;/&gt;&lt;wsp:rsid wsp:val=&quot;00844161&quot;/&gt;&lt;wsp:rsid wsp:val=&quot;0084494D&quot;/&gt;&lt;wsp:rsid wsp:val=&quot;00846038&quot;/&gt;&lt;wsp:rsid wsp:val=&quot;00846244&quot;/&gt;&lt;wsp:rsid wsp:val=&quot;0084627F&quot;/&gt;&lt;wsp:rsid wsp:val=&quot;008468AE&quot;/&gt;&lt;wsp:rsid wsp:val=&quot;00846A26&quot;/&gt;&lt;wsp:rsid wsp:val=&quot;00847186&quot;/&gt;&lt;wsp:rsid wsp:val=&quot;00847D73&quot;/&gt;&lt;wsp:rsid wsp:val=&quot;008505D7&quot;/&gt;&lt;wsp:rsid wsp:val=&quot;00850755&quot;/&gt;&lt;wsp:rsid wsp:val=&quot;008509C9&quot;/&gt;&lt;wsp:rsid wsp:val=&quot;008515D7&quot;/&gt;&lt;wsp:rsid wsp:val=&quot;008523B0&quot;/&gt;&lt;wsp:rsid wsp:val=&quot;0085246B&quot;/&gt;&lt;wsp:rsid wsp:val=&quot;008529A6&quot;/&gt;&lt;wsp:rsid wsp:val=&quot;00852D57&quot;/&gt;&lt;wsp:rsid wsp:val=&quot;00852E20&quot;/&gt;&lt;wsp:rsid wsp:val=&quot;0085309A&quot;/&gt;&lt;wsp:rsid wsp:val=&quot;00853B27&quot;/&gt;&lt;wsp:rsid wsp:val=&quot;00853F28&quot;/&gt;&lt;wsp:rsid wsp:val=&quot;00853F57&quot;/&gt;&lt;wsp:rsid wsp:val=&quot;0085400A&quot;/&gt;&lt;wsp:rsid wsp:val=&quot;0085443D&quot;/&gt;&lt;wsp:rsid wsp:val=&quot;008562A0&quot;/&gt;&lt;wsp:rsid wsp:val=&quot;008562F6&quot;/&gt;&lt;wsp:rsid wsp:val=&quot;0085660A&quot;/&gt;&lt;wsp:rsid wsp:val=&quot;00856FF7&quot;/&gt;&lt;wsp:rsid wsp:val=&quot;0085743F&quot;/&gt;&lt;wsp:rsid wsp:val=&quot;0085775F&quot;/&gt;&lt;wsp:rsid wsp:val=&quot;0085790B&quot;/&gt;&lt;wsp:rsid wsp:val=&quot;00857AA3&quot;/&gt;&lt;wsp:rsid wsp:val=&quot;00857D43&quot;/&gt;&lt;wsp:rsid wsp:val=&quot;00861728&quot;/&gt;&lt;wsp:rsid wsp:val=&quot;008622A2&quot;/&gt;&lt;wsp:rsid wsp:val=&quot;008632C0&quot;/&gt;&lt;wsp:rsid wsp:val=&quot;00863514&quot;/&gt;&lt;wsp:rsid wsp:val=&quot;00863943&quot;/&gt;&lt;wsp:rsid wsp:val=&quot;00865A1B&quot;/&gt;&lt;wsp:rsid wsp:val=&quot;00865DF5&quot;/&gt;&lt;wsp:rsid wsp:val=&quot;008667D6&quot;/&gt;&lt;wsp:rsid wsp:val=&quot;0086772C&quot;/&gt;&lt;wsp:rsid wsp:val=&quot;00870EAF&quot;/&gt;&lt;wsp:rsid wsp:val=&quot;0087185A&quot;/&gt;&lt;wsp:rsid wsp:val=&quot;00871CE9&quot;/&gt;&lt;wsp:rsid wsp:val=&quot;00872994&quot;/&gt;&lt;wsp:rsid wsp:val=&quot;008739F8&quot;/&gt;&lt;wsp:rsid wsp:val=&quot;00874CAC&quot;/&gt;&lt;wsp:rsid wsp:val=&quot;00874DFD&quot;/&gt;&lt;wsp:rsid wsp:val=&quot;00875013&quot;/&gt;&lt;wsp:rsid wsp:val=&quot;0087541C&quot;/&gt;&lt;wsp:rsid wsp:val=&quot;008760A4&quot;/&gt;&lt;wsp:rsid wsp:val=&quot;00876166&quot;/&gt;&lt;wsp:rsid wsp:val=&quot;00876480&quot;/&gt;&lt;wsp:rsid wsp:val=&quot;008765E4&quot;/&gt;&lt;wsp:rsid wsp:val=&quot;00876C73&quot;/&gt;&lt;wsp:rsid wsp:val=&quot;008772BE&quot;/&gt;&lt;wsp:rsid wsp:val=&quot;008808B0&quot;/&gt;&lt;wsp:rsid wsp:val=&quot;00880F6C&quot;/&gt;&lt;wsp:rsid wsp:val=&quot;00881166&quot;/&gt;&lt;wsp:rsid wsp:val=&quot;00881D0A&quot;/&gt;&lt;wsp:rsid wsp:val=&quot;00882410&quot;/&gt;&lt;wsp:rsid wsp:val=&quot;00882E2E&quot;/&gt;&lt;wsp:rsid wsp:val=&quot;00883201&quot;/&gt;&lt;wsp:rsid wsp:val=&quot;00883C4E&quot;/&gt;&lt;wsp:rsid wsp:val=&quot;00883CF5&quot;/&gt;&lt;wsp:rsid wsp:val=&quot;00883EEA&quot;/&gt;&lt;wsp:rsid wsp:val=&quot;00884427&quot;/&gt;&lt;wsp:rsid wsp:val=&quot;00884495&quot;/&gt;&lt;wsp:rsid wsp:val=&quot;00884952&quot;/&gt;&lt;wsp:rsid wsp:val=&quot;00884C9A&quot;/&gt;&lt;wsp:rsid wsp:val=&quot;00885C1D&quot;/&gt;&lt;wsp:rsid wsp:val=&quot;00885CB4&quot;/&gt;&lt;wsp:rsid wsp:val=&quot;008863FC&quot;/&gt;&lt;wsp:rsid wsp:val=&quot;00886758&quot;/&gt;&lt;wsp:rsid wsp:val=&quot;00886988&quot;/&gt;&lt;wsp:rsid wsp:val=&quot;00886E1A&quot;/&gt;&lt;wsp:rsid wsp:val=&quot;00887156&quot;/&gt;&lt;wsp:rsid wsp:val=&quot;0088723B&quot;/&gt;&lt;wsp:rsid wsp:val=&quot;00887347&quot;/&gt;&lt;wsp:rsid wsp:val=&quot;00887A2E&quot;/&gt;&lt;wsp:rsid wsp:val=&quot;00887B91&quot;/&gt;&lt;wsp:rsid wsp:val=&quot;00890633&quot;/&gt;&lt;wsp:rsid wsp:val=&quot;008915DE&quot;/&gt;&lt;wsp:rsid wsp:val=&quot;00891718&quot;/&gt;&lt;wsp:rsid wsp:val=&quot;00891A13&quot;/&gt;&lt;wsp:rsid wsp:val=&quot;00891E17&quot;/&gt;&lt;wsp:rsid wsp:val=&quot;00891E3A&quot;/&gt;&lt;wsp:rsid wsp:val=&quot;008922A6&quot;/&gt;&lt;wsp:rsid wsp:val=&quot;00892DDB&quot;/&gt;&lt;wsp:rsid wsp:val=&quot;0089367F&quot;/&gt;&lt;wsp:rsid wsp:val=&quot;00894638&quot;/&gt;&lt;wsp:rsid wsp:val=&quot;0089466D&quot;/&gt;&lt;wsp:rsid wsp:val=&quot;00894850&quot;/&gt;&lt;wsp:rsid wsp:val=&quot;008951A8&quot;/&gt;&lt;wsp:rsid wsp:val=&quot;008955E3&quot;/&gt;&lt;wsp:rsid wsp:val=&quot;00896096&quot;/&gt;&lt;wsp:rsid wsp:val=&quot;008968D7&quot;/&gt;&lt;wsp:rsid wsp:val=&quot;00896B38&quot;/&gt;&lt;wsp:rsid wsp:val=&quot;00896DB2&quot;/&gt;&lt;wsp:rsid wsp:val=&quot;00896EB8&quot;/&gt;&lt;wsp:rsid wsp:val=&quot;00897A4E&quot;/&gt;&lt;wsp:rsid wsp:val=&quot;008A0E21&quot;/&gt;&lt;wsp:rsid wsp:val=&quot;008A1EB8&quot;/&gt;&lt;wsp:rsid wsp:val=&quot;008A2168&quot;/&gt;&lt;wsp:rsid wsp:val=&quot;008A2610&quot;/&gt;&lt;wsp:rsid wsp:val=&quot;008A2701&quot;/&gt;&lt;wsp:rsid wsp:val=&quot;008A2C30&quot;/&gt;&lt;wsp:rsid wsp:val=&quot;008A4C4D&quot;/&gt;&lt;wsp:rsid wsp:val=&quot;008A4C71&quot;/&gt;&lt;wsp:rsid wsp:val=&quot;008A54B9&quot;/&gt;&lt;wsp:rsid wsp:val=&quot;008A5592&quot;/&gt;&lt;wsp:rsid wsp:val=&quot;008A6D6E&quot;/&gt;&lt;wsp:rsid wsp:val=&quot;008A7D0D&quot;/&gt;&lt;wsp:rsid wsp:val=&quot;008A7E55&quot;/&gt;&lt;wsp:rsid wsp:val=&quot;008B00E3&quot;/&gt;&lt;wsp:rsid wsp:val=&quot;008B02AF&quot;/&gt;&lt;wsp:rsid wsp:val=&quot;008B0BB4&quot;/&gt;&lt;wsp:rsid wsp:val=&quot;008B0F95&quot;/&gt;&lt;wsp:rsid wsp:val=&quot;008B13DF&quot;/&gt;&lt;wsp:rsid wsp:val=&quot;008B1840&quot;/&gt;&lt;wsp:rsid wsp:val=&quot;008B1B49&quot;/&gt;&lt;wsp:rsid wsp:val=&quot;008B1C49&quot;/&gt;&lt;wsp:rsid wsp:val=&quot;008B1ED0&quot;/&gt;&lt;wsp:rsid wsp:val=&quot;008B2B51&quot;/&gt;&lt;wsp:rsid wsp:val=&quot;008B3085&quot;/&gt;&lt;wsp:rsid wsp:val=&quot;008B356B&quot;/&gt;&lt;wsp:rsid wsp:val=&quot;008B3BD4&quot;/&gt;&lt;wsp:rsid wsp:val=&quot;008B3ED7&quot;/&gt;&lt;wsp:rsid wsp:val=&quot;008B4BC8&quot;/&gt;&lt;wsp:rsid wsp:val=&quot;008B4E9B&quot;/&gt;&lt;wsp:rsid wsp:val=&quot;008B4FC9&quot;/&gt;&lt;wsp:rsid wsp:val=&quot;008B5ED3&quot;/&gt;&lt;wsp:rsid wsp:val=&quot;008B5F28&quot;/&gt;&lt;wsp:rsid wsp:val=&quot;008B64A6&quot;/&gt;&lt;wsp:rsid wsp:val=&quot;008B6932&quot;/&gt;&lt;wsp:rsid wsp:val=&quot;008B77F7&quot;/&gt;&lt;wsp:rsid wsp:val=&quot;008B7B1D&quot;/&gt;&lt;wsp:rsid wsp:val=&quot;008C0215&quot;/&gt;&lt;wsp:rsid wsp:val=&quot;008C03DF&quot;/&gt;&lt;wsp:rsid wsp:val=&quot;008C10DA&quot;/&gt;&lt;wsp:rsid wsp:val=&quot;008C1429&quot;/&gt;&lt;wsp:rsid wsp:val=&quot;008C23A2&quot;/&gt;&lt;wsp:rsid wsp:val=&quot;008C333F&quot;/&gt;&lt;wsp:rsid wsp:val=&quot;008C35B2&quot;/&gt;&lt;wsp:rsid wsp:val=&quot;008C35E0&quot;/&gt;&lt;wsp:rsid wsp:val=&quot;008C38AC&quot;/&gt;&lt;wsp:rsid wsp:val=&quot;008C44D3&quot;/&gt;&lt;wsp:rsid wsp:val=&quot;008C5A20&quot;/&gt;&lt;wsp:rsid wsp:val=&quot;008C6D29&quot;/&gt;&lt;wsp:rsid wsp:val=&quot;008C7629&quot;/&gt;&lt;wsp:rsid wsp:val=&quot;008C7F01&quot;/&gt;&lt;wsp:rsid wsp:val=&quot;008D02C5&quot;/&gt;&lt;wsp:rsid wsp:val=&quot;008D05D9&quot;/&gt;&lt;wsp:rsid wsp:val=&quot;008D0DFF&quot;/&gt;&lt;wsp:rsid wsp:val=&quot;008D207A&quot;/&gt;&lt;wsp:rsid wsp:val=&quot;008D23C6&quot;/&gt;&lt;wsp:rsid wsp:val=&quot;008D2CA7&quot;/&gt;&lt;wsp:rsid wsp:val=&quot;008D3567&quot;/&gt;&lt;wsp:rsid wsp:val=&quot;008D3952&quot;/&gt;&lt;wsp:rsid wsp:val=&quot;008D3AAB&quot;/&gt;&lt;wsp:rsid wsp:val=&quot;008D3AB0&quot;/&gt;&lt;wsp:rsid wsp:val=&quot;008D3F73&quot;/&gt;&lt;wsp:rsid wsp:val=&quot;008D59F7&quot;/&gt;&lt;wsp:rsid wsp:val=&quot;008D5A2D&quot;/&gt;&lt;wsp:rsid wsp:val=&quot;008D606B&quot;/&gt;&lt;wsp:rsid wsp:val=&quot;008D64A3&quot;/&gt;&lt;wsp:rsid wsp:val=&quot;008D7109&quot;/&gt;&lt;wsp:rsid wsp:val=&quot;008D790D&quot;/&gt;&lt;wsp:rsid wsp:val=&quot;008E0B8A&quot;/&gt;&lt;wsp:rsid wsp:val=&quot;008E1130&quot;/&gt;&lt;wsp:rsid wsp:val=&quot;008E2080&quot;/&gt;&lt;wsp:rsid wsp:val=&quot;008E2C29&quot;/&gt;&lt;wsp:rsid wsp:val=&quot;008E3533&quot;/&gt;&lt;wsp:rsid wsp:val=&quot;008E435B&quot;/&gt;&lt;wsp:rsid wsp:val=&quot;008E65F1&quot;/&gt;&lt;wsp:rsid wsp:val=&quot;008E72B1&quot;/&gt;&lt;wsp:rsid wsp:val=&quot;008E742E&quot;/&gt;&lt;wsp:rsid wsp:val=&quot;008E779A&quot;/&gt;&lt;wsp:rsid wsp:val=&quot;008F009E&quot;/&gt;&lt;wsp:rsid wsp:val=&quot;008F05D8&quot;/&gt;&lt;wsp:rsid wsp:val=&quot;008F088C&quot;/&gt;&lt;wsp:rsid wsp:val=&quot;008F1156&quot;/&gt;&lt;wsp:rsid wsp:val=&quot;008F18B2&quot;/&gt;&lt;wsp:rsid wsp:val=&quot;008F1ACD&quot;/&gt;&lt;wsp:rsid wsp:val=&quot;008F2E34&quot;/&gt;&lt;wsp:rsid wsp:val=&quot;008F2E41&quot;/&gt;&lt;wsp:rsid wsp:val=&quot;008F3306&quot;/&gt;&lt;wsp:rsid wsp:val=&quot;008F33AA&quot;/&gt;&lt;wsp:rsid wsp:val=&quot;008F348D&quot;/&gt;&lt;wsp:rsid wsp:val=&quot;008F38FD&quot;/&gt;&lt;wsp:rsid wsp:val=&quot;008F455D&quot;/&gt;&lt;wsp:rsid wsp:val=&quot;008F532F&quot;/&gt;&lt;wsp:rsid wsp:val=&quot;008F5EA6&quot;/&gt;&lt;wsp:rsid wsp:val=&quot;008F6101&quot;/&gt;&lt;wsp:rsid wsp:val=&quot;008F6897&quot;/&gt;&lt;wsp:rsid wsp:val=&quot;008F6A03&quot;/&gt;&lt;wsp:rsid wsp:val=&quot;008F7218&quot;/&gt;&lt;wsp:rsid wsp:val=&quot;008F77A6&quot;/&gt;&lt;wsp:rsid wsp:val=&quot;008F7908&quot;/&gt;&lt;wsp:rsid wsp:val=&quot;008F7C28&quot;/&gt;&lt;wsp:rsid wsp:val=&quot;008F7C8B&quot;/&gt;&lt;wsp:rsid wsp:val=&quot;008F7DC3&quot;/&gt;&lt;wsp:rsid wsp:val=&quot;00900285&quot;/&gt;&lt;wsp:rsid wsp:val=&quot;009005E6&quot;/&gt;&lt;wsp:rsid wsp:val=&quot;009005EE&quot;/&gt;&lt;wsp:rsid wsp:val=&quot;00900663&quot;/&gt;&lt;wsp:rsid wsp:val=&quot;00902FFB&quot;/&gt;&lt;wsp:rsid wsp:val=&quot;00903D1A&quot;/&gt;&lt;wsp:rsid wsp:val=&quot;00903D25&quot;/&gt;&lt;wsp:rsid wsp:val=&quot;00903EC0&quot;/&gt;&lt;wsp:rsid wsp:val=&quot;009042F2&quot;/&gt;&lt;wsp:rsid wsp:val=&quot;00904693&quot;/&gt;&lt;wsp:rsid wsp:val=&quot;0090484E&quot;/&gt;&lt;wsp:rsid wsp:val=&quot;00904CAB&quot;/&gt;&lt;wsp:rsid wsp:val=&quot;00905468&quot;/&gt;&lt;wsp:rsid wsp:val=&quot;00905ED0&quot;/&gt;&lt;wsp:rsid wsp:val=&quot;00905F08&quot;/&gt;&lt;wsp:rsid wsp:val=&quot;0090617D&quot;/&gt;&lt;wsp:rsid wsp:val=&quot;00906591&quot;/&gt;&lt;wsp:rsid wsp:val=&quot;00906EB7&quot;/&gt;&lt;wsp:rsid wsp:val=&quot;0090797F&quot;/&gt;&lt;wsp:rsid wsp:val=&quot;00911040&quot;/&gt;&lt;wsp:rsid wsp:val=&quot;00912095&quot;/&gt;&lt;wsp:rsid wsp:val=&quot;00912569&quot;/&gt;&lt;wsp:rsid wsp:val=&quot;00913672&quot;/&gt;&lt;wsp:rsid wsp:val=&quot;009136DA&quot;/&gt;&lt;wsp:rsid wsp:val=&quot;00913FF8&quot;/&gt;&lt;wsp:rsid wsp:val=&quot;0091417E&quot;/&gt;&lt;wsp:rsid wsp:val=&quot;00914425&quot;/&gt;&lt;wsp:rsid wsp:val=&quot;00914799&quot;/&gt;&lt;wsp:rsid wsp:val=&quot;00914A3A&quot;/&gt;&lt;wsp:rsid wsp:val=&quot;009156B8&quot;/&gt;&lt;wsp:rsid wsp:val=&quot;009159CA&quot;/&gt;&lt;wsp:rsid wsp:val=&quot;009166B3&quot;/&gt;&lt;wsp:rsid wsp:val=&quot;00916B54&quot;/&gt;&lt;wsp:rsid wsp:val=&quot;009177CC&quot;/&gt;&lt;wsp:rsid wsp:val=&quot;00917B84&quot;/&gt;&lt;wsp:rsid wsp:val=&quot;009200ED&quot;/&gt;&lt;wsp:rsid wsp:val=&quot;009201E7&quot;/&gt;&lt;wsp:rsid wsp:val=&quot;00920205&quot;/&gt;&lt;wsp:rsid wsp:val=&quot;00920490&quot;/&gt;&lt;wsp:rsid wsp:val=&quot;00920DA2&quot;/&gt;&lt;wsp:rsid wsp:val=&quot;00921F54&quot;/&gt;&lt;wsp:rsid wsp:val=&quot;009224E7&quot;/&gt;&lt;wsp:rsid wsp:val=&quot;0092276F&quot;/&gt;&lt;wsp:rsid wsp:val=&quot;00922C9F&quot;/&gt;&lt;wsp:rsid wsp:val=&quot;00922DE5&quot;/&gt;&lt;wsp:rsid wsp:val=&quot;009238E7&quot;/&gt;&lt;wsp:rsid wsp:val=&quot;00923C16&quot;/&gt;&lt;wsp:rsid wsp:val=&quot;0092405A&quot;/&gt;&lt;wsp:rsid wsp:val=&quot;00924964&quot;/&gt;&lt;wsp:rsid wsp:val=&quot;00924E28&quot;/&gt;&lt;wsp:rsid wsp:val=&quot;00925152&quot;/&gt;&lt;wsp:rsid wsp:val=&quot;00925532&quot;/&gt;&lt;wsp:rsid wsp:val=&quot;00926EC6&quot;/&gt;&lt;wsp:rsid wsp:val=&quot;009275EA&quot;/&gt;&lt;wsp:rsid wsp:val=&quot;00927C45&quot;/&gt;&lt;wsp:rsid wsp:val=&quot;0093022F&quot;/&gt;&lt;wsp:rsid wsp:val=&quot;009304BD&quot;/&gt;&lt;wsp:rsid wsp:val=&quot;00930579&quot;/&gt;&lt;wsp:rsid wsp:val=&quot;009307BC&quot;/&gt;&lt;wsp:rsid wsp:val=&quot;00930A4A&quot;/&gt;&lt;wsp:rsid wsp:val=&quot;0093144C&quot;/&gt;&lt;wsp:rsid wsp:val=&quot;009314C8&quot;/&gt;&lt;wsp:rsid wsp:val=&quot;0093196F&quot;/&gt;&lt;wsp:rsid wsp:val=&quot;00931BBB&quot;/&gt;&lt;wsp:rsid wsp:val=&quot;009321BC&quot;/&gt;&lt;wsp:rsid wsp:val=&quot;0093377E&quot;/&gt;&lt;wsp:rsid wsp:val=&quot;009339EC&quot;/&gt;&lt;wsp:rsid wsp:val=&quot;009340B4&quot;/&gt;&lt;wsp:rsid wsp:val=&quot;00934202&quot;/&gt;&lt;wsp:rsid wsp:val=&quot;00934DF1&quot;/&gt;&lt;wsp:rsid wsp:val=&quot;00935285&quot;/&gt;&lt;wsp:rsid wsp:val=&quot;009355B9&quot;/&gt;&lt;wsp:rsid wsp:val=&quot;00936241&quot;/&gt;&lt;wsp:rsid wsp:val=&quot;00936A90&quot;/&gt;&lt;wsp:rsid wsp:val=&quot;00936B8B&quot;/&gt;&lt;wsp:rsid wsp:val=&quot;00936D47&quot;/&gt;&lt;wsp:rsid wsp:val=&quot;00936D70&quot;/&gt;&lt;wsp:rsid wsp:val=&quot;0093763B&quot;/&gt;&lt;wsp:rsid wsp:val=&quot;00937FCE&quot;/&gt;&lt;wsp:rsid wsp:val=&quot;00940474&quot;/&gt;&lt;wsp:rsid wsp:val=&quot;009407FC&quot;/&gt;&lt;wsp:rsid wsp:val=&quot;00940902&quot;/&gt;&lt;wsp:rsid wsp:val=&quot;00940CCA&quot;/&gt;&lt;wsp:rsid wsp:val=&quot;00940E8F&quot;/&gt;&lt;wsp:rsid wsp:val=&quot;0094107C&quot;/&gt;&lt;wsp:rsid wsp:val=&quot;009413CD&quot;/&gt;&lt;wsp:rsid wsp:val=&quot;00941429&quot;/&gt;&lt;wsp:rsid wsp:val=&quot;009416AD&quot;/&gt;&lt;wsp:rsid wsp:val=&quot;009417D0&quot;/&gt;&lt;wsp:rsid wsp:val=&quot;009428CB&quot;/&gt;&lt;wsp:rsid wsp:val=&quot;00943ED9&quot;/&gt;&lt;wsp:rsid wsp:val=&quot;0094506E&quot;/&gt;&lt;wsp:rsid wsp:val=&quot;00945AAD&quot;/&gt;&lt;wsp:rsid wsp:val=&quot;00946FC7&quot;/&gt;&lt;wsp:rsid wsp:val=&quot;009470D1&quot;/&gt;&lt;wsp:rsid wsp:val=&quot;00947CE3&quot;/&gt;&lt;wsp:rsid wsp:val=&quot;00950813&quot;/&gt;&lt;wsp:rsid wsp:val=&quot;0095192B&quot;/&gt;&lt;wsp:rsid wsp:val=&quot;009526C6&quot;/&gt;&lt;wsp:rsid wsp:val=&quot;0095290A&quot;/&gt;&lt;wsp:rsid wsp:val=&quot;00952958&quot;/&gt;&lt;wsp:rsid wsp:val=&quot;00952E2F&quot;/&gt;&lt;wsp:rsid wsp:val=&quot;009536E5&quot;/&gt;&lt;wsp:rsid wsp:val=&quot;00953893&quot;/&gt;&lt;wsp:rsid wsp:val=&quot;00953C57&quot;/&gt;&lt;wsp:rsid wsp:val=&quot;00953EA9&quot;/&gt;&lt;wsp:rsid wsp:val=&quot;009541A4&quot;/&gt;&lt;wsp:rsid wsp:val=&quot;00954F65&quot;/&gt;&lt;wsp:rsid wsp:val=&quot;00955FF3&quot;/&gt;&lt;wsp:rsid wsp:val=&quot;0095630B&quot;/&gt;&lt;wsp:rsid wsp:val=&quot;00956A61&quot;/&gt;&lt;wsp:rsid wsp:val=&quot;00956EAC&quot;/&gt;&lt;wsp:rsid wsp:val=&quot;00956EBB&quot;/&gt;&lt;wsp:rsid wsp:val=&quot;00956F58&quot;/&gt;&lt;wsp:rsid wsp:val=&quot;00957111&quot;/&gt;&lt;wsp:rsid wsp:val=&quot;00957A45&quot;/&gt;&lt;wsp:rsid wsp:val=&quot;0096007C&quot;/&gt;&lt;wsp:rsid wsp:val=&quot;009600F1&quot;/&gt;&lt;wsp:rsid wsp:val=&quot;00960479&quot;/&gt;&lt;wsp:rsid wsp:val=&quot;00960532&quot;/&gt;&lt;wsp:rsid wsp:val=&quot;00960BC2&quot;/&gt;&lt;wsp:rsid wsp:val=&quot;00960C08&quot;/&gt;&lt;wsp:rsid wsp:val=&quot;009612CB&quot;/&gt;&lt;wsp:rsid wsp:val=&quot;009614BD&quot;/&gt;&lt;wsp:rsid wsp:val=&quot;00961FE2&quot;/&gt;&lt;wsp:rsid wsp:val=&quot;0096288D&quot;/&gt;&lt;wsp:rsid wsp:val=&quot;00963008&quot;/&gt;&lt;wsp:rsid wsp:val=&quot;00964171&quot;/&gt;&lt;wsp:rsid wsp:val=&quot;00964583&quot;/&gt;&lt;wsp:rsid wsp:val=&quot;009648EB&quot;/&gt;&lt;wsp:rsid wsp:val=&quot;00964A2A&quot;/&gt;&lt;wsp:rsid wsp:val=&quot;00965077&quot;/&gt;&lt;wsp:rsid wsp:val=&quot;009657FE&quot;/&gt;&lt;wsp:rsid wsp:val=&quot;00965DC9&quot;/&gt;&lt;wsp:rsid wsp:val=&quot;00970040&quot;/&gt;&lt;wsp:rsid wsp:val=&quot;00970707&quot;/&gt;&lt;wsp:rsid wsp:val=&quot;00970BDC&quot;/&gt;&lt;wsp:rsid wsp:val=&quot;00970CE1&quot;/&gt;&lt;wsp:rsid wsp:val=&quot;00971980&quot;/&gt;&lt;wsp:rsid wsp:val=&quot;00971DBA&quot;/&gt;&lt;wsp:rsid wsp:val=&quot;00971F5E&quot;/&gt;&lt;wsp:rsid wsp:val=&quot;00972E75&quot;/&gt;&lt;wsp:rsid wsp:val=&quot;00973219&quot;/&gt;&lt;wsp:rsid wsp:val=&quot;00974B5A&quot;/&gt;&lt;wsp:rsid wsp:val=&quot;00975224&quot;/&gt;&lt;wsp:rsid wsp:val=&quot;0097589D&quot;/&gt;&lt;wsp:rsid wsp:val=&quot;00975FB6&quot;/&gt;&lt;wsp:rsid wsp:val=&quot;009769C3&quot;/&gt;&lt;wsp:rsid wsp:val=&quot;00976CD4&quot;/&gt;&lt;wsp:rsid wsp:val=&quot;00976DAF&quot;/&gt;&lt;wsp:rsid wsp:val=&quot;00977569&quot;/&gt;&lt;wsp:rsid wsp:val=&quot;00977728&quot;/&gt;&lt;wsp:rsid wsp:val=&quot;00980BE4&quot;/&gt;&lt;wsp:rsid wsp:val=&quot;00980BF8&quot;/&gt;&lt;wsp:rsid wsp:val=&quot;00980E12&quot;/&gt;&lt;wsp:rsid wsp:val=&quot;009817E5&quot;/&gt;&lt;wsp:rsid wsp:val=&quot;009818F6&quot;/&gt;&lt;wsp:rsid wsp:val=&quot;0098211B&quot;/&gt;&lt;wsp:rsid wsp:val=&quot;0098292B&quot;/&gt;&lt;wsp:rsid wsp:val=&quot;00982B99&quot;/&gt;&lt;wsp:rsid wsp:val=&quot;0098323E&quot;/&gt;&lt;wsp:rsid wsp:val=&quot;0098333E&quot;/&gt;&lt;wsp:rsid wsp:val=&quot;009833C7&quot;/&gt;&lt;wsp:rsid wsp:val=&quot;009833FD&quot;/&gt;&lt;wsp:rsid wsp:val=&quot;00983671&quot;/&gt;&lt;wsp:rsid wsp:val=&quot;00983B6C&quot;/&gt;&lt;wsp:rsid wsp:val=&quot;00983E84&quot;/&gt;&lt;wsp:rsid wsp:val=&quot;00983EAA&quot;/&gt;&lt;wsp:rsid wsp:val=&quot;009857C9&quot;/&gt;&lt;wsp:rsid wsp:val=&quot;009860C0&quot;/&gt;&lt;wsp:rsid wsp:val=&quot;009863C3&quot;/&gt;&lt;wsp:rsid wsp:val=&quot;0098654C&quot;/&gt;&lt;wsp:rsid wsp:val=&quot;00986FE0&quot;/&gt;&lt;wsp:rsid wsp:val=&quot;0098716E&quot;/&gt;&lt;wsp:rsid wsp:val=&quot;009877E1&quot;/&gt;&lt;wsp:rsid wsp:val=&quot;00987ED7&quot;/&gt;&lt;wsp:rsid wsp:val=&quot;009909FA&quot;/&gt;&lt;wsp:rsid wsp:val=&quot;00991607&quot;/&gt;&lt;wsp:rsid wsp:val=&quot;009919CC&quot;/&gt;&lt;wsp:rsid wsp:val=&quot;009923D1&quot;/&gt;&lt;wsp:rsid wsp:val=&quot;00992913&quot;/&gt;&lt;wsp:rsid wsp:val=&quot;00993E0F&quot;/&gt;&lt;wsp:rsid wsp:val=&quot;009956C8&quot;/&gt;&lt;wsp:rsid wsp:val=&quot;009961A6&quot;/&gt;&lt;wsp:rsid wsp:val=&quot;00996F14&quot;/&gt;&lt;wsp:rsid wsp:val=&quot;0099731F&quot;/&gt;&lt;wsp:rsid wsp:val=&quot;009976B3&quot;/&gt;&lt;wsp:rsid wsp:val=&quot;00997823&quot;/&gt;&lt;wsp:rsid wsp:val=&quot;0099797E&quot;/&gt;&lt;wsp:rsid wsp:val=&quot;009A0750&quot;/&gt;&lt;wsp:rsid wsp:val=&quot;009A0EDC&quot;/&gt;&lt;wsp:rsid wsp:val=&quot;009A0FDF&quot;/&gt;&lt;wsp:rsid wsp:val=&quot;009A1A8B&quot;/&gt;&lt;wsp:rsid wsp:val=&quot;009A1D56&quot;/&gt;&lt;wsp:rsid wsp:val=&quot;009A2FD3&quot;/&gt;&lt;wsp:rsid wsp:val=&quot;009A3970&quot;/&gt;&lt;wsp:rsid wsp:val=&quot;009A3C45&quot;/&gt;&lt;wsp:rsid wsp:val=&quot;009A4651&quot;/&gt;&lt;wsp:rsid wsp:val=&quot;009A49A2&quot;/&gt;&lt;wsp:rsid wsp:val=&quot;009A4D02&quot;/&gt;&lt;wsp:rsid wsp:val=&quot;009A5031&quot;/&gt;&lt;wsp:rsid wsp:val=&quot;009A6705&quot;/&gt;&lt;wsp:rsid wsp:val=&quot;009A6D23&quot;/&gt;&lt;wsp:rsid wsp:val=&quot;009A6EE6&quot;/&gt;&lt;wsp:rsid wsp:val=&quot;009A7566&quot;/&gt;&lt;wsp:rsid wsp:val=&quot;009B0165&quot;/&gt;&lt;wsp:rsid wsp:val=&quot;009B15FC&quot;/&gt;&lt;wsp:rsid wsp:val=&quot;009B17EC&quot;/&gt;&lt;wsp:rsid wsp:val=&quot;009B2851&quot;/&gt;&lt;wsp:rsid wsp:val=&quot;009B2B87&quot;/&gt;&lt;wsp:rsid wsp:val=&quot;009B2DD8&quot;/&gt;&lt;wsp:rsid wsp:val=&quot;009B35CE&quot;/&gt;&lt;wsp:rsid wsp:val=&quot;009B416A&quot;/&gt;&lt;wsp:rsid wsp:val=&quot;009B4B74&quot;/&gt;&lt;wsp:rsid wsp:val=&quot;009B6076&quot;/&gt;&lt;wsp:rsid wsp:val=&quot;009B7262&quot;/&gt;&lt;wsp:rsid wsp:val=&quot;009B731E&quot;/&gt;&lt;wsp:rsid wsp:val=&quot;009B73DC&quot;/&gt;&lt;wsp:rsid wsp:val=&quot;009C04FC&quot;/&gt;&lt;wsp:rsid wsp:val=&quot;009C0F54&quot;/&gt;&lt;wsp:rsid wsp:val=&quot;009C22CD&quot;/&gt;&lt;wsp:rsid wsp:val=&quot;009C2D78&quot;/&gt;&lt;wsp:rsid wsp:val=&quot;009C30D6&quot;/&gt;&lt;wsp:rsid wsp:val=&quot;009C3935&quot;/&gt;&lt;wsp:rsid wsp:val=&quot;009C3997&quot;/&gt;&lt;wsp:rsid wsp:val=&quot;009C3C0D&quot;/&gt;&lt;wsp:rsid wsp:val=&quot;009C464A&quot;/&gt;&lt;wsp:rsid wsp:val=&quot;009C46D2&quot;/&gt;&lt;wsp:rsid wsp:val=&quot;009C4A8E&quot;/&gt;&lt;wsp:rsid wsp:val=&quot;009C523D&quot;/&gt;&lt;wsp:rsid wsp:val=&quot;009C5BEC&quot;/&gt;&lt;wsp:rsid wsp:val=&quot;009C5C71&quot;/&gt;&lt;wsp:rsid wsp:val=&quot;009C5DCE&quot;/&gt;&lt;wsp:rsid wsp:val=&quot;009C67FD&quot;/&gt;&lt;wsp:rsid wsp:val=&quot;009C6DFC&quot;/&gt;&lt;wsp:rsid wsp:val=&quot;009C75C0&quot;/&gt;&lt;wsp:rsid wsp:val=&quot;009C760D&quot;/&gt;&lt;wsp:rsid wsp:val=&quot;009C769F&quot;/&gt;&lt;wsp:rsid wsp:val=&quot;009C7794&quot;/&gt;&lt;wsp:rsid wsp:val=&quot;009C7C29&quot;/&gt;&lt;wsp:rsid wsp:val=&quot;009C7F7C&quot;/&gt;&lt;wsp:rsid wsp:val=&quot;009D013B&quot;/&gt;&lt;wsp:rsid wsp:val=&quot;009D05A5&quot;/&gt;&lt;wsp:rsid wsp:val=&quot;009D09E5&quot;/&gt;&lt;wsp:rsid wsp:val=&quot;009D2694&quot;/&gt;&lt;wsp:rsid wsp:val=&quot;009D27D6&quot;/&gt;&lt;wsp:rsid wsp:val=&quot;009D2856&quot;/&gt;&lt;wsp:rsid wsp:val=&quot;009D2D1C&quot;/&gt;&lt;wsp:rsid wsp:val=&quot;009D3396&quot;/&gt;&lt;wsp:rsid wsp:val=&quot;009D3B7E&quot;/&gt;&lt;wsp:rsid wsp:val=&quot;009D3BD8&quot;/&gt;&lt;wsp:rsid wsp:val=&quot;009D3E19&quot;/&gt;&lt;wsp:rsid wsp:val=&quot;009D4863&quot;/&gt;&lt;wsp:rsid wsp:val=&quot;009D4D1A&quot;/&gt;&lt;wsp:rsid wsp:val=&quot;009D4FD4&quot;/&gt;&lt;wsp:rsid wsp:val=&quot;009D5745&quot;/&gt;&lt;wsp:rsid wsp:val=&quot;009D5DA2&quot;/&gt;&lt;wsp:rsid wsp:val=&quot;009D6015&quot;/&gt;&lt;wsp:rsid wsp:val=&quot;009D7624&quot;/&gt;&lt;wsp:rsid wsp:val=&quot;009D780D&quot;/&gt;&lt;wsp:rsid wsp:val=&quot;009D7DDC&quot;/&gt;&lt;wsp:rsid wsp:val=&quot;009E01EF&quot;/&gt;&lt;wsp:rsid wsp:val=&quot;009E083B&quot;/&gt;&lt;wsp:rsid wsp:val=&quot;009E09BD&quot;/&gt;&lt;wsp:rsid wsp:val=&quot;009E0C33&quot;/&gt;&lt;wsp:rsid wsp:val=&quot;009E27F4&quot;/&gt;&lt;wsp:rsid wsp:val=&quot;009E429A&quot;/&gt;&lt;wsp:rsid wsp:val=&quot;009E42CF&quot;/&gt;&lt;wsp:rsid wsp:val=&quot;009E48F6&quot;/&gt;&lt;wsp:rsid wsp:val=&quot;009E5FE9&quot;/&gt;&lt;wsp:rsid wsp:val=&quot;009E66C6&quot;/&gt;&lt;wsp:rsid wsp:val=&quot;009F0A0F&quot;/&gt;&lt;wsp:rsid wsp:val=&quot;009F1E72&quot;/&gt;&lt;wsp:rsid wsp:val=&quot;009F201F&quot;/&gt;&lt;wsp:rsid wsp:val=&quot;009F230A&quot;/&gt;&lt;wsp:rsid wsp:val=&quot;009F2722&quot;/&gt;&lt;wsp:rsid wsp:val=&quot;009F4335&quot;/&gt;&lt;wsp:rsid wsp:val=&quot;009F55C3&quot;/&gt;&lt;wsp:rsid wsp:val=&quot;009F603A&quot;/&gt;&lt;wsp:rsid wsp:val=&quot;009F6649&quot;/&gt;&lt;wsp:rsid wsp:val=&quot;009F68D6&quot;/&gt;&lt;wsp:rsid wsp:val=&quot;009F7216&quot;/&gt;&lt;wsp:rsid wsp:val=&quot;009F7497&quot;/&gt;&lt;wsp:rsid wsp:val=&quot;009F7F91&quot;/&gt;&lt;wsp:rsid wsp:val=&quot;00A00386&quot;/&gt;&lt;wsp:rsid wsp:val=&quot;00A00DD6&quot;/&gt;&lt;wsp:rsid wsp:val=&quot;00A00E73&quot;/&gt;&lt;wsp:rsid wsp:val=&quot;00A017AC&quot;/&gt;&lt;wsp:rsid wsp:val=&quot;00A01F76&quot;/&gt;&lt;wsp:rsid wsp:val=&quot;00A027AF&quot;/&gt;&lt;wsp:rsid wsp:val=&quot;00A02815&quot;/&gt;&lt;wsp:rsid wsp:val=&quot;00A02E1E&quot;/&gt;&lt;wsp:rsid wsp:val=&quot;00A0327E&quot;/&gt;&lt;wsp:rsid wsp:val=&quot;00A032C4&quot;/&gt;&lt;wsp:rsid wsp:val=&quot;00A033A6&quot;/&gt;&lt;wsp:rsid wsp:val=&quot;00A0365B&quot;/&gt;&lt;wsp:rsid wsp:val=&quot;00A038E7&quot;/&gt;&lt;wsp:rsid wsp:val=&quot;00A03F13&quot;/&gt;&lt;wsp:rsid wsp:val=&quot;00A0417D&quot;/&gt;&lt;wsp:rsid wsp:val=&quot;00A04AB4&quot;/&gt;&lt;wsp:rsid wsp:val=&quot;00A051CA&quot;/&gt;&lt;wsp:rsid wsp:val=&quot;00A061EC&quot;/&gt;&lt;wsp:rsid wsp:val=&quot;00A06303&quot;/&gt;&lt;wsp:rsid wsp:val=&quot;00A06304&quot;/&gt;&lt;wsp:rsid wsp:val=&quot;00A0685D&quot;/&gt;&lt;wsp:rsid wsp:val=&quot;00A069AF&quot;/&gt;&lt;wsp:rsid wsp:val=&quot;00A06C31&quot;/&gt;&lt;wsp:rsid wsp:val=&quot;00A0728D&quot;/&gt;&lt;wsp:rsid wsp:val=&quot;00A075F1&quot;/&gt;&lt;wsp:rsid wsp:val=&quot;00A10771&quot;/&gt;&lt;wsp:rsid wsp:val=&quot;00A10D63&quot;/&gt;&lt;wsp:rsid wsp:val=&quot;00A11E3E&quot;/&gt;&lt;wsp:rsid wsp:val=&quot;00A130A8&quot;/&gt;&lt;wsp:rsid wsp:val=&quot;00A13382&quot;/&gt;&lt;wsp:rsid wsp:val=&quot;00A138AA&quot;/&gt;&lt;wsp:rsid wsp:val=&quot;00A13D4D&quot;/&gt;&lt;wsp:rsid wsp:val=&quot;00A14118&quot;/&gt;&lt;wsp:rsid wsp:val=&quot;00A14B17&quot;/&gt;&lt;wsp:rsid wsp:val=&quot;00A14C72&quot;/&gt;&lt;wsp:rsid wsp:val=&quot;00A14E3E&quot;/&gt;&lt;wsp:rsid wsp:val=&quot;00A15251&quot;/&gt;&lt;wsp:rsid wsp:val=&quot;00A15A19&quot;/&gt;&lt;wsp:rsid wsp:val=&quot;00A15FFD&quot;/&gt;&lt;wsp:rsid wsp:val=&quot;00A16647&quot;/&gt;&lt;wsp:rsid wsp:val=&quot;00A1672A&quot;/&gt;&lt;wsp:rsid wsp:val=&quot;00A16AE1&quot;/&gt;&lt;wsp:rsid wsp:val=&quot;00A17811&quot;/&gt;&lt;wsp:rsid wsp:val=&quot;00A179B1&quot;/&gt;&lt;wsp:rsid wsp:val=&quot;00A179C1&quot;/&gt;&lt;wsp:rsid wsp:val=&quot;00A216DC&quot;/&gt;&lt;wsp:rsid wsp:val=&quot;00A21BE5&quot;/&gt;&lt;wsp:rsid wsp:val=&quot;00A21D26&quot;/&gt;&lt;wsp:rsid wsp:val=&quot;00A21E3E&quot;/&gt;&lt;wsp:rsid wsp:val=&quot;00A21EEF&quot;/&gt;&lt;wsp:rsid wsp:val=&quot;00A222D1&quot;/&gt;&lt;wsp:rsid wsp:val=&quot;00A2240D&quot;/&gt;&lt;wsp:rsid wsp:val=&quot;00A22D92&quot;/&gt;&lt;wsp:rsid wsp:val=&quot;00A235BD&quot;/&gt;&lt;wsp:rsid wsp:val=&quot;00A23D27&quot;/&gt;&lt;wsp:rsid wsp:val=&quot;00A23D86&quot;/&gt;&lt;wsp:rsid wsp:val=&quot;00A23EB5&quot;/&gt;&lt;wsp:rsid wsp:val=&quot;00A24673&quot;/&gt;&lt;wsp:rsid wsp:val=&quot;00A262F3&quot;/&gt;&lt;wsp:rsid wsp:val=&quot;00A2653C&quot;/&gt;&lt;wsp:rsid wsp:val=&quot;00A2732D&quot;/&gt;&lt;wsp:rsid wsp:val=&quot;00A2770C&quot;/&gt;&lt;wsp:rsid wsp:val=&quot;00A2794D&quot;/&gt;&lt;wsp:rsid wsp:val=&quot;00A27A6E&quot;/&gt;&lt;wsp:rsid wsp:val=&quot;00A27DF5&quot;/&gt;&lt;wsp:rsid wsp:val=&quot;00A3037E&quot;/&gt;&lt;wsp:rsid wsp:val=&quot;00A3069E&quot;/&gt;&lt;wsp:rsid wsp:val=&quot;00A30A00&quot;/&gt;&lt;wsp:rsid wsp:val=&quot;00A310A7&quot;/&gt;&lt;wsp:rsid wsp:val=&quot;00A31110&quot;/&gt;&lt;wsp:rsid wsp:val=&quot;00A321A2&quot;/&gt;&lt;wsp:rsid wsp:val=&quot;00A3241B&quot;/&gt;&lt;wsp:rsid wsp:val=&quot;00A338D2&quot;/&gt;&lt;wsp:rsid wsp:val=&quot;00A342FF&quot;/&gt;&lt;wsp:rsid wsp:val=&quot;00A352A6&quot;/&gt;&lt;wsp:rsid wsp:val=&quot;00A35D76&quot;/&gt;&lt;wsp:rsid wsp:val=&quot;00A364F4&quot;/&gt;&lt;wsp:rsid wsp:val=&quot;00A36531&quot;/&gt;&lt;wsp:rsid wsp:val=&quot;00A36E1A&quot;/&gt;&lt;wsp:rsid wsp:val=&quot;00A36E5D&quot;/&gt;&lt;wsp:rsid wsp:val=&quot;00A36FC4&quot;/&gt;&lt;wsp:rsid wsp:val=&quot;00A37EBB&quot;/&gt;&lt;wsp:rsid wsp:val=&quot;00A40A6D&quot;/&gt;&lt;wsp:rsid wsp:val=&quot;00A411EF&quot;/&gt;&lt;wsp:rsid wsp:val=&quot;00A42721&quot;/&gt;&lt;wsp:rsid wsp:val=&quot;00A429AA&quot;/&gt;&lt;wsp:rsid wsp:val=&quot;00A429D5&quot;/&gt;&lt;wsp:rsid wsp:val=&quot;00A43127&quot;/&gt;&lt;wsp:rsid wsp:val=&quot;00A431F8&quot;/&gt;&lt;wsp:rsid wsp:val=&quot;00A43200&quot;/&gt;&lt;wsp:rsid wsp:val=&quot;00A43364&quot;/&gt;&lt;wsp:rsid wsp:val=&quot;00A44F91&quot;/&gt;&lt;wsp:rsid wsp:val=&quot;00A44FB0&quot;/&gt;&lt;wsp:rsid wsp:val=&quot;00A45827&quot;/&gt;&lt;wsp:rsid wsp:val=&quot;00A46123&quot;/&gt;&lt;wsp:rsid wsp:val=&quot;00A46443&quot;/&gt;&lt;wsp:rsid wsp:val=&quot;00A4745D&quot;/&gt;&lt;wsp:rsid wsp:val=&quot;00A50607&quot;/&gt;&lt;wsp:rsid wsp:val=&quot;00A50898&quot;/&gt;&lt;wsp:rsid wsp:val=&quot;00A5184E&quot;/&gt;&lt;wsp:rsid wsp:val=&quot;00A51BFF&quot;/&gt;&lt;wsp:rsid wsp:val=&quot;00A51D95&quot;/&gt;&lt;wsp:rsid wsp:val=&quot;00A5203C&quot;/&gt;&lt;wsp:rsid wsp:val=&quot;00A520E1&quot;/&gt;&lt;wsp:rsid wsp:val=&quot;00A5226F&quot;/&gt;&lt;wsp:rsid wsp:val=&quot;00A52512&quot;/&gt;&lt;wsp:rsid wsp:val=&quot;00A52C37&quot;/&gt;&lt;wsp:rsid wsp:val=&quot;00A52DD9&quot;/&gt;&lt;wsp:rsid wsp:val=&quot;00A54576&quot;/&gt;&lt;wsp:rsid wsp:val=&quot;00A55C0E&quot;/&gt;&lt;wsp:rsid wsp:val=&quot;00A55E60&quot;/&gt;&lt;wsp:rsid wsp:val=&quot;00A5606A&quot;/&gt;&lt;wsp:rsid wsp:val=&quot;00A56AE8&quot;/&gt;&lt;wsp:rsid wsp:val=&quot;00A56DCF&quot;/&gt;&lt;wsp:rsid wsp:val=&quot;00A57671&quot;/&gt;&lt;wsp:rsid wsp:val=&quot;00A57C83&quot;/&gt;&lt;wsp:rsid wsp:val=&quot;00A60B4D&quot;/&gt;&lt;wsp:rsid wsp:val=&quot;00A61E45&quot;/&gt;&lt;wsp:rsid wsp:val=&quot;00A61E95&quot;/&gt;&lt;wsp:rsid wsp:val=&quot;00A62109&quot;/&gt;&lt;wsp:rsid wsp:val=&quot;00A6267D&quot;/&gt;&lt;wsp:rsid wsp:val=&quot;00A632B9&quot;/&gt;&lt;wsp:rsid wsp:val=&quot;00A63319&quot;/&gt;&lt;wsp:rsid wsp:val=&quot;00A63EAA&quot;/&gt;&lt;wsp:rsid wsp:val=&quot;00A64460&quot;/&gt;&lt;wsp:rsid wsp:val=&quot;00A65A23&quot;/&gt;&lt;wsp:rsid wsp:val=&quot;00A6625E&quot;/&gt;&lt;wsp:rsid wsp:val=&quot;00A66911&quot;/&gt;&lt;wsp:rsid wsp:val=&quot;00A66AFB&quot;/&gt;&lt;wsp:rsid wsp:val=&quot;00A66C74&quot;/&gt;&lt;wsp:rsid wsp:val=&quot;00A670CE&quot;/&gt;&lt;wsp:rsid wsp:val=&quot;00A6754A&quot;/&gt;&lt;wsp:rsid wsp:val=&quot;00A67790&quot;/&gt;&lt;wsp:rsid wsp:val=&quot;00A67F8B&quot;/&gt;&lt;wsp:rsid wsp:val=&quot;00A704FC&quot;/&gt;&lt;wsp:rsid wsp:val=&quot;00A70A64&quot;/&gt;&lt;wsp:rsid wsp:val=&quot;00A70AC2&quot;/&gt;&lt;wsp:rsid wsp:val=&quot;00A71605&quot;/&gt;&lt;wsp:rsid wsp:val=&quot;00A71934&quot;/&gt;&lt;wsp:rsid wsp:val=&quot;00A71AA3&quot;/&gt;&lt;wsp:rsid wsp:val=&quot;00A71E21&quot;/&gt;&lt;wsp:rsid wsp:val=&quot;00A722EA&quot;/&gt;&lt;wsp:rsid wsp:val=&quot;00A728D6&quot;/&gt;&lt;wsp:rsid wsp:val=&quot;00A72902&quot;/&gt;&lt;wsp:rsid wsp:val=&quot;00A736B0&quot;/&gt;&lt;wsp:rsid wsp:val=&quot;00A7399B&quot;/&gt;&lt;wsp:rsid wsp:val=&quot;00A73CC6&quot;/&gt;&lt;wsp:rsid wsp:val=&quot;00A742AA&quot;/&gt;&lt;wsp:rsid wsp:val=&quot;00A745F2&quot;/&gt;&lt;wsp:rsid wsp:val=&quot;00A75F2C&quot;/&gt;&lt;wsp:rsid wsp:val=&quot;00A762E2&quot;/&gt;&lt;wsp:rsid wsp:val=&quot;00A764F1&quot;/&gt;&lt;wsp:rsid wsp:val=&quot;00A80CB0&quot;/&gt;&lt;wsp:rsid wsp:val=&quot;00A811E8&quot;/&gt;&lt;wsp:rsid wsp:val=&quot;00A818E5&quot;/&gt;&lt;wsp:rsid wsp:val=&quot;00A81C4E&quot;/&gt;&lt;wsp:rsid wsp:val=&quot;00A81C69&quot;/&gt;&lt;wsp:rsid wsp:val=&quot;00A81FF7&quot;/&gt;&lt;wsp:rsid wsp:val=&quot;00A828C9&quot;/&gt;&lt;wsp:rsid wsp:val=&quot;00A82CA9&quot;/&gt;&lt;wsp:rsid wsp:val=&quot;00A82F3F&quot;/&gt;&lt;wsp:rsid wsp:val=&quot;00A83401&quot;/&gt;&lt;wsp:rsid wsp:val=&quot;00A834BF&quot;/&gt;&lt;wsp:rsid wsp:val=&quot;00A83D96&quot;/&gt;&lt;wsp:rsid wsp:val=&quot;00A84B18&quot;/&gt;&lt;wsp:rsid wsp:val=&quot;00A86A18&quot;/&gt;&lt;wsp:rsid wsp:val=&quot;00A872B0&quot;/&gt;&lt;wsp:rsid wsp:val=&quot;00A87C55&quot;/&gt;&lt;wsp:rsid wsp:val=&quot;00A9025B&quot;/&gt;&lt;wsp:rsid wsp:val=&quot;00A903C8&quot;/&gt;&lt;wsp:rsid wsp:val=&quot;00A91B5C&quot;/&gt;&lt;wsp:rsid wsp:val=&quot;00A93BE5&quot;/&gt;&lt;wsp:rsid wsp:val=&quot;00A93EAF&quot;/&gt;&lt;wsp:rsid wsp:val=&quot;00A94489&quot;/&gt;&lt;wsp:rsid wsp:val=&quot;00A952EA&quot;/&gt;&lt;wsp:rsid wsp:val=&quot;00A958A5&quot;/&gt;&lt;wsp:rsid wsp:val=&quot;00A95ED3&quot;/&gt;&lt;wsp:rsid wsp:val=&quot;00A960F1&quot;/&gt;&lt;wsp:rsid wsp:val=&quot;00A96DE0&quot;/&gt;&lt;wsp:rsid wsp:val=&quot;00A971F8&quot;/&gt;&lt;wsp:rsid wsp:val=&quot;00A9739A&quot;/&gt;&lt;wsp:rsid wsp:val=&quot;00A97B21&quot;/&gt;&lt;wsp:rsid wsp:val=&quot;00A97C31&quot;/&gt;&lt;wsp:rsid wsp:val=&quot;00A97C91&quot;/&gt;&lt;wsp:rsid wsp:val=&quot;00AA04D8&quot;/&gt;&lt;wsp:rsid wsp:val=&quot;00AA145D&quot;/&gt;&lt;wsp:rsid wsp:val=&quot;00AA1A94&quot;/&gt;&lt;wsp:rsid wsp:val=&quot;00AA1CC0&quot;/&gt;&lt;wsp:rsid wsp:val=&quot;00AA2A27&quot;/&gt;&lt;wsp:rsid wsp:val=&quot;00AA2E46&quot;/&gt;&lt;wsp:rsid wsp:val=&quot;00AA2F2A&quot;/&gt;&lt;wsp:rsid wsp:val=&quot;00AA3476&quot;/&gt;&lt;wsp:rsid wsp:val=&quot;00AA3B19&quot;/&gt;&lt;wsp:rsid wsp:val=&quot;00AA490F&quot;/&gt;&lt;wsp:rsid wsp:val=&quot;00AA4CA3&quot;/&gt;&lt;wsp:rsid wsp:val=&quot;00AA539D&quot;/&gt;&lt;wsp:rsid wsp:val=&quot;00AA5550&quot;/&gt;&lt;wsp:rsid wsp:val=&quot;00AB0324&quot;/&gt;&lt;wsp:rsid wsp:val=&quot;00AB0685&quot;/&gt;&lt;wsp:rsid wsp:val=&quot;00AB07B3&quot;/&gt;&lt;wsp:rsid wsp:val=&quot;00AB11B8&quot;/&gt;&lt;wsp:rsid wsp:val=&quot;00AB170B&quot;/&gt;&lt;wsp:rsid wsp:val=&quot;00AB19DD&quot;/&gt;&lt;wsp:rsid wsp:val=&quot;00AB1AAE&quot;/&gt;&lt;wsp:rsid wsp:val=&quot;00AB21F9&quot;/&gt;&lt;wsp:rsid wsp:val=&quot;00AB2438&quot;/&gt;&lt;wsp:rsid wsp:val=&quot;00AB25D4&quot;/&gt;&lt;wsp:rsid wsp:val=&quot;00AB2D67&quot;/&gt;&lt;wsp:rsid wsp:val=&quot;00AB3651&quot;/&gt;&lt;wsp:rsid wsp:val=&quot;00AB393C&quot;/&gt;&lt;wsp:rsid wsp:val=&quot;00AB4143&quot;/&gt;&lt;wsp:rsid wsp:val=&quot;00AB488E&quot;/&gt;&lt;wsp:rsid wsp:val=&quot;00AB4A58&quot;/&gt;&lt;wsp:rsid wsp:val=&quot;00AB5430&quot;/&gt;&lt;wsp:rsid wsp:val=&quot;00AB57AC&quot;/&gt;&lt;wsp:rsid wsp:val=&quot;00AB5A30&quot;/&gt;&lt;wsp:rsid wsp:val=&quot;00AB617A&quot;/&gt;&lt;wsp:rsid wsp:val=&quot;00AB62AE&quot;/&gt;&lt;wsp:rsid wsp:val=&quot;00AB6943&quot;/&gt;&lt;wsp:rsid wsp:val=&quot;00AB6B80&quot;/&gt;&lt;wsp:rsid wsp:val=&quot;00AB787C&quot;/&gt;&lt;wsp:rsid wsp:val=&quot;00AC1807&quot;/&gt;&lt;wsp:rsid wsp:val=&quot;00AC18B4&quot;/&gt;&lt;wsp:rsid wsp:val=&quot;00AC1958&quot;/&gt;&lt;wsp:rsid wsp:val=&quot;00AC1AAD&quot;/&gt;&lt;wsp:rsid wsp:val=&quot;00AC1D17&quot;/&gt;&lt;wsp:rsid wsp:val=&quot;00AC1D9E&quot;/&gt;&lt;wsp:rsid wsp:val=&quot;00AC243C&quot;/&gt;&lt;wsp:rsid wsp:val=&quot;00AC2AB5&quot;/&gt;&lt;wsp:rsid wsp:val=&quot;00AC31E7&quot;/&gt;&lt;wsp:rsid wsp:val=&quot;00AC49F2&quot;/&gt;&lt;wsp:rsid wsp:val=&quot;00AC4DE1&quot;/&gt;&lt;wsp:rsid wsp:val=&quot;00AC540F&quot;/&gt;&lt;wsp:rsid wsp:val=&quot;00AC54FB&quot;/&gt;&lt;wsp:rsid wsp:val=&quot;00AC5532&quot;/&gt;&lt;wsp:rsid wsp:val=&quot;00AC58B4&quot;/&gt;&lt;wsp:rsid wsp:val=&quot;00AC6218&quot;/&gt;&lt;wsp:rsid wsp:val=&quot;00AC6C3A&quot;/&gt;&lt;wsp:rsid wsp:val=&quot;00AC6EAF&quot;/&gt;&lt;wsp:rsid wsp:val=&quot;00AC7012&quot;/&gt;&lt;wsp:rsid wsp:val=&quot;00AC7332&quot;/&gt;&lt;wsp:rsid wsp:val=&quot;00AC7471&quot;/&gt;&lt;wsp:rsid wsp:val=&quot;00AC755A&quot;/&gt;&lt;wsp:rsid wsp:val=&quot;00AC7E61&quot;/&gt;&lt;wsp:rsid wsp:val=&quot;00AD032F&quot;/&gt;&lt;wsp:rsid wsp:val=&quot;00AD0D87&quot;/&gt;&lt;wsp:rsid wsp:val=&quot;00AD17CD&quot;/&gt;&lt;wsp:rsid wsp:val=&quot;00AD1D92&quot;/&gt;&lt;wsp:rsid wsp:val=&quot;00AD2DF4&quot;/&gt;&lt;wsp:rsid wsp:val=&quot;00AD3125&quot;/&gt;&lt;wsp:rsid wsp:val=&quot;00AD3FF9&quot;/&gt;&lt;wsp:rsid wsp:val=&quot;00AD4909&quot;/&gt;&lt;wsp:rsid wsp:val=&quot;00AD4BB3&quot;/&gt;&lt;wsp:rsid wsp:val=&quot;00AD4F75&quot;/&gt;&lt;wsp:rsid wsp:val=&quot;00AD555B&quot;/&gt;&lt;wsp:rsid wsp:val=&quot;00AD5FAA&quot;/&gt;&lt;wsp:rsid wsp:val=&quot;00AD6546&quot;/&gt;&lt;wsp:rsid wsp:val=&quot;00AD68F1&quot;/&gt;&lt;wsp:rsid wsp:val=&quot;00AD693F&quot;/&gt;&lt;wsp:rsid wsp:val=&quot;00AE0519&quot;/&gt;&lt;wsp:rsid wsp:val=&quot;00AE0A3C&quot;/&gt;&lt;wsp:rsid wsp:val=&quot;00AE0D65&quot;/&gt;&lt;wsp:rsid wsp:val=&quot;00AE0EDD&quot;/&gt;&lt;wsp:rsid wsp:val=&quot;00AE14D5&quot;/&gt;&lt;wsp:rsid wsp:val=&quot;00AE16A0&quot;/&gt;&lt;wsp:rsid wsp:val=&quot;00AE18D3&quot;/&gt;&lt;wsp:rsid wsp:val=&quot;00AE193F&quot;/&gt;&lt;wsp:rsid wsp:val=&quot;00AE1A22&quot;/&gt;&lt;wsp:rsid wsp:val=&quot;00AE1BFE&quot;/&gt;&lt;wsp:rsid wsp:val=&quot;00AE2246&quot;/&gt;&lt;wsp:rsid wsp:val=&quot;00AE22A6&quot;/&gt;&lt;wsp:rsid wsp:val=&quot;00AE24BC&quot;/&gt;&lt;wsp:rsid wsp:val=&quot;00AE2DBB&quot;/&gt;&lt;wsp:rsid wsp:val=&quot;00AE352E&quot;/&gt;&lt;wsp:rsid wsp:val=&quot;00AE3EE8&quot;/&gt;&lt;wsp:rsid wsp:val=&quot;00AE505F&quot;/&gt;&lt;wsp:rsid wsp:val=&quot;00AE5086&quot;/&gt;&lt;wsp:rsid wsp:val=&quot;00AE5463&quot;/&gt;&lt;wsp:rsid wsp:val=&quot;00AE5CBE&quot;/&gt;&lt;wsp:rsid wsp:val=&quot;00AE60C6&quot;/&gt;&lt;wsp:rsid wsp:val=&quot;00AE6F9E&quot;/&gt;&lt;wsp:rsid wsp:val=&quot;00AE78E0&quot;/&gt;&lt;wsp:rsid wsp:val=&quot;00AE7DB5&quot;/&gt;&lt;wsp:rsid wsp:val=&quot;00AE7FDE&quot;/&gt;&lt;wsp:rsid wsp:val=&quot;00AF2A89&quot;/&gt;&lt;wsp:rsid wsp:val=&quot;00AF37CB&quot;/&gt;&lt;wsp:rsid wsp:val=&quot;00AF4700&quot;/&gt;&lt;wsp:rsid wsp:val=&quot;00AF4EB8&quot;/&gt;&lt;wsp:rsid wsp:val=&quot;00AF56DB&quot;/&gt;&lt;wsp:rsid wsp:val=&quot;00AF5718&quot;/&gt;&lt;wsp:rsid wsp:val=&quot;00AF5D37&quot;/&gt;&lt;wsp:rsid wsp:val=&quot;00AF66EB&quot;/&gt;&lt;wsp:rsid wsp:val=&quot;00AF6CB1&quot;/&gt;&lt;wsp:rsid wsp:val=&quot;00AF7A7E&quot;/&gt;&lt;wsp:rsid wsp:val=&quot;00B01117&quot;/&gt;&lt;wsp:rsid wsp:val=&quot;00B016EB&quot;/&gt;&lt;wsp:rsid wsp:val=&quot;00B01816&quot;/&gt;&lt;wsp:rsid wsp:val=&quot;00B01C49&quot;/&gt;&lt;wsp:rsid wsp:val=&quot;00B01E37&quot;/&gt;&lt;wsp:rsid wsp:val=&quot;00B03E63&quot;/&gt;&lt;wsp:rsid wsp:val=&quot;00B044CF&quot;/&gt;&lt;wsp:rsid wsp:val=&quot;00B048D4&quot;/&gt;&lt;wsp:rsid wsp:val=&quot;00B04EC5&quot;/&gt;&lt;wsp:rsid wsp:val=&quot;00B05290&quot;/&gt;&lt;wsp:rsid wsp:val=&quot;00B05A3D&quot;/&gt;&lt;wsp:rsid wsp:val=&quot;00B06B40&quot;/&gt;&lt;wsp:rsid wsp:val=&quot;00B0715F&quot;/&gt;&lt;wsp:rsid wsp:val=&quot;00B0725F&quot;/&gt;&lt;wsp:rsid wsp:val=&quot;00B07386&quot;/&gt;&lt;wsp:rsid wsp:val=&quot;00B0757A&quot;/&gt;&lt;wsp:rsid wsp:val=&quot;00B075C2&quot;/&gt;&lt;wsp:rsid wsp:val=&quot;00B07D3B&quot;/&gt;&lt;wsp:rsid wsp:val=&quot;00B10832&quot;/&gt;&lt;wsp:rsid wsp:val=&quot;00B11551&quot;/&gt;&lt;wsp:rsid wsp:val=&quot;00B128D7&quot;/&gt;&lt;wsp:rsid wsp:val=&quot;00B12D6A&quot;/&gt;&lt;wsp:rsid wsp:val=&quot;00B14745&quot;/&gt;&lt;wsp:rsid wsp:val=&quot;00B168B0&quot;/&gt;&lt;wsp:rsid wsp:val=&quot;00B2023A&quot;/&gt;&lt;wsp:rsid wsp:val=&quot;00B2030F&quot;/&gt;&lt;wsp:rsid wsp:val=&quot;00B2068B&quot;/&gt;&lt;wsp:rsid wsp:val=&quot;00B20AC4&quot;/&gt;&lt;wsp:rsid wsp:val=&quot;00B20AC8&quot;/&gt;&lt;wsp:rsid wsp:val=&quot;00B20C4A&quot;/&gt;&lt;wsp:rsid wsp:val=&quot;00B20E5E&quot;/&gt;&lt;wsp:rsid wsp:val=&quot;00B21ECA&quot;/&gt;&lt;wsp:rsid wsp:val=&quot;00B2267D&quot;/&gt;&lt;wsp:rsid wsp:val=&quot;00B22AD1&quot;/&gt;&lt;wsp:rsid wsp:val=&quot;00B22CFC&quot;/&gt;&lt;wsp:rsid wsp:val=&quot;00B22E28&quot;/&gt;&lt;wsp:rsid wsp:val=&quot;00B23059&quot;/&gt;&lt;wsp:rsid wsp:val=&quot;00B23572&quot;/&gt;&lt;wsp:rsid wsp:val=&quot;00B23BFE&quot;/&gt;&lt;wsp:rsid wsp:val=&quot;00B2419C&quot;/&gt;&lt;wsp:rsid wsp:val=&quot;00B24B74&quot;/&gt;&lt;wsp:rsid wsp:val=&quot;00B25B31&quot;/&gt;&lt;wsp:rsid wsp:val=&quot;00B25D53&quot;/&gt;&lt;wsp:rsid wsp:val=&quot;00B25F49&quot;/&gt;&lt;wsp:rsid wsp:val=&quot;00B274E7&quot;/&gt;&lt;wsp:rsid wsp:val=&quot;00B276BA&quot;/&gt;&lt;wsp:rsid wsp:val=&quot;00B27747&quot;/&gt;&lt;wsp:rsid wsp:val=&quot;00B27991&quot;/&gt;&lt;wsp:rsid wsp:val=&quot;00B27D77&quot;/&gt;&lt;wsp:rsid wsp:val=&quot;00B27FC5&quot;/&gt;&lt;wsp:rsid wsp:val=&quot;00B3084E&quot;/&gt;&lt;wsp:rsid wsp:val=&quot;00B3136E&quot;/&gt;&lt;wsp:rsid wsp:val=&quot;00B32368&quot;/&gt;&lt;wsp:rsid wsp:val=&quot;00B33396&quot;/&gt;&lt;wsp:rsid wsp:val=&quot;00B33553&quot;/&gt;&lt;wsp:rsid wsp:val=&quot;00B338BB&quot;/&gt;&lt;wsp:rsid wsp:val=&quot;00B33E0A&quot;/&gt;&lt;wsp:rsid wsp:val=&quot;00B340A1&quot;/&gt;&lt;wsp:rsid wsp:val=&quot;00B344DB&quot;/&gt;&lt;wsp:rsid wsp:val=&quot;00B34A22&quot;/&gt;&lt;wsp:rsid wsp:val=&quot;00B352AE&quot;/&gt;&lt;wsp:rsid wsp:val=&quot;00B35B97&quot;/&gt;&lt;wsp:rsid wsp:val=&quot;00B35BE7&quot;/&gt;&lt;wsp:rsid wsp:val=&quot;00B35C4C&quot;/&gt;&lt;wsp:rsid wsp:val=&quot;00B360DF&quot;/&gt;&lt;wsp:rsid wsp:val=&quot;00B36AB7&quot;/&gt;&lt;wsp:rsid wsp:val=&quot;00B37E7C&quot;/&gt;&lt;wsp:rsid wsp:val=&quot;00B409AF&quot;/&gt;&lt;wsp:rsid wsp:val=&quot;00B413BD&quot;/&gt;&lt;wsp:rsid wsp:val=&quot;00B41A38&quot;/&gt;&lt;wsp:rsid wsp:val=&quot;00B424A0&quot;/&gt;&lt;wsp:rsid wsp:val=&quot;00B42901&quot;/&gt;&lt;wsp:rsid wsp:val=&quot;00B432A5&quot;/&gt;&lt;wsp:rsid wsp:val=&quot;00B45E6D&quot;/&gt;&lt;wsp:rsid wsp:val=&quot;00B45E98&quot;/&gt;&lt;wsp:rsid wsp:val=&quot;00B46047&quot;/&gt;&lt;wsp:rsid wsp:val=&quot;00B465A8&quot;/&gt;&lt;wsp:rsid wsp:val=&quot;00B46750&quot;/&gt;&lt;wsp:rsid wsp:val=&quot;00B46ED6&quot;/&gt;&lt;wsp:rsid wsp:val=&quot;00B509FF&quot;/&gt;&lt;wsp:rsid wsp:val=&quot;00B5116C&quot;/&gt;&lt;wsp:rsid wsp:val=&quot;00B51759&quot;/&gt;&lt;wsp:rsid wsp:val=&quot;00B5194E&quot;/&gt;&lt;wsp:rsid wsp:val=&quot;00B5226E&quot;/&gt;&lt;wsp:rsid wsp:val=&quot;00B53267&quot;/&gt;&lt;wsp:rsid wsp:val=&quot;00B53D9B&quot;/&gt;&lt;wsp:rsid wsp:val=&quot;00B53DBF&quot;/&gt;&lt;wsp:rsid wsp:val=&quot;00B5471A&quot;/&gt;&lt;wsp:rsid wsp:val=&quot;00B547F2&quot;/&gt;&lt;wsp:rsid wsp:val=&quot;00B54954&quot;/&gt;&lt;wsp:rsid wsp:val=&quot;00B56138&quot;/&gt;&lt;wsp:rsid wsp:val=&quot;00B56642&quot;/&gt;&lt;wsp:rsid wsp:val=&quot;00B56885&quot;/&gt;&lt;wsp:rsid wsp:val=&quot;00B577AF&quot;/&gt;&lt;wsp:rsid wsp:val=&quot;00B6022D&quot;/&gt;&lt;wsp:rsid wsp:val=&quot;00B61464&quot;/&gt;&lt;wsp:rsid wsp:val=&quot;00B619EB&quot;/&gt;&lt;wsp:rsid wsp:val=&quot;00B61C7E&quot;/&gt;&lt;wsp:rsid wsp:val=&quot;00B61F6F&quot;/&gt;&lt;wsp:rsid wsp:val=&quot;00B62A29&quot;/&gt;&lt;wsp:rsid wsp:val=&quot;00B63934&quot;/&gt;&lt;wsp:rsid wsp:val=&quot;00B641B5&quot;/&gt;&lt;wsp:rsid wsp:val=&quot;00B64897&quot;/&gt;&lt;wsp:rsid wsp:val=&quot;00B64D0E&quot;/&gt;&lt;wsp:rsid wsp:val=&quot;00B64F9D&quot;/&gt;&lt;wsp:rsid wsp:val=&quot;00B6541C&quot;/&gt;&lt;wsp:rsid wsp:val=&quot;00B65E04&quot;/&gt;&lt;wsp:rsid wsp:val=&quot;00B65E5A&quot;/&gt;&lt;wsp:rsid wsp:val=&quot;00B66188&quot;/&gt;&lt;wsp:rsid wsp:val=&quot;00B663F4&quot;/&gt;&lt;wsp:rsid wsp:val=&quot;00B66EC0&quot;/&gt;&lt;wsp:rsid wsp:val=&quot;00B70F3D&quot;/&gt;&lt;wsp:rsid wsp:val=&quot;00B71710&quot;/&gt;&lt;wsp:rsid wsp:val=&quot;00B72124&quot;/&gt;&lt;wsp:rsid wsp:val=&quot;00B72140&quot;/&gt;&lt;wsp:rsid wsp:val=&quot;00B73B68&quot;/&gt;&lt;wsp:rsid wsp:val=&quot;00B73CF1&quot;/&gt;&lt;wsp:rsid wsp:val=&quot;00B7441F&quot;/&gt;&lt;wsp:rsid wsp:val=&quot;00B745E0&quot;/&gt;&lt;wsp:rsid wsp:val=&quot;00B74828&quot;/&gt;&lt;wsp:rsid wsp:val=&quot;00B755FD&quot;/&gt;&lt;wsp:rsid wsp:val=&quot;00B75E83&quot;/&gt;&lt;wsp:rsid wsp:val=&quot;00B761B7&quot;/&gt;&lt;wsp:rsid wsp:val=&quot;00B7658D&quot;/&gt;&lt;wsp:rsid wsp:val=&quot;00B76F26&quot;/&gt;&lt;wsp:rsid wsp:val=&quot;00B77122&quot;/&gt;&lt;wsp:rsid wsp:val=&quot;00B7714B&quot;/&gt;&lt;wsp:rsid wsp:val=&quot;00B778AA&quot;/&gt;&lt;wsp:rsid wsp:val=&quot;00B77FC7&quot;/&gt;&lt;wsp:rsid wsp:val=&quot;00B806A3&quot;/&gt;&lt;wsp:rsid wsp:val=&quot;00B80D65&quot;/&gt;&lt;wsp:rsid wsp:val=&quot;00B81794&quot;/&gt;&lt;wsp:rsid wsp:val=&quot;00B82F31&quot;/&gt;&lt;wsp:rsid wsp:val=&quot;00B83D36&quot;/&gt;&lt;wsp:rsid wsp:val=&quot;00B84464&quot;/&gt;&lt;wsp:rsid wsp:val=&quot;00B85AB4&quot;/&gt;&lt;wsp:rsid wsp:val=&quot;00B85C8A&quot;/&gt;&lt;wsp:rsid wsp:val=&quot;00B869DC&quot;/&gt;&lt;wsp:rsid wsp:val=&quot;00B86C25&quot;/&gt;&lt;wsp:rsid wsp:val=&quot;00B872BE&quot;/&gt;&lt;wsp:rsid wsp:val=&quot;00B874B0&quot;/&gt;&lt;wsp:rsid wsp:val=&quot;00B87836&quot;/&gt;&lt;wsp:rsid wsp:val=&quot;00B87A69&quot;/&gt;&lt;wsp:rsid wsp:val=&quot;00B90B7A&quot;/&gt;&lt;wsp:rsid wsp:val=&quot;00B92633&quot;/&gt;&lt;wsp:rsid wsp:val=&quot;00B92ACE&quot;/&gt;&lt;wsp:rsid wsp:val=&quot;00B92B00&quot;/&gt;&lt;wsp:rsid wsp:val=&quot;00B92BD1&quot;/&gt;&lt;wsp:rsid wsp:val=&quot;00B935A4&quot;/&gt;&lt;wsp:rsid wsp:val=&quot;00B93D6F&quot;/&gt;&lt;wsp:rsid wsp:val=&quot;00B93E60&quot;/&gt;&lt;wsp:rsid wsp:val=&quot;00B93EDB&quot;/&gt;&lt;wsp:rsid wsp:val=&quot;00B94097&quot;/&gt;&lt;wsp:rsid wsp:val=&quot;00B945A1&quot;/&gt;&lt;wsp:rsid wsp:val=&quot;00B94DD0&quot;/&gt;&lt;wsp:rsid wsp:val=&quot;00B95415&quot;/&gt;&lt;wsp:rsid wsp:val=&quot;00B9579A&quot;/&gt;&lt;wsp:rsid wsp:val=&quot;00B96C98&quot;/&gt;&lt;wsp:rsid wsp:val=&quot;00B97FF5&quot;/&gt;&lt;wsp:rsid wsp:val=&quot;00BA0B91&quot;/&gt;&lt;wsp:rsid wsp:val=&quot;00BA18D2&quot;/&gt;&lt;wsp:rsid wsp:val=&quot;00BA1E84&quot;/&gt;&lt;wsp:rsid wsp:val=&quot;00BA1F9A&quot;/&gt;&lt;wsp:rsid wsp:val=&quot;00BA216E&quot;/&gt;&lt;wsp:rsid wsp:val=&quot;00BA2AE0&quot;/&gt;&lt;wsp:rsid wsp:val=&quot;00BA2DFD&quot;/&gt;&lt;wsp:rsid wsp:val=&quot;00BA2FDC&quot;/&gt;&lt;wsp:rsid wsp:val=&quot;00BA3261&quot;/&gt;&lt;wsp:rsid wsp:val=&quot;00BA3436&quot;/&gt;&lt;wsp:rsid wsp:val=&quot;00BA34C9&quot;/&gt;&lt;wsp:rsid wsp:val=&quot;00BA3590&quot;/&gt;&lt;wsp:rsid wsp:val=&quot;00BA3F15&quot;/&gt;&lt;wsp:rsid wsp:val=&quot;00BA4790&quot;/&gt;&lt;wsp:rsid wsp:val=&quot;00BA5CE2&quot;/&gt;&lt;wsp:rsid wsp:val=&quot;00BA6295&quot;/&gt;&lt;wsp:rsid wsp:val=&quot;00BA687D&quot;/&gt;&lt;wsp:rsid wsp:val=&quot;00BA7917&quot;/&gt;&lt;wsp:rsid wsp:val=&quot;00BB0215&quot;/&gt;&lt;wsp:rsid wsp:val=&quot;00BB03B5&quot;/&gt;&lt;wsp:rsid wsp:val=&quot;00BB073C&quot;/&gt;&lt;wsp:rsid wsp:val=&quot;00BB09C2&quot;/&gt;&lt;wsp:rsid wsp:val=&quot;00BB0A00&quot;/&gt;&lt;wsp:rsid wsp:val=&quot;00BB0E3E&quot;/&gt;&lt;wsp:rsid wsp:val=&quot;00BB1770&quot;/&gt;&lt;wsp:rsid wsp:val=&quot;00BB1E35&quot;/&gt;&lt;wsp:rsid wsp:val=&quot;00BB2079&quot;/&gt;&lt;wsp:rsid wsp:val=&quot;00BB27D6&quot;/&gt;&lt;wsp:rsid wsp:val=&quot;00BB2FFB&quot;/&gt;&lt;wsp:rsid wsp:val=&quot;00BB3CF1&quot;/&gt;&lt;wsp:rsid wsp:val=&quot;00BB4374&quot;/&gt;&lt;wsp:rsid wsp:val=&quot;00BB46FD&quot;/&gt;&lt;wsp:rsid wsp:val=&quot;00BB4870&quot;/&gt;&lt;wsp:rsid wsp:val=&quot;00BB4A68&quot;/&gt;&lt;wsp:rsid wsp:val=&quot;00BB4D38&quot;/&gt;&lt;wsp:rsid wsp:val=&quot;00BB4D50&quot;/&gt;&lt;wsp:rsid wsp:val=&quot;00BB50E9&quot;/&gt;&lt;wsp:rsid wsp:val=&quot;00BB56B1&quot;/&gt;&lt;wsp:rsid wsp:val=&quot;00BB5E43&quot;/&gt;&lt;wsp:rsid wsp:val=&quot;00BB6244&quot;/&gt;&lt;wsp:rsid wsp:val=&quot;00BB659A&quot;/&gt;&lt;wsp:rsid wsp:val=&quot;00BB67E0&quot;/&gt;&lt;wsp:rsid wsp:val=&quot;00BB697E&quot;/&gt;&lt;wsp:rsid wsp:val=&quot;00BB6BE8&quot;/&gt;&lt;wsp:rsid wsp:val=&quot;00BB6E3B&quot;/&gt;&lt;wsp:rsid wsp:val=&quot;00BB70E8&quot;/&gt;&lt;wsp:rsid wsp:val=&quot;00BB7F63&quot;/&gt;&lt;wsp:rsid wsp:val=&quot;00BC0C83&quot;/&gt;&lt;wsp:rsid wsp:val=&quot;00BC0EB0&quot;/&gt;&lt;wsp:rsid wsp:val=&quot;00BC1209&quot;/&gt;&lt;wsp:rsid wsp:val=&quot;00BC2E2D&quot;/&gt;&lt;wsp:rsid wsp:val=&quot;00BC4194&quot;/&gt;&lt;wsp:rsid wsp:val=&quot;00BC4326&quot;/&gt;&lt;wsp:rsid wsp:val=&quot;00BC4377&quot;/&gt;&lt;wsp:rsid wsp:val=&quot;00BC56BA&quot;/&gt;&lt;wsp:rsid wsp:val=&quot;00BC5745&quot;/&gt;&lt;wsp:rsid wsp:val=&quot;00BC5B9A&quot;/&gt;&lt;wsp:rsid wsp:val=&quot;00BC64B3&quot;/&gt;&lt;wsp:rsid wsp:val=&quot;00BC76A1&quot;/&gt;&lt;wsp:rsid wsp:val=&quot;00BC7C48&quot;/&gt;&lt;wsp:rsid wsp:val=&quot;00BC7EA8&quot;/&gt;&lt;wsp:rsid wsp:val=&quot;00BD0AED&quot;/&gt;&lt;wsp:rsid wsp:val=&quot;00BD10E4&quot;/&gt;&lt;wsp:rsid wsp:val=&quot;00BD113A&quot;/&gt;&lt;wsp:rsid wsp:val=&quot;00BD154F&quot;/&gt;&lt;wsp:rsid wsp:val=&quot;00BD1BEC&quot;/&gt;&lt;wsp:rsid wsp:val=&quot;00BD2F1E&quot;/&gt;&lt;wsp:rsid wsp:val=&quot;00BD33E3&quot;/&gt;&lt;wsp:rsid wsp:val=&quot;00BD4727&quot;/&gt;&lt;wsp:rsid wsp:val=&quot;00BD4C7A&quot;/&gt;&lt;wsp:rsid wsp:val=&quot;00BD5377&quot;/&gt;&lt;wsp:rsid wsp:val=&quot;00BD54ED&quot;/&gt;&lt;wsp:rsid wsp:val=&quot;00BD5737&quot;/&gt;&lt;wsp:rsid wsp:val=&quot;00BD5AF5&quot;/&gt;&lt;wsp:rsid wsp:val=&quot;00BD5C2D&quot;/&gt;&lt;wsp:rsid wsp:val=&quot;00BD5DF1&quot;/&gt;&lt;wsp:rsid wsp:val=&quot;00BD7D4E&quot;/&gt;&lt;wsp:rsid wsp:val=&quot;00BE175F&quot;/&gt;&lt;wsp:rsid wsp:val=&quot;00BE1C3A&quot;/&gt;&lt;wsp:rsid wsp:val=&quot;00BE2082&quot;/&gt;&lt;wsp:rsid wsp:val=&quot;00BE22CC&quot;/&gt;&lt;wsp:rsid wsp:val=&quot;00BE22E0&quot;/&gt;&lt;wsp:rsid wsp:val=&quot;00BE2DE2&quot;/&gt;&lt;wsp:rsid wsp:val=&quot;00BE2E42&quot;/&gt;&lt;wsp:rsid wsp:val=&quot;00BE3F08&quot;/&gt;&lt;wsp:rsid wsp:val=&quot;00BE5CA5&quot;/&gt;&lt;wsp:rsid wsp:val=&quot;00BE66F9&quot;/&gt;&lt;wsp:rsid wsp:val=&quot;00BE78BE&quot;/&gt;&lt;wsp:rsid wsp:val=&quot;00BF0A47&quot;/&gt;&lt;wsp:rsid wsp:val=&quot;00BF117A&quot;/&gt;&lt;wsp:rsid wsp:val=&quot;00BF19C1&quot;/&gt;&lt;wsp:rsid wsp:val=&quot;00BF2BDE&quot;/&gt;&lt;wsp:rsid wsp:val=&quot;00BF2CDC&quot;/&gt;&lt;wsp:rsid wsp:val=&quot;00BF39F3&quot;/&gt;&lt;wsp:rsid wsp:val=&quot;00BF3A02&quot;/&gt;&lt;wsp:rsid wsp:val=&quot;00BF40A8&quot;/&gt;&lt;wsp:rsid wsp:val=&quot;00BF4835&quot;/&gt;&lt;wsp:rsid wsp:val=&quot;00BF49E1&quot;/&gt;&lt;wsp:rsid wsp:val=&quot;00BF69EA&quot;/&gt;&lt;wsp:rsid wsp:val=&quot;00BF6D33&quot;/&gt;&lt;wsp:rsid wsp:val=&quot;00BF75F0&quot;/&gt;&lt;wsp:rsid wsp:val=&quot;00BF7FD0&quot;/&gt;&lt;wsp:rsid wsp:val=&quot;00C00F79&quot;/&gt;&lt;wsp:rsid wsp:val=&quot;00C01B14&quot;/&gt;&lt;wsp:rsid wsp:val=&quot;00C021AE&quot;/&gt;&lt;wsp:rsid wsp:val=&quot;00C02F5D&quot;/&gt;&lt;wsp:rsid wsp:val=&quot;00C0358E&quot;/&gt;&lt;wsp:rsid wsp:val=&quot;00C036B6&quot;/&gt;&lt;wsp:rsid wsp:val=&quot;00C04709&quot;/&gt;&lt;wsp:rsid wsp:val=&quot;00C04924&quot;/&gt;&lt;wsp:rsid wsp:val=&quot;00C04A67&quot;/&gt;&lt;wsp:rsid wsp:val=&quot;00C07AAC&quot;/&gt;&lt;wsp:rsid wsp:val=&quot;00C07FC4&quot;/&gt;&lt;wsp:rsid wsp:val=&quot;00C104B0&quot;/&gt;&lt;wsp:rsid wsp:val=&quot;00C10FF7&quot;/&gt;&lt;wsp:rsid wsp:val=&quot;00C11272&quot;/&gt;&lt;wsp:rsid wsp:val=&quot;00C11D7B&quot;/&gt;&lt;wsp:rsid wsp:val=&quot;00C12625&quot;/&gt;&lt;wsp:rsid wsp:val=&quot;00C13A53&quot;/&gt;&lt;wsp:rsid wsp:val=&quot;00C13B66&quot;/&gt;&lt;wsp:rsid wsp:val=&quot;00C141EB&quot;/&gt;&lt;wsp:rsid wsp:val=&quot;00C14741&quot;/&gt;&lt;wsp:rsid wsp:val=&quot;00C14BAC&quot;/&gt;&lt;wsp:rsid wsp:val=&quot;00C15058&quot;/&gt;&lt;wsp:rsid wsp:val=&quot;00C1564C&quot;/&gt;&lt;wsp:rsid wsp:val=&quot;00C15D84&quot;/&gt;&lt;wsp:rsid wsp:val=&quot;00C175A7&quot;/&gt;&lt;wsp:rsid wsp:val=&quot;00C175EC&quot;/&gt;&lt;wsp:rsid wsp:val=&quot;00C17969&quot;/&gt;&lt;wsp:rsid wsp:val=&quot;00C205E5&quot;/&gt;&lt;wsp:rsid wsp:val=&quot;00C20A0D&quot;/&gt;&lt;wsp:rsid wsp:val=&quot;00C20D53&quot;/&gt;&lt;wsp:rsid wsp:val=&quot;00C21180&quot;/&gt;&lt;wsp:rsid wsp:val=&quot;00C2185A&quot;/&gt;&lt;wsp:rsid wsp:val=&quot;00C221C5&quot;/&gt;&lt;wsp:rsid wsp:val=&quot;00C226F3&quot;/&gt;&lt;wsp:rsid wsp:val=&quot;00C2305B&quot;/&gt;&lt;wsp:rsid wsp:val=&quot;00C23E40&quot;/&gt;&lt;wsp:rsid wsp:val=&quot;00C24469&quot;/&gt;&lt;wsp:rsid wsp:val=&quot;00C24884&quot;/&gt;&lt;wsp:rsid wsp:val=&quot;00C24947&quot;/&gt;&lt;wsp:rsid wsp:val=&quot;00C24980&quot;/&gt;&lt;wsp:rsid wsp:val=&quot;00C24DDB&quot;/&gt;&lt;wsp:rsid wsp:val=&quot;00C257EB&quot;/&gt;&lt;wsp:rsid wsp:val=&quot;00C260C6&quot;/&gt;&lt;wsp:rsid wsp:val=&quot;00C260ED&quot;/&gt;&lt;wsp:rsid wsp:val=&quot;00C26EF4&quot;/&gt;&lt;wsp:rsid wsp:val=&quot;00C270AD&quot;/&gt;&lt;wsp:rsid wsp:val=&quot;00C27668&quot;/&gt;&lt;wsp:rsid wsp:val=&quot;00C27700&quot;/&gt;&lt;wsp:rsid wsp:val=&quot;00C278D5&quot;/&gt;&lt;wsp:rsid wsp:val=&quot;00C27F21&quot;/&gt;&lt;wsp:rsid wsp:val=&quot;00C300C2&quot;/&gt;&lt;wsp:rsid wsp:val=&quot;00C307C8&quot;/&gt;&lt;wsp:rsid wsp:val=&quot;00C31031&quot;/&gt;&lt;wsp:rsid wsp:val=&quot;00C31468&quot;/&gt;&lt;wsp:rsid wsp:val=&quot;00C315B5&quot;/&gt;&lt;wsp:rsid wsp:val=&quot;00C32323&quot;/&gt;&lt;wsp:rsid wsp:val=&quot;00C332D0&quot;/&gt;&lt;wsp:rsid wsp:val=&quot;00C3463A&quot;/&gt;&lt;wsp:rsid wsp:val=&quot;00C346C4&quot;/&gt;&lt;wsp:rsid wsp:val=&quot;00C3757A&quot;/&gt;&lt;wsp:rsid wsp:val=&quot;00C37693&quot;/&gt;&lt;wsp:rsid wsp:val=&quot;00C37CB7&quot;/&gt;&lt;wsp:rsid wsp:val=&quot;00C40FFD&quot;/&gt;&lt;wsp:rsid wsp:val=&quot;00C419C3&quot;/&gt;&lt;wsp:rsid wsp:val=&quot;00C41B02&quot;/&gt;&lt;wsp:rsid wsp:val=&quot;00C42E90&quot;/&gt;&lt;wsp:rsid wsp:val=&quot;00C42FFC&quot;/&gt;&lt;wsp:rsid wsp:val=&quot;00C4302C&quot;/&gt;&lt;wsp:rsid wsp:val=&quot;00C432F5&quot;/&gt;&lt;wsp:rsid wsp:val=&quot;00C43598&quot;/&gt;&lt;wsp:rsid wsp:val=&quot;00C44DFE&quot;/&gt;&lt;wsp:rsid wsp:val=&quot;00C44F84&quot;/&gt;&lt;wsp:rsid wsp:val=&quot;00C45BA1&quot;/&gt;&lt;wsp:rsid wsp:val=&quot;00C46664&quot;/&gt;&lt;wsp:rsid wsp:val=&quot;00C470D1&quot;/&gt;&lt;wsp:rsid wsp:val=&quot;00C472A4&quot;/&gt;&lt;wsp:rsid wsp:val=&quot;00C47419&quot;/&gt;&lt;wsp:rsid wsp:val=&quot;00C517EC&quot;/&gt;&lt;wsp:rsid wsp:val=&quot;00C52110&quot;/&gt;&lt;wsp:rsid wsp:val=&quot;00C5293D&quot;/&gt;&lt;wsp:rsid wsp:val=&quot;00C52CCA&quot;/&gt;&lt;wsp:rsid wsp:val=&quot;00C541D2&quot;/&gt;&lt;wsp:rsid wsp:val=&quot;00C5427B&quot;/&gt;&lt;wsp:rsid wsp:val=&quot;00C54371&quot;/&gt;&lt;wsp:rsid wsp:val=&quot;00C54767&quot;/&gt;&lt;wsp:rsid wsp:val=&quot;00C55752&quot;/&gt;&lt;wsp:rsid wsp:val=&quot;00C56699&quot;/&gt;&lt;wsp:rsid wsp:val=&quot;00C571F6&quot;/&gt;&lt;wsp:rsid wsp:val=&quot;00C5751B&quot;/&gt;&lt;wsp:rsid wsp:val=&quot;00C57FF8&quot;/&gt;&lt;wsp:rsid wsp:val=&quot;00C615C8&quot;/&gt;&lt;wsp:rsid wsp:val=&quot;00C6218F&quot;/&gt;&lt;wsp:rsid wsp:val=&quot;00C62806&quot;/&gt;&lt;wsp:rsid wsp:val=&quot;00C63414&quot;/&gt;&lt;wsp:rsid wsp:val=&quot;00C63DA4&quot;/&gt;&lt;wsp:rsid wsp:val=&quot;00C63FEE&quot;/&gt;&lt;wsp:rsid wsp:val=&quot;00C64668&quot;/&gt;&lt;wsp:rsid wsp:val=&quot;00C64915&quot;/&gt;&lt;wsp:rsid wsp:val=&quot;00C64D52&quot;/&gt;&lt;wsp:rsid wsp:val=&quot;00C65088&quot;/&gt;&lt;wsp:rsid wsp:val=&quot;00C65181&quot;/&gt;&lt;wsp:rsid wsp:val=&quot;00C65556&quot;/&gt;&lt;wsp:rsid wsp:val=&quot;00C656FA&quot;/&gt;&lt;wsp:rsid wsp:val=&quot;00C65B9B&quot;/&gt;&lt;wsp:rsid wsp:val=&quot;00C662C9&quot;/&gt;&lt;wsp:rsid wsp:val=&quot;00C66F77&quot;/&gt;&lt;wsp:rsid wsp:val=&quot;00C67146&quot;/&gt;&lt;wsp:rsid wsp:val=&quot;00C67A10&quot;/&gt;&lt;wsp:rsid wsp:val=&quot;00C67B98&quot;/&gt;&lt;wsp:rsid wsp:val=&quot;00C70762&quot;/&gt;&lt;wsp:rsid wsp:val=&quot;00C71448&quot;/&gt;&lt;wsp:rsid wsp:val=&quot;00C71F6E&quot;/&gt;&lt;wsp:rsid wsp:val=&quot;00C721B0&quot;/&gt;&lt;wsp:rsid wsp:val=&quot;00C73543&quot;/&gt;&lt;wsp:rsid wsp:val=&quot;00C7377E&quot;/&gt;&lt;wsp:rsid wsp:val=&quot;00C74761&quot;/&gt;&lt;wsp:rsid wsp:val=&quot;00C74772&quot;/&gt;&lt;wsp:rsid wsp:val=&quot;00C747CA&quot;/&gt;&lt;wsp:rsid wsp:val=&quot;00C74977&quot;/&gt;&lt;wsp:rsid wsp:val=&quot;00C74B29&quot;/&gt;&lt;wsp:rsid wsp:val=&quot;00C756A4&quot;/&gt;&lt;wsp:rsid wsp:val=&quot;00C757C6&quot;/&gt;&lt;wsp:rsid wsp:val=&quot;00C75A09&quot;/&gt;&lt;wsp:rsid wsp:val=&quot;00C75B10&quot;/&gt;&lt;wsp:rsid wsp:val=&quot;00C761C4&quot;/&gt;&lt;wsp:rsid wsp:val=&quot;00C76677&quot;/&gt;&lt;wsp:rsid wsp:val=&quot;00C76A00&quot;/&gt;&lt;wsp:rsid wsp:val=&quot;00C7722D&quot;/&gt;&lt;wsp:rsid wsp:val=&quot;00C7785A&quot;/&gt;&lt;wsp:rsid wsp:val=&quot;00C77C99&quot;/&gt;&lt;wsp:rsid wsp:val=&quot;00C809C7&quot;/&gt;&lt;wsp:rsid wsp:val=&quot;00C81037&quot;/&gt;&lt;wsp:rsid wsp:val=&quot;00C8178B&quot;/&gt;&lt;wsp:rsid wsp:val=&quot;00C81B04&quot;/&gt;&lt;wsp:rsid wsp:val=&quot;00C81E3D&quot;/&gt;&lt;wsp:rsid wsp:val=&quot;00C81F3F&quot;/&gt;&lt;wsp:rsid wsp:val=&quot;00C82D0D&quot;/&gt;&lt;wsp:rsid wsp:val=&quot;00C83527&quot;/&gt;&lt;wsp:rsid wsp:val=&quot;00C843D8&quot;/&gt;&lt;wsp:rsid wsp:val=&quot;00C858F2&quot;/&gt;&lt;wsp:rsid wsp:val=&quot;00C8596F&quot;/&gt;&lt;wsp:rsid wsp:val=&quot;00C85B8D&quot;/&gt;&lt;wsp:rsid wsp:val=&quot;00C85ED1&quot;/&gt;&lt;wsp:rsid wsp:val=&quot;00C85F34&quot;/&gt;&lt;wsp:rsid wsp:val=&quot;00C86D7D&quot;/&gt;&lt;wsp:rsid wsp:val=&quot;00C86F09&quot;/&gt;&lt;wsp:rsid wsp:val=&quot;00C87527&quot;/&gt;&lt;wsp:rsid wsp:val=&quot;00C87662&quot;/&gt;&lt;wsp:rsid wsp:val=&quot;00C8782D&quot;/&gt;&lt;wsp:rsid wsp:val=&quot;00C90732&quot;/&gt;&lt;wsp:rsid wsp:val=&quot;00C908F3&quot;/&gt;&lt;wsp:rsid wsp:val=&quot;00C90A9A&quot;/&gt;&lt;wsp:rsid wsp:val=&quot;00C90BBD&quot;/&gt;&lt;wsp:rsid wsp:val=&quot;00C90C1E&quot;/&gt;&lt;wsp:rsid wsp:val=&quot;00C917DF&quot;/&gt;&lt;wsp:rsid wsp:val=&quot;00C91AF6&quot;/&gt;&lt;wsp:rsid wsp:val=&quot;00C91C46&quot;/&gt;&lt;wsp:rsid wsp:val=&quot;00C91F0B&quot;/&gt;&lt;wsp:rsid wsp:val=&quot;00C9278A&quot;/&gt;&lt;wsp:rsid wsp:val=&quot;00C93B11&quot;/&gt;&lt;wsp:rsid wsp:val=&quot;00C93E4C&quot;/&gt;&lt;wsp:rsid wsp:val=&quot;00C94E77&quot;/&gt;&lt;wsp:rsid wsp:val=&quot;00C958D3&quot;/&gt;&lt;wsp:rsid wsp:val=&quot;00C95B50&quot;/&gt;&lt;wsp:rsid wsp:val=&quot;00C96481&quot;/&gt;&lt;wsp:rsid wsp:val=&quot;00C97002&quot;/&gt;&lt;wsp:rsid wsp:val=&quot;00CA09C2&quot;/&gt;&lt;wsp:rsid wsp:val=&quot;00CA0E98&quot;/&gt;&lt;wsp:rsid wsp:val=&quot;00CA12B0&quot;/&gt;&lt;wsp:rsid wsp:val=&quot;00CA2571&quot;/&gt;&lt;wsp:rsid wsp:val=&quot;00CA2EB7&quot;/&gt;&lt;wsp:rsid wsp:val=&quot;00CA3369&quot;/&gt;&lt;wsp:rsid wsp:val=&quot;00CA3F59&quot;/&gt;&lt;wsp:rsid wsp:val=&quot;00CA406D&quot;/&gt;&lt;wsp:rsid wsp:val=&quot;00CA4254&quot;/&gt;&lt;wsp:rsid wsp:val=&quot;00CA505E&quot;/&gt;&lt;wsp:rsid wsp:val=&quot;00CA5072&quot;/&gt;&lt;wsp:rsid wsp:val=&quot;00CA519A&quot;/&gt;&lt;wsp:rsid wsp:val=&quot;00CA5289&quot;/&gt;&lt;wsp:rsid wsp:val=&quot;00CA5484&quot;/&gt;&lt;wsp:rsid wsp:val=&quot;00CA5709&quot;/&gt;&lt;wsp:rsid wsp:val=&quot;00CA5757&quot;/&gt;&lt;wsp:rsid wsp:val=&quot;00CA5C1B&quot;/&gt;&lt;wsp:rsid wsp:val=&quot;00CA6259&quot;/&gt;&lt;wsp:rsid wsp:val=&quot;00CA62E6&quot;/&gt;&lt;wsp:rsid wsp:val=&quot;00CA6778&quot;/&gt;&lt;wsp:rsid wsp:val=&quot;00CA6A11&quot;/&gt;&lt;wsp:rsid wsp:val=&quot;00CB0F18&quot;/&gt;&lt;wsp:rsid wsp:val=&quot;00CB15BE&quot;/&gt;&lt;wsp:rsid wsp:val=&quot;00CB1656&quot;/&gt;&lt;wsp:rsid wsp:val=&quot;00CB1732&quot;/&gt;&lt;wsp:rsid wsp:val=&quot;00CB1851&quot;/&gt;&lt;wsp:rsid wsp:val=&quot;00CB1C0B&quot;/&gt;&lt;wsp:rsid wsp:val=&quot;00CB1E40&quot;/&gt;&lt;wsp:rsid wsp:val=&quot;00CB2AC8&quot;/&gt;&lt;wsp:rsid wsp:val=&quot;00CB32F7&quot;/&gt;&lt;wsp:rsid wsp:val=&quot;00CB348E&quot;/&gt;&lt;wsp:rsid wsp:val=&quot;00CB3579&quot;/&gt;&lt;wsp:rsid wsp:val=&quot;00CB3A33&quot;/&gt;&lt;wsp:rsid wsp:val=&quot;00CB3EB0&quot;/&gt;&lt;wsp:rsid wsp:val=&quot;00CB44D3&quot;/&gt;&lt;wsp:rsid wsp:val=&quot;00CB55AB&quot;/&gt;&lt;wsp:rsid wsp:val=&quot;00CB6589&quot;/&gt;&lt;wsp:rsid wsp:val=&quot;00CB6A42&quot;/&gt;&lt;wsp:rsid wsp:val=&quot;00CC026C&quot;/&gt;&lt;wsp:rsid wsp:val=&quot;00CC08F5&quot;/&gt;&lt;wsp:rsid wsp:val=&quot;00CC0991&quot;/&gt;&lt;wsp:rsid wsp:val=&quot;00CC1167&quot;/&gt;&lt;wsp:rsid wsp:val=&quot;00CC116D&quot;/&gt;&lt;wsp:rsid wsp:val=&quot;00CC21EF&quot;/&gt;&lt;wsp:rsid wsp:val=&quot;00CC2581&quot;/&gt;&lt;wsp:rsid wsp:val=&quot;00CC2603&quot;/&gt;&lt;wsp:rsid wsp:val=&quot;00CC2831&quot;/&gt;&lt;wsp:rsid wsp:val=&quot;00CC28CA&quot;/&gt;&lt;wsp:rsid wsp:val=&quot;00CC2E18&quot;/&gt;&lt;wsp:rsid wsp:val=&quot;00CC3517&quot;/&gt;&lt;wsp:rsid wsp:val=&quot;00CC417E&quot;/&gt;&lt;wsp:rsid wsp:val=&quot;00CC430F&quot;/&gt;&lt;wsp:rsid wsp:val=&quot;00CC4372&quot;/&gt;&lt;wsp:rsid wsp:val=&quot;00CC43E0&quot;/&gt;&lt;wsp:rsid wsp:val=&quot;00CC4793&quot;/&gt;&lt;wsp:rsid wsp:val=&quot;00CC4CC5&quot;/&gt;&lt;wsp:rsid wsp:val=&quot;00CC4F9B&quot;/&gt;&lt;wsp:rsid wsp:val=&quot;00CC63D5&quot;/&gt;&lt;wsp:rsid wsp:val=&quot;00CC66D1&quot;/&gt;&lt;wsp:rsid wsp:val=&quot;00CC6A47&quot;/&gt;&lt;wsp:rsid wsp:val=&quot;00CC72C8&quot;/&gt;&lt;wsp:rsid wsp:val=&quot;00CD0B68&quot;/&gt;&lt;wsp:rsid wsp:val=&quot;00CD0C1B&quot;/&gt;&lt;wsp:rsid wsp:val=&quot;00CD0EF0&quot;/&gt;&lt;wsp:rsid wsp:val=&quot;00CD1232&quot;/&gt;&lt;wsp:rsid wsp:val=&quot;00CD2332&quot;/&gt;&lt;wsp:rsid wsp:val=&quot;00CD2C87&quot;/&gt;&lt;wsp:rsid wsp:val=&quot;00CD3343&quot;/&gt;&lt;wsp:rsid wsp:val=&quot;00CD353F&quot;/&gt;&lt;wsp:rsid wsp:val=&quot;00CD3D03&quot;/&gt;&lt;wsp:rsid wsp:val=&quot;00CD40CB&quot;/&gt;&lt;wsp:rsid wsp:val=&quot;00CD4D4E&quot;/&gt;&lt;wsp:rsid wsp:val=&quot;00CD5BE1&quot;/&gt;&lt;wsp:rsid wsp:val=&quot;00CD6617&quot;/&gt;&lt;wsp:rsid wsp:val=&quot;00CD6660&quot;/&gt;&lt;wsp:rsid wsp:val=&quot;00CD67F1&quot;/&gt;&lt;wsp:rsid wsp:val=&quot;00CD7394&quot;/&gt;&lt;wsp:rsid wsp:val=&quot;00CD77EE&quot;/&gt;&lt;wsp:rsid wsp:val=&quot;00CD7D64&quot;/&gt;&lt;wsp:rsid wsp:val=&quot;00CE092B&quot;/&gt;&lt;wsp:rsid wsp:val=&quot;00CE0B8E&quot;/&gt;&lt;wsp:rsid wsp:val=&quot;00CE1517&quot;/&gt;&lt;wsp:rsid wsp:val=&quot;00CE181F&quot;/&gt;&lt;wsp:rsid wsp:val=&quot;00CE18C4&quot;/&gt;&lt;wsp:rsid wsp:val=&quot;00CE1BCB&quot;/&gt;&lt;wsp:rsid wsp:val=&quot;00CE1C3F&quot;/&gt;&lt;wsp:rsid wsp:val=&quot;00CE254C&quot;/&gt;&lt;wsp:rsid wsp:val=&quot;00CE2B85&quot;/&gt;&lt;wsp:rsid wsp:val=&quot;00CE3978&quot;/&gt;&lt;wsp:rsid wsp:val=&quot;00CE3AA7&quot;/&gt;&lt;wsp:rsid wsp:val=&quot;00CE51E1&quot;/&gt;&lt;wsp:rsid wsp:val=&quot;00CE52F9&quot;/&gt;&lt;wsp:rsid wsp:val=&quot;00CE5348&quot;/&gt;&lt;wsp:rsid wsp:val=&quot;00CE54EE&quot;/&gt;&lt;wsp:rsid wsp:val=&quot;00CE59DF&quot;/&gt;&lt;wsp:rsid wsp:val=&quot;00CE6AEE&quot;/&gt;&lt;wsp:rsid wsp:val=&quot;00CE7474&quot;/&gt;&lt;wsp:rsid wsp:val=&quot;00CE769B&quot;/&gt;&lt;wsp:rsid wsp:val=&quot;00CF010A&quot;/&gt;&lt;wsp:rsid wsp:val=&quot;00CF0714&quot;/&gt;&lt;wsp:rsid wsp:val=&quot;00CF0C63&quot;/&gt;&lt;wsp:rsid wsp:val=&quot;00CF0D80&quot;/&gt;&lt;wsp:rsid wsp:val=&quot;00CF15DC&quot;/&gt;&lt;wsp:rsid wsp:val=&quot;00CF15DD&quot;/&gt;&lt;wsp:rsid wsp:val=&quot;00CF18B0&quot;/&gt;&lt;wsp:rsid wsp:val=&quot;00CF1DB8&quot;/&gt;&lt;wsp:rsid wsp:val=&quot;00CF1EA4&quot;/&gt;&lt;wsp:rsid wsp:val=&quot;00CF2845&quot;/&gt;&lt;wsp:rsid wsp:val=&quot;00CF285C&quot;/&gt;&lt;wsp:rsid wsp:val=&quot;00CF285D&quot;/&gt;&lt;wsp:rsid wsp:val=&quot;00CF2FF0&quot;/&gt;&lt;wsp:rsid wsp:val=&quot;00CF31CC&quot;/&gt;&lt;wsp:rsid wsp:val=&quot;00CF4C91&quot;/&gt;&lt;wsp:rsid wsp:val=&quot;00CF4D16&quot;/&gt;&lt;wsp:rsid wsp:val=&quot;00CF50C0&quot;/&gt;&lt;wsp:rsid wsp:val=&quot;00CF53F3&quot;/&gt;&lt;wsp:rsid wsp:val=&quot;00CF5D04&quot;/&gt;&lt;wsp:rsid wsp:val=&quot;00CF5FDE&quot;/&gt;&lt;wsp:rsid wsp:val=&quot;00CF65B9&quot;/&gt;&lt;wsp:rsid wsp:val=&quot;00CF69C5&quot;/&gt;&lt;wsp:rsid wsp:val=&quot;00CF6CE1&quot;/&gt;&lt;wsp:rsid wsp:val=&quot;00CF74EC&quot;/&gt;&lt;wsp:rsid wsp:val=&quot;00CF7D24&quot;/&gt;&lt;wsp:rsid wsp:val=&quot;00CF7D73&quot;/&gt;&lt;wsp:rsid wsp:val=&quot;00D004D9&quot;/&gt;&lt;wsp:rsid wsp:val=&quot;00D0058F&quot;/&gt;&lt;wsp:rsid wsp:val=&quot;00D02443&quot;/&gt;&lt;wsp:rsid wsp:val=&quot;00D03038&quot;/&gt;&lt;wsp:rsid wsp:val=&quot;00D03248&quot;/&gt;&lt;wsp:rsid wsp:val=&quot;00D03913&quot;/&gt;&lt;wsp:rsid wsp:val=&quot;00D04967&quot;/&gt;&lt;wsp:rsid wsp:val=&quot;00D0586D&quot;/&gt;&lt;wsp:rsid wsp:val=&quot;00D05E2F&quot;/&gt;&lt;wsp:rsid wsp:val=&quot;00D05F7C&quot;/&gt;&lt;wsp:rsid wsp:val=&quot;00D06B6E&quot;/&gt;&lt;wsp:rsid wsp:val=&quot;00D07701&quot;/&gt;&lt;wsp:rsid wsp:val=&quot;00D07FB0&quot;/&gt;&lt;wsp:rsid wsp:val=&quot;00D100AB&quot;/&gt;&lt;wsp:rsid wsp:val=&quot;00D108C2&quot;/&gt;&lt;wsp:rsid wsp:val=&quot;00D10B67&quot;/&gt;&lt;wsp:rsid wsp:val=&quot;00D10CFA&quot;/&gt;&lt;wsp:rsid wsp:val=&quot;00D1153D&quot;/&gt;&lt;wsp:rsid wsp:val=&quot;00D11A35&quot;/&gt;&lt;wsp:rsid wsp:val=&quot;00D11BFE&quot;/&gt;&lt;wsp:rsid wsp:val=&quot;00D11E8F&quot;/&gt;&lt;wsp:rsid wsp:val=&quot;00D124F4&quot;/&gt;&lt;wsp:rsid wsp:val=&quot;00D1270F&quot;/&gt;&lt;wsp:rsid wsp:val=&quot;00D12BAB&quot;/&gt;&lt;wsp:rsid wsp:val=&quot;00D132B1&quot;/&gt;&lt;wsp:rsid wsp:val=&quot;00D13FC2&quot;/&gt;&lt;wsp:rsid wsp:val=&quot;00D1499B&quot;/&gt;&lt;wsp:rsid wsp:val=&quot;00D14C4B&quot;/&gt;&lt;wsp:rsid wsp:val=&quot;00D16526&quot;/&gt;&lt;wsp:rsid wsp:val=&quot;00D1685C&quot;/&gt;&lt;wsp:rsid wsp:val=&quot;00D17CAE&quot;/&gt;&lt;wsp:rsid wsp:val=&quot;00D200D5&quot;/&gt;&lt;wsp:rsid wsp:val=&quot;00D20260&quot;/&gt;&lt;wsp:rsid wsp:val=&quot;00D20290&quot;/&gt;&lt;wsp:rsid wsp:val=&quot;00D205FA&quot;/&gt;&lt;wsp:rsid wsp:val=&quot;00D20AC1&quot;/&gt;&lt;wsp:rsid wsp:val=&quot;00D20B7A&quot;/&gt;&lt;wsp:rsid wsp:val=&quot;00D21CA2&quot;/&gt;&lt;wsp:rsid wsp:val=&quot;00D21D17&quot;/&gt;&lt;wsp:rsid wsp:val=&quot;00D22600&quot;/&gt;&lt;wsp:rsid wsp:val=&quot;00D22E7A&quot;/&gt;&lt;wsp:rsid wsp:val=&quot;00D2532D&quot;/&gt;&lt;wsp:rsid wsp:val=&quot;00D26312&quot;/&gt;&lt;wsp:rsid wsp:val=&quot;00D26419&quot;/&gt;&lt;wsp:rsid wsp:val=&quot;00D2714F&quot;/&gt;&lt;wsp:rsid wsp:val=&quot;00D273DE&quot;/&gt;&lt;wsp:rsid wsp:val=&quot;00D27B57&quot;/&gt;&lt;wsp:rsid wsp:val=&quot;00D27F99&quot;/&gt;&lt;wsp:rsid wsp:val=&quot;00D30888&quot;/&gt;&lt;wsp:rsid wsp:val=&quot;00D30B79&quot;/&gt;&lt;wsp:rsid wsp:val=&quot;00D31226&quot;/&gt;&lt;wsp:rsid wsp:val=&quot;00D31313&quot;/&gt;&lt;wsp:rsid wsp:val=&quot;00D31FEA&quot;/&gt;&lt;wsp:rsid wsp:val=&quot;00D325DD&quot;/&gt;&lt;wsp:rsid wsp:val=&quot;00D3265C&quot;/&gt;&lt;wsp:rsid wsp:val=&quot;00D32E39&quot;/&gt;&lt;wsp:rsid wsp:val=&quot;00D32F25&quot;/&gt;&lt;wsp:rsid wsp:val=&quot;00D33802&quot;/&gt;&lt;wsp:rsid wsp:val=&quot;00D342C8&quot;/&gt;&lt;wsp:rsid wsp:val=&quot;00D34B7F&quot;/&gt;&lt;wsp:rsid wsp:val=&quot;00D34D77&quot;/&gt;&lt;wsp:rsid wsp:val=&quot;00D35BAA&quot;/&gt;&lt;wsp:rsid wsp:val=&quot;00D35EF1&quot;/&gt;&lt;wsp:rsid wsp:val=&quot;00D3674C&quot;/&gt;&lt;wsp:rsid wsp:val=&quot;00D36B35&quot;/&gt;&lt;wsp:rsid wsp:val=&quot;00D37310&quot;/&gt;&lt;wsp:rsid wsp:val=&quot;00D400A9&quot;/&gt;&lt;wsp:rsid wsp:val=&quot;00D41009&quot;/&gt;&lt;wsp:rsid wsp:val=&quot;00D42322&quot;/&gt;&lt;wsp:rsid wsp:val=&quot;00D4261C&quot;/&gt;&lt;wsp:rsid wsp:val=&quot;00D4290A&quot;/&gt;&lt;wsp:rsid wsp:val=&quot;00D42BFA&quot;/&gt;&lt;wsp:rsid wsp:val=&quot;00D42D39&quot;/&gt;&lt;wsp:rsid wsp:val=&quot;00D43670&quot;/&gt;&lt;wsp:rsid wsp:val=&quot;00D4382A&quot;/&gt;&lt;wsp:rsid wsp:val=&quot;00D44292&quot;/&gt;&lt;wsp:rsid wsp:val=&quot;00D44587&quot;/&gt;&lt;wsp:rsid wsp:val=&quot;00D44CCA&quot;/&gt;&lt;wsp:rsid wsp:val=&quot;00D44F5C&quot;/&gt;&lt;wsp:rsid wsp:val=&quot;00D453E9&quot;/&gt;&lt;wsp:rsid wsp:val=&quot;00D45A8B&quot;/&gt;&lt;wsp:rsid wsp:val=&quot;00D4629E&quot;/&gt;&lt;wsp:rsid wsp:val=&quot;00D462CC&quot;/&gt;&lt;wsp:rsid wsp:val=&quot;00D4632E&quot;/&gt;&lt;wsp:rsid wsp:val=&quot;00D46D63&quot;/&gt;&lt;wsp:rsid wsp:val=&quot;00D4723F&quot;/&gt;&lt;wsp:rsid wsp:val=&quot;00D47564&quot;/&gt;&lt;wsp:rsid wsp:val=&quot;00D47D25&quot;/&gt;&lt;wsp:rsid wsp:val=&quot;00D50269&quot;/&gt;&lt;wsp:rsid wsp:val=&quot;00D50DF4&quot;/&gt;&lt;wsp:rsid wsp:val=&quot;00D513BC&quot;/&gt;&lt;wsp:rsid wsp:val=&quot;00D51D44&quot;/&gt;&lt;wsp:rsid wsp:val=&quot;00D524A1&quot;/&gt;&lt;wsp:rsid wsp:val=&quot;00D526A5&quot;/&gt;&lt;wsp:rsid wsp:val=&quot;00D5271B&quot;/&gt;&lt;wsp:rsid wsp:val=&quot;00D52DE0&quot;/&gt;&lt;wsp:rsid wsp:val=&quot;00D5324B&quot;/&gt;&lt;wsp:rsid wsp:val=&quot;00D53C41&quot;/&gt;&lt;wsp:rsid wsp:val=&quot;00D5501D&quot;/&gt;&lt;wsp:rsid wsp:val=&quot;00D550E6&quot;/&gt;&lt;wsp:rsid wsp:val=&quot;00D55281&quot;/&gt;&lt;wsp:rsid wsp:val=&quot;00D5648A&quot;/&gt;&lt;wsp:rsid wsp:val=&quot;00D56625&quot;/&gt;&lt;wsp:rsid wsp:val=&quot;00D5689B&quot;/&gt;&lt;wsp:rsid wsp:val=&quot;00D60342&quot;/&gt;&lt;wsp:rsid wsp:val=&quot;00D61C89&quot;/&gt;&lt;wsp:rsid wsp:val=&quot;00D628F0&quot;/&gt;&lt;wsp:rsid wsp:val=&quot;00D62E85&quot;/&gt;&lt;wsp:rsid wsp:val=&quot;00D63479&quot;/&gt;&lt;wsp:rsid wsp:val=&quot;00D65150&quot;/&gt;&lt;wsp:rsid wsp:val=&quot;00D6534E&quot;/&gt;&lt;wsp:rsid wsp:val=&quot;00D653AD&quot;/&gt;&lt;wsp:rsid wsp:val=&quot;00D653EF&quot;/&gt;&lt;wsp:rsid wsp:val=&quot;00D65603&quot;/&gt;&lt;wsp:rsid wsp:val=&quot;00D658AE&quot;/&gt;&lt;wsp:rsid wsp:val=&quot;00D658D6&quot;/&gt;&lt;wsp:rsid wsp:val=&quot;00D65A5D&quot;/&gt;&lt;wsp:rsid wsp:val=&quot;00D66558&quot;/&gt;&lt;wsp:rsid wsp:val=&quot;00D6664A&quot;/&gt;&lt;wsp:rsid wsp:val=&quot;00D66AAA&quot;/&gt;&lt;wsp:rsid wsp:val=&quot;00D66B68&quot;/&gt;&lt;wsp:rsid wsp:val=&quot;00D709A9&quot;/&gt;&lt;wsp:rsid wsp:val=&quot;00D70BD9&quot;/&gt;&lt;wsp:rsid wsp:val=&quot;00D712AD&quot;/&gt;&lt;wsp:rsid wsp:val=&quot;00D717A6&quot;/&gt;&lt;wsp:rsid wsp:val=&quot;00D72653&quot;/&gt;&lt;wsp:rsid wsp:val=&quot;00D7361F&quot;/&gt;&lt;wsp:rsid wsp:val=&quot;00D744C7&quot;/&gt;&lt;wsp:rsid wsp:val=&quot;00D74AC4&quot;/&gt;&lt;wsp:rsid wsp:val=&quot;00D74CD4&quot;/&gt;&lt;wsp:rsid wsp:val=&quot;00D750FB&quot;/&gt;&lt;wsp:rsid wsp:val=&quot;00D75151&quot;/&gt;&lt;wsp:rsid wsp:val=&quot;00D76AA2&quot;/&gt;&lt;wsp:rsid wsp:val=&quot;00D76B31&quot;/&gt;&lt;wsp:rsid wsp:val=&quot;00D77839&quot;/&gt;&lt;wsp:rsid wsp:val=&quot;00D80D90&quot;/&gt;&lt;wsp:rsid wsp:val=&quot;00D80E7F&quot;/&gt;&lt;wsp:rsid wsp:val=&quot;00D80FA8&quot;/&gt;&lt;wsp:rsid wsp:val=&quot;00D81484&quot;/&gt;&lt;wsp:rsid wsp:val=&quot;00D8192A&quot;/&gt;&lt;wsp:rsid wsp:val=&quot;00D8201F&quot;/&gt;&lt;wsp:rsid wsp:val=&quot;00D82627&quot;/&gt;&lt;wsp:rsid wsp:val=&quot;00D82671&quot;/&gt;&lt;wsp:rsid wsp:val=&quot;00D826B2&quot;/&gt;&lt;wsp:rsid wsp:val=&quot;00D82889&quot;/&gt;&lt;wsp:rsid wsp:val=&quot;00D8324C&quot;/&gt;&lt;wsp:rsid wsp:val=&quot;00D838DB&quot;/&gt;&lt;wsp:rsid wsp:val=&quot;00D83C40&quot;/&gt;&lt;wsp:rsid wsp:val=&quot;00D83FDD&quot;/&gt;&lt;wsp:rsid wsp:val=&quot;00D84598&quot;/&gt;&lt;wsp:rsid wsp:val=&quot;00D84F10&quot;/&gt;&lt;wsp:rsid wsp:val=&quot;00D8584A&quot;/&gt;&lt;wsp:rsid wsp:val=&quot;00D85CD8&quot;/&gt;&lt;wsp:rsid wsp:val=&quot;00D86DDE&quot;/&gt;&lt;wsp:rsid wsp:val=&quot;00D8720A&quot;/&gt;&lt;wsp:rsid wsp:val=&quot;00D873C3&quot;/&gt;&lt;wsp:rsid wsp:val=&quot;00D8759A&quot;/&gt;&lt;wsp:rsid wsp:val=&quot;00D87CDF&quot;/&gt;&lt;wsp:rsid wsp:val=&quot;00D905C2&quot;/&gt;&lt;wsp:rsid wsp:val=&quot;00D90931&quot;/&gt;&lt;wsp:rsid wsp:val=&quot;00D91130&quot;/&gt;&lt;wsp:rsid wsp:val=&quot;00D9152D&quot;/&gt;&lt;wsp:rsid wsp:val=&quot;00D91DB5&quot;/&gt;&lt;wsp:rsid wsp:val=&quot;00D93592&quot;/&gt;&lt;wsp:rsid wsp:val=&quot;00D93A6E&quot;/&gt;&lt;wsp:rsid wsp:val=&quot;00D9422C&quot;/&gt;&lt;wsp:rsid wsp:val=&quot;00D9497B&quot;/&gt;&lt;wsp:rsid wsp:val=&quot;00D94CA9&quot;/&gt;&lt;wsp:rsid wsp:val=&quot;00D95116&quot;/&gt;&lt;wsp:rsid wsp:val=&quot;00D95B9C&quot;/&gt;&lt;wsp:rsid wsp:val=&quot;00D96869&quot;/&gt;&lt;wsp:rsid wsp:val=&quot;00DA0E63&quot;/&gt;&lt;wsp:rsid wsp:val=&quot;00DA0EA4&quot;/&gt;&lt;wsp:rsid wsp:val=&quot;00DA0EF4&quot;/&gt;&lt;wsp:rsid wsp:val=&quot;00DA193B&quot;/&gt;&lt;wsp:rsid wsp:val=&quot;00DA3137&quot;/&gt;&lt;wsp:rsid wsp:val=&quot;00DA3629&quot;/&gt;&lt;wsp:rsid wsp:val=&quot;00DA37BB&quot;/&gt;&lt;wsp:rsid wsp:val=&quot;00DA3C5D&quot;/&gt;&lt;wsp:rsid wsp:val=&quot;00DA3DE5&quot;/&gt;&lt;wsp:rsid wsp:val=&quot;00DA3E45&quot;/&gt;&lt;wsp:rsid wsp:val=&quot;00DA4A98&quot;/&gt;&lt;wsp:rsid wsp:val=&quot;00DA4BBA&quot;/&gt;&lt;wsp:rsid wsp:val=&quot;00DA532E&quot;/&gt;&lt;wsp:rsid wsp:val=&quot;00DA57C6&quot;/&gt;&lt;wsp:rsid wsp:val=&quot;00DA779D&quot;/&gt;&lt;wsp:rsid wsp:val=&quot;00DB1895&quot;/&gt;&lt;wsp:rsid wsp:val=&quot;00DB2392&quot;/&gt;&lt;wsp:rsid wsp:val=&quot;00DB2462&quot;/&gt;&lt;wsp:rsid wsp:val=&quot;00DB2B7A&quot;/&gt;&lt;wsp:rsid wsp:val=&quot;00DB313B&quot;/&gt;&lt;wsp:rsid wsp:val=&quot;00DB3172&quot;/&gt;&lt;wsp:rsid wsp:val=&quot;00DB38D8&quot;/&gt;&lt;wsp:rsid wsp:val=&quot;00DB3907&quot;/&gt;&lt;wsp:rsid wsp:val=&quot;00DB3C88&quot;/&gt;&lt;wsp:rsid wsp:val=&quot;00DB4EEE&quot;/&gt;&lt;wsp:rsid wsp:val=&quot;00DB50B1&quot;/&gt;&lt;wsp:rsid wsp:val=&quot;00DB56AD&quot;/&gt;&lt;wsp:rsid wsp:val=&quot;00DB57D9&quot;/&gt;&lt;wsp:rsid wsp:val=&quot;00DB5D67&quot;/&gt;&lt;wsp:rsid wsp:val=&quot;00DB62C1&quot;/&gt;&lt;wsp:rsid wsp:val=&quot;00DB64B2&quot;/&gt;&lt;wsp:rsid wsp:val=&quot;00DB6647&quot;/&gt;&lt;wsp:rsid wsp:val=&quot;00DB66CE&quot;/&gt;&lt;wsp:rsid wsp:val=&quot;00DB741D&quot;/&gt;&lt;wsp:rsid wsp:val=&quot;00DC0381&quot;/&gt;&lt;wsp:rsid wsp:val=&quot;00DC038A&quot;/&gt;&lt;wsp:rsid wsp:val=&quot;00DC0C19&quot;/&gt;&lt;wsp:rsid wsp:val=&quot;00DC2307&quot;/&gt;&lt;wsp:rsid wsp:val=&quot;00DC2604&quot;/&gt;&lt;wsp:rsid wsp:val=&quot;00DC27EC&quot;/&gt;&lt;wsp:rsid wsp:val=&quot;00DC2AB7&quot;/&gt;&lt;wsp:rsid wsp:val=&quot;00DC346E&quot;/&gt;&lt;wsp:rsid wsp:val=&quot;00DC4089&quot;/&gt;&lt;wsp:rsid wsp:val=&quot;00DC47BA&quot;/&gt;&lt;wsp:rsid wsp:val=&quot;00DC4D9D&quot;/&gt;&lt;wsp:rsid wsp:val=&quot;00DC5528&quot;/&gt;&lt;wsp:rsid wsp:val=&quot;00DC5754&quot;/&gt;&lt;wsp:rsid wsp:val=&quot;00DC5A15&quot;/&gt;&lt;wsp:rsid wsp:val=&quot;00DC6670&quot;/&gt;&lt;wsp:rsid wsp:val=&quot;00DC6F18&quot;/&gt;&lt;wsp:rsid wsp:val=&quot;00DC743A&quot;/&gt;&lt;wsp:rsid wsp:val=&quot;00DC7A31&quot;/&gt;&lt;wsp:rsid wsp:val=&quot;00DD0195&quot;/&gt;&lt;wsp:rsid wsp:val=&quot;00DD02E6&quot;/&gt;&lt;wsp:rsid wsp:val=&quot;00DD3749&quot;/&gt;&lt;wsp:rsid wsp:val=&quot;00DD4841&quot;/&gt;&lt;wsp:rsid wsp:val=&quot;00DD48D9&quot;/&gt;&lt;wsp:rsid wsp:val=&quot;00DD4AAD&quot;/&gt;&lt;wsp:rsid wsp:val=&quot;00DD6DC9&quot;/&gt;&lt;wsp:rsid wsp:val=&quot;00DD779D&quot;/&gt;&lt;wsp:rsid wsp:val=&quot;00DD7F58&quot;/&gt;&lt;wsp:rsid wsp:val=&quot;00DE06AD&quot;/&gt;&lt;wsp:rsid wsp:val=&quot;00DE0857&quot;/&gt;&lt;wsp:rsid wsp:val=&quot;00DE13D5&quot;/&gt;&lt;wsp:rsid wsp:val=&quot;00DE25C9&quot;/&gt;&lt;wsp:rsid wsp:val=&quot;00DE2659&quot;/&gt;&lt;wsp:rsid wsp:val=&quot;00DE2A5B&quot;/&gt;&lt;wsp:rsid wsp:val=&quot;00DE44BC&quot;/&gt;&lt;wsp:rsid wsp:val=&quot;00DE450A&quot;/&gt;&lt;wsp:rsid wsp:val=&quot;00DE4700&quot;/&gt;&lt;wsp:rsid wsp:val=&quot;00DE593B&quot;/&gt;&lt;wsp:rsid wsp:val=&quot;00DE5A83&quot;/&gt;&lt;wsp:rsid wsp:val=&quot;00DE6419&quot;/&gt;&lt;wsp:rsid wsp:val=&quot;00DE6644&quot;/&gt;&lt;wsp:rsid wsp:val=&quot;00DE699A&quot;/&gt;&lt;wsp:rsid wsp:val=&quot;00DE6AA6&quot;/&gt;&lt;wsp:rsid wsp:val=&quot;00DE6D06&quot;/&gt;&lt;wsp:rsid wsp:val=&quot;00DE71DC&quot;/&gt;&lt;wsp:rsid wsp:val=&quot;00DE7D7E&quot;/&gt;&lt;wsp:rsid wsp:val=&quot;00DF0975&quot;/&gt;&lt;wsp:rsid wsp:val=&quot;00DF0A7B&quot;/&gt;&lt;wsp:rsid wsp:val=&quot;00DF0EF9&quot;/&gt;&lt;wsp:rsid wsp:val=&quot;00DF0F9E&quot;/&gt;&lt;wsp:rsid wsp:val=&quot;00DF118A&quot;/&gt;&lt;wsp:rsid wsp:val=&quot;00DF1281&quot;/&gt;&lt;wsp:rsid wsp:val=&quot;00DF199B&quot;/&gt;&lt;wsp:rsid wsp:val=&quot;00DF1E2D&quot;/&gt;&lt;wsp:rsid wsp:val=&quot;00DF201C&quot;/&gt;&lt;wsp:rsid wsp:val=&quot;00DF255E&quot;/&gt;&lt;wsp:rsid wsp:val=&quot;00DF29C3&quot;/&gt;&lt;wsp:rsid wsp:val=&quot;00DF2A5F&quot;/&gt;&lt;wsp:rsid wsp:val=&quot;00DF2C44&quot;/&gt;&lt;wsp:rsid wsp:val=&quot;00DF34C3&quot;/&gt;&lt;wsp:rsid wsp:val=&quot;00DF3CDF&quot;/&gt;&lt;wsp:rsid wsp:val=&quot;00DF4C20&quot;/&gt;&lt;wsp:rsid wsp:val=&quot;00DF4C7C&quot;/&gt;&lt;wsp:rsid wsp:val=&quot;00DF5633&quot;/&gt;&lt;wsp:rsid wsp:val=&quot;00DF6058&quot;/&gt;&lt;wsp:rsid wsp:val=&quot;00DF6C50&quot;/&gt;&lt;wsp:rsid wsp:val=&quot;00DF79C3&quot;/&gt;&lt;wsp:rsid wsp:val=&quot;00DF7C4C&quot;/&gt;&lt;wsp:rsid wsp:val=&quot;00DF7EB3&quot;/&gt;&lt;wsp:rsid wsp:val=&quot;00E01742&quot;/&gt;&lt;wsp:rsid wsp:val=&quot;00E01B92&quot;/&gt;&lt;wsp:rsid wsp:val=&quot;00E02049&quot;/&gt;&lt;wsp:rsid wsp:val=&quot;00E02857&quot;/&gt;&lt;wsp:rsid wsp:val=&quot;00E02DFC&quot;/&gt;&lt;wsp:rsid wsp:val=&quot;00E03334&quot;/&gt;&lt;wsp:rsid wsp:val=&quot;00E035A8&quot;/&gt;&lt;wsp:rsid wsp:val=&quot;00E03B87&quot;/&gt;&lt;wsp:rsid wsp:val=&quot;00E03CCB&quot;/&gt;&lt;wsp:rsid wsp:val=&quot;00E03E6C&quot;/&gt;&lt;wsp:rsid wsp:val=&quot;00E049F9&quot;/&gt;&lt;wsp:rsid wsp:val=&quot;00E04AA5&quot;/&gt;&lt;wsp:rsid wsp:val=&quot;00E04B4D&quot;/&gt;&lt;wsp:rsid wsp:val=&quot;00E04E08&quot;/&gt;&lt;wsp:rsid wsp:val=&quot;00E05580&quot;/&gt;&lt;wsp:rsid wsp:val=&quot;00E0573F&quot;/&gt;&lt;wsp:rsid wsp:val=&quot;00E05F25&quot;/&gt;&lt;wsp:rsid wsp:val=&quot;00E06428&quot;/&gt;&lt;wsp:rsid wsp:val=&quot;00E065DB&quot;/&gt;&lt;wsp:rsid wsp:val=&quot;00E068F1&quot;/&gt;&lt;wsp:rsid wsp:val=&quot;00E0707B&quot;/&gt;&lt;wsp:rsid wsp:val=&quot;00E070DE&quot;/&gt;&lt;wsp:rsid wsp:val=&quot;00E075F2&quot;/&gt;&lt;wsp:rsid wsp:val=&quot;00E10636&quot;/&gt;&lt;wsp:rsid wsp:val=&quot;00E10722&quot;/&gt;&lt;wsp:rsid wsp:val=&quot;00E10816&quot;/&gt;&lt;wsp:rsid wsp:val=&quot;00E10A17&quot;/&gt;&lt;wsp:rsid wsp:val=&quot;00E10C7C&quot;/&gt;&lt;wsp:rsid wsp:val=&quot;00E11966&quot;/&gt;&lt;wsp:rsid wsp:val=&quot;00E12206&quot;/&gt;&lt;wsp:rsid wsp:val=&quot;00E1278D&quot;/&gt;&lt;wsp:rsid wsp:val=&quot;00E12E73&quot;/&gt;&lt;wsp:rsid wsp:val=&quot;00E13333&quot;/&gt;&lt;wsp:rsid wsp:val=&quot;00E13CE9&quot;/&gt;&lt;wsp:rsid wsp:val=&quot;00E14ACF&quot;/&gt;&lt;wsp:rsid wsp:val=&quot;00E15239&quot;/&gt;&lt;wsp:rsid wsp:val=&quot;00E1538E&quot;/&gt;&lt;wsp:rsid wsp:val=&quot;00E1543D&quot;/&gt;&lt;wsp:rsid wsp:val=&quot;00E15E63&quot;/&gt;&lt;wsp:rsid wsp:val=&quot;00E1617B&quot;/&gt;&lt;wsp:rsid wsp:val=&quot;00E1688F&quot;/&gt;&lt;wsp:rsid wsp:val=&quot;00E1689F&quot;/&gt;&lt;wsp:rsid wsp:val=&quot;00E16CAC&quot;/&gt;&lt;wsp:rsid wsp:val=&quot;00E17789&quot;/&gt;&lt;wsp:rsid wsp:val=&quot;00E17D20&quot;/&gt;&lt;wsp:rsid wsp:val=&quot;00E2017B&quot;/&gt;&lt;wsp:rsid wsp:val=&quot;00E21EC9&quot;/&gt;&lt;wsp:rsid wsp:val=&quot;00E227AE&quot;/&gt;&lt;wsp:rsid wsp:val=&quot;00E22E29&quot;/&gt;&lt;wsp:rsid wsp:val=&quot;00E23000&quot;/&gt;&lt;wsp:rsid wsp:val=&quot;00E23DBC&quot;/&gt;&lt;wsp:rsid wsp:val=&quot;00E24619&quot;/&gt;&lt;wsp:rsid wsp:val=&quot;00E246DB&quot;/&gt;&lt;wsp:rsid wsp:val=&quot;00E25241&quot;/&gt;&lt;wsp:rsid wsp:val=&quot;00E2605E&quot;/&gt;&lt;wsp:rsid wsp:val=&quot;00E2797A&quot;/&gt;&lt;wsp:rsid wsp:val=&quot;00E303CF&quot;/&gt;&lt;wsp:rsid wsp:val=&quot;00E30460&quot;/&gt;&lt;wsp:rsid wsp:val=&quot;00E30D19&quot;/&gt;&lt;wsp:rsid wsp:val=&quot;00E30F3A&quot;/&gt;&lt;wsp:rsid wsp:val=&quot;00E318F3&quot;/&gt;&lt;wsp:rsid wsp:val=&quot;00E31E1A&quot;/&gt;&lt;wsp:rsid wsp:val=&quot;00E31F40&quot;/&gt;&lt;wsp:rsid wsp:val=&quot;00E3248A&quot;/&gt;&lt;wsp:rsid wsp:val=&quot;00E33CB9&quot;/&gt;&lt;wsp:rsid wsp:val=&quot;00E343BD&quot;/&gt;&lt;wsp:rsid wsp:val=&quot;00E35A26&quot;/&gt;&lt;wsp:rsid wsp:val=&quot;00E35C1F&quot;/&gt;&lt;wsp:rsid wsp:val=&quot;00E369CE&quot;/&gt;&lt;wsp:rsid wsp:val=&quot;00E36A96&quot;/&gt;&lt;wsp:rsid wsp:val=&quot;00E36B2F&quot;/&gt;&lt;wsp:rsid wsp:val=&quot;00E36FD2&quot;/&gt;&lt;wsp:rsid wsp:val=&quot;00E374B0&quot;/&gt;&lt;wsp:rsid wsp:val=&quot;00E377D8&quot;/&gt;&lt;wsp:rsid wsp:val=&quot;00E408DB&quot;/&gt;&lt;wsp:rsid wsp:val=&quot;00E40900&quot;/&gt;&lt;wsp:rsid wsp:val=&quot;00E423DD&quot;/&gt;&lt;wsp:rsid wsp:val=&quot;00E43707&quot;/&gt;&lt;wsp:rsid wsp:val=&quot;00E44342&quot;/&gt;&lt;wsp:rsid wsp:val=&quot;00E4441F&quot;/&gt;&lt;wsp:rsid wsp:val=&quot;00E44EE4&quot;/&gt;&lt;wsp:rsid wsp:val=&quot;00E452BB&quot;/&gt;&lt;wsp:rsid wsp:val=&quot;00E45374&quot;/&gt;&lt;wsp:rsid wsp:val=&quot;00E4542B&quot;/&gt;&lt;wsp:rsid wsp:val=&quot;00E45477&quot;/&gt;&lt;wsp:rsid wsp:val=&quot;00E46015&quot;/&gt;&lt;wsp:rsid wsp:val=&quot;00E50932&quot;/&gt;&lt;wsp:rsid wsp:val=&quot;00E50C8F&quot;/&gt;&lt;wsp:rsid wsp:val=&quot;00E50CF3&quot;/&gt;&lt;wsp:rsid wsp:val=&quot;00E517C8&quot;/&gt;&lt;wsp:rsid wsp:val=&quot;00E537EC&quot;/&gt;&lt;wsp:rsid wsp:val=&quot;00E53C5E&quot;/&gt;&lt;wsp:rsid wsp:val=&quot;00E55DCC&quot;/&gt;&lt;wsp:rsid wsp:val=&quot;00E5762C&quot;/&gt;&lt;wsp:rsid wsp:val=&quot;00E602B8&quot;/&gt;&lt;wsp:rsid wsp:val=&quot;00E60FBB&quot;/&gt;&lt;wsp:rsid wsp:val=&quot;00E614EE&quot;/&gt;&lt;wsp:rsid wsp:val=&quot;00E624C9&quot;/&gt;&lt;wsp:rsid wsp:val=&quot;00E6250B&quot;/&gt;&lt;wsp:rsid wsp:val=&quot;00E625EB&quot;/&gt;&lt;wsp:rsid wsp:val=&quot;00E62EEA&quot;/&gt;&lt;wsp:rsid wsp:val=&quot;00E636C7&quot;/&gt;&lt;wsp:rsid wsp:val=&quot;00E63933&quot;/&gt;&lt;wsp:rsid wsp:val=&quot;00E641B8&quot;/&gt;&lt;wsp:rsid wsp:val=&quot;00E647E9&quot;/&gt;&lt;wsp:rsid wsp:val=&quot;00E64B30&quot;/&gt;&lt;wsp:rsid wsp:val=&quot;00E6567F&quot;/&gt;&lt;wsp:rsid wsp:val=&quot;00E70608&quot;/&gt;&lt;wsp:rsid wsp:val=&quot;00E71594&quot;/&gt;&lt;wsp:rsid wsp:val=&quot;00E71BE0&quot;/&gt;&lt;wsp:rsid wsp:val=&quot;00E72303&quot;/&gt;&lt;wsp:rsid wsp:val=&quot;00E72401&quot;/&gt;&lt;wsp:rsid wsp:val=&quot;00E725F2&quot;/&gt;&lt;wsp:rsid wsp:val=&quot;00E72C3C&quot;/&gt;&lt;wsp:rsid wsp:val=&quot;00E7371C&quot;/&gt;&lt;wsp:rsid wsp:val=&quot;00E742B9&quot;/&gt;&lt;wsp:rsid wsp:val=&quot;00E748DA&quot;/&gt;&lt;wsp:rsid wsp:val=&quot;00E74A7C&quot;/&gt;&lt;wsp:rsid wsp:val=&quot;00E7535E&quot;/&gt;&lt;wsp:rsid wsp:val=&quot;00E756B7&quot;/&gt;&lt;wsp:rsid wsp:val=&quot;00E75EBB&quot;/&gt;&lt;wsp:rsid wsp:val=&quot;00E7685E&quot;/&gt;&lt;wsp:rsid wsp:val=&quot;00E8023E&quot;/&gt;&lt;wsp:rsid wsp:val=&quot;00E80295&quot;/&gt;&lt;wsp:rsid wsp:val=&quot;00E80595&quot;/&gt;&lt;wsp:rsid wsp:val=&quot;00E809F3&quot;/&gt;&lt;wsp:rsid wsp:val=&quot;00E8146C&quot;/&gt;&lt;wsp:rsid wsp:val=&quot;00E8192E&quot;/&gt;&lt;wsp:rsid wsp:val=&quot;00E81CCA&quot;/&gt;&lt;wsp:rsid wsp:val=&quot;00E82948&quot;/&gt;&lt;wsp:rsid wsp:val=&quot;00E83311&quot;/&gt;&lt;wsp:rsid wsp:val=&quot;00E8344A&quot;/&gt;&lt;wsp:rsid wsp:val=&quot;00E836C2&quot;/&gt;&lt;wsp:rsid wsp:val=&quot;00E83905&quot;/&gt;&lt;wsp:rsid wsp:val=&quot;00E83C5F&quot;/&gt;&lt;wsp:rsid wsp:val=&quot;00E848F3&quot;/&gt;&lt;wsp:rsid wsp:val=&quot;00E84B43&quot;/&gt;&lt;wsp:rsid wsp:val=&quot;00E851AB&quot;/&gt;&lt;wsp:rsid wsp:val=&quot;00E854FB&quot;/&gt;&lt;wsp:rsid wsp:val=&quot;00E85ACD&quot;/&gt;&lt;wsp:rsid wsp:val=&quot;00E85D98&quot;/&gt;&lt;wsp:rsid wsp:val=&quot;00E866EA&quot;/&gt;&lt;wsp:rsid wsp:val=&quot;00E86AB0&quot;/&gt;&lt;wsp:rsid wsp:val=&quot;00E86ABD&quot;/&gt;&lt;wsp:rsid wsp:val=&quot;00E86AE1&quot;/&gt;&lt;wsp:rsid wsp:val=&quot;00E876AD&quot;/&gt;&lt;wsp:rsid wsp:val=&quot;00E9040D&quot;/&gt;&lt;wsp:rsid wsp:val=&quot;00E909C5&quot;/&gt;&lt;wsp:rsid wsp:val=&quot;00E90A7C&quot;/&gt;&lt;wsp:rsid wsp:val=&quot;00E90CBC&quot;/&gt;&lt;wsp:rsid wsp:val=&quot;00E912E6&quot;/&gt;&lt;wsp:rsid wsp:val=&quot;00E916B8&quot;/&gt;&lt;wsp:rsid wsp:val=&quot;00E92AD0&quot;/&gt;&lt;wsp:rsid wsp:val=&quot;00E92FE3&quot;/&gt;&lt;wsp:rsid wsp:val=&quot;00E9390C&quot;/&gt;&lt;wsp:rsid wsp:val=&quot;00E94E5C&quot;/&gt;&lt;wsp:rsid wsp:val=&quot;00E95093&quot;/&gt;&lt;wsp:rsid wsp:val=&quot;00E96A09&quot;/&gt;&lt;wsp:rsid wsp:val=&quot;00E96D7D&quot;/&gt;&lt;wsp:rsid wsp:val=&quot;00E974EB&quot;/&gt;&lt;wsp:rsid wsp:val=&quot;00E978BC&quot;/&gt;&lt;wsp:rsid wsp:val=&quot;00EA06F1&quot;/&gt;&lt;wsp:rsid wsp:val=&quot;00EA0D7E&quot;/&gt;&lt;wsp:rsid wsp:val=&quot;00EA0FD4&quot;/&gt;&lt;wsp:rsid wsp:val=&quot;00EA1622&quot;/&gt;&lt;wsp:rsid wsp:val=&quot;00EA1781&quot;/&gt;&lt;wsp:rsid wsp:val=&quot;00EA22B3&quot;/&gt;&lt;wsp:rsid wsp:val=&quot;00EA37DD&quot;/&gt;&lt;wsp:rsid wsp:val=&quot;00EA4A7A&quot;/&gt;&lt;wsp:rsid wsp:val=&quot;00EA544B&quot;/&gt;&lt;wsp:rsid wsp:val=&quot;00EA59CB&quot;/&gt;&lt;wsp:rsid wsp:val=&quot;00EA6274&quot;/&gt;&lt;wsp:rsid wsp:val=&quot;00EA6358&quot;/&gt;&lt;wsp:rsid wsp:val=&quot;00EA6788&quot;/&gt;&lt;wsp:rsid wsp:val=&quot;00EA6E0C&quot;/&gt;&lt;wsp:rsid wsp:val=&quot;00EA759D&quot;/&gt;&lt;wsp:rsid wsp:val=&quot;00EA769D&quot;/&gt;&lt;wsp:rsid wsp:val=&quot;00EA777B&quot;/&gt;&lt;wsp:rsid wsp:val=&quot;00EB073A&quot;/&gt;&lt;wsp:rsid wsp:val=&quot;00EB205E&quot;/&gt;&lt;wsp:rsid wsp:val=&quot;00EB213E&quot;/&gt;&lt;wsp:rsid wsp:val=&quot;00EB21F4&quot;/&gt;&lt;wsp:rsid wsp:val=&quot;00EB33EC&quot;/&gt;&lt;wsp:rsid wsp:val=&quot;00EB3778&quot;/&gt;&lt;wsp:rsid wsp:val=&quot;00EB3C09&quot;/&gt;&lt;wsp:rsid wsp:val=&quot;00EB420B&quot;/&gt;&lt;wsp:rsid wsp:val=&quot;00EB43BD&quot;/&gt;&lt;wsp:rsid wsp:val=&quot;00EB5C05&quot;/&gt;&lt;wsp:rsid wsp:val=&quot;00EB668F&quot;/&gt;&lt;wsp:rsid wsp:val=&quot;00EB66F6&quot;/&gt;&lt;wsp:rsid wsp:val=&quot;00EB6EEC&quot;/&gt;&lt;wsp:rsid wsp:val=&quot;00EB6F39&quot;/&gt;&lt;wsp:rsid wsp:val=&quot;00EB793A&quot;/&gt;&lt;wsp:rsid wsp:val=&quot;00EC0C2B&quot;/&gt;&lt;wsp:rsid wsp:val=&quot;00EC1332&quot;/&gt;&lt;wsp:rsid wsp:val=&quot;00EC1777&quot;/&gt;&lt;wsp:rsid wsp:val=&quot;00EC2383&quot;/&gt;&lt;wsp:rsid wsp:val=&quot;00EC3A3F&quot;/&gt;&lt;wsp:rsid wsp:val=&quot;00EC4B14&quot;/&gt;&lt;wsp:rsid wsp:val=&quot;00EC4CAE&quot;/&gt;&lt;wsp:rsid wsp:val=&quot;00EC5024&quot;/&gt;&lt;wsp:rsid wsp:val=&quot;00EC5BCB&quot;/&gt;&lt;wsp:rsid wsp:val=&quot;00EC6804&quot;/&gt;&lt;wsp:rsid wsp:val=&quot;00EC7302&quot;/&gt;&lt;wsp:rsid wsp:val=&quot;00EC73C4&quot;/&gt;&lt;wsp:rsid wsp:val=&quot;00ED0CC3&quot;/&gt;&lt;wsp:rsid wsp:val=&quot;00ED2E10&quot;/&gt;&lt;wsp:rsid wsp:val=&quot;00ED33CC&quot;/&gt;&lt;wsp:rsid wsp:val=&quot;00ED444D&quot;/&gt;&lt;wsp:rsid wsp:val=&quot;00ED5874&quot;/&gt;&lt;wsp:rsid wsp:val=&quot;00ED5C02&quot;/&gt;&lt;wsp:rsid wsp:val=&quot;00ED67BD&quot;/&gt;&lt;wsp:rsid wsp:val=&quot;00ED6889&quot;/&gt;&lt;wsp:rsid wsp:val=&quot;00ED6F5F&quot;/&gt;&lt;wsp:rsid wsp:val=&quot;00EE07FF&quot;/&gt;&lt;wsp:rsid wsp:val=&quot;00EE1502&quot;/&gt;&lt;wsp:rsid wsp:val=&quot;00EE249C&quot;/&gt;&lt;wsp:rsid wsp:val=&quot;00EE266D&quot;/&gt;&lt;wsp:rsid wsp:val=&quot;00EE38E7&quot;/&gt;&lt;wsp:rsid wsp:val=&quot;00EE45F1&quot;/&gt;&lt;wsp:rsid wsp:val=&quot;00EE6981&quot;/&gt;&lt;wsp:rsid wsp:val=&quot;00EE73DF&quot;/&gt;&lt;wsp:rsid wsp:val=&quot;00EE7D17&quot;/&gt;&lt;wsp:rsid wsp:val=&quot;00EF0826&quot;/&gt;&lt;wsp:rsid wsp:val=&quot;00EF155D&quot;/&gt;&lt;wsp:rsid wsp:val=&quot;00EF2979&quot;/&gt;&lt;wsp:rsid wsp:val=&quot;00EF366C&quot;/&gt;&lt;wsp:rsid wsp:val=&quot;00EF3C15&quot;/&gt;&lt;wsp:rsid wsp:val=&quot;00EF4A69&quot;/&gt;&lt;wsp:rsid wsp:val=&quot;00EF54A2&quot;/&gt;&lt;wsp:rsid wsp:val=&quot;00EF59A9&quot;/&gt;&lt;wsp:rsid wsp:val=&quot;00EF5DD6&quot;/&gt;&lt;wsp:rsid wsp:val=&quot;00EF5F75&quot;/&gt;&lt;wsp:rsid wsp:val=&quot;00EF61F9&quot;/&gt;&lt;wsp:rsid wsp:val=&quot;00EF6486&quot;/&gt;&lt;wsp:rsid wsp:val=&quot;00EF65DF&quot;/&gt;&lt;wsp:rsid wsp:val=&quot;00EF74F9&quot;/&gt;&lt;wsp:rsid wsp:val=&quot;00EF7C60&quot;/&gt;&lt;wsp:rsid wsp:val=&quot;00F00F67&quot;/&gt;&lt;wsp:rsid wsp:val=&quot;00F016C9&quot;/&gt;&lt;wsp:rsid wsp:val=&quot;00F01A0E&quot;/&gt;&lt;wsp:rsid wsp:val=&quot;00F01AFB&quot;/&gt;&lt;wsp:rsid wsp:val=&quot;00F023E8&quot;/&gt;&lt;wsp:rsid wsp:val=&quot;00F02502&quot;/&gt;&lt;wsp:rsid wsp:val=&quot;00F03822&quot;/&gt;&lt;wsp:rsid wsp:val=&quot;00F038D5&quot;/&gt;&lt;wsp:rsid wsp:val=&quot;00F03B3A&quot;/&gt;&lt;wsp:rsid wsp:val=&quot;00F044B5&quot;/&gt;&lt;wsp:rsid wsp:val=&quot;00F04846&quot;/&gt;&lt;wsp:rsid wsp:val=&quot;00F04BFF&quot;/&gt;&lt;wsp:rsid wsp:val=&quot;00F04D2A&quot;/&gt;&lt;wsp:rsid wsp:val=&quot;00F05F8A&quot;/&gt;&lt;wsp:rsid wsp:val=&quot;00F0641A&quot;/&gt;&lt;wsp:rsid wsp:val=&quot;00F066C6&quot;/&gt;&lt;wsp:rsid wsp:val=&quot;00F06C41&quot;/&gt;&lt;wsp:rsid wsp:val=&quot;00F072F0&quot;/&gt;&lt;wsp:rsid wsp:val=&quot;00F077AB&quot;/&gt;&lt;wsp:rsid wsp:val=&quot;00F079C2&quot;/&gt;&lt;wsp:rsid wsp:val=&quot;00F07B6F&quot;/&gt;&lt;wsp:rsid wsp:val=&quot;00F07C25&quot;/&gt;&lt;wsp:rsid wsp:val=&quot;00F11219&quot;/&gt;&lt;wsp:rsid wsp:val=&quot;00F122D4&quot;/&gt;&lt;wsp:rsid wsp:val=&quot;00F12617&quot;/&gt;&lt;wsp:rsid wsp:val=&quot;00F12E37&quot;/&gt;&lt;wsp:rsid wsp:val=&quot;00F12FCC&quot;/&gt;&lt;wsp:rsid wsp:val=&quot;00F1313D&quot;/&gt;&lt;wsp:rsid wsp:val=&quot;00F138D8&quot;/&gt;&lt;wsp:rsid wsp:val=&quot;00F14195&quot;/&gt;&lt;wsp:rsid wsp:val=&quot;00F1436C&quot;/&gt;&lt;wsp:rsid wsp:val=&quot;00F1468E&quot;/&gt;&lt;wsp:rsid wsp:val=&quot;00F15511&quot;/&gt;&lt;wsp:rsid wsp:val=&quot;00F1596A&quot;/&gt;&lt;wsp:rsid wsp:val=&quot;00F15C84&quot;/&gt;&lt;wsp:rsid wsp:val=&quot;00F177E3&quot;/&gt;&lt;wsp:rsid wsp:val=&quot;00F20AD0&quot;/&gt;&lt;wsp:rsid wsp:val=&quot;00F20C2B&quot;/&gt;&lt;wsp:rsid wsp:val=&quot;00F21031&quot;/&gt;&lt;wsp:rsid wsp:val=&quot;00F21135&quot;/&gt;&lt;wsp:rsid wsp:val=&quot;00F21674&quot;/&gt;&lt;wsp:rsid wsp:val=&quot;00F22A04&quot;/&gt;&lt;wsp:rsid wsp:val=&quot;00F23424&quot;/&gt;&lt;wsp:rsid wsp:val=&quot;00F240BF&quot;/&gt;&lt;wsp:rsid wsp:val=&quot;00F247E6&quot;/&gt;&lt;wsp:rsid wsp:val=&quot;00F254CE&quot;/&gt;&lt;wsp:rsid wsp:val=&quot;00F25BAC&quot;/&gt;&lt;wsp:rsid wsp:val=&quot;00F25D7C&quot;/&gt;&lt;wsp:rsid wsp:val=&quot;00F265D0&quot;/&gt;&lt;wsp:rsid wsp:val=&quot;00F26D1F&quot;/&gt;&lt;wsp:rsid wsp:val=&quot;00F26F6A&quot;/&gt;&lt;wsp:rsid wsp:val=&quot;00F26FF2&quot;/&gt;&lt;wsp:rsid wsp:val=&quot;00F27241&quot;/&gt;&lt;wsp:rsid wsp:val=&quot;00F27468&quot;/&gt;&lt;wsp:rsid wsp:val=&quot;00F27E7B&quot;/&gt;&lt;wsp:rsid wsp:val=&quot;00F302B9&quot;/&gt;&lt;wsp:rsid wsp:val=&quot;00F30B07&quot;/&gt;&lt;wsp:rsid wsp:val=&quot;00F30CF7&quot;/&gt;&lt;wsp:rsid wsp:val=&quot;00F31521&quot;/&gt;&lt;wsp:rsid wsp:val=&quot;00F31692&quot;/&gt;&lt;wsp:rsid wsp:val=&quot;00F31B07&quot;/&gt;&lt;wsp:rsid wsp:val=&quot;00F326B6&quot;/&gt;&lt;wsp:rsid wsp:val=&quot;00F32C8F&quot;/&gt;&lt;wsp:rsid wsp:val=&quot;00F32E8A&quot;/&gt;&lt;wsp:rsid wsp:val=&quot;00F32EB0&quot;/&gt;&lt;wsp:rsid wsp:val=&quot;00F334DC&quot;/&gt;&lt;wsp:rsid wsp:val=&quot;00F3391E&quot;/&gt;&lt;wsp:rsid wsp:val=&quot;00F33939&quot;/&gt;&lt;wsp:rsid wsp:val=&quot;00F33F69&quot;/&gt;&lt;wsp:rsid wsp:val=&quot;00F349CB&quot;/&gt;&lt;wsp:rsid wsp:val=&quot;00F34A38&quot;/&gt;&lt;wsp:rsid wsp:val=&quot;00F354C9&quot;/&gt;&lt;wsp:rsid wsp:val=&quot;00F35582&quot;/&gt;&lt;wsp:rsid wsp:val=&quot;00F368B6&quot;/&gt;&lt;wsp:rsid wsp:val=&quot;00F36A11&quot;/&gt;&lt;wsp:rsid wsp:val=&quot;00F36C90&quot;/&gt;&lt;wsp:rsid wsp:val=&quot;00F36D83&quot;/&gt;&lt;wsp:rsid wsp:val=&quot;00F37230&quot;/&gt;&lt;wsp:rsid wsp:val=&quot;00F37AAE&quot;/&gt;&lt;wsp:rsid wsp:val=&quot;00F37C8E&quot;/&gt;&lt;wsp:rsid wsp:val=&quot;00F4013A&quot;/&gt;&lt;wsp:rsid wsp:val=&quot;00F40694&quot;/&gt;&lt;wsp:rsid wsp:val=&quot;00F419B0&quot;/&gt;&lt;wsp:rsid wsp:val=&quot;00F41E83&quot;/&gt;&lt;wsp:rsid wsp:val=&quot;00F42BC0&quot;/&gt;&lt;wsp:rsid wsp:val=&quot;00F42C47&quot;/&gt;&lt;wsp:rsid wsp:val=&quot;00F437E7&quot;/&gt;&lt;wsp:rsid wsp:val=&quot;00F43F4B&quot;/&gt;&lt;wsp:rsid wsp:val=&quot;00F4425C&quot;/&gt;&lt;wsp:rsid wsp:val=&quot;00F455A9&quot;/&gt;&lt;wsp:rsid wsp:val=&quot;00F456E2&quot;/&gt;&lt;wsp:rsid wsp:val=&quot;00F45965&quot;/&gt;&lt;wsp:rsid wsp:val=&quot;00F45FD3&quot;/&gt;&lt;wsp:rsid wsp:val=&quot;00F46808&quot;/&gt;&lt;wsp:rsid wsp:val=&quot;00F46C1D&quot;/&gt;&lt;wsp:rsid wsp:val=&quot;00F479A9&quot;/&gt;&lt;wsp:rsid wsp:val=&quot;00F50F32&quot;/&gt;&lt;wsp:rsid wsp:val=&quot;00F516EF&quot;/&gt;&lt;wsp:rsid wsp:val=&quot;00F5187D&quot;/&gt;&lt;wsp:rsid wsp:val=&quot;00F534EA&quot;/&gt;&lt;wsp:rsid wsp:val=&quot;00F53A5A&quot;/&gt;&lt;wsp:rsid wsp:val=&quot;00F5414F&quot;/&gt;&lt;wsp:rsid wsp:val=&quot;00F54353&quot;/&gt;&lt;wsp:rsid wsp:val=&quot;00F54D2A&quot;/&gt;&lt;wsp:rsid wsp:val=&quot;00F550AE&quot;/&gt;&lt;wsp:rsid wsp:val=&quot;00F553CD&quot;/&gt;&lt;wsp:rsid wsp:val=&quot;00F55E3F&quot;/&gt;&lt;wsp:rsid wsp:val=&quot;00F55F6C&quot;/&gt;&lt;wsp:rsid wsp:val=&quot;00F56228&quot;/&gt;&lt;wsp:rsid wsp:val=&quot;00F56A52&quot;/&gt;&lt;wsp:rsid wsp:val=&quot;00F577C7&quot;/&gt;&lt;wsp:rsid wsp:val=&quot;00F57822&quot;/&gt;&lt;wsp:rsid wsp:val=&quot;00F57E94&quot;/&gt;&lt;wsp:rsid wsp:val=&quot;00F60331&quot;/&gt;&lt;wsp:rsid wsp:val=&quot;00F60744&quot;/&gt;&lt;wsp:rsid wsp:val=&quot;00F609D9&quot;/&gt;&lt;wsp:rsid wsp:val=&quot;00F62B53&quot;/&gt;&lt;wsp:rsid wsp:val=&quot;00F62CBF&quot;/&gt;&lt;wsp:rsid wsp:val=&quot;00F62F3B&quot;/&gt;&lt;wsp:rsid wsp:val=&quot;00F6308D&quot;/&gt;&lt;wsp:rsid wsp:val=&quot;00F63633&quot;/&gt;&lt;wsp:rsid wsp:val=&quot;00F63A73&quot;/&gt;&lt;wsp:rsid wsp:val=&quot;00F6402A&quot;/&gt;&lt;wsp:rsid wsp:val=&quot;00F64033&quot;/&gt;&lt;wsp:rsid wsp:val=&quot;00F6428E&quot;/&gt;&lt;wsp:rsid wsp:val=&quot;00F6502C&quot;/&gt;&lt;wsp:rsid wsp:val=&quot;00F650F7&quot;/&gt;&lt;wsp:rsid wsp:val=&quot;00F65E8D&quot;/&gt;&lt;wsp:rsid wsp:val=&quot;00F66838&quot;/&gt;&lt;wsp:rsid wsp:val=&quot;00F66D2E&quot;/&gt;&lt;wsp:rsid wsp:val=&quot;00F671F0&quot;/&gt;&lt;wsp:rsid wsp:val=&quot;00F7012E&quot;/&gt;&lt;wsp:rsid wsp:val=&quot;00F70D7E&quot;/&gt;&lt;wsp:rsid wsp:val=&quot;00F734A5&quot;/&gt;&lt;wsp:rsid wsp:val=&quot;00F739C8&quot;/&gt;&lt;wsp:rsid wsp:val=&quot;00F7468E&quot;/&gt;&lt;wsp:rsid wsp:val=&quot;00F7495A&quot;/&gt;&lt;wsp:rsid wsp:val=&quot;00F74A6A&quot;/&gt;&lt;wsp:rsid wsp:val=&quot;00F75FF6&quot;/&gt;&lt;wsp:rsid wsp:val=&quot;00F766E2&quot;/&gt;&lt;wsp:rsid wsp:val=&quot;00F76803&quot;/&gt;&lt;wsp:rsid wsp:val=&quot;00F7689F&quot;/&gt;&lt;wsp:rsid wsp:val=&quot;00F80609&quot;/&gt;&lt;wsp:rsid wsp:val=&quot;00F81942&quot;/&gt;&lt;wsp:rsid wsp:val=&quot;00F8199C&quot;/&gt;&lt;wsp:rsid wsp:val=&quot;00F82770&quot;/&gt;&lt;wsp:rsid wsp:val=&quot;00F82CFF&quot;/&gt;&lt;wsp:rsid wsp:val=&quot;00F8374B&quot;/&gt;&lt;wsp:rsid wsp:val=&quot;00F83917&quot;/&gt;&lt;wsp:rsid wsp:val=&quot;00F83DDB&quot;/&gt;&lt;wsp:rsid wsp:val=&quot;00F840A8&quot;/&gt;&lt;wsp:rsid wsp:val=&quot;00F84105&quot;/&gt;&lt;wsp:rsid wsp:val=&quot;00F843BF&quot;/&gt;&lt;wsp:rsid wsp:val=&quot;00F84499&quot;/&gt;&lt;wsp:rsid wsp:val=&quot;00F8459F&quot;/&gt;&lt;wsp:rsid wsp:val=&quot;00F84965&quot;/&gt;&lt;wsp:rsid wsp:val=&quot;00F85299&quot;/&gt;&lt;wsp:rsid wsp:val=&quot;00F85976&quot;/&gt;&lt;wsp:rsid wsp:val=&quot;00F859E5&quot;/&gt;&lt;wsp:rsid wsp:val=&quot;00F868BA&quot;/&gt;&lt;wsp:rsid wsp:val=&quot;00F86CE6&quot;/&gt;&lt;wsp:rsid wsp:val=&quot;00F86F42&quot;/&gt;&lt;wsp:rsid wsp:val=&quot;00F87067&quot;/&gt;&lt;wsp:rsid wsp:val=&quot;00F876A0&quot;/&gt;&lt;wsp:rsid wsp:val=&quot;00F87783&quot;/&gt;&lt;wsp:rsid wsp:val=&quot;00F90515&quot;/&gt;&lt;wsp:rsid wsp:val=&quot;00F90C0B&quot;/&gt;&lt;wsp:rsid wsp:val=&quot;00F91542&quot;/&gt;&lt;wsp:rsid wsp:val=&quot;00F91CFB&quot;/&gt;&lt;wsp:rsid wsp:val=&quot;00F92025&quot;/&gt;&lt;wsp:rsid wsp:val=&quot;00F925F8&quot;/&gt;&lt;wsp:rsid wsp:val=&quot;00F928DB&quot;/&gt;&lt;wsp:rsid wsp:val=&quot;00F9375E&quot;/&gt;&lt;wsp:rsid wsp:val=&quot;00F937D3&quot;/&gt;&lt;wsp:rsid wsp:val=&quot;00F93AC7&quot;/&gt;&lt;wsp:rsid wsp:val=&quot;00F94113&quot;/&gt;&lt;wsp:rsid wsp:val=&quot;00F9451B&quot;/&gt;&lt;wsp:rsid wsp:val=&quot;00F94AA8&quot;/&gt;&lt;wsp:rsid wsp:val=&quot;00F94F57&quot;/&gt;&lt;wsp:rsid wsp:val=&quot;00F95391&quot;/&gt;&lt;wsp:rsid wsp:val=&quot;00F96D25&quot;/&gt;&lt;wsp:rsid wsp:val=&quot;00F97522&quot;/&gt;&lt;wsp:rsid wsp:val=&quot;00F979B7&quot;/&gt;&lt;wsp:rsid wsp:val=&quot;00F97E39&quot;/&gt;&lt;wsp:rsid wsp:val=&quot;00FA0095&quot;/&gt;&lt;wsp:rsid wsp:val=&quot;00FA07B0&quot;/&gt;&lt;wsp:rsid wsp:val=&quot;00FA08FA&quot;/&gt;&lt;wsp:rsid wsp:val=&quot;00FA0AAE&quot;/&gt;&lt;wsp:rsid wsp:val=&quot;00FA1345&quot;/&gt;&lt;wsp:rsid wsp:val=&quot;00FA4485&quot;/&gt;&lt;wsp:rsid wsp:val=&quot;00FA49F2&quot;/&gt;&lt;wsp:rsid wsp:val=&quot;00FA51C8&quot;/&gt;&lt;wsp:rsid wsp:val=&quot;00FA525D&quot;/&gt;&lt;wsp:rsid wsp:val=&quot;00FA597B&quot;/&gt;&lt;wsp:rsid wsp:val=&quot;00FA60B6&quot;/&gt;&lt;wsp:rsid wsp:val=&quot;00FA62E0&quot;/&gt;&lt;wsp:rsid wsp:val=&quot;00FA636E&quot;/&gt;&lt;wsp:rsid wsp:val=&quot;00FA6C98&quot;/&gt;&lt;wsp:rsid wsp:val=&quot;00FA7266&quot;/&gt;&lt;wsp:rsid wsp:val=&quot;00FA7281&quot;/&gt;&lt;wsp:rsid wsp:val=&quot;00FA7A05&quot;/&gt;&lt;wsp:rsid wsp:val=&quot;00FB029F&quot;/&gt;&lt;wsp:rsid wsp:val=&quot;00FB119D&quot;/&gt;&lt;wsp:rsid wsp:val=&quot;00FB196C&quot;/&gt;&lt;wsp:rsid wsp:val=&quot;00FB1A91&quot;/&gt;&lt;wsp:rsid wsp:val=&quot;00FB1DC5&quot;/&gt;&lt;wsp:rsid wsp:val=&quot;00FB2240&quot;/&gt;&lt;wsp:rsid wsp:val=&quot;00FB241F&quot;/&gt;&lt;wsp:rsid wsp:val=&quot;00FB329E&quot;/&gt;&lt;wsp:rsid wsp:val=&quot;00FB3A04&quot;/&gt;&lt;wsp:rsid wsp:val=&quot;00FB3A69&quot;/&gt;&lt;wsp:rsid wsp:val=&quot;00FB4096&quot;/&gt;&lt;wsp:rsid wsp:val=&quot;00FB4160&quot;/&gt;&lt;wsp:rsid wsp:val=&quot;00FB4F6A&quot;/&gt;&lt;wsp:rsid wsp:val=&quot;00FB549B&quot;/&gt;&lt;wsp:rsid wsp:val=&quot;00FB599D&quot;/&gt;&lt;wsp:rsid wsp:val=&quot;00FB5C59&quot;/&gt;&lt;wsp:rsid wsp:val=&quot;00FB62C9&quot;/&gt;&lt;wsp:rsid wsp:val=&quot;00FB6560&quot;/&gt;&lt;wsp:rsid wsp:val=&quot;00FB6CE4&quot;/&gt;&lt;wsp:rsid wsp:val=&quot;00FB6DD1&quot;/&gt;&lt;wsp:rsid wsp:val=&quot;00FB75B5&quot;/&gt;&lt;wsp:rsid wsp:val=&quot;00FB7E90&quot;/&gt;&lt;wsp:rsid wsp:val=&quot;00FC0051&quot;/&gt;&lt;wsp:rsid wsp:val=&quot;00FC069F&quot;/&gt;&lt;wsp:rsid wsp:val=&quot;00FC075A&quot;/&gt;&lt;wsp:rsid wsp:val=&quot;00FC13BC&quot;/&gt;&lt;wsp:rsid wsp:val=&quot;00FC1614&quot;/&gt;&lt;wsp:rsid wsp:val=&quot;00FC1696&quot;/&gt;&lt;wsp:rsid wsp:val=&quot;00FC18A5&quot;/&gt;&lt;wsp:rsid wsp:val=&quot;00FC2045&quot;/&gt;&lt;wsp:rsid wsp:val=&quot;00FC2447&quot;/&gt;&lt;wsp:rsid wsp:val=&quot;00FC2FA2&quot;/&gt;&lt;wsp:rsid wsp:val=&quot;00FC400A&quot;/&gt;&lt;wsp:rsid wsp:val=&quot;00FC45FF&quot;/&gt;&lt;wsp:rsid wsp:val=&quot;00FC502D&quot;/&gt;&lt;wsp:rsid wsp:val=&quot;00FC5464&quot;/&gt;&lt;wsp:rsid wsp:val=&quot;00FC57F8&quot;/&gt;&lt;wsp:rsid wsp:val=&quot;00FC5AA5&quot;/&gt;&lt;wsp:rsid wsp:val=&quot;00FC5C7D&quot;/&gt;&lt;wsp:rsid wsp:val=&quot;00FC5E0E&quot;/&gt;&lt;wsp:rsid wsp:val=&quot;00FC6354&quot;/&gt;&lt;wsp:rsid wsp:val=&quot;00FC6995&quot;/&gt;&lt;wsp:rsid wsp:val=&quot;00FC6B5E&quot;/&gt;&lt;wsp:rsid wsp:val=&quot;00FC6E49&quot;/&gt;&lt;wsp:rsid wsp:val=&quot;00FC78C9&quot;/&gt;&lt;wsp:rsid wsp:val=&quot;00FC7A6D&quot;/&gt;&lt;wsp:rsid wsp:val=&quot;00FD0AAD&quot;/&gt;&lt;wsp:rsid wsp:val=&quot;00FD2A0B&quot;/&gt;&lt;wsp:rsid wsp:val=&quot;00FD33DB&quot;/&gt;&lt;wsp:rsid wsp:val=&quot;00FD37A2&quot;/&gt;&lt;wsp:rsid wsp:val=&quot;00FD3C7F&quot;/&gt;&lt;wsp:rsid wsp:val=&quot;00FD5200&quot;/&gt;&lt;wsp:rsid wsp:val=&quot;00FD52B3&quot;/&gt;&lt;wsp:rsid wsp:val=&quot;00FD5C90&quot;/&gt;&lt;wsp:rsid wsp:val=&quot;00FD6460&quot;/&gt;&lt;wsp:rsid wsp:val=&quot;00FD6525&quot;/&gt;&lt;wsp:rsid wsp:val=&quot;00FD67EF&quot;/&gt;&lt;wsp:rsid wsp:val=&quot;00FD77B8&quot;/&gt;&lt;wsp:rsid wsp:val=&quot;00FE011F&quot;/&gt;&lt;wsp:rsid wsp:val=&quot;00FE0B1C&quot;/&gt;&lt;wsp:rsid wsp:val=&quot;00FE130E&quot;/&gt;&lt;wsp:rsid wsp:val=&quot;00FE1A4C&quot;/&gt;&lt;wsp:rsid wsp:val=&quot;00FE2DB8&quot;/&gt;&lt;wsp:rsid wsp:val=&quot;00FE2E74&quot;/&gt;&lt;wsp:rsid wsp:val=&quot;00FE2FB8&quot;/&gt;&lt;wsp:rsid wsp:val=&quot;00FE3C33&quot;/&gt;&lt;wsp:rsid wsp:val=&quot;00FE40E7&quot;/&gt;&lt;wsp:rsid wsp:val=&quot;00FE4E88&quot;/&gt;&lt;wsp:rsid wsp:val=&quot;00FE510C&quot;/&gt;&lt;wsp:rsid wsp:val=&quot;00FE5D31&quot;/&gt;&lt;wsp:rsid wsp:val=&quot;00FE68D0&quot;/&gt;&lt;wsp:rsid wsp:val=&quot;00FE69C5&quot;/&gt;&lt;wsp:rsid wsp:val=&quot;00FE79E2&quot;/&gt;&lt;wsp:rsid wsp:val=&quot;00FF0031&quot;/&gt;&lt;wsp:rsid wsp:val=&quot;00FF0DAF&quot;/&gt;&lt;wsp:rsid wsp:val=&quot;00FF214B&quot;/&gt;&lt;wsp:rsid wsp:val=&quot;00FF2A78&quot;/&gt;&lt;wsp:rsid wsp:val=&quot;00FF2ACA&quot;/&gt;&lt;wsp:rsid wsp:val=&quot;00FF357A&quot;/&gt;&lt;wsp:rsid wsp:val=&quot;00FF37B3&quot;/&gt;&lt;wsp:rsid wsp:val=&quot;00FF46C1&quot;/&gt;&lt;wsp:rsid wsp:val=&quot;00FF4759&quot;/&gt;&lt;wsp:rsid wsp:val=&quot;00FF47D8&quot;/&gt;&lt;wsp:rsid wsp:val=&quot;00FF4BEE&quot;/&gt;&lt;wsp:rsid wsp:val=&quot;00FF4D9B&quot;/&gt;&lt;wsp:rsid wsp:val=&quot;00FF5D82&quot;/&gt;&lt;wsp:rsid wsp:val=&quot;00FF619F&quot;/&gt;&lt;wsp:rsid wsp:val=&quot;00FF6940&quot;/&gt;&lt;wsp:rsid wsp:val=&quot;00FF76CE&quot;/&gt;&lt;wsp:rsid wsp:val=&quot;00FF7EE8&quot;/&gt;&lt;/wsp:rsids&gt;&lt;/w:docPr&gt;&lt;w:body&gt;&lt;wx:sect&gt;&lt;w:p wsp:rsidR=&quot;00000000&quot; wsp:rsidRPr=&quot;002628A9&quot; wsp:rsidRDefault=&quot;002628A9&quot; wsp:rsidP=&quot;002628A9&quot;&gt;&lt;m:oMathPara&gt;&lt;m:oMath&gt;&lt;m:f&gt;&lt;m:fPr&gt;&lt;m:ctrlPr&gt;&lt;aml:annotation aml:id=&quot;0&quot; w:type=&quot;Word.Insertion&quot; aml:author=&quot;8175742&quot; aml:createdate=&quot;2018-07-05T13:17:00Z&quot;&gt;&lt;aml:content&gt;&lt;w:rPr&gt;&lt;w:rFonts w:ascii=&quot;Cambria Math&quot; w:h-ansi=&quot;Cambria Math&quot;/&gt;&lt;wx:font wx:val=&quot;Cambria Math&quot;/&gt;&lt;/w:rPr&gt;&lt;/aml:content&gt;&lt;/aml:annotation&gt;&lt;/m:ctrlPr&gt;&lt;/m:fPr&gt;&lt;m:num&gt;&lt;m:r&gt;&lt;aml:annotation aml:id=&quot;1&quot; w:type=&quot;Word.Insertion&quot; aml:author=&quot;8175742&quot; aml:createdate=&quot;2018-07-05T13:17:00Z&quot;&gt;&lt;aml:content&gt;&lt;m:rPr&gt;&lt;m:sty m:val=&quot;p&quot;/&gt;&lt;/m:rPr&gt;&lt;w:rPr&gt;&lt;w:rFonts w:ascii=&quot;Cambria Math&quot; w:h-ansi=&quot;Cambria Math&quot;/&gt;&lt;wx:font wx:val=&quot;Cambria Math&quot;/&gt;&lt;/w:rPr&gt;&lt;m:t&gt;2Ã—&lt;/m:t&gt;&lt;/aml:content&gt;&lt;/aml:annotation&gt;&lt;/m:r&gt;&lt;m:sSub&gt;&lt;m:sSubPr&gt;&lt;m:ctrlPr&gt;&lt;aml:annotation aml:id=&quot;2&quot; w:type=&quot;Word.Insertion&quot; aml:author=&quot;8175742&quot; aml:createdate=&quot;2018-07-05T13:17:00Z&quot;&gt;&lt;aml:content&gt;&lt;w:rPr&gt;&lt;w:rFonts w:ascii=&quot;Cambria Math&quot; w:h-ansi=&quot;Cambria Math&quot;/&gt;&lt;wx:font wx:val=&quot;Cambria Math&quot;/&gt;&lt;/w:rPr&gt;&lt;/aml:content&gt;&lt;/aml:annotation&gt;&lt;/m:ctrlPr&gt;&lt;/m:sSubPr&gt;&lt;m:e&gt;&lt;m:r&gt;&lt;aml:annotation aml:id=&quot;3&quot; w:type=&quot;Word.Insertion&quot; aml:author=&quot;8175742&quot; aml:createdate=&quot;2018-07-05T13:17:00Z&quot;&gt;&lt;aml:content&gt;&lt;w:rPr&gt;&lt;w:rFonts w:ascii=&quot;Cambria Math&quot; w:h-ansi=&quot;Cambria Math&quot;/&gt;&lt;wx:font wx:val=&quot;Cambria Math&quot;/&gt;&lt;w:i/&gt;&lt;/w:rPr&gt;&lt;m:t&gt;BW&lt;/m:t&gt;&lt;/aml:content&gt;&lt;/aml:annotation&gt;&lt;/m:r&gt;&lt;/m:e&gt;&lt;m:sub&gt;&lt;m:r&gt;&lt;aml:annotation aml:id=&quot;4&quot; w:type=&quot;Word.Insertion&quot; aml:author=&quot;8175742&quot; aml:createdate=&quot;2018-07-05T13:17:00Z&quot;&gt;&lt;aml:content&gt;&lt;w:rPr&gt;&lt;w:rFonts w:ascii=&quot;Cambria Math&quot; w:h-ansi=&quot;Cambria Math&quot;/&gt;&lt;wx:font wx:val=&quot;Cambria Math&quot;/&gt;&lt;w:i/&gt;&lt;/w:rPr&gt;&lt;m:t&gt;Channel&lt;/m:t&gt;&lt;/aml:content&gt;&lt;/aml:annotation&gt;&lt;/m:r&gt;&lt;/m:sub&gt;&lt;/m:sSub&gt;&lt;/m:num&gt;&lt;m:den&gt;&lt;m:r&gt;&lt;aml:annotation aml:id=&quot;5&quot; w:type=&quot;Word.Insertion&quot; aml:author=&quot;8175742&quot; aml:createdate=&quot;2018-07-05T13:17:00Z&quot;&gt;&lt;aml:content&gt;&lt;w:rPr&gt;&lt;w:rFonts w:ascii=&quot;Cambria Math&quot; w:h-ansi=&quot;Cambria Math&quot;/&gt;&lt;wx:font wx:val=&quot;Cambria Math&quot;/&gt;&lt;w:i/&gt;&lt;/w:rPr&gt;&lt;m:t&gt;100kHz&lt;/m:t&gt;&lt;/aml:content&gt;&lt;/aml:annotation&gt;&lt;/m:r&gt;&lt;/m:den&gt;&lt;/m:f&gt;&lt;/m:oMath&gt;&lt;/m:oMathPara&gt;&lt;/w:p&gt;&lt;w:sectPr wsp:rsidR=&quot;00000000&quot; wsp:rsidRPr=&quot;002628A9&quot;&gt;&lt;w:pgSz w:w=&quot;12240&quot; w:h=&quot;15840&quot;/&gt;&lt;w:pgMar w:top=&quot;1985&quot; w:right=&quot;1701&quot; w:bottom=&quot;1701&quot; w:left=&quot;1701&quot; w:header=&quot;720&quot; w:footer=&quot;720&quot; w:gutter=&quot;0&quot;/&gt;&lt;w:cols w:space=&quot;720&quot;/&gt;&lt;/w:sectPr&gt;&lt;/wx:sect&gt;&lt;/w:body&gt;&lt;/w:wordDocument&gt;">
                    <v:imagedata r:id="rId23" o:title="" chromakey="white"/>
                  </v:shape>
                </w:pict>
              </w:r>
              <w:r>
                <w:rPr>
                  <w:rFonts w:hint="eastAsia"/>
                  <w:position w:val="-32"/>
                  <w:sz w:val="16"/>
                  <w:lang w:eastAsia="ja-JP"/>
                </w:rPr>
                <w:t xml:space="preserve"> ]</w:t>
              </w:r>
            </w:ins>
          </w:p>
        </w:tc>
        <w:tc>
          <w:tcPr>
            <w:tcW w:w="2009" w:type="dxa"/>
            <w:vAlign w:val="center"/>
            <w:tcPrChange w:id="4219" w:author="R4-1809490" w:date="2018-07-11T16:11:00Z">
              <w:tcPr>
                <w:tcW w:w="2009" w:type="dxa"/>
                <w:vAlign w:val="center"/>
              </w:tcPr>
            </w:tcPrChange>
          </w:tcPr>
          <w:p w14:paraId="4D230204" w14:textId="20918145" w:rsidR="001B0C35" w:rsidRPr="00A86B87" w:rsidRDefault="001B0C35" w:rsidP="001B0C35">
            <w:pPr>
              <w:pStyle w:val="TAC"/>
            </w:pPr>
            <w:ins w:id="4220" w:author="R4-1809490" w:date="2018-07-11T16:11:00Z">
              <w:r>
                <w:rPr>
                  <w:position w:val="-32"/>
                  <w:sz w:val="16"/>
                </w:rPr>
                <w:t>[</w:t>
              </w:r>
            </w:ins>
            <w:r w:rsidR="007620B0">
              <w:rPr>
                <w:position w:val="-32"/>
                <w:sz w:val="16"/>
              </w:rPr>
              <w:pict w14:anchorId="18AA6086">
                <v:shape id="_x0000_i1034" type="#_x0000_t75" style="width:89pt;height:34pt">
                  <v:imagedata r:id="rId24" o:title=""/>
                </v:shape>
              </w:pict>
            </w:r>
            <w:ins w:id="4221" w:author="R4-1809490" w:date="2018-07-11T16:11:00Z">
              <w:r>
                <w:rPr>
                  <w:position w:val="-32"/>
                  <w:sz w:val="16"/>
                </w:rPr>
                <w:t>]</w:t>
              </w:r>
            </w:ins>
          </w:p>
        </w:tc>
      </w:tr>
    </w:tbl>
    <w:p w14:paraId="61B58C1F" w14:textId="77777777" w:rsidR="001B0C35" w:rsidRDefault="001B0C35" w:rsidP="001B0C35">
      <w:pPr>
        <w:pStyle w:val="NO"/>
        <w:rPr>
          <w:ins w:id="4222" w:author="R4-1809490" w:date="2018-07-11T16:11:00Z"/>
          <w:lang w:eastAsia="ja-JP"/>
        </w:rPr>
      </w:pPr>
    </w:p>
    <w:p w14:paraId="0CCD5CAD" w14:textId="77777777" w:rsidR="001B0C35" w:rsidRPr="0020282B" w:rsidRDefault="001B0C35" w:rsidP="001B0C35">
      <w:pPr>
        <w:pStyle w:val="TH"/>
        <w:rPr>
          <w:ins w:id="4223" w:author="R4-1809490" w:date="2018-07-11T16:11:00Z"/>
          <w:lang w:eastAsia="ja-JP"/>
        </w:rPr>
      </w:pPr>
      <w:ins w:id="4224" w:author="R4-1809490" w:date="2018-07-11T16:11:00Z">
        <w:r w:rsidRPr="0020282B">
          <w:t xml:space="preserve">Table </w:t>
        </w:r>
        <w:r>
          <w:rPr>
            <w:lang w:eastAsia="zh-CN"/>
          </w:rPr>
          <w:t>6.7.2.4.2-</w:t>
        </w:r>
        <w:r>
          <w:rPr>
            <w:rFonts w:hint="eastAsia"/>
            <w:lang w:eastAsia="ja-JP"/>
          </w:rPr>
          <w:t>2</w:t>
        </w:r>
        <w:r w:rsidRPr="0020282B">
          <w:rPr>
            <w:lang w:eastAsia="zh-CN"/>
          </w:rPr>
          <w:t>:</w:t>
        </w:r>
        <w:r w:rsidRPr="0020282B">
          <w:t xml:space="preserve"> </w:t>
        </w:r>
        <w:r w:rsidRPr="0020282B">
          <w:rPr>
            <w:rFonts w:hint="eastAsia"/>
            <w:lang w:eastAsia="zh-CN"/>
          </w:rPr>
          <w:t xml:space="preserve">Span </w:t>
        </w:r>
        <w:r w:rsidRPr="0020282B">
          <w:rPr>
            <w:lang w:eastAsia="zh-CN"/>
          </w:rPr>
          <w:t>and number of measurement points</w:t>
        </w:r>
        <w:r w:rsidRPr="0020282B">
          <w:rPr>
            <w:rFonts w:hint="eastAsia"/>
            <w:lang w:eastAsia="zh-CN"/>
          </w:rPr>
          <w:t xml:space="preserve"> for OBW measurements</w:t>
        </w:r>
        <w:r w:rsidRPr="0020282B">
          <w:rPr>
            <w:lang w:eastAsia="zh-CN"/>
          </w:rPr>
          <w:t xml:space="preserve"> for </w:t>
        </w:r>
        <w:r>
          <w:rPr>
            <w:rFonts w:hint="eastAsia"/>
            <w:lang w:eastAsia="ja-JP"/>
          </w:rPr>
          <w:t>NR FR2</w:t>
        </w:r>
      </w:ins>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3659"/>
        <w:gridCol w:w="623"/>
        <w:gridCol w:w="623"/>
        <w:gridCol w:w="623"/>
        <w:gridCol w:w="627"/>
        <w:gridCol w:w="2008"/>
      </w:tblGrid>
      <w:tr w:rsidR="001B0C35" w:rsidRPr="0020282B" w14:paraId="7C6FE11B" w14:textId="77777777" w:rsidTr="00B47796">
        <w:trPr>
          <w:jc w:val="center"/>
          <w:ins w:id="4225" w:author="R4-1809490" w:date="2018-07-11T16:11:00Z"/>
        </w:trPr>
        <w:tc>
          <w:tcPr>
            <w:tcW w:w="3659" w:type="dxa"/>
            <w:vMerge w:val="restart"/>
            <w:vAlign w:val="center"/>
          </w:tcPr>
          <w:p w14:paraId="3D692367" w14:textId="77777777" w:rsidR="001B0C35" w:rsidRPr="0020282B" w:rsidRDefault="001B0C35" w:rsidP="00B47796">
            <w:pPr>
              <w:pStyle w:val="TAH"/>
              <w:rPr>
                <w:ins w:id="4226" w:author="R4-1809490" w:date="2018-07-11T16:11:00Z"/>
              </w:rPr>
            </w:pPr>
            <w:ins w:id="4227" w:author="R4-1809490" w:date="2018-07-11T16:11:00Z">
              <w:r>
                <w:t>Bandwidth</w:t>
              </w:r>
            </w:ins>
          </w:p>
        </w:tc>
        <w:tc>
          <w:tcPr>
            <w:tcW w:w="2496" w:type="dxa"/>
            <w:gridSpan w:val="4"/>
            <w:vAlign w:val="center"/>
          </w:tcPr>
          <w:p w14:paraId="057FF5FF" w14:textId="77777777" w:rsidR="001B0C35" w:rsidRPr="00026268" w:rsidRDefault="001B0C35" w:rsidP="00B47796">
            <w:pPr>
              <w:pStyle w:val="TAH"/>
              <w:rPr>
                <w:ins w:id="4228" w:author="R4-1809490" w:date="2018-07-11T16:11:00Z"/>
                <w:rFonts w:cs="Arial"/>
                <w:i/>
              </w:rPr>
            </w:pPr>
            <w:ins w:id="4229" w:author="R4-1809490" w:date="2018-07-11T16:11:00Z">
              <w:r w:rsidRPr="00026268">
                <w:rPr>
                  <w:rFonts w:cs="Arial"/>
                  <w:i/>
                </w:rPr>
                <w:t xml:space="preserve">BS channel bandwidth </w:t>
              </w:r>
            </w:ins>
          </w:p>
          <w:p w14:paraId="190CE75E" w14:textId="77777777" w:rsidR="001B0C35" w:rsidRPr="0020282B" w:rsidRDefault="001B0C35" w:rsidP="00B47796">
            <w:pPr>
              <w:pStyle w:val="TAH"/>
              <w:rPr>
                <w:ins w:id="4230" w:author="R4-1809490" w:date="2018-07-11T16:11:00Z"/>
              </w:rPr>
            </w:pPr>
            <w:ins w:id="4231" w:author="R4-1809490" w:date="2018-07-11T16:11:00Z">
              <w:r w:rsidRPr="006113D0">
                <w:rPr>
                  <w:rFonts w:cs="Arial"/>
                </w:rPr>
                <w:t>BW</w:t>
              </w:r>
              <w:r w:rsidRPr="006113D0">
                <w:rPr>
                  <w:rFonts w:cs="Arial"/>
                  <w:vertAlign w:val="subscript"/>
                </w:rPr>
                <w:t>Channel</w:t>
              </w:r>
              <w:r w:rsidRPr="006113D0">
                <w:rPr>
                  <w:rFonts w:cs="Arial"/>
                </w:rPr>
                <w:t xml:space="preserve"> (MHz)</w:t>
              </w:r>
            </w:ins>
          </w:p>
        </w:tc>
        <w:tc>
          <w:tcPr>
            <w:tcW w:w="2008" w:type="dxa"/>
            <w:vAlign w:val="center"/>
          </w:tcPr>
          <w:p w14:paraId="1F14CFAD" w14:textId="77777777" w:rsidR="001B0C35" w:rsidRPr="0020282B" w:rsidRDefault="001B0C35" w:rsidP="00B47796">
            <w:pPr>
              <w:pStyle w:val="TAH"/>
              <w:rPr>
                <w:ins w:id="4232" w:author="R4-1809490" w:date="2018-07-11T16:11:00Z"/>
              </w:rPr>
            </w:pPr>
            <w:ins w:id="4233" w:author="R4-1809490" w:date="2018-07-11T16:11:00Z">
              <w:r w:rsidRPr="00026268">
                <w:rPr>
                  <w:rFonts w:hint="eastAsia"/>
                  <w:i/>
                </w:rPr>
                <w:t xml:space="preserve">Aggregated </w:t>
              </w:r>
              <w:r>
                <w:rPr>
                  <w:i/>
                </w:rPr>
                <w:t xml:space="preserve">BS </w:t>
              </w:r>
              <w:r w:rsidRPr="00026268">
                <w:rPr>
                  <w:rFonts w:hint="eastAsia"/>
                  <w:i/>
                </w:rPr>
                <w:t>channel bandwidth</w:t>
              </w:r>
              <w:r w:rsidRPr="00026268">
                <w:rPr>
                  <w:i/>
                  <w:lang w:val="en-US"/>
                </w:rPr>
                <w:t xml:space="preserve"> </w:t>
              </w:r>
              <w:r w:rsidRPr="006113D0">
                <w:rPr>
                  <w:rFonts w:hint="eastAsia"/>
                </w:rPr>
                <w:t>BW</w:t>
              </w:r>
              <w:r w:rsidRPr="006113D0">
                <w:rPr>
                  <w:rFonts w:hint="eastAsia"/>
                  <w:vertAlign w:val="subscript"/>
                </w:rPr>
                <w:t>Channel_CA</w:t>
              </w:r>
              <w:r w:rsidRPr="006113D0">
                <w:rPr>
                  <w:rFonts w:cs="Arial"/>
                </w:rPr>
                <w:t xml:space="preserve"> (MHz)</w:t>
              </w:r>
            </w:ins>
          </w:p>
        </w:tc>
      </w:tr>
      <w:tr w:rsidR="001B0C35" w:rsidRPr="0020282B" w14:paraId="1084C740" w14:textId="77777777" w:rsidTr="00B47796">
        <w:trPr>
          <w:jc w:val="center"/>
          <w:ins w:id="4234" w:author="R4-1809490" w:date="2018-07-11T16:11:00Z"/>
        </w:trPr>
        <w:tc>
          <w:tcPr>
            <w:tcW w:w="3659" w:type="dxa"/>
            <w:vMerge/>
            <w:vAlign w:val="center"/>
          </w:tcPr>
          <w:p w14:paraId="6B1BD107" w14:textId="77777777" w:rsidR="001B0C35" w:rsidRPr="0020282B" w:rsidRDefault="001B0C35" w:rsidP="00B47796">
            <w:pPr>
              <w:pStyle w:val="TAH"/>
              <w:rPr>
                <w:ins w:id="4235" w:author="R4-1809490" w:date="2018-07-11T16:11:00Z"/>
              </w:rPr>
            </w:pPr>
          </w:p>
        </w:tc>
        <w:tc>
          <w:tcPr>
            <w:tcW w:w="623" w:type="dxa"/>
            <w:vAlign w:val="center"/>
          </w:tcPr>
          <w:p w14:paraId="252EDC13" w14:textId="77777777" w:rsidR="001B0C35" w:rsidRPr="0020282B" w:rsidRDefault="001B0C35" w:rsidP="00B47796">
            <w:pPr>
              <w:pStyle w:val="TAH"/>
              <w:rPr>
                <w:ins w:id="4236" w:author="R4-1809490" w:date="2018-07-11T16:11:00Z"/>
                <w:lang w:eastAsia="ja-JP"/>
              </w:rPr>
            </w:pPr>
            <w:ins w:id="4237" w:author="R4-1809490" w:date="2018-07-11T16:11:00Z">
              <w:r w:rsidRPr="0020282B">
                <w:t>5</w:t>
              </w:r>
              <w:r>
                <w:rPr>
                  <w:rFonts w:hint="eastAsia"/>
                  <w:lang w:eastAsia="ja-JP"/>
                </w:rPr>
                <w:t>0</w:t>
              </w:r>
            </w:ins>
          </w:p>
        </w:tc>
        <w:tc>
          <w:tcPr>
            <w:tcW w:w="623" w:type="dxa"/>
            <w:vAlign w:val="center"/>
          </w:tcPr>
          <w:p w14:paraId="11BD995A" w14:textId="77777777" w:rsidR="001B0C35" w:rsidRPr="0020282B" w:rsidRDefault="001B0C35" w:rsidP="00B47796">
            <w:pPr>
              <w:pStyle w:val="TAH"/>
              <w:rPr>
                <w:ins w:id="4238" w:author="R4-1809490" w:date="2018-07-11T16:11:00Z"/>
              </w:rPr>
            </w:pPr>
            <w:ins w:id="4239" w:author="R4-1809490" w:date="2018-07-11T16:11:00Z">
              <w:r w:rsidRPr="0020282B">
                <w:t>10</w:t>
              </w:r>
              <w:r>
                <w:rPr>
                  <w:rFonts w:hint="eastAsia"/>
                  <w:lang w:eastAsia="ja-JP"/>
                </w:rPr>
                <w:t>0</w:t>
              </w:r>
              <w:r w:rsidRPr="0020282B">
                <w:t xml:space="preserve"> </w:t>
              </w:r>
            </w:ins>
          </w:p>
        </w:tc>
        <w:tc>
          <w:tcPr>
            <w:tcW w:w="623" w:type="dxa"/>
            <w:vAlign w:val="center"/>
          </w:tcPr>
          <w:p w14:paraId="31B0BA02" w14:textId="77777777" w:rsidR="001B0C35" w:rsidRPr="0020282B" w:rsidRDefault="001B0C35" w:rsidP="00B47796">
            <w:pPr>
              <w:pStyle w:val="TAH"/>
              <w:rPr>
                <w:ins w:id="4240" w:author="R4-1809490" w:date="2018-07-11T16:11:00Z"/>
                <w:lang w:eastAsia="ja-JP"/>
              </w:rPr>
            </w:pPr>
            <w:ins w:id="4241" w:author="R4-1809490" w:date="2018-07-11T16:11:00Z">
              <w:r>
                <w:rPr>
                  <w:rFonts w:hint="eastAsia"/>
                  <w:lang w:eastAsia="ja-JP"/>
                </w:rPr>
                <w:t>200</w:t>
              </w:r>
            </w:ins>
          </w:p>
        </w:tc>
        <w:tc>
          <w:tcPr>
            <w:tcW w:w="627" w:type="dxa"/>
            <w:vAlign w:val="center"/>
          </w:tcPr>
          <w:p w14:paraId="63DCADED" w14:textId="77777777" w:rsidR="001B0C35" w:rsidRPr="0020282B" w:rsidRDefault="001B0C35" w:rsidP="00B47796">
            <w:pPr>
              <w:pStyle w:val="TAH"/>
              <w:rPr>
                <w:ins w:id="4242" w:author="R4-1809490" w:date="2018-07-11T16:11:00Z"/>
                <w:lang w:eastAsia="ja-JP"/>
              </w:rPr>
            </w:pPr>
            <w:ins w:id="4243" w:author="R4-1809490" w:date="2018-07-11T16:11:00Z">
              <w:r>
                <w:rPr>
                  <w:rFonts w:hint="eastAsia"/>
                  <w:lang w:eastAsia="ja-JP"/>
                </w:rPr>
                <w:t>400</w:t>
              </w:r>
            </w:ins>
          </w:p>
        </w:tc>
        <w:tc>
          <w:tcPr>
            <w:tcW w:w="2008" w:type="dxa"/>
            <w:vAlign w:val="center"/>
          </w:tcPr>
          <w:p w14:paraId="240936B7" w14:textId="77777777" w:rsidR="001B0C35" w:rsidRPr="0020282B" w:rsidRDefault="001B0C35" w:rsidP="00B47796">
            <w:pPr>
              <w:pStyle w:val="TAH"/>
              <w:rPr>
                <w:ins w:id="4244" w:author="R4-1809490" w:date="2018-07-11T16:11:00Z"/>
                <w:lang w:eastAsia="ja-JP"/>
              </w:rPr>
            </w:pPr>
            <w:ins w:id="4245" w:author="R4-1809490" w:date="2018-07-11T16:11:00Z">
              <w:r w:rsidRPr="0020282B">
                <w:t xml:space="preserve">&gt; </w:t>
              </w:r>
              <w:r>
                <w:rPr>
                  <w:rFonts w:hint="eastAsia"/>
                  <w:lang w:eastAsia="ja-JP"/>
                </w:rPr>
                <w:t>FFS</w:t>
              </w:r>
            </w:ins>
          </w:p>
        </w:tc>
      </w:tr>
      <w:tr w:rsidR="001B0C35" w:rsidRPr="0020282B" w14:paraId="41FF7823" w14:textId="77777777" w:rsidTr="00B47796">
        <w:trPr>
          <w:jc w:val="center"/>
          <w:ins w:id="4246" w:author="R4-1809490" w:date="2018-07-11T16:11:00Z"/>
        </w:trPr>
        <w:tc>
          <w:tcPr>
            <w:tcW w:w="3659" w:type="dxa"/>
            <w:vAlign w:val="center"/>
          </w:tcPr>
          <w:p w14:paraId="50DCA1A3" w14:textId="77777777" w:rsidR="001B0C35" w:rsidRPr="0020282B" w:rsidRDefault="001B0C35" w:rsidP="00B47796">
            <w:pPr>
              <w:pStyle w:val="TAC"/>
              <w:rPr>
                <w:ins w:id="4247" w:author="R4-1809490" w:date="2018-07-11T16:11:00Z"/>
                <w:lang w:eastAsia="zh-CN"/>
              </w:rPr>
            </w:pPr>
            <w:ins w:id="4248" w:author="R4-1809490" w:date="2018-07-11T16:11:00Z">
              <w:r w:rsidRPr="0020282B">
                <w:rPr>
                  <w:rFonts w:hint="eastAsia"/>
                  <w:lang w:eastAsia="zh-CN"/>
                </w:rPr>
                <w:t xml:space="preserve">Span </w:t>
              </w:r>
              <w:r w:rsidRPr="0020282B">
                <w:t>(MHz)</w:t>
              </w:r>
            </w:ins>
          </w:p>
        </w:tc>
        <w:tc>
          <w:tcPr>
            <w:tcW w:w="623" w:type="dxa"/>
            <w:vAlign w:val="center"/>
          </w:tcPr>
          <w:p w14:paraId="3B31DDAE" w14:textId="77777777" w:rsidR="001B0C35" w:rsidRPr="0020282B" w:rsidRDefault="001B0C35" w:rsidP="00B47796">
            <w:pPr>
              <w:pStyle w:val="TAC"/>
              <w:rPr>
                <w:ins w:id="4249" w:author="R4-1809490" w:date="2018-07-11T16:11:00Z"/>
                <w:lang w:eastAsia="ja-JP"/>
              </w:rPr>
            </w:pPr>
            <w:ins w:id="4250" w:author="R4-1809490" w:date="2018-07-11T16:11:00Z">
              <w:r>
                <w:rPr>
                  <w:rFonts w:hint="eastAsia"/>
                  <w:lang w:eastAsia="ja-JP"/>
                </w:rPr>
                <w:t>FFS</w:t>
              </w:r>
            </w:ins>
          </w:p>
        </w:tc>
        <w:tc>
          <w:tcPr>
            <w:tcW w:w="623" w:type="dxa"/>
            <w:vAlign w:val="center"/>
          </w:tcPr>
          <w:p w14:paraId="03123288" w14:textId="77777777" w:rsidR="001B0C35" w:rsidRPr="0020282B" w:rsidRDefault="001B0C35" w:rsidP="00B47796">
            <w:pPr>
              <w:pStyle w:val="TAC"/>
              <w:rPr>
                <w:ins w:id="4251" w:author="R4-1809490" w:date="2018-07-11T16:11:00Z"/>
                <w:lang w:eastAsia="ja-JP"/>
              </w:rPr>
            </w:pPr>
            <w:ins w:id="4252" w:author="R4-1809490" w:date="2018-07-11T16:11:00Z">
              <w:r>
                <w:rPr>
                  <w:rFonts w:hint="eastAsia"/>
                  <w:lang w:eastAsia="ja-JP"/>
                </w:rPr>
                <w:t>FFS</w:t>
              </w:r>
            </w:ins>
          </w:p>
        </w:tc>
        <w:tc>
          <w:tcPr>
            <w:tcW w:w="623" w:type="dxa"/>
            <w:vAlign w:val="center"/>
          </w:tcPr>
          <w:p w14:paraId="6C294878" w14:textId="77777777" w:rsidR="001B0C35" w:rsidRPr="0020282B" w:rsidRDefault="001B0C35" w:rsidP="00B47796">
            <w:pPr>
              <w:pStyle w:val="TAC"/>
              <w:rPr>
                <w:ins w:id="4253" w:author="R4-1809490" w:date="2018-07-11T16:11:00Z"/>
                <w:lang w:eastAsia="ja-JP"/>
              </w:rPr>
            </w:pPr>
            <w:ins w:id="4254" w:author="R4-1809490" w:date="2018-07-11T16:11:00Z">
              <w:r>
                <w:rPr>
                  <w:rFonts w:hint="eastAsia"/>
                  <w:lang w:eastAsia="ja-JP"/>
                </w:rPr>
                <w:t>FFS</w:t>
              </w:r>
            </w:ins>
          </w:p>
        </w:tc>
        <w:tc>
          <w:tcPr>
            <w:tcW w:w="627" w:type="dxa"/>
            <w:vAlign w:val="center"/>
          </w:tcPr>
          <w:p w14:paraId="06CE253A" w14:textId="77777777" w:rsidR="001B0C35" w:rsidRPr="0020282B" w:rsidRDefault="001B0C35" w:rsidP="00B47796">
            <w:pPr>
              <w:pStyle w:val="TAC"/>
              <w:rPr>
                <w:ins w:id="4255" w:author="R4-1809490" w:date="2018-07-11T16:11:00Z"/>
                <w:lang w:eastAsia="ja-JP"/>
              </w:rPr>
            </w:pPr>
            <w:ins w:id="4256" w:author="R4-1809490" w:date="2018-07-11T16:11:00Z">
              <w:r>
                <w:rPr>
                  <w:rFonts w:hint="eastAsia"/>
                  <w:lang w:eastAsia="ja-JP"/>
                </w:rPr>
                <w:t>FFS</w:t>
              </w:r>
            </w:ins>
          </w:p>
        </w:tc>
        <w:tc>
          <w:tcPr>
            <w:tcW w:w="2008" w:type="dxa"/>
          </w:tcPr>
          <w:p w14:paraId="2D76CF67" w14:textId="77777777" w:rsidR="001B0C35" w:rsidRPr="00A86B87" w:rsidRDefault="001B0C35" w:rsidP="00B47796">
            <w:pPr>
              <w:pStyle w:val="TAC"/>
              <w:rPr>
                <w:ins w:id="4257" w:author="R4-1809490" w:date="2018-07-11T16:11:00Z"/>
                <w:lang w:eastAsia="ja-JP"/>
              </w:rPr>
            </w:pPr>
            <w:ins w:id="4258" w:author="R4-1809490" w:date="2018-07-11T16:11:00Z">
              <w:r>
                <w:rPr>
                  <w:rFonts w:hint="eastAsia"/>
                  <w:lang w:eastAsia="ja-JP"/>
                </w:rPr>
                <w:t>FFS</w:t>
              </w:r>
            </w:ins>
          </w:p>
        </w:tc>
      </w:tr>
      <w:tr w:rsidR="001B0C35" w:rsidRPr="0020282B" w14:paraId="68231D1B" w14:textId="77777777" w:rsidTr="00B47796">
        <w:trPr>
          <w:jc w:val="center"/>
          <w:ins w:id="4259" w:author="R4-1809490" w:date="2018-07-11T16:11:00Z"/>
        </w:trPr>
        <w:tc>
          <w:tcPr>
            <w:tcW w:w="3659" w:type="dxa"/>
            <w:vAlign w:val="center"/>
          </w:tcPr>
          <w:p w14:paraId="00B0A8C4" w14:textId="77777777" w:rsidR="001B0C35" w:rsidRPr="0020282B" w:rsidRDefault="001B0C35" w:rsidP="00B47796">
            <w:pPr>
              <w:pStyle w:val="TAC"/>
              <w:rPr>
                <w:ins w:id="4260" w:author="R4-1809490" w:date="2018-07-11T16:11:00Z"/>
                <w:lang w:eastAsia="zh-CN"/>
              </w:rPr>
            </w:pPr>
            <w:ins w:id="4261" w:author="R4-1809490" w:date="2018-07-11T16:11:00Z">
              <w:r w:rsidRPr="0020282B">
                <w:t>Minimum number of measurement points</w:t>
              </w:r>
            </w:ins>
          </w:p>
        </w:tc>
        <w:tc>
          <w:tcPr>
            <w:tcW w:w="623" w:type="dxa"/>
            <w:vAlign w:val="center"/>
          </w:tcPr>
          <w:p w14:paraId="144716B6" w14:textId="77777777" w:rsidR="001B0C35" w:rsidRPr="0020282B" w:rsidRDefault="001B0C35" w:rsidP="00B47796">
            <w:pPr>
              <w:pStyle w:val="TAC"/>
              <w:rPr>
                <w:ins w:id="4262" w:author="R4-1809490" w:date="2018-07-11T16:11:00Z"/>
                <w:lang w:eastAsia="ja-JP"/>
              </w:rPr>
            </w:pPr>
            <w:ins w:id="4263" w:author="R4-1809490" w:date="2018-07-11T16:11:00Z">
              <w:r>
                <w:rPr>
                  <w:rFonts w:hint="eastAsia"/>
                  <w:lang w:eastAsia="ja-JP"/>
                </w:rPr>
                <w:t>FFS</w:t>
              </w:r>
            </w:ins>
          </w:p>
        </w:tc>
        <w:tc>
          <w:tcPr>
            <w:tcW w:w="623" w:type="dxa"/>
            <w:vAlign w:val="center"/>
          </w:tcPr>
          <w:p w14:paraId="063EFDBE" w14:textId="77777777" w:rsidR="001B0C35" w:rsidRPr="0020282B" w:rsidRDefault="001B0C35" w:rsidP="00B47796">
            <w:pPr>
              <w:pStyle w:val="TAC"/>
              <w:rPr>
                <w:ins w:id="4264" w:author="R4-1809490" w:date="2018-07-11T16:11:00Z"/>
                <w:lang w:eastAsia="ja-JP"/>
              </w:rPr>
            </w:pPr>
            <w:ins w:id="4265" w:author="R4-1809490" w:date="2018-07-11T16:11:00Z">
              <w:r>
                <w:rPr>
                  <w:rFonts w:hint="eastAsia"/>
                  <w:lang w:eastAsia="ja-JP"/>
                </w:rPr>
                <w:t>FFS</w:t>
              </w:r>
            </w:ins>
          </w:p>
        </w:tc>
        <w:tc>
          <w:tcPr>
            <w:tcW w:w="623" w:type="dxa"/>
            <w:vAlign w:val="center"/>
          </w:tcPr>
          <w:p w14:paraId="399914CA" w14:textId="77777777" w:rsidR="001B0C35" w:rsidRPr="0020282B" w:rsidRDefault="001B0C35" w:rsidP="00B47796">
            <w:pPr>
              <w:pStyle w:val="TAC"/>
              <w:rPr>
                <w:ins w:id="4266" w:author="R4-1809490" w:date="2018-07-11T16:11:00Z"/>
                <w:lang w:eastAsia="ja-JP"/>
              </w:rPr>
            </w:pPr>
            <w:ins w:id="4267" w:author="R4-1809490" w:date="2018-07-11T16:11:00Z">
              <w:r>
                <w:rPr>
                  <w:rFonts w:hint="eastAsia"/>
                  <w:lang w:eastAsia="ja-JP"/>
                </w:rPr>
                <w:t>FFS</w:t>
              </w:r>
            </w:ins>
          </w:p>
        </w:tc>
        <w:tc>
          <w:tcPr>
            <w:tcW w:w="627" w:type="dxa"/>
            <w:vAlign w:val="center"/>
          </w:tcPr>
          <w:p w14:paraId="40BF5267" w14:textId="77777777" w:rsidR="001B0C35" w:rsidRPr="0020282B" w:rsidRDefault="001B0C35" w:rsidP="00B47796">
            <w:pPr>
              <w:pStyle w:val="TAC"/>
              <w:rPr>
                <w:ins w:id="4268" w:author="R4-1809490" w:date="2018-07-11T16:11:00Z"/>
                <w:lang w:eastAsia="ja-JP"/>
              </w:rPr>
            </w:pPr>
            <w:ins w:id="4269" w:author="R4-1809490" w:date="2018-07-11T16:11:00Z">
              <w:r>
                <w:rPr>
                  <w:rFonts w:hint="eastAsia"/>
                  <w:lang w:eastAsia="ja-JP"/>
                </w:rPr>
                <w:t>FFS</w:t>
              </w:r>
            </w:ins>
          </w:p>
        </w:tc>
        <w:tc>
          <w:tcPr>
            <w:tcW w:w="2008" w:type="dxa"/>
            <w:vAlign w:val="center"/>
          </w:tcPr>
          <w:p w14:paraId="06C90074" w14:textId="77777777" w:rsidR="001B0C35" w:rsidRPr="00A86B87" w:rsidRDefault="001B0C35" w:rsidP="00B47796">
            <w:pPr>
              <w:pStyle w:val="TAC"/>
              <w:rPr>
                <w:ins w:id="4270" w:author="R4-1809490" w:date="2018-07-11T16:11:00Z"/>
                <w:lang w:eastAsia="ja-JP"/>
              </w:rPr>
            </w:pPr>
            <w:ins w:id="4271" w:author="R4-1809490" w:date="2018-07-11T16:11:00Z">
              <w:r>
                <w:rPr>
                  <w:rFonts w:hint="eastAsia"/>
                  <w:lang w:eastAsia="ja-JP"/>
                </w:rPr>
                <w:t>FFS</w:t>
              </w:r>
            </w:ins>
          </w:p>
        </w:tc>
      </w:tr>
    </w:tbl>
    <w:commentRangeEnd w:id="4181"/>
    <w:p w14:paraId="54489BCA" w14:textId="77777777" w:rsidR="00206C6D" w:rsidRDefault="001B0C35" w:rsidP="00206C6D">
      <w:pPr>
        <w:pStyle w:val="NO"/>
        <w:rPr>
          <w:lang w:eastAsia="ja-JP"/>
        </w:rPr>
      </w:pPr>
      <w:ins w:id="4272" w:author="R4-1809490" w:date="2018-07-11T16:12:00Z">
        <w:r>
          <w:rPr>
            <w:rStyle w:val="CommentReference"/>
            <w:rFonts w:eastAsia="Times New Roman"/>
          </w:rPr>
          <w:commentReference w:id="4181"/>
        </w:r>
      </w:ins>
    </w:p>
    <w:p w14:paraId="008D6516" w14:textId="77777777" w:rsidR="00206C6D" w:rsidRPr="007C6ADD" w:rsidRDefault="00206C6D" w:rsidP="00206C6D">
      <w:pPr>
        <w:pStyle w:val="B1"/>
        <w:rPr>
          <w:lang w:val="en-US"/>
        </w:rPr>
      </w:pPr>
      <w:r w:rsidRPr="00A86B87">
        <w:t>7)</w:t>
      </w:r>
      <w:r w:rsidRPr="00A86B87">
        <w:tab/>
        <w:t xml:space="preserve">Compute the total of the </w:t>
      </w:r>
      <w:r w:rsidRPr="007C6ADD">
        <w:t>EIRP</w:t>
      </w:r>
      <w:r w:rsidRPr="00A86B87">
        <w:t>, P0, (in power units, not decibel units) of all the measurement cells in the measurement span. Compute P1, the EIRP outside the occupied bandwidth on each side. P1 is half of the total EIRP outside the bandwidth. P1 is half of (100 % - (occupied percentage)) of P0. For the occupied percentage of 99 %, P1 is 0.005 times P0.</w:t>
      </w:r>
      <w:r w:rsidRPr="00A86B87">
        <w:rPr>
          <w:lang w:val="en-US"/>
        </w:rPr>
        <w:t xml:space="preserve"> </w:t>
      </w:r>
      <w:r w:rsidRPr="007C6ADD">
        <w:rPr>
          <w:lang w:val="en-US"/>
        </w:rPr>
        <w:t>The EIRP calculation depends on whether the test facility supports dual polarization:</w:t>
      </w:r>
    </w:p>
    <w:p w14:paraId="4B6BA228" w14:textId="77777777" w:rsidR="00206C6D" w:rsidRPr="0020282B" w:rsidRDefault="00206C6D" w:rsidP="00206C6D">
      <w:pPr>
        <w:pStyle w:val="B2"/>
        <w:rPr>
          <w:lang w:val="en-US"/>
        </w:rPr>
      </w:pPr>
      <w:r w:rsidRPr="0020282B">
        <w:t>a)</w:t>
      </w:r>
      <w:r w:rsidRPr="0020282B">
        <w:tab/>
        <w:t>If the test facility only supports single polarization, then measure EIRP with the test facility's test antenna/probe polarization matched to the BS.</w:t>
      </w:r>
      <w:r w:rsidRPr="0020282B">
        <w:rPr>
          <w:lang w:val="en-US"/>
        </w:rPr>
        <w:t xml:space="preserve"> Measure and sum the EIRP on both polarizations to obtain P0 or P1.</w:t>
      </w:r>
    </w:p>
    <w:p w14:paraId="7B38B5F7" w14:textId="77777777" w:rsidR="00206C6D" w:rsidRPr="0020282B" w:rsidRDefault="00206C6D" w:rsidP="00206C6D">
      <w:pPr>
        <w:pStyle w:val="B2"/>
        <w:rPr>
          <w:lang w:val="en-US"/>
        </w:rPr>
      </w:pPr>
      <w:r w:rsidRPr="0020282B">
        <w:t>b)</w:t>
      </w:r>
      <w:r w:rsidRPr="0020282B">
        <w:tab/>
        <w:t xml:space="preserve">If the test facility supports dual polarization then measure total EIRP for two orthogonal polarizations (denoted p1 and p2) and calculate total radiated transmit power </w:t>
      </w:r>
      <w:r w:rsidRPr="0020282B">
        <w:rPr>
          <w:lang w:val="en-US"/>
        </w:rPr>
        <w:t>as the sum over both polarizations to obtain P0 or P1</w:t>
      </w:r>
    </w:p>
    <w:p w14:paraId="49A9BD71" w14:textId="77777777" w:rsidR="00206C6D" w:rsidRPr="00A86B87" w:rsidRDefault="00206C6D" w:rsidP="00206C6D">
      <w:pPr>
        <w:pStyle w:val="B1"/>
      </w:pPr>
      <w:r w:rsidRPr="00A86B87">
        <w:t>8)</w:t>
      </w:r>
      <w:r w:rsidRPr="00A86B87">
        <w:tab/>
        <w:t>Determine the lowest frequency, f1, for which the sum of all EIRP in the measurement cells from the beginning of the span to f1 exceeds P1.</w:t>
      </w:r>
    </w:p>
    <w:p w14:paraId="0FD56382" w14:textId="77777777" w:rsidR="00206C6D" w:rsidRPr="00A86B87" w:rsidRDefault="00206C6D" w:rsidP="00206C6D">
      <w:pPr>
        <w:pStyle w:val="B1"/>
        <w:rPr>
          <w:rFonts w:eastAsia="MS P??"/>
        </w:rPr>
      </w:pPr>
      <w:r w:rsidRPr="00A86B87">
        <w:t>9)</w:t>
      </w:r>
      <w:r w:rsidRPr="00A86B87">
        <w:tab/>
        <w:t xml:space="preserve">Determine the highest frequency, f2, for which the sum of all </w:t>
      </w:r>
      <w:r w:rsidRPr="007C6ADD">
        <w:t xml:space="preserve">EIRP </w:t>
      </w:r>
      <w:r w:rsidRPr="00A86B87">
        <w:t>in the measurement cells from the end of the span to f2 exceeds P1.</w:t>
      </w:r>
    </w:p>
    <w:p w14:paraId="08572256" w14:textId="77777777" w:rsidR="00206C6D" w:rsidRPr="0020282B" w:rsidRDefault="00206C6D" w:rsidP="00206C6D">
      <w:pPr>
        <w:pStyle w:val="B1"/>
      </w:pPr>
      <w:r w:rsidRPr="007C6ADD">
        <w:t>10)</w:t>
      </w:r>
      <w:r w:rsidRPr="007C6ADD">
        <w:tab/>
        <w:t xml:space="preserve">Compute the </w:t>
      </w:r>
      <w:r w:rsidRPr="0020282B">
        <w:t>OTA occupied bandwidth as f2 - f1.</w:t>
      </w:r>
    </w:p>
    <w:p w14:paraId="11CCE1E3" w14:textId="77777777" w:rsidR="00206C6D" w:rsidRPr="0020282B" w:rsidRDefault="00206C6D" w:rsidP="00206C6D">
      <w:r w:rsidRPr="0020282B">
        <w:t xml:space="preserve">In addition, for </w:t>
      </w:r>
      <w:r w:rsidRPr="0020282B">
        <w:rPr>
          <w:i/>
        </w:rPr>
        <w:t>multi-band RIB</w:t>
      </w:r>
      <w:r w:rsidRPr="0020282B">
        <w:rPr>
          <w:i/>
          <w:lang w:eastAsia="zh-CN"/>
        </w:rPr>
        <w:t>(s)</w:t>
      </w:r>
      <w:r w:rsidRPr="0020282B">
        <w:t>, the following steps shall apply:</w:t>
      </w:r>
    </w:p>
    <w:p w14:paraId="7C026E1E" w14:textId="77777777" w:rsidR="00206C6D" w:rsidRPr="0020282B" w:rsidRDefault="00206C6D" w:rsidP="00206C6D">
      <w:pPr>
        <w:pStyle w:val="B1"/>
      </w:pPr>
      <w:r w:rsidRPr="0020282B">
        <w:t xml:space="preserve">11) For </w:t>
      </w:r>
      <w:r w:rsidRPr="0020282B">
        <w:rPr>
          <w:i/>
        </w:rPr>
        <w:t xml:space="preserve">multi-band </w:t>
      </w:r>
      <w:r w:rsidRPr="0020282B">
        <w:rPr>
          <w:i/>
          <w:lang w:eastAsia="zh-CN"/>
        </w:rPr>
        <w:t>RIBs</w:t>
      </w:r>
      <w:r w:rsidRPr="0020282B">
        <w:rPr>
          <w:lang w:eastAsia="zh-CN"/>
        </w:rPr>
        <w:t xml:space="preserve"> </w:t>
      </w:r>
      <w:r w:rsidRPr="0020282B">
        <w:t xml:space="preserve">and single band tests, </w:t>
      </w:r>
      <w:r w:rsidRPr="0020282B">
        <w:rPr>
          <w:lang w:eastAsia="zh-CN"/>
        </w:rPr>
        <w:t>repeat the steps 6) - 10) above per involved band where single band test configurations and test models shall apply with no carriers activated in the other band.</w:t>
      </w:r>
    </w:p>
    <w:p w14:paraId="45DFA71F" w14:textId="6AD9AB7C" w:rsidR="00206C6D" w:rsidRPr="00A86B87" w:rsidRDefault="00206C6D" w:rsidP="00206C6D">
      <w:pPr>
        <w:pStyle w:val="Heading3"/>
        <w:ind w:left="864" w:hanging="864"/>
        <w:rPr>
          <w:lang w:eastAsia="sv-SE"/>
        </w:rPr>
      </w:pPr>
      <w:bookmarkStart w:id="4273" w:name="_Toc508620293"/>
      <w:bookmarkStart w:id="4274" w:name="_Toc519094967"/>
      <w:r w:rsidRPr="00A86B87">
        <w:rPr>
          <w:lang w:eastAsia="sv-SE"/>
        </w:rPr>
        <w:t>6.</w:t>
      </w:r>
      <w:r w:rsidRPr="00A86B87">
        <w:rPr>
          <w:lang w:eastAsia="zh-CN"/>
        </w:rPr>
        <w:t>7.2.</w:t>
      </w:r>
      <w:r w:rsidRPr="00A86B87">
        <w:rPr>
          <w:lang w:eastAsia="sv-SE"/>
        </w:rPr>
        <w:t>5</w:t>
      </w:r>
      <w:r w:rsidR="006B7D0A">
        <w:rPr>
          <w:lang w:eastAsia="sv-SE"/>
        </w:rPr>
        <w:t xml:space="preserve"> </w:t>
      </w:r>
      <w:r w:rsidRPr="00A86B87">
        <w:rPr>
          <w:lang w:eastAsia="sv-SE"/>
        </w:rPr>
        <w:tab/>
        <w:t xml:space="preserve">Test </w:t>
      </w:r>
      <w:r w:rsidR="006B7D0A">
        <w:rPr>
          <w:lang w:eastAsia="sv-SE"/>
        </w:rPr>
        <w:t>r</w:t>
      </w:r>
      <w:r w:rsidRPr="00A86B87">
        <w:rPr>
          <w:lang w:eastAsia="sv-SE"/>
        </w:rPr>
        <w:t>equirement</w:t>
      </w:r>
      <w:bookmarkEnd w:id="4273"/>
      <w:bookmarkEnd w:id="4274"/>
    </w:p>
    <w:p w14:paraId="301B29BA" w14:textId="77777777" w:rsidR="00206C6D" w:rsidRPr="0020282B" w:rsidRDefault="00206C6D" w:rsidP="00206C6D">
      <w:pPr>
        <w:pStyle w:val="Heading4"/>
        <w:ind w:left="1152" w:hanging="1152"/>
        <w:rPr>
          <w:lang w:eastAsia="ja-JP"/>
        </w:rPr>
      </w:pPr>
      <w:bookmarkStart w:id="4275" w:name="_Toc494455301"/>
      <w:bookmarkStart w:id="4276" w:name="_Toc519094968"/>
      <w:r w:rsidRPr="007C6ADD">
        <w:t>6.7</w:t>
      </w:r>
      <w:r w:rsidRPr="0020282B">
        <w:t>.2.5.1</w:t>
      </w:r>
      <w:r w:rsidRPr="0020282B">
        <w:tab/>
      </w:r>
      <w:bookmarkEnd w:id="4275"/>
      <w:r>
        <w:rPr>
          <w:rFonts w:hint="eastAsia"/>
          <w:lang w:eastAsia="ja-JP"/>
        </w:rPr>
        <w:t>BS type 1-O</w:t>
      </w:r>
      <w:bookmarkEnd w:id="4276"/>
    </w:p>
    <w:p w14:paraId="1D1C99C4" w14:textId="3B94A0B2" w:rsidR="00206C6D" w:rsidRPr="0020282B" w:rsidRDefault="00206C6D" w:rsidP="00206C6D">
      <w:pPr>
        <w:rPr>
          <w:snapToGrid w:val="0"/>
        </w:rPr>
      </w:pPr>
      <w:r w:rsidRPr="0020282B">
        <w:rPr>
          <w:snapToGrid w:val="0"/>
        </w:rPr>
        <w:t>The OTA</w:t>
      </w:r>
      <w:r w:rsidRPr="00A86B87">
        <w:rPr>
          <w:snapToGrid w:val="0"/>
        </w:rPr>
        <w:t xml:space="preserve"> occupied bandwidth for each</w:t>
      </w:r>
      <w:r w:rsidRPr="00A86B87">
        <w:rPr>
          <w:rFonts w:hint="eastAsia"/>
          <w:snapToGrid w:val="0"/>
        </w:rPr>
        <w:t xml:space="preserve"> </w:t>
      </w:r>
      <w:r>
        <w:rPr>
          <w:rFonts w:hint="eastAsia"/>
          <w:snapToGrid w:val="0"/>
          <w:lang w:eastAsia="ja-JP"/>
        </w:rPr>
        <w:t>NR</w:t>
      </w:r>
      <w:r w:rsidRPr="007C6ADD">
        <w:rPr>
          <w:snapToGrid w:val="0"/>
        </w:rPr>
        <w:t xml:space="preserve"> </w:t>
      </w:r>
      <w:r w:rsidRPr="007C6ADD">
        <w:rPr>
          <w:rFonts w:hint="eastAsia"/>
          <w:snapToGrid w:val="0"/>
        </w:rPr>
        <w:t>carrier</w:t>
      </w:r>
      <w:r w:rsidRPr="0020282B">
        <w:rPr>
          <w:snapToGrid w:val="0"/>
        </w:rPr>
        <w:t xml:space="preserve"> shall be less than the channel bandwidth</w:t>
      </w:r>
      <w:r>
        <w:rPr>
          <w:rFonts w:hint="eastAsia"/>
          <w:snapToGrid w:val="0"/>
          <w:lang w:eastAsia="ja-JP"/>
        </w:rPr>
        <w:t xml:space="preserve"> as defined in </w:t>
      </w:r>
      <w:r w:rsidR="006B7D0A">
        <w:rPr>
          <w:snapToGrid w:val="0"/>
          <w:highlight w:val="yellow"/>
          <w:lang w:eastAsia="ja-JP"/>
        </w:rPr>
        <w:t>t</w:t>
      </w:r>
      <w:r w:rsidRPr="00BB2079">
        <w:rPr>
          <w:rFonts w:hint="eastAsia"/>
          <w:snapToGrid w:val="0"/>
          <w:highlight w:val="yellow"/>
          <w:lang w:eastAsia="ja-JP"/>
        </w:rPr>
        <w:t>able 5.</w:t>
      </w:r>
      <w:r>
        <w:rPr>
          <w:rFonts w:hint="eastAsia"/>
          <w:snapToGrid w:val="0"/>
          <w:highlight w:val="yellow"/>
          <w:lang w:eastAsia="ja-JP"/>
        </w:rPr>
        <w:t>x-x</w:t>
      </w:r>
      <w:r w:rsidRPr="0020282B">
        <w:rPr>
          <w:snapToGrid w:val="0"/>
        </w:rPr>
        <w:t>. For contiguous CA, t</w:t>
      </w:r>
      <w:r w:rsidRPr="0020282B">
        <w:rPr>
          <w:rFonts w:hint="eastAsia"/>
          <w:bCs/>
        </w:rPr>
        <w:t>he occupied bandwidth shall be less than</w:t>
      </w:r>
      <w:r w:rsidRPr="0020282B">
        <w:rPr>
          <w:bCs/>
        </w:rPr>
        <w:t xml:space="preserve"> or equal</w:t>
      </w:r>
      <w:r w:rsidRPr="0020282B">
        <w:rPr>
          <w:rFonts w:hint="eastAsia"/>
          <w:bCs/>
        </w:rPr>
        <w:t xml:space="preserve"> </w:t>
      </w:r>
      <w:r w:rsidRPr="0020282B">
        <w:rPr>
          <w:rFonts w:hint="eastAsia"/>
          <w:bCs/>
          <w:lang w:eastAsia="zh-CN"/>
        </w:rPr>
        <w:t xml:space="preserve">to </w:t>
      </w:r>
      <w:r w:rsidRPr="0020282B">
        <w:rPr>
          <w:rFonts w:hint="eastAsia"/>
          <w:bCs/>
        </w:rPr>
        <w:t xml:space="preserve">the </w:t>
      </w:r>
      <w:r w:rsidRPr="0020282B">
        <w:rPr>
          <w:bCs/>
        </w:rPr>
        <w:t>Aggregated</w:t>
      </w:r>
      <w:r w:rsidRPr="0020282B">
        <w:rPr>
          <w:rFonts w:hint="eastAsia"/>
          <w:bCs/>
        </w:rPr>
        <w:t xml:space="preserve"> Channel Bandwidth as defined in</w:t>
      </w:r>
      <w:r w:rsidRPr="0020282B">
        <w:rPr>
          <w:bCs/>
        </w:rPr>
        <w:t xml:space="preserve"> </w:t>
      </w:r>
      <w:r w:rsidRPr="0020282B">
        <w:rPr>
          <w:rFonts w:hint="eastAsia"/>
          <w:bCs/>
        </w:rPr>
        <w:t xml:space="preserve">subclause </w:t>
      </w:r>
      <w:r w:rsidRPr="00BB2079">
        <w:rPr>
          <w:rFonts w:hint="eastAsia"/>
          <w:bCs/>
          <w:highlight w:val="yellow"/>
        </w:rPr>
        <w:t>5.</w:t>
      </w:r>
      <w:r>
        <w:rPr>
          <w:rFonts w:hint="eastAsia"/>
          <w:bCs/>
          <w:highlight w:val="yellow"/>
          <w:lang w:eastAsia="ja-JP"/>
        </w:rPr>
        <w:t>x</w:t>
      </w:r>
      <w:r w:rsidRPr="0020282B">
        <w:rPr>
          <w:rFonts w:cs="v5.0.0"/>
          <w:snapToGrid w:val="0"/>
        </w:rPr>
        <w:t>.</w:t>
      </w:r>
    </w:p>
    <w:p w14:paraId="6D43BBD5" w14:textId="77777777" w:rsidR="00206C6D" w:rsidRDefault="00206C6D" w:rsidP="002F3E23">
      <w:pPr>
        <w:pStyle w:val="NO"/>
        <w:rPr>
          <w:lang w:eastAsia="ja-JP"/>
        </w:rPr>
      </w:pPr>
      <w:r w:rsidRPr="0020282B">
        <w:t>NOTE:</w:t>
      </w:r>
      <w:r w:rsidRPr="0020282B">
        <w:tab/>
        <w:t xml:space="preserve">If the above Test Requirement differs from the Minimum Requirement then the Test Tolerance applied for this test is non-zero. The Test Tolerance for this test is defined in subclause </w:t>
      </w:r>
      <w:r w:rsidRPr="00BB2079">
        <w:rPr>
          <w:rFonts w:hint="eastAsia"/>
          <w:highlight w:val="yellow"/>
          <w:lang w:eastAsia="ja-JP"/>
        </w:rPr>
        <w:t>x,x,x</w:t>
      </w:r>
      <w:r w:rsidRPr="0020282B">
        <w:t xml:space="preserve"> and the explanation of how the Minimum Requirement has been relaxed by the Test Tolerance is given in </w:t>
      </w:r>
      <w:r w:rsidRPr="00BB2079">
        <w:rPr>
          <w:highlight w:val="yellow"/>
        </w:rPr>
        <w:t xml:space="preserve">annex </w:t>
      </w:r>
      <w:r>
        <w:rPr>
          <w:rFonts w:hint="eastAsia"/>
          <w:highlight w:val="yellow"/>
          <w:lang w:eastAsia="ja-JP"/>
        </w:rPr>
        <w:t>X</w:t>
      </w:r>
      <w:r w:rsidRPr="0020282B">
        <w:t>.</w:t>
      </w:r>
    </w:p>
    <w:p w14:paraId="5A89CD18" w14:textId="77777777" w:rsidR="00206C6D" w:rsidRPr="0020282B" w:rsidRDefault="00206C6D" w:rsidP="00206C6D">
      <w:pPr>
        <w:pStyle w:val="Heading4"/>
        <w:ind w:left="1152" w:hanging="1152"/>
        <w:rPr>
          <w:lang w:eastAsia="ja-JP"/>
        </w:rPr>
      </w:pPr>
      <w:bookmarkStart w:id="4277" w:name="_Toc519094969"/>
      <w:r w:rsidRPr="007C6ADD">
        <w:lastRenderedPageBreak/>
        <w:t>6.7</w:t>
      </w:r>
      <w:r>
        <w:t>.2.5.</w:t>
      </w:r>
      <w:r>
        <w:rPr>
          <w:rFonts w:hint="eastAsia"/>
          <w:lang w:eastAsia="ja-JP"/>
        </w:rPr>
        <w:t>2</w:t>
      </w:r>
      <w:r w:rsidRPr="0020282B">
        <w:tab/>
      </w:r>
      <w:r>
        <w:rPr>
          <w:rFonts w:hint="eastAsia"/>
          <w:lang w:eastAsia="ja-JP"/>
        </w:rPr>
        <w:t>BS type 2-O</w:t>
      </w:r>
      <w:bookmarkEnd w:id="4277"/>
    </w:p>
    <w:p w14:paraId="738DEF27" w14:textId="4FE58ED3" w:rsidR="00206C6D" w:rsidRPr="0020282B" w:rsidRDefault="00206C6D" w:rsidP="00206C6D">
      <w:pPr>
        <w:rPr>
          <w:snapToGrid w:val="0"/>
        </w:rPr>
      </w:pPr>
      <w:r w:rsidRPr="0020282B">
        <w:rPr>
          <w:snapToGrid w:val="0"/>
        </w:rPr>
        <w:t>The OTA</w:t>
      </w:r>
      <w:r w:rsidRPr="00A86B87">
        <w:rPr>
          <w:snapToGrid w:val="0"/>
        </w:rPr>
        <w:t xml:space="preserve"> occupied bandwidth for each</w:t>
      </w:r>
      <w:r w:rsidRPr="00A86B87">
        <w:rPr>
          <w:rFonts w:hint="eastAsia"/>
          <w:snapToGrid w:val="0"/>
        </w:rPr>
        <w:t xml:space="preserve"> </w:t>
      </w:r>
      <w:r>
        <w:rPr>
          <w:rFonts w:hint="eastAsia"/>
          <w:snapToGrid w:val="0"/>
          <w:lang w:eastAsia="ja-JP"/>
        </w:rPr>
        <w:t>NR</w:t>
      </w:r>
      <w:r w:rsidRPr="007C6ADD">
        <w:rPr>
          <w:snapToGrid w:val="0"/>
        </w:rPr>
        <w:t xml:space="preserve"> </w:t>
      </w:r>
      <w:r w:rsidRPr="007C6ADD">
        <w:rPr>
          <w:rFonts w:hint="eastAsia"/>
          <w:snapToGrid w:val="0"/>
        </w:rPr>
        <w:t>carrier</w:t>
      </w:r>
      <w:r w:rsidRPr="0020282B">
        <w:rPr>
          <w:snapToGrid w:val="0"/>
        </w:rPr>
        <w:t xml:space="preserve"> shall be less than the channel bandwidth</w:t>
      </w:r>
      <w:r>
        <w:rPr>
          <w:rFonts w:hint="eastAsia"/>
          <w:snapToGrid w:val="0"/>
          <w:lang w:eastAsia="ja-JP"/>
        </w:rPr>
        <w:t xml:space="preserve"> as defined in </w:t>
      </w:r>
      <w:r w:rsidR="000425A3">
        <w:rPr>
          <w:snapToGrid w:val="0"/>
          <w:highlight w:val="yellow"/>
          <w:lang w:eastAsia="ja-JP"/>
        </w:rPr>
        <w:t>t</w:t>
      </w:r>
      <w:r w:rsidRPr="00BB2079">
        <w:rPr>
          <w:rFonts w:hint="eastAsia"/>
          <w:snapToGrid w:val="0"/>
          <w:highlight w:val="yellow"/>
          <w:lang w:eastAsia="ja-JP"/>
        </w:rPr>
        <w:t>able 5.</w:t>
      </w:r>
      <w:r>
        <w:rPr>
          <w:rFonts w:hint="eastAsia"/>
          <w:snapToGrid w:val="0"/>
          <w:highlight w:val="yellow"/>
          <w:lang w:eastAsia="ja-JP"/>
        </w:rPr>
        <w:t>x</w:t>
      </w:r>
      <w:r w:rsidRPr="00BB2079">
        <w:rPr>
          <w:rFonts w:hint="eastAsia"/>
          <w:snapToGrid w:val="0"/>
          <w:highlight w:val="yellow"/>
          <w:lang w:eastAsia="ja-JP"/>
        </w:rPr>
        <w:t>-x</w:t>
      </w:r>
      <w:r w:rsidRPr="0020282B">
        <w:rPr>
          <w:snapToGrid w:val="0"/>
        </w:rPr>
        <w:t>. For contiguous CA, t</w:t>
      </w:r>
      <w:r w:rsidRPr="0020282B">
        <w:rPr>
          <w:rFonts w:hint="eastAsia"/>
          <w:bCs/>
        </w:rPr>
        <w:t>he occupied bandwidth shall be less than</w:t>
      </w:r>
      <w:r w:rsidRPr="0020282B">
        <w:rPr>
          <w:bCs/>
        </w:rPr>
        <w:t xml:space="preserve"> or equal</w:t>
      </w:r>
      <w:r w:rsidRPr="0020282B">
        <w:rPr>
          <w:rFonts w:hint="eastAsia"/>
          <w:bCs/>
        </w:rPr>
        <w:t xml:space="preserve"> </w:t>
      </w:r>
      <w:r w:rsidRPr="0020282B">
        <w:rPr>
          <w:rFonts w:hint="eastAsia"/>
          <w:bCs/>
          <w:lang w:eastAsia="zh-CN"/>
        </w:rPr>
        <w:t xml:space="preserve">to </w:t>
      </w:r>
      <w:r w:rsidRPr="0020282B">
        <w:rPr>
          <w:rFonts w:hint="eastAsia"/>
          <w:bCs/>
        </w:rPr>
        <w:t xml:space="preserve">the </w:t>
      </w:r>
      <w:r w:rsidRPr="0020282B">
        <w:rPr>
          <w:bCs/>
        </w:rPr>
        <w:t>Aggregated</w:t>
      </w:r>
      <w:r w:rsidRPr="0020282B">
        <w:rPr>
          <w:rFonts w:hint="eastAsia"/>
          <w:bCs/>
        </w:rPr>
        <w:t xml:space="preserve"> Channel Bandwidth as defined in</w:t>
      </w:r>
      <w:r w:rsidRPr="0020282B">
        <w:rPr>
          <w:bCs/>
        </w:rPr>
        <w:t xml:space="preserve"> </w:t>
      </w:r>
      <w:r w:rsidRPr="0020282B">
        <w:rPr>
          <w:rFonts w:hint="eastAsia"/>
          <w:bCs/>
        </w:rPr>
        <w:t xml:space="preserve">subclause </w:t>
      </w:r>
      <w:r w:rsidRPr="00BB2079">
        <w:rPr>
          <w:rFonts w:hint="eastAsia"/>
          <w:bCs/>
          <w:highlight w:val="yellow"/>
        </w:rPr>
        <w:t>5.</w:t>
      </w:r>
      <w:r w:rsidRPr="00BB2079">
        <w:rPr>
          <w:rFonts w:hint="eastAsia"/>
          <w:bCs/>
          <w:highlight w:val="yellow"/>
          <w:lang w:eastAsia="ja-JP"/>
        </w:rPr>
        <w:t>x</w:t>
      </w:r>
      <w:r w:rsidRPr="0020282B">
        <w:rPr>
          <w:rFonts w:cs="v5.0.0"/>
          <w:snapToGrid w:val="0"/>
        </w:rPr>
        <w:t>.</w:t>
      </w:r>
    </w:p>
    <w:p w14:paraId="625FDD68" w14:textId="271C986A" w:rsidR="00206C6D" w:rsidRDefault="00206C6D" w:rsidP="002F3E23">
      <w:pPr>
        <w:pStyle w:val="NO"/>
      </w:pPr>
      <w:r w:rsidRPr="0020282B">
        <w:t>NOTE:</w:t>
      </w:r>
      <w:r w:rsidRPr="0020282B">
        <w:tab/>
        <w:t xml:space="preserve">If the above Test Requirement differs from the Minimum Requirement then the Test Tolerance applied for this test is non-zero. The Test Tolerance for this test is defined in subclause </w:t>
      </w:r>
      <w:r w:rsidRPr="00BB2079">
        <w:rPr>
          <w:rFonts w:hint="eastAsia"/>
          <w:highlight w:val="yellow"/>
          <w:lang w:eastAsia="ja-JP"/>
        </w:rPr>
        <w:t>x,x,x</w:t>
      </w:r>
      <w:r w:rsidRPr="0020282B">
        <w:t xml:space="preserve"> and the explanation of how the Minimum Requirement has been relaxed by the Test Tolerance is given in </w:t>
      </w:r>
      <w:r w:rsidRPr="00BB2079">
        <w:rPr>
          <w:highlight w:val="yellow"/>
        </w:rPr>
        <w:t>annex</w:t>
      </w:r>
      <w:r>
        <w:rPr>
          <w:rFonts w:hint="eastAsia"/>
          <w:highlight w:val="yellow"/>
          <w:lang w:eastAsia="ja-JP"/>
        </w:rPr>
        <w:t xml:space="preserve"> X</w:t>
      </w:r>
      <w:r w:rsidRPr="0020282B">
        <w:t>.</w:t>
      </w:r>
    </w:p>
    <w:p w14:paraId="64DB666C" w14:textId="77777777" w:rsidR="002E2E09" w:rsidRDefault="00C03DC4" w:rsidP="002E2E09">
      <w:pPr>
        <w:pStyle w:val="Heading3"/>
      </w:pPr>
      <w:bookmarkStart w:id="4278" w:name="_Toc481653325"/>
      <w:bookmarkStart w:id="4279" w:name="_Toc519094970"/>
      <w:r>
        <w:t>6.7</w:t>
      </w:r>
      <w:r w:rsidR="002E2E09">
        <w:t>.3</w:t>
      </w:r>
      <w:r w:rsidR="002E2E09">
        <w:tab/>
        <w:t>OTA Adjacent Channel Leakage Power Ratio (ACLR)</w:t>
      </w:r>
      <w:bookmarkEnd w:id="4278"/>
      <w:bookmarkEnd w:id="4279"/>
      <w:r w:rsidR="002E2E09">
        <w:t xml:space="preserve"> </w:t>
      </w:r>
    </w:p>
    <w:p w14:paraId="6134B0AB" w14:textId="6DD5D79B" w:rsidR="00647C48" w:rsidRDefault="002E2E09" w:rsidP="00647C48">
      <w:pPr>
        <w:pStyle w:val="Heading4"/>
        <w:rPr>
          <w:ins w:id="4280" w:author="R4-1809491" w:date="2018-07-11T16:14:00Z"/>
          <w:lang w:eastAsia="zh-CN"/>
        </w:rPr>
      </w:pPr>
      <w:bookmarkStart w:id="4281" w:name="_Toc519094971"/>
      <w:del w:id="4282" w:author="R4-1809491" w:date="2018-07-11T16:15:00Z">
        <w:r w:rsidDel="00647C48">
          <w:delText>Detailed structure of the subclause is TBD.</w:delText>
        </w:r>
      </w:del>
      <w:ins w:id="4283" w:author="R4-1809491" w:date="2018-07-11T16:14:00Z">
        <w:r w:rsidR="00647C48">
          <w:rPr>
            <w:lang w:eastAsia="zh-CN"/>
          </w:rPr>
          <w:t>6.7.3.1</w:t>
        </w:r>
        <w:r w:rsidR="00647C48">
          <w:rPr>
            <w:lang w:eastAsia="zh-CN"/>
          </w:rPr>
          <w:tab/>
          <w:t>Definition and applicability</w:t>
        </w:r>
        <w:bookmarkEnd w:id="4281"/>
      </w:ins>
    </w:p>
    <w:p w14:paraId="3D6A74FA" w14:textId="77777777" w:rsidR="00647C48" w:rsidRDefault="00647C48" w:rsidP="00647C48">
      <w:pPr>
        <w:rPr>
          <w:ins w:id="4284" w:author="R4-1809491" w:date="2018-07-11T16:14:00Z"/>
        </w:rPr>
      </w:pPr>
      <w:ins w:id="4285" w:author="R4-1809491" w:date="2018-07-11T16:14:00Z">
        <w:r>
          <w:t>OTA Adjacent Channel Leakage power Ratio (ACLR) is the ratio of the filtered mean power centred on the assigned channel frequency to the filtered mean power centred on an adjacent channel frequency. The measured power is TRP.</w:t>
        </w:r>
      </w:ins>
    </w:p>
    <w:p w14:paraId="38166107" w14:textId="77777777" w:rsidR="00647C48" w:rsidRDefault="00647C48" w:rsidP="00647C48">
      <w:pPr>
        <w:rPr>
          <w:ins w:id="4286" w:author="R4-1809491" w:date="2018-07-11T16:14:00Z"/>
        </w:rPr>
      </w:pPr>
      <w:ins w:id="4287" w:author="R4-1809491" w:date="2018-07-11T16:14:00Z">
        <w:r>
          <w:t xml:space="preserve">The requirement </w:t>
        </w:r>
        <w:r>
          <w:rPr>
            <w:rFonts w:eastAsia="SimSun"/>
            <w:lang w:val="en-US" w:eastAsia="zh-CN"/>
          </w:rPr>
          <w:t xml:space="preserve">shall be applied </w:t>
        </w:r>
        <w:r>
          <w:t xml:space="preserve">per RIB during the </w:t>
        </w:r>
        <w:r>
          <w:rPr>
            <w:i/>
          </w:rPr>
          <w:t>transmitter ON period</w:t>
        </w:r>
        <w:r>
          <w:t>.</w:t>
        </w:r>
      </w:ins>
    </w:p>
    <w:p w14:paraId="4D952AF3" w14:textId="77777777" w:rsidR="00647C48" w:rsidRDefault="00647C48" w:rsidP="00647C48">
      <w:pPr>
        <w:pStyle w:val="Heading4"/>
        <w:rPr>
          <w:ins w:id="4288" w:author="R4-1809491" w:date="2018-07-11T16:14:00Z"/>
          <w:lang w:eastAsia="zh-CN"/>
        </w:rPr>
      </w:pPr>
      <w:bookmarkStart w:id="4289" w:name="_Toc519094972"/>
      <w:ins w:id="4290" w:author="R4-1809491" w:date="2018-07-11T16:14:00Z">
        <w:r>
          <w:rPr>
            <w:lang w:eastAsia="zh-CN"/>
          </w:rPr>
          <w:t>6.7.3.2</w:t>
        </w:r>
        <w:r>
          <w:rPr>
            <w:lang w:eastAsia="zh-CN"/>
          </w:rPr>
          <w:tab/>
          <w:t>Minimum requirement</w:t>
        </w:r>
        <w:bookmarkEnd w:id="4289"/>
      </w:ins>
    </w:p>
    <w:p w14:paraId="6E9D8B35" w14:textId="77777777" w:rsidR="00647C48" w:rsidRDefault="00647C48" w:rsidP="00647C48">
      <w:pPr>
        <w:rPr>
          <w:ins w:id="4291" w:author="R4-1809491" w:date="2018-07-11T16:14:00Z"/>
          <w:lang w:eastAsia="zh-CN"/>
        </w:rPr>
      </w:pPr>
      <w:ins w:id="4292" w:author="R4-1809491" w:date="2018-07-11T16:14:00Z">
        <w:r>
          <w:rPr>
            <w:lang w:eastAsia="zh-CN"/>
          </w:rPr>
          <w:t xml:space="preserve">The minimum requirement for BS type 1-O is in 3GPP TS 38.104 [xx], subclause 9.7.3.2. </w:t>
        </w:r>
      </w:ins>
    </w:p>
    <w:p w14:paraId="2CF275C7" w14:textId="77777777" w:rsidR="00647C48" w:rsidRDefault="00647C48" w:rsidP="00647C48">
      <w:pPr>
        <w:rPr>
          <w:ins w:id="4293" w:author="R4-1809491" w:date="2018-07-11T16:14:00Z"/>
          <w:lang w:eastAsia="zh-CN"/>
        </w:rPr>
      </w:pPr>
      <w:ins w:id="4294" w:author="R4-1809491" w:date="2018-07-11T16:14:00Z">
        <w:r>
          <w:rPr>
            <w:lang w:eastAsia="zh-CN"/>
          </w:rPr>
          <w:t>The minimum requirement for BS type 2-O is in 3GPP TS 38.104 [xx], subclause 9.7.3.3.</w:t>
        </w:r>
      </w:ins>
    </w:p>
    <w:p w14:paraId="6C9D2124" w14:textId="77777777" w:rsidR="00647C48" w:rsidRDefault="00647C48" w:rsidP="00647C48">
      <w:pPr>
        <w:pStyle w:val="Heading4"/>
        <w:rPr>
          <w:ins w:id="4295" w:author="R4-1809491" w:date="2018-07-11T16:14:00Z"/>
          <w:lang w:eastAsia="zh-CN"/>
        </w:rPr>
      </w:pPr>
      <w:bookmarkStart w:id="4296" w:name="_Toc519094973"/>
      <w:ins w:id="4297" w:author="R4-1809491" w:date="2018-07-11T16:14:00Z">
        <w:r>
          <w:rPr>
            <w:lang w:eastAsia="zh-CN"/>
          </w:rPr>
          <w:t>6.7.3.3</w:t>
        </w:r>
        <w:r>
          <w:rPr>
            <w:lang w:eastAsia="zh-CN"/>
          </w:rPr>
          <w:tab/>
          <w:t>Test purpose</w:t>
        </w:r>
        <w:bookmarkEnd w:id="4296"/>
      </w:ins>
    </w:p>
    <w:p w14:paraId="630D57B7" w14:textId="77777777" w:rsidR="00647C48" w:rsidRDefault="00647C48" w:rsidP="00647C48">
      <w:pPr>
        <w:rPr>
          <w:ins w:id="4298" w:author="R4-1809491" w:date="2018-07-11T16:14:00Z"/>
          <w:lang w:eastAsia="zh-CN"/>
        </w:rPr>
      </w:pPr>
      <w:ins w:id="4299" w:author="R4-1809491" w:date="2018-07-11T16:14:00Z">
        <w:r>
          <w:rPr>
            <w:lang w:eastAsia="zh-CN"/>
          </w:rPr>
          <w:t>To verify that the OTA adjacent channel leakage ratio requirement shall be met as specified by the minimum requirement.</w:t>
        </w:r>
      </w:ins>
    </w:p>
    <w:p w14:paraId="11EAE837" w14:textId="77777777" w:rsidR="00647C48" w:rsidRDefault="00647C48" w:rsidP="00647C48">
      <w:pPr>
        <w:pStyle w:val="Heading4"/>
        <w:rPr>
          <w:ins w:id="4300" w:author="R4-1809491" w:date="2018-07-11T16:14:00Z"/>
          <w:lang w:eastAsia="zh-CN"/>
        </w:rPr>
      </w:pPr>
      <w:bookmarkStart w:id="4301" w:name="_Toc519094974"/>
      <w:ins w:id="4302" w:author="R4-1809491" w:date="2018-07-11T16:14:00Z">
        <w:r>
          <w:rPr>
            <w:lang w:eastAsia="zh-CN"/>
          </w:rPr>
          <w:t>6.7.3.4</w:t>
        </w:r>
        <w:r>
          <w:rPr>
            <w:lang w:eastAsia="zh-CN"/>
          </w:rPr>
          <w:tab/>
          <w:t>Method of test</w:t>
        </w:r>
        <w:bookmarkEnd w:id="4301"/>
      </w:ins>
    </w:p>
    <w:p w14:paraId="7BDB4C8F" w14:textId="77777777" w:rsidR="00647C48" w:rsidRDefault="00647C48" w:rsidP="00647C48">
      <w:pPr>
        <w:pStyle w:val="Heading5"/>
        <w:rPr>
          <w:ins w:id="4303" w:author="R4-1809491" w:date="2018-07-11T16:14:00Z"/>
          <w:lang w:eastAsia="zh-CN"/>
        </w:rPr>
      </w:pPr>
      <w:bookmarkStart w:id="4304" w:name="_Toc519094975"/>
      <w:ins w:id="4305" w:author="R4-1809491" w:date="2018-07-11T16:14:00Z">
        <w:r>
          <w:rPr>
            <w:lang w:eastAsia="zh-CN"/>
          </w:rPr>
          <w:t>6.7.3.4.1</w:t>
        </w:r>
        <w:r>
          <w:rPr>
            <w:lang w:eastAsia="zh-CN"/>
          </w:rPr>
          <w:tab/>
          <w:t>Initial conditions</w:t>
        </w:r>
        <w:bookmarkEnd w:id="4304"/>
      </w:ins>
    </w:p>
    <w:p w14:paraId="27150E33" w14:textId="77777777" w:rsidR="00647C48" w:rsidRDefault="00647C48" w:rsidP="00C1689C">
      <w:pPr>
        <w:rPr>
          <w:ins w:id="4306" w:author="R4-1809491" w:date="2018-07-11T16:14:00Z"/>
          <w:lang w:eastAsia="zh-CN"/>
        </w:rPr>
      </w:pPr>
      <w:ins w:id="4307" w:author="R4-1809491" w:date="2018-07-11T16:14:00Z">
        <w:r>
          <w:rPr>
            <w:lang w:eastAsia="zh-CN"/>
          </w:rPr>
          <w:t>Test environment:</w:t>
        </w:r>
        <w:r>
          <w:rPr>
            <w:lang w:eastAsia="zh-CN"/>
          </w:rPr>
          <w:tab/>
          <w:t xml:space="preserve">normal; see TS 38.141-1 [3], </w:t>
        </w:r>
        <w:r w:rsidRPr="00C9358A">
          <w:rPr>
            <w:highlight w:val="yellow"/>
            <w:lang w:eastAsia="zh-CN"/>
          </w:rPr>
          <w:t>annex B</w:t>
        </w:r>
        <w:r>
          <w:rPr>
            <w:lang w:eastAsia="zh-CN"/>
          </w:rPr>
          <w:t>.</w:t>
        </w:r>
      </w:ins>
    </w:p>
    <w:p w14:paraId="6DCE84EE" w14:textId="5C21E45F" w:rsidR="00647C48" w:rsidRDefault="00647C48" w:rsidP="00B917AA">
      <w:pPr>
        <w:rPr>
          <w:ins w:id="4308" w:author="R4-1809491" w:date="2018-07-11T16:14:00Z"/>
          <w:lang w:eastAsia="zh-CN"/>
        </w:rPr>
      </w:pPr>
      <w:ins w:id="4309" w:author="R4-1809491" w:date="2018-07-11T16:14:00Z">
        <w:r>
          <w:rPr>
            <w:lang w:eastAsia="zh-CN"/>
          </w:rPr>
          <w:t xml:space="preserve">RF channels to be tested: </w:t>
        </w:r>
        <w:r>
          <w:rPr>
            <w:lang w:eastAsia="zh-CN"/>
          </w:rPr>
          <w:tab/>
          <w:t>FFS; see subclause 4.9.1.</w:t>
        </w:r>
      </w:ins>
    </w:p>
    <w:p w14:paraId="26CE8677" w14:textId="1B42FD29" w:rsidR="00647C48" w:rsidRDefault="00647C48" w:rsidP="00C1689C">
      <w:pPr>
        <w:rPr>
          <w:ins w:id="4310" w:author="R4-1809491" w:date="2018-07-11T16:14:00Z"/>
        </w:rPr>
      </w:pPr>
      <w:ins w:id="4311" w:author="R4-1809491" w:date="2018-07-11T16:14:00Z">
        <w:r w:rsidRPr="002A2777">
          <w:rPr>
            <w:rFonts w:eastAsia="MS Mincho"/>
            <w:i/>
          </w:rPr>
          <w:t>Base Station RF Bandwidth</w:t>
        </w:r>
        <w:r w:rsidRPr="002A2777">
          <w:rPr>
            <w:rFonts w:eastAsia="MS Mincho"/>
          </w:rPr>
          <w:t xml:space="preserve"> </w:t>
        </w:r>
        <w:r w:rsidRPr="002A2777">
          <w:t>positions to be tested for multi-carrier</w:t>
        </w:r>
        <w:r>
          <w:t xml:space="preserve">: </w:t>
        </w:r>
        <w:r w:rsidRPr="00C9358A">
          <w:rPr>
            <w:highlight w:val="yellow"/>
          </w:rPr>
          <w:t>FFS</w:t>
        </w:r>
        <w:r>
          <w:t xml:space="preserve"> in single-band operation, see subclause 4.9.1; </w:t>
        </w:r>
        <w:r w:rsidRPr="00C9358A">
          <w:rPr>
            <w:highlight w:val="yellow"/>
          </w:rPr>
          <w:t>FFS</w:t>
        </w:r>
        <w:r>
          <w:t xml:space="preserve"> in multi-band operaton, see subclause 4.9.1.</w:t>
        </w:r>
      </w:ins>
    </w:p>
    <w:p w14:paraId="693107AA" w14:textId="73F6CFE7" w:rsidR="00647C48" w:rsidRDefault="00647C48" w:rsidP="00C1689C">
      <w:pPr>
        <w:rPr>
          <w:ins w:id="4312" w:author="R4-1809491" w:date="2018-07-11T16:14:00Z"/>
          <w:lang w:eastAsia="zh-CN"/>
        </w:rPr>
      </w:pPr>
      <w:ins w:id="4313" w:author="R4-1809491" w:date="2018-07-11T16:14:00Z">
        <w:r w:rsidRPr="00C1689C">
          <w:t>As the requirement is TRP the beam pattern(s) may be set up to optimise the TRP measurement procedure (see annex F) as long as the required TRP output power level is achieved.</w:t>
        </w:r>
      </w:ins>
    </w:p>
    <w:p w14:paraId="2E2A814D" w14:textId="77777777" w:rsidR="00647C48" w:rsidRDefault="00647C48" w:rsidP="00647C48">
      <w:pPr>
        <w:pStyle w:val="Heading5"/>
        <w:rPr>
          <w:ins w:id="4314" w:author="R4-1809491" w:date="2018-07-11T16:14:00Z"/>
          <w:lang w:eastAsia="zh-CN"/>
        </w:rPr>
      </w:pPr>
      <w:bookmarkStart w:id="4315" w:name="_Toc519094976"/>
      <w:ins w:id="4316" w:author="R4-1809491" w:date="2018-07-11T16:14:00Z">
        <w:r>
          <w:rPr>
            <w:lang w:eastAsia="zh-CN"/>
          </w:rPr>
          <w:t>6.7.3.4.2</w:t>
        </w:r>
        <w:r>
          <w:rPr>
            <w:lang w:eastAsia="zh-CN"/>
          </w:rPr>
          <w:tab/>
          <w:t>Procedure</w:t>
        </w:r>
        <w:bookmarkEnd w:id="4315"/>
      </w:ins>
    </w:p>
    <w:p w14:paraId="2FAF459C" w14:textId="77777777" w:rsidR="00647C48" w:rsidRPr="00EC75EE" w:rsidRDefault="00647C48" w:rsidP="00647C48">
      <w:pPr>
        <w:overflowPunct w:val="0"/>
        <w:autoSpaceDE w:val="0"/>
        <w:autoSpaceDN w:val="0"/>
        <w:adjustRightInd w:val="0"/>
        <w:ind w:left="568" w:hanging="284"/>
        <w:textAlignment w:val="baseline"/>
        <w:rPr>
          <w:ins w:id="4317" w:author="R4-1809491" w:date="2018-07-11T16:14:00Z"/>
          <w:lang w:val="x-none"/>
        </w:rPr>
      </w:pPr>
      <w:bookmarkStart w:id="4318" w:name="_Hlk513388270"/>
      <w:ins w:id="4319" w:author="R4-1809491" w:date="2018-07-11T16:14:00Z">
        <w:r w:rsidRPr="00EC75EE">
          <w:rPr>
            <w:lang w:val="x-none"/>
          </w:rPr>
          <w:t>1)</w:t>
        </w:r>
        <w:r w:rsidRPr="00EC75EE">
          <w:rPr>
            <w:lang w:val="x-none"/>
          </w:rPr>
          <w:tab/>
          <w:t>Place the BS at the positioner.</w:t>
        </w:r>
      </w:ins>
    </w:p>
    <w:p w14:paraId="720E34F4" w14:textId="77777777" w:rsidR="00647C48" w:rsidRPr="00C1689C" w:rsidRDefault="00647C48" w:rsidP="00647C48">
      <w:pPr>
        <w:overflowPunct w:val="0"/>
        <w:autoSpaceDE w:val="0"/>
        <w:autoSpaceDN w:val="0"/>
        <w:adjustRightInd w:val="0"/>
        <w:ind w:left="568" w:hanging="284"/>
        <w:textAlignment w:val="baseline"/>
        <w:rPr>
          <w:ins w:id="4320" w:author="R4-1809491" w:date="2018-07-11T16:14:00Z"/>
          <w:lang w:val="x-none"/>
        </w:rPr>
      </w:pPr>
      <w:ins w:id="4321" w:author="R4-1809491" w:date="2018-07-11T16:14:00Z">
        <w:r w:rsidRPr="00EC75EE">
          <w:rPr>
            <w:lang w:val="x-none"/>
          </w:rPr>
          <w:t>2)</w:t>
        </w:r>
        <w:r w:rsidRPr="00EC75EE">
          <w:rPr>
            <w:lang w:val="x-none"/>
          </w:rPr>
          <w:tab/>
          <w:t xml:space="preserve">Align the manufacturer </w:t>
        </w:r>
        <w:r w:rsidRPr="00C1689C">
          <w:rPr>
            <w:lang w:val="x-none"/>
          </w:rPr>
          <w:t>declared coordinate system orientation (see table 4.10-1, D9.2) of the BS with the test system.</w:t>
        </w:r>
      </w:ins>
    </w:p>
    <w:p w14:paraId="26127931" w14:textId="77777777" w:rsidR="00647C48" w:rsidRPr="00C1689C" w:rsidRDefault="00647C48" w:rsidP="00647C48">
      <w:pPr>
        <w:overflowPunct w:val="0"/>
        <w:autoSpaceDE w:val="0"/>
        <w:autoSpaceDN w:val="0"/>
        <w:adjustRightInd w:val="0"/>
        <w:ind w:left="568" w:hanging="284"/>
        <w:textAlignment w:val="baseline"/>
        <w:rPr>
          <w:ins w:id="4322" w:author="R4-1809491" w:date="2018-07-11T16:14:00Z"/>
          <w:lang w:val="en-US"/>
        </w:rPr>
      </w:pPr>
      <w:ins w:id="4323" w:author="R4-1809491" w:date="2018-07-11T16:14:00Z">
        <w:r w:rsidRPr="00C1689C">
          <w:rPr>
            <w:lang w:val="en-US"/>
          </w:rPr>
          <w:t xml:space="preserve">3) </w:t>
        </w:r>
        <w:r w:rsidRPr="00C1689C">
          <w:t>Configure the BS such that the beam peak direction(s) applied during the power measurement step 6 are consistent with the grid and measurement approach for the TRP test.</w:t>
        </w:r>
      </w:ins>
    </w:p>
    <w:p w14:paraId="2DC00CB7" w14:textId="77777777" w:rsidR="00647C48" w:rsidRPr="00C1689C" w:rsidRDefault="00647C48" w:rsidP="00647C48">
      <w:pPr>
        <w:overflowPunct w:val="0"/>
        <w:autoSpaceDE w:val="0"/>
        <w:autoSpaceDN w:val="0"/>
        <w:adjustRightInd w:val="0"/>
        <w:ind w:left="568" w:hanging="284"/>
        <w:textAlignment w:val="baseline"/>
        <w:rPr>
          <w:ins w:id="4324" w:author="R4-1809491" w:date="2018-07-11T16:14:00Z"/>
          <w:lang w:val="en-US"/>
        </w:rPr>
      </w:pPr>
      <w:ins w:id="4325" w:author="R4-1809491" w:date="2018-07-11T16:14:00Z">
        <w:r w:rsidRPr="00C1689C">
          <w:rPr>
            <w:lang w:val="x-none"/>
          </w:rPr>
          <w:tab/>
        </w:r>
        <w:r w:rsidRPr="00C1689C">
          <w:rPr>
            <w:lang w:val="en-US"/>
          </w:rPr>
          <w:t>The measurement devices characteristics shall be:</w:t>
        </w:r>
      </w:ins>
    </w:p>
    <w:p w14:paraId="3BB49FFF" w14:textId="77777777" w:rsidR="00647C48" w:rsidRPr="00C1689C" w:rsidRDefault="00647C48" w:rsidP="00647C48">
      <w:pPr>
        <w:overflowPunct w:val="0"/>
        <w:autoSpaceDE w:val="0"/>
        <w:autoSpaceDN w:val="0"/>
        <w:adjustRightInd w:val="0"/>
        <w:ind w:left="568" w:hanging="284"/>
        <w:textAlignment w:val="baseline"/>
        <w:rPr>
          <w:ins w:id="4326" w:author="R4-1809491" w:date="2018-07-11T16:14:00Z"/>
          <w:lang w:val="en-US"/>
        </w:rPr>
      </w:pPr>
      <w:ins w:id="4327" w:author="R4-1809491" w:date="2018-07-11T16:14:00Z">
        <w:r w:rsidRPr="00C1689C">
          <w:rPr>
            <w:lang w:val="en-US"/>
          </w:rPr>
          <w:tab/>
          <w:t>- measurement filter bandwidth: defined in subclause 6.7.3.5.</w:t>
        </w:r>
      </w:ins>
    </w:p>
    <w:p w14:paraId="1B6AD979" w14:textId="77777777" w:rsidR="00647C48" w:rsidRPr="00C1689C" w:rsidRDefault="00647C48" w:rsidP="00647C48">
      <w:pPr>
        <w:overflowPunct w:val="0"/>
        <w:autoSpaceDE w:val="0"/>
        <w:autoSpaceDN w:val="0"/>
        <w:adjustRightInd w:val="0"/>
        <w:ind w:left="568" w:hanging="284"/>
        <w:textAlignment w:val="baseline"/>
        <w:rPr>
          <w:ins w:id="4328" w:author="R4-1809491" w:date="2018-07-11T16:14:00Z"/>
          <w:lang w:val="en-US"/>
        </w:rPr>
      </w:pPr>
      <w:ins w:id="4329" w:author="R4-1809491" w:date="2018-07-11T16:14:00Z">
        <w:r w:rsidRPr="00C1689C">
          <w:rPr>
            <w:lang w:val="en-US"/>
          </w:rPr>
          <w:tab/>
          <w:t xml:space="preserve">- detection mode: true RMS voltage or true power averaging. </w:t>
        </w:r>
      </w:ins>
    </w:p>
    <w:p w14:paraId="6D25B6A5" w14:textId="77777777" w:rsidR="00647C48" w:rsidRPr="00C1689C" w:rsidRDefault="00647C48" w:rsidP="00647C48">
      <w:pPr>
        <w:overflowPunct w:val="0"/>
        <w:autoSpaceDE w:val="0"/>
        <w:autoSpaceDN w:val="0"/>
        <w:adjustRightInd w:val="0"/>
        <w:ind w:left="568" w:hanging="284"/>
        <w:textAlignment w:val="baseline"/>
        <w:rPr>
          <w:ins w:id="4330" w:author="R4-1809491" w:date="2018-07-11T16:14:00Z"/>
          <w:lang w:val="x-none"/>
        </w:rPr>
      </w:pPr>
      <w:ins w:id="4331" w:author="R4-1809491" w:date="2018-07-11T16:14:00Z">
        <w:r w:rsidRPr="00C1689C">
          <w:rPr>
            <w:lang w:val="en-US"/>
          </w:rPr>
          <w:lastRenderedPageBreak/>
          <w:t>4</w:t>
        </w:r>
        <w:r w:rsidRPr="00C1689C">
          <w:rPr>
            <w:lang w:val="x-none"/>
          </w:rPr>
          <w:t>)</w:t>
        </w:r>
        <w:r w:rsidRPr="00C1689C">
          <w:rPr>
            <w:lang w:val="x-none"/>
          </w:rPr>
          <w:tab/>
        </w:r>
        <w:r w:rsidRPr="00C1689C">
          <w:rPr>
            <w:lang w:val="en-US"/>
          </w:rPr>
          <w:t>For single carrier operation, s</w:t>
        </w:r>
        <w:r w:rsidRPr="00C1689C">
          <w:rPr>
            <w:lang w:val="x-none"/>
          </w:rPr>
          <w:t>et the</w:t>
        </w:r>
        <w:r w:rsidRPr="00C1689C">
          <w:t xml:space="preserve"> BS</w:t>
        </w:r>
        <w:r w:rsidRPr="00C1689C">
          <w:rPr>
            <w:lang w:val="x-none"/>
          </w:rPr>
          <w:t xml:space="preserve"> to transmit according to the applicable test configuration in clause 5 using the corresponding test model(s) in subclause 4.12.2</w:t>
        </w:r>
        <w:r w:rsidRPr="00C1689C">
          <w:rPr>
            <w:lang w:val="en-US"/>
          </w:rPr>
          <w:t xml:space="preserve"> </w:t>
        </w:r>
        <w:r w:rsidRPr="00C1689C">
          <w:t xml:space="preserve">at manufacturers declared </w:t>
        </w:r>
        <w:r w:rsidRPr="00C1689C">
          <w:rPr>
            <w:i/>
          </w:rPr>
          <w:t>rated carrier output power</w:t>
        </w:r>
        <w:r w:rsidRPr="00C1689C">
          <w:t xml:space="preserve"> (P</w:t>
        </w:r>
        <w:r w:rsidRPr="00C1689C">
          <w:rPr>
            <w:vertAlign w:val="subscript"/>
          </w:rPr>
          <w:t>Rated,c,TRP</w:t>
        </w:r>
        <w:r w:rsidRPr="00C1689C">
          <w:t>)</w:t>
        </w:r>
        <w:r w:rsidRPr="00C1689C">
          <w:rPr>
            <w:lang w:val="x-none"/>
          </w:rPr>
          <w:t>.</w:t>
        </w:r>
      </w:ins>
    </w:p>
    <w:p w14:paraId="5ADCC0EA" w14:textId="77777777" w:rsidR="00647C48" w:rsidRPr="00C1689C" w:rsidRDefault="00647C48" w:rsidP="00647C48">
      <w:pPr>
        <w:overflowPunct w:val="0"/>
        <w:autoSpaceDE w:val="0"/>
        <w:autoSpaceDN w:val="0"/>
        <w:adjustRightInd w:val="0"/>
        <w:ind w:left="568" w:hanging="284"/>
        <w:textAlignment w:val="baseline"/>
        <w:rPr>
          <w:ins w:id="4332" w:author="R4-1809491" w:date="2018-07-11T16:14:00Z"/>
          <w:lang w:val="x-none"/>
        </w:rPr>
      </w:pPr>
      <w:ins w:id="4333" w:author="R4-1809491" w:date="2018-07-11T16:14:00Z">
        <w:r w:rsidRPr="00C1689C">
          <w:rPr>
            <w:lang w:val="x-none"/>
          </w:rPr>
          <w:tab/>
          <w:t>For a BS declared to be capable of multi-carrier and/or CA operation us</w:t>
        </w:r>
        <w:r w:rsidRPr="00C1689C">
          <w:t>e</w:t>
        </w:r>
        <w:r w:rsidRPr="00C1689C">
          <w:rPr>
            <w:lang w:val="x-none"/>
          </w:rPr>
          <w:t xml:space="preserve"> the applicable test signal configuration and corresponding power setting specified in subclause 4.11.</w:t>
        </w:r>
      </w:ins>
    </w:p>
    <w:p w14:paraId="2C2738B1" w14:textId="77777777" w:rsidR="00647C48" w:rsidRPr="00C1689C" w:rsidRDefault="00647C48" w:rsidP="00647C48">
      <w:pPr>
        <w:overflowPunct w:val="0"/>
        <w:autoSpaceDE w:val="0"/>
        <w:autoSpaceDN w:val="0"/>
        <w:adjustRightInd w:val="0"/>
        <w:ind w:left="568" w:hanging="284"/>
        <w:textAlignment w:val="baseline"/>
        <w:rPr>
          <w:ins w:id="4334" w:author="R4-1809491" w:date="2018-07-11T16:14:00Z"/>
          <w:strike/>
          <w:lang w:val="x-none"/>
        </w:rPr>
      </w:pPr>
      <w:ins w:id="4335" w:author="R4-1809491" w:date="2018-07-11T16:14:00Z">
        <w:r w:rsidRPr="00C1689C">
          <w:t>5) Align the BS and the test antenna such that measurements to determine TRP can be performed (see Annex xx).6</w:t>
        </w:r>
        <w:r w:rsidRPr="00C1689C">
          <w:rPr>
            <w:lang w:val="x-none"/>
          </w:rPr>
          <w:t>)</w:t>
        </w:r>
        <w:r w:rsidRPr="00C1689C">
          <w:rPr>
            <w:lang w:val="x-none"/>
          </w:rPr>
          <w:tab/>
          <w:t>Measure the abs</w:t>
        </w:r>
        <w:r w:rsidRPr="00C1689C">
          <w:rPr>
            <w:lang w:val="en-US"/>
          </w:rPr>
          <w:t>olute power</w:t>
        </w:r>
        <w:r w:rsidRPr="00C1689C">
          <w:rPr>
            <w:lang w:val="x-none"/>
          </w:rPr>
          <w:t xml:space="preserve"> </w:t>
        </w:r>
        <w:r w:rsidRPr="00C1689C">
          <w:rPr>
            <w:lang w:val="en-US"/>
          </w:rPr>
          <w:t>of the assigned channel frequency and the (adjacent channel frequency).</w:t>
        </w:r>
      </w:ins>
    </w:p>
    <w:p w14:paraId="77B6A75A" w14:textId="77777777" w:rsidR="00647C48" w:rsidRPr="00C1689C" w:rsidRDefault="00647C48" w:rsidP="00647C48">
      <w:pPr>
        <w:overflowPunct w:val="0"/>
        <w:autoSpaceDE w:val="0"/>
        <w:autoSpaceDN w:val="0"/>
        <w:adjustRightInd w:val="0"/>
        <w:ind w:left="568" w:hanging="284"/>
        <w:textAlignment w:val="baseline"/>
        <w:rPr>
          <w:ins w:id="4336" w:author="R4-1809491" w:date="2018-07-11T16:14:00Z"/>
        </w:rPr>
      </w:pPr>
      <w:ins w:id="4337" w:author="R4-1809491" w:date="2018-07-11T16:14:00Z">
        <w:r w:rsidRPr="00C1689C">
          <w:t>7</w:t>
        </w:r>
        <w:r w:rsidRPr="00C1689C">
          <w:rPr>
            <w:lang w:val="x-none"/>
          </w:rPr>
          <w:t>)</w:t>
        </w:r>
        <w:r w:rsidRPr="00C1689C">
          <w:rPr>
            <w:lang w:val="x-none"/>
          </w:rPr>
          <w:tab/>
          <w:t xml:space="preserve">Repeat step </w:t>
        </w:r>
        <w:r w:rsidRPr="00C1689C">
          <w:rPr>
            <w:lang w:val="en-US"/>
          </w:rPr>
          <w:t>5-6</w:t>
        </w:r>
        <w:r w:rsidRPr="00C1689C">
          <w:rPr>
            <w:lang w:val="x-none"/>
          </w:rPr>
          <w:t xml:space="preserve">for all </w:t>
        </w:r>
        <w:r w:rsidRPr="00C1689C">
          <w:t>directions in the appropriated TRP measurement grid</w:t>
        </w:r>
        <w:r w:rsidRPr="00C1689C">
          <w:rPr>
            <w:lang w:val="x-none"/>
          </w:rPr>
          <w:t xml:space="preserve"> needed for TRP</w:t>
        </w:r>
        <w:r w:rsidRPr="00C1689C">
          <w:rPr>
            <w:vertAlign w:val="subscript"/>
            <w:lang w:val="x-none"/>
          </w:rPr>
          <w:t>Estimate</w:t>
        </w:r>
        <w:r w:rsidRPr="00C1689C">
          <w:t xml:space="preserve"> for each of the assigned channel frequency and the adjacent channel frequency (see Annex xx).</w:t>
        </w:r>
      </w:ins>
    </w:p>
    <w:p w14:paraId="353F2BB8" w14:textId="77777777" w:rsidR="00647C48" w:rsidRPr="00C1689C" w:rsidRDefault="00647C48" w:rsidP="00647C48">
      <w:pPr>
        <w:ind w:left="568" w:hanging="284"/>
        <w:rPr>
          <w:ins w:id="4338" w:author="R4-1809491" w:date="2018-07-11T16:14:00Z"/>
        </w:rPr>
      </w:pPr>
      <w:ins w:id="4339" w:author="R4-1809491" w:date="2018-07-11T16:14:00Z">
        <w:r w:rsidRPr="00C1689C">
          <w:t>8)</w:t>
        </w:r>
        <w:r w:rsidRPr="00C1689C">
          <w:tab/>
          <w:t>Calculate TRP</w:t>
        </w:r>
        <w:r w:rsidRPr="00C1689C">
          <w:rPr>
            <w:vertAlign w:val="subscript"/>
          </w:rPr>
          <w:t>Estimate</w:t>
        </w:r>
        <w:r w:rsidRPr="00C1689C">
          <w:t xml:space="preserve"> for the absolute total radiated power of the wanted channel and the adjacent channel and the ACLR estimate using the measurements made in Step 7.</w:t>
        </w:r>
        <w:bookmarkEnd w:id="4318"/>
      </w:ins>
    </w:p>
    <w:p w14:paraId="537D0DC8" w14:textId="77777777" w:rsidR="00647C48" w:rsidRPr="00C1689C" w:rsidRDefault="00647C48" w:rsidP="00647C48">
      <w:pPr>
        <w:ind w:left="568" w:hanging="1"/>
        <w:rPr>
          <w:ins w:id="4340" w:author="R4-1809491" w:date="2018-07-11T16:14:00Z"/>
          <w:lang w:val="en-US"/>
        </w:rPr>
      </w:pPr>
      <w:ins w:id="4341" w:author="R4-1809491" w:date="2018-07-11T16:14:00Z">
        <w:r w:rsidRPr="00C1689C">
          <w:rPr>
            <w:lang w:val="en-US"/>
          </w:rPr>
          <w:t>Note: ACLR is calculated by the ratio of the absolute TRP</w:t>
        </w:r>
        <w:r w:rsidRPr="00C1689C">
          <w:rPr>
            <w:lang w:val="x-none"/>
          </w:rPr>
          <w:t xml:space="preserve"> of the assigned </w:t>
        </w:r>
        <w:r w:rsidRPr="00C1689C">
          <w:rPr>
            <w:lang w:val="en-US"/>
          </w:rPr>
          <w:t xml:space="preserve">channel </w:t>
        </w:r>
        <w:r w:rsidRPr="00C1689C">
          <w:rPr>
            <w:lang w:val="x-none"/>
          </w:rPr>
          <w:t xml:space="preserve">frequency and the </w:t>
        </w:r>
        <w:r w:rsidRPr="00C1689C">
          <w:rPr>
            <w:lang w:val="en-US"/>
          </w:rPr>
          <w:t xml:space="preserve">absolute TRP of the </w:t>
        </w:r>
        <w:r w:rsidRPr="00C1689C">
          <w:rPr>
            <w:lang w:val="x-none"/>
          </w:rPr>
          <w:t xml:space="preserve">adjacent frequency </w:t>
        </w:r>
        <w:r w:rsidRPr="00C1689C">
          <w:rPr>
            <w:lang w:val="en-US"/>
          </w:rPr>
          <w:t>channel.</w:t>
        </w:r>
      </w:ins>
    </w:p>
    <w:p w14:paraId="66E78136" w14:textId="77777777" w:rsidR="00647C48" w:rsidRDefault="00647C48" w:rsidP="00647C48">
      <w:pPr>
        <w:pStyle w:val="Heading4"/>
        <w:rPr>
          <w:ins w:id="4342" w:author="R4-1809491" w:date="2018-07-11T16:14:00Z"/>
          <w:lang w:eastAsia="zh-CN"/>
        </w:rPr>
      </w:pPr>
      <w:bookmarkStart w:id="4343" w:name="_Toc519094977"/>
      <w:ins w:id="4344" w:author="R4-1809491" w:date="2018-07-11T16:14:00Z">
        <w:r w:rsidRPr="00C1689C">
          <w:rPr>
            <w:lang w:eastAsia="zh-CN"/>
          </w:rPr>
          <w:t>6.7.3.5</w:t>
        </w:r>
        <w:r w:rsidRPr="00C1689C">
          <w:rPr>
            <w:lang w:eastAsia="zh-CN"/>
          </w:rPr>
          <w:tab/>
          <w:t>Test requirements</w:t>
        </w:r>
        <w:bookmarkEnd w:id="4343"/>
      </w:ins>
    </w:p>
    <w:p w14:paraId="5A54F3C5" w14:textId="77777777" w:rsidR="00647C48" w:rsidRDefault="00647C48" w:rsidP="00647C48">
      <w:pPr>
        <w:pStyle w:val="Heading5"/>
        <w:rPr>
          <w:ins w:id="4345" w:author="R4-1809491" w:date="2018-07-11T16:14:00Z"/>
        </w:rPr>
      </w:pPr>
      <w:bookmarkStart w:id="4346" w:name="_Toc519094978"/>
      <w:ins w:id="4347" w:author="R4-1809491" w:date="2018-07-11T16:14:00Z">
        <w:r>
          <w:t>6.7.3.5.1</w:t>
        </w:r>
        <w:r>
          <w:tab/>
          <w:t>BS type 1-O</w:t>
        </w:r>
        <w:bookmarkEnd w:id="4346"/>
      </w:ins>
    </w:p>
    <w:p w14:paraId="0818AFC6" w14:textId="77777777" w:rsidR="00647C48" w:rsidRDefault="00647C48" w:rsidP="00647C48">
      <w:pPr>
        <w:rPr>
          <w:ins w:id="4348" w:author="R4-1809491" w:date="2018-07-11T16:14:00Z"/>
        </w:rPr>
      </w:pPr>
      <w:ins w:id="4349" w:author="R4-1809491" w:date="2018-07-11T16:14:00Z">
        <w:r>
          <w:t xml:space="preserve">For the OTA ACLR requirement either the OTA ACLR limits in tables 6.7.3.5.1-1/2a or the OTA ACLR absolute limits in tables 6.7.3.5.1-2 shall apply, whichever is less stringent. The OTA CACLR limits in table 6.7.3.5.1-3 or the OTA CACLR absolute limits in table 6.7.3.5.1-3a shall apply, whichever is less stringent. </w:t>
        </w:r>
      </w:ins>
    </w:p>
    <w:p w14:paraId="361C054A" w14:textId="77777777" w:rsidR="00647C48" w:rsidRPr="008019AF" w:rsidRDefault="00647C48" w:rsidP="00647C48">
      <w:pPr>
        <w:rPr>
          <w:ins w:id="4350" w:author="R4-1809491" w:date="2018-07-11T16:14:00Z"/>
        </w:rPr>
      </w:pPr>
      <w:ins w:id="4351" w:author="R4-1809491" w:date="2018-07-11T16:14:00Z">
        <w:r w:rsidRPr="008019AF">
          <w:t xml:space="preserve">For a RIB operating in non-contiguous spectrum, the </w:t>
        </w:r>
        <w:r>
          <w:t xml:space="preserve">OTA </w:t>
        </w:r>
        <w:r w:rsidRPr="008019AF">
          <w:t xml:space="preserve">ACLR </w:t>
        </w:r>
        <w:r>
          <w:t>requirement applies</w:t>
        </w:r>
        <w:r w:rsidRPr="008019AF">
          <w:t xml:space="preserve"> in</w:t>
        </w:r>
        <w:r>
          <w:t>side</w:t>
        </w:r>
        <w:r w:rsidRPr="008019AF">
          <w:t xml:space="preserve"> sub block gaps for the frequ</w:t>
        </w:r>
        <w:r>
          <w:t>ency ranges defined in table 6.7</w:t>
        </w:r>
        <w:r w:rsidRPr="008019AF">
          <w:t>.3.</w:t>
        </w:r>
        <w:r>
          <w:t>5.1</w:t>
        </w:r>
        <w:r w:rsidRPr="008019AF">
          <w:t xml:space="preserve">-2a, while the CACLR </w:t>
        </w:r>
        <w:r>
          <w:t>requirement applies</w:t>
        </w:r>
        <w:r w:rsidRPr="008019AF">
          <w:t xml:space="preserve"> in</w:t>
        </w:r>
        <w:r>
          <w:t>side</w:t>
        </w:r>
        <w:r w:rsidRPr="008019AF">
          <w:t xml:space="preserve"> sub block gaps for the frequ</w:t>
        </w:r>
        <w:r>
          <w:t>ency ranges defined in table 6.7</w:t>
        </w:r>
        <w:r w:rsidRPr="008019AF">
          <w:t>.3.</w:t>
        </w:r>
        <w:r>
          <w:t>5.1</w:t>
        </w:r>
        <w:r w:rsidRPr="008019AF">
          <w:t>-3.</w:t>
        </w:r>
      </w:ins>
    </w:p>
    <w:p w14:paraId="6C03B0DC" w14:textId="77777777" w:rsidR="00647C48" w:rsidRDefault="00647C48" w:rsidP="00647C48">
      <w:pPr>
        <w:rPr>
          <w:ins w:id="4352" w:author="R4-1809491" w:date="2018-07-11T16:14:00Z"/>
        </w:rPr>
      </w:pPr>
      <w:ins w:id="4353" w:author="R4-1809491" w:date="2018-07-11T16:14:00Z">
        <w:r w:rsidRPr="008019AF">
          <w:t xml:space="preserve">For a </w:t>
        </w:r>
        <w:r w:rsidRPr="008019AF">
          <w:rPr>
            <w:i/>
          </w:rPr>
          <w:t>multi-band RIB</w:t>
        </w:r>
        <w:r w:rsidRPr="008019AF">
          <w:t xml:space="preserve">, the OTA ACLR </w:t>
        </w:r>
        <w:r>
          <w:t>test requirement applies</w:t>
        </w:r>
        <w:r w:rsidRPr="008019AF">
          <w:t xml:space="preserve"> in</w:t>
        </w:r>
        <w:r>
          <w:t>side</w:t>
        </w:r>
        <w:r w:rsidRPr="008019AF">
          <w:t xml:space="preserve"> Inter RF Bandwidth gaps for the frequ</w:t>
        </w:r>
        <w:r>
          <w:t>ency ranges defined in table 6.7</w:t>
        </w:r>
        <w:r w:rsidRPr="008019AF">
          <w:t>.3.</w:t>
        </w:r>
        <w:r>
          <w:t>5.1</w:t>
        </w:r>
        <w:r w:rsidRPr="008019AF">
          <w:t xml:space="preserve">-2a, while the OTA </w:t>
        </w:r>
        <w:r>
          <w:t>C</w:t>
        </w:r>
        <w:r w:rsidRPr="008019AF">
          <w:t>ACLR</w:t>
        </w:r>
        <w:r>
          <w:t xml:space="preserve"> requirement applies</w:t>
        </w:r>
        <w:r w:rsidRPr="008019AF">
          <w:t xml:space="preserve"> in</w:t>
        </w:r>
        <w:r>
          <w:t>side</w:t>
        </w:r>
        <w:r w:rsidRPr="008019AF">
          <w:t xml:space="preserve"> Inter RF Bandwidth gaps for the frequ</w:t>
        </w:r>
        <w:r>
          <w:t>ency ranges defined in table 6.7</w:t>
        </w:r>
        <w:r w:rsidRPr="008019AF">
          <w:t>.3.</w:t>
        </w:r>
        <w:r>
          <w:t>5.1</w:t>
        </w:r>
        <w:r w:rsidRPr="008019AF">
          <w:t>-3</w:t>
        </w:r>
        <w:r>
          <w:t>.</w:t>
        </w:r>
      </w:ins>
    </w:p>
    <w:p w14:paraId="64A4E4FA" w14:textId="77777777" w:rsidR="00647C48" w:rsidRDefault="00647C48" w:rsidP="00647C48">
      <w:pPr>
        <w:rPr>
          <w:ins w:id="4354" w:author="R4-1809491" w:date="2018-07-11T16:14:00Z"/>
        </w:rPr>
      </w:pPr>
      <w:ins w:id="4355" w:author="R4-1809491" w:date="2018-07-11T16:14:00Z">
        <w:r>
          <w:t>For operation in paired and unpaired spectrum, the OTA ACLR measurement result shall not be less than the OTA ACLR limit specified in table 6.7.3.5.1-1.</w:t>
        </w:r>
      </w:ins>
    </w:p>
    <w:p w14:paraId="24F12ACE" w14:textId="77777777" w:rsidR="00647C48" w:rsidRPr="00F56105" w:rsidRDefault="00647C48" w:rsidP="00647C48">
      <w:pPr>
        <w:pStyle w:val="TH"/>
        <w:rPr>
          <w:ins w:id="4356" w:author="R4-1809491" w:date="2018-07-11T16:14:00Z"/>
          <w:rFonts w:eastAsia="SimSun"/>
          <w:lang w:eastAsia="zh-CN"/>
        </w:rPr>
      </w:pPr>
      <w:ins w:id="4357" w:author="R4-1809491" w:date="2018-07-11T16:14:00Z">
        <w:r>
          <w:t>Table 6.7</w:t>
        </w:r>
        <w:r w:rsidRPr="008019AF">
          <w:t>.</w:t>
        </w:r>
        <w:r w:rsidRPr="008019AF">
          <w:rPr>
            <w:rFonts w:eastAsia="SimSun"/>
            <w:lang w:eastAsia="zh-CN"/>
          </w:rPr>
          <w:t>3</w:t>
        </w:r>
        <w:r>
          <w:t>.5.1</w:t>
        </w:r>
        <w:r w:rsidRPr="008019AF">
          <w:t>-1: Base station</w:t>
        </w:r>
        <w:r>
          <w:t xml:space="preserve"> type 1-O </w:t>
        </w:r>
        <w:r w:rsidRPr="008019AF">
          <w:t>ACLR limit</w:t>
        </w:r>
      </w:ins>
    </w:p>
    <w:tbl>
      <w:tblPr>
        <w:tblW w:w="94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02"/>
        <w:gridCol w:w="2191"/>
        <w:gridCol w:w="1949"/>
        <w:gridCol w:w="2059"/>
        <w:gridCol w:w="1032"/>
      </w:tblGrid>
      <w:tr w:rsidR="00647C48" w:rsidRPr="008019AF" w14:paraId="599B796A" w14:textId="77777777" w:rsidTr="00B47796">
        <w:trPr>
          <w:cantSplit/>
          <w:jc w:val="center"/>
          <w:ins w:id="4358" w:author="R4-1809491" w:date="2018-07-11T16:14:00Z"/>
        </w:trPr>
        <w:tc>
          <w:tcPr>
            <w:tcW w:w="2202" w:type="dxa"/>
          </w:tcPr>
          <w:p w14:paraId="5303EE76" w14:textId="77777777" w:rsidR="00647C48" w:rsidRPr="008019AF" w:rsidRDefault="00647C48" w:rsidP="00B47796">
            <w:pPr>
              <w:pStyle w:val="TAH"/>
              <w:rPr>
                <w:ins w:id="4359" w:author="R4-1809491" w:date="2018-07-11T16:14:00Z"/>
                <w:rFonts w:cs="v5.0.0"/>
              </w:rPr>
            </w:pPr>
            <w:ins w:id="4360" w:author="R4-1809491" w:date="2018-07-11T16:14:00Z">
              <w:r w:rsidRPr="008019AF">
                <w:rPr>
                  <w:rFonts w:eastAsia="SimSun" w:cs="v5.0.0"/>
                  <w:i/>
                </w:rPr>
                <w:t>BS channel bandwidth</w:t>
              </w:r>
              <w:r w:rsidRPr="008019AF">
                <w:rPr>
                  <w:rFonts w:cs="v5.0.0"/>
                </w:rPr>
                <w:t xml:space="preserve"> </w:t>
              </w:r>
              <w:r w:rsidRPr="008019AF">
                <w:rPr>
                  <w:rFonts w:eastAsia="SimSun" w:cs="v5.0.0"/>
                </w:rPr>
                <w:t>of l</w:t>
              </w:r>
              <w:r w:rsidRPr="008019AF">
                <w:rPr>
                  <w:rFonts w:eastAsia="SimSun" w:cs="Arial"/>
                </w:rPr>
                <w:t>owest/highest NR carrier</w:t>
              </w:r>
              <w:r w:rsidRPr="008019AF">
                <w:rPr>
                  <w:rFonts w:cs="v5.0.0"/>
                </w:rPr>
                <w:t xml:space="preserve"> transmitted </w:t>
              </w:r>
              <w:r w:rsidRPr="008019AF">
                <w:rPr>
                  <w:rFonts w:cs="Arial"/>
                </w:rPr>
                <w:t>BW</w:t>
              </w:r>
              <w:r w:rsidRPr="008019AF">
                <w:rPr>
                  <w:rFonts w:cs="Arial"/>
                  <w:vertAlign w:val="subscript"/>
                </w:rPr>
                <w:t>Channel</w:t>
              </w:r>
              <w:r w:rsidRPr="008019AF">
                <w:rPr>
                  <w:rFonts w:cs="v5.0.0"/>
                </w:rPr>
                <w:t xml:space="preserve"> [MHz] </w:t>
              </w:r>
            </w:ins>
          </w:p>
        </w:tc>
        <w:tc>
          <w:tcPr>
            <w:tcW w:w="2191" w:type="dxa"/>
          </w:tcPr>
          <w:p w14:paraId="58E00599" w14:textId="77777777" w:rsidR="00647C48" w:rsidRPr="008019AF" w:rsidRDefault="00647C48" w:rsidP="00B47796">
            <w:pPr>
              <w:pStyle w:val="TAH"/>
              <w:rPr>
                <w:ins w:id="4361" w:author="R4-1809491" w:date="2018-07-11T16:14:00Z"/>
                <w:rFonts w:cs="v5.0.0"/>
              </w:rPr>
            </w:pPr>
            <w:ins w:id="4362" w:author="R4-1809491" w:date="2018-07-11T16:14:00Z">
              <w:r w:rsidRPr="008019AF">
                <w:rPr>
                  <w:rFonts w:cs="v5.0.0"/>
                </w:rPr>
                <w:t xml:space="preserve">BS adjacent channel centre frequency offset below the </w:t>
              </w:r>
              <w:r w:rsidRPr="008019AF">
                <w:rPr>
                  <w:rFonts w:eastAsia="SimSun" w:cs="v5.0.0"/>
                </w:rPr>
                <w:t>lowest</w:t>
              </w:r>
              <w:r w:rsidRPr="008019AF">
                <w:rPr>
                  <w:rFonts w:cs="v5.0.0"/>
                </w:rPr>
                <w:t xml:space="preserve"> or above the </w:t>
              </w:r>
              <w:r w:rsidRPr="008019AF">
                <w:rPr>
                  <w:rFonts w:eastAsia="SimSun" w:cs="v5.0.0"/>
                </w:rPr>
                <w:t>highest</w:t>
              </w:r>
              <w:r w:rsidRPr="008019AF">
                <w:rPr>
                  <w:rFonts w:cs="v5.0.0"/>
                </w:rPr>
                <w:t xml:space="preserve"> carrier centre frequency transmitted</w:t>
              </w:r>
            </w:ins>
          </w:p>
        </w:tc>
        <w:tc>
          <w:tcPr>
            <w:tcW w:w="1949" w:type="dxa"/>
          </w:tcPr>
          <w:p w14:paraId="2543AB88" w14:textId="77777777" w:rsidR="00647C48" w:rsidRPr="008019AF" w:rsidRDefault="00647C48" w:rsidP="00B47796">
            <w:pPr>
              <w:pStyle w:val="TAH"/>
              <w:rPr>
                <w:ins w:id="4363" w:author="R4-1809491" w:date="2018-07-11T16:14:00Z"/>
                <w:rFonts w:cs="v5.0.0"/>
              </w:rPr>
            </w:pPr>
            <w:ins w:id="4364" w:author="R4-1809491" w:date="2018-07-11T16:14:00Z">
              <w:r w:rsidRPr="008019AF">
                <w:rPr>
                  <w:rFonts w:cs="v5.0.0"/>
                </w:rPr>
                <w:t>Assumed adjacent channel carrier (informative)</w:t>
              </w:r>
            </w:ins>
          </w:p>
        </w:tc>
        <w:tc>
          <w:tcPr>
            <w:tcW w:w="2059" w:type="dxa"/>
          </w:tcPr>
          <w:p w14:paraId="301837EE" w14:textId="77777777" w:rsidR="00647C48" w:rsidRPr="008019AF" w:rsidRDefault="00647C48" w:rsidP="00B47796">
            <w:pPr>
              <w:pStyle w:val="TAH"/>
              <w:rPr>
                <w:ins w:id="4365" w:author="R4-1809491" w:date="2018-07-11T16:14:00Z"/>
                <w:rFonts w:cs="v5.0.0"/>
              </w:rPr>
            </w:pPr>
            <w:ins w:id="4366" w:author="R4-1809491" w:date="2018-07-11T16:14:00Z">
              <w:r w:rsidRPr="008019AF">
                <w:rPr>
                  <w:rFonts w:cs="v5.0.0"/>
                </w:rPr>
                <w:t>Filter on the adjacent channel frequency and corresponding filter bandwidth</w:t>
              </w:r>
            </w:ins>
          </w:p>
        </w:tc>
        <w:tc>
          <w:tcPr>
            <w:tcW w:w="1032" w:type="dxa"/>
          </w:tcPr>
          <w:p w14:paraId="2C266FCB" w14:textId="77777777" w:rsidR="00647C48" w:rsidRPr="008019AF" w:rsidRDefault="00647C48" w:rsidP="00B47796">
            <w:pPr>
              <w:pStyle w:val="TAH"/>
              <w:rPr>
                <w:ins w:id="4367" w:author="R4-1809491" w:date="2018-07-11T16:14:00Z"/>
                <w:rFonts w:cs="v5.0.0"/>
              </w:rPr>
            </w:pPr>
            <w:ins w:id="4368" w:author="R4-1809491" w:date="2018-07-11T16:14:00Z">
              <w:r>
                <w:rPr>
                  <w:rFonts w:cs="v5.0.0"/>
                </w:rPr>
                <w:t xml:space="preserve">OTA </w:t>
              </w:r>
              <w:r w:rsidRPr="008019AF">
                <w:rPr>
                  <w:rFonts w:cs="v5.0.0"/>
                </w:rPr>
                <w:t>ACLR limit</w:t>
              </w:r>
            </w:ins>
          </w:p>
        </w:tc>
      </w:tr>
      <w:tr w:rsidR="00647C48" w:rsidRPr="008019AF" w14:paraId="24348EA4" w14:textId="77777777" w:rsidTr="00B47796">
        <w:trPr>
          <w:cantSplit/>
          <w:jc w:val="center"/>
          <w:ins w:id="4369" w:author="R4-1809491" w:date="2018-07-11T16:14:00Z"/>
        </w:trPr>
        <w:tc>
          <w:tcPr>
            <w:tcW w:w="2202" w:type="dxa"/>
            <w:vMerge w:val="restart"/>
          </w:tcPr>
          <w:p w14:paraId="3C8DB9F7" w14:textId="77777777" w:rsidR="00647C48" w:rsidRPr="008019AF" w:rsidRDefault="00647C48" w:rsidP="00B47796">
            <w:pPr>
              <w:pStyle w:val="TAC"/>
              <w:rPr>
                <w:ins w:id="4370" w:author="R4-1809491" w:date="2018-07-11T16:14:00Z"/>
                <w:rFonts w:eastAsia="SimSun" w:cs="v5.0.0"/>
                <w:lang w:eastAsia="zh-CN"/>
              </w:rPr>
            </w:pPr>
            <w:ins w:id="4371" w:author="R4-1809491" w:date="2018-07-11T16:14:00Z">
              <w:r w:rsidRPr="008019AF">
                <w:rPr>
                  <w:rFonts w:cs="v5.0.0"/>
                </w:rPr>
                <w:t>5, 10, 15, 20</w:t>
              </w:r>
              <w:r w:rsidRPr="008019AF">
                <w:rPr>
                  <w:rFonts w:eastAsia="SimSun" w:cs="v5.0.0"/>
                  <w:lang w:eastAsia="zh-CN"/>
                </w:rPr>
                <w:t>, 25, 30, 40, 50, 60, 70, 80, 90,100</w:t>
              </w:r>
              <w:r w:rsidRPr="008019AF" w:rsidDel="006E53BE">
                <w:rPr>
                  <w:rFonts w:eastAsia="SimSun" w:cs="v5.0.0"/>
                  <w:lang w:eastAsia="zh-CN"/>
                </w:rPr>
                <w:t xml:space="preserve"> </w:t>
              </w:r>
            </w:ins>
          </w:p>
        </w:tc>
        <w:tc>
          <w:tcPr>
            <w:tcW w:w="2191" w:type="dxa"/>
          </w:tcPr>
          <w:p w14:paraId="24240622" w14:textId="77777777" w:rsidR="00647C48" w:rsidRPr="008019AF" w:rsidRDefault="00647C48" w:rsidP="00B47796">
            <w:pPr>
              <w:pStyle w:val="TAC"/>
              <w:rPr>
                <w:ins w:id="4372" w:author="R4-1809491" w:date="2018-07-11T16:14:00Z"/>
                <w:rFonts w:cs="v5.0.0"/>
              </w:rPr>
            </w:pPr>
            <w:ins w:id="4373" w:author="R4-1809491" w:date="2018-07-11T16:14:00Z">
              <w:r w:rsidRPr="008019AF">
                <w:rPr>
                  <w:rFonts w:cs="Arial"/>
                </w:rPr>
                <w:t>BW</w:t>
              </w:r>
              <w:r w:rsidRPr="008019AF">
                <w:rPr>
                  <w:rFonts w:cs="Arial"/>
                  <w:vertAlign w:val="subscript"/>
                </w:rPr>
                <w:t>Channel</w:t>
              </w:r>
            </w:ins>
          </w:p>
        </w:tc>
        <w:tc>
          <w:tcPr>
            <w:tcW w:w="1949" w:type="dxa"/>
          </w:tcPr>
          <w:p w14:paraId="150C122F" w14:textId="77777777" w:rsidR="00647C48" w:rsidRPr="008019AF" w:rsidRDefault="00647C48" w:rsidP="00B47796">
            <w:pPr>
              <w:pStyle w:val="TAC"/>
              <w:rPr>
                <w:ins w:id="4374" w:author="R4-1809491" w:date="2018-07-11T16:14:00Z"/>
                <w:rFonts w:cs="v5.0.0"/>
              </w:rPr>
            </w:pPr>
            <w:ins w:id="4375" w:author="R4-1809491" w:date="2018-07-11T16:14:00Z">
              <w:r w:rsidRPr="008019AF">
                <w:t xml:space="preserve">NR of same BW </w:t>
              </w:r>
              <w:r w:rsidRPr="008019AF">
                <w:rPr>
                  <w:rFonts w:cs="v5.0.0"/>
                </w:rPr>
                <w:t>(Note 2)</w:t>
              </w:r>
            </w:ins>
          </w:p>
        </w:tc>
        <w:tc>
          <w:tcPr>
            <w:tcW w:w="2059" w:type="dxa"/>
          </w:tcPr>
          <w:p w14:paraId="0B2241A9" w14:textId="77777777" w:rsidR="00647C48" w:rsidRPr="008019AF" w:rsidRDefault="00647C48" w:rsidP="00B47796">
            <w:pPr>
              <w:pStyle w:val="TAC"/>
              <w:rPr>
                <w:ins w:id="4376" w:author="R4-1809491" w:date="2018-07-11T16:14:00Z"/>
                <w:rFonts w:cs="v5.0.0"/>
              </w:rPr>
            </w:pPr>
            <w:ins w:id="4377" w:author="R4-1809491" w:date="2018-07-11T16:14:00Z">
              <w:r w:rsidRPr="008019AF">
                <w:rPr>
                  <w:rFonts w:cs="v5.0.0"/>
                </w:rPr>
                <w:t>Square (</w:t>
              </w:r>
              <w:r w:rsidRPr="008019AF">
                <w:rPr>
                  <w:rFonts w:cs="Arial"/>
                </w:rPr>
                <w:t>BW</w:t>
              </w:r>
              <w:r w:rsidRPr="008019AF">
                <w:rPr>
                  <w:rFonts w:cs="Arial"/>
                  <w:vertAlign w:val="subscript"/>
                </w:rPr>
                <w:t>Config</w:t>
              </w:r>
              <w:r w:rsidRPr="008019AF">
                <w:rPr>
                  <w:rFonts w:cs="v5.0.0"/>
                </w:rPr>
                <w:t>)</w:t>
              </w:r>
            </w:ins>
          </w:p>
        </w:tc>
        <w:tc>
          <w:tcPr>
            <w:tcW w:w="1032" w:type="dxa"/>
          </w:tcPr>
          <w:p w14:paraId="3C3DA6CB" w14:textId="77777777" w:rsidR="00647C48" w:rsidRPr="008019AF" w:rsidRDefault="00647C48" w:rsidP="00B47796">
            <w:pPr>
              <w:pStyle w:val="TAC"/>
              <w:rPr>
                <w:ins w:id="4378" w:author="R4-1809491" w:date="2018-07-11T16:14:00Z"/>
                <w:rFonts w:cs="v5.0.0"/>
              </w:rPr>
            </w:pPr>
            <w:ins w:id="4379" w:author="R4-1809491" w:date="2018-07-11T16:14:00Z">
              <w:r w:rsidRPr="008019AF">
                <w:rPr>
                  <w:rFonts w:cs="v5.0.0"/>
                </w:rPr>
                <w:t xml:space="preserve">45 </w:t>
              </w:r>
              <w:r>
                <w:rPr>
                  <w:rFonts w:cs="v5.0.0"/>
                </w:rPr>
                <w:t xml:space="preserve">– </w:t>
              </w:r>
              <w:r w:rsidRPr="00F56105">
                <w:rPr>
                  <w:rFonts w:cs="v5.0.0"/>
                  <w:highlight w:val="yellow"/>
                </w:rPr>
                <w:t>FFS</w:t>
              </w:r>
              <w:r>
                <w:rPr>
                  <w:rFonts w:cs="v5.0.0"/>
                </w:rPr>
                <w:t xml:space="preserve"> </w:t>
              </w:r>
              <w:r w:rsidRPr="008019AF">
                <w:rPr>
                  <w:rFonts w:cs="v5.0.0"/>
                </w:rPr>
                <w:t>dB</w:t>
              </w:r>
            </w:ins>
          </w:p>
        </w:tc>
      </w:tr>
      <w:tr w:rsidR="00647C48" w:rsidRPr="008019AF" w14:paraId="6676A7A5" w14:textId="77777777" w:rsidTr="00B47796">
        <w:trPr>
          <w:cantSplit/>
          <w:jc w:val="center"/>
          <w:ins w:id="4380" w:author="R4-1809491" w:date="2018-07-11T16:14:00Z"/>
        </w:trPr>
        <w:tc>
          <w:tcPr>
            <w:tcW w:w="2202" w:type="dxa"/>
            <w:vMerge/>
          </w:tcPr>
          <w:p w14:paraId="0F50FBB4" w14:textId="77777777" w:rsidR="00647C48" w:rsidRPr="008019AF" w:rsidRDefault="00647C48" w:rsidP="00B47796">
            <w:pPr>
              <w:pStyle w:val="TAC"/>
              <w:rPr>
                <w:ins w:id="4381" w:author="R4-1809491" w:date="2018-07-11T16:14:00Z"/>
                <w:rFonts w:cs="v5.0.0"/>
              </w:rPr>
            </w:pPr>
          </w:p>
        </w:tc>
        <w:tc>
          <w:tcPr>
            <w:tcW w:w="2191" w:type="dxa"/>
          </w:tcPr>
          <w:p w14:paraId="30D4DEDD" w14:textId="77777777" w:rsidR="00647C48" w:rsidRPr="008019AF" w:rsidRDefault="00647C48" w:rsidP="00B47796">
            <w:pPr>
              <w:pStyle w:val="TAC"/>
              <w:rPr>
                <w:ins w:id="4382" w:author="R4-1809491" w:date="2018-07-11T16:14:00Z"/>
                <w:rFonts w:cs="v5.0.0"/>
              </w:rPr>
            </w:pPr>
            <w:ins w:id="4383" w:author="R4-1809491" w:date="2018-07-11T16:14:00Z">
              <w:r w:rsidRPr="008019AF">
                <w:rPr>
                  <w:rFonts w:cs="v5.0.0"/>
                </w:rPr>
                <w:t xml:space="preserve">2 x </w:t>
              </w:r>
              <w:r w:rsidRPr="008019AF">
                <w:rPr>
                  <w:rFonts w:cs="Arial"/>
                </w:rPr>
                <w:t>BW</w:t>
              </w:r>
              <w:r w:rsidRPr="008019AF">
                <w:rPr>
                  <w:rFonts w:cs="Arial"/>
                  <w:vertAlign w:val="subscript"/>
                </w:rPr>
                <w:t>Channel</w:t>
              </w:r>
            </w:ins>
          </w:p>
        </w:tc>
        <w:tc>
          <w:tcPr>
            <w:tcW w:w="1949" w:type="dxa"/>
          </w:tcPr>
          <w:p w14:paraId="7176A025" w14:textId="77777777" w:rsidR="00647C48" w:rsidRPr="008019AF" w:rsidRDefault="00647C48" w:rsidP="00B47796">
            <w:pPr>
              <w:pStyle w:val="TAC"/>
              <w:rPr>
                <w:ins w:id="4384" w:author="R4-1809491" w:date="2018-07-11T16:14:00Z"/>
                <w:rFonts w:cs="v5.0.0"/>
              </w:rPr>
            </w:pPr>
            <w:ins w:id="4385" w:author="R4-1809491" w:date="2018-07-11T16:14:00Z">
              <w:r w:rsidRPr="008019AF">
                <w:t xml:space="preserve">NR of same BW </w:t>
              </w:r>
              <w:r w:rsidRPr="008019AF">
                <w:rPr>
                  <w:rFonts w:cs="v5.0.0"/>
                </w:rPr>
                <w:t>(Note 2)</w:t>
              </w:r>
            </w:ins>
          </w:p>
        </w:tc>
        <w:tc>
          <w:tcPr>
            <w:tcW w:w="2059" w:type="dxa"/>
          </w:tcPr>
          <w:p w14:paraId="6EEA9FCD" w14:textId="77777777" w:rsidR="00647C48" w:rsidRPr="008019AF" w:rsidRDefault="00647C48" w:rsidP="00B47796">
            <w:pPr>
              <w:pStyle w:val="TAC"/>
              <w:rPr>
                <w:ins w:id="4386" w:author="R4-1809491" w:date="2018-07-11T16:14:00Z"/>
                <w:rFonts w:cs="v5.0.0"/>
              </w:rPr>
            </w:pPr>
            <w:ins w:id="4387" w:author="R4-1809491" w:date="2018-07-11T16:14:00Z">
              <w:r w:rsidRPr="008019AF">
                <w:rPr>
                  <w:rFonts w:cs="v5.0.0"/>
                </w:rPr>
                <w:t>Square (</w:t>
              </w:r>
              <w:r w:rsidRPr="008019AF">
                <w:rPr>
                  <w:rFonts w:cs="Arial"/>
                </w:rPr>
                <w:t>BW</w:t>
              </w:r>
              <w:r w:rsidRPr="008019AF">
                <w:rPr>
                  <w:rFonts w:cs="Arial"/>
                  <w:vertAlign w:val="subscript"/>
                </w:rPr>
                <w:t>Config</w:t>
              </w:r>
              <w:r w:rsidRPr="008019AF">
                <w:rPr>
                  <w:rFonts w:cs="v5.0.0"/>
                </w:rPr>
                <w:t>)</w:t>
              </w:r>
            </w:ins>
          </w:p>
        </w:tc>
        <w:tc>
          <w:tcPr>
            <w:tcW w:w="1032" w:type="dxa"/>
          </w:tcPr>
          <w:p w14:paraId="3A017F1F" w14:textId="77777777" w:rsidR="00647C48" w:rsidRPr="008019AF" w:rsidRDefault="00647C48" w:rsidP="00B47796">
            <w:pPr>
              <w:pStyle w:val="TAC"/>
              <w:rPr>
                <w:ins w:id="4388" w:author="R4-1809491" w:date="2018-07-11T16:14:00Z"/>
                <w:rFonts w:cs="v5.0.0"/>
              </w:rPr>
            </w:pPr>
            <w:ins w:id="4389" w:author="R4-1809491" w:date="2018-07-11T16:14:00Z">
              <w:r w:rsidRPr="008019AF">
                <w:rPr>
                  <w:rFonts w:cs="v5.0.0"/>
                </w:rPr>
                <w:t xml:space="preserve">45 </w:t>
              </w:r>
              <w:r>
                <w:rPr>
                  <w:rFonts w:cs="v5.0.0"/>
                </w:rPr>
                <w:t xml:space="preserve">– </w:t>
              </w:r>
              <w:r w:rsidRPr="00C9358A">
                <w:rPr>
                  <w:rFonts w:cs="v5.0.0"/>
                  <w:highlight w:val="yellow"/>
                </w:rPr>
                <w:t>FFS</w:t>
              </w:r>
              <w:r>
                <w:rPr>
                  <w:rFonts w:cs="v5.0.0"/>
                </w:rPr>
                <w:t xml:space="preserve"> </w:t>
              </w:r>
              <w:r w:rsidRPr="008019AF">
                <w:rPr>
                  <w:rFonts w:cs="v5.0.0"/>
                </w:rPr>
                <w:t>dB</w:t>
              </w:r>
            </w:ins>
          </w:p>
        </w:tc>
      </w:tr>
      <w:tr w:rsidR="00647C48" w:rsidRPr="008019AF" w14:paraId="17EBD86C" w14:textId="77777777" w:rsidTr="00B47796">
        <w:trPr>
          <w:cantSplit/>
          <w:jc w:val="center"/>
          <w:ins w:id="4390" w:author="R4-1809491" w:date="2018-07-11T16:14:00Z"/>
        </w:trPr>
        <w:tc>
          <w:tcPr>
            <w:tcW w:w="2202" w:type="dxa"/>
            <w:vMerge/>
          </w:tcPr>
          <w:p w14:paraId="710A478B" w14:textId="77777777" w:rsidR="00647C48" w:rsidRPr="008019AF" w:rsidRDefault="00647C48" w:rsidP="00B47796">
            <w:pPr>
              <w:pStyle w:val="TAC"/>
              <w:rPr>
                <w:ins w:id="4391" w:author="R4-1809491" w:date="2018-07-11T16:14:00Z"/>
                <w:rFonts w:cs="v5.0.0"/>
              </w:rPr>
            </w:pPr>
          </w:p>
        </w:tc>
        <w:tc>
          <w:tcPr>
            <w:tcW w:w="2191" w:type="dxa"/>
          </w:tcPr>
          <w:p w14:paraId="3267A133" w14:textId="77777777" w:rsidR="00647C48" w:rsidRPr="008019AF" w:rsidRDefault="00647C48" w:rsidP="00B47796">
            <w:pPr>
              <w:pStyle w:val="TAC"/>
              <w:rPr>
                <w:ins w:id="4392" w:author="R4-1809491" w:date="2018-07-11T16:14:00Z"/>
                <w:rFonts w:cs="Arial"/>
              </w:rPr>
            </w:pPr>
            <w:ins w:id="4393" w:author="R4-1809491" w:date="2018-07-11T16:14:00Z">
              <w:r w:rsidRPr="008019AF">
                <w:rPr>
                  <w:rFonts w:cs="Arial"/>
                </w:rPr>
                <w:t>BW</w:t>
              </w:r>
              <w:r w:rsidRPr="008019AF">
                <w:rPr>
                  <w:rFonts w:cs="Arial"/>
                  <w:vertAlign w:val="subscript"/>
                </w:rPr>
                <w:t xml:space="preserve">Channel </w:t>
              </w:r>
              <w:r w:rsidRPr="008019AF">
                <w:rPr>
                  <w:rFonts w:cs="Arial"/>
                </w:rPr>
                <w:t>/2 + 2.5 MHz</w:t>
              </w:r>
            </w:ins>
          </w:p>
        </w:tc>
        <w:tc>
          <w:tcPr>
            <w:tcW w:w="1949" w:type="dxa"/>
          </w:tcPr>
          <w:p w14:paraId="4C9FE530" w14:textId="77777777" w:rsidR="00647C48" w:rsidRPr="008019AF" w:rsidRDefault="00647C48" w:rsidP="00B47796">
            <w:pPr>
              <w:pStyle w:val="TAC"/>
              <w:rPr>
                <w:ins w:id="4394" w:author="R4-1809491" w:date="2018-07-11T16:14:00Z"/>
                <w:rFonts w:eastAsia="SimSun" w:cs="v5.0.0"/>
                <w:lang w:eastAsia="zh-CN"/>
              </w:rPr>
            </w:pPr>
            <w:ins w:id="4395" w:author="R4-1809491" w:date="2018-07-11T16:14:00Z">
              <w:r w:rsidRPr="008019AF">
                <w:rPr>
                  <w:rFonts w:eastAsia="SimSun" w:cs="v5.0.0"/>
                  <w:lang w:eastAsia="zh-CN"/>
                </w:rPr>
                <w:t>5 MHz E-UTRA</w:t>
              </w:r>
            </w:ins>
          </w:p>
        </w:tc>
        <w:tc>
          <w:tcPr>
            <w:tcW w:w="2059" w:type="dxa"/>
          </w:tcPr>
          <w:p w14:paraId="2D283D1A" w14:textId="77777777" w:rsidR="00647C48" w:rsidRPr="008019AF" w:rsidRDefault="00647C48" w:rsidP="00B47796">
            <w:pPr>
              <w:pStyle w:val="TAC"/>
              <w:rPr>
                <w:ins w:id="4396" w:author="R4-1809491" w:date="2018-07-11T16:14:00Z"/>
                <w:rFonts w:cs="v5.0.0"/>
              </w:rPr>
            </w:pPr>
            <w:ins w:id="4397" w:author="R4-1809491" w:date="2018-07-11T16:14:00Z">
              <w:r w:rsidRPr="008019AF">
                <w:rPr>
                  <w:rFonts w:cs="v5.0.0"/>
                </w:rPr>
                <w:t>Square (</w:t>
              </w:r>
              <w:r w:rsidRPr="008019AF">
                <w:rPr>
                  <w:rFonts w:eastAsia="SimSun" w:cs="Arial"/>
                  <w:lang w:eastAsia="zh-CN"/>
                </w:rPr>
                <w:t>4.5 MHz</w:t>
              </w:r>
              <w:r w:rsidRPr="008019AF">
                <w:rPr>
                  <w:rFonts w:cs="v5.0.0"/>
                </w:rPr>
                <w:t>)</w:t>
              </w:r>
            </w:ins>
          </w:p>
        </w:tc>
        <w:tc>
          <w:tcPr>
            <w:tcW w:w="1032" w:type="dxa"/>
          </w:tcPr>
          <w:p w14:paraId="7BBCE00A" w14:textId="77777777" w:rsidR="00647C48" w:rsidRPr="008019AF" w:rsidRDefault="00647C48" w:rsidP="00B47796">
            <w:pPr>
              <w:pStyle w:val="TAC"/>
              <w:rPr>
                <w:ins w:id="4398" w:author="R4-1809491" w:date="2018-07-11T16:14:00Z"/>
                <w:rFonts w:cs="v5.0.0"/>
              </w:rPr>
            </w:pPr>
            <w:ins w:id="4399" w:author="R4-1809491" w:date="2018-07-11T16:14:00Z">
              <w:r w:rsidRPr="008019AF">
                <w:rPr>
                  <w:rFonts w:cs="v5.0.0"/>
                </w:rPr>
                <w:t xml:space="preserve">45 </w:t>
              </w:r>
              <w:r>
                <w:rPr>
                  <w:rFonts w:cs="v5.0.0"/>
                </w:rPr>
                <w:t xml:space="preserve">– </w:t>
              </w:r>
              <w:r w:rsidRPr="00C9358A">
                <w:rPr>
                  <w:rFonts w:cs="v5.0.0"/>
                  <w:highlight w:val="yellow"/>
                </w:rPr>
                <w:t>FFS</w:t>
              </w:r>
              <w:r>
                <w:rPr>
                  <w:rFonts w:cs="v5.0.0"/>
                </w:rPr>
                <w:t xml:space="preserve"> </w:t>
              </w:r>
              <w:r w:rsidRPr="008019AF">
                <w:rPr>
                  <w:rFonts w:cs="v5.0.0"/>
                </w:rPr>
                <w:t>dB (Note 3)</w:t>
              </w:r>
            </w:ins>
          </w:p>
        </w:tc>
      </w:tr>
      <w:tr w:rsidR="00647C48" w:rsidRPr="008019AF" w14:paraId="60E174ED" w14:textId="77777777" w:rsidTr="00B47796">
        <w:trPr>
          <w:cantSplit/>
          <w:jc w:val="center"/>
          <w:ins w:id="4400" w:author="R4-1809491" w:date="2018-07-11T16:14:00Z"/>
        </w:trPr>
        <w:tc>
          <w:tcPr>
            <w:tcW w:w="2202" w:type="dxa"/>
            <w:vMerge/>
          </w:tcPr>
          <w:p w14:paraId="4DDA5337" w14:textId="77777777" w:rsidR="00647C48" w:rsidRPr="008019AF" w:rsidRDefault="00647C48" w:rsidP="00B47796">
            <w:pPr>
              <w:pStyle w:val="TAC"/>
              <w:rPr>
                <w:ins w:id="4401" w:author="R4-1809491" w:date="2018-07-11T16:14:00Z"/>
                <w:rFonts w:cs="v5.0.0"/>
              </w:rPr>
            </w:pPr>
          </w:p>
        </w:tc>
        <w:tc>
          <w:tcPr>
            <w:tcW w:w="2191" w:type="dxa"/>
          </w:tcPr>
          <w:p w14:paraId="4BB756B9" w14:textId="77777777" w:rsidR="00647C48" w:rsidRPr="008019AF" w:rsidRDefault="00647C48" w:rsidP="00B47796">
            <w:pPr>
              <w:pStyle w:val="TAC"/>
              <w:rPr>
                <w:ins w:id="4402" w:author="R4-1809491" w:date="2018-07-11T16:14:00Z"/>
                <w:rFonts w:cs="Arial"/>
              </w:rPr>
            </w:pPr>
            <w:ins w:id="4403" w:author="R4-1809491" w:date="2018-07-11T16:14:00Z">
              <w:r w:rsidRPr="008019AF">
                <w:rPr>
                  <w:rFonts w:cs="Arial"/>
                </w:rPr>
                <w:t>BW</w:t>
              </w:r>
              <w:r w:rsidRPr="008019AF">
                <w:rPr>
                  <w:rFonts w:cs="Arial"/>
                  <w:vertAlign w:val="subscript"/>
                </w:rPr>
                <w:t xml:space="preserve">Channel </w:t>
              </w:r>
              <w:r w:rsidRPr="008019AF">
                <w:rPr>
                  <w:rFonts w:cs="Arial"/>
                </w:rPr>
                <w:t>/2 + 7.5 MHz</w:t>
              </w:r>
            </w:ins>
          </w:p>
        </w:tc>
        <w:tc>
          <w:tcPr>
            <w:tcW w:w="1949" w:type="dxa"/>
          </w:tcPr>
          <w:p w14:paraId="5386C6B5" w14:textId="77777777" w:rsidR="00647C48" w:rsidRPr="008019AF" w:rsidRDefault="00647C48" w:rsidP="00B47796">
            <w:pPr>
              <w:pStyle w:val="TAC"/>
              <w:rPr>
                <w:ins w:id="4404" w:author="R4-1809491" w:date="2018-07-11T16:14:00Z"/>
                <w:rFonts w:cs="v5.0.0"/>
              </w:rPr>
            </w:pPr>
            <w:ins w:id="4405" w:author="R4-1809491" w:date="2018-07-11T16:14:00Z">
              <w:r w:rsidRPr="008019AF">
                <w:rPr>
                  <w:rFonts w:eastAsia="SimSun" w:cs="v5.0.0"/>
                  <w:lang w:eastAsia="zh-CN"/>
                </w:rPr>
                <w:t>5 MHz E-UTRA</w:t>
              </w:r>
            </w:ins>
          </w:p>
        </w:tc>
        <w:tc>
          <w:tcPr>
            <w:tcW w:w="2059" w:type="dxa"/>
          </w:tcPr>
          <w:p w14:paraId="7481DCE0" w14:textId="77777777" w:rsidR="00647C48" w:rsidRPr="008019AF" w:rsidRDefault="00647C48" w:rsidP="00B47796">
            <w:pPr>
              <w:pStyle w:val="TAC"/>
              <w:rPr>
                <w:ins w:id="4406" w:author="R4-1809491" w:date="2018-07-11T16:14:00Z"/>
                <w:rFonts w:cs="v5.0.0"/>
              </w:rPr>
            </w:pPr>
            <w:ins w:id="4407" w:author="R4-1809491" w:date="2018-07-11T16:14:00Z">
              <w:r w:rsidRPr="008019AF">
                <w:rPr>
                  <w:rFonts w:cs="v5.0.0"/>
                </w:rPr>
                <w:t>Square (</w:t>
              </w:r>
              <w:r w:rsidRPr="008019AF">
                <w:rPr>
                  <w:rFonts w:eastAsia="SimSun" w:cs="Arial"/>
                  <w:lang w:eastAsia="zh-CN"/>
                </w:rPr>
                <w:t>4.5 MHz</w:t>
              </w:r>
              <w:r w:rsidRPr="008019AF">
                <w:rPr>
                  <w:rFonts w:cs="v5.0.0"/>
                </w:rPr>
                <w:t>)</w:t>
              </w:r>
            </w:ins>
          </w:p>
        </w:tc>
        <w:tc>
          <w:tcPr>
            <w:tcW w:w="1032" w:type="dxa"/>
          </w:tcPr>
          <w:p w14:paraId="35037663" w14:textId="77777777" w:rsidR="00647C48" w:rsidRPr="008019AF" w:rsidRDefault="00647C48" w:rsidP="00B47796">
            <w:pPr>
              <w:pStyle w:val="TAC"/>
              <w:rPr>
                <w:ins w:id="4408" w:author="R4-1809491" w:date="2018-07-11T16:14:00Z"/>
                <w:rFonts w:cs="v5.0.0"/>
              </w:rPr>
            </w:pPr>
            <w:ins w:id="4409" w:author="R4-1809491" w:date="2018-07-11T16:14:00Z">
              <w:r w:rsidRPr="008019AF">
                <w:rPr>
                  <w:rFonts w:cs="v5.0.0"/>
                </w:rPr>
                <w:t xml:space="preserve">45 </w:t>
              </w:r>
              <w:r>
                <w:rPr>
                  <w:rFonts w:cs="v5.0.0"/>
                </w:rPr>
                <w:t xml:space="preserve">– </w:t>
              </w:r>
              <w:r w:rsidRPr="00C9358A">
                <w:rPr>
                  <w:rFonts w:cs="v5.0.0"/>
                  <w:highlight w:val="yellow"/>
                </w:rPr>
                <w:t>FFS</w:t>
              </w:r>
              <w:r>
                <w:rPr>
                  <w:rFonts w:cs="v5.0.0"/>
                </w:rPr>
                <w:t xml:space="preserve"> </w:t>
              </w:r>
              <w:r w:rsidRPr="008019AF">
                <w:rPr>
                  <w:rFonts w:cs="v5.0.0"/>
                </w:rPr>
                <w:t>dB</w:t>
              </w:r>
              <w:r w:rsidRPr="008019AF">
                <w:rPr>
                  <w:rFonts w:eastAsia="SimSun" w:cs="v5.0.0"/>
                  <w:lang w:eastAsia="zh-CN"/>
                </w:rPr>
                <w:t xml:space="preserve"> </w:t>
              </w:r>
              <w:r w:rsidRPr="008019AF">
                <w:rPr>
                  <w:rFonts w:cs="v5.0.0"/>
                </w:rPr>
                <w:t>(Note 3)</w:t>
              </w:r>
            </w:ins>
          </w:p>
        </w:tc>
      </w:tr>
      <w:tr w:rsidR="00647C48" w:rsidRPr="008019AF" w14:paraId="50AFA75F" w14:textId="77777777" w:rsidTr="00B47796">
        <w:trPr>
          <w:cantSplit/>
          <w:jc w:val="center"/>
          <w:ins w:id="4410" w:author="R4-1809491" w:date="2018-07-11T16:14:00Z"/>
        </w:trPr>
        <w:tc>
          <w:tcPr>
            <w:tcW w:w="9433" w:type="dxa"/>
            <w:gridSpan w:val="5"/>
          </w:tcPr>
          <w:p w14:paraId="444F9472" w14:textId="77777777" w:rsidR="00647C48" w:rsidRPr="008019AF" w:rsidRDefault="00647C48" w:rsidP="00B47796">
            <w:pPr>
              <w:pStyle w:val="TAN"/>
              <w:rPr>
                <w:ins w:id="4411" w:author="R4-1809491" w:date="2018-07-11T16:14:00Z"/>
                <w:rFonts w:cs="Arial"/>
              </w:rPr>
            </w:pPr>
            <w:ins w:id="4412" w:author="R4-1809491" w:date="2018-07-11T16:14:00Z">
              <w:r w:rsidRPr="008019AF">
                <w:rPr>
                  <w:rFonts w:cs="Arial"/>
                </w:rPr>
                <w:t>NOTE 1:</w:t>
              </w:r>
              <w:r w:rsidRPr="008019AF">
                <w:rPr>
                  <w:rFonts w:cs="Arial"/>
                </w:rPr>
                <w:tab/>
                <w:t>BW</w:t>
              </w:r>
              <w:r w:rsidRPr="008019AF">
                <w:rPr>
                  <w:rFonts w:cs="Arial"/>
                  <w:vertAlign w:val="subscript"/>
                </w:rPr>
                <w:t>Channel</w:t>
              </w:r>
              <w:r w:rsidRPr="008019AF">
                <w:rPr>
                  <w:rFonts w:cs="Arial"/>
                </w:rPr>
                <w:t xml:space="preserve"> and BW</w:t>
              </w:r>
              <w:r w:rsidRPr="008019AF">
                <w:rPr>
                  <w:rFonts w:cs="Arial"/>
                  <w:vertAlign w:val="subscript"/>
                </w:rPr>
                <w:t>Config</w:t>
              </w:r>
              <w:r w:rsidRPr="008019AF">
                <w:rPr>
                  <w:rFonts w:cs="Arial"/>
                </w:rPr>
                <w:t xml:space="preserve"> are the </w:t>
              </w:r>
              <w:r w:rsidRPr="008019AF">
                <w:rPr>
                  <w:rFonts w:cs="Arial"/>
                  <w:i/>
                </w:rPr>
                <w:t>BS channel bandwidth</w:t>
              </w:r>
              <w:r w:rsidRPr="008019AF">
                <w:rPr>
                  <w:rFonts w:cs="Arial"/>
                </w:rPr>
                <w:t xml:space="preserve"> and transmission bandwidth configuration of the </w:t>
              </w:r>
              <w:r w:rsidRPr="008019AF">
                <w:rPr>
                  <w:rFonts w:eastAsia="SimSun" w:cs="Arial"/>
                </w:rPr>
                <w:t xml:space="preserve">lowest/highest </w:t>
              </w:r>
              <w:r w:rsidRPr="008019AF">
                <w:rPr>
                  <w:rFonts w:eastAsia="SimSun" w:cs="Arial"/>
                  <w:lang w:eastAsia="zh-CN"/>
                </w:rPr>
                <w:t>NR</w:t>
              </w:r>
              <w:r w:rsidRPr="008019AF">
                <w:rPr>
                  <w:rFonts w:cs="Arial"/>
                </w:rPr>
                <w:t xml:space="preserve"> </w:t>
              </w:r>
              <w:r w:rsidRPr="008019AF">
                <w:rPr>
                  <w:rFonts w:eastAsia="SimSun" w:cs="Arial"/>
                </w:rPr>
                <w:t>carrier</w:t>
              </w:r>
              <w:r w:rsidRPr="008019AF">
                <w:rPr>
                  <w:rFonts w:cs="Arial"/>
                </w:rPr>
                <w:t xml:space="preserve"> transmitted on the assigned channel frequency.</w:t>
              </w:r>
            </w:ins>
          </w:p>
          <w:p w14:paraId="3BFEA5EB" w14:textId="77777777" w:rsidR="00647C48" w:rsidRPr="008019AF" w:rsidRDefault="00647C48" w:rsidP="00B47796">
            <w:pPr>
              <w:pStyle w:val="TAN"/>
              <w:rPr>
                <w:ins w:id="4413" w:author="R4-1809491" w:date="2018-07-11T16:14:00Z"/>
              </w:rPr>
            </w:pPr>
            <w:ins w:id="4414" w:author="R4-1809491" w:date="2018-07-11T16:14:00Z">
              <w:r w:rsidRPr="008019AF">
                <w:t>NOTE 2:</w:t>
              </w:r>
              <w:r w:rsidRPr="008019AF">
                <w:tab/>
                <w:t>With SCS that provides largest transmission bandwidth configuration (BW</w:t>
              </w:r>
              <w:r w:rsidRPr="008019AF">
                <w:rPr>
                  <w:vertAlign w:val="subscript"/>
                </w:rPr>
                <w:t>Config</w:t>
              </w:r>
              <w:r w:rsidRPr="008019AF">
                <w:rPr>
                  <w:rFonts w:cs="v5.0.0"/>
                </w:rPr>
                <w:t>)</w:t>
              </w:r>
              <w:r w:rsidRPr="008019AF">
                <w:t>.</w:t>
              </w:r>
            </w:ins>
          </w:p>
          <w:p w14:paraId="332FED4E" w14:textId="77777777" w:rsidR="00647C48" w:rsidRPr="008019AF" w:rsidRDefault="00647C48" w:rsidP="00B47796">
            <w:pPr>
              <w:pStyle w:val="TAN"/>
              <w:rPr>
                <w:ins w:id="4415" w:author="R4-1809491" w:date="2018-07-11T16:14:00Z"/>
                <w:rFonts w:eastAsia="SimSun" w:cs="Arial"/>
                <w:lang w:eastAsia="zh-CN"/>
              </w:rPr>
            </w:pPr>
            <w:ins w:id="4416" w:author="R4-1809491" w:date="2018-07-11T16:14:00Z">
              <w:r w:rsidRPr="008019AF">
                <w:rPr>
                  <w:rFonts w:cs="Arial"/>
                </w:rPr>
                <w:t>NOTE 3:</w:t>
              </w:r>
              <w:r w:rsidRPr="008019AF">
                <w:rPr>
                  <w:rFonts w:cs="Arial"/>
                </w:rPr>
                <w:tab/>
              </w:r>
              <w:r w:rsidRPr="008019AF">
                <w:rPr>
                  <w:rFonts w:eastAsia="SimSun" w:cs="Arial"/>
                  <w:lang w:eastAsia="zh-CN"/>
                </w:rPr>
                <w:t>The requirements are applicable when the band is also defined for E-UTRA or UTRA</w:t>
              </w:r>
              <w:r w:rsidRPr="008019AF">
                <w:rPr>
                  <w:rFonts w:cs="Arial"/>
                </w:rPr>
                <w:t>.</w:t>
              </w:r>
            </w:ins>
          </w:p>
        </w:tc>
      </w:tr>
    </w:tbl>
    <w:p w14:paraId="7DB4BFC6" w14:textId="77777777" w:rsidR="00647C48" w:rsidRDefault="00647C48" w:rsidP="00647C48">
      <w:pPr>
        <w:rPr>
          <w:ins w:id="4417" w:author="R4-1809491" w:date="2018-07-11T16:14:00Z"/>
        </w:rPr>
      </w:pPr>
    </w:p>
    <w:p w14:paraId="1A2E0E16" w14:textId="77777777" w:rsidR="00647C48" w:rsidRDefault="00647C48" w:rsidP="00647C48">
      <w:pPr>
        <w:rPr>
          <w:ins w:id="4418" w:author="R4-1809491" w:date="2018-07-11T16:14:00Z"/>
        </w:rPr>
      </w:pPr>
      <w:ins w:id="4419" w:author="R4-1809491" w:date="2018-07-11T16:14:00Z">
        <w:r>
          <w:t>The absolute total power measurement shall not exceed the OTA ACLR absolute limit specified in table 6.7.3.5.1-2.</w:t>
        </w:r>
      </w:ins>
    </w:p>
    <w:p w14:paraId="73DF1EE8" w14:textId="77777777" w:rsidR="00647C48" w:rsidRPr="008019AF" w:rsidRDefault="00647C48" w:rsidP="00647C48">
      <w:pPr>
        <w:pStyle w:val="TH"/>
        <w:rPr>
          <w:ins w:id="4420" w:author="R4-1809491" w:date="2018-07-11T16:14:00Z"/>
          <w:rFonts w:eastAsia="SimSun"/>
          <w:lang w:eastAsia="zh-CN"/>
        </w:rPr>
      </w:pPr>
      <w:ins w:id="4421" w:author="R4-1809491" w:date="2018-07-11T16:14:00Z">
        <w:r>
          <w:lastRenderedPageBreak/>
          <w:t>Table 6.7</w:t>
        </w:r>
        <w:r w:rsidRPr="008019AF">
          <w:t>.</w:t>
        </w:r>
        <w:r w:rsidRPr="008019AF">
          <w:rPr>
            <w:rFonts w:eastAsia="SimSun" w:hint="eastAsia"/>
            <w:lang w:eastAsia="zh-CN"/>
          </w:rPr>
          <w:t>3</w:t>
        </w:r>
        <w:r>
          <w:t>.5.1-2: Base station type 1-O ACLR absolute</w:t>
        </w:r>
        <w:r w:rsidRPr="00A577C2">
          <w:rPr>
            <w:rFonts w:cs="v5.0.0" w:hint="eastAsia"/>
            <w:i/>
            <w:iCs/>
            <w:lang w:val="en-US" w:eastAsia="zh-CN"/>
          </w:rPr>
          <w:t xml:space="preserve"> </w:t>
        </w:r>
        <w:r w:rsidRPr="00F56105">
          <w:t>limit</w:t>
        </w:r>
      </w:ins>
    </w:p>
    <w:tbl>
      <w:tblPr>
        <w:tblW w:w="615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92"/>
        <w:gridCol w:w="3361"/>
      </w:tblGrid>
      <w:tr w:rsidR="00647C48" w:rsidRPr="008019AF" w14:paraId="53C5E07E" w14:textId="77777777" w:rsidTr="00B47796">
        <w:trPr>
          <w:cantSplit/>
          <w:jc w:val="center"/>
          <w:ins w:id="4422" w:author="R4-1809491" w:date="2018-07-11T16:14:00Z"/>
        </w:trPr>
        <w:tc>
          <w:tcPr>
            <w:tcW w:w="2792" w:type="dxa"/>
          </w:tcPr>
          <w:p w14:paraId="51B19DF8" w14:textId="77777777" w:rsidR="00647C48" w:rsidRPr="008019AF" w:rsidRDefault="00647C48" w:rsidP="00B47796">
            <w:pPr>
              <w:pStyle w:val="TAH"/>
              <w:rPr>
                <w:ins w:id="4423" w:author="R4-1809491" w:date="2018-07-11T16:14:00Z"/>
                <w:rFonts w:cs="v5.0.0"/>
              </w:rPr>
            </w:pPr>
            <w:ins w:id="4424" w:author="R4-1809491" w:date="2018-07-11T16:14:00Z">
              <w:r w:rsidRPr="008019AF">
                <w:rPr>
                  <w:rFonts w:eastAsia="SimSun" w:cs="v5.0.0"/>
                </w:rPr>
                <w:t>BS category / BS class</w:t>
              </w:r>
            </w:ins>
          </w:p>
        </w:tc>
        <w:tc>
          <w:tcPr>
            <w:tcW w:w="3361" w:type="dxa"/>
          </w:tcPr>
          <w:p w14:paraId="26061E51" w14:textId="77777777" w:rsidR="00647C48" w:rsidRPr="008019AF" w:rsidRDefault="00647C48" w:rsidP="00B47796">
            <w:pPr>
              <w:pStyle w:val="TAH"/>
              <w:rPr>
                <w:ins w:id="4425" w:author="R4-1809491" w:date="2018-07-11T16:14:00Z"/>
                <w:rFonts w:cs="v5.0.0"/>
              </w:rPr>
            </w:pPr>
            <w:ins w:id="4426" w:author="R4-1809491" w:date="2018-07-11T16:14:00Z">
              <w:r>
                <w:rPr>
                  <w:rFonts w:cs="v5.0.0"/>
                </w:rPr>
                <w:t xml:space="preserve">OTA </w:t>
              </w:r>
              <w:r w:rsidRPr="008019AF">
                <w:rPr>
                  <w:rFonts w:cs="v5.0.0"/>
                </w:rPr>
                <w:t>A</w:t>
              </w:r>
              <w:r>
                <w:rPr>
                  <w:rFonts w:cs="v5.0.0"/>
                </w:rPr>
                <w:t>CLR absolute</w:t>
              </w:r>
              <w:r w:rsidRPr="00F56105">
                <w:rPr>
                  <w:rFonts w:cs="v5.0.0"/>
                  <w:iCs/>
                  <w:lang w:val="en-US" w:eastAsia="zh-CN"/>
                </w:rPr>
                <w:t xml:space="preserve"> </w:t>
              </w:r>
              <w:r w:rsidRPr="00F56105">
                <w:rPr>
                  <w:rFonts w:cs="v5.0.0"/>
                </w:rPr>
                <w:t>limit</w:t>
              </w:r>
            </w:ins>
          </w:p>
        </w:tc>
      </w:tr>
      <w:tr w:rsidR="00647C48" w:rsidRPr="008019AF" w14:paraId="199C346E" w14:textId="77777777" w:rsidTr="00B47796">
        <w:trPr>
          <w:cantSplit/>
          <w:jc w:val="center"/>
          <w:ins w:id="4427" w:author="R4-1809491" w:date="2018-07-11T16:14:00Z"/>
        </w:trPr>
        <w:tc>
          <w:tcPr>
            <w:tcW w:w="2792" w:type="dxa"/>
          </w:tcPr>
          <w:p w14:paraId="69421E28" w14:textId="77777777" w:rsidR="00647C48" w:rsidRPr="008019AF" w:rsidRDefault="00647C48" w:rsidP="00B47796">
            <w:pPr>
              <w:pStyle w:val="TAC"/>
              <w:rPr>
                <w:ins w:id="4428" w:author="R4-1809491" w:date="2018-07-11T16:14:00Z"/>
                <w:rFonts w:eastAsia="SimSun" w:cs="v5.0.0"/>
                <w:lang w:eastAsia="zh-CN"/>
              </w:rPr>
            </w:pPr>
            <w:ins w:id="4429" w:author="R4-1809491" w:date="2018-07-11T16:14:00Z">
              <w:r w:rsidRPr="008019AF">
                <w:rPr>
                  <w:rFonts w:cs="v5.0.0"/>
                </w:rPr>
                <w:t>Category A Wide Area BS</w:t>
              </w:r>
            </w:ins>
          </w:p>
        </w:tc>
        <w:tc>
          <w:tcPr>
            <w:tcW w:w="3361" w:type="dxa"/>
          </w:tcPr>
          <w:p w14:paraId="288BE350" w14:textId="77777777" w:rsidR="00647C48" w:rsidRPr="008019AF" w:rsidRDefault="00647C48" w:rsidP="00B47796">
            <w:pPr>
              <w:pStyle w:val="TAC"/>
              <w:rPr>
                <w:ins w:id="4430" w:author="R4-1809491" w:date="2018-07-11T16:14:00Z"/>
                <w:rFonts w:cs="v5.0.0"/>
              </w:rPr>
            </w:pPr>
            <w:ins w:id="4431" w:author="R4-1809491" w:date="2018-07-11T16:14:00Z">
              <w:r>
                <w:rPr>
                  <w:rFonts w:cs="v5.0.0"/>
                </w:rPr>
                <w:t xml:space="preserve">-4 </w:t>
              </w:r>
              <w:r w:rsidRPr="008019AF">
                <w:rPr>
                  <w:rFonts w:cs="v5.0.0"/>
                </w:rPr>
                <w:t>dBm/MHz</w:t>
              </w:r>
            </w:ins>
          </w:p>
        </w:tc>
      </w:tr>
      <w:tr w:rsidR="00647C48" w:rsidRPr="008019AF" w14:paraId="1B21B42D" w14:textId="77777777" w:rsidTr="00B47796">
        <w:trPr>
          <w:cantSplit/>
          <w:jc w:val="center"/>
          <w:ins w:id="4432" w:author="R4-1809491" w:date="2018-07-11T16:14:00Z"/>
        </w:trPr>
        <w:tc>
          <w:tcPr>
            <w:tcW w:w="2792" w:type="dxa"/>
          </w:tcPr>
          <w:p w14:paraId="18941490" w14:textId="77777777" w:rsidR="00647C48" w:rsidRPr="008019AF" w:rsidRDefault="00647C48" w:rsidP="00B47796">
            <w:pPr>
              <w:pStyle w:val="TAC"/>
              <w:rPr>
                <w:ins w:id="4433" w:author="R4-1809491" w:date="2018-07-11T16:14:00Z"/>
                <w:rFonts w:cs="v5.0.0"/>
                <w:lang w:eastAsia="ja-JP"/>
              </w:rPr>
            </w:pPr>
            <w:ins w:id="4434" w:author="R4-1809491" w:date="2018-07-11T16:14:00Z">
              <w:r w:rsidRPr="008019AF">
                <w:rPr>
                  <w:rFonts w:cs="v5.0.0" w:hint="eastAsia"/>
                  <w:lang w:eastAsia="ja-JP"/>
                </w:rPr>
                <w:t>Category</w:t>
              </w:r>
              <w:r w:rsidRPr="008019AF">
                <w:rPr>
                  <w:rFonts w:cs="v5.0.0"/>
                  <w:lang w:eastAsia="ja-JP"/>
                </w:rPr>
                <w:t xml:space="preserve"> B Wide Area BS</w:t>
              </w:r>
            </w:ins>
          </w:p>
        </w:tc>
        <w:tc>
          <w:tcPr>
            <w:tcW w:w="3361" w:type="dxa"/>
          </w:tcPr>
          <w:p w14:paraId="03E59F6C" w14:textId="77777777" w:rsidR="00647C48" w:rsidRPr="008019AF" w:rsidRDefault="00647C48" w:rsidP="00B47796">
            <w:pPr>
              <w:pStyle w:val="TAC"/>
              <w:rPr>
                <w:ins w:id="4435" w:author="R4-1809491" w:date="2018-07-11T16:14:00Z"/>
                <w:rFonts w:cs="v5.0.0"/>
                <w:lang w:eastAsia="ja-JP"/>
              </w:rPr>
            </w:pPr>
            <w:ins w:id="4436" w:author="R4-1809491" w:date="2018-07-11T16:14:00Z">
              <w:r>
                <w:rPr>
                  <w:rFonts w:cs="v5.0.0" w:hint="eastAsia"/>
                  <w:lang w:eastAsia="ja-JP"/>
                </w:rPr>
                <w:t>-6</w:t>
              </w:r>
              <w:r>
                <w:rPr>
                  <w:rFonts w:cs="v5.0.0"/>
                </w:rPr>
                <w:t xml:space="preserve"> </w:t>
              </w:r>
              <w:r w:rsidRPr="008019AF">
                <w:rPr>
                  <w:rFonts w:cs="v5.0.0" w:hint="eastAsia"/>
                  <w:lang w:eastAsia="ja-JP"/>
                </w:rPr>
                <w:t>dBm/MHz</w:t>
              </w:r>
            </w:ins>
          </w:p>
        </w:tc>
      </w:tr>
      <w:tr w:rsidR="00647C48" w:rsidRPr="008019AF" w14:paraId="40D61F70" w14:textId="77777777" w:rsidTr="00B47796">
        <w:trPr>
          <w:cantSplit/>
          <w:jc w:val="center"/>
          <w:ins w:id="4437" w:author="R4-1809491" w:date="2018-07-11T16:14:00Z"/>
        </w:trPr>
        <w:tc>
          <w:tcPr>
            <w:tcW w:w="2792" w:type="dxa"/>
          </w:tcPr>
          <w:p w14:paraId="7709CFD3" w14:textId="77777777" w:rsidR="00647C48" w:rsidRPr="008019AF" w:rsidRDefault="00647C48" w:rsidP="00B47796">
            <w:pPr>
              <w:pStyle w:val="TAC"/>
              <w:rPr>
                <w:ins w:id="4438" w:author="R4-1809491" w:date="2018-07-11T16:14:00Z"/>
                <w:rFonts w:cs="v5.0.0"/>
              </w:rPr>
            </w:pPr>
            <w:ins w:id="4439" w:author="R4-1809491" w:date="2018-07-11T16:14:00Z">
              <w:r w:rsidRPr="008019AF">
                <w:rPr>
                  <w:rFonts w:cs="v5.0.0"/>
                </w:rPr>
                <w:t>Medium Range BS</w:t>
              </w:r>
            </w:ins>
          </w:p>
        </w:tc>
        <w:tc>
          <w:tcPr>
            <w:tcW w:w="3361" w:type="dxa"/>
          </w:tcPr>
          <w:p w14:paraId="4E76DBAB" w14:textId="77777777" w:rsidR="00647C48" w:rsidRPr="008019AF" w:rsidRDefault="00647C48" w:rsidP="00B47796">
            <w:pPr>
              <w:pStyle w:val="TAC"/>
              <w:rPr>
                <w:ins w:id="4440" w:author="R4-1809491" w:date="2018-07-11T16:14:00Z"/>
                <w:rFonts w:cs="v5.0.0"/>
                <w:lang w:eastAsia="ja-JP"/>
              </w:rPr>
            </w:pPr>
            <w:ins w:id="4441" w:author="R4-1809491" w:date="2018-07-11T16:14:00Z">
              <w:r>
                <w:rPr>
                  <w:rFonts w:cs="v5.0.0" w:hint="eastAsia"/>
                  <w:lang w:eastAsia="ja-JP"/>
                </w:rPr>
                <w:t>-16</w:t>
              </w:r>
              <w:r>
                <w:rPr>
                  <w:rFonts w:cs="v5.0.0"/>
                </w:rPr>
                <w:t xml:space="preserve"> </w:t>
              </w:r>
              <w:r w:rsidRPr="008019AF">
                <w:rPr>
                  <w:rFonts w:cs="v5.0.0" w:hint="eastAsia"/>
                  <w:lang w:eastAsia="ja-JP"/>
                </w:rPr>
                <w:t>dBm/MHz</w:t>
              </w:r>
            </w:ins>
          </w:p>
        </w:tc>
      </w:tr>
      <w:tr w:rsidR="00647C48" w:rsidRPr="008019AF" w14:paraId="198B9550" w14:textId="77777777" w:rsidTr="00B47796">
        <w:trPr>
          <w:cantSplit/>
          <w:jc w:val="center"/>
          <w:ins w:id="4442" w:author="R4-1809491" w:date="2018-07-11T16:14:00Z"/>
        </w:trPr>
        <w:tc>
          <w:tcPr>
            <w:tcW w:w="2792" w:type="dxa"/>
          </w:tcPr>
          <w:p w14:paraId="7180F03D" w14:textId="77777777" w:rsidR="00647C48" w:rsidRPr="008019AF" w:rsidRDefault="00647C48" w:rsidP="00B47796">
            <w:pPr>
              <w:pStyle w:val="TAC"/>
              <w:rPr>
                <w:ins w:id="4443" w:author="R4-1809491" w:date="2018-07-11T16:14:00Z"/>
                <w:rFonts w:cs="v5.0.0"/>
                <w:lang w:eastAsia="ja-JP"/>
              </w:rPr>
            </w:pPr>
            <w:ins w:id="4444" w:author="R4-1809491" w:date="2018-07-11T16:14:00Z">
              <w:r w:rsidRPr="008019AF">
                <w:rPr>
                  <w:rFonts w:cs="v5.0.0" w:hint="eastAsia"/>
                  <w:lang w:eastAsia="ja-JP"/>
                </w:rPr>
                <w:t>Local Area BS</w:t>
              </w:r>
            </w:ins>
          </w:p>
        </w:tc>
        <w:tc>
          <w:tcPr>
            <w:tcW w:w="3361" w:type="dxa"/>
          </w:tcPr>
          <w:p w14:paraId="7A8D4B38" w14:textId="77777777" w:rsidR="00647C48" w:rsidRPr="008019AF" w:rsidRDefault="00647C48" w:rsidP="00B47796">
            <w:pPr>
              <w:pStyle w:val="TAC"/>
              <w:rPr>
                <w:ins w:id="4445" w:author="R4-1809491" w:date="2018-07-11T16:14:00Z"/>
                <w:rFonts w:cs="v5.0.0"/>
                <w:lang w:eastAsia="ja-JP"/>
              </w:rPr>
            </w:pPr>
            <w:ins w:id="4446" w:author="R4-1809491" w:date="2018-07-11T16:14:00Z">
              <w:r>
                <w:rPr>
                  <w:rFonts w:cs="v5.0.0" w:hint="eastAsia"/>
                  <w:lang w:eastAsia="ja-JP"/>
                </w:rPr>
                <w:t>-23</w:t>
              </w:r>
              <w:r>
                <w:rPr>
                  <w:rFonts w:cs="v5.0.0"/>
                </w:rPr>
                <w:t xml:space="preserve"> </w:t>
              </w:r>
              <w:r w:rsidRPr="008019AF">
                <w:rPr>
                  <w:rFonts w:cs="v5.0.0" w:hint="eastAsia"/>
                  <w:lang w:eastAsia="ja-JP"/>
                </w:rPr>
                <w:t>dBm/MHz</w:t>
              </w:r>
            </w:ins>
          </w:p>
        </w:tc>
      </w:tr>
    </w:tbl>
    <w:p w14:paraId="1AEBDC2E" w14:textId="77777777" w:rsidR="00647C48" w:rsidRDefault="00647C48" w:rsidP="00647C48">
      <w:pPr>
        <w:rPr>
          <w:ins w:id="4447" w:author="R4-1809491" w:date="2018-07-11T16:14:00Z"/>
        </w:rPr>
      </w:pPr>
    </w:p>
    <w:p w14:paraId="656A9A70" w14:textId="77777777" w:rsidR="00647C48" w:rsidRDefault="00647C48" w:rsidP="00647C48">
      <w:pPr>
        <w:rPr>
          <w:ins w:id="4448" w:author="R4-1809491" w:date="2018-07-11T16:14:00Z"/>
        </w:rPr>
      </w:pPr>
      <w:ins w:id="4449" w:author="R4-1809491" w:date="2018-07-11T16:14:00Z">
        <w:r>
          <w:t xml:space="preserve">For operation in non-contiguous spectrum or multiple bands, the OTA ACLR measurement result shall not be less than the OTA ACLR limit specified in table 6.7.3.5.1-2a. </w:t>
        </w:r>
      </w:ins>
    </w:p>
    <w:p w14:paraId="45B3B0B3" w14:textId="77777777" w:rsidR="00647C48" w:rsidRPr="008019AF" w:rsidRDefault="00647C48" w:rsidP="00647C48">
      <w:pPr>
        <w:pStyle w:val="TH"/>
        <w:rPr>
          <w:ins w:id="4450" w:author="R4-1809491" w:date="2018-07-11T16:14:00Z"/>
          <w:lang w:val="en-US"/>
        </w:rPr>
      </w:pPr>
      <w:ins w:id="4451" w:author="R4-1809491" w:date="2018-07-11T16:14:00Z">
        <w:r>
          <w:rPr>
            <w:lang w:val="en-US"/>
          </w:rPr>
          <w:t>Table 6.7.3.5.1</w:t>
        </w:r>
        <w:r w:rsidRPr="008019AF">
          <w:rPr>
            <w:lang w:val="en-US"/>
          </w:rPr>
          <w:t xml:space="preserve">-2a: Base Station </w:t>
        </w:r>
        <w:r>
          <w:rPr>
            <w:lang w:val="en-US"/>
          </w:rPr>
          <w:t xml:space="preserve">type 1-O </w:t>
        </w:r>
        <w:r w:rsidRPr="008019AF">
          <w:t>ACLR limit in non-contiguous spectrum or multiple bands</w:t>
        </w:r>
      </w:ins>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65"/>
        <w:gridCol w:w="1662"/>
        <w:gridCol w:w="2034"/>
        <w:gridCol w:w="1219"/>
        <w:gridCol w:w="1952"/>
        <w:gridCol w:w="793"/>
      </w:tblGrid>
      <w:tr w:rsidR="00647C48" w:rsidRPr="008019AF" w14:paraId="1E070C09" w14:textId="77777777" w:rsidTr="00B47796">
        <w:trPr>
          <w:cantSplit/>
          <w:jc w:val="center"/>
          <w:ins w:id="4452" w:author="R4-1809491" w:date="2018-07-11T16:14:00Z"/>
        </w:trPr>
        <w:tc>
          <w:tcPr>
            <w:tcW w:w="0" w:type="auto"/>
            <w:tcBorders>
              <w:top w:val="single" w:sz="6" w:space="0" w:color="auto"/>
              <w:left w:val="single" w:sz="6" w:space="0" w:color="auto"/>
              <w:bottom w:val="single" w:sz="6" w:space="0" w:color="auto"/>
              <w:right w:val="single" w:sz="6" w:space="0" w:color="auto"/>
            </w:tcBorders>
            <w:hideMark/>
          </w:tcPr>
          <w:p w14:paraId="198EA017" w14:textId="77777777" w:rsidR="00647C48" w:rsidRPr="008019AF" w:rsidRDefault="00647C48" w:rsidP="00B47796">
            <w:pPr>
              <w:pStyle w:val="TAH"/>
              <w:rPr>
                <w:ins w:id="4453" w:author="R4-1809491" w:date="2018-07-11T16:14:00Z"/>
                <w:lang w:eastAsia="zh-CN"/>
              </w:rPr>
            </w:pPr>
            <w:ins w:id="4454" w:author="R4-1809491" w:date="2018-07-11T16:14:00Z">
              <w:r w:rsidRPr="008019AF">
                <w:rPr>
                  <w:rFonts w:eastAsia="SimSun"/>
                  <w:i/>
                  <w:lang w:eastAsia="zh-CN"/>
                </w:rPr>
                <w:t>BS channel bandwidth</w:t>
              </w:r>
              <w:r w:rsidRPr="008019AF">
                <w:rPr>
                  <w:lang w:eastAsia="zh-CN"/>
                </w:rPr>
                <w:t xml:space="preserve"> </w:t>
              </w:r>
              <w:r w:rsidRPr="008019AF">
                <w:rPr>
                  <w:rFonts w:eastAsia="SimSun"/>
                  <w:lang w:eastAsia="zh-CN"/>
                </w:rPr>
                <w:t>of l</w:t>
              </w:r>
              <w:r w:rsidRPr="008019AF">
                <w:rPr>
                  <w:rFonts w:eastAsia="SimSun" w:cs="Arial"/>
                  <w:lang w:eastAsia="zh-CN"/>
                </w:rPr>
                <w:t xml:space="preserve">owest/highest </w:t>
              </w:r>
              <w:r w:rsidRPr="008019AF">
                <w:rPr>
                  <w:rFonts w:eastAsia="SimSun"/>
                  <w:lang w:eastAsia="zh-CN"/>
                </w:rPr>
                <w:t>NR</w:t>
              </w:r>
              <w:r w:rsidRPr="008019AF">
                <w:rPr>
                  <w:lang w:eastAsia="zh-CN"/>
                </w:rPr>
                <w:t xml:space="preserve"> </w:t>
              </w:r>
              <w:r w:rsidRPr="008019AF">
                <w:rPr>
                  <w:rFonts w:eastAsia="SimSun" w:cs="Arial"/>
                  <w:lang w:eastAsia="zh-CN"/>
                </w:rPr>
                <w:t>carrier</w:t>
              </w:r>
              <w:r w:rsidRPr="008019AF">
                <w:rPr>
                  <w:lang w:eastAsia="zh-CN"/>
                </w:rPr>
                <w:t xml:space="preserve"> transmitted </w:t>
              </w:r>
              <w:r w:rsidRPr="008019AF">
                <w:rPr>
                  <w:rFonts w:cs="Arial"/>
                  <w:lang w:eastAsia="zh-CN"/>
                </w:rPr>
                <w:t>BW</w:t>
              </w:r>
              <w:r w:rsidRPr="008019AF">
                <w:rPr>
                  <w:rFonts w:cs="Arial"/>
                  <w:vertAlign w:val="subscript"/>
                  <w:lang w:eastAsia="zh-CN"/>
                </w:rPr>
                <w:t>Channel</w:t>
              </w:r>
              <w:r w:rsidRPr="008019AF">
                <w:rPr>
                  <w:lang w:eastAsia="zh-CN"/>
                </w:rPr>
                <w:t xml:space="preserve"> [MHz] </w:t>
              </w:r>
            </w:ins>
          </w:p>
        </w:tc>
        <w:tc>
          <w:tcPr>
            <w:tcW w:w="0" w:type="auto"/>
            <w:tcBorders>
              <w:top w:val="single" w:sz="6" w:space="0" w:color="auto"/>
              <w:left w:val="single" w:sz="6" w:space="0" w:color="auto"/>
              <w:bottom w:val="single" w:sz="6" w:space="0" w:color="auto"/>
              <w:right w:val="single" w:sz="6" w:space="0" w:color="auto"/>
            </w:tcBorders>
            <w:hideMark/>
          </w:tcPr>
          <w:p w14:paraId="0FA05CC3" w14:textId="77777777" w:rsidR="00647C48" w:rsidRPr="008019AF" w:rsidRDefault="00647C48" w:rsidP="00B47796">
            <w:pPr>
              <w:pStyle w:val="TAH"/>
              <w:rPr>
                <w:ins w:id="4455" w:author="R4-1809491" w:date="2018-07-11T16:14:00Z"/>
                <w:rFonts w:cs="Arial"/>
                <w:szCs w:val="18"/>
                <w:lang w:eastAsia="zh-CN"/>
              </w:rPr>
            </w:pPr>
            <w:ins w:id="4456" w:author="R4-1809491" w:date="2018-07-11T16:14:00Z">
              <w:r w:rsidRPr="008019AF">
                <w:rPr>
                  <w:rFonts w:cs="Arial"/>
                  <w:szCs w:val="18"/>
                  <w:lang w:eastAsia="zh-CN"/>
                </w:rPr>
                <w:t>Sub-block or Inter RF Bandwidth gap size (Wgap) where the limit applies [MHz]</w:t>
              </w:r>
            </w:ins>
          </w:p>
        </w:tc>
        <w:tc>
          <w:tcPr>
            <w:tcW w:w="0" w:type="auto"/>
            <w:tcBorders>
              <w:top w:val="single" w:sz="6" w:space="0" w:color="auto"/>
              <w:left w:val="single" w:sz="6" w:space="0" w:color="auto"/>
              <w:bottom w:val="single" w:sz="6" w:space="0" w:color="auto"/>
              <w:right w:val="single" w:sz="6" w:space="0" w:color="auto"/>
            </w:tcBorders>
            <w:hideMark/>
          </w:tcPr>
          <w:p w14:paraId="1613667B" w14:textId="77777777" w:rsidR="00647C48" w:rsidRPr="008019AF" w:rsidRDefault="00647C48" w:rsidP="00B47796">
            <w:pPr>
              <w:pStyle w:val="TAH"/>
              <w:rPr>
                <w:ins w:id="4457" w:author="R4-1809491" w:date="2018-07-11T16:14:00Z"/>
                <w:lang w:eastAsia="zh-CN"/>
              </w:rPr>
            </w:pPr>
            <w:ins w:id="4458" w:author="R4-1809491" w:date="2018-07-11T16:14:00Z">
              <w:r w:rsidRPr="008019AF">
                <w:rPr>
                  <w:lang w:eastAsia="zh-CN"/>
                </w:rPr>
                <w:t xml:space="preserve">BS adjacent channel centre frequency offset below or above the </w:t>
              </w:r>
              <w:r w:rsidRPr="008019AF">
                <w:rPr>
                  <w:rFonts w:eastAsia="SimSun"/>
                  <w:lang w:eastAsia="zh-CN"/>
                </w:rPr>
                <w:t>sub-block or Base Station RF Bandwidth edge (inside the gap)</w:t>
              </w:r>
            </w:ins>
          </w:p>
        </w:tc>
        <w:tc>
          <w:tcPr>
            <w:tcW w:w="0" w:type="auto"/>
            <w:tcBorders>
              <w:top w:val="single" w:sz="6" w:space="0" w:color="auto"/>
              <w:left w:val="single" w:sz="6" w:space="0" w:color="auto"/>
              <w:bottom w:val="single" w:sz="6" w:space="0" w:color="auto"/>
              <w:right w:val="single" w:sz="6" w:space="0" w:color="auto"/>
            </w:tcBorders>
            <w:hideMark/>
          </w:tcPr>
          <w:p w14:paraId="014F34A9" w14:textId="77777777" w:rsidR="00647C48" w:rsidRPr="008019AF" w:rsidRDefault="00647C48" w:rsidP="00B47796">
            <w:pPr>
              <w:pStyle w:val="TAH"/>
              <w:rPr>
                <w:ins w:id="4459" w:author="R4-1809491" w:date="2018-07-11T16:14:00Z"/>
                <w:lang w:eastAsia="zh-CN"/>
              </w:rPr>
            </w:pPr>
            <w:ins w:id="4460" w:author="R4-1809491" w:date="2018-07-11T16:14:00Z">
              <w:r w:rsidRPr="008019AF">
                <w:rPr>
                  <w:lang w:eastAsia="zh-CN"/>
                </w:rPr>
                <w:t>Assumed adjacent channel carrier</w:t>
              </w:r>
            </w:ins>
          </w:p>
        </w:tc>
        <w:tc>
          <w:tcPr>
            <w:tcW w:w="0" w:type="auto"/>
            <w:tcBorders>
              <w:top w:val="single" w:sz="6" w:space="0" w:color="auto"/>
              <w:left w:val="single" w:sz="6" w:space="0" w:color="auto"/>
              <w:bottom w:val="single" w:sz="6" w:space="0" w:color="auto"/>
              <w:right w:val="single" w:sz="6" w:space="0" w:color="auto"/>
            </w:tcBorders>
            <w:hideMark/>
          </w:tcPr>
          <w:p w14:paraId="56A3DECE" w14:textId="77777777" w:rsidR="00647C48" w:rsidRPr="008019AF" w:rsidRDefault="00647C48" w:rsidP="00B47796">
            <w:pPr>
              <w:pStyle w:val="TAH"/>
              <w:rPr>
                <w:ins w:id="4461" w:author="R4-1809491" w:date="2018-07-11T16:14:00Z"/>
                <w:lang w:eastAsia="zh-CN"/>
              </w:rPr>
            </w:pPr>
            <w:ins w:id="4462" w:author="R4-1809491" w:date="2018-07-11T16:14:00Z">
              <w:r w:rsidRPr="008019AF">
                <w:rPr>
                  <w:lang w:eastAsia="zh-CN"/>
                </w:rPr>
                <w:t>Filter on the adjacent channel frequency and corresponding filter bandwidth</w:t>
              </w:r>
            </w:ins>
          </w:p>
        </w:tc>
        <w:tc>
          <w:tcPr>
            <w:tcW w:w="0" w:type="auto"/>
            <w:tcBorders>
              <w:top w:val="single" w:sz="6" w:space="0" w:color="auto"/>
              <w:left w:val="single" w:sz="6" w:space="0" w:color="auto"/>
              <w:bottom w:val="single" w:sz="6" w:space="0" w:color="auto"/>
              <w:right w:val="single" w:sz="6" w:space="0" w:color="auto"/>
            </w:tcBorders>
            <w:hideMark/>
          </w:tcPr>
          <w:p w14:paraId="67A77381" w14:textId="77777777" w:rsidR="00647C48" w:rsidRPr="008019AF" w:rsidRDefault="00647C48" w:rsidP="00B47796">
            <w:pPr>
              <w:pStyle w:val="TAH"/>
              <w:rPr>
                <w:ins w:id="4463" w:author="R4-1809491" w:date="2018-07-11T16:14:00Z"/>
                <w:lang w:eastAsia="zh-CN"/>
              </w:rPr>
            </w:pPr>
            <w:ins w:id="4464" w:author="R4-1809491" w:date="2018-07-11T16:14:00Z">
              <w:r>
                <w:rPr>
                  <w:lang w:eastAsia="zh-CN"/>
                </w:rPr>
                <w:t xml:space="preserve">OTA </w:t>
              </w:r>
              <w:r w:rsidRPr="008019AF">
                <w:rPr>
                  <w:lang w:eastAsia="zh-CN"/>
                </w:rPr>
                <w:t>ACLR limit</w:t>
              </w:r>
            </w:ins>
          </w:p>
        </w:tc>
      </w:tr>
      <w:tr w:rsidR="00647C48" w:rsidRPr="008019AF" w14:paraId="4372AA61" w14:textId="77777777" w:rsidTr="00B47796">
        <w:trPr>
          <w:cantSplit/>
          <w:jc w:val="center"/>
          <w:ins w:id="4465" w:author="R4-1809491" w:date="2018-07-11T16:14:00Z"/>
        </w:trPr>
        <w:tc>
          <w:tcPr>
            <w:tcW w:w="0" w:type="auto"/>
            <w:vMerge w:val="restart"/>
            <w:tcBorders>
              <w:top w:val="single" w:sz="6" w:space="0" w:color="auto"/>
              <w:left w:val="single" w:sz="6" w:space="0" w:color="auto"/>
              <w:bottom w:val="single" w:sz="6" w:space="0" w:color="auto"/>
              <w:right w:val="single" w:sz="6" w:space="0" w:color="auto"/>
            </w:tcBorders>
            <w:hideMark/>
          </w:tcPr>
          <w:p w14:paraId="0F656587" w14:textId="77777777" w:rsidR="00647C48" w:rsidRPr="008019AF" w:rsidRDefault="00647C48" w:rsidP="00B47796">
            <w:pPr>
              <w:pStyle w:val="TAC"/>
              <w:rPr>
                <w:ins w:id="4466" w:author="R4-1809491" w:date="2018-07-11T16:14:00Z"/>
                <w:rFonts w:eastAsia="SimSun"/>
                <w:lang w:eastAsia="zh-CN"/>
              </w:rPr>
            </w:pPr>
            <w:ins w:id="4467" w:author="R4-1809491" w:date="2018-07-11T16:14:00Z">
              <w:r w:rsidRPr="008019AF">
                <w:rPr>
                  <w:lang w:eastAsia="zh-CN"/>
                </w:rPr>
                <w:t>5, 10, 15, 20</w:t>
              </w:r>
            </w:ins>
          </w:p>
        </w:tc>
        <w:tc>
          <w:tcPr>
            <w:tcW w:w="0" w:type="auto"/>
            <w:tcBorders>
              <w:top w:val="single" w:sz="6" w:space="0" w:color="auto"/>
              <w:left w:val="single" w:sz="6" w:space="0" w:color="auto"/>
              <w:bottom w:val="single" w:sz="6" w:space="0" w:color="auto"/>
              <w:right w:val="single" w:sz="6" w:space="0" w:color="auto"/>
            </w:tcBorders>
            <w:hideMark/>
          </w:tcPr>
          <w:p w14:paraId="3FF49E9F" w14:textId="77777777" w:rsidR="00647C48" w:rsidRPr="008019AF" w:rsidRDefault="00647C48" w:rsidP="00B47796">
            <w:pPr>
              <w:pStyle w:val="TAC"/>
              <w:rPr>
                <w:ins w:id="4468" w:author="R4-1809491" w:date="2018-07-11T16:14:00Z"/>
                <w:rFonts w:cs="Arial"/>
                <w:szCs w:val="18"/>
                <w:lang w:eastAsia="zh-CN"/>
              </w:rPr>
            </w:pPr>
            <w:ins w:id="4469" w:author="R4-1809491" w:date="2018-07-11T16:14:00Z">
              <w:r w:rsidRPr="008019AF">
                <w:rPr>
                  <w:rFonts w:cs="Arial"/>
                  <w:szCs w:val="18"/>
                  <w:lang w:eastAsia="zh-CN"/>
                </w:rPr>
                <w:t>W</w:t>
              </w:r>
              <w:r w:rsidRPr="008019AF">
                <w:rPr>
                  <w:rFonts w:cs="Arial"/>
                  <w:szCs w:val="18"/>
                  <w:vertAlign w:val="subscript"/>
                  <w:lang w:eastAsia="zh-CN"/>
                </w:rPr>
                <w:t>gap</w:t>
              </w:r>
              <w:r w:rsidRPr="008019AF">
                <w:rPr>
                  <w:rFonts w:cs="Arial"/>
                  <w:szCs w:val="18"/>
                  <w:lang w:eastAsia="zh-CN"/>
                </w:rPr>
                <w:t xml:space="preserve"> ≥ 15 (Note 3)</w:t>
              </w:r>
            </w:ins>
          </w:p>
          <w:p w14:paraId="2676048B" w14:textId="77777777" w:rsidR="00647C48" w:rsidRPr="008019AF" w:rsidRDefault="00647C48" w:rsidP="00B47796">
            <w:pPr>
              <w:pStyle w:val="TAC"/>
              <w:rPr>
                <w:ins w:id="4470" w:author="R4-1809491" w:date="2018-07-11T16:14:00Z"/>
                <w:rFonts w:cs="Arial"/>
                <w:szCs w:val="18"/>
                <w:lang w:eastAsia="zh-CN"/>
              </w:rPr>
            </w:pPr>
            <w:ins w:id="4471" w:author="R4-1809491" w:date="2018-07-11T16:14:00Z">
              <w:r w:rsidRPr="008019AF">
                <w:rPr>
                  <w:rFonts w:cs="Arial"/>
                  <w:szCs w:val="18"/>
                  <w:lang w:eastAsia="zh-CN"/>
                </w:rPr>
                <w:t>W</w:t>
              </w:r>
              <w:r w:rsidRPr="008019AF">
                <w:rPr>
                  <w:rFonts w:cs="Arial"/>
                  <w:szCs w:val="18"/>
                  <w:vertAlign w:val="subscript"/>
                  <w:lang w:eastAsia="zh-CN"/>
                </w:rPr>
                <w:t>gap</w:t>
              </w:r>
              <w:r w:rsidRPr="008019AF">
                <w:rPr>
                  <w:rFonts w:cs="Arial"/>
                  <w:szCs w:val="18"/>
                  <w:lang w:eastAsia="zh-CN"/>
                </w:rPr>
                <w:t xml:space="preserve"> ≥ 45 (Note 4)</w:t>
              </w:r>
            </w:ins>
          </w:p>
        </w:tc>
        <w:tc>
          <w:tcPr>
            <w:tcW w:w="0" w:type="auto"/>
            <w:tcBorders>
              <w:top w:val="single" w:sz="6" w:space="0" w:color="auto"/>
              <w:left w:val="single" w:sz="6" w:space="0" w:color="auto"/>
              <w:bottom w:val="single" w:sz="6" w:space="0" w:color="auto"/>
              <w:right w:val="single" w:sz="6" w:space="0" w:color="auto"/>
            </w:tcBorders>
            <w:hideMark/>
          </w:tcPr>
          <w:p w14:paraId="1899069D" w14:textId="77777777" w:rsidR="00647C48" w:rsidRPr="008019AF" w:rsidRDefault="00647C48" w:rsidP="00B47796">
            <w:pPr>
              <w:pStyle w:val="TAC"/>
              <w:rPr>
                <w:ins w:id="4472" w:author="R4-1809491" w:date="2018-07-11T16:14:00Z"/>
                <w:lang w:eastAsia="zh-CN"/>
              </w:rPr>
            </w:pPr>
            <w:ins w:id="4473" w:author="R4-1809491" w:date="2018-07-11T16:14:00Z">
              <w:r w:rsidRPr="008019AF">
                <w:rPr>
                  <w:rFonts w:cs="Arial"/>
                  <w:lang w:eastAsia="zh-CN"/>
                </w:rPr>
                <w:t>2.5 MHz</w:t>
              </w:r>
            </w:ins>
          </w:p>
        </w:tc>
        <w:tc>
          <w:tcPr>
            <w:tcW w:w="0" w:type="auto"/>
            <w:tcBorders>
              <w:top w:val="single" w:sz="6" w:space="0" w:color="auto"/>
              <w:left w:val="single" w:sz="6" w:space="0" w:color="auto"/>
              <w:bottom w:val="single" w:sz="6" w:space="0" w:color="auto"/>
              <w:right w:val="single" w:sz="6" w:space="0" w:color="auto"/>
            </w:tcBorders>
            <w:hideMark/>
          </w:tcPr>
          <w:p w14:paraId="419F7EC4" w14:textId="77777777" w:rsidR="00647C48" w:rsidRPr="008019AF" w:rsidRDefault="00647C48" w:rsidP="00B47796">
            <w:pPr>
              <w:pStyle w:val="TAC"/>
              <w:rPr>
                <w:ins w:id="4474" w:author="R4-1809491" w:date="2018-07-11T16:14:00Z"/>
                <w:lang w:eastAsia="zh-CN"/>
              </w:rPr>
            </w:pPr>
            <w:ins w:id="4475" w:author="R4-1809491" w:date="2018-07-11T16:14:00Z">
              <w:r w:rsidRPr="008019AF">
                <w:rPr>
                  <w:rFonts w:eastAsia="SimSun"/>
                  <w:lang w:eastAsia="zh-CN"/>
                </w:rPr>
                <w:t xml:space="preserve">5 MHz </w:t>
              </w:r>
              <w:r w:rsidRPr="008019AF">
                <w:rPr>
                  <w:lang w:eastAsia="zh-CN"/>
                </w:rPr>
                <w:t xml:space="preserve">NR </w:t>
              </w:r>
              <w:r w:rsidRPr="008019AF">
                <w:rPr>
                  <w:rFonts w:cs="v5.0.0"/>
                </w:rPr>
                <w:t>(Note 2)</w:t>
              </w:r>
            </w:ins>
          </w:p>
        </w:tc>
        <w:tc>
          <w:tcPr>
            <w:tcW w:w="0" w:type="auto"/>
            <w:tcBorders>
              <w:top w:val="single" w:sz="6" w:space="0" w:color="auto"/>
              <w:left w:val="single" w:sz="6" w:space="0" w:color="auto"/>
              <w:bottom w:val="single" w:sz="6" w:space="0" w:color="auto"/>
              <w:right w:val="single" w:sz="6" w:space="0" w:color="auto"/>
            </w:tcBorders>
            <w:hideMark/>
          </w:tcPr>
          <w:p w14:paraId="1ECEF4DB" w14:textId="77777777" w:rsidR="00647C48" w:rsidRPr="008019AF" w:rsidRDefault="00647C48" w:rsidP="00B47796">
            <w:pPr>
              <w:pStyle w:val="TAC"/>
              <w:rPr>
                <w:ins w:id="4476" w:author="R4-1809491" w:date="2018-07-11T16:14:00Z"/>
                <w:lang w:eastAsia="zh-CN"/>
              </w:rPr>
            </w:pPr>
            <w:ins w:id="4477" w:author="R4-1809491" w:date="2018-07-11T16:14:00Z">
              <w:r w:rsidRPr="008019AF">
                <w:rPr>
                  <w:lang w:eastAsia="zh-CN"/>
                </w:rPr>
                <w:t>Square (</w:t>
              </w:r>
              <w:r w:rsidRPr="008019AF">
                <w:rPr>
                  <w:rFonts w:cs="Arial"/>
                  <w:lang w:eastAsia="zh-CN"/>
                </w:rPr>
                <w:t>BW</w:t>
              </w:r>
              <w:r w:rsidRPr="008019AF">
                <w:rPr>
                  <w:rFonts w:cs="Arial"/>
                  <w:vertAlign w:val="subscript"/>
                  <w:lang w:eastAsia="zh-CN"/>
                </w:rPr>
                <w:t>Config</w:t>
              </w:r>
              <w:r w:rsidRPr="008019AF">
                <w:rPr>
                  <w:lang w:eastAsia="zh-CN"/>
                </w:rPr>
                <w:t>)</w:t>
              </w:r>
            </w:ins>
          </w:p>
        </w:tc>
        <w:tc>
          <w:tcPr>
            <w:tcW w:w="0" w:type="auto"/>
            <w:tcBorders>
              <w:top w:val="single" w:sz="6" w:space="0" w:color="auto"/>
              <w:left w:val="single" w:sz="6" w:space="0" w:color="auto"/>
              <w:bottom w:val="single" w:sz="6" w:space="0" w:color="auto"/>
              <w:right w:val="single" w:sz="6" w:space="0" w:color="auto"/>
            </w:tcBorders>
            <w:hideMark/>
          </w:tcPr>
          <w:p w14:paraId="04942C43" w14:textId="77777777" w:rsidR="00647C48" w:rsidRPr="008019AF" w:rsidRDefault="00647C48" w:rsidP="00B47796">
            <w:pPr>
              <w:pStyle w:val="TAC"/>
              <w:rPr>
                <w:ins w:id="4478" w:author="R4-1809491" w:date="2018-07-11T16:14:00Z"/>
                <w:lang w:eastAsia="zh-CN"/>
              </w:rPr>
            </w:pPr>
            <w:ins w:id="4479" w:author="R4-1809491" w:date="2018-07-11T16:14:00Z">
              <w:r w:rsidRPr="008019AF">
                <w:rPr>
                  <w:lang w:eastAsia="zh-CN"/>
                </w:rPr>
                <w:t xml:space="preserve">45 </w:t>
              </w:r>
              <w:r>
                <w:rPr>
                  <w:rFonts w:cs="v5.0.0"/>
                </w:rPr>
                <w:t xml:space="preserve">– </w:t>
              </w:r>
              <w:r w:rsidRPr="00C9358A">
                <w:rPr>
                  <w:rFonts w:cs="v5.0.0"/>
                  <w:highlight w:val="yellow"/>
                </w:rPr>
                <w:t>FFS</w:t>
              </w:r>
              <w:r>
                <w:rPr>
                  <w:rFonts w:cs="v5.0.0"/>
                </w:rPr>
                <w:t xml:space="preserve"> </w:t>
              </w:r>
              <w:r w:rsidRPr="008019AF">
                <w:rPr>
                  <w:lang w:eastAsia="zh-CN"/>
                </w:rPr>
                <w:t>dB</w:t>
              </w:r>
            </w:ins>
          </w:p>
        </w:tc>
      </w:tr>
      <w:tr w:rsidR="00647C48" w:rsidRPr="008019AF" w14:paraId="0123BD41" w14:textId="77777777" w:rsidTr="00B47796">
        <w:trPr>
          <w:cantSplit/>
          <w:jc w:val="center"/>
          <w:ins w:id="4480" w:author="R4-1809491" w:date="2018-07-11T16:14:00Z"/>
        </w:trPr>
        <w:tc>
          <w:tcPr>
            <w:tcW w:w="0" w:type="auto"/>
            <w:vMerge/>
            <w:tcBorders>
              <w:top w:val="single" w:sz="6" w:space="0" w:color="auto"/>
              <w:left w:val="single" w:sz="6" w:space="0" w:color="auto"/>
              <w:bottom w:val="single" w:sz="6" w:space="0" w:color="auto"/>
              <w:right w:val="single" w:sz="6" w:space="0" w:color="auto"/>
            </w:tcBorders>
            <w:vAlign w:val="center"/>
            <w:hideMark/>
          </w:tcPr>
          <w:p w14:paraId="20FF333E" w14:textId="77777777" w:rsidR="00647C48" w:rsidRPr="008019AF" w:rsidRDefault="00647C48" w:rsidP="00B47796">
            <w:pPr>
              <w:pStyle w:val="TAC"/>
              <w:rPr>
                <w:ins w:id="4481" w:author="R4-1809491" w:date="2018-07-11T16:14:00Z"/>
                <w:rFonts w:eastAsia="SimSun"/>
                <w:lang w:eastAsia="zh-CN"/>
              </w:rPr>
            </w:pPr>
          </w:p>
        </w:tc>
        <w:tc>
          <w:tcPr>
            <w:tcW w:w="0" w:type="auto"/>
            <w:tcBorders>
              <w:top w:val="single" w:sz="6" w:space="0" w:color="auto"/>
              <w:left w:val="single" w:sz="6" w:space="0" w:color="auto"/>
              <w:bottom w:val="single" w:sz="6" w:space="0" w:color="auto"/>
              <w:right w:val="single" w:sz="6" w:space="0" w:color="auto"/>
            </w:tcBorders>
            <w:hideMark/>
          </w:tcPr>
          <w:p w14:paraId="795D897E" w14:textId="77777777" w:rsidR="00647C48" w:rsidRPr="008019AF" w:rsidRDefault="00647C48" w:rsidP="00B47796">
            <w:pPr>
              <w:pStyle w:val="TAC"/>
              <w:rPr>
                <w:ins w:id="4482" w:author="R4-1809491" w:date="2018-07-11T16:14:00Z"/>
                <w:rFonts w:cs="Arial"/>
                <w:szCs w:val="18"/>
                <w:lang w:eastAsia="zh-CN"/>
              </w:rPr>
            </w:pPr>
            <w:ins w:id="4483" w:author="R4-1809491" w:date="2018-07-11T16:14:00Z">
              <w:r w:rsidRPr="008019AF">
                <w:rPr>
                  <w:rFonts w:cs="Arial"/>
                  <w:szCs w:val="18"/>
                  <w:lang w:eastAsia="zh-CN"/>
                </w:rPr>
                <w:t>Wgap ≥ 20 (Note 3)</w:t>
              </w:r>
            </w:ins>
          </w:p>
          <w:p w14:paraId="14709AEA" w14:textId="77777777" w:rsidR="00647C48" w:rsidRPr="008019AF" w:rsidRDefault="00647C48" w:rsidP="00B47796">
            <w:pPr>
              <w:pStyle w:val="TAC"/>
              <w:rPr>
                <w:ins w:id="4484" w:author="R4-1809491" w:date="2018-07-11T16:14:00Z"/>
                <w:rFonts w:cs="Arial"/>
                <w:szCs w:val="18"/>
                <w:lang w:eastAsia="zh-CN"/>
              </w:rPr>
            </w:pPr>
            <w:ins w:id="4485" w:author="R4-1809491" w:date="2018-07-11T16:14:00Z">
              <w:r w:rsidRPr="008019AF">
                <w:rPr>
                  <w:rFonts w:cs="Arial"/>
                  <w:szCs w:val="18"/>
                  <w:lang w:eastAsia="zh-CN"/>
                </w:rPr>
                <w:t>Wgap ≥ 50 (Note 4)</w:t>
              </w:r>
            </w:ins>
          </w:p>
        </w:tc>
        <w:tc>
          <w:tcPr>
            <w:tcW w:w="0" w:type="auto"/>
            <w:tcBorders>
              <w:top w:val="single" w:sz="6" w:space="0" w:color="auto"/>
              <w:left w:val="single" w:sz="6" w:space="0" w:color="auto"/>
              <w:bottom w:val="single" w:sz="6" w:space="0" w:color="auto"/>
              <w:right w:val="single" w:sz="6" w:space="0" w:color="auto"/>
            </w:tcBorders>
            <w:hideMark/>
          </w:tcPr>
          <w:p w14:paraId="3EF3CB77" w14:textId="77777777" w:rsidR="00647C48" w:rsidRPr="008019AF" w:rsidRDefault="00647C48" w:rsidP="00B47796">
            <w:pPr>
              <w:pStyle w:val="TAC"/>
              <w:rPr>
                <w:ins w:id="4486" w:author="R4-1809491" w:date="2018-07-11T16:14:00Z"/>
                <w:lang w:eastAsia="zh-CN"/>
              </w:rPr>
            </w:pPr>
            <w:ins w:id="4487" w:author="R4-1809491" w:date="2018-07-11T16:14:00Z">
              <w:r w:rsidRPr="008019AF">
                <w:rPr>
                  <w:lang w:eastAsia="zh-CN"/>
                </w:rPr>
                <w:t>7.5 MHz</w:t>
              </w:r>
            </w:ins>
          </w:p>
        </w:tc>
        <w:tc>
          <w:tcPr>
            <w:tcW w:w="0" w:type="auto"/>
            <w:tcBorders>
              <w:top w:val="single" w:sz="6" w:space="0" w:color="auto"/>
              <w:left w:val="single" w:sz="6" w:space="0" w:color="auto"/>
              <w:bottom w:val="single" w:sz="6" w:space="0" w:color="auto"/>
              <w:right w:val="single" w:sz="6" w:space="0" w:color="auto"/>
            </w:tcBorders>
            <w:hideMark/>
          </w:tcPr>
          <w:p w14:paraId="29D16082" w14:textId="77777777" w:rsidR="00647C48" w:rsidRPr="008019AF" w:rsidRDefault="00647C48" w:rsidP="00B47796">
            <w:pPr>
              <w:pStyle w:val="TAC"/>
              <w:rPr>
                <w:ins w:id="4488" w:author="R4-1809491" w:date="2018-07-11T16:14:00Z"/>
                <w:lang w:eastAsia="zh-CN"/>
              </w:rPr>
            </w:pPr>
            <w:ins w:id="4489" w:author="R4-1809491" w:date="2018-07-11T16:14:00Z">
              <w:r w:rsidRPr="008019AF">
                <w:rPr>
                  <w:rFonts w:eastAsia="SimSun"/>
                  <w:lang w:eastAsia="zh-CN"/>
                </w:rPr>
                <w:t>5 MHz NR</w:t>
              </w:r>
              <w:r w:rsidRPr="008019AF">
                <w:rPr>
                  <w:lang w:eastAsia="zh-CN"/>
                </w:rPr>
                <w:t xml:space="preserve"> </w:t>
              </w:r>
              <w:r w:rsidRPr="008019AF">
                <w:rPr>
                  <w:rFonts w:cs="v5.0.0"/>
                </w:rPr>
                <w:t>(Note 2)</w:t>
              </w:r>
            </w:ins>
          </w:p>
        </w:tc>
        <w:tc>
          <w:tcPr>
            <w:tcW w:w="0" w:type="auto"/>
            <w:tcBorders>
              <w:top w:val="single" w:sz="6" w:space="0" w:color="auto"/>
              <w:left w:val="single" w:sz="6" w:space="0" w:color="auto"/>
              <w:bottom w:val="single" w:sz="6" w:space="0" w:color="auto"/>
              <w:right w:val="single" w:sz="6" w:space="0" w:color="auto"/>
            </w:tcBorders>
            <w:hideMark/>
          </w:tcPr>
          <w:p w14:paraId="6070319E" w14:textId="77777777" w:rsidR="00647C48" w:rsidRPr="008019AF" w:rsidRDefault="00647C48" w:rsidP="00B47796">
            <w:pPr>
              <w:pStyle w:val="TAC"/>
              <w:rPr>
                <w:ins w:id="4490" w:author="R4-1809491" w:date="2018-07-11T16:14:00Z"/>
                <w:lang w:eastAsia="zh-CN"/>
              </w:rPr>
            </w:pPr>
            <w:ins w:id="4491" w:author="R4-1809491" w:date="2018-07-11T16:14:00Z">
              <w:r w:rsidRPr="008019AF">
                <w:rPr>
                  <w:lang w:eastAsia="zh-CN"/>
                </w:rPr>
                <w:t>Square (</w:t>
              </w:r>
              <w:r w:rsidRPr="008019AF">
                <w:rPr>
                  <w:rFonts w:cs="Arial"/>
                  <w:lang w:eastAsia="zh-CN"/>
                </w:rPr>
                <w:t>BW</w:t>
              </w:r>
              <w:r w:rsidRPr="008019AF">
                <w:rPr>
                  <w:rFonts w:cs="Arial"/>
                  <w:vertAlign w:val="subscript"/>
                  <w:lang w:eastAsia="zh-CN"/>
                </w:rPr>
                <w:t>Config</w:t>
              </w:r>
              <w:r w:rsidRPr="008019AF">
                <w:rPr>
                  <w:lang w:eastAsia="zh-CN"/>
                </w:rPr>
                <w:t>)</w:t>
              </w:r>
            </w:ins>
          </w:p>
        </w:tc>
        <w:tc>
          <w:tcPr>
            <w:tcW w:w="0" w:type="auto"/>
            <w:tcBorders>
              <w:top w:val="single" w:sz="6" w:space="0" w:color="auto"/>
              <w:left w:val="single" w:sz="6" w:space="0" w:color="auto"/>
              <w:bottom w:val="single" w:sz="6" w:space="0" w:color="auto"/>
              <w:right w:val="single" w:sz="6" w:space="0" w:color="auto"/>
            </w:tcBorders>
            <w:hideMark/>
          </w:tcPr>
          <w:p w14:paraId="4B2C64CC" w14:textId="77777777" w:rsidR="00647C48" w:rsidRPr="008019AF" w:rsidRDefault="00647C48" w:rsidP="00B47796">
            <w:pPr>
              <w:pStyle w:val="TAC"/>
              <w:rPr>
                <w:ins w:id="4492" w:author="R4-1809491" w:date="2018-07-11T16:14:00Z"/>
                <w:lang w:eastAsia="zh-CN"/>
              </w:rPr>
            </w:pPr>
            <w:ins w:id="4493" w:author="R4-1809491" w:date="2018-07-11T16:14:00Z">
              <w:r w:rsidRPr="008019AF">
                <w:rPr>
                  <w:lang w:eastAsia="zh-CN"/>
                </w:rPr>
                <w:t>45</w:t>
              </w:r>
              <w:r>
                <w:rPr>
                  <w:lang w:eastAsia="zh-CN"/>
                </w:rPr>
                <w:t xml:space="preserve"> </w:t>
              </w:r>
              <w:r>
                <w:rPr>
                  <w:rFonts w:cs="v5.0.0"/>
                </w:rPr>
                <w:t xml:space="preserve">– </w:t>
              </w:r>
              <w:r w:rsidRPr="00C9358A">
                <w:rPr>
                  <w:rFonts w:cs="v5.0.0"/>
                  <w:highlight w:val="yellow"/>
                </w:rPr>
                <w:t>FFS</w:t>
              </w:r>
              <w:r w:rsidRPr="008019AF">
                <w:rPr>
                  <w:lang w:eastAsia="zh-CN"/>
                </w:rPr>
                <w:t xml:space="preserve"> dB</w:t>
              </w:r>
            </w:ins>
          </w:p>
        </w:tc>
      </w:tr>
      <w:tr w:rsidR="00647C48" w:rsidRPr="008019AF" w14:paraId="50043036" w14:textId="77777777" w:rsidTr="00B47796">
        <w:trPr>
          <w:cantSplit/>
          <w:jc w:val="center"/>
          <w:ins w:id="4494" w:author="R4-1809491" w:date="2018-07-11T16:14:00Z"/>
        </w:trPr>
        <w:tc>
          <w:tcPr>
            <w:tcW w:w="0" w:type="auto"/>
            <w:vMerge w:val="restart"/>
            <w:tcBorders>
              <w:top w:val="single" w:sz="6" w:space="0" w:color="auto"/>
              <w:left w:val="single" w:sz="6" w:space="0" w:color="auto"/>
              <w:bottom w:val="single" w:sz="6" w:space="0" w:color="auto"/>
              <w:right w:val="single" w:sz="6" w:space="0" w:color="auto"/>
            </w:tcBorders>
            <w:hideMark/>
          </w:tcPr>
          <w:p w14:paraId="5320239B" w14:textId="77777777" w:rsidR="00647C48" w:rsidRPr="008019AF" w:rsidRDefault="00647C48" w:rsidP="00B47796">
            <w:pPr>
              <w:pStyle w:val="TAC"/>
              <w:rPr>
                <w:ins w:id="4495" w:author="R4-1809491" w:date="2018-07-11T16:14:00Z"/>
                <w:rFonts w:eastAsia="SimSun"/>
                <w:lang w:eastAsia="zh-CN"/>
              </w:rPr>
            </w:pPr>
            <w:ins w:id="4496" w:author="R4-1809491" w:date="2018-07-11T16:14:00Z">
              <w:r w:rsidRPr="008019AF">
                <w:rPr>
                  <w:rFonts w:eastAsia="SimSun"/>
                  <w:lang w:eastAsia="zh-CN"/>
                </w:rPr>
                <w:t>25, 30, 40, 50, 60, 70, 80, 90, 100</w:t>
              </w:r>
            </w:ins>
          </w:p>
        </w:tc>
        <w:tc>
          <w:tcPr>
            <w:tcW w:w="0" w:type="auto"/>
            <w:tcBorders>
              <w:top w:val="single" w:sz="6" w:space="0" w:color="auto"/>
              <w:left w:val="single" w:sz="6" w:space="0" w:color="auto"/>
              <w:bottom w:val="single" w:sz="6" w:space="0" w:color="auto"/>
              <w:right w:val="single" w:sz="6" w:space="0" w:color="auto"/>
            </w:tcBorders>
          </w:tcPr>
          <w:p w14:paraId="1302C59B" w14:textId="77777777" w:rsidR="00647C48" w:rsidRPr="008019AF" w:rsidRDefault="00647C48" w:rsidP="00B47796">
            <w:pPr>
              <w:pStyle w:val="TAC"/>
              <w:rPr>
                <w:ins w:id="4497" w:author="R4-1809491" w:date="2018-07-11T16:14:00Z"/>
                <w:rFonts w:cs="Arial"/>
                <w:lang w:eastAsia="zh-CN"/>
              </w:rPr>
            </w:pPr>
            <w:ins w:id="4498" w:author="R4-1809491" w:date="2018-07-11T16:14:00Z">
              <w:r w:rsidRPr="008019AF">
                <w:rPr>
                  <w:rFonts w:cs="Arial"/>
                  <w:lang w:eastAsia="zh-CN"/>
                </w:rPr>
                <w:t>Wgap ≥ 60 (Note 4)</w:t>
              </w:r>
            </w:ins>
          </w:p>
          <w:p w14:paraId="6C639782" w14:textId="77777777" w:rsidR="00647C48" w:rsidRPr="008019AF" w:rsidRDefault="00647C48" w:rsidP="00B47796">
            <w:pPr>
              <w:pStyle w:val="TAC"/>
              <w:rPr>
                <w:ins w:id="4499" w:author="R4-1809491" w:date="2018-07-11T16:14:00Z"/>
                <w:rFonts w:cs="Arial"/>
                <w:lang w:eastAsia="zh-CN"/>
              </w:rPr>
            </w:pPr>
            <w:ins w:id="4500" w:author="R4-1809491" w:date="2018-07-11T16:14:00Z">
              <w:r w:rsidRPr="008019AF">
                <w:rPr>
                  <w:rFonts w:cs="Arial"/>
                  <w:lang w:eastAsia="zh-CN"/>
                </w:rPr>
                <w:t>Wgap ≥ 30 (Note 3) </w:t>
              </w:r>
            </w:ins>
          </w:p>
        </w:tc>
        <w:tc>
          <w:tcPr>
            <w:tcW w:w="0" w:type="auto"/>
            <w:tcBorders>
              <w:top w:val="single" w:sz="6" w:space="0" w:color="auto"/>
              <w:left w:val="single" w:sz="6" w:space="0" w:color="auto"/>
              <w:bottom w:val="single" w:sz="6" w:space="0" w:color="auto"/>
              <w:right w:val="single" w:sz="6" w:space="0" w:color="auto"/>
            </w:tcBorders>
            <w:hideMark/>
          </w:tcPr>
          <w:p w14:paraId="43B84C04" w14:textId="77777777" w:rsidR="00647C48" w:rsidRPr="008019AF" w:rsidRDefault="00647C48" w:rsidP="00B47796">
            <w:pPr>
              <w:pStyle w:val="TAC"/>
              <w:rPr>
                <w:ins w:id="4501" w:author="R4-1809491" w:date="2018-07-11T16:14:00Z"/>
                <w:lang w:eastAsia="zh-CN"/>
              </w:rPr>
            </w:pPr>
            <w:ins w:id="4502" w:author="R4-1809491" w:date="2018-07-11T16:14:00Z">
              <w:r w:rsidRPr="008019AF">
                <w:rPr>
                  <w:rFonts w:cs="Arial"/>
                  <w:lang w:eastAsia="zh-CN"/>
                </w:rPr>
                <w:t>10 MHz</w:t>
              </w:r>
            </w:ins>
          </w:p>
        </w:tc>
        <w:tc>
          <w:tcPr>
            <w:tcW w:w="0" w:type="auto"/>
            <w:tcBorders>
              <w:top w:val="single" w:sz="6" w:space="0" w:color="auto"/>
              <w:left w:val="single" w:sz="6" w:space="0" w:color="auto"/>
              <w:bottom w:val="single" w:sz="6" w:space="0" w:color="auto"/>
              <w:right w:val="single" w:sz="6" w:space="0" w:color="auto"/>
            </w:tcBorders>
            <w:hideMark/>
          </w:tcPr>
          <w:p w14:paraId="1048FD9D" w14:textId="77777777" w:rsidR="00647C48" w:rsidRPr="008019AF" w:rsidRDefault="00647C48" w:rsidP="00B47796">
            <w:pPr>
              <w:pStyle w:val="TAC"/>
              <w:rPr>
                <w:ins w:id="4503" w:author="R4-1809491" w:date="2018-07-11T16:14:00Z"/>
                <w:lang w:eastAsia="zh-CN"/>
              </w:rPr>
            </w:pPr>
            <w:ins w:id="4504" w:author="R4-1809491" w:date="2018-07-11T16:14:00Z">
              <w:r w:rsidRPr="008019AF">
                <w:rPr>
                  <w:lang w:eastAsia="zh-CN"/>
                </w:rPr>
                <w:t xml:space="preserve">20 MHz NR </w:t>
              </w:r>
              <w:r w:rsidRPr="008019AF">
                <w:rPr>
                  <w:rFonts w:cs="v5.0.0"/>
                </w:rPr>
                <w:t>(Note 2)</w:t>
              </w:r>
            </w:ins>
          </w:p>
        </w:tc>
        <w:tc>
          <w:tcPr>
            <w:tcW w:w="0" w:type="auto"/>
            <w:tcBorders>
              <w:top w:val="single" w:sz="6" w:space="0" w:color="auto"/>
              <w:left w:val="single" w:sz="6" w:space="0" w:color="auto"/>
              <w:bottom w:val="single" w:sz="6" w:space="0" w:color="auto"/>
              <w:right w:val="single" w:sz="6" w:space="0" w:color="auto"/>
            </w:tcBorders>
            <w:hideMark/>
          </w:tcPr>
          <w:p w14:paraId="5B362070" w14:textId="77777777" w:rsidR="00647C48" w:rsidRPr="008019AF" w:rsidRDefault="00647C48" w:rsidP="00B47796">
            <w:pPr>
              <w:pStyle w:val="TAC"/>
              <w:rPr>
                <w:ins w:id="4505" w:author="R4-1809491" w:date="2018-07-11T16:14:00Z"/>
                <w:lang w:eastAsia="zh-CN"/>
              </w:rPr>
            </w:pPr>
            <w:ins w:id="4506" w:author="R4-1809491" w:date="2018-07-11T16:14:00Z">
              <w:r w:rsidRPr="008019AF">
                <w:rPr>
                  <w:lang w:eastAsia="zh-CN"/>
                </w:rPr>
                <w:t>Square (</w:t>
              </w:r>
              <w:r w:rsidRPr="008019AF">
                <w:rPr>
                  <w:rFonts w:cs="Arial"/>
                  <w:lang w:eastAsia="zh-CN"/>
                </w:rPr>
                <w:t>BW</w:t>
              </w:r>
              <w:r w:rsidRPr="008019AF">
                <w:rPr>
                  <w:rFonts w:cs="Arial"/>
                  <w:vertAlign w:val="subscript"/>
                  <w:lang w:eastAsia="zh-CN"/>
                </w:rPr>
                <w:t>Config</w:t>
              </w:r>
              <w:r w:rsidRPr="008019AF">
                <w:rPr>
                  <w:lang w:eastAsia="zh-CN"/>
                </w:rPr>
                <w:t>)</w:t>
              </w:r>
            </w:ins>
          </w:p>
        </w:tc>
        <w:tc>
          <w:tcPr>
            <w:tcW w:w="0" w:type="auto"/>
            <w:tcBorders>
              <w:top w:val="single" w:sz="6" w:space="0" w:color="auto"/>
              <w:left w:val="single" w:sz="6" w:space="0" w:color="auto"/>
              <w:bottom w:val="single" w:sz="6" w:space="0" w:color="auto"/>
              <w:right w:val="single" w:sz="6" w:space="0" w:color="auto"/>
            </w:tcBorders>
            <w:hideMark/>
          </w:tcPr>
          <w:p w14:paraId="46874F90" w14:textId="77777777" w:rsidR="00647C48" w:rsidRPr="008019AF" w:rsidRDefault="00647C48" w:rsidP="00B47796">
            <w:pPr>
              <w:pStyle w:val="TAC"/>
              <w:rPr>
                <w:ins w:id="4507" w:author="R4-1809491" w:date="2018-07-11T16:14:00Z"/>
                <w:lang w:eastAsia="zh-CN"/>
              </w:rPr>
            </w:pPr>
            <w:ins w:id="4508" w:author="R4-1809491" w:date="2018-07-11T16:14:00Z">
              <w:r w:rsidRPr="008019AF">
                <w:rPr>
                  <w:lang w:eastAsia="zh-CN"/>
                </w:rPr>
                <w:t xml:space="preserve">45 </w:t>
              </w:r>
              <w:r>
                <w:rPr>
                  <w:rFonts w:cs="v5.0.0"/>
                </w:rPr>
                <w:t xml:space="preserve">– </w:t>
              </w:r>
              <w:r w:rsidRPr="00C9358A">
                <w:rPr>
                  <w:rFonts w:cs="v5.0.0"/>
                  <w:highlight w:val="yellow"/>
                </w:rPr>
                <w:t>FFS</w:t>
              </w:r>
              <w:r>
                <w:rPr>
                  <w:rFonts w:cs="v5.0.0"/>
                </w:rPr>
                <w:t xml:space="preserve"> </w:t>
              </w:r>
              <w:r w:rsidRPr="008019AF">
                <w:rPr>
                  <w:lang w:eastAsia="zh-CN"/>
                </w:rPr>
                <w:t>dB</w:t>
              </w:r>
            </w:ins>
          </w:p>
        </w:tc>
      </w:tr>
      <w:tr w:rsidR="00647C48" w:rsidRPr="008019AF" w14:paraId="1D1BF351" w14:textId="77777777" w:rsidTr="00B47796">
        <w:trPr>
          <w:cantSplit/>
          <w:jc w:val="center"/>
          <w:ins w:id="4509" w:author="R4-1809491" w:date="2018-07-11T16:14:00Z"/>
        </w:trPr>
        <w:tc>
          <w:tcPr>
            <w:tcW w:w="0" w:type="auto"/>
            <w:vMerge/>
            <w:tcBorders>
              <w:top w:val="single" w:sz="6" w:space="0" w:color="auto"/>
              <w:left w:val="single" w:sz="6" w:space="0" w:color="auto"/>
              <w:bottom w:val="single" w:sz="6" w:space="0" w:color="auto"/>
              <w:right w:val="single" w:sz="6" w:space="0" w:color="auto"/>
            </w:tcBorders>
            <w:vAlign w:val="center"/>
            <w:hideMark/>
          </w:tcPr>
          <w:p w14:paraId="4BBA6CD8" w14:textId="77777777" w:rsidR="00647C48" w:rsidRPr="008019AF" w:rsidRDefault="00647C48" w:rsidP="00B47796">
            <w:pPr>
              <w:pStyle w:val="TAC"/>
              <w:rPr>
                <w:ins w:id="4510" w:author="R4-1809491" w:date="2018-07-11T16:14:00Z"/>
                <w:rFonts w:eastAsia="SimSun"/>
                <w:lang w:eastAsia="zh-CN"/>
              </w:rPr>
            </w:pPr>
          </w:p>
        </w:tc>
        <w:tc>
          <w:tcPr>
            <w:tcW w:w="0" w:type="auto"/>
            <w:tcBorders>
              <w:top w:val="single" w:sz="6" w:space="0" w:color="auto"/>
              <w:left w:val="single" w:sz="6" w:space="0" w:color="auto"/>
              <w:bottom w:val="single" w:sz="6" w:space="0" w:color="auto"/>
              <w:right w:val="single" w:sz="6" w:space="0" w:color="auto"/>
            </w:tcBorders>
            <w:hideMark/>
          </w:tcPr>
          <w:p w14:paraId="49EE8385" w14:textId="77777777" w:rsidR="00647C48" w:rsidRPr="008019AF" w:rsidRDefault="00647C48" w:rsidP="00B47796">
            <w:pPr>
              <w:pStyle w:val="TAC"/>
              <w:rPr>
                <w:ins w:id="4511" w:author="R4-1809491" w:date="2018-07-11T16:14:00Z"/>
                <w:rFonts w:cs="Arial"/>
                <w:lang w:eastAsia="zh-CN"/>
              </w:rPr>
            </w:pPr>
            <w:ins w:id="4512" w:author="R4-1809491" w:date="2018-07-11T16:14:00Z">
              <w:r w:rsidRPr="008019AF">
                <w:rPr>
                  <w:rFonts w:cs="Arial"/>
                  <w:lang w:eastAsia="zh-CN"/>
                </w:rPr>
                <w:t>Wgap ≥ 80 (Note 4)</w:t>
              </w:r>
            </w:ins>
          </w:p>
          <w:p w14:paraId="5E38521E" w14:textId="77777777" w:rsidR="00647C48" w:rsidRPr="008019AF" w:rsidRDefault="00647C48" w:rsidP="00B47796">
            <w:pPr>
              <w:pStyle w:val="TAC"/>
              <w:rPr>
                <w:ins w:id="4513" w:author="R4-1809491" w:date="2018-07-11T16:14:00Z"/>
                <w:rFonts w:cs="Arial"/>
                <w:lang w:eastAsia="zh-CN"/>
              </w:rPr>
            </w:pPr>
            <w:ins w:id="4514" w:author="R4-1809491" w:date="2018-07-11T16:14:00Z">
              <w:r w:rsidRPr="008019AF">
                <w:rPr>
                  <w:rFonts w:cs="Arial"/>
                  <w:lang w:eastAsia="zh-CN"/>
                </w:rPr>
                <w:t>Wgap ≥ 50 (Note 3)</w:t>
              </w:r>
            </w:ins>
          </w:p>
        </w:tc>
        <w:tc>
          <w:tcPr>
            <w:tcW w:w="0" w:type="auto"/>
            <w:tcBorders>
              <w:top w:val="single" w:sz="6" w:space="0" w:color="auto"/>
              <w:left w:val="single" w:sz="6" w:space="0" w:color="auto"/>
              <w:bottom w:val="single" w:sz="6" w:space="0" w:color="auto"/>
              <w:right w:val="single" w:sz="6" w:space="0" w:color="auto"/>
            </w:tcBorders>
            <w:hideMark/>
          </w:tcPr>
          <w:p w14:paraId="31B329B5" w14:textId="77777777" w:rsidR="00647C48" w:rsidRPr="008019AF" w:rsidRDefault="00647C48" w:rsidP="00B47796">
            <w:pPr>
              <w:pStyle w:val="TAC"/>
              <w:rPr>
                <w:ins w:id="4515" w:author="R4-1809491" w:date="2018-07-11T16:14:00Z"/>
                <w:lang w:eastAsia="zh-CN"/>
              </w:rPr>
            </w:pPr>
            <w:ins w:id="4516" w:author="R4-1809491" w:date="2018-07-11T16:14:00Z">
              <w:r w:rsidRPr="008019AF">
                <w:rPr>
                  <w:lang w:eastAsia="zh-CN"/>
                </w:rPr>
                <w:t>30 MHz</w:t>
              </w:r>
            </w:ins>
          </w:p>
        </w:tc>
        <w:tc>
          <w:tcPr>
            <w:tcW w:w="0" w:type="auto"/>
            <w:tcBorders>
              <w:top w:val="single" w:sz="6" w:space="0" w:color="auto"/>
              <w:left w:val="single" w:sz="6" w:space="0" w:color="auto"/>
              <w:bottom w:val="single" w:sz="6" w:space="0" w:color="auto"/>
              <w:right w:val="single" w:sz="6" w:space="0" w:color="auto"/>
            </w:tcBorders>
            <w:hideMark/>
          </w:tcPr>
          <w:p w14:paraId="4153D24E" w14:textId="77777777" w:rsidR="00647C48" w:rsidRPr="008019AF" w:rsidRDefault="00647C48" w:rsidP="00B47796">
            <w:pPr>
              <w:pStyle w:val="TAC"/>
              <w:rPr>
                <w:ins w:id="4517" w:author="R4-1809491" w:date="2018-07-11T16:14:00Z"/>
                <w:lang w:eastAsia="zh-CN"/>
              </w:rPr>
            </w:pPr>
            <w:ins w:id="4518" w:author="R4-1809491" w:date="2018-07-11T16:14:00Z">
              <w:r w:rsidRPr="008019AF">
                <w:rPr>
                  <w:rFonts w:eastAsia="SimSun"/>
                  <w:lang w:eastAsia="zh-CN"/>
                </w:rPr>
                <w:t>20 MHz NR</w:t>
              </w:r>
              <w:r w:rsidRPr="008019AF">
                <w:rPr>
                  <w:lang w:eastAsia="zh-CN"/>
                </w:rPr>
                <w:t xml:space="preserve"> </w:t>
              </w:r>
              <w:r w:rsidRPr="008019AF">
                <w:rPr>
                  <w:rFonts w:cs="v5.0.0"/>
                </w:rPr>
                <w:t>(Note 2)</w:t>
              </w:r>
            </w:ins>
          </w:p>
        </w:tc>
        <w:tc>
          <w:tcPr>
            <w:tcW w:w="0" w:type="auto"/>
            <w:tcBorders>
              <w:top w:val="single" w:sz="6" w:space="0" w:color="auto"/>
              <w:left w:val="single" w:sz="6" w:space="0" w:color="auto"/>
              <w:bottom w:val="single" w:sz="6" w:space="0" w:color="auto"/>
              <w:right w:val="single" w:sz="6" w:space="0" w:color="auto"/>
            </w:tcBorders>
            <w:hideMark/>
          </w:tcPr>
          <w:p w14:paraId="47B7D41A" w14:textId="77777777" w:rsidR="00647C48" w:rsidRPr="008019AF" w:rsidRDefault="00647C48" w:rsidP="00B47796">
            <w:pPr>
              <w:pStyle w:val="TAC"/>
              <w:rPr>
                <w:ins w:id="4519" w:author="R4-1809491" w:date="2018-07-11T16:14:00Z"/>
                <w:lang w:eastAsia="zh-CN"/>
              </w:rPr>
            </w:pPr>
            <w:ins w:id="4520" w:author="R4-1809491" w:date="2018-07-11T16:14:00Z">
              <w:r w:rsidRPr="008019AF">
                <w:rPr>
                  <w:lang w:eastAsia="zh-CN"/>
                </w:rPr>
                <w:t>Square (</w:t>
              </w:r>
              <w:r w:rsidRPr="008019AF">
                <w:rPr>
                  <w:rFonts w:cs="Arial"/>
                  <w:lang w:eastAsia="zh-CN"/>
                </w:rPr>
                <w:t>BW</w:t>
              </w:r>
              <w:r w:rsidRPr="008019AF">
                <w:rPr>
                  <w:rFonts w:cs="Arial"/>
                  <w:vertAlign w:val="subscript"/>
                  <w:lang w:eastAsia="zh-CN"/>
                </w:rPr>
                <w:t>Config</w:t>
              </w:r>
              <w:r w:rsidRPr="008019AF">
                <w:rPr>
                  <w:lang w:eastAsia="zh-CN"/>
                </w:rPr>
                <w:t>)</w:t>
              </w:r>
            </w:ins>
          </w:p>
        </w:tc>
        <w:tc>
          <w:tcPr>
            <w:tcW w:w="0" w:type="auto"/>
            <w:tcBorders>
              <w:top w:val="single" w:sz="6" w:space="0" w:color="auto"/>
              <w:left w:val="single" w:sz="6" w:space="0" w:color="auto"/>
              <w:bottom w:val="single" w:sz="6" w:space="0" w:color="auto"/>
              <w:right w:val="single" w:sz="6" w:space="0" w:color="auto"/>
            </w:tcBorders>
            <w:hideMark/>
          </w:tcPr>
          <w:p w14:paraId="7250B425" w14:textId="77777777" w:rsidR="00647C48" w:rsidRPr="008019AF" w:rsidRDefault="00647C48" w:rsidP="00B47796">
            <w:pPr>
              <w:pStyle w:val="TAC"/>
              <w:rPr>
                <w:ins w:id="4521" w:author="R4-1809491" w:date="2018-07-11T16:14:00Z"/>
                <w:lang w:eastAsia="zh-CN"/>
              </w:rPr>
            </w:pPr>
            <w:ins w:id="4522" w:author="R4-1809491" w:date="2018-07-11T16:14:00Z">
              <w:r w:rsidRPr="008019AF">
                <w:rPr>
                  <w:lang w:eastAsia="zh-CN"/>
                </w:rPr>
                <w:t xml:space="preserve">45 </w:t>
              </w:r>
              <w:r>
                <w:rPr>
                  <w:rFonts w:cs="v5.0.0"/>
                </w:rPr>
                <w:t xml:space="preserve">– </w:t>
              </w:r>
              <w:r w:rsidRPr="00C9358A">
                <w:rPr>
                  <w:rFonts w:cs="v5.0.0"/>
                  <w:highlight w:val="yellow"/>
                </w:rPr>
                <w:t>FFS</w:t>
              </w:r>
              <w:r>
                <w:rPr>
                  <w:rFonts w:cs="v5.0.0"/>
                </w:rPr>
                <w:t xml:space="preserve"> </w:t>
              </w:r>
              <w:r w:rsidRPr="008019AF">
                <w:rPr>
                  <w:lang w:eastAsia="zh-CN"/>
                </w:rPr>
                <w:t>dB</w:t>
              </w:r>
            </w:ins>
          </w:p>
        </w:tc>
      </w:tr>
      <w:tr w:rsidR="00647C48" w:rsidRPr="008019AF" w14:paraId="76F1AB0B" w14:textId="77777777" w:rsidTr="00B47796">
        <w:trPr>
          <w:cantSplit/>
          <w:jc w:val="center"/>
          <w:ins w:id="4523" w:author="R4-1809491" w:date="2018-07-11T16:14:00Z"/>
        </w:trPr>
        <w:tc>
          <w:tcPr>
            <w:tcW w:w="0" w:type="auto"/>
            <w:gridSpan w:val="6"/>
            <w:tcBorders>
              <w:top w:val="single" w:sz="6" w:space="0" w:color="auto"/>
              <w:left w:val="single" w:sz="6" w:space="0" w:color="auto"/>
              <w:bottom w:val="single" w:sz="6" w:space="0" w:color="auto"/>
              <w:right w:val="single" w:sz="6" w:space="0" w:color="auto"/>
            </w:tcBorders>
            <w:hideMark/>
          </w:tcPr>
          <w:p w14:paraId="54523846" w14:textId="77777777" w:rsidR="00647C48" w:rsidRPr="008019AF" w:rsidRDefault="00647C48" w:rsidP="00B47796">
            <w:pPr>
              <w:pStyle w:val="TAN"/>
              <w:rPr>
                <w:ins w:id="4524" w:author="R4-1809491" w:date="2018-07-11T16:14:00Z"/>
                <w:lang w:eastAsia="zh-CN"/>
              </w:rPr>
            </w:pPr>
            <w:ins w:id="4525" w:author="R4-1809491" w:date="2018-07-11T16:14:00Z">
              <w:r w:rsidRPr="008019AF">
                <w:rPr>
                  <w:lang w:eastAsia="zh-CN"/>
                </w:rPr>
                <w:t>NOTE 1:</w:t>
              </w:r>
              <w:r w:rsidRPr="008019AF">
                <w:rPr>
                  <w:lang w:eastAsia="zh-CN"/>
                </w:rPr>
                <w:tab/>
                <w:t>BW</w:t>
              </w:r>
              <w:r w:rsidRPr="008019AF">
                <w:rPr>
                  <w:vertAlign w:val="subscript"/>
                  <w:lang w:eastAsia="zh-CN"/>
                </w:rPr>
                <w:t>Config</w:t>
              </w:r>
              <w:r w:rsidRPr="008019AF">
                <w:rPr>
                  <w:lang w:eastAsia="zh-CN"/>
                </w:rPr>
                <w:t xml:space="preserve"> is the transmission bandwidth configuration of the </w:t>
              </w:r>
              <w:r w:rsidRPr="008019AF">
                <w:rPr>
                  <w:rFonts w:cs="v5.0.0"/>
                  <w:lang w:eastAsia="zh-CN"/>
                </w:rPr>
                <w:t>assumed adjacent channel carrier</w:t>
              </w:r>
              <w:r w:rsidRPr="008019AF">
                <w:rPr>
                  <w:lang w:eastAsia="zh-CN"/>
                </w:rPr>
                <w:t>.</w:t>
              </w:r>
            </w:ins>
          </w:p>
          <w:p w14:paraId="7145CB10" w14:textId="77777777" w:rsidR="00647C48" w:rsidRPr="008019AF" w:rsidRDefault="00647C48" w:rsidP="00B47796">
            <w:pPr>
              <w:pStyle w:val="TAN"/>
              <w:rPr>
                <w:ins w:id="4526" w:author="R4-1809491" w:date="2018-07-11T16:14:00Z"/>
                <w:rFonts w:cs="Arial"/>
              </w:rPr>
            </w:pPr>
            <w:ins w:id="4527" w:author="R4-1809491" w:date="2018-07-11T16:14:00Z">
              <w:r w:rsidRPr="008019AF">
                <w:rPr>
                  <w:rFonts w:cs="Arial"/>
                </w:rPr>
                <w:t>NOTE 2:</w:t>
              </w:r>
              <w:r w:rsidRPr="008019AF">
                <w:rPr>
                  <w:rFonts w:cs="Arial"/>
                </w:rPr>
                <w:tab/>
              </w:r>
              <w:r w:rsidRPr="008019AF">
                <w:t xml:space="preserve">With SCS that provides largest </w:t>
              </w:r>
              <w:r w:rsidRPr="008019AF">
                <w:rPr>
                  <w:rFonts w:cs="Arial"/>
                </w:rPr>
                <w:t>transmission bandwidth configuration (BW</w:t>
              </w:r>
              <w:r w:rsidRPr="008019AF">
                <w:rPr>
                  <w:rFonts w:cs="Arial"/>
                  <w:vertAlign w:val="subscript"/>
                </w:rPr>
                <w:t>Config</w:t>
              </w:r>
              <w:r w:rsidRPr="008019AF">
                <w:rPr>
                  <w:rFonts w:cs="v5.0.0"/>
                </w:rPr>
                <w:t>)</w:t>
              </w:r>
              <w:r w:rsidRPr="008019AF">
                <w:rPr>
                  <w:rFonts w:cs="Arial"/>
                </w:rPr>
                <w:t>.</w:t>
              </w:r>
            </w:ins>
          </w:p>
          <w:p w14:paraId="1D8C2BC3" w14:textId="77777777" w:rsidR="00647C48" w:rsidRPr="008019AF" w:rsidRDefault="00647C48" w:rsidP="00B47796">
            <w:pPr>
              <w:pStyle w:val="TAN"/>
              <w:rPr>
                <w:ins w:id="4528" w:author="R4-1809491" w:date="2018-07-11T16:14:00Z"/>
                <w:rFonts w:eastAsia="SimSun"/>
                <w:lang w:eastAsia="zh-CN"/>
              </w:rPr>
            </w:pPr>
            <w:ins w:id="4529" w:author="R4-1809491" w:date="2018-07-11T16:14:00Z">
              <w:r w:rsidRPr="008019AF">
                <w:rPr>
                  <w:rFonts w:eastAsia="SimSun"/>
                  <w:lang w:eastAsia="zh-CN"/>
                </w:rPr>
                <w:t>NOTE 3:</w:t>
              </w:r>
              <w:r w:rsidRPr="008019AF">
                <w:rPr>
                  <w:rFonts w:eastAsia="SimSun"/>
                  <w:lang w:eastAsia="zh-CN"/>
                </w:rPr>
                <w:tab/>
                <w:t xml:space="preserve">Applicable in case the </w:t>
              </w:r>
              <w:r w:rsidRPr="008019AF">
                <w:rPr>
                  <w:rFonts w:cs="Arial"/>
                  <w:i/>
                </w:rPr>
                <w:t>BS channel bandwidth</w:t>
              </w:r>
              <w:r w:rsidRPr="008019AF">
                <w:rPr>
                  <w:rFonts w:eastAsia="SimSun"/>
                  <w:lang w:eastAsia="zh-CN"/>
                </w:rPr>
                <w:t xml:space="preserve"> of the NR carrier transmitted at the other edge of the gap is 5, 10, 15, 20 MHz.</w:t>
              </w:r>
            </w:ins>
          </w:p>
          <w:p w14:paraId="25779090" w14:textId="77777777" w:rsidR="00647C48" w:rsidRPr="008019AF" w:rsidRDefault="00647C48" w:rsidP="00B47796">
            <w:pPr>
              <w:pStyle w:val="TAN"/>
              <w:rPr>
                <w:ins w:id="4530" w:author="R4-1809491" w:date="2018-07-11T16:14:00Z"/>
                <w:rFonts w:eastAsia="SimSun"/>
                <w:lang w:eastAsia="zh-CN"/>
              </w:rPr>
            </w:pPr>
            <w:ins w:id="4531" w:author="R4-1809491" w:date="2018-07-11T16:14:00Z">
              <w:r w:rsidRPr="008019AF">
                <w:rPr>
                  <w:rFonts w:eastAsia="SimSun"/>
                  <w:lang w:eastAsia="zh-CN"/>
                </w:rPr>
                <w:t>NOTE 4:</w:t>
              </w:r>
              <w:r w:rsidRPr="008019AF">
                <w:rPr>
                  <w:rFonts w:eastAsia="SimSun"/>
                  <w:lang w:eastAsia="zh-CN"/>
                </w:rPr>
                <w:tab/>
                <w:t xml:space="preserve">Applicable in case the </w:t>
              </w:r>
              <w:r w:rsidRPr="008019AF">
                <w:rPr>
                  <w:rFonts w:cs="Arial"/>
                  <w:i/>
                </w:rPr>
                <w:t>BS channel bandwidth</w:t>
              </w:r>
              <w:r w:rsidRPr="008019AF">
                <w:rPr>
                  <w:rFonts w:cs="Arial"/>
                </w:rPr>
                <w:t xml:space="preserve"> </w:t>
              </w:r>
              <w:r w:rsidRPr="008019AF">
                <w:rPr>
                  <w:rFonts w:eastAsia="SimSun"/>
                  <w:lang w:eastAsia="zh-CN"/>
                </w:rPr>
                <w:t>of the NR carrier transmitted at the other edge of the gap is 25, 30, 40, 50, 60, 70, 80, 90, 100 MHz.</w:t>
              </w:r>
            </w:ins>
          </w:p>
        </w:tc>
      </w:tr>
    </w:tbl>
    <w:p w14:paraId="303BB0D2" w14:textId="77777777" w:rsidR="00647C48" w:rsidRDefault="00647C48" w:rsidP="00647C48">
      <w:pPr>
        <w:rPr>
          <w:ins w:id="4532" w:author="R4-1809491" w:date="2018-07-11T16:14:00Z"/>
        </w:rPr>
      </w:pPr>
    </w:p>
    <w:p w14:paraId="7CFB2A73" w14:textId="77777777" w:rsidR="00647C48" w:rsidRDefault="00647C48" w:rsidP="00647C48">
      <w:pPr>
        <w:rPr>
          <w:ins w:id="4533" w:author="R4-1809491" w:date="2018-07-11T16:14:00Z"/>
        </w:rPr>
      </w:pPr>
      <w:ins w:id="4534" w:author="R4-1809491" w:date="2018-07-11T16:14:00Z">
        <w:r>
          <w:t>The OTA CACLR measurement result shall not less than the OTA CACLR limit specified in table 6.7.3.5.1-3.</w:t>
        </w:r>
      </w:ins>
    </w:p>
    <w:p w14:paraId="4A986687" w14:textId="77777777" w:rsidR="00647C48" w:rsidRPr="008019AF" w:rsidRDefault="00647C48" w:rsidP="00647C48">
      <w:pPr>
        <w:pStyle w:val="TH"/>
        <w:rPr>
          <w:ins w:id="4535" w:author="R4-1809491" w:date="2018-07-11T16:14:00Z"/>
          <w:rFonts w:eastAsia="SimSun"/>
          <w:lang w:eastAsia="zh-CN"/>
        </w:rPr>
      </w:pPr>
      <w:ins w:id="4536" w:author="R4-1809491" w:date="2018-07-11T16:14:00Z">
        <w:r w:rsidRPr="008019AF">
          <w:lastRenderedPageBreak/>
          <w:t xml:space="preserve">Table </w:t>
        </w:r>
        <w:r>
          <w:rPr>
            <w:rFonts w:eastAsia="SimSun"/>
            <w:lang w:eastAsia="zh-CN"/>
          </w:rPr>
          <w:t>6.7</w:t>
        </w:r>
        <w:r w:rsidRPr="008019AF">
          <w:rPr>
            <w:rFonts w:eastAsia="SimSun"/>
            <w:lang w:eastAsia="zh-CN"/>
          </w:rPr>
          <w:t>.3.</w:t>
        </w:r>
        <w:r>
          <w:rPr>
            <w:rFonts w:eastAsia="SimSun"/>
            <w:lang w:eastAsia="zh-CN"/>
          </w:rPr>
          <w:t>5.1</w:t>
        </w:r>
        <w:r w:rsidRPr="008019AF">
          <w:rPr>
            <w:rFonts w:eastAsia="SimSun"/>
            <w:lang w:eastAsia="zh-CN"/>
          </w:rPr>
          <w:t>-3</w:t>
        </w:r>
        <w:r w:rsidRPr="008019AF">
          <w:t xml:space="preserve">: Base Station </w:t>
        </w:r>
        <w:r>
          <w:t xml:space="preserve">type 1-O </w:t>
        </w:r>
        <w:r w:rsidRPr="008019AF">
          <w:t xml:space="preserve">CACLR </w:t>
        </w:r>
        <w:r w:rsidRPr="008019AF">
          <w:rPr>
            <w:rFonts w:eastAsia="SimSun"/>
            <w:lang w:eastAsia="zh-CN"/>
          </w:rPr>
          <w:t>limit</w:t>
        </w:r>
      </w:ins>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42"/>
        <w:gridCol w:w="1636"/>
        <w:gridCol w:w="1990"/>
        <w:gridCol w:w="1209"/>
        <w:gridCol w:w="1929"/>
        <w:gridCol w:w="919"/>
      </w:tblGrid>
      <w:tr w:rsidR="00647C48" w:rsidRPr="008019AF" w14:paraId="67D20B5F" w14:textId="77777777" w:rsidTr="00B47796">
        <w:trPr>
          <w:cantSplit/>
          <w:jc w:val="center"/>
          <w:ins w:id="4537" w:author="R4-1809491" w:date="2018-07-11T16:14:00Z"/>
        </w:trPr>
        <w:tc>
          <w:tcPr>
            <w:tcW w:w="0" w:type="auto"/>
            <w:tcBorders>
              <w:top w:val="single" w:sz="6" w:space="0" w:color="auto"/>
              <w:left w:val="single" w:sz="6" w:space="0" w:color="auto"/>
              <w:bottom w:val="single" w:sz="6" w:space="0" w:color="auto"/>
              <w:right w:val="single" w:sz="6" w:space="0" w:color="auto"/>
            </w:tcBorders>
            <w:hideMark/>
          </w:tcPr>
          <w:p w14:paraId="53A2207C" w14:textId="77777777" w:rsidR="00647C48" w:rsidRPr="008019AF" w:rsidRDefault="00647C48" w:rsidP="00B47796">
            <w:pPr>
              <w:pStyle w:val="TAH"/>
              <w:rPr>
                <w:ins w:id="4538" w:author="R4-1809491" w:date="2018-07-11T16:14:00Z"/>
                <w:lang w:eastAsia="zh-CN"/>
              </w:rPr>
            </w:pPr>
            <w:ins w:id="4539" w:author="R4-1809491" w:date="2018-07-11T16:14:00Z">
              <w:r w:rsidRPr="008019AF">
                <w:rPr>
                  <w:rFonts w:eastAsia="SimSun"/>
                  <w:i/>
                  <w:lang w:eastAsia="zh-CN"/>
                </w:rPr>
                <w:t>BS channel bandwidth</w:t>
              </w:r>
              <w:r w:rsidRPr="008019AF">
                <w:rPr>
                  <w:lang w:eastAsia="zh-CN"/>
                </w:rPr>
                <w:t xml:space="preserve"> </w:t>
              </w:r>
              <w:r w:rsidRPr="008019AF">
                <w:rPr>
                  <w:rFonts w:eastAsia="SimSun"/>
                  <w:lang w:eastAsia="zh-CN"/>
                </w:rPr>
                <w:t>of l</w:t>
              </w:r>
              <w:r w:rsidRPr="008019AF">
                <w:rPr>
                  <w:rFonts w:eastAsia="SimSun" w:cs="Arial"/>
                  <w:lang w:eastAsia="zh-CN"/>
                </w:rPr>
                <w:t xml:space="preserve">owest/highest </w:t>
              </w:r>
              <w:r w:rsidRPr="008019AF">
                <w:rPr>
                  <w:rFonts w:eastAsia="SimSun"/>
                  <w:lang w:eastAsia="zh-CN"/>
                </w:rPr>
                <w:t>NR</w:t>
              </w:r>
              <w:r w:rsidRPr="008019AF">
                <w:rPr>
                  <w:lang w:eastAsia="zh-CN"/>
                </w:rPr>
                <w:t xml:space="preserve"> </w:t>
              </w:r>
              <w:r w:rsidRPr="008019AF">
                <w:rPr>
                  <w:rFonts w:eastAsia="SimSun" w:cs="Arial"/>
                  <w:lang w:eastAsia="zh-CN"/>
                </w:rPr>
                <w:t>carrier</w:t>
              </w:r>
              <w:r w:rsidRPr="008019AF">
                <w:rPr>
                  <w:lang w:eastAsia="zh-CN"/>
                </w:rPr>
                <w:t xml:space="preserve"> transmitted </w:t>
              </w:r>
              <w:r w:rsidRPr="008019AF">
                <w:rPr>
                  <w:rFonts w:cs="Arial"/>
                  <w:lang w:eastAsia="zh-CN"/>
                </w:rPr>
                <w:t>BW</w:t>
              </w:r>
              <w:r w:rsidRPr="008019AF">
                <w:rPr>
                  <w:rFonts w:cs="Arial"/>
                  <w:vertAlign w:val="subscript"/>
                  <w:lang w:eastAsia="zh-CN"/>
                </w:rPr>
                <w:t>Channel</w:t>
              </w:r>
              <w:r w:rsidRPr="008019AF">
                <w:rPr>
                  <w:lang w:eastAsia="zh-CN"/>
                </w:rPr>
                <w:t xml:space="preserve"> [MHz] </w:t>
              </w:r>
            </w:ins>
          </w:p>
        </w:tc>
        <w:tc>
          <w:tcPr>
            <w:tcW w:w="0" w:type="auto"/>
            <w:tcBorders>
              <w:top w:val="single" w:sz="6" w:space="0" w:color="auto"/>
              <w:left w:val="single" w:sz="6" w:space="0" w:color="auto"/>
              <w:bottom w:val="single" w:sz="6" w:space="0" w:color="auto"/>
              <w:right w:val="single" w:sz="6" w:space="0" w:color="auto"/>
            </w:tcBorders>
            <w:hideMark/>
          </w:tcPr>
          <w:p w14:paraId="0DC50DEA" w14:textId="77777777" w:rsidR="00647C48" w:rsidRPr="008019AF" w:rsidRDefault="00647C48" w:rsidP="00B47796">
            <w:pPr>
              <w:pStyle w:val="TAH"/>
              <w:rPr>
                <w:ins w:id="4540" w:author="R4-1809491" w:date="2018-07-11T16:14:00Z"/>
                <w:rFonts w:cs="Arial"/>
                <w:szCs w:val="18"/>
                <w:lang w:eastAsia="zh-CN"/>
              </w:rPr>
            </w:pPr>
            <w:ins w:id="4541" w:author="R4-1809491" w:date="2018-07-11T16:14:00Z">
              <w:r w:rsidRPr="008019AF">
                <w:rPr>
                  <w:rFonts w:cs="Arial"/>
                  <w:szCs w:val="18"/>
                  <w:lang w:eastAsia="zh-CN"/>
                </w:rPr>
                <w:t>Sub-block or Inter RF Bandwidth gap size (Wgap) where the limit applies [MHz]</w:t>
              </w:r>
            </w:ins>
          </w:p>
        </w:tc>
        <w:tc>
          <w:tcPr>
            <w:tcW w:w="0" w:type="auto"/>
            <w:tcBorders>
              <w:top w:val="single" w:sz="6" w:space="0" w:color="auto"/>
              <w:left w:val="single" w:sz="6" w:space="0" w:color="auto"/>
              <w:bottom w:val="single" w:sz="6" w:space="0" w:color="auto"/>
              <w:right w:val="single" w:sz="6" w:space="0" w:color="auto"/>
            </w:tcBorders>
            <w:hideMark/>
          </w:tcPr>
          <w:p w14:paraId="5BB38DD1" w14:textId="77777777" w:rsidR="00647C48" w:rsidRPr="008019AF" w:rsidRDefault="00647C48" w:rsidP="00B47796">
            <w:pPr>
              <w:pStyle w:val="TAH"/>
              <w:rPr>
                <w:ins w:id="4542" w:author="R4-1809491" w:date="2018-07-11T16:14:00Z"/>
                <w:lang w:eastAsia="zh-CN"/>
              </w:rPr>
            </w:pPr>
            <w:ins w:id="4543" w:author="R4-1809491" w:date="2018-07-11T16:14:00Z">
              <w:r w:rsidRPr="008019AF">
                <w:rPr>
                  <w:lang w:eastAsia="zh-CN"/>
                </w:rPr>
                <w:t xml:space="preserve">BS adjacent channel centre frequency offset below or above the </w:t>
              </w:r>
              <w:r w:rsidRPr="008019AF">
                <w:rPr>
                  <w:rFonts w:eastAsia="SimSun"/>
                  <w:lang w:eastAsia="zh-CN"/>
                </w:rPr>
                <w:t>sub-block or Base Station RF Bandwidth edge (inside the gap)</w:t>
              </w:r>
            </w:ins>
          </w:p>
        </w:tc>
        <w:tc>
          <w:tcPr>
            <w:tcW w:w="0" w:type="auto"/>
            <w:tcBorders>
              <w:top w:val="single" w:sz="6" w:space="0" w:color="auto"/>
              <w:left w:val="single" w:sz="6" w:space="0" w:color="auto"/>
              <w:bottom w:val="single" w:sz="6" w:space="0" w:color="auto"/>
              <w:right w:val="single" w:sz="6" w:space="0" w:color="auto"/>
            </w:tcBorders>
            <w:hideMark/>
          </w:tcPr>
          <w:p w14:paraId="12547387" w14:textId="77777777" w:rsidR="00647C48" w:rsidRPr="008019AF" w:rsidRDefault="00647C48" w:rsidP="00B47796">
            <w:pPr>
              <w:pStyle w:val="TAH"/>
              <w:rPr>
                <w:ins w:id="4544" w:author="R4-1809491" w:date="2018-07-11T16:14:00Z"/>
                <w:lang w:eastAsia="zh-CN"/>
              </w:rPr>
            </w:pPr>
            <w:ins w:id="4545" w:author="R4-1809491" w:date="2018-07-11T16:14:00Z">
              <w:r w:rsidRPr="008019AF">
                <w:rPr>
                  <w:lang w:eastAsia="zh-CN"/>
                </w:rPr>
                <w:t>Assumed adjacent channel carrier</w:t>
              </w:r>
            </w:ins>
          </w:p>
        </w:tc>
        <w:tc>
          <w:tcPr>
            <w:tcW w:w="0" w:type="auto"/>
            <w:tcBorders>
              <w:top w:val="single" w:sz="6" w:space="0" w:color="auto"/>
              <w:left w:val="single" w:sz="6" w:space="0" w:color="auto"/>
              <w:bottom w:val="single" w:sz="6" w:space="0" w:color="auto"/>
              <w:right w:val="single" w:sz="6" w:space="0" w:color="auto"/>
            </w:tcBorders>
            <w:hideMark/>
          </w:tcPr>
          <w:p w14:paraId="4CE0CB66" w14:textId="77777777" w:rsidR="00647C48" w:rsidRPr="008019AF" w:rsidRDefault="00647C48" w:rsidP="00B47796">
            <w:pPr>
              <w:pStyle w:val="TAH"/>
              <w:rPr>
                <w:ins w:id="4546" w:author="R4-1809491" w:date="2018-07-11T16:14:00Z"/>
                <w:lang w:eastAsia="zh-CN"/>
              </w:rPr>
            </w:pPr>
            <w:ins w:id="4547" w:author="R4-1809491" w:date="2018-07-11T16:14:00Z">
              <w:r w:rsidRPr="008019AF">
                <w:rPr>
                  <w:lang w:eastAsia="zh-CN"/>
                </w:rPr>
                <w:t>Filter on the adjacent channel frequency and corresponding filter bandwidth</w:t>
              </w:r>
            </w:ins>
          </w:p>
        </w:tc>
        <w:tc>
          <w:tcPr>
            <w:tcW w:w="0" w:type="auto"/>
            <w:tcBorders>
              <w:top w:val="single" w:sz="6" w:space="0" w:color="auto"/>
              <w:left w:val="single" w:sz="6" w:space="0" w:color="auto"/>
              <w:bottom w:val="single" w:sz="6" w:space="0" w:color="auto"/>
              <w:right w:val="single" w:sz="6" w:space="0" w:color="auto"/>
            </w:tcBorders>
            <w:hideMark/>
          </w:tcPr>
          <w:p w14:paraId="66E7DB39" w14:textId="77777777" w:rsidR="00647C48" w:rsidRPr="008019AF" w:rsidRDefault="00647C48" w:rsidP="00B47796">
            <w:pPr>
              <w:pStyle w:val="TAH"/>
              <w:rPr>
                <w:ins w:id="4548" w:author="R4-1809491" w:date="2018-07-11T16:14:00Z"/>
                <w:lang w:eastAsia="zh-CN"/>
              </w:rPr>
            </w:pPr>
            <w:ins w:id="4549" w:author="R4-1809491" w:date="2018-07-11T16:14:00Z">
              <w:r>
                <w:rPr>
                  <w:lang w:eastAsia="zh-CN"/>
                </w:rPr>
                <w:t xml:space="preserve">OTA </w:t>
              </w:r>
              <w:r w:rsidRPr="008019AF">
                <w:rPr>
                  <w:lang w:eastAsia="zh-CN"/>
                </w:rPr>
                <w:t>CACLR limit</w:t>
              </w:r>
            </w:ins>
          </w:p>
        </w:tc>
      </w:tr>
      <w:tr w:rsidR="00647C48" w:rsidRPr="008019AF" w14:paraId="548A741E" w14:textId="77777777" w:rsidTr="00B47796">
        <w:trPr>
          <w:cantSplit/>
          <w:jc w:val="center"/>
          <w:ins w:id="4550" w:author="R4-1809491" w:date="2018-07-11T16:14:00Z"/>
        </w:trPr>
        <w:tc>
          <w:tcPr>
            <w:tcW w:w="0" w:type="auto"/>
            <w:vMerge w:val="restart"/>
            <w:tcBorders>
              <w:top w:val="single" w:sz="6" w:space="0" w:color="auto"/>
              <w:left w:val="single" w:sz="6" w:space="0" w:color="auto"/>
              <w:bottom w:val="single" w:sz="6" w:space="0" w:color="auto"/>
              <w:right w:val="single" w:sz="6" w:space="0" w:color="auto"/>
            </w:tcBorders>
            <w:hideMark/>
          </w:tcPr>
          <w:p w14:paraId="000B2A69" w14:textId="77777777" w:rsidR="00647C48" w:rsidRPr="008019AF" w:rsidRDefault="00647C48" w:rsidP="00B47796">
            <w:pPr>
              <w:pStyle w:val="TAC"/>
              <w:rPr>
                <w:ins w:id="4551" w:author="R4-1809491" w:date="2018-07-11T16:14:00Z"/>
                <w:rFonts w:eastAsia="SimSun"/>
                <w:lang w:eastAsia="zh-CN"/>
              </w:rPr>
            </w:pPr>
            <w:ins w:id="4552" w:author="R4-1809491" w:date="2018-07-11T16:14:00Z">
              <w:r w:rsidRPr="008019AF">
                <w:rPr>
                  <w:lang w:eastAsia="zh-CN"/>
                </w:rPr>
                <w:t>5, 10, 15, 20</w:t>
              </w:r>
            </w:ins>
          </w:p>
        </w:tc>
        <w:tc>
          <w:tcPr>
            <w:tcW w:w="0" w:type="auto"/>
            <w:tcBorders>
              <w:top w:val="single" w:sz="6" w:space="0" w:color="auto"/>
              <w:left w:val="single" w:sz="6" w:space="0" w:color="auto"/>
              <w:bottom w:val="single" w:sz="6" w:space="0" w:color="auto"/>
              <w:right w:val="single" w:sz="6" w:space="0" w:color="auto"/>
            </w:tcBorders>
            <w:hideMark/>
          </w:tcPr>
          <w:p w14:paraId="4766AB07" w14:textId="77777777" w:rsidR="00647C48" w:rsidRPr="008019AF" w:rsidRDefault="00647C48" w:rsidP="00B47796">
            <w:pPr>
              <w:pStyle w:val="TAC"/>
              <w:rPr>
                <w:ins w:id="4553" w:author="R4-1809491" w:date="2018-07-11T16:14:00Z"/>
                <w:rFonts w:cs="Arial"/>
                <w:szCs w:val="18"/>
                <w:lang w:val="en-US"/>
              </w:rPr>
            </w:pPr>
            <w:ins w:id="4554" w:author="R4-1809491" w:date="2018-07-11T16:14:00Z">
              <w:r w:rsidRPr="008019AF">
                <w:rPr>
                  <w:rFonts w:cs="Arial"/>
                  <w:szCs w:val="18"/>
                  <w:lang w:eastAsia="zh-CN"/>
                </w:rPr>
                <w:t xml:space="preserve">5 ≤ Wgap &lt; 15 </w:t>
              </w:r>
              <w:r w:rsidRPr="008019AF">
                <w:rPr>
                  <w:rFonts w:cs="Arial"/>
                  <w:szCs w:val="18"/>
                  <w:lang w:val="en-US"/>
                </w:rPr>
                <w:t>(Note 3)</w:t>
              </w:r>
            </w:ins>
          </w:p>
          <w:p w14:paraId="48BBFDD1" w14:textId="77777777" w:rsidR="00647C48" w:rsidRPr="008019AF" w:rsidRDefault="00647C48" w:rsidP="00B47796">
            <w:pPr>
              <w:pStyle w:val="TAC"/>
              <w:rPr>
                <w:ins w:id="4555" w:author="R4-1809491" w:date="2018-07-11T16:14:00Z"/>
                <w:rFonts w:cs="Arial"/>
                <w:szCs w:val="18"/>
                <w:lang w:eastAsia="zh-CN"/>
              </w:rPr>
            </w:pPr>
            <w:ins w:id="4556" w:author="R4-1809491" w:date="2018-07-11T16:14:00Z">
              <w:r w:rsidRPr="008019AF">
                <w:rPr>
                  <w:rFonts w:cs="Arial"/>
                  <w:szCs w:val="18"/>
                  <w:lang w:eastAsia="zh-CN"/>
                </w:rPr>
                <w:t>5 ≤ Wgap &lt; 45 (Note 4)</w:t>
              </w:r>
            </w:ins>
          </w:p>
        </w:tc>
        <w:tc>
          <w:tcPr>
            <w:tcW w:w="0" w:type="auto"/>
            <w:tcBorders>
              <w:top w:val="single" w:sz="6" w:space="0" w:color="auto"/>
              <w:left w:val="single" w:sz="6" w:space="0" w:color="auto"/>
              <w:bottom w:val="single" w:sz="6" w:space="0" w:color="auto"/>
              <w:right w:val="single" w:sz="6" w:space="0" w:color="auto"/>
            </w:tcBorders>
            <w:hideMark/>
          </w:tcPr>
          <w:p w14:paraId="6F050CF8" w14:textId="77777777" w:rsidR="00647C48" w:rsidRPr="008019AF" w:rsidRDefault="00647C48" w:rsidP="00B47796">
            <w:pPr>
              <w:pStyle w:val="TAC"/>
              <w:rPr>
                <w:ins w:id="4557" w:author="R4-1809491" w:date="2018-07-11T16:14:00Z"/>
                <w:lang w:eastAsia="zh-CN"/>
              </w:rPr>
            </w:pPr>
            <w:ins w:id="4558" w:author="R4-1809491" w:date="2018-07-11T16:14:00Z">
              <w:r w:rsidRPr="008019AF">
                <w:rPr>
                  <w:rFonts w:cs="Arial"/>
                  <w:lang w:eastAsia="zh-CN"/>
                </w:rPr>
                <w:t>2.5 MHz</w:t>
              </w:r>
            </w:ins>
          </w:p>
        </w:tc>
        <w:tc>
          <w:tcPr>
            <w:tcW w:w="0" w:type="auto"/>
            <w:tcBorders>
              <w:top w:val="single" w:sz="6" w:space="0" w:color="auto"/>
              <w:left w:val="single" w:sz="6" w:space="0" w:color="auto"/>
              <w:bottom w:val="single" w:sz="6" w:space="0" w:color="auto"/>
              <w:right w:val="single" w:sz="6" w:space="0" w:color="auto"/>
            </w:tcBorders>
            <w:hideMark/>
          </w:tcPr>
          <w:p w14:paraId="2FCF8254" w14:textId="77777777" w:rsidR="00647C48" w:rsidRPr="008019AF" w:rsidRDefault="00647C48" w:rsidP="00B47796">
            <w:pPr>
              <w:pStyle w:val="TAC"/>
              <w:rPr>
                <w:ins w:id="4559" w:author="R4-1809491" w:date="2018-07-11T16:14:00Z"/>
                <w:lang w:eastAsia="zh-CN"/>
              </w:rPr>
            </w:pPr>
            <w:ins w:id="4560" w:author="R4-1809491" w:date="2018-07-11T16:14:00Z">
              <w:r w:rsidRPr="008019AF">
                <w:rPr>
                  <w:rFonts w:eastAsia="SimSun"/>
                  <w:lang w:eastAsia="zh-CN"/>
                </w:rPr>
                <w:t xml:space="preserve">5 MHz </w:t>
              </w:r>
              <w:r w:rsidRPr="008019AF">
                <w:rPr>
                  <w:lang w:eastAsia="zh-CN"/>
                </w:rPr>
                <w:t xml:space="preserve">NR </w:t>
              </w:r>
              <w:r w:rsidRPr="008019AF">
                <w:rPr>
                  <w:rFonts w:cs="v5.0.0"/>
                </w:rPr>
                <w:t>(Note 2)</w:t>
              </w:r>
            </w:ins>
          </w:p>
        </w:tc>
        <w:tc>
          <w:tcPr>
            <w:tcW w:w="0" w:type="auto"/>
            <w:tcBorders>
              <w:top w:val="single" w:sz="6" w:space="0" w:color="auto"/>
              <w:left w:val="single" w:sz="6" w:space="0" w:color="auto"/>
              <w:bottom w:val="single" w:sz="6" w:space="0" w:color="auto"/>
              <w:right w:val="single" w:sz="6" w:space="0" w:color="auto"/>
            </w:tcBorders>
            <w:hideMark/>
          </w:tcPr>
          <w:p w14:paraId="46C78A49" w14:textId="77777777" w:rsidR="00647C48" w:rsidRPr="008019AF" w:rsidRDefault="00647C48" w:rsidP="00B47796">
            <w:pPr>
              <w:pStyle w:val="TAC"/>
              <w:rPr>
                <w:ins w:id="4561" w:author="R4-1809491" w:date="2018-07-11T16:14:00Z"/>
                <w:lang w:eastAsia="zh-CN"/>
              </w:rPr>
            </w:pPr>
            <w:ins w:id="4562" w:author="R4-1809491" w:date="2018-07-11T16:14:00Z">
              <w:r w:rsidRPr="008019AF">
                <w:rPr>
                  <w:lang w:eastAsia="zh-CN"/>
                </w:rPr>
                <w:t>Square (</w:t>
              </w:r>
              <w:r w:rsidRPr="008019AF">
                <w:rPr>
                  <w:rFonts w:cs="Arial"/>
                  <w:lang w:eastAsia="zh-CN"/>
                </w:rPr>
                <w:t>BW</w:t>
              </w:r>
              <w:r w:rsidRPr="008019AF">
                <w:rPr>
                  <w:rFonts w:cs="Arial"/>
                  <w:vertAlign w:val="subscript"/>
                  <w:lang w:eastAsia="zh-CN"/>
                </w:rPr>
                <w:t>Config</w:t>
              </w:r>
              <w:r w:rsidRPr="008019AF">
                <w:rPr>
                  <w:lang w:eastAsia="zh-CN"/>
                </w:rPr>
                <w:t>)</w:t>
              </w:r>
            </w:ins>
          </w:p>
        </w:tc>
        <w:tc>
          <w:tcPr>
            <w:tcW w:w="0" w:type="auto"/>
            <w:tcBorders>
              <w:top w:val="single" w:sz="6" w:space="0" w:color="auto"/>
              <w:left w:val="single" w:sz="6" w:space="0" w:color="auto"/>
              <w:bottom w:val="single" w:sz="6" w:space="0" w:color="auto"/>
              <w:right w:val="single" w:sz="6" w:space="0" w:color="auto"/>
            </w:tcBorders>
            <w:hideMark/>
          </w:tcPr>
          <w:p w14:paraId="7010EE14" w14:textId="77777777" w:rsidR="00647C48" w:rsidRPr="008019AF" w:rsidRDefault="00647C48" w:rsidP="00B47796">
            <w:pPr>
              <w:pStyle w:val="TAC"/>
              <w:rPr>
                <w:ins w:id="4563" w:author="R4-1809491" w:date="2018-07-11T16:14:00Z"/>
                <w:lang w:eastAsia="zh-CN"/>
              </w:rPr>
            </w:pPr>
            <w:ins w:id="4564" w:author="R4-1809491" w:date="2018-07-11T16:14:00Z">
              <w:r w:rsidRPr="008019AF">
                <w:rPr>
                  <w:lang w:eastAsia="zh-CN"/>
                </w:rPr>
                <w:t xml:space="preserve">45 </w:t>
              </w:r>
              <w:r>
                <w:rPr>
                  <w:rFonts w:cs="v5.0.0"/>
                </w:rPr>
                <w:t xml:space="preserve">– </w:t>
              </w:r>
              <w:r w:rsidRPr="00C9358A">
                <w:rPr>
                  <w:rFonts w:cs="v5.0.0"/>
                  <w:highlight w:val="yellow"/>
                </w:rPr>
                <w:t>FFS</w:t>
              </w:r>
              <w:r w:rsidRPr="008019AF">
                <w:rPr>
                  <w:lang w:eastAsia="zh-CN"/>
                </w:rPr>
                <w:t xml:space="preserve"> dB</w:t>
              </w:r>
            </w:ins>
          </w:p>
        </w:tc>
      </w:tr>
      <w:tr w:rsidR="00647C48" w:rsidRPr="008019AF" w14:paraId="5F7B6974" w14:textId="77777777" w:rsidTr="00B47796">
        <w:trPr>
          <w:cantSplit/>
          <w:jc w:val="center"/>
          <w:ins w:id="4565" w:author="R4-1809491" w:date="2018-07-11T16:14:00Z"/>
        </w:trPr>
        <w:tc>
          <w:tcPr>
            <w:tcW w:w="0" w:type="auto"/>
            <w:vMerge/>
            <w:tcBorders>
              <w:top w:val="single" w:sz="6" w:space="0" w:color="auto"/>
              <w:left w:val="single" w:sz="6" w:space="0" w:color="auto"/>
              <w:bottom w:val="single" w:sz="6" w:space="0" w:color="auto"/>
              <w:right w:val="single" w:sz="6" w:space="0" w:color="auto"/>
            </w:tcBorders>
            <w:vAlign w:val="center"/>
            <w:hideMark/>
          </w:tcPr>
          <w:p w14:paraId="5E9590AB" w14:textId="77777777" w:rsidR="00647C48" w:rsidRPr="008019AF" w:rsidRDefault="00647C48" w:rsidP="00B47796">
            <w:pPr>
              <w:pStyle w:val="TAC"/>
              <w:rPr>
                <w:ins w:id="4566" w:author="R4-1809491" w:date="2018-07-11T16:14:00Z"/>
                <w:rFonts w:eastAsia="SimSun"/>
                <w:lang w:eastAsia="zh-CN"/>
              </w:rPr>
            </w:pPr>
          </w:p>
        </w:tc>
        <w:tc>
          <w:tcPr>
            <w:tcW w:w="0" w:type="auto"/>
            <w:tcBorders>
              <w:top w:val="single" w:sz="6" w:space="0" w:color="auto"/>
              <w:left w:val="single" w:sz="6" w:space="0" w:color="auto"/>
              <w:bottom w:val="single" w:sz="6" w:space="0" w:color="auto"/>
              <w:right w:val="single" w:sz="6" w:space="0" w:color="auto"/>
            </w:tcBorders>
            <w:hideMark/>
          </w:tcPr>
          <w:p w14:paraId="2ADBCDEF" w14:textId="77777777" w:rsidR="00647C48" w:rsidRPr="008019AF" w:rsidRDefault="00647C48" w:rsidP="00B47796">
            <w:pPr>
              <w:pStyle w:val="TAC"/>
              <w:rPr>
                <w:ins w:id="4567" w:author="R4-1809491" w:date="2018-07-11T16:14:00Z"/>
                <w:rFonts w:cs="Arial"/>
                <w:szCs w:val="18"/>
                <w:lang w:val="en-US"/>
              </w:rPr>
            </w:pPr>
            <w:ins w:id="4568" w:author="R4-1809491" w:date="2018-07-11T16:14:00Z">
              <w:r w:rsidRPr="008019AF">
                <w:rPr>
                  <w:rFonts w:cs="Arial"/>
                  <w:szCs w:val="18"/>
                  <w:lang w:eastAsia="zh-CN"/>
                </w:rPr>
                <w:t xml:space="preserve">10 &lt; Wgap &lt; 20  </w:t>
              </w:r>
              <w:r w:rsidRPr="008019AF">
                <w:rPr>
                  <w:rFonts w:cs="Arial"/>
                  <w:szCs w:val="18"/>
                  <w:lang w:val="en-US"/>
                </w:rPr>
                <w:t>(Note 3)</w:t>
              </w:r>
            </w:ins>
          </w:p>
          <w:p w14:paraId="4D780D2F" w14:textId="77777777" w:rsidR="00647C48" w:rsidRPr="008019AF" w:rsidRDefault="00647C48" w:rsidP="00B47796">
            <w:pPr>
              <w:pStyle w:val="TAC"/>
              <w:rPr>
                <w:ins w:id="4569" w:author="R4-1809491" w:date="2018-07-11T16:14:00Z"/>
                <w:rFonts w:cs="Arial"/>
                <w:szCs w:val="18"/>
                <w:lang w:eastAsia="zh-CN"/>
              </w:rPr>
            </w:pPr>
            <w:ins w:id="4570" w:author="R4-1809491" w:date="2018-07-11T16:14:00Z">
              <w:r w:rsidRPr="008019AF">
                <w:rPr>
                  <w:rFonts w:cs="Arial"/>
                  <w:szCs w:val="18"/>
                  <w:lang w:eastAsia="zh-CN"/>
                </w:rPr>
                <w:t>10 ≤ Wgap &lt; 50 (Note 4)</w:t>
              </w:r>
            </w:ins>
          </w:p>
        </w:tc>
        <w:tc>
          <w:tcPr>
            <w:tcW w:w="0" w:type="auto"/>
            <w:tcBorders>
              <w:top w:val="single" w:sz="6" w:space="0" w:color="auto"/>
              <w:left w:val="single" w:sz="6" w:space="0" w:color="auto"/>
              <w:bottom w:val="single" w:sz="6" w:space="0" w:color="auto"/>
              <w:right w:val="single" w:sz="6" w:space="0" w:color="auto"/>
            </w:tcBorders>
            <w:hideMark/>
          </w:tcPr>
          <w:p w14:paraId="119EA93B" w14:textId="77777777" w:rsidR="00647C48" w:rsidRPr="008019AF" w:rsidRDefault="00647C48" w:rsidP="00B47796">
            <w:pPr>
              <w:pStyle w:val="TAC"/>
              <w:rPr>
                <w:ins w:id="4571" w:author="R4-1809491" w:date="2018-07-11T16:14:00Z"/>
                <w:lang w:eastAsia="zh-CN"/>
              </w:rPr>
            </w:pPr>
            <w:ins w:id="4572" w:author="R4-1809491" w:date="2018-07-11T16:14:00Z">
              <w:r w:rsidRPr="008019AF">
                <w:rPr>
                  <w:lang w:eastAsia="zh-CN"/>
                </w:rPr>
                <w:t>7.5 MHz</w:t>
              </w:r>
            </w:ins>
          </w:p>
        </w:tc>
        <w:tc>
          <w:tcPr>
            <w:tcW w:w="0" w:type="auto"/>
            <w:tcBorders>
              <w:top w:val="single" w:sz="6" w:space="0" w:color="auto"/>
              <w:left w:val="single" w:sz="6" w:space="0" w:color="auto"/>
              <w:bottom w:val="single" w:sz="6" w:space="0" w:color="auto"/>
              <w:right w:val="single" w:sz="6" w:space="0" w:color="auto"/>
            </w:tcBorders>
            <w:hideMark/>
          </w:tcPr>
          <w:p w14:paraId="0ECEF828" w14:textId="77777777" w:rsidR="00647C48" w:rsidRPr="008019AF" w:rsidRDefault="00647C48" w:rsidP="00B47796">
            <w:pPr>
              <w:pStyle w:val="TAC"/>
              <w:rPr>
                <w:ins w:id="4573" w:author="R4-1809491" w:date="2018-07-11T16:14:00Z"/>
                <w:lang w:eastAsia="zh-CN"/>
              </w:rPr>
            </w:pPr>
            <w:ins w:id="4574" w:author="R4-1809491" w:date="2018-07-11T16:14:00Z">
              <w:r w:rsidRPr="008019AF">
                <w:rPr>
                  <w:rFonts w:eastAsia="SimSun"/>
                  <w:lang w:eastAsia="zh-CN"/>
                </w:rPr>
                <w:t>5 MHz NR</w:t>
              </w:r>
              <w:r w:rsidRPr="008019AF">
                <w:rPr>
                  <w:lang w:eastAsia="zh-CN"/>
                </w:rPr>
                <w:t xml:space="preserve"> </w:t>
              </w:r>
              <w:r w:rsidRPr="008019AF">
                <w:rPr>
                  <w:rFonts w:cs="v5.0.0"/>
                </w:rPr>
                <w:t>(Note 2)</w:t>
              </w:r>
            </w:ins>
          </w:p>
        </w:tc>
        <w:tc>
          <w:tcPr>
            <w:tcW w:w="0" w:type="auto"/>
            <w:tcBorders>
              <w:top w:val="single" w:sz="6" w:space="0" w:color="auto"/>
              <w:left w:val="single" w:sz="6" w:space="0" w:color="auto"/>
              <w:bottom w:val="single" w:sz="6" w:space="0" w:color="auto"/>
              <w:right w:val="single" w:sz="6" w:space="0" w:color="auto"/>
            </w:tcBorders>
            <w:hideMark/>
          </w:tcPr>
          <w:p w14:paraId="3512C117" w14:textId="77777777" w:rsidR="00647C48" w:rsidRPr="008019AF" w:rsidRDefault="00647C48" w:rsidP="00B47796">
            <w:pPr>
              <w:pStyle w:val="TAC"/>
              <w:rPr>
                <w:ins w:id="4575" w:author="R4-1809491" w:date="2018-07-11T16:14:00Z"/>
                <w:lang w:eastAsia="zh-CN"/>
              </w:rPr>
            </w:pPr>
            <w:ins w:id="4576" w:author="R4-1809491" w:date="2018-07-11T16:14:00Z">
              <w:r w:rsidRPr="008019AF">
                <w:rPr>
                  <w:lang w:eastAsia="zh-CN"/>
                </w:rPr>
                <w:t>Square (</w:t>
              </w:r>
              <w:r w:rsidRPr="008019AF">
                <w:rPr>
                  <w:rFonts w:cs="Arial"/>
                  <w:lang w:eastAsia="zh-CN"/>
                </w:rPr>
                <w:t>BW</w:t>
              </w:r>
              <w:r w:rsidRPr="008019AF">
                <w:rPr>
                  <w:rFonts w:cs="Arial"/>
                  <w:vertAlign w:val="subscript"/>
                  <w:lang w:eastAsia="zh-CN"/>
                </w:rPr>
                <w:t>Config</w:t>
              </w:r>
              <w:r w:rsidRPr="008019AF">
                <w:rPr>
                  <w:lang w:eastAsia="zh-CN"/>
                </w:rPr>
                <w:t>)</w:t>
              </w:r>
            </w:ins>
          </w:p>
        </w:tc>
        <w:tc>
          <w:tcPr>
            <w:tcW w:w="0" w:type="auto"/>
            <w:tcBorders>
              <w:top w:val="single" w:sz="6" w:space="0" w:color="auto"/>
              <w:left w:val="single" w:sz="6" w:space="0" w:color="auto"/>
              <w:bottom w:val="single" w:sz="6" w:space="0" w:color="auto"/>
              <w:right w:val="single" w:sz="6" w:space="0" w:color="auto"/>
            </w:tcBorders>
            <w:hideMark/>
          </w:tcPr>
          <w:p w14:paraId="2B866FCA" w14:textId="77777777" w:rsidR="00647C48" w:rsidRPr="008019AF" w:rsidRDefault="00647C48" w:rsidP="00B47796">
            <w:pPr>
              <w:pStyle w:val="TAC"/>
              <w:rPr>
                <w:ins w:id="4577" w:author="R4-1809491" w:date="2018-07-11T16:14:00Z"/>
                <w:lang w:eastAsia="zh-CN"/>
              </w:rPr>
            </w:pPr>
            <w:ins w:id="4578" w:author="R4-1809491" w:date="2018-07-11T16:14:00Z">
              <w:r w:rsidRPr="008019AF">
                <w:rPr>
                  <w:lang w:eastAsia="zh-CN"/>
                </w:rPr>
                <w:t xml:space="preserve">45 </w:t>
              </w:r>
              <w:r>
                <w:rPr>
                  <w:rFonts w:cs="v5.0.0"/>
                </w:rPr>
                <w:t xml:space="preserve">– </w:t>
              </w:r>
              <w:r w:rsidRPr="00C9358A">
                <w:rPr>
                  <w:rFonts w:cs="v5.0.0"/>
                  <w:highlight w:val="yellow"/>
                </w:rPr>
                <w:t>FFS</w:t>
              </w:r>
              <w:r w:rsidRPr="008019AF">
                <w:rPr>
                  <w:lang w:eastAsia="zh-CN"/>
                </w:rPr>
                <w:t xml:space="preserve"> dB</w:t>
              </w:r>
            </w:ins>
          </w:p>
        </w:tc>
      </w:tr>
      <w:tr w:rsidR="00647C48" w:rsidRPr="008019AF" w14:paraId="78C9E7B7" w14:textId="77777777" w:rsidTr="00B47796">
        <w:trPr>
          <w:cantSplit/>
          <w:jc w:val="center"/>
          <w:ins w:id="4579" w:author="R4-1809491" w:date="2018-07-11T16:14:00Z"/>
        </w:trPr>
        <w:tc>
          <w:tcPr>
            <w:tcW w:w="0" w:type="auto"/>
            <w:vMerge w:val="restart"/>
            <w:tcBorders>
              <w:top w:val="single" w:sz="6" w:space="0" w:color="auto"/>
              <w:left w:val="single" w:sz="6" w:space="0" w:color="auto"/>
              <w:bottom w:val="single" w:sz="6" w:space="0" w:color="auto"/>
              <w:right w:val="single" w:sz="6" w:space="0" w:color="auto"/>
            </w:tcBorders>
            <w:hideMark/>
          </w:tcPr>
          <w:p w14:paraId="1C897583" w14:textId="77777777" w:rsidR="00647C48" w:rsidRPr="008019AF" w:rsidRDefault="00647C48" w:rsidP="00B47796">
            <w:pPr>
              <w:pStyle w:val="TAC"/>
              <w:rPr>
                <w:ins w:id="4580" w:author="R4-1809491" w:date="2018-07-11T16:14:00Z"/>
                <w:rFonts w:eastAsia="SimSun"/>
                <w:lang w:eastAsia="zh-CN"/>
              </w:rPr>
            </w:pPr>
            <w:ins w:id="4581" w:author="R4-1809491" w:date="2018-07-11T16:14:00Z">
              <w:r w:rsidRPr="008019AF">
                <w:rPr>
                  <w:rFonts w:eastAsia="SimSun"/>
                  <w:lang w:eastAsia="zh-CN"/>
                </w:rPr>
                <w:t>25, 30, 40, 50, 60, 70, 80,90, 100</w:t>
              </w:r>
            </w:ins>
          </w:p>
        </w:tc>
        <w:tc>
          <w:tcPr>
            <w:tcW w:w="0" w:type="auto"/>
            <w:tcBorders>
              <w:top w:val="single" w:sz="6" w:space="0" w:color="auto"/>
              <w:left w:val="single" w:sz="6" w:space="0" w:color="auto"/>
              <w:bottom w:val="single" w:sz="6" w:space="0" w:color="auto"/>
              <w:right w:val="single" w:sz="6" w:space="0" w:color="auto"/>
            </w:tcBorders>
          </w:tcPr>
          <w:p w14:paraId="606DEB6B" w14:textId="77777777" w:rsidR="00647C48" w:rsidRPr="008019AF" w:rsidRDefault="00647C48" w:rsidP="00B47796">
            <w:pPr>
              <w:pStyle w:val="TAC"/>
              <w:rPr>
                <w:ins w:id="4582" w:author="R4-1809491" w:date="2018-07-11T16:14:00Z"/>
                <w:rFonts w:cs="Arial"/>
                <w:lang w:val="en-US"/>
              </w:rPr>
            </w:pPr>
            <w:ins w:id="4583" w:author="R4-1809491" w:date="2018-07-11T16:14:00Z">
              <w:r w:rsidRPr="008019AF">
                <w:rPr>
                  <w:rFonts w:cs="Arial"/>
                  <w:lang w:eastAsia="zh-CN"/>
                </w:rPr>
                <w:t xml:space="preserve">20 ≤ Wgap &lt; 60  </w:t>
              </w:r>
              <w:r w:rsidRPr="008019AF">
                <w:rPr>
                  <w:rFonts w:cs="Arial"/>
                  <w:lang w:val="en-US"/>
                </w:rPr>
                <w:t>(Note 4)</w:t>
              </w:r>
            </w:ins>
          </w:p>
          <w:p w14:paraId="73ED56FD" w14:textId="77777777" w:rsidR="00647C48" w:rsidRPr="008019AF" w:rsidRDefault="00647C48" w:rsidP="00B47796">
            <w:pPr>
              <w:pStyle w:val="TAC"/>
              <w:rPr>
                <w:ins w:id="4584" w:author="R4-1809491" w:date="2018-07-11T16:14:00Z"/>
                <w:rFonts w:cs="Arial"/>
                <w:lang w:eastAsia="zh-CN"/>
              </w:rPr>
            </w:pPr>
            <w:ins w:id="4585" w:author="R4-1809491" w:date="2018-07-11T16:14:00Z">
              <w:r w:rsidRPr="008019AF">
                <w:rPr>
                  <w:rFonts w:cs="Arial"/>
                  <w:lang w:eastAsia="zh-CN"/>
                </w:rPr>
                <w:t>20 ≤ Wgap &lt; 30 (Note 3)</w:t>
              </w:r>
            </w:ins>
          </w:p>
          <w:p w14:paraId="732F100F" w14:textId="77777777" w:rsidR="00647C48" w:rsidRPr="008019AF" w:rsidRDefault="00647C48" w:rsidP="00B47796">
            <w:pPr>
              <w:pStyle w:val="TAC"/>
              <w:rPr>
                <w:ins w:id="4586" w:author="R4-1809491" w:date="2018-07-11T16:14:00Z"/>
                <w:rFonts w:cs="Arial"/>
                <w:lang w:eastAsia="zh-CN"/>
              </w:rPr>
            </w:pPr>
          </w:p>
        </w:tc>
        <w:tc>
          <w:tcPr>
            <w:tcW w:w="0" w:type="auto"/>
            <w:tcBorders>
              <w:top w:val="single" w:sz="6" w:space="0" w:color="auto"/>
              <w:left w:val="single" w:sz="6" w:space="0" w:color="auto"/>
              <w:bottom w:val="single" w:sz="6" w:space="0" w:color="auto"/>
              <w:right w:val="single" w:sz="6" w:space="0" w:color="auto"/>
            </w:tcBorders>
            <w:hideMark/>
          </w:tcPr>
          <w:p w14:paraId="6F87FBDE" w14:textId="77777777" w:rsidR="00647C48" w:rsidRPr="008019AF" w:rsidRDefault="00647C48" w:rsidP="00B47796">
            <w:pPr>
              <w:pStyle w:val="TAC"/>
              <w:rPr>
                <w:ins w:id="4587" w:author="R4-1809491" w:date="2018-07-11T16:14:00Z"/>
                <w:lang w:eastAsia="zh-CN"/>
              </w:rPr>
            </w:pPr>
            <w:ins w:id="4588" w:author="R4-1809491" w:date="2018-07-11T16:14:00Z">
              <w:r w:rsidRPr="008019AF">
                <w:rPr>
                  <w:rFonts w:cs="Arial"/>
                  <w:lang w:eastAsia="zh-CN"/>
                </w:rPr>
                <w:t>10 MHz</w:t>
              </w:r>
            </w:ins>
          </w:p>
        </w:tc>
        <w:tc>
          <w:tcPr>
            <w:tcW w:w="0" w:type="auto"/>
            <w:tcBorders>
              <w:top w:val="single" w:sz="6" w:space="0" w:color="auto"/>
              <w:left w:val="single" w:sz="6" w:space="0" w:color="auto"/>
              <w:bottom w:val="single" w:sz="6" w:space="0" w:color="auto"/>
              <w:right w:val="single" w:sz="6" w:space="0" w:color="auto"/>
            </w:tcBorders>
            <w:hideMark/>
          </w:tcPr>
          <w:p w14:paraId="4ED66D8E" w14:textId="77777777" w:rsidR="00647C48" w:rsidRPr="008019AF" w:rsidRDefault="00647C48" w:rsidP="00B47796">
            <w:pPr>
              <w:pStyle w:val="TAC"/>
              <w:rPr>
                <w:ins w:id="4589" w:author="R4-1809491" w:date="2018-07-11T16:14:00Z"/>
                <w:lang w:eastAsia="zh-CN"/>
              </w:rPr>
            </w:pPr>
            <w:ins w:id="4590" w:author="R4-1809491" w:date="2018-07-11T16:14:00Z">
              <w:r w:rsidRPr="008019AF">
                <w:rPr>
                  <w:lang w:eastAsia="zh-CN"/>
                </w:rPr>
                <w:t xml:space="preserve">20 MHz NR </w:t>
              </w:r>
              <w:r w:rsidRPr="008019AF">
                <w:rPr>
                  <w:rFonts w:cs="v5.0.0"/>
                </w:rPr>
                <w:t>(Note 2)</w:t>
              </w:r>
            </w:ins>
          </w:p>
        </w:tc>
        <w:tc>
          <w:tcPr>
            <w:tcW w:w="0" w:type="auto"/>
            <w:tcBorders>
              <w:top w:val="single" w:sz="6" w:space="0" w:color="auto"/>
              <w:left w:val="single" w:sz="6" w:space="0" w:color="auto"/>
              <w:bottom w:val="single" w:sz="6" w:space="0" w:color="auto"/>
              <w:right w:val="single" w:sz="6" w:space="0" w:color="auto"/>
            </w:tcBorders>
            <w:hideMark/>
          </w:tcPr>
          <w:p w14:paraId="1335CECF" w14:textId="77777777" w:rsidR="00647C48" w:rsidRPr="008019AF" w:rsidRDefault="00647C48" w:rsidP="00B47796">
            <w:pPr>
              <w:pStyle w:val="TAC"/>
              <w:rPr>
                <w:ins w:id="4591" w:author="R4-1809491" w:date="2018-07-11T16:14:00Z"/>
                <w:lang w:eastAsia="zh-CN"/>
              </w:rPr>
            </w:pPr>
            <w:ins w:id="4592" w:author="R4-1809491" w:date="2018-07-11T16:14:00Z">
              <w:r w:rsidRPr="008019AF">
                <w:rPr>
                  <w:lang w:eastAsia="zh-CN"/>
                </w:rPr>
                <w:t>Square (</w:t>
              </w:r>
              <w:r w:rsidRPr="008019AF">
                <w:rPr>
                  <w:rFonts w:cs="Arial"/>
                  <w:lang w:eastAsia="zh-CN"/>
                </w:rPr>
                <w:t>BW</w:t>
              </w:r>
              <w:r w:rsidRPr="008019AF">
                <w:rPr>
                  <w:rFonts w:cs="Arial"/>
                  <w:vertAlign w:val="subscript"/>
                  <w:lang w:eastAsia="zh-CN"/>
                </w:rPr>
                <w:t>Config</w:t>
              </w:r>
              <w:r w:rsidRPr="008019AF">
                <w:rPr>
                  <w:lang w:eastAsia="zh-CN"/>
                </w:rPr>
                <w:t>)</w:t>
              </w:r>
            </w:ins>
          </w:p>
        </w:tc>
        <w:tc>
          <w:tcPr>
            <w:tcW w:w="0" w:type="auto"/>
            <w:tcBorders>
              <w:top w:val="single" w:sz="6" w:space="0" w:color="auto"/>
              <w:left w:val="single" w:sz="6" w:space="0" w:color="auto"/>
              <w:bottom w:val="single" w:sz="6" w:space="0" w:color="auto"/>
              <w:right w:val="single" w:sz="6" w:space="0" w:color="auto"/>
            </w:tcBorders>
            <w:hideMark/>
          </w:tcPr>
          <w:p w14:paraId="124B9619" w14:textId="77777777" w:rsidR="00647C48" w:rsidRPr="008019AF" w:rsidRDefault="00647C48" w:rsidP="00B47796">
            <w:pPr>
              <w:pStyle w:val="TAC"/>
              <w:rPr>
                <w:ins w:id="4593" w:author="R4-1809491" w:date="2018-07-11T16:14:00Z"/>
                <w:lang w:eastAsia="zh-CN"/>
              </w:rPr>
            </w:pPr>
            <w:ins w:id="4594" w:author="R4-1809491" w:date="2018-07-11T16:14:00Z">
              <w:r w:rsidRPr="008019AF">
                <w:rPr>
                  <w:lang w:eastAsia="zh-CN"/>
                </w:rPr>
                <w:t xml:space="preserve">45 </w:t>
              </w:r>
              <w:r>
                <w:rPr>
                  <w:rFonts w:cs="v5.0.0"/>
                </w:rPr>
                <w:t xml:space="preserve">– </w:t>
              </w:r>
              <w:r w:rsidRPr="00C9358A">
                <w:rPr>
                  <w:rFonts w:cs="v5.0.0"/>
                  <w:highlight w:val="yellow"/>
                </w:rPr>
                <w:t>FFS</w:t>
              </w:r>
              <w:r w:rsidRPr="008019AF">
                <w:rPr>
                  <w:lang w:eastAsia="zh-CN"/>
                </w:rPr>
                <w:t xml:space="preserve"> dB</w:t>
              </w:r>
            </w:ins>
          </w:p>
        </w:tc>
      </w:tr>
      <w:tr w:rsidR="00647C48" w:rsidRPr="008019AF" w14:paraId="484F0D1F" w14:textId="77777777" w:rsidTr="00B47796">
        <w:trPr>
          <w:cantSplit/>
          <w:jc w:val="center"/>
          <w:ins w:id="4595" w:author="R4-1809491" w:date="2018-07-11T16:14:00Z"/>
        </w:trPr>
        <w:tc>
          <w:tcPr>
            <w:tcW w:w="0" w:type="auto"/>
            <w:vMerge/>
            <w:tcBorders>
              <w:top w:val="single" w:sz="6" w:space="0" w:color="auto"/>
              <w:left w:val="single" w:sz="6" w:space="0" w:color="auto"/>
              <w:bottom w:val="single" w:sz="6" w:space="0" w:color="auto"/>
              <w:right w:val="single" w:sz="6" w:space="0" w:color="auto"/>
            </w:tcBorders>
            <w:vAlign w:val="center"/>
            <w:hideMark/>
          </w:tcPr>
          <w:p w14:paraId="74CB3EE1" w14:textId="77777777" w:rsidR="00647C48" w:rsidRPr="008019AF" w:rsidRDefault="00647C48" w:rsidP="00B47796">
            <w:pPr>
              <w:pStyle w:val="TAC"/>
              <w:rPr>
                <w:ins w:id="4596" w:author="R4-1809491" w:date="2018-07-11T16:14:00Z"/>
                <w:rFonts w:eastAsia="SimSun"/>
                <w:lang w:eastAsia="zh-CN"/>
              </w:rPr>
            </w:pPr>
          </w:p>
        </w:tc>
        <w:tc>
          <w:tcPr>
            <w:tcW w:w="0" w:type="auto"/>
            <w:tcBorders>
              <w:top w:val="single" w:sz="6" w:space="0" w:color="auto"/>
              <w:left w:val="single" w:sz="6" w:space="0" w:color="auto"/>
              <w:bottom w:val="single" w:sz="6" w:space="0" w:color="auto"/>
              <w:right w:val="single" w:sz="6" w:space="0" w:color="auto"/>
            </w:tcBorders>
            <w:hideMark/>
          </w:tcPr>
          <w:p w14:paraId="3438310E" w14:textId="77777777" w:rsidR="00647C48" w:rsidRPr="008019AF" w:rsidRDefault="00647C48" w:rsidP="00B47796">
            <w:pPr>
              <w:pStyle w:val="TAC"/>
              <w:rPr>
                <w:ins w:id="4597" w:author="R4-1809491" w:date="2018-07-11T16:14:00Z"/>
                <w:rFonts w:cs="Arial"/>
                <w:lang w:val="en-US"/>
              </w:rPr>
            </w:pPr>
            <w:ins w:id="4598" w:author="R4-1809491" w:date="2018-07-11T16:14:00Z">
              <w:r w:rsidRPr="008019AF">
                <w:rPr>
                  <w:rFonts w:cs="Arial"/>
                  <w:lang w:eastAsia="zh-CN"/>
                </w:rPr>
                <w:t xml:space="preserve">40 &lt; Wgap &lt; 80  </w:t>
              </w:r>
              <w:r w:rsidRPr="008019AF">
                <w:rPr>
                  <w:rFonts w:cs="Arial"/>
                  <w:lang w:val="en-US"/>
                </w:rPr>
                <w:t>(Note 4)</w:t>
              </w:r>
            </w:ins>
          </w:p>
          <w:p w14:paraId="6ABEAE8A" w14:textId="77777777" w:rsidR="00647C48" w:rsidRPr="008019AF" w:rsidRDefault="00647C48" w:rsidP="00B47796">
            <w:pPr>
              <w:pStyle w:val="TAC"/>
              <w:rPr>
                <w:ins w:id="4599" w:author="R4-1809491" w:date="2018-07-11T16:14:00Z"/>
                <w:lang w:eastAsia="zh-CN"/>
              </w:rPr>
            </w:pPr>
            <w:ins w:id="4600" w:author="R4-1809491" w:date="2018-07-11T16:14:00Z">
              <w:r w:rsidRPr="008019AF">
                <w:rPr>
                  <w:rFonts w:cs="Arial"/>
                  <w:lang w:eastAsia="zh-CN"/>
                </w:rPr>
                <w:t>40 ≤ Wgap &lt; 50 (Note 3)</w:t>
              </w:r>
            </w:ins>
          </w:p>
        </w:tc>
        <w:tc>
          <w:tcPr>
            <w:tcW w:w="0" w:type="auto"/>
            <w:tcBorders>
              <w:top w:val="single" w:sz="6" w:space="0" w:color="auto"/>
              <w:left w:val="single" w:sz="6" w:space="0" w:color="auto"/>
              <w:bottom w:val="single" w:sz="6" w:space="0" w:color="auto"/>
              <w:right w:val="single" w:sz="6" w:space="0" w:color="auto"/>
            </w:tcBorders>
            <w:hideMark/>
          </w:tcPr>
          <w:p w14:paraId="303AD6C6" w14:textId="77777777" w:rsidR="00647C48" w:rsidRPr="008019AF" w:rsidRDefault="00647C48" w:rsidP="00B47796">
            <w:pPr>
              <w:pStyle w:val="TAC"/>
              <w:rPr>
                <w:ins w:id="4601" w:author="R4-1809491" w:date="2018-07-11T16:14:00Z"/>
                <w:lang w:eastAsia="zh-CN"/>
              </w:rPr>
            </w:pPr>
            <w:ins w:id="4602" w:author="R4-1809491" w:date="2018-07-11T16:14:00Z">
              <w:r w:rsidRPr="008019AF">
                <w:rPr>
                  <w:lang w:eastAsia="zh-CN"/>
                </w:rPr>
                <w:t>30 MHz</w:t>
              </w:r>
            </w:ins>
          </w:p>
        </w:tc>
        <w:tc>
          <w:tcPr>
            <w:tcW w:w="0" w:type="auto"/>
            <w:tcBorders>
              <w:top w:val="single" w:sz="6" w:space="0" w:color="auto"/>
              <w:left w:val="single" w:sz="6" w:space="0" w:color="auto"/>
              <w:bottom w:val="single" w:sz="6" w:space="0" w:color="auto"/>
              <w:right w:val="single" w:sz="6" w:space="0" w:color="auto"/>
            </w:tcBorders>
            <w:hideMark/>
          </w:tcPr>
          <w:p w14:paraId="5C4E4052" w14:textId="77777777" w:rsidR="00647C48" w:rsidRPr="008019AF" w:rsidRDefault="00647C48" w:rsidP="00B47796">
            <w:pPr>
              <w:pStyle w:val="TAC"/>
              <w:rPr>
                <w:ins w:id="4603" w:author="R4-1809491" w:date="2018-07-11T16:14:00Z"/>
                <w:lang w:eastAsia="zh-CN"/>
              </w:rPr>
            </w:pPr>
            <w:ins w:id="4604" w:author="R4-1809491" w:date="2018-07-11T16:14:00Z">
              <w:r w:rsidRPr="008019AF">
                <w:rPr>
                  <w:rFonts w:eastAsia="SimSun"/>
                  <w:lang w:eastAsia="zh-CN"/>
                </w:rPr>
                <w:t>20 MHz NR</w:t>
              </w:r>
              <w:r w:rsidRPr="008019AF">
                <w:rPr>
                  <w:lang w:eastAsia="zh-CN"/>
                </w:rPr>
                <w:t xml:space="preserve"> </w:t>
              </w:r>
              <w:r w:rsidRPr="008019AF">
                <w:rPr>
                  <w:rFonts w:cs="v5.0.0"/>
                </w:rPr>
                <w:t>(Note 2)</w:t>
              </w:r>
            </w:ins>
          </w:p>
        </w:tc>
        <w:tc>
          <w:tcPr>
            <w:tcW w:w="0" w:type="auto"/>
            <w:tcBorders>
              <w:top w:val="single" w:sz="6" w:space="0" w:color="auto"/>
              <w:left w:val="single" w:sz="6" w:space="0" w:color="auto"/>
              <w:bottom w:val="single" w:sz="6" w:space="0" w:color="auto"/>
              <w:right w:val="single" w:sz="6" w:space="0" w:color="auto"/>
            </w:tcBorders>
            <w:hideMark/>
          </w:tcPr>
          <w:p w14:paraId="41067430" w14:textId="77777777" w:rsidR="00647C48" w:rsidRPr="008019AF" w:rsidRDefault="00647C48" w:rsidP="00B47796">
            <w:pPr>
              <w:pStyle w:val="TAC"/>
              <w:rPr>
                <w:ins w:id="4605" w:author="R4-1809491" w:date="2018-07-11T16:14:00Z"/>
                <w:lang w:eastAsia="zh-CN"/>
              </w:rPr>
            </w:pPr>
            <w:ins w:id="4606" w:author="R4-1809491" w:date="2018-07-11T16:14:00Z">
              <w:r w:rsidRPr="008019AF">
                <w:rPr>
                  <w:lang w:eastAsia="zh-CN"/>
                </w:rPr>
                <w:t>Square (</w:t>
              </w:r>
              <w:r w:rsidRPr="008019AF">
                <w:rPr>
                  <w:rFonts w:cs="Arial"/>
                  <w:lang w:eastAsia="zh-CN"/>
                </w:rPr>
                <w:t>BW</w:t>
              </w:r>
              <w:r w:rsidRPr="008019AF">
                <w:rPr>
                  <w:rFonts w:cs="Arial"/>
                  <w:vertAlign w:val="subscript"/>
                  <w:lang w:eastAsia="zh-CN"/>
                </w:rPr>
                <w:t>Config</w:t>
              </w:r>
              <w:r w:rsidRPr="008019AF">
                <w:rPr>
                  <w:lang w:eastAsia="zh-CN"/>
                </w:rPr>
                <w:t>)</w:t>
              </w:r>
            </w:ins>
          </w:p>
        </w:tc>
        <w:tc>
          <w:tcPr>
            <w:tcW w:w="0" w:type="auto"/>
            <w:tcBorders>
              <w:top w:val="single" w:sz="6" w:space="0" w:color="auto"/>
              <w:left w:val="single" w:sz="6" w:space="0" w:color="auto"/>
              <w:bottom w:val="single" w:sz="6" w:space="0" w:color="auto"/>
              <w:right w:val="single" w:sz="6" w:space="0" w:color="auto"/>
            </w:tcBorders>
            <w:hideMark/>
          </w:tcPr>
          <w:p w14:paraId="2FA42C95" w14:textId="77777777" w:rsidR="00647C48" w:rsidRPr="008019AF" w:rsidRDefault="00647C48" w:rsidP="00B47796">
            <w:pPr>
              <w:pStyle w:val="TAC"/>
              <w:rPr>
                <w:ins w:id="4607" w:author="R4-1809491" w:date="2018-07-11T16:14:00Z"/>
                <w:lang w:eastAsia="zh-CN"/>
              </w:rPr>
            </w:pPr>
            <w:ins w:id="4608" w:author="R4-1809491" w:date="2018-07-11T16:14:00Z">
              <w:r w:rsidRPr="008019AF">
                <w:rPr>
                  <w:lang w:eastAsia="zh-CN"/>
                </w:rPr>
                <w:t xml:space="preserve">45 </w:t>
              </w:r>
              <w:r>
                <w:rPr>
                  <w:rFonts w:cs="v5.0.0"/>
                </w:rPr>
                <w:t xml:space="preserve">– </w:t>
              </w:r>
              <w:r w:rsidRPr="00C9358A">
                <w:rPr>
                  <w:rFonts w:cs="v5.0.0"/>
                  <w:highlight w:val="yellow"/>
                </w:rPr>
                <w:t>FFS</w:t>
              </w:r>
              <w:r w:rsidRPr="008019AF">
                <w:rPr>
                  <w:lang w:eastAsia="zh-CN"/>
                </w:rPr>
                <w:t xml:space="preserve"> dB</w:t>
              </w:r>
            </w:ins>
          </w:p>
        </w:tc>
      </w:tr>
      <w:tr w:rsidR="00647C48" w:rsidRPr="008019AF" w14:paraId="0E3D509F" w14:textId="77777777" w:rsidTr="00B47796">
        <w:trPr>
          <w:cantSplit/>
          <w:jc w:val="center"/>
          <w:ins w:id="4609" w:author="R4-1809491" w:date="2018-07-11T16:14:00Z"/>
        </w:trPr>
        <w:tc>
          <w:tcPr>
            <w:tcW w:w="0" w:type="auto"/>
            <w:gridSpan w:val="6"/>
            <w:tcBorders>
              <w:top w:val="single" w:sz="6" w:space="0" w:color="auto"/>
              <w:left w:val="single" w:sz="6" w:space="0" w:color="auto"/>
              <w:bottom w:val="single" w:sz="6" w:space="0" w:color="auto"/>
              <w:right w:val="single" w:sz="6" w:space="0" w:color="auto"/>
            </w:tcBorders>
            <w:hideMark/>
          </w:tcPr>
          <w:p w14:paraId="1BB7328F" w14:textId="77777777" w:rsidR="00647C48" w:rsidRPr="008019AF" w:rsidRDefault="00647C48" w:rsidP="00B47796">
            <w:pPr>
              <w:pStyle w:val="TAN"/>
              <w:rPr>
                <w:ins w:id="4610" w:author="R4-1809491" w:date="2018-07-11T16:14:00Z"/>
                <w:lang w:eastAsia="zh-CN"/>
              </w:rPr>
            </w:pPr>
            <w:ins w:id="4611" w:author="R4-1809491" w:date="2018-07-11T16:14:00Z">
              <w:r w:rsidRPr="008019AF">
                <w:rPr>
                  <w:lang w:eastAsia="zh-CN"/>
                </w:rPr>
                <w:t>NOTE 1:</w:t>
              </w:r>
              <w:r w:rsidRPr="008019AF">
                <w:rPr>
                  <w:lang w:eastAsia="zh-CN"/>
                </w:rPr>
                <w:tab/>
                <w:t>BW</w:t>
              </w:r>
              <w:r w:rsidRPr="008019AF">
                <w:rPr>
                  <w:vertAlign w:val="subscript"/>
                  <w:lang w:eastAsia="zh-CN"/>
                </w:rPr>
                <w:t>Config</w:t>
              </w:r>
              <w:r w:rsidRPr="008019AF">
                <w:rPr>
                  <w:lang w:eastAsia="zh-CN"/>
                </w:rPr>
                <w:t xml:space="preserve"> is the transmission bandwidth configuration of the </w:t>
              </w:r>
              <w:r w:rsidRPr="008019AF">
                <w:rPr>
                  <w:rFonts w:cs="v5.0.0"/>
                  <w:lang w:eastAsia="zh-CN"/>
                </w:rPr>
                <w:t>assumed adjacent channel carrier</w:t>
              </w:r>
              <w:r w:rsidRPr="008019AF">
                <w:rPr>
                  <w:lang w:eastAsia="zh-CN"/>
                </w:rPr>
                <w:t xml:space="preserve">. </w:t>
              </w:r>
            </w:ins>
          </w:p>
          <w:p w14:paraId="5E1B58B0" w14:textId="77777777" w:rsidR="00647C48" w:rsidRPr="008019AF" w:rsidRDefault="00647C48" w:rsidP="00B47796">
            <w:pPr>
              <w:pStyle w:val="TAN"/>
              <w:rPr>
                <w:ins w:id="4612" w:author="R4-1809491" w:date="2018-07-11T16:14:00Z"/>
                <w:rFonts w:cs="Arial"/>
              </w:rPr>
            </w:pPr>
            <w:ins w:id="4613" w:author="R4-1809491" w:date="2018-07-11T16:14:00Z">
              <w:r w:rsidRPr="008019AF">
                <w:rPr>
                  <w:rFonts w:cs="Arial"/>
                </w:rPr>
                <w:t>NOTE 2:</w:t>
              </w:r>
              <w:r w:rsidRPr="008019AF">
                <w:rPr>
                  <w:rFonts w:cs="Arial"/>
                </w:rPr>
                <w:tab/>
              </w:r>
              <w:r w:rsidRPr="008019AF">
                <w:t xml:space="preserve">With SCS that provides largest </w:t>
              </w:r>
              <w:r w:rsidRPr="008019AF">
                <w:rPr>
                  <w:rFonts w:cs="Arial"/>
                </w:rPr>
                <w:t>transmission bandwidth configuration (BW</w:t>
              </w:r>
              <w:r w:rsidRPr="008019AF">
                <w:rPr>
                  <w:rFonts w:cs="Arial"/>
                  <w:vertAlign w:val="subscript"/>
                </w:rPr>
                <w:t>Config</w:t>
              </w:r>
              <w:r w:rsidRPr="008019AF">
                <w:rPr>
                  <w:rFonts w:cs="v5.0.0"/>
                </w:rPr>
                <w:t>)</w:t>
              </w:r>
              <w:r w:rsidRPr="008019AF">
                <w:rPr>
                  <w:rFonts w:cs="Arial"/>
                </w:rPr>
                <w:t>.</w:t>
              </w:r>
            </w:ins>
          </w:p>
          <w:p w14:paraId="5A262F61" w14:textId="77777777" w:rsidR="00647C48" w:rsidRPr="008019AF" w:rsidRDefault="00647C48" w:rsidP="00B47796">
            <w:pPr>
              <w:pStyle w:val="TAN"/>
              <w:rPr>
                <w:ins w:id="4614" w:author="R4-1809491" w:date="2018-07-11T16:14:00Z"/>
                <w:rFonts w:eastAsia="SimSun"/>
                <w:lang w:eastAsia="zh-CN"/>
              </w:rPr>
            </w:pPr>
            <w:ins w:id="4615" w:author="R4-1809491" w:date="2018-07-11T16:14:00Z">
              <w:r w:rsidRPr="008019AF">
                <w:rPr>
                  <w:rFonts w:eastAsia="SimSun"/>
                  <w:lang w:eastAsia="zh-CN"/>
                </w:rPr>
                <w:t>NOTE 3:</w:t>
              </w:r>
              <w:r w:rsidRPr="008019AF">
                <w:rPr>
                  <w:rFonts w:eastAsia="SimSun"/>
                  <w:lang w:eastAsia="zh-CN"/>
                </w:rPr>
                <w:tab/>
                <w:t xml:space="preserve">Applicable in case the </w:t>
              </w:r>
              <w:r w:rsidRPr="008019AF">
                <w:rPr>
                  <w:rFonts w:cs="Arial"/>
                  <w:i/>
                </w:rPr>
                <w:t>BS channel bandwidth</w:t>
              </w:r>
              <w:r w:rsidRPr="008019AF">
                <w:rPr>
                  <w:rFonts w:eastAsia="SimSun"/>
                  <w:lang w:eastAsia="zh-CN"/>
                </w:rPr>
                <w:t xml:space="preserve"> of the NR carrier transmitted at the other edge of the gap is 5, 10, 15, 20 MHz.</w:t>
              </w:r>
            </w:ins>
          </w:p>
          <w:p w14:paraId="05F4751B" w14:textId="77777777" w:rsidR="00647C48" w:rsidRPr="008019AF" w:rsidRDefault="00647C48" w:rsidP="00B47796">
            <w:pPr>
              <w:pStyle w:val="TAN"/>
              <w:rPr>
                <w:ins w:id="4616" w:author="R4-1809491" w:date="2018-07-11T16:14:00Z"/>
                <w:rFonts w:eastAsia="SimSun"/>
                <w:lang w:eastAsia="zh-CN"/>
              </w:rPr>
            </w:pPr>
            <w:ins w:id="4617" w:author="R4-1809491" w:date="2018-07-11T16:14:00Z">
              <w:r w:rsidRPr="008019AF">
                <w:rPr>
                  <w:rFonts w:eastAsia="SimSun"/>
                  <w:lang w:eastAsia="zh-CN"/>
                </w:rPr>
                <w:t>NOTE 4:</w:t>
              </w:r>
              <w:r w:rsidRPr="008019AF">
                <w:rPr>
                  <w:rFonts w:eastAsia="SimSun"/>
                  <w:lang w:eastAsia="zh-CN"/>
                </w:rPr>
                <w:tab/>
                <w:t xml:space="preserve">Applicable in case the </w:t>
              </w:r>
              <w:r w:rsidRPr="008019AF">
                <w:rPr>
                  <w:rFonts w:cs="Arial"/>
                  <w:i/>
                </w:rPr>
                <w:t>BS channel bandwidth</w:t>
              </w:r>
              <w:r w:rsidRPr="008019AF">
                <w:rPr>
                  <w:rFonts w:eastAsia="SimSun"/>
                  <w:lang w:eastAsia="zh-CN"/>
                </w:rPr>
                <w:t xml:space="preserve"> of the NR carrier transmitted at the other edge of the gap is 25, 30, 40, 50, 60, 70, 80, 90, 100 MHz.</w:t>
              </w:r>
            </w:ins>
          </w:p>
        </w:tc>
      </w:tr>
    </w:tbl>
    <w:p w14:paraId="614AA5FF" w14:textId="77777777" w:rsidR="00647C48" w:rsidRDefault="00647C48" w:rsidP="00647C48">
      <w:pPr>
        <w:rPr>
          <w:ins w:id="4618" w:author="R4-1809491" w:date="2018-07-11T16:14:00Z"/>
        </w:rPr>
      </w:pPr>
    </w:p>
    <w:p w14:paraId="07CF175C" w14:textId="77777777" w:rsidR="00647C48" w:rsidRDefault="00647C48" w:rsidP="00647C48">
      <w:pPr>
        <w:rPr>
          <w:ins w:id="4619" w:author="R4-1809491" w:date="2018-07-11T16:14:00Z"/>
        </w:rPr>
      </w:pPr>
      <w:ins w:id="4620" w:author="R4-1809491" w:date="2018-07-11T16:14:00Z">
        <w:r>
          <w:t>The absolute total power measurement shall not exceed the OTA CACLR absolute limit specified in table 6.7.3.5.1-3a.</w:t>
        </w:r>
      </w:ins>
    </w:p>
    <w:p w14:paraId="2EBFD13B" w14:textId="77777777" w:rsidR="00647C48" w:rsidRPr="00F56105" w:rsidRDefault="00647C48" w:rsidP="00647C48">
      <w:pPr>
        <w:pStyle w:val="TH"/>
        <w:rPr>
          <w:ins w:id="4621" w:author="R4-1809491" w:date="2018-07-11T16:14:00Z"/>
          <w:rFonts w:eastAsia="SimSun"/>
          <w:lang w:eastAsia="zh-CN"/>
        </w:rPr>
      </w:pPr>
      <w:ins w:id="4622" w:author="R4-1809491" w:date="2018-07-11T16:14:00Z">
        <w:r>
          <w:t>Table 6.7.</w:t>
        </w:r>
        <w:r>
          <w:rPr>
            <w:rFonts w:eastAsia="SimSun" w:hint="eastAsia"/>
            <w:lang w:eastAsia="zh-CN"/>
          </w:rPr>
          <w:t>3</w:t>
        </w:r>
        <w:r>
          <w:t>.5.1-3</w:t>
        </w:r>
        <w:r>
          <w:rPr>
            <w:rFonts w:eastAsia="SimSun" w:hint="eastAsia"/>
            <w:lang w:val="en-US" w:eastAsia="zh-CN"/>
          </w:rPr>
          <w:t>a</w:t>
        </w:r>
        <w:r>
          <w:t xml:space="preserve">: Base station type 1-O </w:t>
        </w:r>
        <w:r>
          <w:rPr>
            <w:rFonts w:eastAsia="SimSun" w:hint="eastAsia"/>
            <w:lang w:val="en-US" w:eastAsia="zh-CN"/>
          </w:rPr>
          <w:t>C</w:t>
        </w:r>
        <w:r>
          <w:t>ACLR absolute</w:t>
        </w:r>
        <w:r w:rsidRPr="00A577C2">
          <w:rPr>
            <w:rFonts w:hint="eastAsia"/>
            <w:i/>
            <w:iCs/>
            <w:lang w:val="en-US" w:eastAsia="zh-CN"/>
          </w:rPr>
          <w:t xml:space="preserve"> </w:t>
        </w:r>
        <w:r w:rsidRPr="00F56105">
          <w:rPr>
            <w:iCs/>
          </w:rPr>
          <w:t>limit</w:t>
        </w:r>
      </w:ins>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92"/>
        <w:gridCol w:w="3361"/>
      </w:tblGrid>
      <w:tr w:rsidR="00647C48" w14:paraId="35A2410C" w14:textId="77777777" w:rsidTr="00B47796">
        <w:trPr>
          <w:cantSplit/>
          <w:jc w:val="center"/>
          <w:ins w:id="4623" w:author="R4-1809491" w:date="2018-07-11T16:14:00Z"/>
        </w:trPr>
        <w:tc>
          <w:tcPr>
            <w:tcW w:w="2792" w:type="dxa"/>
          </w:tcPr>
          <w:p w14:paraId="0FCA8FBD" w14:textId="77777777" w:rsidR="00647C48" w:rsidRDefault="00647C48" w:rsidP="00B47796">
            <w:pPr>
              <w:pStyle w:val="TAH"/>
              <w:rPr>
                <w:ins w:id="4624" w:author="R4-1809491" w:date="2018-07-11T16:14:00Z"/>
                <w:rFonts w:cs="v5.0.0"/>
              </w:rPr>
            </w:pPr>
            <w:ins w:id="4625" w:author="R4-1809491" w:date="2018-07-11T16:14:00Z">
              <w:r>
                <w:rPr>
                  <w:rFonts w:eastAsia="SimSun" w:cs="v5.0.0"/>
                </w:rPr>
                <w:t>BS category / BS class</w:t>
              </w:r>
            </w:ins>
          </w:p>
        </w:tc>
        <w:tc>
          <w:tcPr>
            <w:tcW w:w="3361" w:type="dxa"/>
          </w:tcPr>
          <w:p w14:paraId="68F90E30" w14:textId="77777777" w:rsidR="00647C48" w:rsidRDefault="00647C48" w:rsidP="00B47796">
            <w:pPr>
              <w:pStyle w:val="TAH"/>
              <w:rPr>
                <w:ins w:id="4626" w:author="R4-1809491" w:date="2018-07-11T16:14:00Z"/>
                <w:rFonts w:cs="v5.0.0"/>
              </w:rPr>
            </w:pPr>
            <w:ins w:id="4627" w:author="R4-1809491" w:date="2018-07-11T16:14:00Z">
              <w:r>
                <w:rPr>
                  <w:rFonts w:eastAsia="SimSun" w:cs="v5.0.0"/>
                  <w:lang w:val="en-US" w:eastAsia="zh-CN"/>
                </w:rPr>
                <w:t xml:space="preserve">OTA </w:t>
              </w:r>
              <w:r>
                <w:rPr>
                  <w:rFonts w:eastAsia="SimSun" w:cs="v5.0.0" w:hint="eastAsia"/>
                  <w:lang w:val="en-US" w:eastAsia="zh-CN"/>
                </w:rPr>
                <w:t>C</w:t>
              </w:r>
              <w:r>
                <w:rPr>
                  <w:rFonts w:cs="v5.0.0"/>
                </w:rPr>
                <w:t>ACLR absolute</w:t>
              </w:r>
              <w:r w:rsidRPr="00A577C2">
                <w:rPr>
                  <w:rFonts w:cs="v5.0.0" w:hint="eastAsia"/>
                  <w:i/>
                  <w:iCs/>
                  <w:lang w:val="en-US" w:eastAsia="zh-CN"/>
                </w:rPr>
                <w:t xml:space="preserve"> </w:t>
              </w:r>
              <w:r w:rsidRPr="00F56105">
                <w:rPr>
                  <w:rFonts w:cs="v5.0.0"/>
                  <w:iCs/>
                </w:rPr>
                <w:t>limit</w:t>
              </w:r>
            </w:ins>
          </w:p>
        </w:tc>
      </w:tr>
      <w:tr w:rsidR="00647C48" w14:paraId="44412FF6" w14:textId="77777777" w:rsidTr="00B47796">
        <w:trPr>
          <w:cantSplit/>
          <w:jc w:val="center"/>
          <w:ins w:id="4628" w:author="R4-1809491" w:date="2018-07-11T16:14:00Z"/>
        </w:trPr>
        <w:tc>
          <w:tcPr>
            <w:tcW w:w="2792" w:type="dxa"/>
          </w:tcPr>
          <w:p w14:paraId="2CA63BA2" w14:textId="77777777" w:rsidR="00647C48" w:rsidRDefault="00647C48" w:rsidP="00B47796">
            <w:pPr>
              <w:pStyle w:val="TAC"/>
              <w:rPr>
                <w:ins w:id="4629" w:author="R4-1809491" w:date="2018-07-11T16:14:00Z"/>
                <w:rFonts w:eastAsia="SimSun" w:cs="v5.0.0"/>
                <w:lang w:eastAsia="zh-CN"/>
              </w:rPr>
            </w:pPr>
            <w:ins w:id="4630" w:author="R4-1809491" w:date="2018-07-11T16:14:00Z">
              <w:r>
                <w:rPr>
                  <w:rFonts w:cs="v5.0.0"/>
                </w:rPr>
                <w:t>Category A Wide Area BS</w:t>
              </w:r>
            </w:ins>
          </w:p>
        </w:tc>
        <w:tc>
          <w:tcPr>
            <w:tcW w:w="3361" w:type="dxa"/>
          </w:tcPr>
          <w:p w14:paraId="004A7A44" w14:textId="77777777" w:rsidR="00647C48" w:rsidRDefault="00647C48" w:rsidP="00B47796">
            <w:pPr>
              <w:pStyle w:val="TAC"/>
              <w:rPr>
                <w:ins w:id="4631" w:author="R4-1809491" w:date="2018-07-11T16:14:00Z"/>
                <w:rFonts w:cs="v5.0.0"/>
              </w:rPr>
            </w:pPr>
            <w:ins w:id="4632" w:author="R4-1809491" w:date="2018-07-11T16:14:00Z">
              <w:r>
                <w:rPr>
                  <w:rFonts w:cs="v5.0.0"/>
                </w:rPr>
                <w:t>-4 dBm/MHz</w:t>
              </w:r>
            </w:ins>
          </w:p>
        </w:tc>
      </w:tr>
      <w:tr w:rsidR="00647C48" w14:paraId="5E1B20D6" w14:textId="77777777" w:rsidTr="00B47796">
        <w:trPr>
          <w:cantSplit/>
          <w:jc w:val="center"/>
          <w:ins w:id="4633" w:author="R4-1809491" w:date="2018-07-11T16:14:00Z"/>
        </w:trPr>
        <w:tc>
          <w:tcPr>
            <w:tcW w:w="2792" w:type="dxa"/>
          </w:tcPr>
          <w:p w14:paraId="13D9BF1F" w14:textId="77777777" w:rsidR="00647C48" w:rsidRDefault="00647C48" w:rsidP="00B47796">
            <w:pPr>
              <w:pStyle w:val="TAC"/>
              <w:rPr>
                <w:ins w:id="4634" w:author="R4-1809491" w:date="2018-07-11T16:14:00Z"/>
                <w:rFonts w:cs="v5.0.0"/>
                <w:lang w:eastAsia="ja-JP"/>
              </w:rPr>
            </w:pPr>
            <w:ins w:id="4635" w:author="R4-1809491" w:date="2018-07-11T16:14:00Z">
              <w:r>
                <w:rPr>
                  <w:rFonts w:cs="v5.0.0" w:hint="eastAsia"/>
                  <w:lang w:eastAsia="ja-JP"/>
                </w:rPr>
                <w:t>Category</w:t>
              </w:r>
              <w:r>
                <w:rPr>
                  <w:rFonts w:cs="v5.0.0"/>
                  <w:lang w:eastAsia="ja-JP"/>
                </w:rPr>
                <w:t xml:space="preserve"> B Wide Area BS</w:t>
              </w:r>
            </w:ins>
          </w:p>
        </w:tc>
        <w:tc>
          <w:tcPr>
            <w:tcW w:w="3361" w:type="dxa"/>
          </w:tcPr>
          <w:p w14:paraId="2385C674" w14:textId="77777777" w:rsidR="00647C48" w:rsidRDefault="00647C48" w:rsidP="00B47796">
            <w:pPr>
              <w:pStyle w:val="TAC"/>
              <w:rPr>
                <w:ins w:id="4636" w:author="R4-1809491" w:date="2018-07-11T16:14:00Z"/>
                <w:rFonts w:cs="v5.0.0"/>
                <w:lang w:eastAsia="ja-JP"/>
              </w:rPr>
            </w:pPr>
            <w:ins w:id="4637" w:author="R4-1809491" w:date="2018-07-11T16:14:00Z">
              <w:r>
                <w:rPr>
                  <w:rFonts w:cs="v5.0.0" w:hint="eastAsia"/>
                  <w:lang w:eastAsia="ja-JP"/>
                </w:rPr>
                <w:t>-6</w:t>
              </w:r>
              <w:r>
                <w:rPr>
                  <w:rFonts w:cs="v5.0.0"/>
                </w:rPr>
                <w:t xml:space="preserve"> </w:t>
              </w:r>
              <w:r>
                <w:rPr>
                  <w:rFonts w:cs="v5.0.0" w:hint="eastAsia"/>
                  <w:lang w:eastAsia="ja-JP"/>
                </w:rPr>
                <w:t>dBm/MHz</w:t>
              </w:r>
            </w:ins>
          </w:p>
        </w:tc>
      </w:tr>
      <w:tr w:rsidR="00647C48" w14:paraId="3103ECC4" w14:textId="77777777" w:rsidTr="00B47796">
        <w:trPr>
          <w:cantSplit/>
          <w:jc w:val="center"/>
          <w:ins w:id="4638" w:author="R4-1809491" w:date="2018-07-11T16:14:00Z"/>
        </w:trPr>
        <w:tc>
          <w:tcPr>
            <w:tcW w:w="2792" w:type="dxa"/>
          </w:tcPr>
          <w:p w14:paraId="51C7A3A2" w14:textId="77777777" w:rsidR="00647C48" w:rsidRDefault="00647C48" w:rsidP="00B47796">
            <w:pPr>
              <w:pStyle w:val="TAC"/>
              <w:rPr>
                <w:ins w:id="4639" w:author="R4-1809491" w:date="2018-07-11T16:14:00Z"/>
                <w:rFonts w:cs="v5.0.0"/>
              </w:rPr>
            </w:pPr>
            <w:ins w:id="4640" w:author="R4-1809491" w:date="2018-07-11T16:14:00Z">
              <w:r>
                <w:rPr>
                  <w:rFonts w:cs="v5.0.0"/>
                </w:rPr>
                <w:t>Medium Range BS</w:t>
              </w:r>
            </w:ins>
          </w:p>
        </w:tc>
        <w:tc>
          <w:tcPr>
            <w:tcW w:w="3361" w:type="dxa"/>
          </w:tcPr>
          <w:p w14:paraId="72DD5B49" w14:textId="77777777" w:rsidR="00647C48" w:rsidRDefault="00647C48" w:rsidP="00B47796">
            <w:pPr>
              <w:pStyle w:val="TAC"/>
              <w:rPr>
                <w:ins w:id="4641" w:author="R4-1809491" w:date="2018-07-11T16:14:00Z"/>
                <w:rFonts w:cs="v5.0.0"/>
                <w:lang w:eastAsia="ja-JP"/>
              </w:rPr>
            </w:pPr>
            <w:ins w:id="4642" w:author="R4-1809491" w:date="2018-07-11T16:14:00Z">
              <w:r>
                <w:rPr>
                  <w:rFonts w:cs="v5.0.0" w:hint="eastAsia"/>
                  <w:lang w:eastAsia="ja-JP"/>
                </w:rPr>
                <w:t>-16</w:t>
              </w:r>
              <w:r>
                <w:rPr>
                  <w:rFonts w:cs="v5.0.0"/>
                </w:rPr>
                <w:t xml:space="preserve"> </w:t>
              </w:r>
              <w:r>
                <w:rPr>
                  <w:rFonts w:cs="v5.0.0" w:hint="eastAsia"/>
                  <w:lang w:eastAsia="ja-JP"/>
                </w:rPr>
                <w:t>dBm/MHz</w:t>
              </w:r>
            </w:ins>
          </w:p>
        </w:tc>
      </w:tr>
      <w:tr w:rsidR="00647C48" w14:paraId="76A652D7" w14:textId="77777777" w:rsidTr="00B47796">
        <w:trPr>
          <w:cantSplit/>
          <w:jc w:val="center"/>
          <w:ins w:id="4643" w:author="R4-1809491" w:date="2018-07-11T16:14:00Z"/>
        </w:trPr>
        <w:tc>
          <w:tcPr>
            <w:tcW w:w="2792" w:type="dxa"/>
          </w:tcPr>
          <w:p w14:paraId="7E9EEEBF" w14:textId="77777777" w:rsidR="00647C48" w:rsidRDefault="00647C48" w:rsidP="00B47796">
            <w:pPr>
              <w:pStyle w:val="TAC"/>
              <w:rPr>
                <w:ins w:id="4644" w:author="R4-1809491" w:date="2018-07-11T16:14:00Z"/>
                <w:rFonts w:cs="v5.0.0"/>
                <w:lang w:eastAsia="ja-JP"/>
              </w:rPr>
            </w:pPr>
            <w:ins w:id="4645" w:author="R4-1809491" w:date="2018-07-11T16:14:00Z">
              <w:r>
                <w:rPr>
                  <w:rFonts w:cs="v5.0.0" w:hint="eastAsia"/>
                  <w:lang w:eastAsia="ja-JP"/>
                </w:rPr>
                <w:t>Local Area BS</w:t>
              </w:r>
            </w:ins>
          </w:p>
        </w:tc>
        <w:tc>
          <w:tcPr>
            <w:tcW w:w="3361" w:type="dxa"/>
          </w:tcPr>
          <w:p w14:paraId="323A0388" w14:textId="77777777" w:rsidR="00647C48" w:rsidRDefault="00647C48" w:rsidP="00B47796">
            <w:pPr>
              <w:pStyle w:val="TAC"/>
              <w:rPr>
                <w:ins w:id="4646" w:author="R4-1809491" w:date="2018-07-11T16:14:00Z"/>
                <w:rFonts w:cs="v5.0.0"/>
                <w:lang w:eastAsia="ja-JP"/>
              </w:rPr>
            </w:pPr>
            <w:ins w:id="4647" w:author="R4-1809491" w:date="2018-07-11T16:14:00Z">
              <w:r>
                <w:rPr>
                  <w:rFonts w:cs="v5.0.0" w:hint="eastAsia"/>
                  <w:lang w:eastAsia="ja-JP"/>
                </w:rPr>
                <w:t>-</w:t>
              </w:r>
              <w:r>
                <w:rPr>
                  <w:rFonts w:cs="v5.0.0"/>
                  <w:lang w:eastAsia="ja-JP"/>
                </w:rPr>
                <w:t>23</w:t>
              </w:r>
              <w:r>
                <w:rPr>
                  <w:rFonts w:cs="v5.0.0"/>
                </w:rPr>
                <w:t xml:space="preserve"> </w:t>
              </w:r>
              <w:r>
                <w:rPr>
                  <w:rFonts w:cs="v5.0.0" w:hint="eastAsia"/>
                  <w:lang w:eastAsia="ja-JP"/>
                </w:rPr>
                <w:t>dBm/MHz</w:t>
              </w:r>
            </w:ins>
          </w:p>
        </w:tc>
      </w:tr>
    </w:tbl>
    <w:p w14:paraId="65C50B86" w14:textId="77777777" w:rsidR="00647C48" w:rsidRDefault="00647C48" w:rsidP="00647C48">
      <w:pPr>
        <w:rPr>
          <w:ins w:id="4648" w:author="R4-1809491" w:date="2018-07-11T16:14:00Z"/>
        </w:rPr>
      </w:pPr>
    </w:p>
    <w:p w14:paraId="5357F29D" w14:textId="77777777" w:rsidR="00647C48" w:rsidRDefault="00647C48" w:rsidP="00647C48">
      <w:pPr>
        <w:pStyle w:val="TH"/>
        <w:rPr>
          <w:ins w:id="4649" w:author="R4-1809491" w:date="2018-07-11T16:14:00Z"/>
        </w:rPr>
      </w:pPr>
      <w:ins w:id="4650" w:author="R4-1809491" w:date="2018-07-11T16:14:00Z">
        <w:r>
          <w:t>Table 6.7.3.5.1</w:t>
        </w:r>
        <w:r w:rsidRPr="008019AF">
          <w:t>-</w:t>
        </w:r>
        <w:r w:rsidRPr="008019AF">
          <w:rPr>
            <w:rFonts w:eastAsia="SimSun"/>
            <w:lang w:eastAsia="zh-CN"/>
          </w:rPr>
          <w:t>4</w:t>
        </w:r>
        <w:r w:rsidRPr="008019AF">
          <w:t>: Filter parameters for the assigned channel</w:t>
        </w:r>
      </w:ins>
    </w:p>
    <w:tbl>
      <w:tblPr>
        <w:tblW w:w="64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96"/>
        <w:gridCol w:w="3824"/>
      </w:tblGrid>
      <w:tr w:rsidR="00647C48" w:rsidRPr="008019AF" w14:paraId="09591511" w14:textId="77777777" w:rsidTr="00B47796">
        <w:trPr>
          <w:cantSplit/>
          <w:jc w:val="center"/>
          <w:ins w:id="4651" w:author="R4-1809491" w:date="2018-07-11T16:14:00Z"/>
        </w:trPr>
        <w:tc>
          <w:tcPr>
            <w:tcW w:w="2597" w:type="dxa"/>
            <w:tcBorders>
              <w:top w:val="single" w:sz="6" w:space="0" w:color="auto"/>
              <w:left w:val="single" w:sz="6" w:space="0" w:color="auto"/>
              <w:bottom w:val="single" w:sz="6" w:space="0" w:color="auto"/>
              <w:right w:val="single" w:sz="6" w:space="0" w:color="auto"/>
            </w:tcBorders>
            <w:hideMark/>
          </w:tcPr>
          <w:p w14:paraId="70035031" w14:textId="77777777" w:rsidR="00647C48" w:rsidRPr="008019AF" w:rsidRDefault="00647C48" w:rsidP="00B47796">
            <w:pPr>
              <w:pStyle w:val="TAH"/>
              <w:rPr>
                <w:ins w:id="4652" w:author="R4-1809491" w:date="2018-07-11T16:14:00Z"/>
                <w:rFonts w:eastAsia="SimSun" w:cs="v5.0.0"/>
              </w:rPr>
            </w:pPr>
            <w:ins w:id="4653" w:author="R4-1809491" w:date="2018-07-11T16:14:00Z">
              <w:r w:rsidRPr="008019AF">
                <w:rPr>
                  <w:rFonts w:eastAsia="SimSun" w:cs="v5.0.0"/>
                </w:rPr>
                <w:t xml:space="preserve">RAT of the carrier adjacent to the sub-block or Inter RF Bandwidth gap </w:t>
              </w:r>
            </w:ins>
          </w:p>
        </w:tc>
        <w:tc>
          <w:tcPr>
            <w:tcW w:w="3825" w:type="dxa"/>
            <w:tcBorders>
              <w:top w:val="single" w:sz="6" w:space="0" w:color="auto"/>
              <w:left w:val="single" w:sz="6" w:space="0" w:color="auto"/>
              <w:bottom w:val="single" w:sz="6" w:space="0" w:color="auto"/>
              <w:right w:val="single" w:sz="6" w:space="0" w:color="auto"/>
            </w:tcBorders>
            <w:hideMark/>
          </w:tcPr>
          <w:p w14:paraId="4A285BDD" w14:textId="77777777" w:rsidR="00647C48" w:rsidRPr="008019AF" w:rsidRDefault="00647C48" w:rsidP="00B47796">
            <w:pPr>
              <w:pStyle w:val="TAH"/>
              <w:rPr>
                <w:ins w:id="4654" w:author="R4-1809491" w:date="2018-07-11T16:14:00Z"/>
                <w:rFonts w:cs="v5.0.0"/>
              </w:rPr>
            </w:pPr>
            <w:ins w:id="4655" w:author="R4-1809491" w:date="2018-07-11T16:14:00Z">
              <w:r w:rsidRPr="008019AF">
                <w:rPr>
                  <w:rFonts w:cs="v5.0.0"/>
                </w:rPr>
                <w:t>Filter on the assigned channel frequency and corresponding filter bandwidth</w:t>
              </w:r>
            </w:ins>
          </w:p>
        </w:tc>
      </w:tr>
      <w:tr w:rsidR="00647C48" w:rsidRPr="008019AF" w14:paraId="574DA4F0" w14:textId="77777777" w:rsidTr="00B47796">
        <w:trPr>
          <w:cantSplit/>
          <w:jc w:val="center"/>
          <w:ins w:id="4656" w:author="R4-1809491" w:date="2018-07-11T16:14:00Z"/>
        </w:trPr>
        <w:tc>
          <w:tcPr>
            <w:tcW w:w="2597" w:type="dxa"/>
            <w:tcBorders>
              <w:top w:val="single" w:sz="6" w:space="0" w:color="auto"/>
              <w:left w:val="single" w:sz="6" w:space="0" w:color="auto"/>
              <w:bottom w:val="single" w:sz="6" w:space="0" w:color="auto"/>
              <w:right w:val="single" w:sz="6" w:space="0" w:color="auto"/>
            </w:tcBorders>
            <w:hideMark/>
          </w:tcPr>
          <w:p w14:paraId="3989D03E" w14:textId="77777777" w:rsidR="00647C48" w:rsidRPr="008019AF" w:rsidRDefault="00647C48" w:rsidP="00B47796">
            <w:pPr>
              <w:pStyle w:val="TAC"/>
              <w:rPr>
                <w:ins w:id="4657" w:author="R4-1809491" w:date="2018-07-11T16:14:00Z"/>
                <w:rFonts w:eastAsia="SimSun" w:cs="Arial"/>
              </w:rPr>
            </w:pPr>
            <w:ins w:id="4658" w:author="R4-1809491" w:date="2018-07-11T16:14:00Z">
              <w:r w:rsidRPr="008019AF">
                <w:rPr>
                  <w:rFonts w:eastAsia="SimSun" w:cs="Arial"/>
                </w:rPr>
                <w:t>NR</w:t>
              </w:r>
            </w:ins>
          </w:p>
        </w:tc>
        <w:tc>
          <w:tcPr>
            <w:tcW w:w="3825" w:type="dxa"/>
            <w:tcBorders>
              <w:top w:val="single" w:sz="6" w:space="0" w:color="auto"/>
              <w:left w:val="single" w:sz="6" w:space="0" w:color="auto"/>
              <w:bottom w:val="single" w:sz="6" w:space="0" w:color="auto"/>
              <w:right w:val="single" w:sz="6" w:space="0" w:color="auto"/>
            </w:tcBorders>
            <w:hideMark/>
          </w:tcPr>
          <w:p w14:paraId="7706B4A9" w14:textId="77777777" w:rsidR="00647C48" w:rsidRPr="008019AF" w:rsidRDefault="00647C48" w:rsidP="00B47796">
            <w:pPr>
              <w:pStyle w:val="TAC"/>
              <w:rPr>
                <w:ins w:id="4659" w:author="R4-1809491" w:date="2018-07-11T16:14:00Z"/>
                <w:rFonts w:cs="Arial"/>
              </w:rPr>
            </w:pPr>
            <w:ins w:id="4660" w:author="R4-1809491" w:date="2018-07-11T16:14:00Z">
              <w:r w:rsidRPr="008019AF">
                <w:t xml:space="preserve">NR of same BW with SCS that provides largest </w:t>
              </w:r>
              <w:r w:rsidRPr="008019AF">
                <w:rPr>
                  <w:rFonts w:cs="Arial"/>
                </w:rPr>
                <w:t>transmission bandwidth configuration</w:t>
              </w:r>
            </w:ins>
          </w:p>
        </w:tc>
      </w:tr>
    </w:tbl>
    <w:p w14:paraId="58BD7A9B" w14:textId="77777777" w:rsidR="00647C48" w:rsidRDefault="00647C48" w:rsidP="00647C48">
      <w:pPr>
        <w:rPr>
          <w:ins w:id="4661" w:author="R4-1809491" w:date="2018-07-11T16:14:00Z"/>
        </w:rPr>
      </w:pPr>
    </w:p>
    <w:p w14:paraId="688F2AE1" w14:textId="77777777" w:rsidR="00647C48" w:rsidRDefault="00647C48" w:rsidP="00647C48">
      <w:pPr>
        <w:pStyle w:val="Heading5"/>
        <w:rPr>
          <w:ins w:id="4662" w:author="R4-1809491" w:date="2018-07-11T16:14:00Z"/>
        </w:rPr>
      </w:pPr>
      <w:bookmarkStart w:id="4663" w:name="_Toc519094979"/>
      <w:ins w:id="4664" w:author="R4-1809491" w:date="2018-07-11T16:14:00Z">
        <w:r>
          <w:t>6.7.3.5.2</w:t>
        </w:r>
        <w:r>
          <w:tab/>
          <w:t>BS type 2-O</w:t>
        </w:r>
        <w:bookmarkEnd w:id="4663"/>
      </w:ins>
    </w:p>
    <w:p w14:paraId="576CE735" w14:textId="77777777" w:rsidR="00647C48" w:rsidRDefault="00647C48" w:rsidP="00647C48">
      <w:pPr>
        <w:rPr>
          <w:ins w:id="4665" w:author="R4-1809491" w:date="2018-07-11T16:14:00Z"/>
        </w:rPr>
      </w:pPr>
      <w:ins w:id="4666" w:author="R4-1809491" w:date="2018-07-11T16:14:00Z">
        <w:r>
          <w:t xml:space="preserve">For the OTA ACLR requirement either the OTA ACLR limits in tables 6.7.3.5.2-1/3/4 or the OTA ACLR absolute limits in tables 6.7.3.5.2-2 shall apply, whichever is less stringent. </w:t>
        </w:r>
      </w:ins>
    </w:p>
    <w:p w14:paraId="07EEC48F" w14:textId="77777777" w:rsidR="00647C48" w:rsidRPr="00923AE6" w:rsidRDefault="00647C48" w:rsidP="00647C48">
      <w:pPr>
        <w:rPr>
          <w:ins w:id="4667" w:author="R4-1809491" w:date="2018-07-11T16:14:00Z"/>
        </w:rPr>
      </w:pPr>
      <w:ins w:id="4668" w:author="R4-1809491" w:date="2018-07-11T16:14:00Z">
        <w:r w:rsidRPr="00923AE6">
          <w:t>For a RIB operating in non-contiguous spectrum, the</w:t>
        </w:r>
        <w:r>
          <w:t xml:space="preserve"> OTA ACLR requirement in table 6.7.3.5.2</w:t>
        </w:r>
        <w:r w:rsidRPr="00923AE6">
          <w:t>-3 shall apply in sub</w:t>
        </w:r>
        <w:r>
          <w:t>-</w:t>
        </w:r>
        <w:r w:rsidRPr="00923AE6">
          <w:t xml:space="preserve">block gaps for the frequency ranges defined in the table, while the </w:t>
        </w:r>
        <w:r>
          <w:t>OTA CACLR requirement in table 6.7.3.5.2</w:t>
        </w:r>
        <w:r w:rsidRPr="00923AE6">
          <w:t>-4 shall apply in sub</w:t>
        </w:r>
        <w:r>
          <w:t>-</w:t>
        </w:r>
        <w:r w:rsidRPr="00923AE6">
          <w:t>block gaps for the frequency ranges defined in the table.</w:t>
        </w:r>
      </w:ins>
    </w:p>
    <w:p w14:paraId="6DF74F6E" w14:textId="77777777" w:rsidR="00647C48" w:rsidRPr="00923AE6" w:rsidRDefault="00647C48" w:rsidP="00647C48">
      <w:pPr>
        <w:overflowPunct w:val="0"/>
        <w:autoSpaceDE w:val="0"/>
        <w:autoSpaceDN w:val="0"/>
        <w:adjustRightInd w:val="0"/>
        <w:textAlignment w:val="baseline"/>
        <w:rPr>
          <w:ins w:id="4669" w:author="R4-1809491" w:date="2018-07-11T16:14:00Z"/>
          <w:lang w:eastAsia="ko-KR"/>
        </w:rPr>
      </w:pPr>
      <w:ins w:id="4670" w:author="R4-1809491" w:date="2018-07-11T16:14:00Z">
        <w:r w:rsidRPr="00923AE6">
          <w:rPr>
            <w:lang w:eastAsia="ko-KR"/>
          </w:rPr>
          <w:t>The CACLR in a sub-block gap is the ratio of:</w:t>
        </w:r>
      </w:ins>
    </w:p>
    <w:p w14:paraId="43AF129E" w14:textId="77777777" w:rsidR="00647C48" w:rsidRPr="00923AE6" w:rsidRDefault="00647C48" w:rsidP="00647C48">
      <w:pPr>
        <w:pStyle w:val="B1"/>
        <w:rPr>
          <w:ins w:id="4671" w:author="R4-1809491" w:date="2018-07-11T16:14:00Z"/>
        </w:rPr>
      </w:pPr>
      <w:ins w:id="4672" w:author="R4-1809491" w:date="2018-07-11T16:14:00Z">
        <w:r w:rsidRPr="00923AE6">
          <w:lastRenderedPageBreak/>
          <w:t>a)</w:t>
        </w:r>
        <w:r w:rsidRPr="00923AE6">
          <w:tab/>
          <w:t>the sum of the filtered mean power centred on the assigned channel frequencies for the two carriers adjacent to each side of the sub-block gap, and</w:t>
        </w:r>
      </w:ins>
    </w:p>
    <w:p w14:paraId="2E6A015B" w14:textId="77777777" w:rsidR="00647C48" w:rsidRPr="00923AE6" w:rsidRDefault="00647C48" w:rsidP="00647C48">
      <w:pPr>
        <w:pStyle w:val="B1"/>
        <w:rPr>
          <w:ins w:id="4673" w:author="R4-1809491" w:date="2018-07-11T16:14:00Z"/>
        </w:rPr>
      </w:pPr>
      <w:ins w:id="4674" w:author="R4-1809491" w:date="2018-07-11T16:14:00Z">
        <w:r w:rsidRPr="00923AE6">
          <w:t>b)</w:t>
        </w:r>
        <w:r w:rsidRPr="00923AE6">
          <w:tab/>
          <w:t>the filtered mean power centred on a frequency channel adjacent to one of the respective sub-block edges.</w:t>
        </w:r>
      </w:ins>
    </w:p>
    <w:p w14:paraId="33C2BE40" w14:textId="77777777" w:rsidR="00647C48" w:rsidRPr="00923AE6" w:rsidRDefault="00647C48" w:rsidP="00647C48">
      <w:pPr>
        <w:overflowPunct w:val="0"/>
        <w:autoSpaceDE w:val="0"/>
        <w:autoSpaceDN w:val="0"/>
        <w:adjustRightInd w:val="0"/>
        <w:textAlignment w:val="baseline"/>
        <w:rPr>
          <w:ins w:id="4675" w:author="R4-1809491" w:date="2018-07-11T16:14:00Z"/>
          <w:lang w:eastAsia="ko-KR"/>
        </w:rPr>
      </w:pPr>
      <w:ins w:id="4676" w:author="R4-1809491" w:date="2018-07-11T16:14:00Z">
        <w:r w:rsidRPr="00923AE6">
          <w:rPr>
            <w:lang w:eastAsia="ko-KR"/>
          </w:rPr>
          <w:t xml:space="preserve">The assumed filter for the adjacent channel frequency is defined in table </w:t>
        </w:r>
        <w:r>
          <w:rPr>
            <w:rFonts w:cs="v5.0.0"/>
            <w:lang w:eastAsia="ko-KR"/>
          </w:rPr>
          <w:t>6.7.3.5.2</w:t>
        </w:r>
        <w:r w:rsidRPr="00923AE6">
          <w:rPr>
            <w:rFonts w:cs="v5.0.0"/>
            <w:lang w:eastAsia="ko-KR"/>
          </w:rPr>
          <w:t xml:space="preserve">-4 </w:t>
        </w:r>
        <w:r w:rsidRPr="00923AE6">
          <w:rPr>
            <w:lang w:eastAsia="ko-KR"/>
          </w:rPr>
          <w:t xml:space="preserve">and the filters on the assigned channels are defined in table </w:t>
        </w:r>
        <w:r>
          <w:rPr>
            <w:rFonts w:cs="v5.0.0"/>
            <w:lang w:eastAsia="ko-KR"/>
          </w:rPr>
          <w:t>6.7.3.5.2</w:t>
        </w:r>
        <w:r w:rsidRPr="00923AE6">
          <w:rPr>
            <w:lang w:eastAsia="ko-KR"/>
          </w:rPr>
          <w:t xml:space="preserve">-5. </w:t>
        </w:r>
      </w:ins>
    </w:p>
    <w:p w14:paraId="51096DF2" w14:textId="77777777" w:rsidR="00647C48" w:rsidRDefault="00647C48" w:rsidP="00647C48">
      <w:pPr>
        <w:rPr>
          <w:ins w:id="4677" w:author="R4-1809491" w:date="2018-07-11T16:14:00Z"/>
        </w:rPr>
      </w:pPr>
      <w:ins w:id="4678" w:author="R4-1809491" w:date="2018-07-11T16:14:00Z">
        <w:r>
          <w:t>The OTA ACLR measurement result shall not be less than the OTA ACLR limit specified in table 6.7.3.5.1-1.</w:t>
        </w:r>
      </w:ins>
    </w:p>
    <w:p w14:paraId="71CBCECD" w14:textId="77777777" w:rsidR="00647C48" w:rsidRPr="008019AF" w:rsidRDefault="00647C48" w:rsidP="00647C48">
      <w:pPr>
        <w:pStyle w:val="TH"/>
        <w:rPr>
          <w:ins w:id="4679" w:author="R4-1809491" w:date="2018-07-11T16:14:00Z"/>
        </w:rPr>
      </w:pPr>
      <w:ins w:id="4680" w:author="R4-1809491" w:date="2018-07-11T16:14:00Z">
        <w:r>
          <w:t>Table 6.7.3.5.2</w:t>
        </w:r>
        <w:r w:rsidRPr="008019AF">
          <w:t xml:space="preserve">-1: </w:t>
        </w:r>
        <w:r w:rsidRPr="008019AF">
          <w:rPr>
            <w:i/>
          </w:rPr>
          <w:t>BS type 2-O</w:t>
        </w:r>
        <w:r w:rsidRPr="008019AF">
          <w:t xml:space="preserve"> ACLR limit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7"/>
        <w:gridCol w:w="2062"/>
        <w:gridCol w:w="1779"/>
        <w:gridCol w:w="1600"/>
        <w:gridCol w:w="2723"/>
      </w:tblGrid>
      <w:tr w:rsidR="00647C48" w:rsidRPr="008019AF" w14:paraId="676A9F3A" w14:textId="77777777" w:rsidTr="00B47796">
        <w:trPr>
          <w:trHeight w:val="1490"/>
          <w:ins w:id="4681" w:author="R4-1809491" w:date="2018-07-11T16:14:00Z"/>
        </w:trPr>
        <w:tc>
          <w:tcPr>
            <w:tcW w:w="1467" w:type="dxa"/>
            <w:tcBorders>
              <w:bottom w:val="single" w:sz="4" w:space="0" w:color="auto"/>
            </w:tcBorders>
            <w:shd w:val="clear" w:color="auto" w:fill="auto"/>
          </w:tcPr>
          <w:p w14:paraId="32C99246" w14:textId="77777777" w:rsidR="00647C48" w:rsidRPr="00923AE6" w:rsidRDefault="00647C48" w:rsidP="00B47796">
            <w:pPr>
              <w:pStyle w:val="TAH"/>
              <w:rPr>
                <w:ins w:id="4682" w:author="R4-1809491" w:date="2018-07-11T16:14:00Z"/>
              </w:rPr>
            </w:pPr>
            <w:ins w:id="4683" w:author="R4-1809491" w:date="2018-07-11T16:14:00Z">
              <w:r w:rsidRPr="008019AF">
                <w:rPr>
                  <w:i/>
                </w:rPr>
                <w:t>BS channel bandwidth</w:t>
              </w:r>
              <w:r w:rsidRPr="00923AE6">
                <w:t xml:space="preserve"> of lowest/highest NR carrier transmitted</w:t>
              </w:r>
            </w:ins>
          </w:p>
          <w:p w14:paraId="79FD4E62" w14:textId="77777777" w:rsidR="00647C48" w:rsidRPr="008019AF" w:rsidRDefault="00647C48" w:rsidP="00B47796">
            <w:pPr>
              <w:pStyle w:val="TAH"/>
              <w:rPr>
                <w:ins w:id="4684" w:author="R4-1809491" w:date="2018-07-11T16:14:00Z"/>
              </w:rPr>
            </w:pPr>
            <w:ins w:id="4685" w:author="R4-1809491" w:date="2018-07-11T16:14:00Z">
              <w:r w:rsidRPr="00135907">
                <w:rPr>
                  <w:rFonts w:cs="Arial"/>
                </w:rPr>
                <w:t>BW</w:t>
              </w:r>
              <w:r w:rsidRPr="00135907">
                <w:rPr>
                  <w:rFonts w:cs="Arial"/>
                  <w:vertAlign w:val="subscript"/>
                </w:rPr>
                <w:t>Channel</w:t>
              </w:r>
              <w:r w:rsidRPr="00135907">
                <w:rPr>
                  <w:rFonts w:cs="v5.0.0"/>
                </w:rPr>
                <w:t xml:space="preserve"> </w:t>
              </w:r>
              <w:r w:rsidRPr="00923AE6">
                <w:t>[MHz]</w:t>
              </w:r>
            </w:ins>
          </w:p>
        </w:tc>
        <w:tc>
          <w:tcPr>
            <w:tcW w:w="2062" w:type="dxa"/>
            <w:tcBorders>
              <w:bottom w:val="single" w:sz="4" w:space="0" w:color="auto"/>
            </w:tcBorders>
            <w:shd w:val="clear" w:color="auto" w:fill="auto"/>
          </w:tcPr>
          <w:p w14:paraId="05B50655" w14:textId="77777777" w:rsidR="00647C48" w:rsidRPr="008019AF" w:rsidRDefault="00647C48" w:rsidP="00B47796">
            <w:pPr>
              <w:pStyle w:val="TAH"/>
              <w:rPr>
                <w:ins w:id="4686" w:author="R4-1809491" w:date="2018-07-11T16:14:00Z"/>
              </w:rPr>
            </w:pPr>
            <w:ins w:id="4687" w:author="R4-1809491" w:date="2018-07-11T16:14:00Z">
              <w:r w:rsidRPr="008019AF">
                <w:t xml:space="preserve">BS adjacent channel centre frequency offset below the </w:t>
              </w:r>
              <w:r w:rsidRPr="006A3322">
                <w:t>lowest or above the highest carrier centre frequency transmitted</w:t>
              </w:r>
            </w:ins>
          </w:p>
        </w:tc>
        <w:tc>
          <w:tcPr>
            <w:tcW w:w="1779" w:type="dxa"/>
            <w:tcBorders>
              <w:bottom w:val="single" w:sz="4" w:space="0" w:color="auto"/>
            </w:tcBorders>
            <w:shd w:val="clear" w:color="auto" w:fill="auto"/>
          </w:tcPr>
          <w:p w14:paraId="0CC0A0C1" w14:textId="77777777" w:rsidR="00647C48" w:rsidRPr="008019AF" w:rsidRDefault="00647C48" w:rsidP="00B47796">
            <w:pPr>
              <w:pStyle w:val="TAH"/>
              <w:rPr>
                <w:ins w:id="4688" w:author="R4-1809491" w:date="2018-07-11T16:14:00Z"/>
              </w:rPr>
            </w:pPr>
            <w:ins w:id="4689" w:author="R4-1809491" w:date="2018-07-11T16:14:00Z">
              <w:r w:rsidRPr="008019AF">
                <w:t>Assumed adjacent channel carrier</w:t>
              </w:r>
            </w:ins>
          </w:p>
        </w:tc>
        <w:tc>
          <w:tcPr>
            <w:tcW w:w="1600" w:type="dxa"/>
            <w:tcBorders>
              <w:bottom w:val="single" w:sz="4" w:space="0" w:color="auto"/>
            </w:tcBorders>
            <w:shd w:val="clear" w:color="auto" w:fill="auto"/>
          </w:tcPr>
          <w:p w14:paraId="54E3D697" w14:textId="77777777" w:rsidR="00647C48" w:rsidRPr="008019AF" w:rsidRDefault="00647C48" w:rsidP="00B47796">
            <w:pPr>
              <w:pStyle w:val="TAH"/>
              <w:rPr>
                <w:ins w:id="4690" w:author="R4-1809491" w:date="2018-07-11T16:14:00Z"/>
              </w:rPr>
            </w:pPr>
            <w:ins w:id="4691" w:author="R4-1809491" w:date="2018-07-11T16:14:00Z">
              <w:r w:rsidRPr="008019AF">
                <w:t>Filter on the adjacent channel frequency and corresponding filter bandwidth</w:t>
              </w:r>
            </w:ins>
          </w:p>
        </w:tc>
        <w:tc>
          <w:tcPr>
            <w:tcW w:w="2723" w:type="dxa"/>
            <w:tcBorders>
              <w:bottom w:val="single" w:sz="4" w:space="0" w:color="auto"/>
            </w:tcBorders>
            <w:shd w:val="clear" w:color="auto" w:fill="auto"/>
          </w:tcPr>
          <w:p w14:paraId="43AC4DD3" w14:textId="77777777" w:rsidR="00647C48" w:rsidRPr="008019AF" w:rsidRDefault="00647C48" w:rsidP="00B47796">
            <w:pPr>
              <w:pStyle w:val="TAH"/>
              <w:rPr>
                <w:ins w:id="4692" w:author="R4-1809491" w:date="2018-07-11T16:14:00Z"/>
              </w:rPr>
            </w:pPr>
            <w:ins w:id="4693" w:author="R4-1809491" w:date="2018-07-11T16:14:00Z">
              <w:r>
                <w:t xml:space="preserve">OTA </w:t>
              </w:r>
              <w:r w:rsidRPr="008019AF">
                <w:t>ACLR limit</w:t>
              </w:r>
            </w:ins>
          </w:p>
          <w:p w14:paraId="443271DE" w14:textId="77777777" w:rsidR="00647C48" w:rsidRPr="008019AF" w:rsidRDefault="00647C48" w:rsidP="00B47796">
            <w:pPr>
              <w:pStyle w:val="TAH"/>
              <w:rPr>
                <w:ins w:id="4694" w:author="R4-1809491" w:date="2018-07-11T16:14:00Z"/>
              </w:rPr>
            </w:pPr>
            <w:ins w:id="4695" w:author="R4-1809491" w:date="2018-07-11T16:14:00Z">
              <w:r w:rsidRPr="008019AF">
                <w:t>[dB]</w:t>
              </w:r>
            </w:ins>
          </w:p>
          <w:p w14:paraId="5E471FCC" w14:textId="77777777" w:rsidR="00647C48" w:rsidRPr="008019AF" w:rsidRDefault="00647C48" w:rsidP="00B47796">
            <w:pPr>
              <w:pStyle w:val="TAC"/>
              <w:rPr>
                <w:ins w:id="4696" w:author="R4-1809491" w:date="2018-07-11T16:14:00Z"/>
              </w:rPr>
            </w:pPr>
          </w:p>
          <w:p w14:paraId="699BC041" w14:textId="77777777" w:rsidR="00647C48" w:rsidRPr="008019AF" w:rsidRDefault="00647C48" w:rsidP="00B47796">
            <w:pPr>
              <w:pStyle w:val="TAC"/>
              <w:rPr>
                <w:ins w:id="4697" w:author="R4-1809491" w:date="2018-07-11T16:14:00Z"/>
              </w:rPr>
            </w:pPr>
          </w:p>
          <w:p w14:paraId="172B7414" w14:textId="77777777" w:rsidR="00647C48" w:rsidRPr="008019AF" w:rsidRDefault="00647C48" w:rsidP="00B47796">
            <w:pPr>
              <w:pStyle w:val="TAC"/>
              <w:rPr>
                <w:ins w:id="4698" w:author="R4-1809491" w:date="2018-07-11T16:14:00Z"/>
              </w:rPr>
            </w:pPr>
          </w:p>
          <w:p w14:paraId="7910DD68" w14:textId="77777777" w:rsidR="00647C48" w:rsidRPr="008019AF" w:rsidRDefault="00647C48" w:rsidP="00B47796">
            <w:pPr>
              <w:pStyle w:val="TAC"/>
              <w:rPr>
                <w:ins w:id="4699" w:author="R4-1809491" w:date="2018-07-11T16:14:00Z"/>
              </w:rPr>
            </w:pPr>
          </w:p>
          <w:p w14:paraId="170ADD30" w14:textId="77777777" w:rsidR="00647C48" w:rsidRPr="008019AF" w:rsidRDefault="00647C48" w:rsidP="00B47796">
            <w:pPr>
              <w:pStyle w:val="TAC"/>
              <w:rPr>
                <w:ins w:id="4700" w:author="R4-1809491" w:date="2018-07-11T16:14:00Z"/>
              </w:rPr>
            </w:pPr>
          </w:p>
          <w:p w14:paraId="16D43E66" w14:textId="77777777" w:rsidR="00647C48" w:rsidRPr="008019AF" w:rsidRDefault="00647C48" w:rsidP="00B47796">
            <w:pPr>
              <w:pStyle w:val="TAC"/>
              <w:rPr>
                <w:ins w:id="4701" w:author="R4-1809491" w:date="2018-07-11T16:14:00Z"/>
              </w:rPr>
            </w:pPr>
          </w:p>
        </w:tc>
      </w:tr>
      <w:tr w:rsidR="00647C48" w:rsidRPr="008019AF" w14:paraId="7DCDDC2D" w14:textId="77777777" w:rsidTr="00B47796">
        <w:trPr>
          <w:trHeight w:val="201"/>
          <w:ins w:id="4702" w:author="R4-1809491" w:date="2018-07-11T16:14:00Z"/>
        </w:trPr>
        <w:tc>
          <w:tcPr>
            <w:tcW w:w="1467" w:type="dxa"/>
            <w:shd w:val="clear" w:color="auto" w:fill="auto"/>
            <w:vAlign w:val="center"/>
          </w:tcPr>
          <w:p w14:paraId="006B5B8D" w14:textId="77777777" w:rsidR="00647C48" w:rsidRPr="008019AF" w:rsidRDefault="00647C48" w:rsidP="00B47796">
            <w:pPr>
              <w:pStyle w:val="TAC"/>
              <w:rPr>
                <w:ins w:id="4703" w:author="R4-1809491" w:date="2018-07-11T16:14:00Z"/>
              </w:rPr>
            </w:pPr>
            <w:ins w:id="4704" w:author="R4-1809491" w:date="2018-07-11T16:14:00Z">
              <w:r w:rsidRPr="008019AF">
                <w:t>50, 100, 200, 400</w:t>
              </w:r>
            </w:ins>
          </w:p>
        </w:tc>
        <w:tc>
          <w:tcPr>
            <w:tcW w:w="2062" w:type="dxa"/>
            <w:shd w:val="clear" w:color="auto" w:fill="auto"/>
            <w:vAlign w:val="center"/>
          </w:tcPr>
          <w:p w14:paraId="31A3DDC8" w14:textId="77777777" w:rsidR="00647C48" w:rsidRPr="008019AF" w:rsidRDefault="00647C48" w:rsidP="00B47796">
            <w:pPr>
              <w:pStyle w:val="TAC"/>
              <w:rPr>
                <w:ins w:id="4705" w:author="R4-1809491" w:date="2018-07-11T16:14:00Z"/>
              </w:rPr>
            </w:pPr>
            <w:ins w:id="4706" w:author="R4-1809491" w:date="2018-07-11T16:14:00Z">
              <w:r w:rsidRPr="008019AF">
                <w:t>BW</w:t>
              </w:r>
              <w:r w:rsidRPr="008019AF">
                <w:rPr>
                  <w:vertAlign w:val="subscript"/>
                </w:rPr>
                <w:t>Channel</w:t>
              </w:r>
            </w:ins>
          </w:p>
        </w:tc>
        <w:tc>
          <w:tcPr>
            <w:tcW w:w="1779" w:type="dxa"/>
            <w:shd w:val="clear" w:color="auto" w:fill="auto"/>
            <w:vAlign w:val="center"/>
          </w:tcPr>
          <w:p w14:paraId="768005EA" w14:textId="77777777" w:rsidR="00647C48" w:rsidRPr="008019AF" w:rsidRDefault="00647C48" w:rsidP="00B47796">
            <w:pPr>
              <w:pStyle w:val="TAC"/>
              <w:rPr>
                <w:ins w:id="4707" w:author="R4-1809491" w:date="2018-07-11T16:14:00Z"/>
              </w:rPr>
            </w:pPr>
            <w:ins w:id="4708" w:author="R4-1809491" w:date="2018-07-11T16:14:00Z">
              <w:r w:rsidRPr="008019AF">
                <w:t>NR of same BW</w:t>
              </w:r>
              <w:r>
                <w:t xml:space="preserve"> </w:t>
              </w:r>
              <w:r w:rsidRPr="00923AE6">
                <w:t>(Note 2)</w:t>
              </w:r>
            </w:ins>
          </w:p>
        </w:tc>
        <w:tc>
          <w:tcPr>
            <w:tcW w:w="1600" w:type="dxa"/>
            <w:shd w:val="clear" w:color="auto" w:fill="auto"/>
            <w:vAlign w:val="center"/>
          </w:tcPr>
          <w:p w14:paraId="286FD98F" w14:textId="77777777" w:rsidR="00647C48" w:rsidRPr="008019AF" w:rsidRDefault="00647C48" w:rsidP="00B47796">
            <w:pPr>
              <w:pStyle w:val="TAC"/>
              <w:rPr>
                <w:ins w:id="4709" w:author="R4-1809491" w:date="2018-07-11T16:14:00Z"/>
              </w:rPr>
            </w:pPr>
            <w:ins w:id="4710" w:author="R4-1809491" w:date="2018-07-11T16:14:00Z">
              <w:r w:rsidRPr="00923AE6">
                <w:rPr>
                  <w:lang w:eastAsia="zh-CN"/>
                </w:rPr>
                <w:t>Square (</w:t>
              </w:r>
              <w:r w:rsidRPr="00923AE6">
                <w:rPr>
                  <w:rFonts w:cs="Arial"/>
                  <w:lang w:eastAsia="zh-CN"/>
                </w:rPr>
                <w:t>BW</w:t>
              </w:r>
              <w:r w:rsidRPr="00923AE6">
                <w:rPr>
                  <w:rFonts w:cs="Arial"/>
                  <w:vertAlign w:val="subscript"/>
                  <w:lang w:eastAsia="zh-CN"/>
                </w:rPr>
                <w:t>Config</w:t>
              </w:r>
              <w:r w:rsidRPr="00923AE6">
                <w:rPr>
                  <w:lang w:eastAsia="zh-CN"/>
                </w:rPr>
                <w:t>)</w:t>
              </w:r>
            </w:ins>
          </w:p>
        </w:tc>
        <w:tc>
          <w:tcPr>
            <w:tcW w:w="2723" w:type="dxa"/>
            <w:shd w:val="clear" w:color="auto" w:fill="auto"/>
            <w:vAlign w:val="center"/>
          </w:tcPr>
          <w:p w14:paraId="65FA0243" w14:textId="77777777" w:rsidR="00647C48" w:rsidRPr="008019AF" w:rsidRDefault="00647C48" w:rsidP="00B47796">
            <w:pPr>
              <w:pStyle w:val="TAC"/>
              <w:rPr>
                <w:ins w:id="4711" w:author="R4-1809491" w:date="2018-07-11T16:14:00Z"/>
              </w:rPr>
            </w:pPr>
            <w:ins w:id="4712" w:author="R4-1809491" w:date="2018-07-11T16:14:00Z">
              <w:r w:rsidRPr="008019AF">
                <w:t xml:space="preserve">28 </w:t>
              </w:r>
              <w:r w:rsidRPr="00F56105">
                <w:rPr>
                  <w:highlight w:val="yellow"/>
                </w:rPr>
                <w:t>– FFS</w:t>
              </w:r>
              <w:r>
                <w:t xml:space="preserve"> </w:t>
              </w:r>
              <w:r w:rsidRPr="008019AF">
                <w:t xml:space="preserve">(Note </w:t>
              </w:r>
              <w:r>
                <w:t>3</w:t>
              </w:r>
              <w:r w:rsidRPr="008019AF">
                <w:t>)</w:t>
              </w:r>
            </w:ins>
          </w:p>
          <w:p w14:paraId="4335B0D6" w14:textId="77777777" w:rsidR="00647C48" w:rsidRPr="008019AF" w:rsidRDefault="00647C48" w:rsidP="00B47796">
            <w:pPr>
              <w:pStyle w:val="TAC"/>
              <w:rPr>
                <w:ins w:id="4713" w:author="R4-1809491" w:date="2018-07-11T16:14:00Z"/>
              </w:rPr>
            </w:pPr>
            <w:ins w:id="4714" w:author="R4-1809491" w:date="2018-07-11T16:14:00Z">
              <w:r w:rsidRPr="008019AF">
                <w:t xml:space="preserve">26 </w:t>
              </w:r>
              <w:r w:rsidRPr="00C9358A">
                <w:rPr>
                  <w:highlight w:val="yellow"/>
                </w:rPr>
                <w:t>– FFS</w:t>
              </w:r>
              <w:r>
                <w:t xml:space="preserve"> </w:t>
              </w:r>
              <w:r w:rsidRPr="008019AF">
                <w:t xml:space="preserve">(Note </w:t>
              </w:r>
              <w:r>
                <w:t>4</w:t>
              </w:r>
              <w:r w:rsidRPr="008019AF">
                <w:t>)</w:t>
              </w:r>
            </w:ins>
          </w:p>
        </w:tc>
      </w:tr>
      <w:tr w:rsidR="00647C48" w:rsidRPr="008019AF" w14:paraId="6042619A" w14:textId="77777777" w:rsidTr="00B47796">
        <w:trPr>
          <w:trHeight w:val="201"/>
          <w:ins w:id="4715" w:author="R4-1809491" w:date="2018-07-11T16:14:00Z"/>
        </w:trPr>
        <w:tc>
          <w:tcPr>
            <w:tcW w:w="9631" w:type="dxa"/>
            <w:gridSpan w:val="5"/>
            <w:shd w:val="clear" w:color="auto" w:fill="auto"/>
          </w:tcPr>
          <w:p w14:paraId="5D84B3C4" w14:textId="77777777" w:rsidR="00647C48" w:rsidRPr="00923AE6" w:rsidRDefault="00647C48" w:rsidP="00B47796">
            <w:pPr>
              <w:pStyle w:val="TAN"/>
              <w:rPr>
                <w:ins w:id="4716" w:author="R4-1809491" w:date="2018-07-11T16:14:00Z"/>
              </w:rPr>
            </w:pPr>
            <w:ins w:id="4717" w:author="R4-1809491" w:date="2018-07-11T16:14:00Z">
              <w:r w:rsidRPr="00923AE6">
                <w:t>NOTE 1:</w:t>
              </w:r>
              <w:r w:rsidRPr="00923AE6">
                <w:tab/>
                <w:t>BW</w:t>
              </w:r>
              <w:r w:rsidRPr="00923AE6">
                <w:rPr>
                  <w:vertAlign w:val="subscript"/>
                </w:rPr>
                <w:t>Channel</w:t>
              </w:r>
              <w:r w:rsidRPr="00923AE6">
                <w:t xml:space="preserve"> and </w:t>
              </w:r>
              <w:r w:rsidRPr="00923AE6">
                <w:rPr>
                  <w:rFonts w:cs="Arial"/>
                  <w:lang w:eastAsia="zh-CN"/>
                </w:rPr>
                <w:t>BW</w:t>
              </w:r>
              <w:r w:rsidRPr="00923AE6">
                <w:rPr>
                  <w:rFonts w:cs="Arial"/>
                  <w:vertAlign w:val="subscript"/>
                  <w:lang w:eastAsia="zh-CN"/>
                </w:rPr>
                <w:t>Config</w:t>
              </w:r>
              <w:r w:rsidRPr="00923AE6">
                <w:t xml:space="preserve"> are the </w:t>
              </w:r>
              <w:r w:rsidRPr="00923AE6">
                <w:rPr>
                  <w:i/>
                </w:rPr>
                <w:t>BS channel bandwidth</w:t>
              </w:r>
              <w:r w:rsidRPr="00923AE6">
                <w:t xml:space="preserve"> and transmission bandwidth configuration of the lowest/highest NR carrier transmitted on the assigned channel frequency.</w:t>
              </w:r>
            </w:ins>
          </w:p>
          <w:p w14:paraId="46F14523" w14:textId="77777777" w:rsidR="00647C48" w:rsidRDefault="00647C48" w:rsidP="00B47796">
            <w:pPr>
              <w:pStyle w:val="TAN"/>
              <w:rPr>
                <w:ins w:id="4718" w:author="R4-1809491" w:date="2018-07-11T16:14:00Z"/>
                <w:rFonts w:cs="v5.0.0"/>
              </w:rPr>
            </w:pPr>
            <w:ins w:id="4719" w:author="R4-1809491" w:date="2018-07-11T16:14:00Z">
              <w:r w:rsidRPr="00923AE6">
                <w:t>NOTE 2:</w:t>
              </w:r>
              <w:r w:rsidRPr="00923AE6">
                <w:tab/>
                <w:t xml:space="preserve">With SCS that provides largest </w:t>
              </w:r>
              <w:r w:rsidRPr="00923AE6">
                <w:rPr>
                  <w:rFonts w:cs="Arial"/>
                </w:rPr>
                <w:t>transmission bandwidth configuration (BW</w:t>
              </w:r>
              <w:r w:rsidRPr="00923AE6">
                <w:rPr>
                  <w:rFonts w:cs="Arial"/>
                  <w:vertAlign w:val="subscript"/>
                </w:rPr>
                <w:t>Config</w:t>
              </w:r>
              <w:r w:rsidRPr="00923AE6">
                <w:rPr>
                  <w:rFonts w:cs="v5.0.0"/>
                </w:rPr>
                <w:t>).</w:t>
              </w:r>
            </w:ins>
          </w:p>
          <w:p w14:paraId="30F62EE0" w14:textId="77777777" w:rsidR="00647C48" w:rsidRPr="008019AF" w:rsidRDefault="00647C48" w:rsidP="00B47796">
            <w:pPr>
              <w:pStyle w:val="TAN"/>
              <w:rPr>
                <w:ins w:id="4720" w:author="R4-1809491" w:date="2018-07-11T16:14:00Z"/>
              </w:rPr>
            </w:pPr>
            <w:ins w:id="4721" w:author="R4-1809491" w:date="2018-07-11T16:14:00Z">
              <w:r w:rsidRPr="008019AF">
                <w:t xml:space="preserve">NOTE </w:t>
              </w:r>
              <w:r>
                <w:t>3</w:t>
              </w:r>
              <w:r w:rsidRPr="008019AF">
                <w:t>:</w:t>
              </w:r>
              <w:r w:rsidRPr="008019AF">
                <w:tab/>
                <w:t>Applicable to bands defined within the frequency spectrum range of 24.25 – 33.4 GHz</w:t>
              </w:r>
            </w:ins>
          </w:p>
          <w:p w14:paraId="6F711513" w14:textId="77777777" w:rsidR="00647C48" w:rsidRPr="008019AF" w:rsidRDefault="00647C48" w:rsidP="00B47796">
            <w:pPr>
              <w:pStyle w:val="TAN"/>
              <w:rPr>
                <w:ins w:id="4722" w:author="R4-1809491" w:date="2018-07-11T16:14:00Z"/>
              </w:rPr>
            </w:pPr>
            <w:ins w:id="4723" w:author="R4-1809491" w:date="2018-07-11T16:14:00Z">
              <w:r w:rsidRPr="008019AF">
                <w:t xml:space="preserve">NOTE </w:t>
              </w:r>
              <w:r>
                <w:t>4</w:t>
              </w:r>
              <w:r w:rsidRPr="008019AF">
                <w:t>:</w:t>
              </w:r>
              <w:r w:rsidRPr="008019AF">
                <w:tab/>
                <w:t>Applicable to bands defined within the frequency spectrum range of 37 – 52.6 GHz</w:t>
              </w:r>
            </w:ins>
          </w:p>
        </w:tc>
      </w:tr>
    </w:tbl>
    <w:p w14:paraId="6DA739C4" w14:textId="77777777" w:rsidR="00647C48" w:rsidRPr="00520735" w:rsidRDefault="00647C48" w:rsidP="00647C48">
      <w:pPr>
        <w:rPr>
          <w:ins w:id="4724" w:author="R4-1809491" w:date="2018-07-11T16:14:00Z"/>
        </w:rPr>
      </w:pPr>
    </w:p>
    <w:p w14:paraId="436018D4" w14:textId="77777777" w:rsidR="00647C48" w:rsidRPr="008019AF" w:rsidRDefault="00647C48" w:rsidP="00647C48">
      <w:pPr>
        <w:rPr>
          <w:ins w:id="4725" w:author="R4-1809491" w:date="2018-07-11T16:14:00Z"/>
        </w:rPr>
      </w:pPr>
      <w:ins w:id="4726" w:author="R4-1809491" w:date="2018-07-11T16:14:00Z">
        <w:r>
          <w:t>The absolute total power measurement shall not exceed the OTA ACLR absolute limit specified in table 6.7.3.5.2-2</w:t>
        </w:r>
      </w:ins>
    </w:p>
    <w:p w14:paraId="58A543F9" w14:textId="77777777" w:rsidR="00647C48" w:rsidRPr="008019AF" w:rsidRDefault="00647C48" w:rsidP="00647C48">
      <w:pPr>
        <w:pStyle w:val="TH"/>
        <w:rPr>
          <w:ins w:id="4727" w:author="R4-1809491" w:date="2018-07-11T16:14:00Z"/>
        </w:rPr>
      </w:pPr>
      <w:ins w:id="4728" w:author="R4-1809491" w:date="2018-07-11T16:14:00Z">
        <w:r w:rsidRPr="008019AF">
          <w:t xml:space="preserve">Table </w:t>
        </w:r>
        <w:r>
          <w:t>6.7.3.5.2</w:t>
        </w:r>
        <w:r w:rsidRPr="008019AF">
          <w:t xml:space="preserve">-2: </w:t>
        </w:r>
        <w:r w:rsidRPr="008019AF">
          <w:rPr>
            <w:i/>
          </w:rPr>
          <w:t>BS type 2-O</w:t>
        </w:r>
        <w:r w:rsidRPr="008019AF">
          <w:t xml:space="preserve"> ACLR absolute limit</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693"/>
      </w:tblGrid>
      <w:tr w:rsidR="00647C48" w:rsidRPr="008019AF" w14:paraId="58A512C7" w14:textId="77777777" w:rsidTr="00B47796">
        <w:trPr>
          <w:jc w:val="center"/>
          <w:ins w:id="4729" w:author="R4-1809491" w:date="2018-07-11T16:14:00Z"/>
        </w:trPr>
        <w:tc>
          <w:tcPr>
            <w:tcW w:w="2376" w:type="dxa"/>
            <w:shd w:val="clear" w:color="auto" w:fill="auto"/>
          </w:tcPr>
          <w:p w14:paraId="572D81D2" w14:textId="77777777" w:rsidR="00647C48" w:rsidRPr="008019AF" w:rsidRDefault="00647C48" w:rsidP="00B47796">
            <w:pPr>
              <w:pStyle w:val="TAH"/>
              <w:rPr>
                <w:ins w:id="4730" w:author="R4-1809491" w:date="2018-07-11T16:14:00Z"/>
              </w:rPr>
            </w:pPr>
            <w:ins w:id="4731" w:author="R4-1809491" w:date="2018-07-11T16:14:00Z">
              <w:r w:rsidRPr="008019AF">
                <w:t>BS class</w:t>
              </w:r>
            </w:ins>
          </w:p>
        </w:tc>
        <w:tc>
          <w:tcPr>
            <w:tcW w:w="2693" w:type="dxa"/>
            <w:shd w:val="clear" w:color="auto" w:fill="auto"/>
          </w:tcPr>
          <w:p w14:paraId="07DA3161" w14:textId="77777777" w:rsidR="00647C48" w:rsidRPr="008019AF" w:rsidRDefault="00647C48" w:rsidP="00B47796">
            <w:pPr>
              <w:pStyle w:val="TAH"/>
              <w:rPr>
                <w:ins w:id="4732" w:author="R4-1809491" w:date="2018-07-11T16:14:00Z"/>
              </w:rPr>
            </w:pPr>
            <w:ins w:id="4733" w:author="R4-1809491" w:date="2018-07-11T16:14:00Z">
              <w:r w:rsidRPr="008019AF">
                <w:t>ACLR absolute limit</w:t>
              </w:r>
            </w:ins>
          </w:p>
        </w:tc>
      </w:tr>
      <w:tr w:rsidR="00647C48" w:rsidRPr="008019AF" w14:paraId="25E44CB6" w14:textId="77777777" w:rsidTr="00B47796">
        <w:trPr>
          <w:jc w:val="center"/>
          <w:ins w:id="4734" w:author="R4-1809491" w:date="2018-07-11T16:14:00Z"/>
        </w:trPr>
        <w:tc>
          <w:tcPr>
            <w:tcW w:w="2376" w:type="dxa"/>
            <w:shd w:val="clear" w:color="auto" w:fill="auto"/>
          </w:tcPr>
          <w:p w14:paraId="4FCE5381" w14:textId="77777777" w:rsidR="00647C48" w:rsidRPr="008019AF" w:rsidRDefault="00647C48" w:rsidP="00B47796">
            <w:pPr>
              <w:pStyle w:val="TAC"/>
              <w:rPr>
                <w:ins w:id="4735" w:author="R4-1809491" w:date="2018-07-11T16:14:00Z"/>
              </w:rPr>
            </w:pPr>
            <w:ins w:id="4736" w:author="R4-1809491" w:date="2018-07-11T16:14:00Z">
              <w:r w:rsidRPr="008019AF">
                <w:t>Wide-area BS</w:t>
              </w:r>
            </w:ins>
          </w:p>
        </w:tc>
        <w:tc>
          <w:tcPr>
            <w:tcW w:w="2693" w:type="dxa"/>
            <w:shd w:val="clear" w:color="auto" w:fill="auto"/>
          </w:tcPr>
          <w:p w14:paraId="39665554" w14:textId="77777777" w:rsidR="00647C48" w:rsidRPr="008019AF" w:rsidRDefault="00647C48" w:rsidP="00B47796">
            <w:pPr>
              <w:pStyle w:val="TAC"/>
              <w:rPr>
                <w:ins w:id="4737" w:author="R4-1809491" w:date="2018-07-11T16:14:00Z"/>
              </w:rPr>
            </w:pPr>
            <w:ins w:id="4738" w:author="R4-1809491" w:date="2018-07-11T16:14:00Z">
              <w:r w:rsidRPr="008019AF">
                <w:t xml:space="preserve">-13 </w:t>
              </w:r>
              <w:r w:rsidRPr="00F56105">
                <w:rPr>
                  <w:highlight w:val="yellow"/>
                </w:rPr>
                <w:t>+ FFS</w:t>
              </w:r>
              <w:r>
                <w:t xml:space="preserve"> </w:t>
              </w:r>
              <w:r w:rsidRPr="008019AF">
                <w:t>dBm/MHz</w:t>
              </w:r>
            </w:ins>
          </w:p>
        </w:tc>
      </w:tr>
      <w:tr w:rsidR="00647C48" w:rsidRPr="008019AF" w14:paraId="78B77DCE" w14:textId="77777777" w:rsidTr="00B47796">
        <w:trPr>
          <w:jc w:val="center"/>
          <w:ins w:id="4739" w:author="R4-1809491" w:date="2018-07-11T16:14:00Z"/>
        </w:trPr>
        <w:tc>
          <w:tcPr>
            <w:tcW w:w="2376" w:type="dxa"/>
            <w:shd w:val="clear" w:color="auto" w:fill="auto"/>
          </w:tcPr>
          <w:p w14:paraId="425FA9C0" w14:textId="77777777" w:rsidR="00647C48" w:rsidRPr="008019AF" w:rsidRDefault="00647C48" w:rsidP="00B47796">
            <w:pPr>
              <w:pStyle w:val="TAC"/>
              <w:rPr>
                <w:ins w:id="4740" w:author="R4-1809491" w:date="2018-07-11T16:14:00Z"/>
              </w:rPr>
            </w:pPr>
            <w:ins w:id="4741" w:author="R4-1809491" w:date="2018-07-11T16:14:00Z">
              <w:r w:rsidRPr="008019AF">
                <w:t>Medium-range BS</w:t>
              </w:r>
            </w:ins>
          </w:p>
        </w:tc>
        <w:tc>
          <w:tcPr>
            <w:tcW w:w="2693" w:type="dxa"/>
            <w:shd w:val="clear" w:color="auto" w:fill="auto"/>
          </w:tcPr>
          <w:p w14:paraId="6AFFF71A" w14:textId="77777777" w:rsidR="00647C48" w:rsidRPr="008019AF" w:rsidRDefault="00647C48" w:rsidP="00B47796">
            <w:pPr>
              <w:pStyle w:val="TAC"/>
              <w:rPr>
                <w:ins w:id="4742" w:author="R4-1809491" w:date="2018-07-11T16:14:00Z"/>
              </w:rPr>
            </w:pPr>
            <w:ins w:id="4743" w:author="R4-1809491" w:date="2018-07-11T16:14:00Z">
              <w:r w:rsidRPr="008019AF">
                <w:t xml:space="preserve">-20 </w:t>
              </w:r>
              <w:r w:rsidRPr="00C9358A">
                <w:rPr>
                  <w:highlight w:val="yellow"/>
                </w:rPr>
                <w:t>+ FFS</w:t>
              </w:r>
              <w:r>
                <w:t xml:space="preserve"> </w:t>
              </w:r>
              <w:r w:rsidRPr="008019AF">
                <w:t>dBm/MHz</w:t>
              </w:r>
            </w:ins>
          </w:p>
        </w:tc>
      </w:tr>
      <w:tr w:rsidR="00647C48" w:rsidRPr="008019AF" w14:paraId="37091435" w14:textId="77777777" w:rsidTr="00B47796">
        <w:trPr>
          <w:jc w:val="center"/>
          <w:ins w:id="4744" w:author="R4-1809491" w:date="2018-07-11T16:14:00Z"/>
        </w:trPr>
        <w:tc>
          <w:tcPr>
            <w:tcW w:w="2376" w:type="dxa"/>
            <w:shd w:val="clear" w:color="auto" w:fill="auto"/>
          </w:tcPr>
          <w:p w14:paraId="32622E44" w14:textId="77777777" w:rsidR="00647C48" w:rsidRPr="008019AF" w:rsidRDefault="00647C48" w:rsidP="00B47796">
            <w:pPr>
              <w:pStyle w:val="TAC"/>
              <w:rPr>
                <w:ins w:id="4745" w:author="R4-1809491" w:date="2018-07-11T16:14:00Z"/>
              </w:rPr>
            </w:pPr>
            <w:ins w:id="4746" w:author="R4-1809491" w:date="2018-07-11T16:14:00Z">
              <w:r w:rsidRPr="008019AF">
                <w:t>Local-area BS</w:t>
              </w:r>
            </w:ins>
          </w:p>
        </w:tc>
        <w:tc>
          <w:tcPr>
            <w:tcW w:w="2693" w:type="dxa"/>
            <w:shd w:val="clear" w:color="auto" w:fill="auto"/>
          </w:tcPr>
          <w:p w14:paraId="7B95A5DD" w14:textId="77777777" w:rsidR="00647C48" w:rsidRPr="008019AF" w:rsidRDefault="00647C48" w:rsidP="00B47796">
            <w:pPr>
              <w:pStyle w:val="TAC"/>
              <w:rPr>
                <w:ins w:id="4747" w:author="R4-1809491" w:date="2018-07-11T16:14:00Z"/>
              </w:rPr>
            </w:pPr>
            <w:ins w:id="4748" w:author="R4-1809491" w:date="2018-07-11T16:14:00Z">
              <w:r w:rsidRPr="008019AF">
                <w:t xml:space="preserve">-20 </w:t>
              </w:r>
              <w:r w:rsidRPr="00C9358A">
                <w:rPr>
                  <w:highlight w:val="yellow"/>
                </w:rPr>
                <w:t>+ FFS</w:t>
              </w:r>
              <w:r>
                <w:t xml:space="preserve"> </w:t>
              </w:r>
              <w:r w:rsidRPr="008019AF">
                <w:t>dBm/MHz</w:t>
              </w:r>
            </w:ins>
          </w:p>
        </w:tc>
      </w:tr>
    </w:tbl>
    <w:p w14:paraId="72591815" w14:textId="77777777" w:rsidR="00647C48" w:rsidRDefault="00647C48" w:rsidP="00647C48">
      <w:pPr>
        <w:rPr>
          <w:ins w:id="4749" w:author="R4-1809491" w:date="2018-07-11T16:14:00Z"/>
          <w:lang w:eastAsia="zh-CN"/>
        </w:rPr>
      </w:pPr>
    </w:p>
    <w:p w14:paraId="5EFDCDDF" w14:textId="77777777" w:rsidR="00647C48" w:rsidRDefault="00647C48" w:rsidP="00647C48">
      <w:pPr>
        <w:rPr>
          <w:ins w:id="4750" w:author="R4-1809491" w:date="2018-07-11T16:14:00Z"/>
          <w:lang w:eastAsia="zh-CN"/>
        </w:rPr>
      </w:pPr>
      <w:ins w:id="4751" w:author="R4-1809491" w:date="2018-07-11T16:14:00Z">
        <w:r>
          <w:t>For operation in non-contiguous spectrum, the OTA ACLR measurement result shall not be less than the OTA ACLR limit specified in table 6.7.3.5.2-3.</w:t>
        </w:r>
      </w:ins>
    </w:p>
    <w:p w14:paraId="49CFC1BF" w14:textId="77777777" w:rsidR="00647C48" w:rsidRPr="00F56105" w:rsidRDefault="00647C48" w:rsidP="00647C48">
      <w:pPr>
        <w:pStyle w:val="TH"/>
        <w:rPr>
          <w:ins w:id="4752" w:author="R4-1809491" w:date="2018-07-11T16:14:00Z"/>
          <w:lang w:val="en-US"/>
        </w:rPr>
      </w:pPr>
      <w:ins w:id="4753" w:author="R4-1809491" w:date="2018-07-11T16:14:00Z">
        <w:r>
          <w:rPr>
            <w:lang w:val="en-US"/>
          </w:rPr>
          <w:lastRenderedPageBreak/>
          <w:t>Table 6.7.3.5.2</w:t>
        </w:r>
        <w:r w:rsidRPr="00923AE6">
          <w:rPr>
            <w:lang w:val="en-US"/>
          </w:rPr>
          <w:t xml:space="preserve">-3: </w:t>
        </w:r>
        <w:r w:rsidRPr="00923AE6">
          <w:rPr>
            <w:i/>
          </w:rPr>
          <w:t>BS type 2-O</w:t>
        </w:r>
        <w:r w:rsidRPr="00923AE6">
          <w:t xml:space="preserve"> ACLR limit in non-contiguous spectrum</w:t>
        </w:r>
      </w:ins>
    </w:p>
    <w:tbl>
      <w:tblPr>
        <w:tblW w:w="99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56"/>
        <w:gridCol w:w="1405"/>
        <w:gridCol w:w="2077"/>
        <w:gridCol w:w="1315"/>
        <w:gridCol w:w="2190"/>
        <w:gridCol w:w="1230"/>
      </w:tblGrid>
      <w:tr w:rsidR="00647C48" w:rsidRPr="00923AE6" w14:paraId="0806902F" w14:textId="77777777" w:rsidTr="00B47796">
        <w:trPr>
          <w:cantSplit/>
          <w:jc w:val="center"/>
          <w:ins w:id="4754" w:author="R4-1809491" w:date="2018-07-11T16:14:00Z"/>
        </w:trPr>
        <w:tc>
          <w:tcPr>
            <w:tcW w:w="1756" w:type="dxa"/>
            <w:tcBorders>
              <w:top w:val="single" w:sz="6" w:space="0" w:color="auto"/>
              <w:left w:val="single" w:sz="6" w:space="0" w:color="auto"/>
              <w:bottom w:val="single" w:sz="6" w:space="0" w:color="auto"/>
              <w:right w:val="single" w:sz="6" w:space="0" w:color="auto"/>
            </w:tcBorders>
            <w:hideMark/>
          </w:tcPr>
          <w:p w14:paraId="42489F24" w14:textId="77777777" w:rsidR="00647C48" w:rsidRPr="00923AE6" w:rsidRDefault="00647C48" w:rsidP="00B47796">
            <w:pPr>
              <w:pStyle w:val="TAH"/>
              <w:rPr>
                <w:ins w:id="4755" w:author="R4-1809491" w:date="2018-07-11T16:14:00Z"/>
                <w:lang w:eastAsia="zh-CN"/>
              </w:rPr>
            </w:pPr>
            <w:ins w:id="4756" w:author="R4-1809491" w:date="2018-07-11T16:14:00Z">
              <w:r w:rsidRPr="00923AE6">
                <w:rPr>
                  <w:rFonts w:eastAsia="SimSun"/>
                  <w:i/>
                  <w:lang w:eastAsia="zh-CN"/>
                </w:rPr>
                <w:t>BS channel bandwidth</w:t>
              </w:r>
              <w:r w:rsidRPr="00923AE6">
                <w:rPr>
                  <w:lang w:eastAsia="zh-CN"/>
                </w:rPr>
                <w:t xml:space="preserve"> </w:t>
              </w:r>
              <w:r w:rsidRPr="00923AE6">
                <w:rPr>
                  <w:rFonts w:eastAsia="SimSun"/>
                  <w:lang w:eastAsia="zh-CN"/>
                </w:rPr>
                <w:t>of l</w:t>
              </w:r>
              <w:r w:rsidRPr="00923AE6">
                <w:rPr>
                  <w:rFonts w:eastAsia="SimSun" w:cs="Arial"/>
                  <w:lang w:eastAsia="zh-CN"/>
                </w:rPr>
                <w:t>owest/highest NR carrier</w:t>
              </w:r>
              <w:r w:rsidRPr="00923AE6">
                <w:rPr>
                  <w:lang w:eastAsia="zh-CN"/>
                </w:rPr>
                <w:t xml:space="preserve"> transmitted </w:t>
              </w:r>
              <w:r w:rsidRPr="00923AE6">
                <w:t>[MHz]</w:t>
              </w:r>
            </w:ins>
          </w:p>
        </w:tc>
        <w:tc>
          <w:tcPr>
            <w:tcW w:w="0" w:type="auto"/>
            <w:tcBorders>
              <w:top w:val="single" w:sz="6" w:space="0" w:color="auto"/>
              <w:left w:val="single" w:sz="6" w:space="0" w:color="auto"/>
              <w:bottom w:val="single" w:sz="6" w:space="0" w:color="auto"/>
              <w:right w:val="single" w:sz="6" w:space="0" w:color="auto"/>
            </w:tcBorders>
            <w:hideMark/>
          </w:tcPr>
          <w:p w14:paraId="770E1159" w14:textId="77777777" w:rsidR="00647C48" w:rsidRPr="00923AE6" w:rsidRDefault="00647C48" w:rsidP="00B47796">
            <w:pPr>
              <w:pStyle w:val="TAH"/>
              <w:rPr>
                <w:ins w:id="4757" w:author="R4-1809491" w:date="2018-07-11T16:14:00Z"/>
                <w:rFonts w:cs="Arial"/>
                <w:szCs w:val="18"/>
                <w:lang w:eastAsia="zh-CN"/>
              </w:rPr>
            </w:pPr>
            <w:ins w:id="4758" w:author="R4-1809491" w:date="2018-07-11T16:14:00Z">
              <w:r w:rsidRPr="00923AE6">
                <w:rPr>
                  <w:rFonts w:cs="Arial"/>
                  <w:szCs w:val="18"/>
                  <w:lang w:eastAsia="zh-CN"/>
                </w:rPr>
                <w:t>Sub-block gap size (Wgap) where the limit applies [MHz]</w:t>
              </w:r>
            </w:ins>
          </w:p>
        </w:tc>
        <w:tc>
          <w:tcPr>
            <w:tcW w:w="0" w:type="auto"/>
            <w:tcBorders>
              <w:top w:val="single" w:sz="6" w:space="0" w:color="auto"/>
              <w:left w:val="single" w:sz="6" w:space="0" w:color="auto"/>
              <w:bottom w:val="single" w:sz="6" w:space="0" w:color="auto"/>
              <w:right w:val="single" w:sz="6" w:space="0" w:color="auto"/>
            </w:tcBorders>
            <w:hideMark/>
          </w:tcPr>
          <w:p w14:paraId="71BC8B66" w14:textId="77777777" w:rsidR="00647C48" w:rsidRPr="00923AE6" w:rsidRDefault="00647C48" w:rsidP="00B47796">
            <w:pPr>
              <w:pStyle w:val="TAH"/>
              <w:rPr>
                <w:ins w:id="4759" w:author="R4-1809491" w:date="2018-07-11T16:14:00Z"/>
                <w:lang w:eastAsia="zh-CN"/>
              </w:rPr>
            </w:pPr>
            <w:ins w:id="4760" w:author="R4-1809491" w:date="2018-07-11T16:14:00Z">
              <w:r w:rsidRPr="00923AE6">
                <w:rPr>
                  <w:lang w:eastAsia="zh-CN"/>
                </w:rPr>
                <w:t xml:space="preserve">BS adjacent channel centre frequency offset below or above the </w:t>
              </w:r>
              <w:r w:rsidRPr="00923AE6">
                <w:rPr>
                  <w:rFonts w:eastAsia="SimSun"/>
                  <w:lang w:eastAsia="zh-CN"/>
                </w:rPr>
                <w:t>sub-block edge (inside the gap)</w:t>
              </w:r>
            </w:ins>
          </w:p>
        </w:tc>
        <w:tc>
          <w:tcPr>
            <w:tcW w:w="0" w:type="auto"/>
            <w:tcBorders>
              <w:top w:val="single" w:sz="6" w:space="0" w:color="auto"/>
              <w:left w:val="single" w:sz="6" w:space="0" w:color="auto"/>
              <w:bottom w:val="single" w:sz="6" w:space="0" w:color="auto"/>
              <w:right w:val="single" w:sz="6" w:space="0" w:color="auto"/>
            </w:tcBorders>
            <w:hideMark/>
          </w:tcPr>
          <w:p w14:paraId="693CC2DC" w14:textId="77777777" w:rsidR="00647C48" w:rsidRPr="00923AE6" w:rsidRDefault="00647C48" w:rsidP="00B47796">
            <w:pPr>
              <w:pStyle w:val="TAH"/>
              <w:rPr>
                <w:ins w:id="4761" w:author="R4-1809491" w:date="2018-07-11T16:14:00Z"/>
                <w:lang w:eastAsia="zh-CN"/>
              </w:rPr>
            </w:pPr>
            <w:ins w:id="4762" w:author="R4-1809491" w:date="2018-07-11T16:14:00Z">
              <w:r w:rsidRPr="00923AE6">
                <w:rPr>
                  <w:lang w:eastAsia="zh-CN"/>
                </w:rPr>
                <w:t>Assumed adjacent channel carrier</w:t>
              </w:r>
            </w:ins>
          </w:p>
        </w:tc>
        <w:tc>
          <w:tcPr>
            <w:tcW w:w="0" w:type="auto"/>
            <w:tcBorders>
              <w:top w:val="single" w:sz="6" w:space="0" w:color="auto"/>
              <w:left w:val="single" w:sz="6" w:space="0" w:color="auto"/>
              <w:bottom w:val="single" w:sz="6" w:space="0" w:color="auto"/>
              <w:right w:val="single" w:sz="6" w:space="0" w:color="auto"/>
            </w:tcBorders>
            <w:hideMark/>
          </w:tcPr>
          <w:p w14:paraId="5B0C6709" w14:textId="77777777" w:rsidR="00647C48" w:rsidRPr="00923AE6" w:rsidRDefault="00647C48" w:rsidP="00B47796">
            <w:pPr>
              <w:pStyle w:val="TAH"/>
              <w:rPr>
                <w:ins w:id="4763" w:author="R4-1809491" w:date="2018-07-11T16:14:00Z"/>
                <w:lang w:eastAsia="zh-CN"/>
              </w:rPr>
            </w:pPr>
            <w:ins w:id="4764" w:author="R4-1809491" w:date="2018-07-11T16:14:00Z">
              <w:r w:rsidRPr="00923AE6">
                <w:rPr>
                  <w:lang w:eastAsia="zh-CN"/>
                </w:rPr>
                <w:t>Filter on the adjacent channel frequency and corresponding filter bandwidth</w:t>
              </w:r>
            </w:ins>
          </w:p>
        </w:tc>
        <w:tc>
          <w:tcPr>
            <w:tcW w:w="1230" w:type="dxa"/>
            <w:tcBorders>
              <w:top w:val="single" w:sz="6" w:space="0" w:color="auto"/>
              <w:left w:val="single" w:sz="6" w:space="0" w:color="auto"/>
              <w:bottom w:val="single" w:sz="6" w:space="0" w:color="auto"/>
              <w:right w:val="single" w:sz="6" w:space="0" w:color="auto"/>
            </w:tcBorders>
            <w:hideMark/>
          </w:tcPr>
          <w:p w14:paraId="05D99A71" w14:textId="77777777" w:rsidR="00647C48" w:rsidRPr="00923AE6" w:rsidRDefault="00647C48" w:rsidP="00B47796">
            <w:pPr>
              <w:pStyle w:val="TAH"/>
              <w:rPr>
                <w:ins w:id="4765" w:author="R4-1809491" w:date="2018-07-11T16:14:00Z"/>
                <w:lang w:eastAsia="zh-CN"/>
              </w:rPr>
            </w:pPr>
            <w:ins w:id="4766" w:author="R4-1809491" w:date="2018-07-11T16:14:00Z">
              <w:r>
                <w:rPr>
                  <w:lang w:eastAsia="zh-CN"/>
                </w:rPr>
                <w:t xml:space="preserve">OTA </w:t>
              </w:r>
              <w:r w:rsidRPr="00923AE6">
                <w:rPr>
                  <w:lang w:eastAsia="zh-CN"/>
                </w:rPr>
                <w:t>ACLR limit</w:t>
              </w:r>
            </w:ins>
          </w:p>
        </w:tc>
      </w:tr>
      <w:tr w:rsidR="00647C48" w:rsidRPr="00923AE6" w14:paraId="7BFF7DCC" w14:textId="77777777" w:rsidTr="00B47796">
        <w:trPr>
          <w:cantSplit/>
          <w:jc w:val="center"/>
          <w:ins w:id="4767" w:author="R4-1809491" w:date="2018-07-11T16:14:00Z"/>
        </w:trPr>
        <w:tc>
          <w:tcPr>
            <w:tcW w:w="1756" w:type="dxa"/>
            <w:tcBorders>
              <w:top w:val="single" w:sz="6" w:space="0" w:color="auto"/>
              <w:left w:val="single" w:sz="6" w:space="0" w:color="auto"/>
              <w:bottom w:val="single" w:sz="6" w:space="0" w:color="auto"/>
              <w:right w:val="single" w:sz="6" w:space="0" w:color="auto"/>
            </w:tcBorders>
            <w:vAlign w:val="center"/>
            <w:hideMark/>
          </w:tcPr>
          <w:p w14:paraId="7ED61836" w14:textId="77777777" w:rsidR="00647C48" w:rsidRPr="00923AE6" w:rsidRDefault="00647C48" w:rsidP="00B47796">
            <w:pPr>
              <w:pStyle w:val="TAC"/>
              <w:rPr>
                <w:ins w:id="4768" w:author="R4-1809491" w:date="2018-07-11T16:14:00Z"/>
                <w:rFonts w:eastAsia="SimSun"/>
                <w:lang w:eastAsia="zh-CN"/>
              </w:rPr>
            </w:pPr>
            <w:ins w:id="4769" w:author="R4-1809491" w:date="2018-07-11T16:14:00Z">
              <w:r w:rsidRPr="00923AE6">
                <w:rPr>
                  <w:lang w:eastAsia="zh-CN"/>
                </w:rPr>
                <w:t>50, 100</w:t>
              </w:r>
            </w:ins>
          </w:p>
        </w:tc>
        <w:tc>
          <w:tcPr>
            <w:tcW w:w="0" w:type="auto"/>
            <w:tcBorders>
              <w:top w:val="single" w:sz="6" w:space="0" w:color="auto"/>
              <w:left w:val="single" w:sz="6" w:space="0" w:color="auto"/>
              <w:bottom w:val="single" w:sz="6" w:space="0" w:color="auto"/>
              <w:right w:val="single" w:sz="6" w:space="0" w:color="auto"/>
            </w:tcBorders>
            <w:hideMark/>
          </w:tcPr>
          <w:p w14:paraId="766BD835" w14:textId="77777777" w:rsidR="00647C48" w:rsidRPr="00923AE6" w:rsidRDefault="00647C48" w:rsidP="00B47796">
            <w:pPr>
              <w:pStyle w:val="TAC"/>
              <w:rPr>
                <w:ins w:id="4770" w:author="R4-1809491" w:date="2018-07-11T16:14:00Z"/>
                <w:rFonts w:cs="Arial"/>
                <w:szCs w:val="18"/>
                <w:lang w:eastAsia="zh-CN"/>
              </w:rPr>
            </w:pPr>
            <w:ins w:id="4771" w:author="R4-1809491" w:date="2018-07-11T16:14:00Z">
              <w:r w:rsidRPr="00923AE6">
                <w:rPr>
                  <w:rFonts w:cs="Arial"/>
                  <w:szCs w:val="18"/>
                  <w:lang w:eastAsia="zh-CN"/>
                </w:rPr>
                <w:t>W</w:t>
              </w:r>
              <w:r w:rsidRPr="00923AE6">
                <w:rPr>
                  <w:rFonts w:cs="Arial"/>
                  <w:szCs w:val="18"/>
                  <w:vertAlign w:val="subscript"/>
                  <w:lang w:eastAsia="zh-CN"/>
                </w:rPr>
                <w:t>gap</w:t>
              </w:r>
              <w:r w:rsidRPr="00923AE6">
                <w:rPr>
                  <w:rFonts w:cs="Arial"/>
                  <w:szCs w:val="18"/>
                  <w:lang w:eastAsia="zh-CN"/>
                </w:rPr>
                <w:t xml:space="preserve"> ≥ 100 (Note 5)</w:t>
              </w:r>
            </w:ins>
          </w:p>
          <w:p w14:paraId="22526E8E" w14:textId="77777777" w:rsidR="00647C48" w:rsidRPr="00923AE6" w:rsidRDefault="00647C48" w:rsidP="00B47796">
            <w:pPr>
              <w:pStyle w:val="TAC"/>
              <w:rPr>
                <w:ins w:id="4772" w:author="R4-1809491" w:date="2018-07-11T16:14:00Z"/>
                <w:rFonts w:cs="Arial"/>
                <w:szCs w:val="18"/>
                <w:lang w:eastAsia="zh-CN"/>
              </w:rPr>
            </w:pPr>
            <w:ins w:id="4773" w:author="R4-1809491" w:date="2018-07-11T16:14:00Z">
              <w:r w:rsidRPr="00923AE6">
                <w:rPr>
                  <w:rFonts w:cs="Arial"/>
                  <w:szCs w:val="18"/>
                  <w:lang w:eastAsia="zh-CN"/>
                </w:rPr>
                <w:t>W</w:t>
              </w:r>
              <w:r w:rsidRPr="00923AE6">
                <w:rPr>
                  <w:rFonts w:cs="Arial"/>
                  <w:szCs w:val="18"/>
                  <w:vertAlign w:val="subscript"/>
                  <w:lang w:eastAsia="zh-CN"/>
                </w:rPr>
                <w:t>gap</w:t>
              </w:r>
              <w:r w:rsidRPr="00923AE6">
                <w:rPr>
                  <w:rFonts w:cs="Arial"/>
                  <w:szCs w:val="18"/>
                  <w:lang w:eastAsia="zh-CN"/>
                </w:rPr>
                <w:t xml:space="preserve"> ≥ 250 (Note 6)</w:t>
              </w:r>
            </w:ins>
          </w:p>
        </w:tc>
        <w:tc>
          <w:tcPr>
            <w:tcW w:w="0" w:type="auto"/>
            <w:tcBorders>
              <w:top w:val="single" w:sz="6" w:space="0" w:color="auto"/>
              <w:left w:val="single" w:sz="6" w:space="0" w:color="auto"/>
              <w:bottom w:val="single" w:sz="6" w:space="0" w:color="auto"/>
              <w:right w:val="single" w:sz="6" w:space="0" w:color="auto"/>
            </w:tcBorders>
            <w:vAlign w:val="center"/>
            <w:hideMark/>
          </w:tcPr>
          <w:p w14:paraId="4F67F675" w14:textId="77777777" w:rsidR="00647C48" w:rsidRPr="00923AE6" w:rsidRDefault="00647C48" w:rsidP="00B47796">
            <w:pPr>
              <w:pStyle w:val="TAC"/>
              <w:rPr>
                <w:ins w:id="4774" w:author="R4-1809491" w:date="2018-07-11T16:14:00Z"/>
                <w:lang w:eastAsia="zh-CN"/>
              </w:rPr>
            </w:pPr>
            <w:ins w:id="4775" w:author="R4-1809491" w:date="2018-07-11T16:14:00Z">
              <w:r w:rsidRPr="00923AE6">
                <w:rPr>
                  <w:rFonts w:cs="Arial"/>
                  <w:lang w:eastAsia="zh-CN"/>
                </w:rPr>
                <w:t>25 MHz</w:t>
              </w:r>
            </w:ins>
          </w:p>
        </w:tc>
        <w:tc>
          <w:tcPr>
            <w:tcW w:w="0" w:type="auto"/>
            <w:tcBorders>
              <w:top w:val="single" w:sz="6" w:space="0" w:color="auto"/>
              <w:left w:val="single" w:sz="6" w:space="0" w:color="auto"/>
              <w:bottom w:val="single" w:sz="6" w:space="0" w:color="auto"/>
              <w:right w:val="single" w:sz="6" w:space="0" w:color="auto"/>
            </w:tcBorders>
            <w:vAlign w:val="center"/>
            <w:hideMark/>
          </w:tcPr>
          <w:p w14:paraId="6266BB2C" w14:textId="77777777" w:rsidR="00647C48" w:rsidRPr="00923AE6" w:rsidRDefault="00647C48" w:rsidP="00B47796">
            <w:pPr>
              <w:pStyle w:val="TAC"/>
              <w:rPr>
                <w:ins w:id="4776" w:author="R4-1809491" w:date="2018-07-11T16:14:00Z"/>
                <w:lang w:eastAsia="zh-CN"/>
              </w:rPr>
            </w:pPr>
            <w:ins w:id="4777" w:author="R4-1809491" w:date="2018-07-11T16:14:00Z">
              <w:r w:rsidRPr="00923AE6">
                <w:rPr>
                  <w:rFonts w:eastAsia="SimSun"/>
                  <w:lang w:eastAsia="zh-CN"/>
                </w:rPr>
                <w:t xml:space="preserve">50 MHz </w:t>
              </w:r>
              <w:r w:rsidRPr="00923AE6">
                <w:rPr>
                  <w:lang w:eastAsia="zh-CN"/>
                </w:rPr>
                <w:t xml:space="preserve">NR </w:t>
              </w:r>
              <w:r w:rsidRPr="00923AE6">
                <w:t>(Note 2)</w:t>
              </w:r>
            </w:ins>
          </w:p>
        </w:tc>
        <w:tc>
          <w:tcPr>
            <w:tcW w:w="0" w:type="auto"/>
            <w:tcBorders>
              <w:top w:val="single" w:sz="6" w:space="0" w:color="auto"/>
              <w:left w:val="single" w:sz="6" w:space="0" w:color="auto"/>
              <w:bottom w:val="single" w:sz="6" w:space="0" w:color="auto"/>
              <w:right w:val="single" w:sz="6" w:space="0" w:color="auto"/>
            </w:tcBorders>
            <w:vAlign w:val="center"/>
            <w:hideMark/>
          </w:tcPr>
          <w:p w14:paraId="1A276A91" w14:textId="77777777" w:rsidR="00647C48" w:rsidRPr="00923AE6" w:rsidRDefault="00647C48" w:rsidP="00B47796">
            <w:pPr>
              <w:pStyle w:val="TAC"/>
              <w:rPr>
                <w:ins w:id="4778" w:author="R4-1809491" w:date="2018-07-11T16:14:00Z"/>
                <w:lang w:eastAsia="zh-CN"/>
              </w:rPr>
            </w:pPr>
            <w:ins w:id="4779" w:author="R4-1809491" w:date="2018-07-11T16:14:00Z">
              <w:r w:rsidRPr="00923AE6">
                <w:rPr>
                  <w:lang w:eastAsia="zh-CN"/>
                </w:rPr>
                <w:t>Square (</w:t>
              </w:r>
              <w:r w:rsidRPr="00923AE6">
                <w:rPr>
                  <w:rFonts w:cs="Arial"/>
                  <w:lang w:eastAsia="zh-CN"/>
                </w:rPr>
                <w:t>BW</w:t>
              </w:r>
              <w:r w:rsidRPr="00923AE6">
                <w:rPr>
                  <w:rFonts w:cs="Arial"/>
                  <w:vertAlign w:val="subscript"/>
                  <w:lang w:eastAsia="zh-CN"/>
                </w:rPr>
                <w:t>Config</w:t>
              </w:r>
              <w:r w:rsidRPr="00923AE6">
                <w:rPr>
                  <w:lang w:eastAsia="zh-CN"/>
                </w:rPr>
                <w:t>)</w:t>
              </w:r>
            </w:ins>
          </w:p>
        </w:tc>
        <w:tc>
          <w:tcPr>
            <w:tcW w:w="1230" w:type="dxa"/>
            <w:tcBorders>
              <w:top w:val="single" w:sz="6" w:space="0" w:color="auto"/>
              <w:left w:val="single" w:sz="6" w:space="0" w:color="auto"/>
              <w:bottom w:val="single" w:sz="6" w:space="0" w:color="auto"/>
              <w:right w:val="single" w:sz="6" w:space="0" w:color="auto"/>
            </w:tcBorders>
            <w:vAlign w:val="center"/>
            <w:hideMark/>
          </w:tcPr>
          <w:p w14:paraId="752FFF82" w14:textId="77777777" w:rsidR="00647C48" w:rsidRDefault="00647C48" w:rsidP="00B47796">
            <w:pPr>
              <w:pStyle w:val="TAC"/>
              <w:rPr>
                <w:ins w:id="4780" w:author="R4-1809491" w:date="2018-07-11T16:14:00Z"/>
              </w:rPr>
            </w:pPr>
            <w:ins w:id="4781" w:author="R4-1809491" w:date="2018-07-11T16:14:00Z">
              <w:r w:rsidRPr="00923AE6">
                <w:t xml:space="preserve">28 </w:t>
              </w:r>
              <w:r w:rsidRPr="00F56105">
                <w:rPr>
                  <w:highlight w:val="yellow"/>
                </w:rPr>
                <w:t>– FFS</w:t>
              </w:r>
              <w:r>
                <w:t xml:space="preserve"> </w:t>
              </w:r>
              <w:r w:rsidRPr="00923AE6">
                <w:t>(Note 3)</w:t>
              </w:r>
            </w:ins>
          </w:p>
          <w:p w14:paraId="4D6A1F54" w14:textId="77777777" w:rsidR="00647C48" w:rsidRPr="00923AE6" w:rsidRDefault="00647C48" w:rsidP="00B47796">
            <w:pPr>
              <w:pStyle w:val="TAC"/>
              <w:rPr>
                <w:ins w:id="4782" w:author="R4-1809491" w:date="2018-07-11T16:14:00Z"/>
              </w:rPr>
            </w:pPr>
          </w:p>
          <w:p w14:paraId="7B40B227" w14:textId="77777777" w:rsidR="00647C48" w:rsidRPr="00923AE6" w:rsidRDefault="00647C48" w:rsidP="00B47796">
            <w:pPr>
              <w:pStyle w:val="TAC"/>
              <w:rPr>
                <w:ins w:id="4783" w:author="R4-1809491" w:date="2018-07-11T16:14:00Z"/>
                <w:lang w:eastAsia="zh-CN"/>
              </w:rPr>
            </w:pPr>
            <w:ins w:id="4784" w:author="R4-1809491" w:date="2018-07-11T16:14:00Z">
              <w:r w:rsidRPr="00923AE6">
                <w:t xml:space="preserve">26 </w:t>
              </w:r>
              <w:r w:rsidRPr="00C9358A">
                <w:rPr>
                  <w:highlight w:val="yellow"/>
                </w:rPr>
                <w:t>– FFS</w:t>
              </w:r>
              <w:r>
                <w:t xml:space="preserve"> </w:t>
              </w:r>
              <w:r w:rsidRPr="00923AE6">
                <w:t>(Note 4)</w:t>
              </w:r>
            </w:ins>
          </w:p>
        </w:tc>
      </w:tr>
      <w:tr w:rsidR="00647C48" w:rsidRPr="00923AE6" w14:paraId="1B703A2E" w14:textId="77777777" w:rsidTr="00B47796">
        <w:trPr>
          <w:cantSplit/>
          <w:jc w:val="center"/>
          <w:ins w:id="4785" w:author="R4-1809491" w:date="2018-07-11T16:14:00Z"/>
        </w:trPr>
        <w:tc>
          <w:tcPr>
            <w:tcW w:w="1756" w:type="dxa"/>
            <w:tcBorders>
              <w:top w:val="single" w:sz="6" w:space="0" w:color="auto"/>
              <w:left w:val="single" w:sz="6" w:space="0" w:color="auto"/>
              <w:bottom w:val="single" w:sz="6" w:space="0" w:color="auto"/>
              <w:right w:val="single" w:sz="6" w:space="0" w:color="auto"/>
            </w:tcBorders>
            <w:vAlign w:val="center"/>
            <w:hideMark/>
          </w:tcPr>
          <w:p w14:paraId="1389F03A" w14:textId="77777777" w:rsidR="00647C48" w:rsidRPr="00923AE6" w:rsidRDefault="00647C48" w:rsidP="00B47796">
            <w:pPr>
              <w:pStyle w:val="TAC"/>
              <w:rPr>
                <w:ins w:id="4786" w:author="R4-1809491" w:date="2018-07-11T16:14:00Z"/>
                <w:rFonts w:eastAsia="SimSun"/>
                <w:lang w:eastAsia="zh-CN"/>
              </w:rPr>
            </w:pPr>
            <w:ins w:id="4787" w:author="R4-1809491" w:date="2018-07-11T16:14:00Z">
              <w:r w:rsidRPr="00923AE6">
                <w:rPr>
                  <w:rFonts w:eastAsia="SimSun"/>
                  <w:lang w:eastAsia="zh-CN"/>
                </w:rPr>
                <w:t>200, 400</w:t>
              </w:r>
            </w:ins>
          </w:p>
        </w:tc>
        <w:tc>
          <w:tcPr>
            <w:tcW w:w="0" w:type="auto"/>
            <w:tcBorders>
              <w:top w:val="single" w:sz="6" w:space="0" w:color="auto"/>
              <w:left w:val="single" w:sz="6" w:space="0" w:color="auto"/>
              <w:bottom w:val="single" w:sz="6" w:space="0" w:color="auto"/>
              <w:right w:val="single" w:sz="6" w:space="0" w:color="auto"/>
            </w:tcBorders>
          </w:tcPr>
          <w:p w14:paraId="2DD190F3" w14:textId="77777777" w:rsidR="00647C48" w:rsidRPr="00923AE6" w:rsidRDefault="00647C48" w:rsidP="00B47796">
            <w:pPr>
              <w:pStyle w:val="TAC"/>
              <w:rPr>
                <w:ins w:id="4788" w:author="R4-1809491" w:date="2018-07-11T16:14:00Z"/>
                <w:rFonts w:cs="Arial"/>
                <w:lang w:eastAsia="zh-CN"/>
              </w:rPr>
            </w:pPr>
            <w:ins w:id="4789" w:author="R4-1809491" w:date="2018-07-11T16:14:00Z">
              <w:r w:rsidRPr="00923AE6">
                <w:rPr>
                  <w:rFonts w:cs="Arial"/>
                  <w:lang w:eastAsia="zh-CN"/>
                </w:rPr>
                <w:t>Wgap ≥ 400 (Note 6)</w:t>
              </w:r>
            </w:ins>
          </w:p>
          <w:p w14:paraId="5BB296BD" w14:textId="77777777" w:rsidR="00647C48" w:rsidRPr="00923AE6" w:rsidRDefault="00647C48" w:rsidP="00B47796">
            <w:pPr>
              <w:pStyle w:val="TAC"/>
              <w:rPr>
                <w:ins w:id="4790" w:author="R4-1809491" w:date="2018-07-11T16:14:00Z"/>
                <w:rFonts w:cs="Arial"/>
                <w:lang w:eastAsia="zh-CN"/>
              </w:rPr>
            </w:pPr>
            <w:ins w:id="4791" w:author="R4-1809491" w:date="2018-07-11T16:14:00Z">
              <w:r w:rsidRPr="00923AE6">
                <w:rPr>
                  <w:rFonts w:cs="Arial"/>
                  <w:lang w:eastAsia="zh-CN"/>
                </w:rPr>
                <w:t>Wgap ≥ 250 (Note 5) </w:t>
              </w:r>
            </w:ins>
          </w:p>
        </w:tc>
        <w:tc>
          <w:tcPr>
            <w:tcW w:w="0" w:type="auto"/>
            <w:tcBorders>
              <w:top w:val="single" w:sz="6" w:space="0" w:color="auto"/>
              <w:left w:val="single" w:sz="6" w:space="0" w:color="auto"/>
              <w:bottom w:val="single" w:sz="6" w:space="0" w:color="auto"/>
              <w:right w:val="single" w:sz="6" w:space="0" w:color="auto"/>
            </w:tcBorders>
            <w:vAlign w:val="center"/>
            <w:hideMark/>
          </w:tcPr>
          <w:p w14:paraId="6D4DB00B" w14:textId="77777777" w:rsidR="00647C48" w:rsidRPr="00923AE6" w:rsidRDefault="00647C48" w:rsidP="00B47796">
            <w:pPr>
              <w:pStyle w:val="TAC"/>
              <w:rPr>
                <w:ins w:id="4792" w:author="R4-1809491" w:date="2018-07-11T16:14:00Z"/>
                <w:lang w:eastAsia="zh-CN"/>
              </w:rPr>
            </w:pPr>
            <w:ins w:id="4793" w:author="R4-1809491" w:date="2018-07-11T16:14:00Z">
              <w:r w:rsidRPr="00923AE6">
                <w:rPr>
                  <w:rFonts w:cs="Arial"/>
                  <w:lang w:eastAsia="zh-CN"/>
                </w:rPr>
                <w:t>100 MHz</w:t>
              </w:r>
            </w:ins>
          </w:p>
        </w:tc>
        <w:tc>
          <w:tcPr>
            <w:tcW w:w="0" w:type="auto"/>
            <w:tcBorders>
              <w:top w:val="single" w:sz="6" w:space="0" w:color="auto"/>
              <w:left w:val="single" w:sz="6" w:space="0" w:color="auto"/>
              <w:bottom w:val="single" w:sz="6" w:space="0" w:color="auto"/>
              <w:right w:val="single" w:sz="6" w:space="0" w:color="auto"/>
            </w:tcBorders>
            <w:vAlign w:val="center"/>
            <w:hideMark/>
          </w:tcPr>
          <w:p w14:paraId="5867789A" w14:textId="77777777" w:rsidR="00647C48" w:rsidRPr="00923AE6" w:rsidRDefault="00647C48" w:rsidP="00B47796">
            <w:pPr>
              <w:pStyle w:val="TAC"/>
              <w:rPr>
                <w:ins w:id="4794" w:author="R4-1809491" w:date="2018-07-11T16:14:00Z"/>
                <w:lang w:eastAsia="zh-CN"/>
              </w:rPr>
            </w:pPr>
            <w:ins w:id="4795" w:author="R4-1809491" w:date="2018-07-11T16:14:00Z">
              <w:r w:rsidRPr="00923AE6">
                <w:rPr>
                  <w:lang w:eastAsia="zh-CN"/>
                </w:rPr>
                <w:t xml:space="preserve">200 MHz NR </w:t>
              </w:r>
              <w:r w:rsidRPr="00923AE6">
                <w:t>(Note 2)</w:t>
              </w:r>
            </w:ins>
          </w:p>
        </w:tc>
        <w:tc>
          <w:tcPr>
            <w:tcW w:w="0" w:type="auto"/>
            <w:tcBorders>
              <w:top w:val="single" w:sz="6" w:space="0" w:color="auto"/>
              <w:left w:val="single" w:sz="6" w:space="0" w:color="auto"/>
              <w:bottom w:val="single" w:sz="6" w:space="0" w:color="auto"/>
              <w:right w:val="single" w:sz="6" w:space="0" w:color="auto"/>
            </w:tcBorders>
            <w:vAlign w:val="center"/>
            <w:hideMark/>
          </w:tcPr>
          <w:p w14:paraId="148A8749" w14:textId="77777777" w:rsidR="00647C48" w:rsidRPr="00923AE6" w:rsidRDefault="00647C48" w:rsidP="00B47796">
            <w:pPr>
              <w:pStyle w:val="TAC"/>
              <w:rPr>
                <w:ins w:id="4796" w:author="R4-1809491" w:date="2018-07-11T16:14:00Z"/>
                <w:lang w:eastAsia="zh-CN"/>
              </w:rPr>
            </w:pPr>
            <w:ins w:id="4797" w:author="R4-1809491" w:date="2018-07-11T16:14:00Z">
              <w:r w:rsidRPr="00923AE6">
                <w:rPr>
                  <w:lang w:eastAsia="zh-CN"/>
                </w:rPr>
                <w:t>Square (</w:t>
              </w:r>
              <w:r w:rsidRPr="00923AE6">
                <w:rPr>
                  <w:rFonts w:cs="Arial"/>
                  <w:lang w:eastAsia="zh-CN"/>
                </w:rPr>
                <w:t>BW</w:t>
              </w:r>
              <w:r w:rsidRPr="00923AE6">
                <w:rPr>
                  <w:rFonts w:cs="Arial"/>
                  <w:vertAlign w:val="subscript"/>
                  <w:lang w:eastAsia="zh-CN"/>
                </w:rPr>
                <w:t>Config</w:t>
              </w:r>
              <w:r w:rsidRPr="00923AE6">
                <w:rPr>
                  <w:lang w:eastAsia="zh-CN"/>
                </w:rPr>
                <w:t>)</w:t>
              </w:r>
            </w:ins>
          </w:p>
        </w:tc>
        <w:tc>
          <w:tcPr>
            <w:tcW w:w="1230" w:type="dxa"/>
            <w:tcBorders>
              <w:top w:val="single" w:sz="6" w:space="0" w:color="auto"/>
              <w:left w:val="single" w:sz="6" w:space="0" w:color="auto"/>
              <w:bottom w:val="single" w:sz="6" w:space="0" w:color="auto"/>
              <w:right w:val="single" w:sz="6" w:space="0" w:color="auto"/>
            </w:tcBorders>
            <w:vAlign w:val="center"/>
            <w:hideMark/>
          </w:tcPr>
          <w:p w14:paraId="2174BF1B" w14:textId="77777777" w:rsidR="00647C48" w:rsidRDefault="00647C48" w:rsidP="00B47796">
            <w:pPr>
              <w:pStyle w:val="TAC"/>
              <w:rPr>
                <w:ins w:id="4798" w:author="R4-1809491" w:date="2018-07-11T16:14:00Z"/>
              </w:rPr>
            </w:pPr>
            <w:ins w:id="4799" w:author="R4-1809491" w:date="2018-07-11T16:14:00Z">
              <w:r w:rsidRPr="00923AE6">
                <w:t xml:space="preserve">28 </w:t>
              </w:r>
              <w:r w:rsidRPr="00C9358A">
                <w:rPr>
                  <w:highlight w:val="yellow"/>
                </w:rPr>
                <w:t>– FFS</w:t>
              </w:r>
              <w:r>
                <w:t xml:space="preserve"> </w:t>
              </w:r>
              <w:r w:rsidRPr="00923AE6">
                <w:t>(Note 3)</w:t>
              </w:r>
            </w:ins>
          </w:p>
          <w:p w14:paraId="16D44282" w14:textId="77777777" w:rsidR="00647C48" w:rsidRPr="00923AE6" w:rsidRDefault="00647C48" w:rsidP="00B47796">
            <w:pPr>
              <w:pStyle w:val="TAC"/>
              <w:rPr>
                <w:ins w:id="4800" w:author="R4-1809491" w:date="2018-07-11T16:14:00Z"/>
              </w:rPr>
            </w:pPr>
          </w:p>
          <w:p w14:paraId="68082494" w14:textId="77777777" w:rsidR="00647C48" w:rsidRPr="00923AE6" w:rsidRDefault="00647C48" w:rsidP="00B47796">
            <w:pPr>
              <w:pStyle w:val="TAC"/>
              <w:rPr>
                <w:ins w:id="4801" w:author="R4-1809491" w:date="2018-07-11T16:14:00Z"/>
                <w:lang w:eastAsia="zh-CN"/>
              </w:rPr>
            </w:pPr>
            <w:ins w:id="4802" w:author="R4-1809491" w:date="2018-07-11T16:14:00Z">
              <w:r w:rsidRPr="00923AE6">
                <w:t xml:space="preserve">26 </w:t>
              </w:r>
              <w:r w:rsidRPr="00C9358A">
                <w:rPr>
                  <w:highlight w:val="yellow"/>
                </w:rPr>
                <w:t>– FFS</w:t>
              </w:r>
              <w:r>
                <w:t xml:space="preserve"> </w:t>
              </w:r>
              <w:r w:rsidRPr="00923AE6">
                <w:t>(Note 4)</w:t>
              </w:r>
            </w:ins>
          </w:p>
        </w:tc>
      </w:tr>
      <w:tr w:rsidR="00647C48" w:rsidRPr="00923AE6" w14:paraId="74289E7C" w14:textId="77777777" w:rsidTr="00B47796">
        <w:trPr>
          <w:cantSplit/>
          <w:jc w:val="center"/>
          <w:ins w:id="4803" w:author="R4-1809491" w:date="2018-07-11T16:14:00Z"/>
        </w:trPr>
        <w:tc>
          <w:tcPr>
            <w:tcW w:w="9973" w:type="dxa"/>
            <w:gridSpan w:val="6"/>
            <w:tcBorders>
              <w:top w:val="single" w:sz="6" w:space="0" w:color="auto"/>
              <w:left w:val="single" w:sz="6" w:space="0" w:color="auto"/>
              <w:bottom w:val="single" w:sz="6" w:space="0" w:color="auto"/>
              <w:right w:val="single" w:sz="6" w:space="0" w:color="auto"/>
            </w:tcBorders>
            <w:hideMark/>
          </w:tcPr>
          <w:p w14:paraId="3B74A637" w14:textId="77777777" w:rsidR="00647C48" w:rsidRPr="00923AE6" w:rsidRDefault="00647C48" w:rsidP="00B47796">
            <w:pPr>
              <w:pStyle w:val="TAN"/>
              <w:rPr>
                <w:ins w:id="4804" w:author="R4-1809491" w:date="2018-07-11T16:14:00Z"/>
                <w:lang w:eastAsia="zh-CN"/>
              </w:rPr>
            </w:pPr>
            <w:ins w:id="4805" w:author="R4-1809491" w:date="2018-07-11T16:14:00Z">
              <w:r w:rsidRPr="00923AE6">
                <w:rPr>
                  <w:lang w:eastAsia="zh-CN"/>
                </w:rPr>
                <w:t>NOTE 1:</w:t>
              </w:r>
              <w:r w:rsidRPr="00923AE6">
                <w:rPr>
                  <w:lang w:eastAsia="zh-CN"/>
                </w:rPr>
                <w:tab/>
                <w:t>BW</w:t>
              </w:r>
              <w:r w:rsidRPr="00923AE6">
                <w:rPr>
                  <w:vertAlign w:val="subscript"/>
                  <w:lang w:eastAsia="zh-CN"/>
                </w:rPr>
                <w:t>Config</w:t>
              </w:r>
              <w:r w:rsidRPr="00923AE6">
                <w:rPr>
                  <w:lang w:eastAsia="zh-CN"/>
                </w:rPr>
                <w:t xml:space="preserve"> is the transmission bandwidth configuration of the </w:t>
              </w:r>
              <w:r w:rsidRPr="00923AE6">
                <w:rPr>
                  <w:rFonts w:cs="v5.0.0"/>
                  <w:lang w:eastAsia="zh-CN"/>
                </w:rPr>
                <w:t>assumed adjacent channel carrier</w:t>
              </w:r>
              <w:r w:rsidRPr="00923AE6">
                <w:rPr>
                  <w:lang w:eastAsia="zh-CN"/>
                </w:rPr>
                <w:t>.</w:t>
              </w:r>
            </w:ins>
          </w:p>
          <w:p w14:paraId="05196BF8" w14:textId="77777777" w:rsidR="00647C48" w:rsidRPr="00923AE6" w:rsidRDefault="00647C48" w:rsidP="00B47796">
            <w:pPr>
              <w:pStyle w:val="TAN"/>
              <w:rPr>
                <w:ins w:id="4806" w:author="R4-1809491" w:date="2018-07-11T16:14:00Z"/>
                <w:rFonts w:cs="v5.0.0"/>
              </w:rPr>
            </w:pPr>
            <w:ins w:id="4807" w:author="R4-1809491" w:date="2018-07-11T16:14:00Z">
              <w:r w:rsidRPr="00923AE6">
                <w:t>NOTE 2:</w:t>
              </w:r>
              <w:r w:rsidRPr="00923AE6">
                <w:tab/>
                <w:t xml:space="preserve">With SCS that provides largest </w:t>
              </w:r>
              <w:r w:rsidRPr="00923AE6">
                <w:rPr>
                  <w:rFonts w:cs="Arial"/>
                </w:rPr>
                <w:t>transmission bandwidth configuration (BW</w:t>
              </w:r>
              <w:r w:rsidRPr="00923AE6">
                <w:rPr>
                  <w:rFonts w:cs="Arial"/>
                  <w:vertAlign w:val="subscript"/>
                </w:rPr>
                <w:t>Config</w:t>
              </w:r>
              <w:r w:rsidRPr="00923AE6">
                <w:rPr>
                  <w:rFonts w:cs="v5.0.0"/>
                </w:rPr>
                <w:t>).</w:t>
              </w:r>
            </w:ins>
          </w:p>
          <w:p w14:paraId="3B4FB05B" w14:textId="77777777" w:rsidR="00647C48" w:rsidRPr="00923AE6" w:rsidRDefault="00647C48" w:rsidP="00B47796">
            <w:pPr>
              <w:pStyle w:val="TAN"/>
              <w:rPr>
                <w:ins w:id="4808" w:author="R4-1809491" w:date="2018-07-11T16:14:00Z"/>
                <w:rFonts w:eastAsia="SimSun"/>
                <w:lang w:eastAsia="zh-CN"/>
              </w:rPr>
            </w:pPr>
            <w:ins w:id="4809" w:author="R4-1809491" w:date="2018-07-11T16:14:00Z">
              <w:r w:rsidRPr="00923AE6">
                <w:rPr>
                  <w:rFonts w:eastAsia="SimSun"/>
                  <w:lang w:eastAsia="zh-CN"/>
                </w:rPr>
                <w:t>NOTE 3:</w:t>
              </w:r>
              <w:r w:rsidRPr="00923AE6">
                <w:rPr>
                  <w:rFonts w:eastAsia="SimSun"/>
                  <w:lang w:eastAsia="zh-CN"/>
                </w:rPr>
                <w:tab/>
                <w:t>Applicable to bands defined within the frequency spectrum range of 24.24 – 33.4 GHz.</w:t>
              </w:r>
            </w:ins>
          </w:p>
          <w:p w14:paraId="7B2D73CA" w14:textId="77777777" w:rsidR="00647C48" w:rsidRPr="00923AE6" w:rsidRDefault="00647C48" w:rsidP="00B47796">
            <w:pPr>
              <w:pStyle w:val="TAN"/>
              <w:rPr>
                <w:ins w:id="4810" w:author="R4-1809491" w:date="2018-07-11T16:14:00Z"/>
                <w:rFonts w:eastAsia="SimSun"/>
                <w:lang w:eastAsia="zh-CN"/>
              </w:rPr>
            </w:pPr>
            <w:ins w:id="4811" w:author="R4-1809491" w:date="2018-07-11T16:14:00Z">
              <w:r w:rsidRPr="00923AE6">
                <w:rPr>
                  <w:rFonts w:eastAsia="SimSun"/>
                  <w:lang w:eastAsia="zh-CN"/>
                </w:rPr>
                <w:t>NOTE 4:</w:t>
              </w:r>
              <w:r w:rsidRPr="00923AE6">
                <w:rPr>
                  <w:rFonts w:eastAsia="SimSun"/>
                  <w:lang w:eastAsia="zh-CN"/>
                </w:rPr>
                <w:tab/>
                <w:t>Applicable to bands defined within the frequency spectrum range of 37 – 52.6 GHz.</w:t>
              </w:r>
            </w:ins>
          </w:p>
          <w:p w14:paraId="19BFF955" w14:textId="77777777" w:rsidR="00647C48" w:rsidRPr="00923AE6" w:rsidRDefault="00647C48" w:rsidP="00B47796">
            <w:pPr>
              <w:pStyle w:val="TAN"/>
              <w:rPr>
                <w:ins w:id="4812" w:author="R4-1809491" w:date="2018-07-11T16:14:00Z"/>
                <w:rFonts w:eastAsia="SimSun"/>
                <w:lang w:eastAsia="zh-CN"/>
              </w:rPr>
            </w:pPr>
            <w:ins w:id="4813" w:author="R4-1809491" w:date="2018-07-11T16:14:00Z">
              <w:r w:rsidRPr="00923AE6">
                <w:rPr>
                  <w:rFonts w:eastAsia="SimSun"/>
                  <w:lang w:eastAsia="zh-CN"/>
                </w:rPr>
                <w:t>NOTE 5:</w:t>
              </w:r>
              <w:r w:rsidRPr="00923AE6">
                <w:rPr>
                  <w:rFonts w:eastAsia="SimSun"/>
                  <w:lang w:eastAsia="zh-CN"/>
                </w:rPr>
                <w:tab/>
                <w:t xml:space="preserve">Applicable in case the </w:t>
              </w:r>
              <w:r w:rsidRPr="00923AE6">
                <w:rPr>
                  <w:i/>
                </w:rPr>
                <w:t>BS channel bandwidth</w:t>
              </w:r>
              <w:r w:rsidRPr="00923AE6">
                <w:rPr>
                  <w:rFonts w:eastAsia="SimSun"/>
                  <w:lang w:eastAsia="zh-CN"/>
                </w:rPr>
                <w:t xml:space="preserve"> of the NR carrier transmitted at the other edge of the gap is 50</w:t>
              </w:r>
              <w:r>
                <w:rPr>
                  <w:rFonts w:eastAsia="SimSun"/>
                  <w:lang w:eastAsia="zh-CN"/>
                </w:rPr>
                <w:t xml:space="preserve"> or</w:t>
              </w:r>
              <w:r w:rsidRPr="00923AE6">
                <w:rPr>
                  <w:rFonts w:eastAsia="SimSun"/>
                  <w:lang w:eastAsia="zh-CN"/>
                </w:rPr>
                <w:t xml:space="preserve"> 100 MHz.</w:t>
              </w:r>
            </w:ins>
          </w:p>
          <w:p w14:paraId="74CCE98C" w14:textId="77777777" w:rsidR="00647C48" w:rsidRPr="00923AE6" w:rsidRDefault="00647C48" w:rsidP="00B47796">
            <w:pPr>
              <w:pStyle w:val="TAN"/>
              <w:rPr>
                <w:ins w:id="4814" w:author="R4-1809491" w:date="2018-07-11T16:14:00Z"/>
                <w:rFonts w:eastAsia="SimSun"/>
                <w:lang w:eastAsia="zh-CN"/>
              </w:rPr>
            </w:pPr>
            <w:ins w:id="4815" w:author="R4-1809491" w:date="2018-07-11T16:14:00Z">
              <w:r w:rsidRPr="00923AE6">
                <w:rPr>
                  <w:rFonts w:eastAsia="SimSun"/>
                  <w:lang w:eastAsia="zh-CN"/>
                </w:rPr>
                <w:t>NOTE 6:</w:t>
              </w:r>
              <w:r w:rsidRPr="00923AE6">
                <w:rPr>
                  <w:rFonts w:eastAsia="SimSun"/>
                  <w:lang w:eastAsia="zh-CN"/>
                </w:rPr>
                <w:tab/>
                <w:t xml:space="preserve">Applicable in case the </w:t>
              </w:r>
              <w:r w:rsidRPr="00923AE6">
                <w:rPr>
                  <w:i/>
                </w:rPr>
                <w:t>BS channel bandwidth</w:t>
              </w:r>
              <w:r w:rsidRPr="00923AE6">
                <w:rPr>
                  <w:rFonts w:eastAsia="SimSun"/>
                  <w:lang w:eastAsia="zh-CN"/>
                </w:rPr>
                <w:t xml:space="preserve"> of the NR carrier transmitted at the other edge of the gap is 200</w:t>
              </w:r>
              <w:r>
                <w:rPr>
                  <w:rFonts w:eastAsia="SimSun"/>
                  <w:lang w:eastAsia="zh-CN"/>
                </w:rPr>
                <w:t xml:space="preserve"> or</w:t>
              </w:r>
              <w:r w:rsidRPr="00923AE6">
                <w:rPr>
                  <w:rFonts w:eastAsia="SimSun"/>
                  <w:lang w:eastAsia="zh-CN"/>
                </w:rPr>
                <w:t xml:space="preserve"> 400 MHz.</w:t>
              </w:r>
            </w:ins>
          </w:p>
        </w:tc>
      </w:tr>
    </w:tbl>
    <w:p w14:paraId="5554FA59" w14:textId="77777777" w:rsidR="00647C48" w:rsidRDefault="00647C48" w:rsidP="00647C48">
      <w:pPr>
        <w:rPr>
          <w:ins w:id="4816" w:author="R4-1809491" w:date="2018-07-11T16:14:00Z"/>
          <w:lang w:eastAsia="zh-CN"/>
        </w:rPr>
      </w:pPr>
    </w:p>
    <w:p w14:paraId="3815198D" w14:textId="77777777" w:rsidR="00647C48" w:rsidRPr="00F56105" w:rsidRDefault="00647C48" w:rsidP="00647C48">
      <w:pPr>
        <w:overflowPunct w:val="0"/>
        <w:autoSpaceDE w:val="0"/>
        <w:autoSpaceDN w:val="0"/>
        <w:adjustRightInd w:val="0"/>
        <w:textAlignment w:val="baseline"/>
        <w:rPr>
          <w:ins w:id="4817" w:author="R4-1809491" w:date="2018-07-11T16:14:00Z"/>
          <w:rFonts w:eastAsia="SimSun"/>
        </w:rPr>
      </w:pPr>
      <w:ins w:id="4818" w:author="R4-1809491" w:date="2018-07-11T16:14:00Z">
        <w:r w:rsidRPr="00923AE6">
          <w:rPr>
            <w:rFonts w:cs="v5.0.0"/>
            <w:lang w:eastAsia="ko-KR"/>
          </w:rPr>
          <w:t>For operation in non-contiguous spectrum, the CACLR for NR carriers located on either side of t</w:t>
        </w:r>
        <w:r>
          <w:rPr>
            <w:rFonts w:cs="v5.0.0"/>
            <w:lang w:eastAsia="ko-KR"/>
          </w:rPr>
          <w:t>he sub-block gap shall be less</w:t>
        </w:r>
        <w:r w:rsidRPr="00923AE6">
          <w:rPr>
            <w:rFonts w:cs="v5.0.0"/>
            <w:lang w:eastAsia="ko-KR"/>
          </w:rPr>
          <w:t xml:space="preserve"> tha</w:t>
        </w:r>
        <w:r>
          <w:rPr>
            <w:rFonts w:cs="v5.0.0"/>
            <w:lang w:eastAsia="ko-KR"/>
          </w:rPr>
          <w:t>n the value specified in table 6.7.3.5.2</w:t>
        </w:r>
        <w:r w:rsidRPr="00923AE6">
          <w:rPr>
            <w:rFonts w:cs="v5.0.0"/>
            <w:lang w:eastAsia="ko-KR"/>
          </w:rPr>
          <w:t>-4.</w:t>
        </w:r>
      </w:ins>
    </w:p>
    <w:p w14:paraId="1C81FB4F" w14:textId="77777777" w:rsidR="00647C48" w:rsidRPr="00923AE6" w:rsidRDefault="00647C48" w:rsidP="00C1689C">
      <w:pPr>
        <w:keepNext/>
        <w:keepLines/>
        <w:overflowPunct w:val="0"/>
        <w:autoSpaceDE w:val="0"/>
        <w:autoSpaceDN w:val="0"/>
        <w:adjustRightInd w:val="0"/>
        <w:spacing w:before="60"/>
        <w:jc w:val="center"/>
        <w:textAlignment w:val="baseline"/>
        <w:rPr>
          <w:ins w:id="4819" w:author="R4-1809491" w:date="2018-07-11T16:14:00Z"/>
          <w:rFonts w:ascii="Arial" w:hAnsi="Arial" w:cs="v5.0.0"/>
          <w:b/>
          <w:lang w:val="en-US" w:eastAsia="x-none"/>
        </w:rPr>
      </w:pPr>
      <w:ins w:id="4820" w:author="R4-1809491" w:date="2018-07-11T16:14:00Z">
        <w:r w:rsidRPr="00923AE6">
          <w:rPr>
            <w:rFonts w:ascii="Arial" w:hAnsi="Arial" w:cs="v5.0.0"/>
            <w:b/>
            <w:lang w:val="en-US" w:eastAsia="x-none"/>
          </w:rPr>
          <w:t xml:space="preserve">Table </w:t>
        </w:r>
        <w:r>
          <w:rPr>
            <w:rFonts w:ascii="Arial" w:hAnsi="Arial" w:cs="v5.0.0"/>
            <w:b/>
            <w:lang w:val="en-US" w:eastAsia="x-none"/>
          </w:rPr>
          <w:t>6</w:t>
        </w:r>
        <w:r w:rsidRPr="00923AE6">
          <w:rPr>
            <w:rFonts w:ascii="Arial" w:hAnsi="Arial" w:cs="v5.0.0"/>
            <w:b/>
            <w:lang w:val="en-US" w:eastAsia="x-none"/>
          </w:rPr>
          <w:t>.7.3.</w:t>
        </w:r>
        <w:r>
          <w:rPr>
            <w:rFonts w:ascii="Arial" w:hAnsi="Arial" w:cs="v5.0.0"/>
            <w:b/>
            <w:lang w:val="en-US" w:eastAsia="x-none"/>
          </w:rPr>
          <w:t>5.2</w:t>
        </w:r>
        <w:r w:rsidRPr="00923AE6">
          <w:rPr>
            <w:rFonts w:ascii="Arial" w:hAnsi="Arial" w:cs="v5.0.0"/>
            <w:b/>
            <w:lang w:val="en-US" w:eastAsia="x-none"/>
          </w:rPr>
          <w:t xml:space="preserve">-4: </w:t>
        </w:r>
        <w:r w:rsidRPr="00923AE6">
          <w:rPr>
            <w:rFonts w:ascii="Arial" w:hAnsi="Arial"/>
            <w:b/>
            <w:i/>
          </w:rPr>
          <w:t>BS type 2-O</w:t>
        </w:r>
        <w:r w:rsidRPr="00923AE6">
          <w:rPr>
            <w:rFonts w:ascii="Arial" w:hAnsi="Arial"/>
            <w:b/>
          </w:rPr>
          <w:t xml:space="preserve"> C</w:t>
        </w:r>
        <w:r w:rsidRPr="00923AE6">
          <w:rPr>
            <w:rFonts w:ascii="Arial" w:hAnsi="Arial" w:cs="v5.0.0"/>
            <w:b/>
            <w:lang w:eastAsia="x-none"/>
          </w:rPr>
          <w:t>ACLR limit in non-contiguous spectrum</w:t>
        </w:r>
      </w:ins>
    </w:p>
    <w:tbl>
      <w:tblPr>
        <w:tblW w:w="999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
        <w:gridCol w:w="1718"/>
        <w:gridCol w:w="1458"/>
        <w:gridCol w:w="2022"/>
        <w:gridCol w:w="1303"/>
        <w:gridCol w:w="2161"/>
        <w:gridCol w:w="1283"/>
        <w:gridCol w:w="30"/>
      </w:tblGrid>
      <w:tr w:rsidR="00647C48" w:rsidRPr="00923AE6" w14:paraId="102726CE" w14:textId="77777777" w:rsidTr="00B47796">
        <w:trPr>
          <w:gridAfter w:val="1"/>
          <w:wAfter w:w="30" w:type="dxa"/>
          <w:cantSplit/>
          <w:jc w:val="center"/>
          <w:ins w:id="4821" w:author="R4-1809491" w:date="2018-07-11T16:14:00Z"/>
        </w:trPr>
        <w:tc>
          <w:tcPr>
            <w:tcW w:w="1738" w:type="dxa"/>
            <w:gridSpan w:val="2"/>
            <w:tcBorders>
              <w:top w:val="single" w:sz="6" w:space="0" w:color="auto"/>
              <w:left w:val="single" w:sz="6" w:space="0" w:color="auto"/>
              <w:bottom w:val="single" w:sz="6" w:space="0" w:color="auto"/>
              <w:right w:val="single" w:sz="6" w:space="0" w:color="auto"/>
            </w:tcBorders>
            <w:hideMark/>
          </w:tcPr>
          <w:p w14:paraId="4192CB4F" w14:textId="77777777" w:rsidR="00647C48" w:rsidRPr="00923AE6" w:rsidRDefault="00647C48" w:rsidP="00B47796">
            <w:pPr>
              <w:pStyle w:val="TAH"/>
              <w:rPr>
                <w:ins w:id="4822" w:author="R4-1809491" w:date="2018-07-11T16:14:00Z"/>
                <w:lang w:eastAsia="zh-CN"/>
              </w:rPr>
            </w:pPr>
            <w:ins w:id="4823" w:author="R4-1809491" w:date="2018-07-11T16:14:00Z">
              <w:r w:rsidRPr="00923AE6">
                <w:rPr>
                  <w:rFonts w:eastAsia="SimSun"/>
                  <w:i/>
                  <w:lang w:eastAsia="zh-CN"/>
                </w:rPr>
                <w:t>BS channel bandwidth</w:t>
              </w:r>
              <w:r w:rsidRPr="00923AE6">
                <w:rPr>
                  <w:lang w:eastAsia="zh-CN"/>
                </w:rPr>
                <w:t xml:space="preserve"> </w:t>
              </w:r>
              <w:r w:rsidRPr="00923AE6">
                <w:rPr>
                  <w:rFonts w:eastAsia="SimSun"/>
                  <w:lang w:eastAsia="zh-CN"/>
                </w:rPr>
                <w:t>of l</w:t>
              </w:r>
              <w:r w:rsidRPr="00923AE6">
                <w:rPr>
                  <w:rFonts w:eastAsia="SimSun" w:cs="Arial"/>
                  <w:lang w:eastAsia="zh-CN"/>
                </w:rPr>
                <w:t xml:space="preserve">owest/highest </w:t>
              </w:r>
              <w:r w:rsidRPr="00923AE6">
                <w:rPr>
                  <w:rFonts w:eastAsia="SimSun"/>
                  <w:lang w:eastAsia="zh-CN"/>
                </w:rPr>
                <w:t>NR</w:t>
              </w:r>
              <w:r w:rsidRPr="00923AE6">
                <w:rPr>
                  <w:rFonts w:eastAsia="SimSun" w:cs="Arial"/>
                  <w:lang w:eastAsia="zh-CN"/>
                </w:rPr>
                <w:t xml:space="preserve"> carrier</w:t>
              </w:r>
              <w:r w:rsidRPr="00923AE6">
                <w:rPr>
                  <w:lang w:eastAsia="zh-CN"/>
                </w:rPr>
                <w:t xml:space="preserve"> transmitted [MHz] </w:t>
              </w:r>
            </w:ins>
          </w:p>
        </w:tc>
        <w:tc>
          <w:tcPr>
            <w:tcW w:w="1458" w:type="dxa"/>
            <w:tcBorders>
              <w:top w:val="single" w:sz="6" w:space="0" w:color="auto"/>
              <w:left w:val="single" w:sz="6" w:space="0" w:color="auto"/>
              <w:bottom w:val="single" w:sz="6" w:space="0" w:color="auto"/>
              <w:right w:val="single" w:sz="6" w:space="0" w:color="auto"/>
            </w:tcBorders>
            <w:hideMark/>
          </w:tcPr>
          <w:p w14:paraId="378E65B9" w14:textId="77777777" w:rsidR="00647C48" w:rsidRPr="00923AE6" w:rsidRDefault="00647C48" w:rsidP="00B47796">
            <w:pPr>
              <w:pStyle w:val="TAH"/>
              <w:rPr>
                <w:ins w:id="4824" w:author="R4-1809491" w:date="2018-07-11T16:14:00Z"/>
                <w:rFonts w:cs="Arial"/>
                <w:szCs w:val="18"/>
                <w:lang w:eastAsia="zh-CN"/>
              </w:rPr>
            </w:pPr>
            <w:ins w:id="4825" w:author="R4-1809491" w:date="2018-07-11T16:14:00Z">
              <w:r w:rsidRPr="00923AE6">
                <w:rPr>
                  <w:rFonts w:cs="Arial"/>
                  <w:szCs w:val="18"/>
                  <w:lang w:eastAsia="zh-CN"/>
                </w:rPr>
                <w:t>Sub-block gap size (Wgap) where the limit applies [MHz]</w:t>
              </w:r>
            </w:ins>
          </w:p>
        </w:tc>
        <w:tc>
          <w:tcPr>
            <w:tcW w:w="2022" w:type="dxa"/>
            <w:tcBorders>
              <w:top w:val="single" w:sz="6" w:space="0" w:color="auto"/>
              <w:left w:val="single" w:sz="6" w:space="0" w:color="auto"/>
              <w:bottom w:val="single" w:sz="6" w:space="0" w:color="auto"/>
              <w:right w:val="single" w:sz="6" w:space="0" w:color="auto"/>
            </w:tcBorders>
            <w:hideMark/>
          </w:tcPr>
          <w:p w14:paraId="6CE143BE" w14:textId="77777777" w:rsidR="00647C48" w:rsidRPr="00923AE6" w:rsidRDefault="00647C48" w:rsidP="00B47796">
            <w:pPr>
              <w:pStyle w:val="TAH"/>
              <w:rPr>
                <w:ins w:id="4826" w:author="R4-1809491" w:date="2018-07-11T16:14:00Z"/>
                <w:lang w:eastAsia="zh-CN"/>
              </w:rPr>
            </w:pPr>
            <w:ins w:id="4827" w:author="R4-1809491" w:date="2018-07-11T16:14:00Z">
              <w:r w:rsidRPr="00923AE6">
                <w:rPr>
                  <w:lang w:eastAsia="zh-CN"/>
                </w:rPr>
                <w:t xml:space="preserve">BS adjacent channel centre frequency offset below or above the </w:t>
              </w:r>
              <w:r w:rsidRPr="00923AE6">
                <w:rPr>
                  <w:rFonts w:eastAsia="SimSun"/>
                  <w:lang w:eastAsia="zh-CN"/>
                </w:rPr>
                <w:t>sub-block edge (inside the gap)</w:t>
              </w:r>
            </w:ins>
          </w:p>
        </w:tc>
        <w:tc>
          <w:tcPr>
            <w:tcW w:w="0" w:type="auto"/>
            <w:tcBorders>
              <w:top w:val="single" w:sz="6" w:space="0" w:color="auto"/>
              <w:left w:val="single" w:sz="6" w:space="0" w:color="auto"/>
              <w:bottom w:val="single" w:sz="6" w:space="0" w:color="auto"/>
              <w:right w:val="single" w:sz="6" w:space="0" w:color="auto"/>
            </w:tcBorders>
            <w:hideMark/>
          </w:tcPr>
          <w:p w14:paraId="18F0D28D" w14:textId="77777777" w:rsidR="00647C48" w:rsidRPr="00923AE6" w:rsidRDefault="00647C48" w:rsidP="00B47796">
            <w:pPr>
              <w:pStyle w:val="TAH"/>
              <w:rPr>
                <w:ins w:id="4828" w:author="R4-1809491" w:date="2018-07-11T16:14:00Z"/>
                <w:lang w:eastAsia="zh-CN"/>
              </w:rPr>
            </w:pPr>
            <w:ins w:id="4829" w:author="R4-1809491" w:date="2018-07-11T16:14:00Z">
              <w:r w:rsidRPr="00923AE6">
                <w:rPr>
                  <w:lang w:eastAsia="zh-CN"/>
                </w:rPr>
                <w:t>Assumed adjacent channel carrier</w:t>
              </w:r>
            </w:ins>
          </w:p>
        </w:tc>
        <w:tc>
          <w:tcPr>
            <w:tcW w:w="0" w:type="auto"/>
            <w:tcBorders>
              <w:top w:val="single" w:sz="6" w:space="0" w:color="auto"/>
              <w:left w:val="single" w:sz="6" w:space="0" w:color="auto"/>
              <w:bottom w:val="single" w:sz="6" w:space="0" w:color="auto"/>
              <w:right w:val="single" w:sz="6" w:space="0" w:color="auto"/>
            </w:tcBorders>
            <w:hideMark/>
          </w:tcPr>
          <w:p w14:paraId="69CA2EE1" w14:textId="77777777" w:rsidR="00647C48" w:rsidRPr="00923AE6" w:rsidRDefault="00647C48" w:rsidP="00B47796">
            <w:pPr>
              <w:pStyle w:val="TAH"/>
              <w:rPr>
                <w:ins w:id="4830" w:author="R4-1809491" w:date="2018-07-11T16:14:00Z"/>
                <w:lang w:eastAsia="zh-CN"/>
              </w:rPr>
            </w:pPr>
            <w:ins w:id="4831" w:author="R4-1809491" w:date="2018-07-11T16:14:00Z">
              <w:r w:rsidRPr="00923AE6">
                <w:rPr>
                  <w:lang w:eastAsia="zh-CN"/>
                </w:rPr>
                <w:t>Filter on the adjacent channel frequency and corresponding filter bandwidth</w:t>
              </w:r>
            </w:ins>
          </w:p>
        </w:tc>
        <w:tc>
          <w:tcPr>
            <w:tcW w:w="1283" w:type="dxa"/>
            <w:tcBorders>
              <w:top w:val="single" w:sz="6" w:space="0" w:color="auto"/>
              <w:left w:val="single" w:sz="6" w:space="0" w:color="auto"/>
              <w:bottom w:val="single" w:sz="6" w:space="0" w:color="auto"/>
              <w:right w:val="single" w:sz="6" w:space="0" w:color="auto"/>
            </w:tcBorders>
            <w:hideMark/>
          </w:tcPr>
          <w:p w14:paraId="0C756EC5" w14:textId="77777777" w:rsidR="00647C48" w:rsidRPr="00923AE6" w:rsidRDefault="00647C48" w:rsidP="00B47796">
            <w:pPr>
              <w:pStyle w:val="TAH"/>
              <w:rPr>
                <w:ins w:id="4832" w:author="R4-1809491" w:date="2018-07-11T16:14:00Z"/>
                <w:lang w:eastAsia="zh-CN"/>
              </w:rPr>
            </w:pPr>
            <w:ins w:id="4833" w:author="R4-1809491" w:date="2018-07-11T16:14:00Z">
              <w:r>
                <w:rPr>
                  <w:lang w:eastAsia="zh-CN"/>
                </w:rPr>
                <w:t xml:space="preserve">OTA </w:t>
              </w:r>
              <w:r w:rsidRPr="00923AE6">
                <w:rPr>
                  <w:lang w:eastAsia="zh-CN"/>
                </w:rPr>
                <w:t>CACLR limit</w:t>
              </w:r>
            </w:ins>
          </w:p>
        </w:tc>
      </w:tr>
      <w:tr w:rsidR="00647C48" w:rsidRPr="00923AE6" w14:paraId="21D4C8AD" w14:textId="77777777" w:rsidTr="00B47796">
        <w:trPr>
          <w:gridAfter w:val="1"/>
          <w:wAfter w:w="30" w:type="dxa"/>
          <w:cantSplit/>
          <w:jc w:val="center"/>
          <w:ins w:id="4834" w:author="R4-1809491" w:date="2018-07-11T16:14:00Z"/>
        </w:trPr>
        <w:tc>
          <w:tcPr>
            <w:tcW w:w="1738" w:type="dxa"/>
            <w:gridSpan w:val="2"/>
            <w:tcBorders>
              <w:top w:val="single" w:sz="6" w:space="0" w:color="auto"/>
              <w:left w:val="single" w:sz="6" w:space="0" w:color="auto"/>
              <w:bottom w:val="single" w:sz="6" w:space="0" w:color="auto"/>
              <w:right w:val="single" w:sz="6" w:space="0" w:color="auto"/>
            </w:tcBorders>
            <w:vAlign w:val="center"/>
            <w:hideMark/>
          </w:tcPr>
          <w:p w14:paraId="490858E5" w14:textId="77777777" w:rsidR="00647C48" w:rsidRPr="00923AE6" w:rsidRDefault="00647C48" w:rsidP="00B47796">
            <w:pPr>
              <w:pStyle w:val="TAC"/>
              <w:rPr>
                <w:ins w:id="4835" w:author="R4-1809491" w:date="2018-07-11T16:14:00Z"/>
                <w:rFonts w:eastAsia="SimSun"/>
                <w:lang w:eastAsia="zh-CN"/>
              </w:rPr>
            </w:pPr>
            <w:ins w:id="4836" w:author="R4-1809491" w:date="2018-07-11T16:14:00Z">
              <w:r w:rsidRPr="00923AE6">
                <w:rPr>
                  <w:lang w:eastAsia="zh-CN"/>
                </w:rPr>
                <w:t>50, 100</w:t>
              </w:r>
            </w:ins>
          </w:p>
        </w:tc>
        <w:tc>
          <w:tcPr>
            <w:tcW w:w="1458" w:type="dxa"/>
            <w:tcBorders>
              <w:top w:val="single" w:sz="6" w:space="0" w:color="auto"/>
              <w:left w:val="single" w:sz="6" w:space="0" w:color="auto"/>
              <w:bottom w:val="single" w:sz="6" w:space="0" w:color="auto"/>
              <w:right w:val="single" w:sz="6" w:space="0" w:color="auto"/>
            </w:tcBorders>
            <w:hideMark/>
          </w:tcPr>
          <w:p w14:paraId="60471B89" w14:textId="77777777" w:rsidR="00647C48" w:rsidRPr="00923AE6" w:rsidRDefault="00647C48" w:rsidP="00B47796">
            <w:pPr>
              <w:pStyle w:val="TAC"/>
              <w:rPr>
                <w:ins w:id="4837" w:author="R4-1809491" w:date="2018-07-11T16:14:00Z"/>
                <w:rFonts w:cs="Arial"/>
                <w:szCs w:val="18"/>
                <w:lang w:val="en-US"/>
              </w:rPr>
            </w:pPr>
            <w:ins w:id="4838" w:author="R4-1809491" w:date="2018-07-11T16:14:00Z">
              <w:r w:rsidRPr="00923AE6">
                <w:rPr>
                  <w:rFonts w:cs="Arial"/>
                  <w:szCs w:val="18"/>
                  <w:lang w:eastAsia="zh-CN"/>
                </w:rPr>
                <w:t xml:space="preserve">50 ≤ Wgap &lt; 100 </w:t>
              </w:r>
              <w:r w:rsidRPr="00923AE6">
                <w:rPr>
                  <w:rFonts w:cs="Arial"/>
                  <w:szCs w:val="18"/>
                  <w:lang w:val="en-US"/>
                </w:rPr>
                <w:t>(Note 5)</w:t>
              </w:r>
            </w:ins>
          </w:p>
          <w:p w14:paraId="22F84883" w14:textId="77777777" w:rsidR="00647C48" w:rsidRPr="00923AE6" w:rsidRDefault="00647C48" w:rsidP="00B47796">
            <w:pPr>
              <w:pStyle w:val="TAC"/>
              <w:rPr>
                <w:ins w:id="4839" w:author="R4-1809491" w:date="2018-07-11T16:14:00Z"/>
                <w:rFonts w:cs="Arial"/>
                <w:szCs w:val="18"/>
                <w:lang w:eastAsia="zh-CN"/>
              </w:rPr>
            </w:pPr>
            <w:ins w:id="4840" w:author="R4-1809491" w:date="2018-07-11T16:14:00Z">
              <w:r w:rsidRPr="00923AE6">
                <w:rPr>
                  <w:rFonts w:cs="Arial"/>
                  <w:szCs w:val="18"/>
                  <w:lang w:eastAsia="zh-CN"/>
                </w:rPr>
                <w:t>50 ≤ Wgap &lt; 250 (Note 6)</w:t>
              </w:r>
            </w:ins>
          </w:p>
        </w:tc>
        <w:tc>
          <w:tcPr>
            <w:tcW w:w="2022" w:type="dxa"/>
            <w:tcBorders>
              <w:top w:val="single" w:sz="6" w:space="0" w:color="auto"/>
              <w:left w:val="single" w:sz="6" w:space="0" w:color="auto"/>
              <w:bottom w:val="single" w:sz="6" w:space="0" w:color="auto"/>
              <w:right w:val="single" w:sz="6" w:space="0" w:color="auto"/>
            </w:tcBorders>
            <w:vAlign w:val="center"/>
            <w:hideMark/>
          </w:tcPr>
          <w:p w14:paraId="2A029917" w14:textId="77777777" w:rsidR="00647C48" w:rsidRPr="00923AE6" w:rsidRDefault="00647C48" w:rsidP="00B47796">
            <w:pPr>
              <w:pStyle w:val="TAC"/>
              <w:rPr>
                <w:ins w:id="4841" w:author="R4-1809491" w:date="2018-07-11T16:14:00Z"/>
                <w:lang w:eastAsia="zh-CN"/>
              </w:rPr>
            </w:pPr>
            <w:ins w:id="4842" w:author="R4-1809491" w:date="2018-07-11T16:14:00Z">
              <w:r w:rsidRPr="00923AE6">
                <w:rPr>
                  <w:rFonts w:cs="Arial"/>
                  <w:lang w:eastAsia="zh-CN"/>
                </w:rPr>
                <w:t>25 MHz</w:t>
              </w:r>
            </w:ins>
          </w:p>
        </w:tc>
        <w:tc>
          <w:tcPr>
            <w:tcW w:w="0" w:type="auto"/>
            <w:tcBorders>
              <w:top w:val="single" w:sz="6" w:space="0" w:color="auto"/>
              <w:left w:val="single" w:sz="6" w:space="0" w:color="auto"/>
              <w:bottom w:val="single" w:sz="6" w:space="0" w:color="auto"/>
              <w:right w:val="single" w:sz="6" w:space="0" w:color="auto"/>
            </w:tcBorders>
            <w:vAlign w:val="center"/>
            <w:hideMark/>
          </w:tcPr>
          <w:p w14:paraId="40B7D67B" w14:textId="77777777" w:rsidR="00647C48" w:rsidRPr="00923AE6" w:rsidRDefault="00647C48" w:rsidP="00B47796">
            <w:pPr>
              <w:pStyle w:val="TAC"/>
              <w:rPr>
                <w:ins w:id="4843" w:author="R4-1809491" w:date="2018-07-11T16:14:00Z"/>
                <w:lang w:eastAsia="zh-CN"/>
              </w:rPr>
            </w:pPr>
            <w:ins w:id="4844" w:author="R4-1809491" w:date="2018-07-11T16:14:00Z">
              <w:r w:rsidRPr="00923AE6">
                <w:rPr>
                  <w:rFonts w:eastAsia="SimSun"/>
                  <w:lang w:eastAsia="zh-CN"/>
                </w:rPr>
                <w:t xml:space="preserve">50 MHz </w:t>
              </w:r>
              <w:r w:rsidRPr="00923AE6">
                <w:rPr>
                  <w:lang w:eastAsia="zh-CN"/>
                </w:rPr>
                <w:t xml:space="preserve">NR </w:t>
              </w:r>
              <w:r w:rsidRPr="00923AE6">
                <w:t>(Note 2)</w:t>
              </w:r>
            </w:ins>
          </w:p>
        </w:tc>
        <w:tc>
          <w:tcPr>
            <w:tcW w:w="0" w:type="auto"/>
            <w:tcBorders>
              <w:top w:val="single" w:sz="6" w:space="0" w:color="auto"/>
              <w:left w:val="single" w:sz="6" w:space="0" w:color="auto"/>
              <w:bottom w:val="single" w:sz="6" w:space="0" w:color="auto"/>
              <w:right w:val="single" w:sz="6" w:space="0" w:color="auto"/>
            </w:tcBorders>
            <w:vAlign w:val="center"/>
            <w:hideMark/>
          </w:tcPr>
          <w:p w14:paraId="67ABFF54" w14:textId="77777777" w:rsidR="00647C48" w:rsidRPr="00923AE6" w:rsidRDefault="00647C48" w:rsidP="00B47796">
            <w:pPr>
              <w:pStyle w:val="TAC"/>
              <w:rPr>
                <w:ins w:id="4845" w:author="R4-1809491" w:date="2018-07-11T16:14:00Z"/>
                <w:lang w:eastAsia="zh-CN"/>
              </w:rPr>
            </w:pPr>
            <w:ins w:id="4846" w:author="R4-1809491" w:date="2018-07-11T16:14:00Z">
              <w:r w:rsidRPr="00923AE6">
                <w:rPr>
                  <w:lang w:eastAsia="zh-CN"/>
                </w:rPr>
                <w:t>Square (</w:t>
              </w:r>
              <w:r w:rsidRPr="00923AE6">
                <w:rPr>
                  <w:rFonts w:cs="Arial"/>
                  <w:lang w:eastAsia="zh-CN"/>
                </w:rPr>
                <w:t>BW</w:t>
              </w:r>
              <w:r w:rsidRPr="00923AE6">
                <w:rPr>
                  <w:rFonts w:cs="Arial"/>
                  <w:vertAlign w:val="subscript"/>
                  <w:lang w:eastAsia="zh-CN"/>
                </w:rPr>
                <w:t>Config</w:t>
              </w:r>
              <w:r w:rsidRPr="00923AE6">
                <w:rPr>
                  <w:lang w:eastAsia="zh-CN"/>
                </w:rPr>
                <w:t>)</w:t>
              </w:r>
            </w:ins>
          </w:p>
        </w:tc>
        <w:tc>
          <w:tcPr>
            <w:tcW w:w="1283" w:type="dxa"/>
            <w:tcBorders>
              <w:top w:val="single" w:sz="6" w:space="0" w:color="auto"/>
              <w:left w:val="single" w:sz="6" w:space="0" w:color="auto"/>
              <w:bottom w:val="single" w:sz="6" w:space="0" w:color="auto"/>
              <w:right w:val="single" w:sz="6" w:space="0" w:color="auto"/>
            </w:tcBorders>
            <w:vAlign w:val="center"/>
            <w:hideMark/>
          </w:tcPr>
          <w:p w14:paraId="4C6F20C4" w14:textId="77777777" w:rsidR="00647C48" w:rsidRDefault="00647C48" w:rsidP="00B47796">
            <w:pPr>
              <w:pStyle w:val="TAC"/>
              <w:rPr>
                <w:ins w:id="4847" w:author="R4-1809491" w:date="2018-07-11T16:14:00Z"/>
              </w:rPr>
            </w:pPr>
            <w:ins w:id="4848" w:author="R4-1809491" w:date="2018-07-11T16:14:00Z">
              <w:r w:rsidRPr="00923AE6">
                <w:t xml:space="preserve">28 </w:t>
              </w:r>
              <w:r w:rsidRPr="00C9358A">
                <w:rPr>
                  <w:highlight w:val="yellow"/>
                </w:rPr>
                <w:t>– FFS</w:t>
              </w:r>
              <w:r>
                <w:t xml:space="preserve"> </w:t>
              </w:r>
              <w:r w:rsidRPr="00923AE6">
                <w:t>(Note 3)</w:t>
              </w:r>
            </w:ins>
          </w:p>
          <w:p w14:paraId="5E48E494" w14:textId="77777777" w:rsidR="00647C48" w:rsidRPr="00923AE6" w:rsidRDefault="00647C48" w:rsidP="00B47796">
            <w:pPr>
              <w:pStyle w:val="TAC"/>
              <w:rPr>
                <w:ins w:id="4849" w:author="R4-1809491" w:date="2018-07-11T16:14:00Z"/>
              </w:rPr>
            </w:pPr>
          </w:p>
          <w:p w14:paraId="2D75F8C1" w14:textId="77777777" w:rsidR="00647C48" w:rsidRPr="00923AE6" w:rsidRDefault="00647C48" w:rsidP="00B47796">
            <w:pPr>
              <w:pStyle w:val="TAC"/>
              <w:rPr>
                <w:ins w:id="4850" w:author="R4-1809491" w:date="2018-07-11T16:14:00Z"/>
                <w:lang w:eastAsia="zh-CN"/>
              </w:rPr>
            </w:pPr>
            <w:ins w:id="4851" w:author="R4-1809491" w:date="2018-07-11T16:14:00Z">
              <w:r w:rsidRPr="00923AE6">
                <w:t xml:space="preserve">26 </w:t>
              </w:r>
              <w:r w:rsidRPr="00C9358A">
                <w:rPr>
                  <w:highlight w:val="yellow"/>
                </w:rPr>
                <w:t>– FFS</w:t>
              </w:r>
              <w:r>
                <w:t xml:space="preserve"> </w:t>
              </w:r>
              <w:r w:rsidRPr="00923AE6">
                <w:t>(Note 4)</w:t>
              </w:r>
            </w:ins>
          </w:p>
        </w:tc>
      </w:tr>
      <w:tr w:rsidR="00647C48" w:rsidRPr="00923AE6" w14:paraId="55327F80" w14:textId="77777777" w:rsidTr="00B47796">
        <w:trPr>
          <w:gridAfter w:val="1"/>
          <w:wAfter w:w="30" w:type="dxa"/>
          <w:cantSplit/>
          <w:jc w:val="center"/>
          <w:ins w:id="4852" w:author="R4-1809491" w:date="2018-07-11T16:14:00Z"/>
        </w:trPr>
        <w:tc>
          <w:tcPr>
            <w:tcW w:w="1738" w:type="dxa"/>
            <w:gridSpan w:val="2"/>
            <w:tcBorders>
              <w:top w:val="single" w:sz="6" w:space="0" w:color="auto"/>
              <w:left w:val="single" w:sz="6" w:space="0" w:color="auto"/>
              <w:bottom w:val="single" w:sz="6" w:space="0" w:color="auto"/>
              <w:right w:val="single" w:sz="6" w:space="0" w:color="auto"/>
            </w:tcBorders>
            <w:vAlign w:val="center"/>
            <w:hideMark/>
          </w:tcPr>
          <w:p w14:paraId="7B23500A" w14:textId="77777777" w:rsidR="00647C48" w:rsidRPr="00923AE6" w:rsidRDefault="00647C48" w:rsidP="00B47796">
            <w:pPr>
              <w:pStyle w:val="TAC"/>
              <w:rPr>
                <w:ins w:id="4853" w:author="R4-1809491" w:date="2018-07-11T16:14:00Z"/>
                <w:rFonts w:eastAsia="SimSun"/>
                <w:lang w:eastAsia="zh-CN"/>
              </w:rPr>
            </w:pPr>
            <w:ins w:id="4854" w:author="R4-1809491" w:date="2018-07-11T16:14:00Z">
              <w:r w:rsidRPr="00923AE6">
                <w:rPr>
                  <w:rFonts w:eastAsia="SimSun"/>
                  <w:lang w:eastAsia="zh-CN"/>
                </w:rPr>
                <w:t>200, 400</w:t>
              </w:r>
            </w:ins>
          </w:p>
        </w:tc>
        <w:tc>
          <w:tcPr>
            <w:tcW w:w="1458" w:type="dxa"/>
            <w:tcBorders>
              <w:top w:val="single" w:sz="6" w:space="0" w:color="auto"/>
              <w:left w:val="single" w:sz="6" w:space="0" w:color="auto"/>
              <w:bottom w:val="single" w:sz="6" w:space="0" w:color="auto"/>
              <w:right w:val="single" w:sz="6" w:space="0" w:color="auto"/>
            </w:tcBorders>
          </w:tcPr>
          <w:p w14:paraId="14C27C82" w14:textId="77777777" w:rsidR="00647C48" w:rsidRPr="00923AE6" w:rsidRDefault="00647C48" w:rsidP="00B47796">
            <w:pPr>
              <w:pStyle w:val="TAC"/>
              <w:rPr>
                <w:ins w:id="4855" w:author="R4-1809491" w:date="2018-07-11T16:14:00Z"/>
                <w:rFonts w:cs="Arial"/>
                <w:lang w:val="en-US"/>
              </w:rPr>
            </w:pPr>
            <w:ins w:id="4856" w:author="R4-1809491" w:date="2018-07-11T16:14:00Z">
              <w:r w:rsidRPr="00923AE6">
                <w:rPr>
                  <w:rFonts w:cs="Arial"/>
                  <w:lang w:eastAsia="zh-CN"/>
                </w:rPr>
                <w:t xml:space="preserve">200 ≤ Wgap &lt; 400 </w:t>
              </w:r>
              <w:r w:rsidRPr="00923AE6">
                <w:rPr>
                  <w:rFonts w:cs="Arial"/>
                  <w:lang w:val="en-US"/>
                </w:rPr>
                <w:t>(Note 6)</w:t>
              </w:r>
            </w:ins>
          </w:p>
          <w:p w14:paraId="042F37DC" w14:textId="77777777" w:rsidR="00647C48" w:rsidRPr="00923AE6" w:rsidRDefault="00647C48" w:rsidP="00B47796">
            <w:pPr>
              <w:pStyle w:val="TAC"/>
              <w:rPr>
                <w:ins w:id="4857" w:author="R4-1809491" w:date="2018-07-11T16:14:00Z"/>
                <w:rFonts w:cs="Arial"/>
                <w:lang w:eastAsia="zh-CN"/>
              </w:rPr>
            </w:pPr>
            <w:ins w:id="4858" w:author="R4-1809491" w:date="2018-07-11T16:14:00Z">
              <w:r w:rsidRPr="00923AE6">
                <w:rPr>
                  <w:rFonts w:cs="Arial"/>
                  <w:lang w:eastAsia="zh-CN"/>
                </w:rPr>
                <w:t>200 ≤ Wgap &lt; 250 (Note 5)</w:t>
              </w:r>
            </w:ins>
          </w:p>
        </w:tc>
        <w:tc>
          <w:tcPr>
            <w:tcW w:w="2022" w:type="dxa"/>
            <w:tcBorders>
              <w:top w:val="single" w:sz="6" w:space="0" w:color="auto"/>
              <w:left w:val="single" w:sz="6" w:space="0" w:color="auto"/>
              <w:bottom w:val="single" w:sz="6" w:space="0" w:color="auto"/>
              <w:right w:val="single" w:sz="6" w:space="0" w:color="auto"/>
            </w:tcBorders>
            <w:vAlign w:val="center"/>
            <w:hideMark/>
          </w:tcPr>
          <w:p w14:paraId="227EA1FB" w14:textId="77777777" w:rsidR="00647C48" w:rsidRPr="00923AE6" w:rsidRDefault="00647C48" w:rsidP="00B47796">
            <w:pPr>
              <w:pStyle w:val="TAC"/>
              <w:rPr>
                <w:ins w:id="4859" w:author="R4-1809491" w:date="2018-07-11T16:14:00Z"/>
                <w:lang w:eastAsia="zh-CN"/>
              </w:rPr>
            </w:pPr>
            <w:ins w:id="4860" w:author="R4-1809491" w:date="2018-07-11T16:14:00Z">
              <w:r w:rsidRPr="00923AE6">
                <w:rPr>
                  <w:rFonts w:cs="Arial"/>
                  <w:lang w:eastAsia="zh-CN"/>
                </w:rPr>
                <w:t>100 MHz</w:t>
              </w:r>
            </w:ins>
          </w:p>
        </w:tc>
        <w:tc>
          <w:tcPr>
            <w:tcW w:w="0" w:type="auto"/>
            <w:tcBorders>
              <w:top w:val="single" w:sz="6" w:space="0" w:color="auto"/>
              <w:left w:val="single" w:sz="6" w:space="0" w:color="auto"/>
              <w:bottom w:val="single" w:sz="6" w:space="0" w:color="auto"/>
              <w:right w:val="single" w:sz="6" w:space="0" w:color="auto"/>
            </w:tcBorders>
            <w:vAlign w:val="center"/>
            <w:hideMark/>
          </w:tcPr>
          <w:p w14:paraId="6F18D05B" w14:textId="77777777" w:rsidR="00647C48" w:rsidRPr="00923AE6" w:rsidRDefault="00647C48" w:rsidP="00B47796">
            <w:pPr>
              <w:pStyle w:val="TAC"/>
              <w:rPr>
                <w:ins w:id="4861" w:author="R4-1809491" w:date="2018-07-11T16:14:00Z"/>
                <w:lang w:eastAsia="zh-CN"/>
              </w:rPr>
            </w:pPr>
            <w:ins w:id="4862" w:author="R4-1809491" w:date="2018-07-11T16:14:00Z">
              <w:r w:rsidRPr="00923AE6">
                <w:rPr>
                  <w:lang w:eastAsia="zh-CN"/>
                </w:rPr>
                <w:t xml:space="preserve">200 MHz NR </w:t>
              </w:r>
              <w:r w:rsidRPr="00923AE6">
                <w:t>(Note 2)</w:t>
              </w:r>
            </w:ins>
          </w:p>
        </w:tc>
        <w:tc>
          <w:tcPr>
            <w:tcW w:w="0" w:type="auto"/>
            <w:tcBorders>
              <w:top w:val="single" w:sz="6" w:space="0" w:color="auto"/>
              <w:left w:val="single" w:sz="6" w:space="0" w:color="auto"/>
              <w:bottom w:val="single" w:sz="6" w:space="0" w:color="auto"/>
              <w:right w:val="single" w:sz="6" w:space="0" w:color="auto"/>
            </w:tcBorders>
            <w:vAlign w:val="center"/>
            <w:hideMark/>
          </w:tcPr>
          <w:p w14:paraId="25FE196A" w14:textId="77777777" w:rsidR="00647C48" w:rsidRPr="00923AE6" w:rsidRDefault="00647C48" w:rsidP="00B47796">
            <w:pPr>
              <w:pStyle w:val="TAC"/>
              <w:rPr>
                <w:ins w:id="4863" w:author="R4-1809491" w:date="2018-07-11T16:14:00Z"/>
                <w:lang w:eastAsia="zh-CN"/>
              </w:rPr>
            </w:pPr>
            <w:ins w:id="4864" w:author="R4-1809491" w:date="2018-07-11T16:14:00Z">
              <w:r w:rsidRPr="00923AE6">
                <w:rPr>
                  <w:lang w:eastAsia="zh-CN"/>
                </w:rPr>
                <w:t>Square (</w:t>
              </w:r>
              <w:r w:rsidRPr="00923AE6">
                <w:rPr>
                  <w:rFonts w:cs="Arial"/>
                  <w:lang w:eastAsia="zh-CN"/>
                </w:rPr>
                <w:t>BW</w:t>
              </w:r>
              <w:r w:rsidRPr="00923AE6">
                <w:rPr>
                  <w:rFonts w:cs="Arial"/>
                  <w:vertAlign w:val="subscript"/>
                  <w:lang w:eastAsia="zh-CN"/>
                </w:rPr>
                <w:t>Config</w:t>
              </w:r>
              <w:r w:rsidRPr="00923AE6">
                <w:rPr>
                  <w:lang w:eastAsia="zh-CN"/>
                </w:rPr>
                <w:t>)</w:t>
              </w:r>
            </w:ins>
          </w:p>
        </w:tc>
        <w:tc>
          <w:tcPr>
            <w:tcW w:w="1283" w:type="dxa"/>
            <w:tcBorders>
              <w:top w:val="single" w:sz="6" w:space="0" w:color="auto"/>
              <w:left w:val="single" w:sz="6" w:space="0" w:color="auto"/>
              <w:bottom w:val="single" w:sz="6" w:space="0" w:color="auto"/>
              <w:right w:val="single" w:sz="6" w:space="0" w:color="auto"/>
            </w:tcBorders>
            <w:vAlign w:val="center"/>
            <w:hideMark/>
          </w:tcPr>
          <w:p w14:paraId="2021AFC8" w14:textId="77777777" w:rsidR="00647C48" w:rsidRDefault="00647C48" w:rsidP="00B47796">
            <w:pPr>
              <w:pStyle w:val="TAC"/>
              <w:rPr>
                <w:ins w:id="4865" w:author="R4-1809491" w:date="2018-07-11T16:14:00Z"/>
              </w:rPr>
            </w:pPr>
            <w:ins w:id="4866" w:author="R4-1809491" w:date="2018-07-11T16:14:00Z">
              <w:r w:rsidRPr="00923AE6">
                <w:t xml:space="preserve">28 </w:t>
              </w:r>
              <w:r w:rsidRPr="00C9358A">
                <w:rPr>
                  <w:highlight w:val="yellow"/>
                </w:rPr>
                <w:t>– FFS</w:t>
              </w:r>
              <w:r>
                <w:t xml:space="preserve"> </w:t>
              </w:r>
              <w:r w:rsidRPr="00923AE6">
                <w:t>(Note 3)</w:t>
              </w:r>
            </w:ins>
          </w:p>
          <w:p w14:paraId="47614EF1" w14:textId="77777777" w:rsidR="00647C48" w:rsidRPr="00923AE6" w:rsidRDefault="00647C48" w:rsidP="00B47796">
            <w:pPr>
              <w:pStyle w:val="TAC"/>
              <w:rPr>
                <w:ins w:id="4867" w:author="R4-1809491" w:date="2018-07-11T16:14:00Z"/>
              </w:rPr>
            </w:pPr>
          </w:p>
          <w:p w14:paraId="7B1E51BB" w14:textId="77777777" w:rsidR="00647C48" w:rsidRPr="00923AE6" w:rsidRDefault="00647C48" w:rsidP="00B47796">
            <w:pPr>
              <w:pStyle w:val="TAC"/>
              <w:rPr>
                <w:ins w:id="4868" w:author="R4-1809491" w:date="2018-07-11T16:14:00Z"/>
                <w:lang w:eastAsia="zh-CN"/>
              </w:rPr>
            </w:pPr>
            <w:ins w:id="4869" w:author="R4-1809491" w:date="2018-07-11T16:14:00Z">
              <w:r w:rsidRPr="00923AE6">
                <w:t xml:space="preserve">26 </w:t>
              </w:r>
              <w:r w:rsidRPr="00C9358A">
                <w:rPr>
                  <w:highlight w:val="yellow"/>
                </w:rPr>
                <w:t>– FFS</w:t>
              </w:r>
              <w:r>
                <w:t xml:space="preserve"> </w:t>
              </w:r>
              <w:r w:rsidRPr="00923AE6">
                <w:t>(Note 4)</w:t>
              </w:r>
            </w:ins>
          </w:p>
        </w:tc>
      </w:tr>
      <w:tr w:rsidR="00647C48" w:rsidRPr="00ED0389" w14:paraId="7638C075" w14:textId="77777777" w:rsidTr="00B47796">
        <w:trPr>
          <w:gridBefore w:val="1"/>
          <w:wBefore w:w="20" w:type="dxa"/>
          <w:cantSplit/>
          <w:jc w:val="center"/>
          <w:ins w:id="4870" w:author="R4-1809491" w:date="2018-07-11T16:14:00Z"/>
        </w:trPr>
        <w:tc>
          <w:tcPr>
            <w:tcW w:w="9975" w:type="dxa"/>
            <w:gridSpan w:val="7"/>
            <w:tcBorders>
              <w:top w:val="single" w:sz="6" w:space="0" w:color="auto"/>
              <w:left w:val="single" w:sz="6" w:space="0" w:color="auto"/>
              <w:bottom w:val="single" w:sz="6" w:space="0" w:color="auto"/>
              <w:right w:val="single" w:sz="6" w:space="0" w:color="auto"/>
            </w:tcBorders>
            <w:hideMark/>
          </w:tcPr>
          <w:p w14:paraId="0D52220D" w14:textId="77777777" w:rsidR="00647C48" w:rsidRPr="00923AE6" w:rsidRDefault="00647C48" w:rsidP="00B47796">
            <w:pPr>
              <w:pStyle w:val="TAN"/>
              <w:rPr>
                <w:ins w:id="4871" w:author="R4-1809491" w:date="2018-07-11T16:14:00Z"/>
                <w:lang w:eastAsia="zh-CN"/>
              </w:rPr>
            </w:pPr>
            <w:ins w:id="4872" w:author="R4-1809491" w:date="2018-07-11T16:14:00Z">
              <w:r w:rsidRPr="00923AE6">
                <w:rPr>
                  <w:lang w:eastAsia="zh-CN"/>
                </w:rPr>
                <w:t>NOTE 1:</w:t>
              </w:r>
              <w:r w:rsidRPr="00923AE6">
                <w:rPr>
                  <w:lang w:eastAsia="zh-CN"/>
                </w:rPr>
                <w:tab/>
                <w:t>BW</w:t>
              </w:r>
              <w:r w:rsidRPr="00923AE6">
                <w:rPr>
                  <w:vertAlign w:val="subscript"/>
                  <w:lang w:eastAsia="zh-CN"/>
                </w:rPr>
                <w:t>Config</w:t>
              </w:r>
              <w:r w:rsidRPr="00923AE6">
                <w:rPr>
                  <w:lang w:eastAsia="zh-CN"/>
                </w:rPr>
                <w:t xml:space="preserve"> is the transmission bandwidth configuration of the </w:t>
              </w:r>
              <w:r w:rsidRPr="00923AE6">
                <w:rPr>
                  <w:rFonts w:cs="v5.0.0"/>
                  <w:lang w:eastAsia="zh-CN"/>
                </w:rPr>
                <w:t>assumed adjacent channel carrier</w:t>
              </w:r>
              <w:r w:rsidRPr="00923AE6">
                <w:rPr>
                  <w:lang w:eastAsia="zh-CN"/>
                </w:rPr>
                <w:t>.</w:t>
              </w:r>
            </w:ins>
          </w:p>
          <w:p w14:paraId="22F10A51" w14:textId="77777777" w:rsidR="00647C48" w:rsidRPr="00923AE6" w:rsidRDefault="00647C48" w:rsidP="00B47796">
            <w:pPr>
              <w:pStyle w:val="TAN"/>
              <w:rPr>
                <w:ins w:id="4873" w:author="R4-1809491" w:date="2018-07-11T16:14:00Z"/>
                <w:rFonts w:cs="v5.0.0"/>
              </w:rPr>
            </w:pPr>
            <w:ins w:id="4874" w:author="R4-1809491" w:date="2018-07-11T16:14:00Z">
              <w:r w:rsidRPr="00923AE6">
                <w:t>NOTE 2:</w:t>
              </w:r>
              <w:r w:rsidRPr="00923AE6">
                <w:tab/>
                <w:t xml:space="preserve">With SCS that provides largest </w:t>
              </w:r>
              <w:r w:rsidRPr="00923AE6">
                <w:rPr>
                  <w:rFonts w:cs="Arial"/>
                </w:rPr>
                <w:t>transmission bandwidth configuration (BW</w:t>
              </w:r>
              <w:r w:rsidRPr="00923AE6">
                <w:rPr>
                  <w:rFonts w:cs="Arial"/>
                  <w:vertAlign w:val="subscript"/>
                </w:rPr>
                <w:t>Config</w:t>
              </w:r>
              <w:r w:rsidRPr="00923AE6">
                <w:rPr>
                  <w:rFonts w:cs="v5.0.0"/>
                </w:rPr>
                <w:t>).</w:t>
              </w:r>
            </w:ins>
          </w:p>
          <w:p w14:paraId="142584BE" w14:textId="77777777" w:rsidR="00647C48" w:rsidRPr="00923AE6" w:rsidRDefault="00647C48" w:rsidP="00B47796">
            <w:pPr>
              <w:pStyle w:val="TAN"/>
              <w:rPr>
                <w:ins w:id="4875" w:author="R4-1809491" w:date="2018-07-11T16:14:00Z"/>
                <w:rFonts w:eastAsia="SimSun"/>
                <w:lang w:eastAsia="zh-CN"/>
              </w:rPr>
            </w:pPr>
            <w:ins w:id="4876" w:author="R4-1809491" w:date="2018-07-11T16:14:00Z">
              <w:r w:rsidRPr="00923AE6">
                <w:rPr>
                  <w:rFonts w:eastAsia="SimSun"/>
                  <w:lang w:eastAsia="zh-CN"/>
                </w:rPr>
                <w:t>NOTE 3:</w:t>
              </w:r>
              <w:r w:rsidRPr="00923AE6">
                <w:rPr>
                  <w:rFonts w:eastAsia="SimSun"/>
                  <w:lang w:eastAsia="zh-CN"/>
                </w:rPr>
                <w:tab/>
                <w:t>Applicable to bands defined within the frequency spectrum range of 24.24 – 33.4 GHz.</w:t>
              </w:r>
            </w:ins>
          </w:p>
          <w:p w14:paraId="7E623327" w14:textId="77777777" w:rsidR="00647C48" w:rsidRPr="00923AE6" w:rsidRDefault="00647C48" w:rsidP="00B47796">
            <w:pPr>
              <w:pStyle w:val="TAN"/>
              <w:rPr>
                <w:ins w:id="4877" w:author="R4-1809491" w:date="2018-07-11T16:14:00Z"/>
                <w:rFonts w:eastAsia="SimSun"/>
                <w:lang w:eastAsia="zh-CN"/>
              </w:rPr>
            </w:pPr>
            <w:ins w:id="4878" w:author="R4-1809491" w:date="2018-07-11T16:14:00Z">
              <w:r w:rsidRPr="00923AE6">
                <w:rPr>
                  <w:rFonts w:eastAsia="SimSun"/>
                  <w:lang w:eastAsia="zh-CN"/>
                </w:rPr>
                <w:t>NOTE 4:</w:t>
              </w:r>
              <w:r w:rsidRPr="00923AE6">
                <w:rPr>
                  <w:rFonts w:eastAsia="SimSun"/>
                  <w:lang w:eastAsia="zh-CN"/>
                </w:rPr>
                <w:tab/>
                <w:t>Applicable to bands defined within the frequency spectrum range of 37 – 52.6 GHz.</w:t>
              </w:r>
            </w:ins>
          </w:p>
          <w:p w14:paraId="18515FF9" w14:textId="77777777" w:rsidR="00647C48" w:rsidRPr="00923AE6" w:rsidRDefault="00647C48" w:rsidP="00B47796">
            <w:pPr>
              <w:pStyle w:val="TAN"/>
              <w:rPr>
                <w:ins w:id="4879" w:author="R4-1809491" w:date="2018-07-11T16:14:00Z"/>
                <w:rFonts w:eastAsia="SimSun"/>
                <w:lang w:eastAsia="zh-CN"/>
              </w:rPr>
            </w:pPr>
            <w:ins w:id="4880" w:author="R4-1809491" w:date="2018-07-11T16:14:00Z">
              <w:r w:rsidRPr="00923AE6">
                <w:rPr>
                  <w:rFonts w:eastAsia="SimSun"/>
                  <w:lang w:eastAsia="zh-CN"/>
                </w:rPr>
                <w:t>NOTE 5:</w:t>
              </w:r>
              <w:r w:rsidRPr="00923AE6">
                <w:rPr>
                  <w:rFonts w:eastAsia="SimSun"/>
                  <w:lang w:eastAsia="zh-CN"/>
                </w:rPr>
                <w:tab/>
                <w:t xml:space="preserve">Applicable in case the </w:t>
              </w:r>
              <w:r w:rsidRPr="00923AE6">
                <w:rPr>
                  <w:i/>
                </w:rPr>
                <w:t>BS channel bandwidth</w:t>
              </w:r>
              <w:r w:rsidRPr="00923AE6">
                <w:rPr>
                  <w:rFonts w:eastAsia="SimSun"/>
                  <w:lang w:eastAsia="zh-CN"/>
                </w:rPr>
                <w:t xml:space="preserve"> of the NR carrier transmitted at the other edge of the gap is 50</w:t>
              </w:r>
              <w:r>
                <w:rPr>
                  <w:rFonts w:eastAsia="SimSun"/>
                  <w:lang w:eastAsia="zh-CN"/>
                </w:rPr>
                <w:t xml:space="preserve"> or</w:t>
              </w:r>
              <w:r w:rsidRPr="00923AE6">
                <w:rPr>
                  <w:rFonts w:eastAsia="SimSun"/>
                  <w:lang w:eastAsia="zh-CN"/>
                </w:rPr>
                <w:t xml:space="preserve"> 100 MHz.</w:t>
              </w:r>
            </w:ins>
          </w:p>
          <w:p w14:paraId="04DB903A" w14:textId="77777777" w:rsidR="00647C48" w:rsidRPr="00923AE6" w:rsidRDefault="00647C48" w:rsidP="00B47796">
            <w:pPr>
              <w:pStyle w:val="TAN"/>
              <w:rPr>
                <w:ins w:id="4881" w:author="R4-1809491" w:date="2018-07-11T16:14:00Z"/>
                <w:rFonts w:eastAsia="SimSun"/>
                <w:lang w:eastAsia="zh-CN"/>
              </w:rPr>
            </w:pPr>
            <w:ins w:id="4882" w:author="R4-1809491" w:date="2018-07-11T16:14:00Z">
              <w:r w:rsidRPr="00923AE6">
                <w:rPr>
                  <w:rFonts w:eastAsia="SimSun"/>
                  <w:lang w:eastAsia="zh-CN"/>
                </w:rPr>
                <w:t>NOTE 6:</w:t>
              </w:r>
              <w:r w:rsidRPr="00923AE6">
                <w:rPr>
                  <w:rFonts w:eastAsia="SimSun"/>
                  <w:lang w:eastAsia="zh-CN"/>
                </w:rPr>
                <w:tab/>
                <w:t xml:space="preserve">Applicable in case the </w:t>
              </w:r>
              <w:r w:rsidRPr="00923AE6">
                <w:rPr>
                  <w:i/>
                </w:rPr>
                <w:t>BS channel bandwidth</w:t>
              </w:r>
              <w:r w:rsidRPr="00923AE6">
                <w:rPr>
                  <w:rFonts w:eastAsia="SimSun"/>
                  <w:lang w:eastAsia="zh-CN"/>
                </w:rPr>
                <w:t xml:space="preserve"> of the NR carrier transmitted at the other edge of the gap is 200</w:t>
              </w:r>
              <w:r>
                <w:rPr>
                  <w:rFonts w:eastAsia="SimSun"/>
                  <w:lang w:eastAsia="zh-CN"/>
                </w:rPr>
                <w:t xml:space="preserve"> or</w:t>
              </w:r>
              <w:r w:rsidRPr="00923AE6">
                <w:rPr>
                  <w:rFonts w:eastAsia="SimSun"/>
                  <w:lang w:eastAsia="zh-CN"/>
                </w:rPr>
                <w:t xml:space="preserve"> 400 MHz.</w:t>
              </w:r>
            </w:ins>
          </w:p>
        </w:tc>
      </w:tr>
    </w:tbl>
    <w:p w14:paraId="7A3C3BF7" w14:textId="77777777" w:rsidR="00647C48" w:rsidRDefault="00647C48" w:rsidP="00647C48">
      <w:pPr>
        <w:rPr>
          <w:ins w:id="4883" w:author="R4-1809491" w:date="2018-07-11T16:14:00Z"/>
          <w:lang w:eastAsia="zh-CN"/>
        </w:rPr>
      </w:pPr>
    </w:p>
    <w:p w14:paraId="73D56F7C" w14:textId="77777777" w:rsidR="00647C48" w:rsidRDefault="00647C48" w:rsidP="00647C48">
      <w:pPr>
        <w:pStyle w:val="TH"/>
        <w:rPr>
          <w:ins w:id="4884" w:author="R4-1809491" w:date="2018-07-11T16:14:00Z"/>
        </w:rPr>
      </w:pPr>
      <w:ins w:id="4885" w:author="R4-1809491" w:date="2018-07-11T16:14:00Z">
        <w:r>
          <w:t>Table 6.7.3.5.2</w:t>
        </w:r>
        <w:r w:rsidRPr="00923AE6">
          <w:t>-5: Filter parameters for the assigned channel</w:t>
        </w:r>
      </w:ins>
    </w:p>
    <w:tbl>
      <w:tblPr>
        <w:tblW w:w="64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96"/>
        <w:gridCol w:w="3824"/>
      </w:tblGrid>
      <w:tr w:rsidR="00647C48" w:rsidRPr="00923AE6" w14:paraId="20B312B4" w14:textId="77777777" w:rsidTr="00B47796">
        <w:trPr>
          <w:cantSplit/>
          <w:jc w:val="center"/>
          <w:ins w:id="4886" w:author="R4-1809491" w:date="2018-07-11T16:14:00Z"/>
        </w:trPr>
        <w:tc>
          <w:tcPr>
            <w:tcW w:w="2597" w:type="dxa"/>
            <w:tcBorders>
              <w:top w:val="single" w:sz="6" w:space="0" w:color="auto"/>
              <w:left w:val="single" w:sz="6" w:space="0" w:color="auto"/>
              <w:bottom w:val="single" w:sz="6" w:space="0" w:color="auto"/>
              <w:right w:val="single" w:sz="6" w:space="0" w:color="auto"/>
            </w:tcBorders>
            <w:hideMark/>
          </w:tcPr>
          <w:p w14:paraId="5E22D285" w14:textId="77777777" w:rsidR="00647C48" w:rsidRPr="00923AE6" w:rsidRDefault="00647C48" w:rsidP="00B47796">
            <w:pPr>
              <w:pStyle w:val="TAH"/>
              <w:rPr>
                <w:ins w:id="4887" w:author="R4-1809491" w:date="2018-07-11T16:14:00Z"/>
                <w:rFonts w:eastAsia="SimSun"/>
              </w:rPr>
            </w:pPr>
            <w:ins w:id="4888" w:author="R4-1809491" w:date="2018-07-11T16:14:00Z">
              <w:r w:rsidRPr="00923AE6">
                <w:rPr>
                  <w:rFonts w:eastAsia="SimSun"/>
                </w:rPr>
                <w:t xml:space="preserve">RAT of the carrier adjacent to the sub-block or Inter RF Bandwidth gap </w:t>
              </w:r>
            </w:ins>
          </w:p>
        </w:tc>
        <w:tc>
          <w:tcPr>
            <w:tcW w:w="3825" w:type="dxa"/>
            <w:tcBorders>
              <w:top w:val="single" w:sz="6" w:space="0" w:color="auto"/>
              <w:left w:val="single" w:sz="6" w:space="0" w:color="auto"/>
              <w:bottom w:val="single" w:sz="6" w:space="0" w:color="auto"/>
              <w:right w:val="single" w:sz="6" w:space="0" w:color="auto"/>
            </w:tcBorders>
            <w:hideMark/>
          </w:tcPr>
          <w:p w14:paraId="78F31680" w14:textId="77777777" w:rsidR="00647C48" w:rsidRPr="00923AE6" w:rsidRDefault="00647C48" w:rsidP="00B47796">
            <w:pPr>
              <w:pStyle w:val="TAH"/>
              <w:rPr>
                <w:ins w:id="4889" w:author="R4-1809491" w:date="2018-07-11T16:14:00Z"/>
              </w:rPr>
            </w:pPr>
            <w:ins w:id="4890" w:author="R4-1809491" w:date="2018-07-11T16:14:00Z">
              <w:r w:rsidRPr="00923AE6">
                <w:t>Filter on the assigned channel frequency and corresponding filter bandwidth</w:t>
              </w:r>
            </w:ins>
          </w:p>
        </w:tc>
      </w:tr>
      <w:tr w:rsidR="00647C48" w:rsidRPr="008C4DFC" w14:paraId="448504C2" w14:textId="77777777" w:rsidTr="00B47796">
        <w:trPr>
          <w:cantSplit/>
          <w:jc w:val="center"/>
          <w:ins w:id="4891" w:author="R4-1809491" w:date="2018-07-11T16:14:00Z"/>
        </w:trPr>
        <w:tc>
          <w:tcPr>
            <w:tcW w:w="2597" w:type="dxa"/>
            <w:tcBorders>
              <w:top w:val="single" w:sz="6" w:space="0" w:color="auto"/>
              <w:left w:val="single" w:sz="6" w:space="0" w:color="auto"/>
              <w:bottom w:val="single" w:sz="6" w:space="0" w:color="auto"/>
              <w:right w:val="single" w:sz="6" w:space="0" w:color="auto"/>
            </w:tcBorders>
            <w:vAlign w:val="center"/>
            <w:hideMark/>
          </w:tcPr>
          <w:p w14:paraId="10E153F1" w14:textId="77777777" w:rsidR="00647C48" w:rsidRPr="00923AE6" w:rsidRDefault="00647C48" w:rsidP="00B47796">
            <w:pPr>
              <w:pStyle w:val="TAC"/>
              <w:rPr>
                <w:ins w:id="4892" w:author="R4-1809491" w:date="2018-07-11T16:14:00Z"/>
                <w:rFonts w:eastAsia="SimSun"/>
              </w:rPr>
            </w:pPr>
            <w:ins w:id="4893" w:author="R4-1809491" w:date="2018-07-11T16:14:00Z">
              <w:r w:rsidRPr="00923AE6">
                <w:rPr>
                  <w:rFonts w:eastAsia="SimSun"/>
                </w:rPr>
                <w:t>NR</w:t>
              </w:r>
            </w:ins>
          </w:p>
        </w:tc>
        <w:tc>
          <w:tcPr>
            <w:tcW w:w="3825" w:type="dxa"/>
            <w:tcBorders>
              <w:top w:val="single" w:sz="6" w:space="0" w:color="auto"/>
              <w:left w:val="single" w:sz="6" w:space="0" w:color="auto"/>
              <w:bottom w:val="single" w:sz="6" w:space="0" w:color="auto"/>
              <w:right w:val="single" w:sz="6" w:space="0" w:color="auto"/>
            </w:tcBorders>
            <w:hideMark/>
          </w:tcPr>
          <w:p w14:paraId="2F5E0225" w14:textId="77777777" w:rsidR="00647C48" w:rsidRPr="008C4DFC" w:rsidRDefault="00647C48" w:rsidP="00B47796">
            <w:pPr>
              <w:pStyle w:val="TAC"/>
              <w:rPr>
                <w:ins w:id="4894" w:author="R4-1809491" w:date="2018-07-11T16:14:00Z"/>
              </w:rPr>
            </w:pPr>
            <w:ins w:id="4895" w:author="R4-1809491" w:date="2018-07-11T16:14:00Z">
              <w:r w:rsidRPr="00923AE6">
                <w:t>NR of same BW with SCS that provides largest transmission bandwidth configuration</w:t>
              </w:r>
            </w:ins>
          </w:p>
        </w:tc>
      </w:tr>
    </w:tbl>
    <w:p w14:paraId="3EDA8BDF" w14:textId="77777777" w:rsidR="00647C48" w:rsidRDefault="00647C48" w:rsidP="002E2E09">
      <w:pPr>
        <w:pStyle w:val="Guidance"/>
      </w:pPr>
    </w:p>
    <w:p w14:paraId="0D6F7CD5" w14:textId="541DE872" w:rsidR="002E2E09" w:rsidRDefault="00C03DC4" w:rsidP="002E2E09">
      <w:pPr>
        <w:pStyle w:val="Heading3"/>
      </w:pPr>
      <w:bookmarkStart w:id="4896" w:name="_Toc481653326"/>
      <w:bookmarkStart w:id="4897" w:name="_Toc519094980"/>
      <w:r>
        <w:lastRenderedPageBreak/>
        <w:t>6.7</w:t>
      </w:r>
      <w:r w:rsidR="002E2E09">
        <w:t>.4</w:t>
      </w:r>
      <w:r w:rsidR="002E2E09">
        <w:tab/>
        <w:t xml:space="preserve">OTA </w:t>
      </w:r>
      <w:r w:rsidR="009E4AC1">
        <w:t>o</w:t>
      </w:r>
      <w:r w:rsidR="002E2E09">
        <w:t>perating band unwanted emissions</w:t>
      </w:r>
      <w:bookmarkEnd w:id="4896"/>
      <w:bookmarkEnd w:id="4897"/>
      <w:r w:rsidR="002E2E09">
        <w:tab/>
      </w:r>
    </w:p>
    <w:p w14:paraId="56CA3D5B" w14:textId="3A419F85" w:rsidR="00565ECD" w:rsidRDefault="002E2E09" w:rsidP="00565ECD">
      <w:pPr>
        <w:pStyle w:val="Heading4"/>
        <w:rPr>
          <w:ins w:id="4898" w:author="R4-1809562" w:date="2018-07-11T17:46:00Z"/>
          <w:lang w:eastAsia="zh-CN"/>
        </w:rPr>
      </w:pPr>
      <w:bookmarkStart w:id="4899" w:name="_Toc519094981"/>
      <w:del w:id="4900" w:author="R4-1809562" w:date="2018-07-11T17:47:00Z">
        <w:r w:rsidDel="00565ECD">
          <w:delText>Detailed structure of the subclause is TBD.</w:delText>
        </w:r>
      </w:del>
      <w:ins w:id="4901" w:author="R4-1809562" w:date="2018-07-11T17:46:00Z">
        <w:r w:rsidR="00565ECD">
          <w:rPr>
            <w:lang w:eastAsia="zh-CN"/>
          </w:rPr>
          <w:t>6.7.4.1</w:t>
        </w:r>
        <w:r w:rsidR="00565ECD">
          <w:rPr>
            <w:lang w:eastAsia="zh-CN"/>
          </w:rPr>
          <w:tab/>
          <w:t>Definition and applicability</w:t>
        </w:r>
        <w:bookmarkEnd w:id="4899"/>
      </w:ins>
    </w:p>
    <w:p w14:paraId="27A0C2AC" w14:textId="77777777" w:rsidR="00565ECD" w:rsidRPr="00916DAC" w:rsidRDefault="00565ECD" w:rsidP="00565ECD">
      <w:pPr>
        <w:rPr>
          <w:ins w:id="4902" w:author="R4-1809562" w:date="2018-07-11T17:46:00Z"/>
        </w:rPr>
      </w:pPr>
      <w:ins w:id="4903" w:author="R4-1809562" w:date="2018-07-11T17:46:00Z">
        <w:r w:rsidRPr="00916DAC">
          <w:t>The OTA limits for operating band unwanted emissions and Spectrum emissions mask are specified as TRP per RIB</w:t>
        </w:r>
        <w:r>
          <w:t>,</w:t>
        </w:r>
        <w:r w:rsidRPr="00916DAC">
          <w:t xml:space="preserve"> unless otherwise stated.</w:t>
        </w:r>
      </w:ins>
    </w:p>
    <w:p w14:paraId="5D590890" w14:textId="77777777" w:rsidR="00565ECD" w:rsidRPr="00916DAC" w:rsidDel="00B62F1E" w:rsidRDefault="00565ECD" w:rsidP="00565ECD">
      <w:pPr>
        <w:rPr>
          <w:ins w:id="4904" w:author="R4-1809562" w:date="2018-07-11T17:46:00Z"/>
          <w:del w:id="4905" w:author="Lo, Anthony (Nokia - GB/Bristol)" w:date="2018-05-29T15:19:00Z"/>
        </w:rPr>
      </w:pPr>
    </w:p>
    <w:p w14:paraId="3BAA727A" w14:textId="77777777" w:rsidR="00565ECD" w:rsidRDefault="00565ECD" w:rsidP="00565ECD">
      <w:pPr>
        <w:pStyle w:val="Heading4"/>
        <w:rPr>
          <w:ins w:id="4906" w:author="R4-1809562" w:date="2018-07-11T17:46:00Z"/>
          <w:lang w:eastAsia="zh-CN"/>
        </w:rPr>
      </w:pPr>
      <w:bookmarkStart w:id="4907" w:name="_Toc519094982"/>
      <w:ins w:id="4908" w:author="R4-1809562" w:date="2018-07-11T17:46:00Z">
        <w:r>
          <w:rPr>
            <w:lang w:eastAsia="zh-CN"/>
          </w:rPr>
          <w:t>6.7.4.2</w:t>
        </w:r>
        <w:r>
          <w:rPr>
            <w:lang w:eastAsia="zh-CN"/>
          </w:rPr>
          <w:tab/>
          <w:t>Minimum requirement</w:t>
        </w:r>
        <w:bookmarkEnd w:id="4907"/>
      </w:ins>
    </w:p>
    <w:p w14:paraId="14F676F5" w14:textId="2184E8BC" w:rsidR="00565ECD" w:rsidRDefault="00565ECD" w:rsidP="00C1689C">
      <w:pPr>
        <w:rPr>
          <w:ins w:id="4909" w:author="R4-1809562" w:date="2018-07-11T17:46:00Z"/>
          <w:lang w:eastAsia="zh-CN"/>
        </w:rPr>
      </w:pPr>
      <w:ins w:id="4910" w:author="R4-1809562" w:date="2018-07-11T17:46:00Z">
        <w:r>
          <w:rPr>
            <w:lang w:eastAsia="zh-CN"/>
          </w:rPr>
          <w:t xml:space="preserve">The minimum requirement for </w:t>
        </w:r>
        <w:r w:rsidRPr="00C1689C">
          <w:rPr>
            <w:i/>
            <w:lang w:eastAsia="zh-CN"/>
          </w:rPr>
          <w:t>BS type 1-O</w:t>
        </w:r>
        <w:r>
          <w:rPr>
            <w:lang w:eastAsia="zh-CN"/>
          </w:rPr>
          <w:t xml:space="preserve"> is defined in 3GPP TS 38.104 [2], subclause 9.7.4.2. </w:t>
        </w:r>
      </w:ins>
    </w:p>
    <w:p w14:paraId="4E3E572A" w14:textId="02E13A6F" w:rsidR="00565ECD" w:rsidRDefault="00565ECD" w:rsidP="00C1689C">
      <w:pPr>
        <w:rPr>
          <w:ins w:id="4911" w:author="R4-1809562" w:date="2018-07-11T17:46:00Z"/>
          <w:lang w:eastAsia="zh-CN"/>
        </w:rPr>
      </w:pPr>
      <w:ins w:id="4912" w:author="R4-1809562" w:date="2018-07-11T17:46:00Z">
        <w:r>
          <w:rPr>
            <w:lang w:eastAsia="zh-CN"/>
          </w:rPr>
          <w:t xml:space="preserve">The minimum requirement for </w:t>
        </w:r>
        <w:r w:rsidRPr="00C1689C">
          <w:rPr>
            <w:i/>
            <w:lang w:eastAsia="zh-CN"/>
          </w:rPr>
          <w:t>BS type 2-O</w:t>
        </w:r>
        <w:r>
          <w:rPr>
            <w:lang w:eastAsia="zh-CN"/>
          </w:rPr>
          <w:t xml:space="preserve"> is defined in 3GPP TS 38.104 [2], subclause 9.7.4.3.</w:t>
        </w:r>
      </w:ins>
    </w:p>
    <w:p w14:paraId="48A2CF02" w14:textId="77777777" w:rsidR="00565ECD" w:rsidDel="00035848" w:rsidRDefault="00565ECD" w:rsidP="00565ECD">
      <w:pPr>
        <w:rPr>
          <w:ins w:id="4913" w:author="R4-1809562" w:date="2018-07-11T17:46:00Z"/>
          <w:del w:id="4914" w:author="Huawei" w:date="2018-07-06T07:16:00Z"/>
          <w:lang w:eastAsia="zh-CN"/>
        </w:rPr>
      </w:pPr>
    </w:p>
    <w:p w14:paraId="28EC5705" w14:textId="77777777" w:rsidR="00565ECD" w:rsidRDefault="00565ECD" w:rsidP="00565ECD">
      <w:pPr>
        <w:pStyle w:val="Heading4"/>
        <w:rPr>
          <w:ins w:id="4915" w:author="R4-1809562" w:date="2018-07-11T17:46:00Z"/>
          <w:lang w:eastAsia="zh-CN"/>
        </w:rPr>
      </w:pPr>
      <w:bookmarkStart w:id="4916" w:name="_Toc519094983"/>
      <w:ins w:id="4917" w:author="R4-1809562" w:date="2018-07-11T17:46:00Z">
        <w:r>
          <w:rPr>
            <w:lang w:eastAsia="zh-CN"/>
          </w:rPr>
          <w:t>6.7.4.3</w:t>
        </w:r>
        <w:r>
          <w:rPr>
            <w:lang w:eastAsia="zh-CN"/>
          </w:rPr>
          <w:tab/>
          <w:t>Test purpose</w:t>
        </w:r>
        <w:bookmarkEnd w:id="4916"/>
      </w:ins>
    </w:p>
    <w:p w14:paraId="0DD325C0" w14:textId="77777777" w:rsidR="00565ECD" w:rsidRDefault="00565ECD" w:rsidP="00C1689C">
      <w:pPr>
        <w:rPr>
          <w:ins w:id="4918" w:author="R4-1809562" w:date="2018-07-11T17:46:00Z"/>
          <w:lang w:eastAsia="zh-CN"/>
        </w:rPr>
      </w:pPr>
      <w:ins w:id="4919" w:author="R4-1809562" w:date="2018-07-11T17:46:00Z">
        <w:r>
          <w:rPr>
            <w:lang w:eastAsia="zh-CN"/>
          </w:rPr>
          <w:t>This test measures the emissions of the NR BS, close to the assigned channel bandwidth of the wanted signal, while the NR BS is in operation.</w:t>
        </w:r>
      </w:ins>
    </w:p>
    <w:p w14:paraId="785BDC70" w14:textId="77777777" w:rsidR="00565ECD" w:rsidRDefault="00565ECD" w:rsidP="00565ECD">
      <w:pPr>
        <w:pStyle w:val="Heading4"/>
        <w:rPr>
          <w:ins w:id="4920" w:author="R4-1809562" w:date="2018-07-11T17:46:00Z"/>
          <w:lang w:eastAsia="zh-CN"/>
        </w:rPr>
      </w:pPr>
      <w:bookmarkStart w:id="4921" w:name="_Toc519094984"/>
      <w:ins w:id="4922" w:author="R4-1809562" w:date="2018-07-11T17:46:00Z">
        <w:r>
          <w:rPr>
            <w:lang w:eastAsia="zh-CN"/>
          </w:rPr>
          <w:t>6.7.4.4</w:t>
        </w:r>
        <w:r>
          <w:rPr>
            <w:lang w:eastAsia="zh-CN"/>
          </w:rPr>
          <w:tab/>
          <w:t>Method of test</w:t>
        </w:r>
        <w:bookmarkEnd w:id="4921"/>
      </w:ins>
    </w:p>
    <w:p w14:paraId="77249C89" w14:textId="77777777" w:rsidR="00565ECD" w:rsidRDefault="00565ECD" w:rsidP="00C1689C">
      <w:pPr>
        <w:pStyle w:val="Heading5"/>
        <w:rPr>
          <w:ins w:id="4923" w:author="R4-1809562" w:date="2018-07-11T17:46:00Z"/>
          <w:lang w:eastAsia="zh-CN"/>
        </w:rPr>
      </w:pPr>
      <w:bookmarkStart w:id="4924" w:name="_Toc519094985"/>
      <w:ins w:id="4925" w:author="R4-1809562" w:date="2018-07-11T17:46:00Z">
        <w:r>
          <w:rPr>
            <w:lang w:eastAsia="zh-CN"/>
          </w:rPr>
          <w:t>6.7.4.4.1</w:t>
        </w:r>
        <w:r>
          <w:rPr>
            <w:lang w:eastAsia="zh-CN"/>
          </w:rPr>
          <w:tab/>
          <w:t>Initial conditions</w:t>
        </w:r>
        <w:bookmarkEnd w:id="4924"/>
      </w:ins>
    </w:p>
    <w:p w14:paraId="65F0393D" w14:textId="0781F1B0" w:rsidR="00565ECD" w:rsidRDefault="00565ECD" w:rsidP="00C1689C">
      <w:pPr>
        <w:rPr>
          <w:ins w:id="4926" w:author="R4-1809562" w:date="2018-07-11T17:46:00Z"/>
          <w:lang w:eastAsia="zh-CN"/>
        </w:rPr>
      </w:pPr>
      <w:ins w:id="4927" w:author="R4-1809562" w:date="2018-07-11T17:46:00Z">
        <w:r>
          <w:rPr>
            <w:lang w:eastAsia="zh-CN"/>
          </w:rPr>
          <w:t>Test environment:</w:t>
        </w:r>
        <w:r>
          <w:rPr>
            <w:lang w:eastAsia="zh-CN"/>
          </w:rPr>
          <w:tab/>
          <w:t xml:space="preserve">normal; see TS 38.141-1 [3], </w:t>
        </w:r>
        <w:r w:rsidRPr="00C1689C">
          <w:rPr>
            <w:highlight w:val="yellow"/>
            <w:lang w:eastAsia="zh-CN"/>
          </w:rPr>
          <w:t>annex B</w:t>
        </w:r>
        <w:r>
          <w:rPr>
            <w:lang w:eastAsia="zh-CN"/>
          </w:rPr>
          <w:t>.</w:t>
        </w:r>
      </w:ins>
    </w:p>
    <w:p w14:paraId="4BD0C5CE" w14:textId="77777777" w:rsidR="00565ECD" w:rsidRDefault="00565ECD" w:rsidP="00C1689C">
      <w:pPr>
        <w:rPr>
          <w:ins w:id="4928" w:author="R4-1809562" w:date="2018-07-11T17:46:00Z"/>
          <w:lang w:eastAsia="zh-CN"/>
        </w:rPr>
      </w:pPr>
      <w:ins w:id="4929" w:author="R4-1809562" w:date="2018-07-11T17:46:00Z">
        <w:del w:id="4930" w:author="Huawei" w:date="2018-07-06T07:16:00Z">
          <w:r w:rsidDel="00035848">
            <w:rPr>
              <w:lang w:eastAsia="zh-CN"/>
            </w:rPr>
            <w:tab/>
          </w:r>
        </w:del>
        <w:r>
          <w:rPr>
            <w:lang w:eastAsia="zh-CN"/>
          </w:rPr>
          <w:t xml:space="preserve">RF channels to be tested: </w:t>
        </w:r>
        <w:r>
          <w:rPr>
            <w:lang w:eastAsia="zh-CN"/>
          </w:rPr>
          <w:tab/>
          <w:t xml:space="preserve">FFS; see subclause </w:t>
        </w:r>
        <w:r w:rsidRPr="00C1689C">
          <w:rPr>
            <w:highlight w:val="yellow"/>
            <w:lang w:eastAsia="zh-CN"/>
          </w:rPr>
          <w:t>4.9.1</w:t>
        </w:r>
        <w:r>
          <w:rPr>
            <w:lang w:eastAsia="zh-CN"/>
          </w:rPr>
          <w:t>.</w:t>
        </w:r>
      </w:ins>
    </w:p>
    <w:p w14:paraId="23415837" w14:textId="77777777" w:rsidR="00565ECD" w:rsidRDefault="00565ECD" w:rsidP="00C1689C">
      <w:pPr>
        <w:ind w:left="284" w:hanging="284"/>
        <w:rPr>
          <w:ins w:id="4931" w:author="R4-1809562" w:date="2018-07-11T17:46:00Z"/>
        </w:rPr>
      </w:pPr>
      <w:ins w:id="4932" w:author="R4-1809562" w:date="2018-07-11T17:46:00Z">
        <w:del w:id="4933" w:author="Huawei" w:date="2018-07-06T07:16:00Z">
          <w:r w:rsidDel="00035848">
            <w:rPr>
              <w:lang w:eastAsia="zh-CN"/>
            </w:rPr>
            <w:tab/>
          </w:r>
        </w:del>
        <w:r w:rsidRPr="002A2777">
          <w:rPr>
            <w:rFonts w:eastAsia="MS Mincho"/>
            <w:i/>
          </w:rPr>
          <w:t>Base Station RF Bandwidth</w:t>
        </w:r>
        <w:r w:rsidRPr="002A2777">
          <w:rPr>
            <w:rFonts w:eastAsia="MS Mincho"/>
          </w:rPr>
          <w:t xml:space="preserve"> </w:t>
        </w:r>
        <w:r w:rsidRPr="002A2777">
          <w:t>positions to be tested for multi-carrier</w:t>
        </w:r>
        <w:r>
          <w:t xml:space="preserve">: </w:t>
        </w:r>
      </w:ins>
    </w:p>
    <w:p w14:paraId="1CE1EA6F" w14:textId="77777777" w:rsidR="00565ECD" w:rsidRDefault="00565ECD" w:rsidP="00C1689C">
      <w:pPr>
        <w:rPr>
          <w:ins w:id="4934" w:author="R4-1809562" w:date="2018-07-11T17:46:00Z"/>
        </w:rPr>
      </w:pPr>
      <w:ins w:id="4935" w:author="R4-1809562" w:date="2018-07-11T17:46:00Z">
        <w:r>
          <w:rPr>
            <w:highlight w:val="yellow"/>
          </w:rPr>
          <w:t xml:space="preserve">- </w:t>
        </w:r>
        <w:r w:rsidRPr="00C1689C">
          <w:rPr>
            <w:highlight w:val="yellow"/>
          </w:rPr>
          <w:t>FFS</w:t>
        </w:r>
        <w:r>
          <w:t xml:space="preserve"> in single-band operation, see subclause </w:t>
        </w:r>
        <w:r w:rsidRPr="00C1689C">
          <w:rPr>
            <w:highlight w:val="yellow"/>
          </w:rPr>
          <w:t>4.9.1</w:t>
        </w:r>
        <w:r>
          <w:t xml:space="preserve">; </w:t>
        </w:r>
      </w:ins>
    </w:p>
    <w:p w14:paraId="21EB5D7F" w14:textId="77777777" w:rsidR="00565ECD" w:rsidRDefault="00565ECD" w:rsidP="00C1689C">
      <w:pPr>
        <w:rPr>
          <w:ins w:id="4936" w:author="R4-1809562" w:date="2018-07-11T17:46:00Z"/>
        </w:rPr>
      </w:pPr>
      <w:ins w:id="4937" w:author="R4-1809562" w:date="2018-07-11T17:46:00Z">
        <w:r>
          <w:rPr>
            <w:highlight w:val="yellow"/>
          </w:rPr>
          <w:t xml:space="preserve">- </w:t>
        </w:r>
        <w:r w:rsidRPr="00C1689C">
          <w:rPr>
            <w:highlight w:val="yellow"/>
          </w:rPr>
          <w:t>FFS</w:t>
        </w:r>
        <w:r>
          <w:t xml:space="preserve"> in multi-band operaton, see subclause </w:t>
        </w:r>
        <w:r w:rsidRPr="00C1689C">
          <w:rPr>
            <w:highlight w:val="yellow"/>
          </w:rPr>
          <w:t>4.9.1</w:t>
        </w:r>
        <w:r>
          <w:t>.</w:t>
        </w:r>
      </w:ins>
    </w:p>
    <w:p w14:paraId="77494585" w14:textId="4D574701" w:rsidR="00565ECD" w:rsidRPr="00565ECD" w:rsidDel="00035848" w:rsidRDefault="00565ECD" w:rsidP="00C1689C">
      <w:pPr>
        <w:rPr>
          <w:ins w:id="4938" w:author="R4-1809562" w:date="2018-07-11T17:46:00Z"/>
          <w:del w:id="4939" w:author="Huawei" w:date="2018-07-06T07:16:00Z"/>
          <w:lang w:eastAsia="zh-CN"/>
        </w:rPr>
      </w:pPr>
      <w:ins w:id="4940" w:author="R4-1809562" w:date="2018-07-11T17:46:00Z">
        <w:del w:id="4941" w:author="Huawei" w:date="2018-07-06T07:16:00Z">
          <w:r w:rsidDel="00035848">
            <w:tab/>
          </w:r>
        </w:del>
      </w:ins>
    </w:p>
    <w:p w14:paraId="50FCEA03" w14:textId="77777777" w:rsidR="00565ECD" w:rsidRDefault="00565ECD" w:rsidP="00C1689C">
      <w:pPr>
        <w:rPr>
          <w:ins w:id="4942" w:author="R4-1809562" w:date="2018-07-11T17:46:00Z"/>
          <w:lang w:eastAsia="zh-CN"/>
        </w:rPr>
      </w:pPr>
      <w:ins w:id="4943" w:author="R4-1809562" w:date="2018-07-11T17:46:00Z">
        <w:r w:rsidRPr="00565ECD">
          <w:t>As the requirement is TRP the beam pattern(s) may be set up to optimise the TRP measurement procedure (see annex F) as long as the required TRP output power level is achieved.</w:t>
        </w:r>
      </w:ins>
    </w:p>
    <w:p w14:paraId="74D70F17" w14:textId="77777777" w:rsidR="00565ECD" w:rsidRDefault="00565ECD" w:rsidP="00C1689C">
      <w:pPr>
        <w:pStyle w:val="Heading5"/>
        <w:rPr>
          <w:ins w:id="4944" w:author="R4-1809562" w:date="2018-07-11T17:46:00Z"/>
          <w:lang w:eastAsia="zh-CN"/>
        </w:rPr>
      </w:pPr>
      <w:bookmarkStart w:id="4945" w:name="_Toc519094986"/>
      <w:ins w:id="4946" w:author="R4-1809562" w:date="2018-07-11T17:46:00Z">
        <w:r>
          <w:rPr>
            <w:lang w:eastAsia="zh-CN"/>
          </w:rPr>
          <w:t>6.7.4.4.2</w:t>
        </w:r>
        <w:r>
          <w:rPr>
            <w:lang w:eastAsia="zh-CN"/>
          </w:rPr>
          <w:tab/>
          <w:t>Procedure</w:t>
        </w:r>
        <w:bookmarkEnd w:id="4945"/>
      </w:ins>
    </w:p>
    <w:p w14:paraId="796AD42C" w14:textId="77777777" w:rsidR="00565ECD" w:rsidRPr="00EC75EE" w:rsidRDefault="00565ECD" w:rsidP="00565ECD">
      <w:pPr>
        <w:overflowPunct w:val="0"/>
        <w:autoSpaceDE w:val="0"/>
        <w:autoSpaceDN w:val="0"/>
        <w:adjustRightInd w:val="0"/>
        <w:ind w:left="568" w:hanging="284"/>
        <w:textAlignment w:val="baseline"/>
        <w:rPr>
          <w:ins w:id="4947" w:author="R4-1809562" w:date="2018-07-11T17:46:00Z"/>
          <w:lang w:val="x-none"/>
        </w:rPr>
      </w:pPr>
      <w:ins w:id="4948" w:author="R4-1809562" w:date="2018-07-11T17:46:00Z">
        <w:r w:rsidRPr="00EC75EE">
          <w:rPr>
            <w:lang w:val="x-none"/>
          </w:rPr>
          <w:t>1)</w:t>
        </w:r>
        <w:r w:rsidRPr="00EC75EE">
          <w:rPr>
            <w:lang w:val="x-none"/>
          </w:rPr>
          <w:tab/>
          <w:t>Place the BS at the positioner.</w:t>
        </w:r>
      </w:ins>
    </w:p>
    <w:p w14:paraId="125A8EB4" w14:textId="77777777" w:rsidR="00565ECD" w:rsidRPr="00EC75EE" w:rsidRDefault="00565ECD" w:rsidP="00565ECD">
      <w:pPr>
        <w:overflowPunct w:val="0"/>
        <w:autoSpaceDE w:val="0"/>
        <w:autoSpaceDN w:val="0"/>
        <w:adjustRightInd w:val="0"/>
        <w:ind w:left="568" w:hanging="284"/>
        <w:textAlignment w:val="baseline"/>
        <w:rPr>
          <w:ins w:id="4949" w:author="R4-1809562" w:date="2018-07-11T17:46:00Z"/>
          <w:lang w:val="x-none"/>
        </w:rPr>
      </w:pPr>
      <w:ins w:id="4950" w:author="R4-1809562" w:date="2018-07-11T17:46:00Z">
        <w:r w:rsidRPr="00EC75EE">
          <w:rPr>
            <w:lang w:val="x-none"/>
          </w:rPr>
          <w:t>2)</w:t>
        </w:r>
        <w:r w:rsidRPr="00EC75EE">
          <w:rPr>
            <w:lang w:val="x-none"/>
          </w:rPr>
          <w:tab/>
          <w:t xml:space="preserve">Align the manufacturer declared coordinate system orientation (see table 4.10-1, </w:t>
        </w:r>
        <w:r w:rsidRPr="00C1689C">
          <w:rPr>
            <w:highlight w:val="yellow"/>
            <w:lang w:val="x-none"/>
          </w:rPr>
          <w:t>D9.2</w:t>
        </w:r>
        <w:r w:rsidRPr="00EC75EE">
          <w:rPr>
            <w:lang w:val="x-none"/>
          </w:rPr>
          <w:t>) of the BS with the test system.</w:t>
        </w:r>
      </w:ins>
    </w:p>
    <w:p w14:paraId="37214677" w14:textId="687C7CE0" w:rsidR="00565ECD" w:rsidRPr="00565ECD" w:rsidDel="00035848" w:rsidRDefault="00565ECD" w:rsidP="00565ECD">
      <w:pPr>
        <w:overflowPunct w:val="0"/>
        <w:autoSpaceDE w:val="0"/>
        <w:autoSpaceDN w:val="0"/>
        <w:adjustRightInd w:val="0"/>
        <w:ind w:left="568" w:hanging="284"/>
        <w:textAlignment w:val="baseline"/>
        <w:rPr>
          <w:ins w:id="4951" w:author="R4-1809562" w:date="2018-07-11T17:46:00Z"/>
          <w:del w:id="4952" w:author="Huawei" w:date="2018-07-06T07:18:00Z"/>
          <w:lang w:val="x-none"/>
        </w:rPr>
      </w:pPr>
    </w:p>
    <w:p w14:paraId="12990A1E" w14:textId="0A471953" w:rsidR="00565ECD" w:rsidRPr="00565ECD" w:rsidRDefault="00565ECD" w:rsidP="00C1689C">
      <w:pPr>
        <w:overflowPunct w:val="0"/>
        <w:autoSpaceDE w:val="0"/>
        <w:autoSpaceDN w:val="0"/>
        <w:adjustRightInd w:val="0"/>
        <w:ind w:left="568" w:hanging="284"/>
        <w:textAlignment w:val="baseline"/>
        <w:rPr>
          <w:ins w:id="4953" w:author="R4-1809562" w:date="2018-07-11T17:46:00Z"/>
        </w:rPr>
      </w:pPr>
      <w:ins w:id="4954" w:author="R4-1809562" w:date="2018-07-11T17:46:00Z">
        <w:r w:rsidRPr="00565ECD">
          <w:t>3) Configure the BS such that the beam peak direction(s) applied during the power measurement step 6 are consistent with the grid and measurement approach for the TRP test.</w:t>
        </w:r>
      </w:ins>
    </w:p>
    <w:p w14:paraId="095A03AC" w14:textId="77777777" w:rsidR="00565ECD" w:rsidRDefault="00565ECD" w:rsidP="00565ECD">
      <w:pPr>
        <w:overflowPunct w:val="0"/>
        <w:autoSpaceDE w:val="0"/>
        <w:autoSpaceDN w:val="0"/>
        <w:adjustRightInd w:val="0"/>
        <w:ind w:left="568" w:hanging="284"/>
        <w:textAlignment w:val="baseline"/>
        <w:rPr>
          <w:ins w:id="4955" w:author="R4-1809562" w:date="2018-07-11T17:46:00Z"/>
          <w:lang w:val="en-US"/>
        </w:rPr>
      </w:pPr>
      <w:ins w:id="4956" w:author="R4-1809562" w:date="2018-07-11T17:46:00Z">
        <w:r w:rsidRPr="00565ECD">
          <w:rPr>
            <w:lang w:val="x-none"/>
          </w:rPr>
          <w:tab/>
        </w:r>
        <w:r w:rsidRPr="00565ECD">
          <w:rPr>
            <w:lang w:val="en-US"/>
          </w:rPr>
          <w:t>The measurement devices characteristics shall be:</w:t>
        </w:r>
      </w:ins>
    </w:p>
    <w:p w14:paraId="5D4B99A6" w14:textId="77777777" w:rsidR="00565ECD" w:rsidRDefault="00565ECD" w:rsidP="00565ECD">
      <w:pPr>
        <w:overflowPunct w:val="0"/>
        <w:autoSpaceDE w:val="0"/>
        <w:autoSpaceDN w:val="0"/>
        <w:adjustRightInd w:val="0"/>
        <w:ind w:left="568" w:hanging="284"/>
        <w:textAlignment w:val="baseline"/>
        <w:rPr>
          <w:ins w:id="4957" w:author="R4-1809562" w:date="2018-07-11T17:46:00Z"/>
          <w:lang w:val="en-US"/>
        </w:rPr>
      </w:pPr>
      <w:ins w:id="4958" w:author="R4-1809562" w:date="2018-07-11T17:46:00Z">
        <w:r>
          <w:rPr>
            <w:lang w:val="en-US"/>
          </w:rPr>
          <w:tab/>
          <w:t>- measurement filter bandwidth: defined in subclause 6.7.4.5.</w:t>
        </w:r>
      </w:ins>
    </w:p>
    <w:p w14:paraId="3852700A" w14:textId="77777777" w:rsidR="00565ECD" w:rsidRPr="00C1689C" w:rsidRDefault="00565ECD" w:rsidP="00565ECD">
      <w:pPr>
        <w:overflowPunct w:val="0"/>
        <w:autoSpaceDE w:val="0"/>
        <w:autoSpaceDN w:val="0"/>
        <w:adjustRightInd w:val="0"/>
        <w:ind w:left="568" w:hanging="284"/>
        <w:textAlignment w:val="baseline"/>
        <w:rPr>
          <w:ins w:id="4959" w:author="R4-1809562" w:date="2018-07-11T17:46:00Z"/>
          <w:lang w:val="en-US"/>
        </w:rPr>
      </w:pPr>
      <w:ins w:id="4960" w:author="R4-1809562" w:date="2018-07-11T17:46:00Z">
        <w:r>
          <w:rPr>
            <w:lang w:val="en-US"/>
          </w:rPr>
          <w:tab/>
          <w:t xml:space="preserve">- detection mode: true RMS voltage or true power averaging. </w:t>
        </w:r>
      </w:ins>
    </w:p>
    <w:p w14:paraId="4DA0F757" w14:textId="77777777" w:rsidR="00565ECD" w:rsidRPr="00EC75EE" w:rsidRDefault="00565ECD" w:rsidP="00565ECD">
      <w:pPr>
        <w:overflowPunct w:val="0"/>
        <w:autoSpaceDE w:val="0"/>
        <w:autoSpaceDN w:val="0"/>
        <w:adjustRightInd w:val="0"/>
        <w:ind w:left="568" w:hanging="284"/>
        <w:textAlignment w:val="baseline"/>
        <w:rPr>
          <w:ins w:id="4961" w:author="R4-1809562" w:date="2018-07-11T17:46:00Z"/>
          <w:lang w:val="x-none"/>
        </w:rPr>
      </w:pPr>
      <w:ins w:id="4962" w:author="R4-1809562" w:date="2018-07-11T17:46:00Z">
        <w:r>
          <w:rPr>
            <w:lang w:val="en-US"/>
          </w:rPr>
          <w:t>4</w:t>
        </w:r>
        <w:del w:id="4963" w:author="Lo, Anthony (Nokia - GB/Bristol)" w:date="2018-07-05T13:34:00Z">
          <w:r w:rsidRPr="00EC75EE" w:rsidDel="0081773B">
            <w:rPr>
              <w:lang w:val="x-none"/>
            </w:rPr>
            <w:delText>5</w:delText>
          </w:r>
        </w:del>
        <w:r w:rsidRPr="00EC75EE">
          <w:rPr>
            <w:lang w:val="x-none"/>
          </w:rPr>
          <w:t>)</w:t>
        </w:r>
        <w:r w:rsidRPr="00EC75EE">
          <w:rPr>
            <w:lang w:val="x-none"/>
          </w:rPr>
          <w:tab/>
        </w:r>
        <w:r>
          <w:rPr>
            <w:lang w:val="en-US"/>
          </w:rPr>
          <w:t>For single carrier operation, s</w:t>
        </w:r>
        <w:r w:rsidRPr="00EC75EE">
          <w:rPr>
            <w:lang w:val="x-none"/>
          </w:rPr>
          <w:t>et the</w:t>
        </w:r>
        <w:r w:rsidRPr="00EC75EE">
          <w:t xml:space="preserve"> BS</w:t>
        </w:r>
        <w:r w:rsidRPr="00EC75EE">
          <w:rPr>
            <w:lang w:val="x-none"/>
          </w:rPr>
          <w:t xml:space="preserve"> to transmit according to the applicable test configuration in clause 5 using the corresponding test model(s) in subclause </w:t>
        </w:r>
        <w:r w:rsidRPr="00C1689C">
          <w:rPr>
            <w:highlight w:val="yellow"/>
            <w:lang w:val="x-none"/>
          </w:rPr>
          <w:t>4.12.2</w:t>
        </w:r>
        <w:r>
          <w:rPr>
            <w:lang w:val="en-US"/>
          </w:rPr>
          <w:t xml:space="preserve"> </w:t>
        </w:r>
        <w:r>
          <w:t xml:space="preserve">at manufacturers declared </w:t>
        </w:r>
        <w:r w:rsidRPr="00A86B87">
          <w:rPr>
            <w:i/>
          </w:rPr>
          <w:t>rated carrier output power</w:t>
        </w:r>
        <w:r w:rsidRPr="00A86B87">
          <w:t xml:space="preserve"> (P</w:t>
        </w:r>
        <w:r w:rsidRPr="00A86B87">
          <w:rPr>
            <w:vertAlign w:val="subscript"/>
          </w:rPr>
          <w:t>Rated,c,</w:t>
        </w:r>
        <w:r>
          <w:rPr>
            <w:vertAlign w:val="subscript"/>
          </w:rPr>
          <w:t>TRP</w:t>
        </w:r>
        <w:r w:rsidRPr="00A86B87">
          <w:t>)</w:t>
        </w:r>
        <w:r w:rsidRPr="00EC75EE">
          <w:rPr>
            <w:lang w:val="x-none"/>
          </w:rPr>
          <w:t>.</w:t>
        </w:r>
      </w:ins>
    </w:p>
    <w:p w14:paraId="333D97ED" w14:textId="77777777" w:rsidR="00565ECD" w:rsidRPr="00EC75EE" w:rsidRDefault="00565ECD" w:rsidP="00565ECD">
      <w:pPr>
        <w:overflowPunct w:val="0"/>
        <w:autoSpaceDE w:val="0"/>
        <w:autoSpaceDN w:val="0"/>
        <w:adjustRightInd w:val="0"/>
        <w:ind w:left="568" w:hanging="284"/>
        <w:textAlignment w:val="baseline"/>
        <w:rPr>
          <w:ins w:id="4964" w:author="R4-1809562" w:date="2018-07-11T17:46:00Z"/>
          <w:lang w:val="x-none"/>
        </w:rPr>
      </w:pPr>
      <w:ins w:id="4965" w:author="R4-1809562" w:date="2018-07-11T17:46:00Z">
        <w:r>
          <w:rPr>
            <w:lang w:val="x-none"/>
          </w:rPr>
          <w:tab/>
          <w:t>F</w:t>
        </w:r>
        <w:r w:rsidRPr="00EC75EE">
          <w:rPr>
            <w:lang w:val="x-none"/>
          </w:rPr>
          <w:t>or a BS declared to be capable of multi-carrier and/or CA operation us</w:t>
        </w:r>
        <w:r w:rsidRPr="00EC75EE">
          <w:t>e</w:t>
        </w:r>
        <w:r w:rsidRPr="00EC75EE">
          <w:rPr>
            <w:lang w:val="x-none"/>
          </w:rPr>
          <w:t xml:space="preserve"> the applicable test signal configuration and corresponding power setting specified in subclause </w:t>
        </w:r>
        <w:r w:rsidRPr="00C1689C">
          <w:rPr>
            <w:highlight w:val="yellow"/>
            <w:lang w:val="x-none"/>
          </w:rPr>
          <w:t>4.11.</w:t>
        </w:r>
      </w:ins>
    </w:p>
    <w:p w14:paraId="5CFA3856" w14:textId="77777777" w:rsidR="00565ECD" w:rsidDel="00035848" w:rsidRDefault="00565ECD" w:rsidP="00565ECD">
      <w:pPr>
        <w:overflowPunct w:val="0"/>
        <w:autoSpaceDE w:val="0"/>
        <w:autoSpaceDN w:val="0"/>
        <w:adjustRightInd w:val="0"/>
        <w:ind w:left="568" w:hanging="284"/>
        <w:textAlignment w:val="baseline"/>
        <w:rPr>
          <w:ins w:id="4966" w:author="R4-1809562" w:date="2018-07-11T17:46:00Z"/>
          <w:del w:id="4967" w:author="Huawei" w:date="2018-07-06T07:18:00Z"/>
        </w:rPr>
      </w:pPr>
      <w:ins w:id="4968" w:author="R4-1809562" w:date="2018-07-11T17:46:00Z">
        <w:del w:id="4969" w:author="Lo, Anthony (Nokia - GB/Bristol)" w:date="2018-07-05T13:35:00Z">
          <w:r w:rsidRPr="00EC75EE" w:rsidDel="00777061">
            <w:delText>6)</w:delText>
          </w:r>
          <w:r w:rsidRPr="00EC75EE" w:rsidDel="00777061">
            <w:tab/>
          </w:r>
          <w:r w:rsidRPr="00EC75EE" w:rsidDel="00777061">
            <w:rPr>
              <w:lang w:val="x-none"/>
            </w:rPr>
            <w:delText xml:space="preserve">Set the BS in the direction of the </w:delText>
          </w:r>
          <w:r w:rsidRPr="00EC75EE" w:rsidDel="00777061">
            <w:delText>appropriated TRP mea</w:delText>
          </w:r>
          <w:r w:rsidDel="00777061">
            <w:delText>surement grid (see A</w:delText>
          </w:r>
          <w:r w:rsidRPr="00EC75EE" w:rsidDel="00777061">
            <w:delText>nnex xx)</w:delText>
          </w:r>
        </w:del>
      </w:ins>
    </w:p>
    <w:p w14:paraId="065021E6" w14:textId="77777777" w:rsidR="00565ECD" w:rsidDel="00035848" w:rsidRDefault="00565ECD" w:rsidP="00565ECD">
      <w:pPr>
        <w:overflowPunct w:val="0"/>
        <w:autoSpaceDE w:val="0"/>
        <w:autoSpaceDN w:val="0"/>
        <w:adjustRightInd w:val="0"/>
        <w:ind w:left="568" w:hanging="284"/>
        <w:textAlignment w:val="baseline"/>
        <w:rPr>
          <w:ins w:id="4970" w:author="R4-1809562" w:date="2018-07-11T17:46:00Z"/>
          <w:del w:id="4971" w:author="Lo, Anthony (Nokia - GB/Bristol)" w:date="2018-07-05T13:35:00Z"/>
        </w:rPr>
      </w:pPr>
      <w:ins w:id="4972" w:author="R4-1809562" w:date="2018-07-11T17:46:00Z">
        <w:r>
          <w:t>5</w:t>
        </w:r>
        <w:r w:rsidRPr="00565ECD">
          <w:t xml:space="preserve">) Align the BS and the test antenna such that measurements to determine TRP can be performed (see </w:t>
        </w:r>
        <w:r w:rsidRPr="00C1689C">
          <w:rPr>
            <w:highlight w:val="yellow"/>
          </w:rPr>
          <w:t>Annex xx).</w:t>
        </w:r>
      </w:ins>
    </w:p>
    <w:p w14:paraId="4B312230" w14:textId="77777777" w:rsidR="00565ECD" w:rsidRPr="00EC75EE" w:rsidRDefault="00565ECD" w:rsidP="00565ECD">
      <w:pPr>
        <w:overflowPunct w:val="0"/>
        <w:autoSpaceDE w:val="0"/>
        <w:autoSpaceDN w:val="0"/>
        <w:adjustRightInd w:val="0"/>
        <w:ind w:left="568" w:hanging="284"/>
        <w:textAlignment w:val="baseline"/>
        <w:rPr>
          <w:ins w:id="4973" w:author="R4-1809562" w:date="2018-07-11T17:46:00Z"/>
        </w:rPr>
      </w:pPr>
    </w:p>
    <w:p w14:paraId="36F956AB" w14:textId="77777777" w:rsidR="00565ECD" w:rsidRPr="00C1689C" w:rsidRDefault="00565ECD" w:rsidP="00565ECD">
      <w:pPr>
        <w:overflowPunct w:val="0"/>
        <w:autoSpaceDE w:val="0"/>
        <w:autoSpaceDN w:val="0"/>
        <w:adjustRightInd w:val="0"/>
        <w:ind w:left="568" w:hanging="284"/>
        <w:textAlignment w:val="baseline"/>
        <w:rPr>
          <w:ins w:id="4974" w:author="R4-1809562" w:date="2018-07-11T17:46:00Z"/>
          <w:strike/>
          <w:highlight w:val="yellow"/>
          <w:lang w:val="x-none"/>
        </w:rPr>
      </w:pPr>
      <w:ins w:id="4975" w:author="R4-1809562" w:date="2018-07-11T17:46:00Z">
        <w:r>
          <w:t>6</w:t>
        </w:r>
        <w:del w:id="4976" w:author="Lo, Anthony (Nokia - GB/Bristol)" w:date="2018-07-05T13:37:00Z">
          <w:r w:rsidRPr="00EC75EE" w:rsidDel="000F56F5">
            <w:delText>7</w:delText>
          </w:r>
        </w:del>
        <w:r>
          <w:rPr>
            <w:lang w:val="x-none"/>
          </w:rPr>
          <w:t>)</w:t>
        </w:r>
        <w:r>
          <w:rPr>
            <w:lang w:val="x-none"/>
          </w:rPr>
          <w:tab/>
        </w:r>
        <w:r>
          <w:rPr>
            <w:lang w:val="en-US"/>
          </w:rPr>
          <w:t>Sweep the centre frequency of the measurement filter in contiguous steps and m</w:t>
        </w:r>
        <w:r>
          <w:rPr>
            <w:lang w:val="x-none"/>
          </w:rPr>
          <w:t xml:space="preserve">easure </w:t>
        </w:r>
        <w:r>
          <w:rPr>
            <w:lang w:val="en-US"/>
          </w:rPr>
          <w:t>emission power within the specified frequency ranges with the specified measurement bandwidth.</w:t>
        </w:r>
      </w:ins>
    </w:p>
    <w:p w14:paraId="167E9FB0" w14:textId="77777777" w:rsidR="00565ECD" w:rsidRPr="00EC75EE" w:rsidRDefault="00565ECD" w:rsidP="00565ECD">
      <w:pPr>
        <w:overflowPunct w:val="0"/>
        <w:autoSpaceDE w:val="0"/>
        <w:autoSpaceDN w:val="0"/>
        <w:adjustRightInd w:val="0"/>
        <w:ind w:left="568" w:hanging="284"/>
        <w:textAlignment w:val="baseline"/>
        <w:rPr>
          <w:ins w:id="4977" w:author="R4-1809562" w:date="2018-07-11T17:46:00Z"/>
        </w:rPr>
      </w:pPr>
      <w:ins w:id="4978" w:author="R4-1809562" w:date="2018-07-11T17:46:00Z">
        <w:r>
          <w:lastRenderedPageBreak/>
          <w:t>7</w:t>
        </w:r>
        <w:del w:id="4979" w:author="Lo, Anthony (Nokia - GB/Bristol)" w:date="2018-07-05T13:39:00Z">
          <w:r w:rsidRPr="00EC75EE" w:rsidDel="007C0CEE">
            <w:delText>8</w:delText>
          </w:r>
        </w:del>
        <w:r w:rsidRPr="00EC75EE">
          <w:rPr>
            <w:lang w:val="x-none"/>
          </w:rPr>
          <w:t>)</w:t>
        </w:r>
        <w:r w:rsidRPr="00EC75EE">
          <w:rPr>
            <w:lang w:val="x-none"/>
          </w:rPr>
          <w:tab/>
          <w:t xml:space="preserve">Repeat </w:t>
        </w:r>
        <w:r w:rsidRPr="00565ECD">
          <w:rPr>
            <w:lang w:val="x-none"/>
          </w:rPr>
          <w:t xml:space="preserve">step </w:t>
        </w:r>
        <w:r w:rsidRPr="00565ECD">
          <w:rPr>
            <w:lang w:val="en-US"/>
          </w:rPr>
          <w:t xml:space="preserve">5-6 </w:t>
        </w:r>
        <w:del w:id="4980" w:author="Lo, Anthony (Nokia - GB/Bristol)" w:date="2018-07-05T13:38:00Z">
          <w:r w:rsidRPr="00565ECD" w:rsidDel="00BA6836">
            <w:delText>6-7</w:delText>
          </w:r>
          <w:r w:rsidRPr="00565ECD" w:rsidDel="00BA6836">
            <w:rPr>
              <w:lang w:val="x-none"/>
            </w:rPr>
            <w:delText xml:space="preserve"> </w:delText>
          </w:r>
        </w:del>
        <w:r w:rsidRPr="00565ECD">
          <w:rPr>
            <w:lang w:val="x-none"/>
          </w:rPr>
          <w:t>for</w:t>
        </w:r>
        <w:r w:rsidRPr="00EC75EE">
          <w:rPr>
            <w:lang w:val="x-none"/>
          </w:rPr>
          <w:t xml:space="preserve"> all </w:t>
        </w:r>
        <w:r w:rsidRPr="00EC75EE">
          <w:t>directions in the appropriated TRP measurement grid</w:t>
        </w:r>
        <w:r>
          <w:rPr>
            <w:lang w:val="x-none"/>
          </w:rPr>
          <w:t xml:space="preserve"> needed for TRP</w:t>
        </w:r>
        <w:r w:rsidRPr="00C1689C">
          <w:rPr>
            <w:vertAlign w:val="subscript"/>
            <w:lang w:val="x-none"/>
          </w:rPr>
          <w:t>Estimate</w:t>
        </w:r>
        <w:r>
          <w:t xml:space="preserve"> (see </w:t>
        </w:r>
        <w:r w:rsidRPr="00C1689C">
          <w:rPr>
            <w:highlight w:val="yellow"/>
          </w:rPr>
          <w:t>a</w:t>
        </w:r>
        <w:del w:id="4981" w:author="Huawei" w:date="2018-07-06T07:18:00Z">
          <w:r w:rsidRPr="00C1689C" w:rsidDel="00035848">
            <w:rPr>
              <w:highlight w:val="yellow"/>
            </w:rPr>
            <w:delText>A</w:delText>
          </w:r>
        </w:del>
        <w:r w:rsidRPr="00C1689C">
          <w:rPr>
            <w:highlight w:val="yellow"/>
          </w:rPr>
          <w:t>nnex xx</w:t>
        </w:r>
        <w:r w:rsidRPr="00EC75EE">
          <w:t>).</w:t>
        </w:r>
      </w:ins>
    </w:p>
    <w:p w14:paraId="12C0D3F2" w14:textId="77777777" w:rsidR="00565ECD" w:rsidRDefault="00565ECD" w:rsidP="00C1689C">
      <w:pPr>
        <w:ind w:left="568" w:hanging="284"/>
        <w:rPr>
          <w:ins w:id="4982" w:author="R4-1809562" w:date="2018-07-11T17:46:00Z"/>
        </w:rPr>
      </w:pPr>
      <w:ins w:id="4983" w:author="R4-1809562" w:date="2018-07-11T17:46:00Z">
        <w:r>
          <w:t>8</w:t>
        </w:r>
        <w:del w:id="4984" w:author="Lo, Anthony (Nokia - GB/Bristol)" w:date="2018-07-05T13:39:00Z">
          <w:r w:rsidRPr="00EC75EE" w:rsidDel="007C0CEE">
            <w:delText>9</w:delText>
          </w:r>
        </w:del>
        <w:r w:rsidRPr="00EC75EE">
          <w:t>)</w:t>
        </w:r>
        <w:r w:rsidRPr="00EC75EE">
          <w:tab/>
          <w:t>Calculate TRP</w:t>
        </w:r>
        <w:r w:rsidRPr="00C1689C">
          <w:rPr>
            <w:vertAlign w:val="subscript"/>
          </w:rPr>
          <w:t>Estimate</w:t>
        </w:r>
        <w:r w:rsidRPr="00EC75EE">
          <w:t xml:space="preserve"> using the measurements</w:t>
        </w:r>
        <w:r>
          <w:t xml:space="preserve"> </w:t>
        </w:r>
        <w:r w:rsidRPr="00F26940">
          <w:t xml:space="preserve">made in </w:t>
        </w:r>
        <w:r w:rsidRPr="00565ECD">
          <w:t>s</w:t>
        </w:r>
        <w:del w:id="4985" w:author="Huawei" w:date="2018-07-06T07:18:00Z">
          <w:r w:rsidRPr="00565ECD" w:rsidDel="00035848">
            <w:delText>S</w:delText>
          </w:r>
        </w:del>
        <w:r w:rsidRPr="00565ECD">
          <w:t>tep 6</w:t>
        </w:r>
        <w:del w:id="4986" w:author="Lo, Anthony (Nokia - GB/Bristol)" w:date="2018-07-05T13:40:00Z">
          <w:r w:rsidRPr="00565ECD" w:rsidDel="007C0CEE">
            <w:delText>7</w:delText>
          </w:r>
        </w:del>
        <w:r w:rsidRPr="00565ECD">
          <w:t>.</w:t>
        </w:r>
      </w:ins>
    </w:p>
    <w:p w14:paraId="0A8F9673" w14:textId="77777777" w:rsidR="00565ECD" w:rsidRDefault="00565ECD" w:rsidP="00C1689C">
      <w:pPr>
        <w:ind w:left="568" w:hanging="284"/>
        <w:rPr>
          <w:ins w:id="4987" w:author="R4-1809562" w:date="2018-07-11T17:46:00Z"/>
        </w:rPr>
      </w:pPr>
      <w:ins w:id="4988" w:author="R4-1809562" w:date="2018-07-11T17:46:00Z">
        <w:r>
          <w:t>9</w:t>
        </w:r>
        <w:del w:id="4989" w:author="Lo, Anthony (Nokia - GB/Bristol)" w:date="2018-07-05T13:40:00Z">
          <w:r w:rsidDel="007C0CEE">
            <w:delText>10</w:delText>
          </w:r>
        </w:del>
        <w:r>
          <w:t xml:space="preserve">) For </w:t>
        </w:r>
        <w:r w:rsidRPr="00C1689C">
          <w:rPr>
            <w:i/>
          </w:rPr>
          <w:t>BS type 1-O</w:t>
        </w:r>
        <w:r>
          <w:t xml:space="preserve"> and </w:t>
        </w:r>
        <w:r w:rsidRPr="00C1689C">
          <w:rPr>
            <w:i/>
          </w:rPr>
          <w:t>multi-band RIB</w:t>
        </w:r>
        <w:r>
          <w:t xml:space="preserve"> and single band tests, repeat the steps above per involved band where single band test configurations and test models shall apply with no carrier activated in the other band.</w:t>
        </w:r>
      </w:ins>
    </w:p>
    <w:p w14:paraId="418B81B5" w14:textId="77777777" w:rsidR="00565ECD" w:rsidRDefault="00565ECD" w:rsidP="00565ECD">
      <w:pPr>
        <w:pStyle w:val="Heading4"/>
        <w:rPr>
          <w:ins w:id="4990" w:author="R4-1809562" w:date="2018-07-11T17:46:00Z"/>
          <w:lang w:eastAsia="zh-CN"/>
        </w:rPr>
      </w:pPr>
      <w:bookmarkStart w:id="4991" w:name="_Toc519094987"/>
      <w:ins w:id="4992" w:author="R4-1809562" w:date="2018-07-11T17:46:00Z">
        <w:r>
          <w:rPr>
            <w:lang w:eastAsia="zh-CN"/>
          </w:rPr>
          <w:t>6.7.4.5</w:t>
        </w:r>
        <w:r>
          <w:rPr>
            <w:lang w:eastAsia="zh-CN"/>
          </w:rPr>
          <w:tab/>
          <w:t>Test requirements</w:t>
        </w:r>
        <w:bookmarkEnd w:id="4991"/>
      </w:ins>
    </w:p>
    <w:p w14:paraId="1FFBE4FB" w14:textId="77777777" w:rsidR="00565ECD" w:rsidRDefault="00565ECD" w:rsidP="00C1689C">
      <w:pPr>
        <w:pStyle w:val="Heading5"/>
        <w:rPr>
          <w:ins w:id="4993" w:author="R4-1809562" w:date="2018-07-11T17:46:00Z"/>
        </w:rPr>
      </w:pPr>
      <w:bookmarkStart w:id="4994" w:name="_Toc519094988"/>
      <w:ins w:id="4995" w:author="R4-1809562" w:date="2018-07-11T17:46:00Z">
        <w:r>
          <w:t>6.7.4.5.1</w:t>
        </w:r>
        <w:r>
          <w:tab/>
          <w:t>BS type 1-O</w:t>
        </w:r>
        <w:bookmarkEnd w:id="4994"/>
      </w:ins>
    </w:p>
    <w:p w14:paraId="1D8C3E10" w14:textId="77777777" w:rsidR="00565ECD" w:rsidRDefault="00565ECD" w:rsidP="00C1689C">
      <w:pPr>
        <w:rPr>
          <w:ins w:id="4996" w:author="R4-1809562" w:date="2018-07-11T17:46:00Z"/>
        </w:rPr>
      </w:pPr>
      <w:ins w:id="4997" w:author="R4-1809562" w:date="2018-07-11T17:46:00Z">
        <w:r>
          <w:t>The emission measurement result shall not exceed the maximum levels specified in tables 6.7.4.5.1-1 to 6.7.4.5.1-17, where:</w:t>
        </w:r>
      </w:ins>
    </w:p>
    <w:p w14:paraId="2835AD3A" w14:textId="77777777" w:rsidR="00565ECD" w:rsidRPr="0034347F" w:rsidRDefault="00565ECD" w:rsidP="00565ECD">
      <w:pPr>
        <w:keepNext/>
        <w:overflowPunct w:val="0"/>
        <w:autoSpaceDE w:val="0"/>
        <w:autoSpaceDN w:val="0"/>
        <w:adjustRightInd w:val="0"/>
        <w:ind w:left="568" w:hanging="284"/>
        <w:textAlignment w:val="baseline"/>
        <w:rPr>
          <w:ins w:id="4998" w:author="R4-1809562" w:date="2018-07-11T17:46:00Z"/>
          <w:rFonts w:cs="v5.0.0"/>
          <w:lang w:val="x-none"/>
        </w:rPr>
      </w:pPr>
      <w:ins w:id="4999" w:author="R4-1809562" w:date="2018-07-11T17:46:00Z">
        <w:r>
          <w:t xml:space="preserve"> </w:t>
        </w:r>
        <w:r w:rsidRPr="0034347F">
          <w:rPr>
            <w:rFonts w:cs="v5.0.0"/>
            <w:lang w:val="x-none"/>
          </w:rPr>
          <w:t>-</w:t>
        </w:r>
        <w:r w:rsidRPr="0034347F">
          <w:rPr>
            <w:rFonts w:cs="v5.0.0"/>
            <w:lang w:val="x-none"/>
          </w:rPr>
          <w:tab/>
        </w:r>
        <w:r w:rsidRPr="0034347F">
          <w:rPr>
            <w:rFonts w:cs="v5.0.0"/>
            <w:lang w:val="x-none"/>
          </w:rPr>
          <w:sym w:font="Symbol" w:char="F044"/>
        </w:r>
        <w:r w:rsidRPr="0034347F">
          <w:rPr>
            <w:rFonts w:cs="v5.0.0"/>
            <w:lang w:val="x-none"/>
          </w:rPr>
          <w:t>f is the separation between the channel edge</w:t>
        </w:r>
        <w:r w:rsidRPr="0034347F">
          <w:rPr>
            <w:lang w:val="x-none"/>
          </w:rPr>
          <w:t xml:space="preserve"> </w:t>
        </w:r>
        <w:r w:rsidRPr="0034347F">
          <w:rPr>
            <w:rFonts w:cs="v5.0.0"/>
            <w:lang w:val="x-none"/>
          </w:rPr>
          <w:t>frequency and the nominal -3dB point of the measuring filter closest to the carrier frequency.</w:t>
        </w:r>
      </w:ins>
    </w:p>
    <w:p w14:paraId="2E435380" w14:textId="77777777" w:rsidR="00565ECD" w:rsidRPr="0034347F" w:rsidRDefault="00565ECD" w:rsidP="00565ECD">
      <w:pPr>
        <w:keepNext/>
        <w:overflowPunct w:val="0"/>
        <w:autoSpaceDE w:val="0"/>
        <w:autoSpaceDN w:val="0"/>
        <w:adjustRightInd w:val="0"/>
        <w:ind w:left="568" w:hanging="284"/>
        <w:textAlignment w:val="baseline"/>
        <w:rPr>
          <w:ins w:id="5000" w:author="R4-1809562" w:date="2018-07-11T17:46:00Z"/>
          <w:rFonts w:cs="v5.0.0"/>
          <w:lang w:val="x-none"/>
        </w:rPr>
      </w:pPr>
      <w:ins w:id="5001" w:author="R4-1809562" w:date="2018-07-11T17:46:00Z">
        <w:r w:rsidRPr="0034347F">
          <w:rPr>
            <w:rFonts w:cs="v5.0.0"/>
            <w:lang w:val="x-none"/>
          </w:rPr>
          <w:t>-</w:t>
        </w:r>
        <w:r w:rsidRPr="0034347F">
          <w:rPr>
            <w:rFonts w:cs="v5.0.0"/>
            <w:lang w:val="x-none"/>
          </w:rPr>
          <w:tab/>
          <w:t>f_offset is the separation between the channel edge</w:t>
        </w:r>
        <w:r w:rsidRPr="0034347F">
          <w:rPr>
            <w:lang w:val="x-none"/>
          </w:rPr>
          <w:t xml:space="preserve"> </w:t>
        </w:r>
        <w:r w:rsidRPr="0034347F">
          <w:rPr>
            <w:rFonts w:cs="v5.0.0"/>
            <w:lang w:val="x-none"/>
          </w:rPr>
          <w:t>frequency and the centre of the measuring filter.</w:t>
        </w:r>
      </w:ins>
    </w:p>
    <w:p w14:paraId="67E72FA3" w14:textId="77777777" w:rsidR="00565ECD" w:rsidRPr="0034347F" w:rsidRDefault="00565ECD" w:rsidP="00565ECD">
      <w:pPr>
        <w:keepNext/>
        <w:overflowPunct w:val="0"/>
        <w:autoSpaceDE w:val="0"/>
        <w:autoSpaceDN w:val="0"/>
        <w:adjustRightInd w:val="0"/>
        <w:ind w:left="568" w:hanging="284"/>
        <w:textAlignment w:val="baseline"/>
        <w:rPr>
          <w:ins w:id="5002" w:author="R4-1809562" w:date="2018-07-11T17:46:00Z"/>
          <w:rFonts w:cs="v5.0.0"/>
          <w:lang w:val="x-none"/>
        </w:rPr>
      </w:pPr>
      <w:ins w:id="5003" w:author="R4-1809562" w:date="2018-07-11T17:46:00Z">
        <w:r w:rsidRPr="0034347F">
          <w:rPr>
            <w:rFonts w:cs="v5.0.0"/>
            <w:lang w:val="x-none"/>
          </w:rPr>
          <w:t>-</w:t>
        </w:r>
        <w:r w:rsidRPr="0034347F">
          <w:rPr>
            <w:rFonts w:cs="v5.0.0"/>
            <w:lang w:val="x-none"/>
          </w:rPr>
          <w:tab/>
          <w:t>f_offset</w:t>
        </w:r>
        <w:r w:rsidRPr="0034347F">
          <w:rPr>
            <w:rFonts w:cs="v5.0.0"/>
            <w:vertAlign w:val="subscript"/>
            <w:lang w:val="x-none"/>
          </w:rPr>
          <w:t>max</w:t>
        </w:r>
        <w:r w:rsidRPr="0034347F">
          <w:rPr>
            <w:rFonts w:cs="v5.0.0"/>
            <w:lang w:val="x-none"/>
          </w:rPr>
          <w:t xml:space="preserve"> is the offset to the frequency </w:t>
        </w:r>
        <w:r w:rsidRPr="00BC1BDC">
          <w:t>Δf</w:t>
        </w:r>
        <w:r w:rsidRPr="00BC1BDC">
          <w:rPr>
            <w:vertAlign w:val="subscript"/>
          </w:rPr>
          <w:t>OBUE</w:t>
        </w:r>
        <w:r w:rsidRPr="0034347F">
          <w:rPr>
            <w:rFonts w:cs="v5.0.0"/>
            <w:lang w:val="x-none"/>
          </w:rPr>
          <w:t> MHz outside the downlink operating band.</w:t>
        </w:r>
      </w:ins>
    </w:p>
    <w:p w14:paraId="2B1B6DC3" w14:textId="77777777" w:rsidR="00565ECD" w:rsidRDefault="00565ECD" w:rsidP="00565ECD">
      <w:pPr>
        <w:overflowPunct w:val="0"/>
        <w:autoSpaceDE w:val="0"/>
        <w:autoSpaceDN w:val="0"/>
        <w:adjustRightInd w:val="0"/>
        <w:ind w:left="568" w:hanging="284"/>
        <w:textAlignment w:val="baseline"/>
        <w:rPr>
          <w:ins w:id="5004" w:author="R4-1809562" w:date="2018-07-11T17:46:00Z"/>
          <w:rFonts w:cs="v5.0.0"/>
          <w:lang w:val="x-none"/>
        </w:rPr>
      </w:pPr>
      <w:ins w:id="5005" w:author="R4-1809562" w:date="2018-07-11T17:46:00Z">
        <w:r w:rsidRPr="0034347F">
          <w:rPr>
            <w:rFonts w:cs="v5.0.0"/>
            <w:lang w:val="x-none"/>
          </w:rPr>
          <w:t>-</w:t>
        </w:r>
        <w:r w:rsidRPr="0034347F">
          <w:rPr>
            <w:rFonts w:cs="v5.0.0"/>
            <w:lang w:val="x-none"/>
          </w:rPr>
          <w:tab/>
        </w:r>
        <w:r w:rsidRPr="0034347F">
          <w:rPr>
            <w:rFonts w:cs="v5.0.0"/>
            <w:lang w:val="x-none"/>
          </w:rPr>
          <w:sym w:font="Symbol" w:char="F044"/>
        </w:r>
        <w:r w:rsidRPr="0034347F">
          <w:rPr>
            <w:rFonts w:cs="v5.0.0"/>
            <w:lang w:val="x-none"/>
          </w:rPr>
          <w:t>f</w:t>
        </w:r>
        <w:r w:rsidRPr="0034347F">
          <w:rPr>
            <w:rFonts w:cs="v5.0.0"/>
            <w:vertAlign w:val="subscript"/>
            <w:lang w:val="x-none"/>
          </w:rPr>
          <w:t>max</w:t>
        </w:r>
        <w:r w:rsidRPr="0034347F">
          <w:rPr>
            <w:rFonts w:cs="v5.0.0"/>
            <w:lang w:val="x-none"/>
          </w:rPr>
          <w:t xml:space="preserve"> is equal to f_offset</w:t>
        </w:r>
        <w:r w:rsidRPr="0034347F">
          <w:rPr>
            <w:rFonts w:cs="v5.0.0"/>
            <w:vertAlign w:val="subscript"/>
            <w:lang w:val="x-none"/>
          </w:rPr>
          <w:t>max</w:t>
        </w:r>
        <w:r w:rsidRPr="0034347F">
          <w:rPr>
            <w:rFonts w:cs="v5.0.0"/>
            <w:lang w:val="x-none"/>
          </w:rPr>
          <w:t xml:space="preserve"> minus half of the bandwidth of the measuring filter.</w:t>
        </w:r>
      </w:ins>
    </w:p>
    <w:p w14:paraId="564E9ABE" w14:textId="175879BD" w:rsidR="00565ECD" w:rsidRPr="0034347F" w:rsidDel="001769D4" w:rsidRDefault="00565ECD" w:rsidP="00565ECD">
      <w:pPr>
        <w:overflowPunct w:val="0"/>
        <w:autoSpaceDE w:val="0"/>
        <w:autoSpaceDN w:val="0"/>
        <w:adjustRightInd w:val="0"/>
        <w:ind w:left="568" w:hanging="284"/>
        <w:textAlignment w:val="baseline"/>
        <w:rPr>
          <w:ins w:id="5006" w:author="R4-1809562" w:date="2018-07-11T17:46:00Z"/>
          <w:del w:id="5007" w:author="Huawei" w:date="2018-07-11T18:12:00Z"/>
          <w:rFonts w:cs="v5.0.0"/>
          <w:lang w:val="x-none"/>
        </w:rPr>
      </w:pPr>
    </w:p>
    <w:p w14:paraId="2093611D" w14:textId="77777777" w:rsidR="00565ECD" w:rsidRPr="000402FD" w:rsidRDefault="00565ECD" w:rsidP="00C1689C">
      <w:pPr>
        <w:pStyle w:val="TH"/>
        <w:rPr>
          <w:ins w:id="5008" w:author="R4-1809562" w:date="2018-07-11T17:46:00Z"/>
          <w:rFonts w:cs="v5.0.0"/>
        </w:rPr>
      </w:pPr>
      <w:ins w:id="5009" w:author="R4-1809562" w:date="2018-07-11T17:46:00Z">
        <w:r>
          <w:t>Table 6.7.4.5</w:t>
        </w:r>
        <w:r w:rsidRPr="008019AF">
          <w:t xml:space="preserve">.1-1: Wide Area BS operating band unwanted </w:t>
        </w:r>
        <w:r>
          <w:t xml:space="preserve">emission limits </w:t>
        </w:r>
        <w:r>
          <w:br/>
          <w:t xml:space="preserve">(NR bands </w:t>
        </w:r>
        <w:r>
          <w:rPr>
            <w:rFonts w:cs="Arial"/>
          </w:rPr>
          <w:t>≤</w:t>
        </w:r>
        <w:r w:rsidRPr="008019AF">
          <w:t xml:space="preserve"> 1 GHz) for Category A</w:t>
        </w:r>
      </w:ins>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565ECD" w:rsidRPr="008019AF" w14:paraId="36138955" w14:textId="77777777" w:rsidTr="00A0615D">
        <w:trPr>
          <w:cantSplit/>
          <w:jc w:val="center"/>
          <w:ins w:id="5010" w:author="R4-1809562" w:date="2018-07-11T17:46:00Z"/>
        </w:trPr>
        <w:tc>
          <w:tcPr>
            <w:tcW w:w="1953" w:type="dxa"/>
          </w:tcPr>
          <w:p w14:paraId="51015333" w14:textId="77777777" w:rsidR="00565ECD" w:rsidRPr="008019AF" w:rsidRDefault="00565ECD" w:rsidP="00A0615D">
            <w:pPr>
              <w:pStyle w:val="TAH"/>
              <w:rPr>
                <w:ins w:id="5011" w:author="R4-1809562" w:date="2018-07-11T17:46:00Z"/>
                <w:rFonts w:cs="v5.0.0"/>
              </w:rPr>
            </w:pPr>
            <w:ins w:id="5012" w:author="R4-1809562" w:date="2018-07-11T17:46:00Z">
              <w:r w:rsidRPr="008019AF">
                <w:rPr>
                  <w:rFonts w:cs="v5.0.0"/>
                </w:rPr>
                <w:t xml:space="preserve">Frequency offset of measurement filter </w:t>
              </w:r>
              <w:r w:rsidRPr="008019AF">
                <w:rPr>
                  <w:rFonts w:cs="v5.0.0"/>
                </w:rPr>
                <w:noBreakHyphen/>
                <w:t xml:space="preserve">3dB point, </w:t>
              </w:r>
              <w:r w:rsidRPr="008019AF">
                <w:rPr>
                  <w:rFonts w:cs="v5.0.0"/>
                </w:rPr>
                <w:sym w:font="Symbol" w:char="F044"/>
              </w:r>
              <w:r w:rsidRPr="008019AF">
                <w:rPr>
                  <w:rFonts w:cs="v5.0.0"/>
                </w:rPr>
                <w:t>f</w:t>
              </w:r>
            </w:ins>
          </w:p>
        </w:tc>
        <w:tc>
          <w:tcPr>
            <w:tcW w:w="2976" w:type="dxa"/>
          </w:tcPr>
          <w:p w14:paraId="3AE1B82D" w14:textId="77777777" w:rsidR="00565ECD" w:rsidRPr="008019AF" w:rsidRDefault="00565ECD" w:rsidP="00A0615D">
            <w:pPr>
              <w:pStyle w:val="TAH"/>
              <w:rPr>
                <w:ins w:id="5013" w:author="R4-1809562" w:date="2018-07-11T17:46:00Z"/>
                <w:rFonts w:cs="v5.0.0"/>
              </w:rPr>
            </w:pPr>
            <w:ins w:id="5014" w:author="R4-1809562" w:date="2018-07-11T17:46:00Z">
              <w:r w:rsidRPr="008019AF">
                <w:rPr>
                  <w:rFonts w:cs="v5.0.0"/>
                </w:rPr>
                <w:t>Frequency offset of measurement filter centre frequency, f_offset</w:t>
              </w:r>
            </w:ins>
          </w:p>
        </w:tc>
        <w:tc>
          <w:tcPr>
            <w:tcW w:w="3455" w:type="dxa"/>
          </w:tcPr>
          <w:p w14:paraId="0063585D" w14:textId="77777777" w:rsidR="00565ECD" w:rsidRPr="008019AF" w:rsidRDefault="00565ECD" w:rsidP="00A0615D">
            <w:pPr>
              <w:pStyle w:val="TAH"/>
              <w:rPr>
                <w:ins w:id="5015" w:author="R4-1809562" w:date="2018-07-11T17:46:00Z"/>
                <w:rFonts w:cs="v5.0.0"/>
              </w:rPr>
            </w:pPr>
            <w:ins w:id="5016" w:author="R4-1809562" w:date="2018-07-11T17:46:00Z">
              <w:r w:rsidRPr="00C1689C">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ins>
          </w:p>
        </w:tc>
        <w:tc>
          <w:tcPr>
            <w:tcW w:w="1430" w:type="dxa"/>
          </w:tcPr>
          <w:p w14:paraId="7E419C3B" w14:textId="77777777" w:rsidR="00565ECD" w:rsidRPr="008019AF" w:rsidRDefault="00565ECD" w:rsidP="00A0615D">
            <w:pPr>
              <w:pStyle w:val="TAH"/>
              <w:rPr>
                <w:ins w:id="5017" w:author="R4-1809562" w:date="2018-07-11T17:46:00Z"/>
                <w:rFonts w:cs="v5.0.0"/>
              </w:rPr>
            </w:pPr>
            <w:ins w:id="5018" w:author="R4-1809562" w:date="2018-07-11T17:46:00Z">
              <w:r w:rsidRPr="008019AF">
                <w:rPr>
                  <w:rFonts w:cs="v5.0.0"/>
                </w:rPr>
                <w:t>Measurement bandwidth</w:t>
              </w:r>
            </w:ins>
          </w:p>
        </w:tc>
      </w:tr>
      <w:tr w:rsidR="00565ECD" w:rsidRPr="008019AF" w14:paraId="1B80C204" w14:textId="77777777" w:rsidTr="00A0615D">
        <w:trPr>
          <w:cantSplit/>
          <w:jc w:val="center"/>
          <w:ins w:id="5019" w:author="R4-1809562" w:date="2018-07-11T17:46:00Z"/>
        </w:trPr>
        <w:tc>
          <w:tcPr>
            <w:tcW w:w="1953" w:type="dxa"/>
          </w:tcPr>
          <w:p w14:paraId="26885A85" w14:textId="77777777" w:rsidR="00565ECD" w:rsidRPr="008019AF" w:rsidRDefault="00565ECD" w:rsidP="00A0615D">
            <w:pPr>
              <w:pStyle w:val="TAC"/>
              <w:rPr>
                <w:ins w:id="5020" w:author="R4-1809562" w:date="2018-07-11T17:46:00Z"/>
                <w:rFonts w:cs="v5.0.0"/>
              </w:rPr>
            </w:pPr>
            <w:ins w:id="5021" w:author="R4-1809562" w:date="2018-07-11T17:46:00Z">
              <w:r w:rsidRPr="008019AF">
                <w:rPr>
                  <w:rFonts w:cs="v5.0.0"/>
                </w:rPr>
                <w:t xml:space="preserve">0 </w:t>
              </w:r>
              <w:r w:rsidRPr="008019AF">
                <w:rPr>
                  <w:rFonts w:cs="Arial"/>
                </w:rPr>
                <w:t xml:space="preserve">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ins>
          </w:p>
        </w:tc>
        <w:tc>
          <w:tcPr>
            <w:tcW w:w="2976" w:type="dxa"/>
          </w:tcPr>
          <w:p w14:paraId="58057595" w14:textId="77777777" w:rsidR="00565ECD" w:rsidRPr="008019AF" w:rsidRDefault="00565ECD" w:rsidP="00A0615D">
            <w:pPr>
              <w:pStyle w:val="TAC"/>
              <w:rPr>
                <w:ins w:id="5022" w:author="R4-1809562" w:date="2018-07-11T17:46:00Z"/>
                <w:rFonts w:cs="v5.0.0"/>
              </w:rPr>
            </w:pPr>
            <w:ins w:id="5023" w:author="R4-1809562" w:date="2018-07-11T17:46:00Z">
              <w:r w:rsidRPr="008019AF">
                <w:rPr>
                  <w:rFonts w:cs="v5.0.0"/>
                </w:rPr>
                <w:t xml:space="preserve">0.05 MHz </w:t>
              </w:r>
              <w:r w:rsidRPr="008019AF">
                <w:rPr>
                  <w:rFonts w:cs="v5.0.0"/>
                </w:rPr>
                <w:sym w:font="Symbol" w:char="F0A3"/>
              </w:r>
              <w:r w:rsidRPr="008019AF">
                <w:rPr>
                  <w:rFonts w:cs="v5.0.0"/>
                </w:rPr>
                <w:t xml:space="preserve"> f_offset &lt; 5.05 MHz</w:t>
              </w:r>
            </w:ins>
          </w:p>
        </w:tc>
        <w:tc>
          <w:tcPr>
            <w:tcW w:w="3455" w:type="dxa"/>
            <w:vAlign w:val="center"/>
          </w:tcPr>
          <w:p w14:paraId="647CCA17" w14:textId="77777777" w:rsidR="00565ECD" w:rsidRPr="008019AF" w:rsidRDefault="00565ECD" w:rsidP="00A0615D">
            <w:pPr>
              <w:pStyle w:val="TAC"/>
              <w:rPr>
                <w:ins w:id="5024" w:author="R4-1809562" w:date="2018-07-11T17:46:00Z"/>
                <w:rFonts w:cs="Arial"/>
              </w:rPr>
            </w:pPr>
            <m:oMathPara>
              <m:oMath>
                <m:r>
                  <w:ins w:id="5025" w:author="R4-1809562" w:date="2018-07-11T17:46:00Z">
                    <w:rPr>
                      <w:rFonts w:ascii="Cambria Math" w:hAnsi="Cambria Math"/>
                      <w:szCs w:val="18"/>
                    </w:rPr>
                    <m:t>2 dBm+FFS-</m:t>
                  </w:ins>
                </m:r>
                <m:box>
                  <m:boxPr>
                    <m:ctrlPr>
                      <w:ins w:id="5026" w:author="R4-1809562" w:date="2018-07-11T17:46:00Z">
                        <w:rPr>
                          <w:rFonts w:ascii="Cambria Math" w:hAnsi="Cambria Math"/>
                          <w:i/>
                          <w:szCs w:val="18"/>
                        </w:rPr>
                      </w:ins>
                    </m:ctrlPr>
                  </m:boxPr>
                  <m:e>
                    <m:argPr>
                      <m:argSz m:val="-1"/>
                    </m:argPr>
                    <m:f>
                      <m:fPr>
                        <m:ctrlPr>
                          <w:ins w:id="5027" w:author="R4-1809562" w:date="2018-07-11T17:46:00Z">
                            <w:rPr>
                              <w:rFonts w:ascii="Cambria Math" w:hAnsi="Cambria Math"/>
                              <w:i/>
                              <w:szCs w:val="18"/>
                            </w:rPr>
                          </w:ins>
                        </m:ctrlPr>
                      </m:fPr>
                      <m:num>
                        <m:r>
                          <w:ins w:id="5028" w:author="R4-1809562" w:date="2018-07-11T17:46:00Z">
                            <w:rPr>
                              <w:rFonts w:ascii="Cambria Math" w:hAnsi="Cambria Math"/>
                              <w:szCs w:val="18"/>
                            </w:rPr>
                            <m:t>7</m:t>
                          </w:ins>
                        </m:r>
                      </m:num>
                      <m:den>
                        <m:r>
                          <w:ins w:id="5029" w:author="R4-1809562" w:date="2018-07-11T17:46:00Z">
                            <w:rPr>
                              <w:rFonts w:ascii="Cambria Math" w:hAnsi="Cambria Math"/>
                              <w:szCs w:val="18"/>
                            </w:rPr>
                            <m:t>5</m:t>
                          </w:ins>
                        </m:r>
                      </m:den>
                    </m:f>
                  </m:e>
                </m:box>
                <m:d>
                  <m:dPr>
                    <m:ctrlPr>
                      <w:ins w:id="5030" w:author="R4-1809562" w:date="2018-07-11T17:46:00Z">
                        <w:rPr>
                          <w:rFonts w:ascii="Cambria Math" w:hAnsi="Cambria Math"/>
                          <w:i/>
                          <w:szCs w:val="18"/>
                        </w:rPr>
                      </w:ins>
                    </m:ctrlPr>
                  </m:dPr>
                  <m:e>
                    <m:box>
                      <m:boxPr>
                        <m:ctrlPr>
                          <w:ins w:id="5031" w:author="R4-1809562" w:date="2018-07-11T17:46:00Z">
                            <w:rPr>
                              <w:rFonts w:ascii="Cambria Math" w:hAnsi="Cambria Math"/>
                              <w:i/>
                              <w:szCs w:val="18"/>
                            </w:rPr>
                          </w:ins>
                        </m:ctrlPr>
                      </m:boxPr>
                      <m:e>
                        <m:argPr>
                          <m:argSz m:val="-1"/>
                        </m:argPr>
                        <m:f>
                          <m:fPr>
                            <m:ctrlPr>
                              <w:ins w:id="5032" w:author="R4-1809562" w:date="2018-07-11T17:46:00Z">
                                <w:rPr>
                                  <w:rFonts w:ascii="Cambria Math" w:hAnsi="Cambria Math"/>
                                  <w:i/>
                                  <w:szCs w:val="18"/>
                                </w:rPr>
                              </w:ins>
                            </m:ctrlPr>
                          </m:fPr>
                          <m:num>
                            <m:r>
                              <w:ins w:id="5033" w:author="R4-1809562" w:date="2018-07-11T17:46:00Z">
                                <w:rPr>
                                  <w:rFonts w:ascii="Cambria Math" w:hAnsi="Cambria Math"/>
                                  <w:szCs w:val="18"/>
                                </w:rPr>
                                <m:t>f_offset</m:t>
                              </w:ins>
                            </m:r>
                          </m:num>
                          <m:den>
                            <m:r>
                              <w:ins w:id="5034" w:author="R4-1809562" w:date="2018-07-11T17:46:00Z">
                                <w:rPr>
                                  <w:rFonts w:ascii="Cambria Math" w:hAnsi="Cambria Math"/>
                                  <w:szCs w:val="18"/>
                                </w:rPr>
                                <m:t>MHz</m:t>
                              </w:ins>
                            </m:r>
                          </m:den>
                        </m:f>
                      </m:e>
                    </m:box>
                    <m:r>
                      <w:ins w:id="5035" w:author="R4-1809562" w:date="2018-07-11T17:46:00Z">
                        <w:rPr>
                          <w:rFonts w:ascii="Cambria Math" w:hAnsi="Cambria Math"/>
                          <w:szCs w:val="18"/>
                        </w:rPr>
                        <m:t>-0.05</m:t>
                      </w:ins>
                    </m:r>
                  </m:e>
                </m:d>
                <m:r>
                  <w:ins w:id="5036" w:author="R4-1809562" w:date="2018-07-11T17:46:00Z">
                    <w:rPr>
                      <w:rFonts w:ascii="Cambria Math" w:hAnsi="Cambria Math"/>
                      <w:szCs w:val="18"/>
                    </w:rPr>
                    <m:t>dB</m:t>
                  </w:ins>
                </m:r>
              </m:oMath>
            </m:oMathPara>
          </w:p>
        </w:tc>
        <w:tc>
          <w:tcPr>
            <w:tcW w:w="1430" w:type="dxa"/>
          </w:tcPr>
          <w:p w14:paraId="2261C2F4" w14:textId="77777777" w:rsidR="00565ECD" w:rsidRPr="008019AF" w:rsidRDefault="00565ECD" w:rsidP="00A0615D">
            <w:pPr>
              <w:pStyle w:val="TAC"/>
              <w:rPr>
                <w:ins w:id="5037" w:author="R4-1809562" w:date="2018-07-11T17:46:00Z"/>
                <w:rFonts w:cs="Arial"/>
              </w:rPr>
            </w:pPr>
            <w:ins w:id="5038" w:author="R4-1809562" w:date="2018-07-11T17:46:00Z">
              <w:r w:rsidRPr="008019AF">
                <w:rPr>
                  <w:rFonts w:cs="Arial"/>
                </w:rPr>
                <w:t xml:space="preserve">100 kHz </w:t>
              </w:r>
            </w:ins>
          </w:p>
        </w:tc>
      </w:tr>
      <w:tr w:rsidR="00565ECD" w:rsidRPr="008019AF" w14:paraId="725A27DE" w14:textId="77777777" w:rsidTr="00A0615D">
        <w:trPr>
          <w:cantSplit/>
          <w:jc w:val="center"/>
          <w:ins w:id="5039" w:author="R4-1809562" w:date="2018-07-11T17:46:00Z"/>
        </w:trPr>
        <w:tc>
          <w:tcPr>
            <w:tcW w:w="1953" w:type="dxa"/>
          </w:tcPr>
          <w:p w14:paraId="359FCFD9" w14:textId="77777777" w:rsidR="00565ECD" w:rsidRPr="008019AF" w:rsidRDefault="00565ECD" w:rsidP="00A0615D">
            <w:pPr>
              <w:pStyle w:val="TAC"/>
              <w:rPr>
                <w:ins w:id="5040" w:author="R4-1809562" w:date="2018-07-11T17:46:00Z"/>
                <w:rFonts w:cs="v5.0.0"/>
                <w:lang w:val="sv-SE"/>
              </w:rPr>
            </w:pPr>
            <w:ins w:id="5041" w:author="R4-1809562" w:date="2018-07-11T17:46:00Z">
              <w:r w:rsidRPr="008019AF">
                <w:rPr>
                  <w:rFonts w:cs="v5.0.0"/>
                  <w:lang w:val="sv-SE"/>
                </w:rPr>
                <w:t xml:space="preserve">5 </w:t>
              </w:r>
              <w:r w:rsidRPr="008019AF">
                <w:rPr>
                  <w:rFonts w:cs="Arial"/>
                  <w:lang w:val="sv-SE"/>
                </w:rPr>
                <w:t xml:space="preserve">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ins>
          </w:p>
          <w:p w14:paraId="4EF57ABE" w14:textId="77777777" w:rsidR="00565ECD" w:rsidRPr="008019AF" w:rsidRDefault="00565ECD" w:rsidP="00A0615D">
            <w:pPr>
              <w:pStyle w:val="TAC"/>
              <w:rPr>
                <w:ins w:id="5042" w:author="R4-1809562" w:date="2018-07-11T17:46:00Z"/>
                <w:rFonts w:cs="v5.0.0"/>
                <w:lang w:val="sv-SE"/>
              </w:rPr>
            </w:pPr>
            <w:ins w:id="5043" w:author="R4-1809562" w:date="2018-07-11T17:46:00Z">
              <w:r w:rsidRPr="008019AF">
                <w:rPr>
                  <w:rFonts w:cs="v5.0.0"/>
                  <w:lang w:val="sv-SE"/>
                </w:rPr>
                <w:t xml:space="preserve">min(10 MHz, </w:t>
              </w:r>
              <w:r w:rsidRPr="008019AF">
                <w:rPr>
                  <w:rFonts w:cs="Arial"/>
                </w:rPr>
                <w:sym w:font="Symbol" w:char="F044"/>
              </w:r>
              <w:r w:rsidRPr="008019AF">
                <w:rPr>
                  <w:rFonts w:cs="Arial"/>
                  <w:lang w:val="sv-SE"/>
                </w:rPr>
                <w:t>f</w:t>
              </w:r>
              <w:r w:rsidRPr="008019AF">
                <w:rPr>
                  <w:rFonts w:cs="Arial"/>
                  <w:vertAlign w:val="subscript"/>
                  <w:lang w:val="sv-SE"/>
                </w:rPr>
                <w:t>max</w:t>
              </w:r>
              <w:r w:rsidRPr="008019AF">
                <w:rPr>
                  <w:rFonts w:cs="v5.0.0"/>
                  <w:lang w:val="sv-SE"/>
                </w:rPr>
                <w:t>)</w:t>
              </w:r>
            </w:ins>
          </w:p>
        </w:tc>
        <w:tc>
          <w:tcPr>
            <w:tcW w:w="2976" w:type="dxa"/>
          </w:tcPr>
          <w:p w14:paraId="3A72ACBB" w14:textId="77777777" w:rsidR="00565ECD" w:rsidRPr="008019AF" w:rsidRDefault="00565ECD" w:rsidP="00A0615D">
            <w:pPr>
              <w:pStyle w:val="TAC"/>
              <w:rPr>
                <w:ins w:id="5044" w:author="R4-1809562" w:date="2018-07-11T17:46:00Z"/>
                <w:rFonts w:cs="v5.0.0"/>
                <w:lang w:val="sv-SE"/>
              </w:rPr>
            </w:pPr>
            <w:ins w:id="5045" w:author="R4-1809562" w:date="2018-07-11T17:46:00Z">
              <w:r w:rsidRPr="008019AF">
                <w:rPr>
                  <w:rFonts w:cs="v5.0.0"/>
                  <w:lang w:val="sv-SE"/>
                </w:rPr>
                <w:t xml:space="preserve">5.05 MHz </w:t>
              </w:r>
              <w:r w:rsidRPr="008019AF">
                <w:rPr>
                  <w:rFonts w:cs="v5.0.0"/>
                </w:rPr>
                <w:sym w:font="Symbol" w:char="F0A3"/>
              </w:r>
              <w:r w:rsidRPr="008019AF">
                <w:rPr>
                  <w:rFonts w:cs="v5.0.0"/>
                  <w:lang w:val="sv-SE"/>
                </w:rPr>
                <w:t xml:space="preserve"> f_offset &lt; </w:t>
              </w:r>
            </w:ins>
          </w:p>
          <w:p w14:paraId="5C595660" w14:textId="77777777" w:rsidR="00565ECD" w:rsidRPr="008019AF" w:rsidRDefault="00565ECD" w:rsidP="00A0615D">
            <w:pPr>
              <w:pStyle w:val="TAC"/>
              <w:rPr>
                <w:ins w:id="5046" w:author="R4-1809562" w:date="2018-07-11T17:46:00Z"/>
                <w:rFonts w:cs="v5.0.0"/>
                <w:lang w:val="sv-SE"/>
              </w:rPr>
            </w:pPr>
            <w:ins w:id="5047" w:author="R4-1809562" w:date="2018-07-11T17:46:00Z">
              <w:r w:rsidRPr="008019AF">
                <w:rPr>
                  <w:rFonts w:cs="v5.0.0"/>
                  <w:lang w:val="sv-SE"/>
                </w:rPr>
                <w:t>min(10.05 MHz, f_offset</w:t>
              </w:r>
              <w:r w:rsidRPr="008019AF">
                <w:rPr>
                  <w:rFonts w:cs="v5.0.0"/>
                  <w:vertAlign w:val="subscript"/>
                  <w:lang w:val="sv-SE"/>
                </w:rPr>
                <w:t>max</w:t>
              </w:r>
              <w:r w:rsidRPr="008019AF">
                <w:rPr>
                  <w:rFonts w:cs="v5.0.0"/>
                  <w:lang w:val="sv-SE"/>
                </w:rPr>
                <w:t>)</w:t>
              </w:r>
            </w:ins>
          </w:p>
        </w:tc>
        <w:tc>
          <w:tcPr>
            <w:tcW w:w="3455" w:type="dxa"/>
          </w:tcPr>
          <w:p w14:paraId="6A5395E9" w14:textId="77777777" w:rsidR="00565ECD" w:rsidRPr="008019AF" w:rsidRDefault="00565ECD" w:rsidP="00A0615D">
            <w:pPr>
              <w:pStyle w:val="TAC"/>
              <w:rPr>
                <w:ins w:id="5048" w:author="R4-1809562" w:date="2018-07-11T17:46:00Z"/>
                <w:rFonts w:cs="Arial"/>
              </w:rPr>
            </w:pPr>
            <w:ins w:id="5049" w:author="R4-1809562" w:date="2018-07-11T17:46:00Z">
              <w:r>
                <w:rPr>
                  <w:rFonts w:cs="Arial"/>
                </w:rPr>
                <w:t>-5</w:t>
              </w:r>
              <w:r w:rsidRPr="008019AF">
                <w:rPr>
                  <w:rFonts w:cs="Arial"/>
                </w:rPr>
                <w:t xml:space="preserve"> </w:t>
              </w:r>
              <w:r w:rsidRPr="000B49F6">
                <w:rPr>
                  <w:rFonts w:cs="Arial"/>
                  <w:highlight w:val="yellow"/>
                  <w:lang w:eastAsia="zh-CN"/>
                </w:rPr>
                <w:t>+ FFS</w:t>
              </w:r>
              <w:r w:rsidRPr="008019AF">
                <w:rPr>
                  <w:rFonts w:cs="Arial"/>
                </w:rPr>
                <w:t xml:space="preserve"> dBm</w:t>
              </w:r>
            </w:ins>
          </w:p>
        </w:tc>
        <w:tc>
          <w:tcPr>
            <w:tcW w:w="1430" w:type="dxa"/>
          </w:tcPr>
          <w:p w14:paraId="23AB0136" w14:textId="77777777" w:rsidR="00565ECD" w:rsidRPr="008019AF" w:rsidRDefault="00565ECD" w:rsidP="00A0615D">
            <w:pPr>
              <w:pStyle w:val="TAC"/>
              <w:rPr>
                <w:ins w:id="5050" w:author="R4-1809562" w:date="2018-07-11T17:46:00Z"/>
                <w:rFonts w:cs="Arial"/>
              </w:rPr>
            </w:pPr>
            <w:ins w:id="5051" w:author="R4-1809562" w:date="2018-07-11T17:46:00Z">
              <w:r w:rsidRPr="008019AF">
                <w:rPr>
                  <w:rFonts w:cs="Arial"/>
                </w:rPr>
                <w:t xml:space="preserve">100 kHz </w:t>
              </w:r>
            </w:ins>
          </w:p>
        </w:tc>
      </w:tr>
      <w:tr w:rsidR="00565ECD" w:rsidRPr="008019AF" w14:paraId="72AE3AB4" w14:textId="77777777" w:rsidTr="00A0615D">
        <w:trPr>
          <w:cantSplit/>
          <w:jc w:val="center"/>
          <w:ins w:id="5052" w:author="R4-1809562" w:date="2018-07-11T17:46:00Z"/>
        </w:trPr>
        <w:tc>
          <w:tcPr>
            <w:tcW w:w="1953" w:type="dxa"/>
          </w:tcPr>
          <w:p w14:paraId="07B852C8" w14:textId="77777777" w:rsidR="00565ECD" w:rsidRPr="008019AF" w:rsidRDefault="00565ECD" w:rsidP="00A0615D">
            <w:pPr>
              <w:pStyle w:val="TAC"/>
              <w:rPr>
                <w:ins w:id="5053" w:author="R4-1809562" w:date="2018-07-11T17:46:00Z"/>
                <w:rFonts w:cs="v5.0.0"/>
              </w:rPr>
            </w:pPr>
            <w:ins w:id="5054" w:author="R4-1809562" w:date="2018-07-11T17:46:00Z">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Arial"/>
                </w:rPr>
                <w:sym w:font="Symbol" w:char="F0A3"/>
              </w:r>
              <w:r w:rsidRPr="008019AF">
                <w:rPr>
                  <w:rFonts w:cs="Arial"/>
                </w:rPr>
                <w:t xml:space="preserve"> </w:t>
              </w:r>
              <w:r w:rsidRPr="008019AF">
                <w:rPr>
                  <w:rFonts w:cs="Arial"/>
                </w:rPr>
                <w:sym w:font="Symbol" w:char="F044"/>
              </w:r>
              <w:r w:rsidRPr="008019AF">
                <w:rPr>
                  <w:rFonts w:cs="Arial"/>
                </w:rPr>
                <w:t>f</w:t>
              </w:r>
              <w:r w:rsidRPr="008019AF">
                <w:rPr>
                  <w:rFonts w:cs="Arial"/>
                  <w:vertAlign w:val="subscript"/>
                </w:rPr>
                <w:t>max</w:t>
              </w:r>
            </w:ins>
          </w:p>
        </w:tc>
        <w:tc>
          <w:tcPr>
            <w:tcW w:w="2976" w:type="dxa"/>
          </w:tcPr>
          <w:p w14:paraId="454C821F" w14:textId="77777777" w:rsidR="00565ECD" w:rsidRPr="008019AF" w:rsidRDefault="00565ECD" w:rsidP="00A0615D">
            <w:pPr>
              <w:pStyle w:val="TAC"/>
              <w:rPr>
                <w:ins w:id="5055" w:author="R4-1809562" w:date="2018-07-11T17:46:00Z"/>
                <w:rFonts w:cs="v5.0.0"/>
              </w:rPr>
            </w:pPr>
            <w:ins w:id="5056" w:author="R4-1809562" w:date="2018-07-11T17:46:00Z">
              <w:r w:rsidRPr="008019AF">
                <w:rPr>
                  <w:rFonts w:cs="v5.0.0"/>
                </w:rPr>
                <w:t xml:space="preserve">10.05 MHz </w:t>
              </w:r>
              <w:r w:rsidRPr="008019AF">
                <w:rPr>
                  <w:rFonts w:cs="v5.0.0"/>
                </w:rPr>
                <w:sym w:font="Symbol" w:char="F0A3"/>
              </w:r>
              <w:r w:rsidRPr="008019AF">
                <w:rPr>
                  <w:rFonts w:cs="v5.0.0"/>
                </w:rPr>
                <w:t xml:space="preserve"> f_offset &lt; f_offset</w:t>
              </w:r>
              <w:r w:rsidRPr="008019AF">
                <w:rPr>
                  <w:rFonts w:cs="v5.0.0"/>
                  <w:vertAlign w:val="subscript"/>
                </w:rPr>
                <w:t>max</w:t>
              </w:r>
              <w:r w:rsidRPr="008019AF">
                <w:rPr>
                  <w:rFonts w:cs="v5.0.0"/>
                </w:rPr>
                <w:t xml:space="preserve"> </w:t>
              </w:r>
            </w:ins>
          </w:p>
        </w:tc>
        <w:tc>
          <w:tcPr>
            <w:tcW w:w="3455" w:type="dxa"/>
          </w:tcPr>
          <w:p w14:paraId="2328B355" w14:textId="77777777" w:rsidR="00565ECD" w:rsidRPr="008019AF" w:rsidRDefault="00565ECD" w:rsidP="00A0615D">
            <w:pPr>
              <w:pStyle w:val="TAC"/>
              <w:rPr>
                <w:ins w:id="5057" w:author="R4-1809562" w:date="2018-07-11T17:46:00Z"/>
                <w:rFonts w:cs="Arial"/>
              </w:rPr>
            </w:pPr>
            <w:ins w:id="5058" w:author="R4-1809562" w:date="2018-07-11T17:46:00Z">
              <w:r>
                <w:rPr>
                  <w:rFonts w:cs="Arial"/>
                </w:rPr>
                <w:t>-4</w:t>
              </w:r>
              <w:r w:rsidRPr="008019AF">
                <w:rPr>
                  <w:rFonts w:cs="Arial"/>
                </w:rPr>
                <w:t xml:space="preserve"> dBm (Note </w:t>
              </w:r>
              <w:r w:rsidRPr="008019AF">
                <w:rPr>
                  <w:rFonts w:cs="Arial"/>
                  <w:lang w:eastAsia="zh-CN"/>
                </w:rPr>
                <w:t>3</w:t>
              </w:r>
              <w:r w:rsidRPr="008019AF">
                <w:rPr>
                  <w:rFonts w:cs="Arial"/>
                </w:rPr>
                <w:t>)</w:t>
              </w:r>
            </w:ins>
          </w:p>
        </w:tc>
        <w:tc>
          <w:tcPr>
            <w:tcW w:w="1430" w:type="dxa"/>
          </w:tcPr>
          <w:p w14:paraId="6B749613" w14:textId="77777777" w:rsidR="00565ECD" w:rsidRPr="008019AF" w:rsidRDefault="00565ECD" w:rsidP="00A0615D">
            <w:pPr>
              <w:pStyle w:val="TAC"/>
              <w:rPr>
                <w:ins w:id="5059" w:author="R4-1809562" w:date="2018-07-11T17:46:00Z"/>
                <w:rFonts w:cs="Arial"/>
              </w:rPr>
            </w:pPr>
            <w:ins w:id="5060" w:author="R4-1809562" w:date="2018-07-11T17:46:00Z">
              <w:r w:rsidRPr="008019AF">
                <w:rPr>
                  <w:rFonts w:cs="Arial"/>
                </w:rPr>
                <w:t xml:space="preserve">100 kHz </w:t>
              </w:r>
            </w:ins>
          </w:p>
        </w:tc>
      </w:tr>
      <w:tr w:rsidR="00565ECD" w:rsidRPr="008019AF" w14:paraId="7CBCD9C7" w14:textId="77777777" w:rsidTr="00A0615D">
        <w:trPr>
          <w:cantSplit/>
          <w:jc w:val="center"/>
          <w:ins w:id="5061" w:author="R4-1809562" w:date="2018-07-11T17:46:00Z"/>
        </w:trPr>
        <w:tc>
          <w:tcPr>
            <w:tcW w:w="9814" w:type="dxa"/>
            <w:gridSpan w:val="4"/>
          </w:tcPr>
          <w:p w14:paraId="210F097F" w14:textId="77777777" w:rsidR="00565ECD" w:rsidRPr="008019AF" w:rsidRDefault="00565ECD" w:rsidP="00A0615D">
            <w:pPr>
              <w:pStyle w:val="TAN"/>
              <w:rPr>
                <w:ins w:id="5062" w:author="R4-1809562" w:date="2018-07-11T17:46:00Z"/>
                <w:rFonts w:cs="Arial"/>
              </w:rPr>
            </w:pPr>
            <w:ins w:id="5063" w:author="R4-1809562" w:date="2018-07-11T17:46:00Z">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sub blocks on each side of the sub block gap.</w:t>
              </w:r>
              <w:r w:rsidRPr="008019AF">
                <w:rPr>
                  <w:rFonts w:cs="Arial"/>
                </w:rPr>
                <w:t xml:space="preserve"> Exception is </w:t>
              </w:r>
              <w:r w:rsidRPr="008019AF">
                <w:rPr>
                  <w:rFonts w:ascii="Symbol" w:hAnsi="Symbol" w:cs="Arial"/>
                </w:rPr>
                <w:t></w:t>
              </w:r>
              <w:r w:rsidRPr="008019AF">
                <w:rPr>
                  <w:rFonts w:cs="Arial"/>
                </w:rPr>
                <w:t>f ≥ 10MHz from both adjacent sub blocks on each side of the sub-block gap, where the emission limits within sub-block gaps shall be -13 dBm/100 kHz.</w:t>
              </w:r>
            </w:ins>
          </w:p>
          <w:p w14:paraId="58EC1B96" w14:textId="77777777" w:rsidR="00565ECD" w:rsidRPr="008019AF" w:rsidRDefault="00565ECD" w:rsidP="00A0615D">
            <w:pPr>
              <w:pStyle w:val="TAN"/>
              <w:rPr>
                <w:ins w:id="5064" w:author="R4-1809562" w:date="2018-07-11T17:46:00Z"/>
                <w:rFonts w:cs="Arial"/>
              </w:rPr>
            </w:pPr>
            <w:ins w:id="5065" w:author="R4-1809562" w:date="2018-07-11T17:46:00Z">
              <w:r w:rsidRPr="008019AF">
                <w:rPr>
                  <w:rFonts w:cs="Arial"/>
                </w:rPr>
                <w:t>NOTE 2:</w:t>
              </w:r>
              <w:r w:rsidRPr="008019AF">
                <w:rPr>
                  <w:rFonts w:cs="Arial"/>
                </w:rPr>
                <w:tab/>
                <w:t xml:space="preserve">For </w:t>
              </w:r>
              <w:r>
                <w:rPr>
                  <w:rFonts w:cs="Arial"/>
                </w:rPr>
                <w:t xml:space="preserve">a </w:t>
              </w:r>
              <w:r>
                <w:rPr>
                  <w:rFonts w:cs="Arial"/>
                  <w:i/>
                </w:rPr>
                <w:t xml:space="preserve">multi-band RIB </w:t>
              </w:r>
              <w:r w:rsidRPr="008019AF">
                <w:rPr>
                  <w:rFonts w:cs="Arial"/>
                </w:rPr>
                <w:t>with Inter RF Bandwidth gap &lt; 20MHz the emission limits within the Inter RF Bandwidth gaps is calculated as a cumulative sum of contributions from adjacent sub-blocks or RF Bandwidth on each side of the Inter RF Bandwidth gap.</w:t>
              </w:r>
            </w:ins>
          </w:p>
          <w:p w14:paraId="74EB2A26" w14:textId="77777777" w:rsidR="00565ECD" w:rsidRPr="008019AF" w:rsidRDefault="00565ECD" w:rsidP="00A0615D">
            <w:pPr>
              <w:pStyle w:val="TAN"/>
              <w:rPr>
                <w:ins w:id="5066" w:author="R4-1809562" w:date="2018-07-11T17:46:00Z"/>
                <w:rFonts w:cs="Arial"/>
              </w:rPr>
            </w:pPr>
            <w:ins w:id="5067" w:author="R4-1809562" w:date="2018-07-11T17:46:00Z">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ins>
          </w:p>
        </w:tc>
      </w:tr>
    </w:tbl>
    <w:p w14:paraId="73FBAFBC" w14:textId="77777777" w:rsidR="00565ECD" w:rsidRDefault="00565ECD" w:rsidP="00C1689C">
      <w:pPr>
        <w:rPr>
          <w:ins w:id="5068" w:author="R4-1809562" w:date="2018-07-11T17:46:00Z"/>
        </w:rPr>
      </w:pPr>
    </w:p>
    <w:p w14:paraId="1991B6A9" w14:textId="77777777" w:rsidR="00565ECD" w:rsidRPr="001B2D64" w:rsidRDefault="00565ECD" w:rsidP="00C1689C">
      <w:pPr>
        <w:pStyle w:val="TH"/>
        <w:rPr>
          <w:ins w:id="5069" w:author="R4-1809562" w:date="2018-07-11T17:46:00Z"/>
          <w:rFonts w:cs="v5.0.0"/>
        </w:rPr>
      </w:pPr>
      <w:bookmarkStart w:id="5070" w:name="_Hlk515383231"/>
      <w:ins w:id="5071" w:author="R4-1809562" w:date="2018-07-11T17:46:00Z">
        <w:r>
          <w:lastRenderedPageBreak/>
          <w:t>Table 6.7.4.5</w:t>
        </w:r>
        <w:r w:rsidRPr="008019AF">
          <w:t xml:space="preserve">.1-2: Wide Area BS </w:t>
        </w:r>
        <w:r w:rsidRPr="008019AF">
          <w:rPr>
            <w:i/>
          </w:rPr>
          <w:t>operating band</w:t>
        </w:r>
        <w:r w:rsidRPr="008019AF">
          <w:t xml:space="preserve"> unwanted emission limits </w:t>
        </w:r>
        <w:r w:rsidRPr="008019AF">
          <w:br/>
          <w:t>(</w:t>
        </w:r>
        <w:r>
          <w:t xml:space="preserve">1 GHz &lt; NR bands </w:t>
        </w:r>
        <w:r>
          <w:rPr>
            <w:rFonts w:cs="Arial"/>
          </w:rPr>
          <w:t>≤</w:t>
        </w:r>
        <w:r>
          <w:t xml:space="preserve"> 3</w:t>
        </w:r>
        <w:r w:rsidRPr="008019AF">
          <w:t xml:space="preserve"> GHz) for Category A</w:t>
        </w:r>
      </w:ins>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565ECD" w:rsidRPr="008019AF" w14:paraId="626A3F10" w14:textId="77777777" w:rsidTr="00A0615D">
        <w:trPr>
          <w:cantSplit/>
          <w:jc w:val="center"/>
          <w:ins w:id="5072" w:author="R4-1809562" w:date="2018-07-11T17:46:00Z"/>
        </w:trPr>
        <w:tc>
          <w:tcPr>
            <w:tcW w:w="1953" w:type="dxa"/>
          </w:tcPr>
          <w:bookmarkEnd w:id="5070"/>
          <w:p w14:paraId="06193283" w14:textId="77777777" w:rsidR="00565ECD" w:rsidRPr="008019AF" w:rsidRDefault="00565ECD" w:rsidP="00A0615D">
            <w:pPr>
              <w:pStyle w:val="TAH"/>
              <w:rPr>
                <w:ins w:id="5073" w:author="R4-1809562" w:date="2018-07-11T17:46:00Z"/>
                <w:rFonts w:cs="v5.0.0"/>
              </w:rPr>
            </w:pPr>
            <w:ins w:id="5074" w:author="R4-1809562" w:date="2018-07-11T17:46:00Z">
              <w:r w:rsidRPr="008019AF">
                <w:rPr>
                  <w:rFonts w:cs="v5.0.0"/>
                </w:rPr>
                <w:t xml:space="preserve">Frequency offset of measurement filter </w:t>
              </w:r>
              <w:r w:rsidRPr="008019AF">
                <w:rPr>
                  <w:rFonts w:cs="v5.0.0"/>
                </w:rPr>
                <w:noBreakHyphen/>
                <w:t xml:space="preserve">3dB point, </w:t>
              </w:r>
              <w:r w:rsidRPr="008019AF">
                <w:rPr>
                  <w:rFonts w:cs="v5.0.0"/>
                </w:rPr>
                <w:sym w:font="Symbol" w:char="F044"/>
              </w:r>
              <w:r w:rsidRPr="008019AF">
                <w:rPr>
                  <w:rFonts w:cs="v5.0.0"/>
                </w:rPr>
                <w:t>f</w:t>
              </w:r>
            </w:ins>
          </w:p>
        </w:tc>
        <w:tc>
          <w:tcPr>
            <w:tcW w:w="2976" w:type="dxa"/>
          </w:tcPr>
          <w:p w14:paraId="0FB37926" w14:textId="77777777" w:rsidR="00565ECD" w:rsidRPr="008019AF" w:rsidRDefault="00565ECD" w:rsidP="00A0615D">
            <w:pPr>
              <w:pStyle w:val="TAH"/>
              <w:rPr>
                <w:ins w:id="5075" w:author="R4-1809562" w:date="2018-07-11T17:46:00Z"/>
                <w:rFonts w:cs="v5.0.0"/>
              </w:rPr>
            </w:pPr>
            <w:ins w:id="5076" w:author="R4-1809562" w:date="2018-07-11T17:46:00Z">
              <w:r w:rsidRPr="008019AF">
                <w:rPr>
                  <w:rFonts w:cs="v5.0.0"/>
                </w:rPr>
                <w:t>Frequency offset of measurement filter centre frequency, f_offset</w:t>
              </w:r>
            </w:ins>
          </w:p>
        </w:tc>
        <w:tc>
          <w:tcPr>
            <w:tcW w:w="3455" w:type="dxa"/>
          </w:tcPr>
          <w:p w14:paraId="733B6B10" w14:textId="77777777" w:rsidR="00565ECD" w:rsidRPr="008019AF" w:rsidRDefault="00565ECD" w:rsidP="00A0615D">
            <w:pPr>
              <w:pStyle w:val="TAH"/>
              <w:rPr>
                <w:ins w:id="5077" w:author="R4-1809562" w:date="2018-07-11T17:46:00Z"/>
                <w:rFonts w:cs="v5.0.0"/>
              </w:rPr>
            </w:pPr>
            <w:ins w:id="5078" w:author="R4-1809562" w:date="2018-07-11T17:46:00Z">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ins>
          </w:p>
        </w:tc>
        <w:tc>
          <w:tcPr>
            <w:tcW w:w="1430" w:type="dxa"/>
          </w:tcPr>
          <w:p w14:paraId="498730DC" w14:textId="77777777" w:rsidR="00565ECD" w:rsidRPr="008019AF" w:rsidRDefault="00565ECD" w:rsidP="00A0615D">
            <w:pPr>
              <w:pStyle w:val="TAH"/>
              <w:rPr>
                <w:ins w:id="5079" w:author="R4-1809562" w:date="2018-07-11T17:46:00Z"/>
                <w:rFonts w:cs="v5.0.0"/>
              </w:rPr>
            </w:pPr>
            <w:ins w:id="5080" w:author="R4-1809562" w:date="2018-07-11T17:46:00Z">
              <w:r w:rsidRPr="008019AF">
                <w:rPr>
                  <w:rFonts w:cs="v5.0.0"/>
                </w:rPr>
                <w:t>Measurement bandwidth</w:t>
              </w:r>
            </w:ins>
          </w:p>
        </w:tc>
      </w:tr>
      <w:tr w:rsidR="00565ECD" w:rsidRPr="008019AF" w14:paraId="092EA1E7" w14:textId="77777777" w:rsidTr="00A0615D">
        <w:trPr>
          <w:cantSplit/>
          <w:jc w:val="center"/>
          <w:ins w:id="5081" w:author="R4-1809562" w:date="2018-07-11T17:46:00Z"/>
        </w:trPr>
        <w:tc>
          <w:tcPr>
            <w:tcW w:w="1953" w:type="dxa"/>
          </w:tcPr>
          <w:p w14:paraId="21022C2B" w14:textId="77777777" w:rsidR="00565ECD" w:rsidRPr="008019AF" w:rsidRDefault="00565ECD" w:rsidP="00A0615D">
            <w:pPr>
              <w:pStyle w:val="TAC"/>
              <w:rPr>
                <w:ins w:id="5082" w:author="R4-1809562" w:date="2018-07-11T17:46:00Z"/>
                <w:rFonts w:cs="v5.0.0"/>
              </w:rPr>
            </w:pPr>
            <w:ins w:id="5083" w:author="R4-1809562" w:date="2018-07-11T17:46:00Z">
              <w:r w:rsidRPr="008019AF">
                <w:rPr>
                  <w:rFonts w:cs="v5.0.0"/>
                </w:rPr>
                <w:t xml:space="preserve">0 </w:t>
              </w:r>
              <w:r w:rsidRPr="008019AF">
                <w:rPr>
                  <w:rFonts w:cs="Arial"/>
                </w:rPr>
                <w:t xml:space="preserve">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ins>
          </w:p>
        </w:tc>
        <w:tc>
          <w:tcPr>
            <w:tcW w:w="2976" w:type="dxa"/>
          </w:tcPr>
          <w:p w14:paraId="6B6541EA" w14:textId="77777777" w:rsidR="00565ECD" w:rsidRPr="008019AF" w:rsidRDefault="00565ECD" w:rsidP="00A0615D">
            <w:pPr>
              <w:pStyle w:val="TAC"/>
              <w:rPr>
                <w:ins w:id="5084" w:author="R4-1809562" w:date="2018-07-11T17:46:00Z"/>
                <w:rFonts w:cs="v5.0.0"/>
              </w:rPr>
            </w:pPr>
            <w:ins w:id="5085" w:author="R4-1809562" w:date="2018-07-11T17:46:00Z">
              <w:r w:rsidRPr="008019AF">
                <w:rPr>
                  <w:rFonts w:cs="v5.0.0"/>
                </w:rPr>
                <w:t xml:space="preserve">0.05 MHz </w:t>
              </w:r>
              <w:r w:rsidRPr="008019AF">
                <w:rPr>
                  <w:rFonts w:cs="v5.0.0"/>
                </w:rPr>
                <w:sym w:font="Symbol" w:char="F0A3"/>
              </w:r>
              <w:r w:rsidRPr="008019AF">
                <w:rPr>
                  <w:rFonts w:cs="v5.0.0"/>
                </w:rPr>
                <w:t xml:space="preserve"> f_offset &lt; 5.05 MHz</w:t>
              </w:r>
            </w:ins>
          </w:p>
        </w:tc>
        <w:tc>
          <w:tcPr>
            <w:tcW w:w="3455" w:type="dxa"/>
            <w:vAlign w:val="center"/>
          </w:tcPr>
          <w:p w14:paraId="269E951C" w14:textId="77777777" w:rsidR="00565ECD" w:rsidRPr="008019AF" w:rsidRDefault="00565ECD" w:rsidP="00A0615D">
            <w:pPr>
              <w:pStyle w:val="TAC"/>
              <w:rPr>
                <w:ins w:id="5086" w:author="R4-1809562" w:date="2018-07-11T17:46:00Z"/>
                <w:rFonts w:cs="Arial"/>
              </w:rPr>
            </w:pPr>
            <m:oMathPara>
              <m:oMath>
                <m:r>
                  <w:ins w:id="5087" w:author="R4-1809562" w:date="2018-07-11T17:46:00Z">
                    <w:rPr>
                      <w:rFonts w:ascii="Cambria Math" w:hAnsi="Cambria Math"/>
                      <w:szCs w:val="18"/>
                    </w:rPr>
                    <m:t>2 dBm+FFS-</m:t>
                  </w:ins>
                </m:r>
                <m:box>
                  <m:boxPr>
                    <m:ctrlPr>
                      <w:ins w:id="5088" w:author="R4-1809562" w:date="2018-07-11T17:46:00Z">
                        <w:rPr>
                          <w:rFonts w:ascii="Cambria Math" w:hAnsi="Cambria Math"/>
                          <w:i/>
                          <w:szCs w:val="18"/>
                        </w:rPr>
                      </w:ins>
                    </m:ctrlPr>
                  </m:boxPr>
                  <m:e>
                    <m:argPr>
                      <m:argSz m:val="-1"/>
                    </m:argPr>
                    <m:f>
                      <m:fPr>
                        <m:ctrlPr>
                          <w:ins w:id="5089" w:author="R4-1809562" w:date="2018-07-11T17:46:00Z">
                            <w:rPr>
                              <w:rFonts w:ascii="Cambria Math" w:hAnsi="Cambria Math"/>
                              <w:i/>
                              <w:szCs w:val="18"/>
                            </w:rPr>
                          </w:ins>
                        </m:ctrlPr>
                      </m:fPr>
                      <m:num>
                        <m:r>
                          <w:ins w:id="5090" w:author="R4-1809562" w:date="2018-07-11T17:46:00Z">
                            <w:rPr>
                              <w:rFonts w:ascii="Cambria Math" w:hAnsi="Cambria Math"/>
                              <w:szCs w:val="18"/>
                            </w:rPr>
                            <m:t>7</m:t>
                          </w:ins>
                        </m:r>
                      </m:num>
                      <m:den>
                        <m:r>
                          <w:ins w:id="5091" w:author="R4-1809562" w:date="2018-07-11T17:46:00Z">
                            <w:rPr>
                              <w:rFonts w:ascii="Cambria Math" w:hAnsi="Cambria Math"/>
                              <w:szCs w:val="18"/>
                            </w:rPr>
                            <m:t>5</m:t>
                          </w:ins>
                        </m:r>
                      </m:den>
                    </m:f>
                  </m:e>
                </m:box>
                <m:d>
                  <m:dPr>
                    <m:ctrlPr>
                      <w:ins w:id="5092" w:author="R4-1809562" w:date="2018-07-11T17:46:00Z">
                        <w:rPr>
                          <w:rFonts w:ascii="Cambria Math" w:hAnsi="Cambria Math"/>
                          <w:i/>
                          <w:szCs w:val="18"/>
                        </w:rPr>
                      </w:ins>
                    </m:ctrlPr>
                  </m:dPr>
                  <m:e>
                    <m:box>
                      <m:boxPr>
                        <m:ctrlPr>
                          <w:ins w:id="5093" w:author="R4-1809562" w:date="2018-07-11T17:46:00Z">
                            <w:rPr>
                              <w:rFonts w:ascii="Cambria Math" w:hAnsi="Cambria Math"/>
                              <w:i/>
                              <w:szCs w:val="18"/>
                            </w:rPr>
                          </w:ins>
                        </m:ctrlPr>
                      </m:boxPr>
                      <m:e>
                        <m:argPr>
                          <m:argSz m:val="-1"/>
                        </m:argPr>
                        <m:f>
                          <m:fPr>
                            <m:ctrlPr>
                              <w:ins w:id="5094" w:author="R4-1809562" w:date="2018-07-11T17:46:00Z">
                                <w:rPr>
                                  <w:rFonts w:ascii="Cambria Math" w:hAnsi="Cambria Math"/>
                                  <w:i/>
                                  <w:szCs w:val="18"/>
                                </w:rPr>
                              </w:ins>
                            </m:ctrlPr>
                          </m:fPr>
                          <m:num>
                            <m:r>
                              <w:ins w:id="5095" w:author="R4-1809562" w:date="2018-07-11T17:46:00Z">
                                <w:rPr>
                                  <w:rFonts w:ascii="Cambria Math" w:hAnsi="Cambria Math"/>
                                  <w:szCs w:val="18"/>
                                </w:rPr>
                                <m:t>f_offset</m:t>
                              </w:ins>
                            </m:r>
                          </m:num>
                          <m:den>
                            <m:r>
                              <w:ins w:id="5096" w:author="R4-1809562" w:date="2018-07-11T17:46:00Z">
                                <w:rPr>
                                  <w:rFonts w:ascii="Cambria Math" w:hAnsi="Cambria Math"/>
                                  <w:szCs w:val="18"/>
                                </w:rPr>
                                <m:t>MHz</m:t>
                              </w:ins>
                            </m:r>
                          </m:den>
                        </m:f>
                      </m:e>
                    </m:box>
                    <m:r>
                      <w:ins w:id="5097" w:author="R4-1809562" w:date="2018-07-11T17:46:00Z">
                        <w:rPr>
                          <w:rFonts w:ascii="Cambria Math" w:hAnsi="Cambria Math"/>
                          <w:szCs w:val="18"/>
                        </w:rPr>
                        <m:t>-0.05</m:t>
                      </w:ins>
                    </m:r>
                  </m:e>
                </m:d>
                <m:r>
                  <w:ins w:id="5098" w:author="R4-1809562" w:date="2018-07-11T17:46:00Z">
                    <w:rPr>
                      <w:rFonts w:ascii="Cambria Math" w:hAnsi="Cambria Math"/>
                      <w:szCs w:val="18"/>
                    </w:rPr>
                    <m:t>dB</m:t>
                  </w:ins>
                </m:r>
              </m:oMath>
            </m:oMathPara>
          </w:p>
        </w:tc>
        <w:tc>
          <w:tcPr>
            <w:tcW w:w="1430" w:type="dxa"/>
          </w:tcPr>
          <w:p w14:paraId="2CCB2A9D" w14:textId="77777777" w:rsidR="00565ECD" w:rsidRPr="008019AF" w:rsidRDefault="00565ECD" w:rsidP="00A0615D">
            <w:pPr>
              <w:pStyle w:val="TAC"/>
              <w:rPr>
                <w:ins w:id="5099" w:author="R4-1809562" w:date="2018-07-11T17:46:00Z"/>
                <w:rFonts w:cs="Arial"/>
              </w:rPr>
            </w:pPr>
            <w:ins w:id="5100" w:author="R4-1809562" w:date="2018-07-11T17:46:00Z">
              <w:r w:rsidRPr="008019AF">
                <w:rPr>
                  <w:rFonts w:cs="Arial"/>
                </w:rPr>
                <w:t xml:space="preserve">100 kHz </w:t>
              </w:r>
            </w:ins>
          </w:p>
        </w:tc>
      </w:tr>
      <w:tr w:rsidR="00565ECD" w:rsidRPr="008019AF" w14:paraId="7F3AE1C7" w14:textId="77777777" w:rsidTr="00A0615D">
        <w:trPr>
          <w:cantSplit/>
          <w:jc w:val="center"/>
          <w:ins w:id="5101" w:author="R4-1809562" w:date="2018-07-11T17:46:00Z"/>
        </w:trPr>
        <w:tc>
          <w:tcPr>
            <w:tcW w:w="1953" w:type="dxa"/>
          </w:tcPr>
          <w:p w14:paraId="5D05DEBA" w14:textId="77777777" w:rsidR="00565ECD" w:rsidRPr="008019AF" w:rsidRDefault="00565ECD" w:rsidP="00A0615D">
            <w:pPr>
              <w:pStyle w:val="TAC"/>
              <w:rPr>
                <w:ins w:id="5102" w:author="R4-1809562" w:date="2018-07-11T17:46:00Z"/>
                <w:rFonts w:cs="v5.0.0"/>
                <w:lang w:val="sv-SE"/>
              </w:rPr>
            </w:pPr>
            <w:ins w:id="5103" w:author="R4-1809562" w:date="2018-07-11T17:46:00Z">
              <w:r w:rsidRPr="008019AF">
                <w:rPr>
                  <w:rFonts w:cs="v5.0.0"/>
                  <w:lang w:val="sv-SE"/>
                </w:rPr>
                <w:t xml:space="preserve">5 </w:t>
              </w:r>
              <w:r w:rsidRPr="008019AF">
                <w:rPr>
                  <w:rFonts w:cs="Arial"/>
                  <w:lang w:val="sv-SE"/>
                </w:rPr>
                <w:t xml:space="preserve">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ins>
          </w:p>
          <w:p w14:paraId="453E6E2C" w14:textId="77777777" w:rsidR="00565ECD" w:rsidRPr="008019AF" w:rsidRDefault="00565ECD" w:rsidP="00A0615D">
            <w:pPr>
              <w:pStyle w:val="TAC"/>
              <w:rPr>
                <w:ins w:id="5104" w:author="R4-1809562" w:date="2018-07-11T17:46:00Z"/>
                <w:rFonts w:cs="v5.0.0"/>
                <w:lang w:val="sv-SE"/>
              </w:rPr>
            </w:pPr>
            <w:ins w:id="5105" w:author="R4-1809562" w:date="2018-07-11T17:46:00Z">
              <w:r w:rsidRPr="008019AF">
                <w:rPr>
                  <w:rFonts w:cs="v5.0.0"/>
                  <w:lang w:val="sv-SE"/>
                </w:rPr>
                <w:t xml:space="preserve">min(10 MHz, </w:t>
              </w:r>
              <w:r w:rsidRPr="008019AF">
                <w:rPr>
                  <w:rFonts w:cs="Arial"/>
                </w:rPr>
                <w:sym w:font="Symbol" w:char="F044"/>
              </w:r>
              <w:r w:rsidRPr="008019AF">
                <w:rPr>
                  <w:rFonts w:cs="Arial"/>
                  <w:lang w:val="sv-SE"/>
                </w:rPr>
                <w:t>f</w:t>
              </w:r>
              <w:r w:rsidRPr="008019AF">
                <w:rPr>
                  <w:rFonts w:cs="Arial"/>
                  <w:vertAlign w:val="subscript"/>
                  <w:lang w:val="sv-SE"/>
                </w:rPr>
                <w:t>max</w:t>
              </w:r>
              <w:r w:rsidRPr="008019AF">
                <w:rPr>
                  <w:rFonts w:cs="v5.0.0"/>
                  <w:lang w:val="sv-SE"/>
                </w:rPr>
                <w:t>)</w:t>
              </w:r>
            </w:ins>
          </w:p>
        </w:tc>
        <w:tc>
          <w:tcPr>
            <w:tcW w:w="2976" w:type="dxa"/>
          </w:tcPr>
          <w:p w14:paraId="07155758" w14:textId="77777777" w:rsidR="00565ECD" w:rsidRPr="008019AF" w:rsidRDefault="00565ECD" w:rsidP="00A0615D">
            <w:pPr>
              <w:pStyle w:val="TAC"/>
              <w:rPr>
                <w:ins w:id="5106" w:author="R4-1809562" w:date="2018-07-11T17:46:00Z"/>
                <w:rFonts w:cs="v5.0.0"/>
                <w:lang w:val="sv-SE"/>
              </w:rPr>
            </w:pPr>
            <w:ins w:id="5107" w:author="R4-1809562" w:date="2018-07-11T17:46:00Z">
              <w:r w:rsidRPr="008019AF">
                <w:rPr>
                  <w:rFonts w:cs="v5.0.0"/>
                  <w:lang w:val="sv-SE"/>
                </w:rPr>
                <w:t xml:space="preserve">5.05 MHz </w:t>
              </w:r>
              <w:r w:rsidRPr="008019AF">
                <w:rPr>
                  <w:rFonts w:cs="v5.0.0"/>
                </w:rPr>
                <w:sym w:font="Symbol" w:char="F0A3"/>
              </w:r>
              <w:r w:rsidRPr="008019AF">
                <w:rPr>
                  <w:rFonts w:cs="v5.0.0"/>
                  <w:lang w:val="sv-SE"/>
                </w:rPr>
                <w:t xml:space="preserve"> f_offset &lt; </w:t>
              </w:r>
            </w:ins>
          </w:p>
          <w:p w14:paraId="58C477C6" w14:textId="77777777" w:rsidR="00565ECD" w:rsidRPr="008019AF" w:rsidRDefault="00565ECD" w:rsidP="00A0615D">
            <w:pPr>
              <w:pStyle w:val="TAC"/>
              <w:rPr>
                <w:ins w:id="5108" w:author="R4-1809562" w:date="2018-07-11T17:46:00Z"/>
                <w:rFonts w:cs="v5.0.0"/>
                <w:lang w:val="sv-SE"/>
              </w:rPr>
            </w:pPr>
            <w:ins w:id="5109" w:author="R4-1809562" w:date="2018-07-11T17:46:00Z">
              <w:r w:rsidRPr="008019AF">
                <w:rPr>
                  <w:rFonts w:cs="v5.0.0"/>
                  <w:lang w:val="sv-SE"/>
                </w:rPr>
                <w:t>min(10.05 MHz, f_offset</w:t>
              </w:r>
              <w:r w:rsidRPr="008019AF">
                <w:rPr>
                  <w:rFonts w:cs="v5.0.0"/>
                  <w:vertAlign w:val="subscript"/>
                  <w:lang w:val="sv-SE"/>
                </w:rPr>
                <w:t>max</w:t>
              </w:r>
              <w:r w:rsidRPr="008019AF">
                <w:rPr>
                  <w:rFonts w:cs="v5.0.0"/>
                  <w:lang w:val="sv-SE"/>
                </w:rPr>
                <w:t>)</w:t>
              </w:r>
            </w:ins>
          </w:p>
        </w:tc>
        <w:tc>
          <w:tcPr>
            <w:tcW w:w="3455" w:type="dxa"/>
          </w:tcPr>
          <w:p w14:paraId="0433D89A" w14:textId="77777777" w:rsidR="00565ECD" w:rsidRPr="008019AF" w:rsidRDefault="00565ECD" w:rsidP="00A0615D">
            <w:pPr>
              <w:pStyle w:val="TAC"/>
              <w:rPr>
                <w:ins w:id="5110" w:author="R4-1809562" w:date="2018-07-11T17:46:00Z"/>
                <w:rFonts w:cs="Arial"/>
              </w:rPr>
            </w:pPr>
            <w:ins w:id="5111" w:author="R4-1809562" w:date="2018-07-11T17:46:00Z">
              <w:r>
                <w:rPr>
                  <w:rFonts w:cs="Arial"/>
                </w:rPr>
                <w:t>-5</w:t>
              </w:r>
              <w:r w:rsidRPr="008019AF">
                <w:rPr>
                  <w:rFonts w:cs="Arial"/>
                </w:rPr>
                <w:t xml:space="preserve"> </w:t>
              </w:r>
              <w:r w:rsidRPr="000B49F6">
                <w:rPr>
                  <w:rFonts w:cs="Arial"/>
                  <w:highlight w:val="yellow"/>
                  <w:lang w:eastAsia="zh-CN"/>
                </w:rPr>
                <w:t>+ FFS</w:t>
              </w:r>
              <w:r w:rsidRPr="008019AF">
                <w:rPr>
                  <w:rFonts w:cs="Arial"/>
                </w:rPr>
                <w:t xml:space="preserve"> dBm</w:t>
              </w:r>
            </w:ins>
          </w:p>
        </w:tc>
        <w:tc>
          <w:tcPr>
            <w:tcW w:w="1430" w:type="dxa"/>
          </w:tcPr>
          <w:p w14:paraId="54092E1D" w14:textId="77777777" w:rsidR="00565ECD" w:rsidRPr="008019AF" w:rsidRDefault="00565ECD" w:rsidP="00A0615D">
            <w:pPr>
              <w:pStyle w:val="TAC"/>
              <w:rPr>
                <w:ins w:id="5112" w:author="R4-1809562" w:date="2018-07-11T17:46:00Z"/>
                <w:rFonts w:cs="Arial"/>
              </w:rPr>
            </w:pPr>
            <w:ins w:id="5113" w:author="R4-1809562" w:date="2018-07-11T17:46:00Z">
              <w:r w:rsidRPr="008019AF">
                <w:rPr>
                  <w:rFonts w:cs="Arial"/>
                </w:rPr>
                <w:t xml:space="preserve">100 kHz </w:t>
              </w:r>
            </w:ins>
          </w:p>
        </w:tc>
      </w:tr>
      <w:tr w:rsidR="00565ECD" w:rsidRPr="008019AF" w14:paraId="5E3D3684" w14:textId="77777777" w:rsidTr="00A0615D">
        <w:trPr>
          <w:cantSplit/>
          <w:jc w:val="center"/>
          <w:ins w:id="5114" w:author="R4-1809562" w:date="2018-07-11T17:46:00Z"/>
        </w:trPr>
        <w:tc>
          <w:tcPr>
            <w:tcW w:w="1953" w:type="dxa"/>
          </w:tcPr>
          <w:p w14:paraId="10F487EE" w14:textId="77777777" w:rsidR="00565ECD" w:rsidRPr="008019AF" w:rsidRDefault="00565ECD" w:rsidP="00A0615D">
            <w:pPr>
              <w:pStyle w:val="TAC"/>
              <w:rPr>
                <w:ins w:id="5115" w:author="R4-1809562" w:date="2018-07-11T17:46:00Z"/>
                <w:rFonts w:cs="v5.0.0"/>
              </w:rPr>
            </w:pPr>
            <w:ins w:id="5116" w:author="R4-1809562" w:date="2018-07-11T17:46:00Z">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Arial"/>
                </w:rPr>
                <w:sym w:font="Symbol" w:char="F0A3"/>
              </w:r>
              <w:r w:rsidRPr="008019AF">
                <w:rPr>
                  <w:rFonts w:cs="Arial"/>
                </w:rPr>
                <w:t xml:space="preserve"> </w:t>
              </w:r>
              <w:r w:rsidRPr="008019AF">
                <w:rPr>
                  <w:rFonts w:cs="Arial"/>
                </w:rPr>
                <w:sym w:font="Symbol" w:char="F044"/>
              </w:r>
              <w:r w:rsidRPr="008019AF">
                <w:rPr>
                  <w:rFonts w:cs="Arial"/>
                </w:rPr>
                <w:t>f</w:t>
              </w:r>
              <w:r w:rsidRPr="008019AF">
                <w:rPr>
                  <w:rFonts w:cs="Arial"/>
                  <w:vertAlign w:val="subscript"/>
                </w:rPr>
                <w:t>max</w:t>
              </w:r>
            </w:ins>
          </w:p>
        </w:tc>
        <w:tc>
          <w:tcPr>
            <w:tcW w:w="2976" w:type="dxa"/>
          </w:tcPr>
          <w:p w14:paraId="100F7A06" w14:textId="77777777" w:rsidR="00565ECD" w:rsidRPr="008019AF" w:rsidRDefault="00565ECD" w:rsidP="00A0615D">
            <w:pPr>
              <w:pStyle w:val="TAC"/>
              <w:rPr>
                <w:ins w:id="5117" w:author="R4-1809562" w:date="2018-07-11T17:46:00Z"/>
                <w:rFonts w:cs="v5.0.0"/>
              </w:rPr>
            </w:pPr>
            <w:ins w:id="5118" w:author="R4-1809562" w:date="2018-07-11T17:46:00Z">
              <w:r w:rsidRPr="008019AF">
                <w:rPr>
                  <w:rFonts w:cs="v5.0.0"/>
                </w:rPr>
                <w:t xml:space="preserve">10.5 MHz </w:t>
              </w:r>
              <w:r w:rsidRPr="008019AF">
                <w:rPr>
                  <w:rFonts w:cs="v5.0.0"/>
                </w:rPr>
                <w:sym w:font="Symbol" w:char="F0A3"/>
              </w:r>
              <w:r w:rsidRPr="008019AF">
                <w:rPr>
                  <w:rFonts w:cs="v5.0.0"/>
                </w:rPr>
                <w:t xml:space="preserve"> f_offset &lt; f_offset</w:t>
              </w:r>
              <w:r w:rsidRPr="008019AF">
                <w:rPr>
                  <w:rFonts w:cs="v5.0.0"/>
                  <w:vertAlign w:val="subscript"/>
                </w:rPr>
                <w:t>max</w:t>
              </w:r>
              <w:r w:rsidRPr="008019AF">
                <w:rPr>
                  <w:rFonts w:cs="v5.0.0"/>
                </w:rPr>
                <w:t xml:space="preserve"> </w:t>
              </w:r>
            </w:ins>
          </w:p>
        </w:tc>
        <w:tc>
          <w:tcPr>
            <w:tcW w:w="3455" w:type="dxa"/>
          </w:tcPr>
          <w:p w14:paraId="3CC8F360" w14:textId="77777777" w:rsidR="00565ECD" w:rsidRPr="008019AF" w:rsidRDefault="00565ECD" w:rsidP="00A0615D">
            <w:pPr>
              <w:pStyle w:val="TAC"/>
              <w:rPr>
                <w:ins w:id="5119" w:author="R4-1809562" w:date="2018-07-11T17:46:00Z"/>
                <w:rFonts w:cs="Arial"/>
              </w:rPr>
            </w:pPr>
            <w:ins w:id="5120" w:author="R4-1809562" w:date="2018-07-11T17:46:00Z">
              <w:r>
                <w:rPr>
                  <w:rFonts w:cs="Arial"/>
                </w:rPr>
                <w:t>-4</w:t>
              </w:r>
              <w:r w:rsidRPr="008019AF">
                <w:rPr>
                  <w:rFonts w:cs="Arial"/>
                </w:rPr>
                <w:t xml:space="preserve"> dBm (Note </w:t>
              </w:r>
              <w:r w:rsidRPr="008019AF">
                <w:rPr>
                  <w:rFonts w:cs="Arial"/>
                  <w:lang w:eastAsia="zh-CN"/>
                </w:rPr>
                <w:t>3</w:t>
              </w:r>
              <w:r w:rsidRPr="008019AF">
                <w:rPr>
                  <w:rFonts w:cs="Arial"/>
                </w:rPr>
                <w:t>)</w:t>
              </w:r>
            </w:ins>
          </w:p>
        </w:tc>
        <w:tc>
          <w:tcPr>
            <w:tcW w:w="1430" w:type="dxa"/>
          </w:tcPr>
          <w:p w14:paraId="042D7063" w14:textId="77777777" w:rsidR="00565ECD" w:rsidRPr="008019AF" w:rsidRDefault="00565ECD" w:rsidP="00A0615D">
            <w:pPr>
              <w:pStyle w:val="TAC"/>
              <w:rPr>
                <w:ins w:id="5121" w:author="R4-1809562" w:date="2018-07-11T17:46:00Z"/>
                <w:rFonts w:cs="Arial"/>
              </w:rPr>
            </w:pPr>
            <w:ins w:id="5122" w:author="R4-1809562" w:date="2018-07-11T17:46:00Z">
              <w:r w:rsidRPr="008019AF">
                <w:rPr>
                  <w:rFonts w:cs="Arial"/>
                </w:rPr>
                <w:t xml:space="preserve">1MHz </w:t>
              </w:r>
            </w:ins>
          </w:p>
        </w:tc>
      </w:tr>
      <w:tr w:rsidR="00565ECD" w:rsidRPr="008019AF" w14:paraId="2E919B4E" w14:textId="77777777" w:rsidTr="00A0615D">
        <w:trPr>
          <w:cantSplit/>
          <w:jc w:val="center"/>
          <w:ins w:id="5123" w:author="R4-1809562" w:date="2018-07-11T17:46:00Z"/>
        </w:trPr>
        <w:tc>
          <w:tcPr>
            <w:tcW w:w="9814" w:type="dxa"/>
            <w:gridSpan w:val="4"/>
          </w:tcPr>
          <w:p w14:paraId="6D615AC4" w14:textId="77777777" w:rsidR="00565ECD" w:rsidRPr="008019AF" w:rsidRDefault="00565ECD" w:rsidP="00A0615D">
            <w:pPr>
              <w:pStyle w:val="TAN"/>
              <w:rPr>
                <w:ins w:id="5124" w:author="R4-1809562" w:date="2018-07-11T17:46:00Z"/>
                <w:rFonts w:cs="Arial"/>
              </w:rPr>
            </w:pPr>
            <w:ins w:id="5125" w:author="R4-1809562" w:date="2018-07-11T17:46:00Z">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 xml:space="preserve">sub blocks on each side of the sub block gap, where the contribution from the far-end sub-block shall be scaled according to the measurement bandwidth of the near-end sub-block. </w:t>
              </w:r>
              <w:r w:rsidRPr="008019AF">
                <w:rPr>
                  <w:rFonts w:cs="Arial"/>
                </w:rPr>
                <w:t xml:space="preserve">Exception is </w:t>
              </w:r>
              <w:r w:rsidRPr="008019AF">
                <w:rPr>
                  <w:rFonts w:ascii="Symbol" w:hAnsi="Symbol" w:cs="Arial"/>
                </w:rPr>
                <w:t></w:t>
              </w:r>
              <w:r w:rsidRPr="008019AF">
                <w:rPr>
                  <w:rFonts w:cs="Arial"/>
                </w:rPr>
                <w:t xml:space="preserve">f ≥ 10MHz from both adjacent sub blocks on each side of the sub-block gap, where the emission limits within sub-block gaps shall be </w:t>
              </w:r>
              <w:r w:rsidRPr="008019AF">
                <w:rPr>
                  <w:rFonts w:cs="Arial"/>
                </w:rPr>
                <w:noBreakHyphen/>
                <w:t>13 dBm/1 MHz.</w:t>
              </w:r>
            </w:ins>
          </w:p>
          <w:p w14:paraId="4AE3F1DC" w14:textId="77777777" w:rsidR="00565ECD" w:rsidRPr="008019AF" w:rsidRDefault="00565ECD" w:rsidP="00A0615D">
            <w:pPr>
              <w:pStyle w:val="TAN"/>
              <w:rPr>
                <w:ins w:id="5126" w:author="R4-1809562" w:date="2018-07-11T17:46:00Z"/>
                <w:rFonts w:cs="Arial"/>
              </w:rPr>
            </w:pPr>
            <w:ins w:id="5127" w:author="R4-1809562" w:date="2018-07-11T17:46:00Z">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 </w:t>
              </w:r>
            </w:ins>
          </w:p>
          <w:p w14:paraId="25C26B0D" w14:textId="77777777" w:rsidR="00565ECD" w:rsidRPr="008019AF" w:rsidRDefault="00565ECD" w:rsidP="00A0615D">
            <w:pPr>
              <w:pStyle w:val="TAN"/>
              <w:rPr>
                <w:ins w:id="5128" w:author="R4-1809562" w:date="2018-07-11T17:46:00Z"/>
                <w:rFonts w:cs="Arial"/>
              </w:rPr>
            </w:pPr>
            <w:ins w:id="5129" w:author="R4-1809562" w:date="2018-07-11T17:46:00Z">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ins>
          </w:p>
        </w:tc>
      </w:tr>
    </w:tbl>
    <w:p w14:paraId="22FFC10D" w14:textId="447CED7D" w:rsidR="00565ECD" w:rsidRDefault="00565ECD" w:rsidP="00C1689C">
      <w:pPr>
        <w:pStyle w:val="TH"/>
      </w:pPr>
    </w:p>
    <w:p w14:paraId="5431DEAD" w14:textId="77777777" w:rsidR="001769D4" w:rsidDel="001769D4" w:rsidRDefault="001769D4" w:rsidP="00C1689C">
      <w:pPr>
        <w:rPr>
          <w:ins w:id="5130" w:author="R4-1809562" w:date="2018-07-11T17:46:00Z"/>
          <w:del w:id="5131" w:author="Huawei" w:date="2018-07-11T18:12:00Z"/>
        </w:rPr>
      </w:pPr>
    </w:p>
    <w:p w14:paraId="489DCEAA" w14:textId="039F3951" w:rsidR="00565ECD" w:rsidDel="001769D4" w:rsidRDefault="00565ECD" w:rsidP="00C1689C">
      <w:pPr>
        <w:rPr>
          <w:ins w:id="5132" w:author="R4-1809562" w:date="2018-07-11T17:46:00Z"/>
          <w:del w:id="5133" w:author="Huawei" w:date="2018-07-11T18:12:00Z"/>
        </w:rPr>
      </w:pPr>
    </w:p>
    <w:p w14:paraId="690E1969" w14:textId="0E668B4E" w:rsidR="00565ECD" w:rsidDel="001769D4" w:rsidRDefault="00565ECD" w:rsidP="00C1689C">
      <w:pPr>
        <w:rPr>
          <w:ins w:id="5134" w:author="R4-1809562" w:date="2018-07-11T17:46:00Z"/>
          <w:del w:id="5135" w:author="Huawei" w:date="2018-07-11T18:12:00Z"/>
        </w:rPr>
      </w:pPr>
    </w:p>
    <w:p w14:paraId="5CF1C030" w14:textId="0EFAEFA1" w:rsidR="00565ECD" w:rsidDel="001769D4" w:rsidRDefault="00565ECD" w:rsidP="00C1689C">
      <w:pPr>
        <w:rPr>
          <w:ins w:id="5136" w:author="R4-1809562" w:date="2018-07-11T17:46:00Z"/>
          <w:del w:id="5137" w:author="Huawei" w:date="2018-07-11T18:12:00Z"/>
        </w:rPr>
      </w:pPr>
    </w:p>
    <w:p w14:paraId="4166D29F" w14:textId="77777777" w:rsidR="00565ECD" w:rsidRPr="005E4E17" w:rsidRDefault="00565ECD" w:rsidP="00C1689C">
      <w:pPr>
        <w:pStyle w:val="TH"/>
        <w:rPr>
          <w:ins w:id="5138" w:author="R4-1809562" w:date="2018-07-11T17:46:00Z"/>
          <w:rFonts w:cs="v5.0.0"/>
        </w:rPr>
      </w:pPr>
      <w:ins w:id="5139" w:author="R4-1809562" w:date="2018-07-11T17:46:00Z">
        <w:r>
          <w:t>Table 6.7.4.5.1-3</w:t>
        </w:r>
        <w:r w:rsidRPr="008019AF">
          <w:t xml:space="preserve">: Wide Area BS </w:t>
        </w:r>
        <w:r w:rsidRPr="008019AF">
          <w:rPr>
            <w:i/>
          </w:rPr>
          <w:t>operating band</w:t>
        </w:r>
        <w:r w:rsidRPr="008019AF">
          <w:t xml:space="preserve"> unwanted emission limits </w:t>
        </w:r>
        <w:r w:rsidRPr="008019AF">
          <w:br/>
          <w:t>(</w:t>
        </w:r>
        <w:r>
          <w:t xml:space="preserve">3 GHz &lt; NR bands </w:t>
        </w:r>
        <w:r>
          <w:rPr>
            <w:rFonts w:cs="Arial"/>
          </w:rPr>
          <w:t>≤</w:t>
        </w:r>
        <w:r>
          <w:t xml:space="preserve"> 4.2</w:t>
        </w:r>
        <w:r w:rsidRPr="008019AF">
          <w:t xml:space="preserve"> GHz) for Category A</w:t>
        </w:r>
      </w:ins>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565ECD" w:rsidRPr="008019AF" w14:paraId="4F35E691" w14:textId="77777777" w:rsidTr="00A0615D">
        <w:trPr>
          <w:cantSplit/>
          <w:jc w:val="center"/>
          <w:ins w:id="5140" w:author="R4-1809562" w:date="2018-07-11T17:46:00Z"/>
        </w:trPr>
        <w:tc>
          <w:tcPr>
            <w:tcW w:w="1953" w:type="dxa"/>
          </w:tcPr>
          <w:p w14:paraId="20AAE7CB" w14:textId="77777777" w:rsidR="00565ECD" w:rsidRPr="008019AF" w:rsidRDefault="00565ECD" w:rsidP="00A0615D">
            <w:pPr>
              <w:pStyle w:val="TAH"/>
              <w:rPr>
                <w:ins w:id="5141" w:author="R4-1809562" w:date="2018-07-11T17:46:00Z"/>
                <w:rFonts w:cs="v5.0.0"/>
              </w:rPr>
            </w:pPr>
            <w:ins w:id="5142" w:author="R4-1809562" w:date="2018-07-11T17:46:00Z">
              <w:r w:rsidRPr="008019AF">
                <w:rPr>
                  <w:rFonts w:cs="v5.0.0"/>
                </w:rPr>
                <w:t xml:space="preserve">Frequency offset of measurement filter </w:t>
              </w:r>
              <w:r w:rsidRPr="008019AF">
                <w:rPr>
                  <w:rFonts w:cs="v5.0.0"/>
                </w:rPr>
                <w:noBreakHyphen/>
                <w:t xml:space="preserve">3dB point, </w:t>
              </w:r>
              <w:r w:rsidRPr="008019AF">
                <w:rPr>
                  <w:rFonts w:cs="v5.0.0"/>
                </w:rPr>
                <w:sym w:font="Symbol" w:char="F044"/>
              </w:r>
              <w:r w:rsidRPr="008019AF">
                <w:rPr>
                  <w:rFonts w:cs="v5.0.0"/>
                </w:rPr>
                <w:t>f</w:t>
              </w:r>
            </w:ins>
          </w:p>
        </w:tc>
        <w:tc>
          <w:tcPr>
            <w:tcW w:w="2976" w:type="dxa"/>
          </w:tcPr>
          <w:p w14:paraId="578B1BE7" w14:textId="77777777" w:rsidR="00565ECD" w:rsidRPr="008019AF" w:rsidRDefault="00565ECD" w:rsidP="00A0615D">
            <w:pPr>
              <w:pStyle w:val="TAH"/>
              <w:rPr>
                <w:ins w:id="5143" w:author="R4-1809562" w:date="2018-07-11T17:46:00Z"/>
                <w:rFonts w:cs="v5.0.0"/>
              </w:rPr>
            </w:pPr>
            <w:ins w:id="5144" w:author="R4-1809562" w:date="2018-07-11T17:46:00Z">
              <w:r w:rsidRPr="008019AF">
                <w:rPr>
                  <w:rFonts w:cs="v5.0.0"/>
                </w:rPr>
                <w:t>Frequency offset of measurement filter centre frequency, f_offset</w:t>
              </w:r>
            </w:ins>
          </w:p>
        </w:tc>
        <w:tc>
          <w:tcPr>
            <w:tcW w:w="3455" w:type="dxa"/>
          </w:tcPr>
          <w:p w14:paraId="0EBA5FDC" w14:textId="77777777" w:rsidR="00565ECD" w:rsidRPr="008019AF" w:rsidRDefault="00565ECD" w:rsidP="00A0615D">
            <w:pPr>
              <w:pStyle w:val="TAH"/>
              <w:rPr>
                <w:ins w:id="5145" w:author="R4-1809562" w:date="2018-07-11T17:46:00Z"/>
                <w:rFonts w:cs="v5.0.0"/>
              </w:rPr>
            </w:pPr>
            <w:ins w:id="5146" w:author="R4-1809562" w:date="2018-07-11T17:46:00Z">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ins>
          </w:p>
        </w:tc>
        <w:tc>
          <w:tcPr>
            <w:tcW w:w="1430" w:type="dxa"/>
          </w:tcPr>
          <w:p w14:paraId="1EFC46D4" w14:textId="77777777" w:rsidR="00565ECD" w:rsidRPr="008019AF" w:rsidRDefault="00565ECD" w:rsidP="00A0615D">
            <w:pPr>
              <w:pStyle w:val="TAH"/>
              <w:rPr>
                <w:ins w:id="5147" w:author="R4-1809562" w:date="2018-07-11T17:46:00Z"/>
                <w:rFonts w:cs="v5.0.0"/>
              </w:rPr>
            </w:pPr>
            <w:ins w:id="5148" w:author="R4-1809562" w:date="2018-07-11T17:46:00Z">
              <w:r w:rsidRPr="008019AF">
                <w:rPr>
                  <w:rFonts w:cs="v5.0.0"/>
                </w:rPr>
                <w:t>Measurement bandwidth</w:t>
              </w:r>
            </w:ins>
          </w:p>
        </w:tc>
      </w:tr>
      <w:tr w:rsidR="00565ECD" w:rsidRPr="008019AF" w14:paraId="3791228F" w14:textId="77777777" w:rsidTr="00A0615D">
        <w:trPr>
          <w:cantSplit/>
          <w:jc w:val="center"/>
          <w:ins w:id="5149" w:author="R4-1809562" w:date="2018-07-11T17:46:00Z"/>
        </w:trPr>
        <w:tc>
          <w:tcPr>
            <w:tcW w:w="1953" w:type="dxa"/>
          </w:tcPr>
          <w:p w14:paraId="61DB2150" w14:textId="77777777" w:rsidR="00565ECD" w:rsidRPr="008019AF" w:rsidRDefault="00565ECD" w:rsidP="00A0615D">
            <w:pPr>
              <w:pStyle w:val="TAC"/>
              <w:rPr>
                <w:ins w:id="5150" w:author="R4-1809562" w:date="2018-07-11T17:46:00Z"/>
                <w:rFonts w:cs="v5.0.0"/>
              </w:rPr>
            </w:pPr>
            <w:ins w:id="5151" w:author="R4-1809562" w:date="2018-07-11T17:46:00Z">
              <w:r w:rsidRPr="008019AF">
                <w:rPr>
                  <w:rFonts w:cs="v5.0.0"/>
                </w:rPr>
                <w:t xml:space="preserve">0 </w:t>
              </w:r>
              <w:r w:rsidRPr="008019AF">
                <w:rPr>
                  <w:rFonts w:cs="Arial"/>
                </w:rPr>
                <w:t xml:space="preserve">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ins>
          </w:p>
        </w:tc>
        <w:tc>
          <w:tcPr>
            <w:tcW w:w="2976" w:type="dxa"/>
          </w:tcPr>
          <w:p w14:paraId="2E99F5B2" w14:textId="77777777" w:rsidR="00565ECD" w:rsidRPr="008019AF" w:rsidRDefault="00565ECD" w:rsidP="00A0615D">
            <w:pPr>
              <w:pStyle w:val="TAC"/>
              <w:rPr>
                <w:ins w:id="5152" w:author="R4-1809562" w:date="2018-07-11T17:46:00Z"/>
                <w:rFonts w:cs="v5.0.0"/>
              </w:rPr>
            </w:pPr>
            <w:ins w:id="5153" w:author="R4-1809562" w:date="2018-07-11T17:46:00Z">
              <w:r w:rsidRPr="008019AF">
                <w:rPr>
                  <w:rFonts w:cs="v5.0.0"/>
                </w:rPr>
                <w:t xml:space="preserve">0.05 MHz </w:t>
              </w:r>
              <w:r w:rsidRPr="008019AF">
                <w:rPr>
                  <w:rFonts w:cs="v5.0.0"/>
                </w:rPr>
                <w:sym w:font="Symbol" w:char="F0A3"/>
              </w:r>
              <w:r w:rsidRPr="008019AF">
                <w:rPr>
                  <w:rFonts w:cs="v5.0.0"/>
                </w:rPr>
                <w:t xml:space="preserve"> f_offset &lt; 5.05 MHz</w:t>
              </w:r>
            </w:ins>
          </w:p>
        </w:tc>
        <w:tc>
          <w:tcPr>
            <w:tcW w:w="3455" w:type="dxa"/>
            <w:vAlign w:val="center"/>
          </w:tcPr>
          <w:p w14:paraId="63737C43" w14:textId="77777777" w:rsidR="00565ECD" w:rsidRPr="008019AF" w:rsidRDefault="00565ECD" w:rsidP="00A0615D">
            <w:pPr>
              <w:pStyle w:val="TAC"/>
              <w:rPr>
                <w:ins w:id="5154" w:author="R4-1809562" w:date="2018-07-11T17:46:00Z"/>
                <w:rFonts w:cs="Arial"/>
              </w:rPr>
            </w:pPr>
            <m:oMathPara>
              <m:oMath>
                <m:r>
                  <w:ins w:id="5155" w:author="R4-1809562" w:date="2018-07-11T17:46:00Z">
                    <w:rPr>
                      <w:rFonts w:ascii="Cambria Math" w:hAnsi="Cambria Math"/>
                      <w:szCs w:val="18"/>
                    </w:rPr>
                    <m:t>2 dBm+FFS-</m:t>
                  </w:ins>
                </m:r>
                <m:box>
                  <m:boxPr>
                    <m:ctrlPr>
                      <w:ins w:id="5156" w:author="R4-1809562" w:date="2018-07-11T17:46:00Z">
                        <w:rPr>
                          <w:rFonts w:ascii="Cambria Math" w:hAnsi="Cambria Math"/>
                          <w:i/>
                          <w:szCs w:val="18"/>
                        </w:rPr>
                      </w:ins>
                    </m:ctrlPr>
                  </m:boxPr>
                  <m:e>
                    <m:argPr>
                      <m:argSz m:val="-1"/>
                    </m:argPr>
                    <m:f>
                      <m:fPr>
                        <m:ctrlPr>
                          <w:ins w:id="5157" w:author="R4-1809562" w:date="2018-07-11T17:46:00Z">
                            <w:rPr>
                              <w:rFonts w:ascii="Cambria Math" w:hAnsi="Cambria Math"/>
                              <w:i/>
                              <w:szCs w:val="18"/>
                            </w:rPr>
                          </w:ins>
                        </m:ctrlPr>
                      </m:fPr>
                      <m:num>
                        <m:r>
                          <w:ins w:id="5158" w:author="R4-1809562" w:date="2018-07-11T17:46:00Z">
                            <w:rPr>
                              <w:rFonts w:ascii="Cambria Math" w:hAnsi="Cambria Math"/>
                              <w:szCs w:val="18"/>
                            </w:rPr>
                            <m:t>7</m:t>
                          </w:ins>
                        </m:r>
                      </m:num>
                      <m:den>
                        <m:r>
                          <w:ins w:id="5159" w:author="R4-1809562" w:date="2018-07-11T17:46:00Z">
                            <w:rPr>
                              <w:rFonts w:ascii="Cambria Math" w:hAnsi="Cambria Math"/>
                              <w:szCs w:val="18"/>
                            </w:rPr>
                            <m:t>5</m:t>
                          </w:ins>
                        </m:r>
                      </m:den>
                    </m:f>
                  </m:e>
                </m:box>
                <m:d>
                  <m:dPr>
                    <m:ctrlPr>
                      <w:ins w:id="5160" w:author="R4-1809562" w:date="2018-07-11T17:46:00Z">
                        <w:rPr>
                          <w:rFonts w:ascii="Cambria Math" w:hAnsi="Cambria Math"/>
                          <w:i/>
                          <w:szCs w:val="18"/>
                        </w:rPr>
                      </w:ins>
                    </m:ctrlPr>
                  </m:dPr>
                  <m:e>
                    <m:box>
                      <m:boxPr>
                        <m:ctrlPr>
                          <w:ins w:id="5161" w:author="R4-1809562" w:date="2018-07-11T17:46:00Z">
                            <w:rPr>
                              <w:rFonts w:ascii="Cambria Math" w:hAnsi="Cambria Math"/>
                              <w:i/>
                              <w:szCs w:val="18"/>
                            </w:rPr>
                          </w:ins>
                        </m:ctrlPr>
                      </m:boxPr>
                      <m:e>
                        <m:argPr>
                          <m:argSz m:val="-1"/>
                        </m:argPr>
                        <m:f>
                          <m:fPr>
                            <m:ctrlPr>
                              <w:ins w:id="5162" w:author="R4-1809562" w:date="2018-07-11T17:46:00Z">
                                <w:rPr>
                                  <w:rFonts w:ascii="Cambria Math" w:hAnsi="Cambria Math"/>
                                  <w:i/>
                                  <w:szCs w:val="18"/>
                                </w:rPr>
                              </w:ins>
                            </m:ctrlPr>
                          </m:fPr>
                          <m:num>
                            <m:r>
                              <w:ins w:id="5163" w:author="R4-1809562" w:date="2018-07-11T17:46:00Z">
                                <w:rPr>
                                  <w:rFonts w:ascii="Cambria Math" w:hAnsi="Cambria Math"/>
                                  <w:szCs w:val="18"/>
                                </w:rPr>
                                <m:t>f_offset</m:t>
                              </w:ins>
                            </m:r>
                          </m:num>
                          <m:den>
                            <m:r>
                              <w:ins w:id="5164" w:author="R4-1809562" w:date="2018-07-11T17:46:00Z">
                                <w:rPr>
                                  <w:rFonts w:ascii="Cambria Math" w:hAnsi="Cambria Math"/>
                                  <w:szCs w:val="18"/>
                                </w:rPr>
                                <m:t>MHz</m:t>
                              </w:ins>
                            </m:r>
                          </m:den>
                        </m:f>
                      </m:e>
                    </m:box>
                    <m:r>
                      <w:ins w:id="5165" w:author="R4-1809562" w:date="2018-07-11T17:46:00Z">
                        <w:rPr>
                          <w:rFonts w:ascii="Cambria Math" w:hAnsi="Cambria Math"/>
                          <w:szCs w:val="18"/>
                        </w:rPr>
                        <m:t>-0.05</m:t>
                      </w:ins>
                    </m:r>
                  </m:e>
                </m:d>
                <m:r>
                  <w:ins w:id="5166" w:author="R4-1809562" w:date="2018-07-11T17:46:00Z">
                    <w:rPr>
                      <w:rFonts w:ascii="Cambria Math" w:hAnsi="Cambria Math"/>
                      <w:szCs w:val="18"/>
                    </w:rPr>
                    <m:t>dB</m:t>
                  </w:ins>
                </m:r>
              </m:oMath>
            </m:oMathPara>
          </w:p>
        </w:tc>
        <w:tc>
          <w:tcPr>
            <w:tcW w:w="1430" w:type="dxa"/>
          </w:tcPr>
          <w:p w14:paraId="607304EF" w14:textId="77777777" w:rsidR="00565ECD" w:rsidRPr="008019AF" w:rsidRDefault="00565ECD" w:rsidP="00A0615D">
            <w:pPr>
              <w:pStyle w:val="TAC"/>
              <w:rPr>
                <w:ins w:id="5167" w:author="R4-1809562" w:date="2018-07-11T17:46:00Z"/>
                <w:rFonts w:cs="Arial"/>
              </w:rPr>
            </w:pPr>
            <w:ins w:id="5168" w:author="R4-1809562" w:date="2018-07-11T17:46:00Z">
              <w:r w:rsidRPr="008019AF">
                <w:rPr>
                  <w:rFonts w:cs="Arial"/>
                </w:rPr>
                <w:t xml:space="preserve">100 kHz </w:t>
              </w:r>
            </w:ins>
          </w:p>
        </w:tc>
      </w:tr>
      <w:tr w:rsidR="00565ECD" w:rsidRPr="008019AF" w14:paraId="7F7D4759" w14:textId="77777777" w:rsidTr="00A0615D">
        <w:trPr>
          <w:cantSplit/>
          <w:jc w:val="center"/>
          <w:ins w:id="5169" w:author="R4-1809562" w:date="2018-07-11T17:46:00Z"/>
        </w:trPr>
        <w:tc>
          <w:tcPr>
            <w:tcW w:w="1953" w:type="dxa"/>
          </w:tcPr>
          <w:p w14:paraId="55E7AAB4" w14:textId="77777777" w:rsidR="00565ECD" w:rsidRPr="008019AF" w:rsidRDefault="00565ECD" w:rsidP="00A0615D">
            <w:pPr>
              <w:pStyle w:val="TAC"/>
              <w:rPr>
                <w:ins w:id="5170" w:author="R4-1809562" w:date="2018-07-11T17:46:00Z"/>
                <w:rFonts w:cs="v5.0.0"/>
                <w:lang w:val="sv-SE"/>
              </w:rPr>
            </w:pPr>
            <w:ins w:id="5171" w:author="R4-1809562" w:date="2018-07-11T17:46:00Z">
              <w:r w:rsidRPr="008019AF">
                <w:rPr>
                  <w:rFonts w:cs="v5.0.0"/>
                  <w:lang w:val="sv-SE"/>
                </w:rPr>
                <w:t xml:space="preserve">5 </w:t>
              </w:r>
              <w:r w:rsidRPr="008019AF">
                <w:rPr>
                  <w:rFonts w:cs="Arial"/>
                  <w:lang w:val="sv-SE"/>
                </w:rPr>
                <w:t xml:space="preserve">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ins>
          </w:p>
          <w:p w14:paraId="338CA4AA" w14:textId="77777777" w:rsidR="00565ECD" w:rsidRPr="008019AF" w:rsidRDefault="00565ECD" w:rsidP="00A0615D">
            <w:pPr>
              <w:pStyle w:val="TAC"/>
              <w:rPr>
                <w:ins w:id="5172" w:author="R4-1809562" w:date="2018-07-11T17:46:00Z"/>
                <w:rFonts w:cs="v5.0.0"/>
                <w:lang w:val="sv-SE"/>
              </w:rPr>
            </w:pPr>
            <w:ins w:id="5173" w:author="R4-1809562" w:date="2018-07-11T17:46:00Z">
              <w:r w:rsidRPr="008019AF">
                <w:rPr>
                  <w:rFonts w:cs="v5.0.0"/>
                  <w:lang w:val="sv-SE"/>
                </w:rPr>
                <w:t xml:space="preserve">min(10 MHz, </w:t>
              </w:r>
              <w:r w:rsidRPr="008019AF">
                <w:rPr>
                  <w:rFonts w:cs="Arial"/>
                </w:rPr>
                <w:sym w:font="Symbol" w:char="F044"/>
              </w:r>
              <w:r w:rsidRPr="008019AF">
                <w:rPr>
                  <w:rFonts w:cs="Arial"/>
                  <w:lang w:val="sv-SE"/>
                </w:rPr>
                <w:t>f</w:t>
              </w:r>
              <w:r w:rsidRPr="008019AF">
                <w:rPr>
                  <w:rFonts w:cs="Arial"/>
                  <w:vertAlign w:val="subscript"/>
                  <w:lang w:val="sv-SE"/>
                </w:rPr>
                <w:t>max</w:t>
              </w:r>
              <w:r w:rsidRPr="008019AF">
                <w:rPr>
                  <w:rFonts w:cs="v5.0.0"/>
                  <w:lang w:val="sv-SE"/>
                </w:rPr>
                <w:t>)</w:t>
              </w:r>
            </w:ins>
          </w:p>
        </w:tc>
        <w:tc>
          <w:tcPr>
            <w:tcW w:w="2976" w:type="dxa"/>
          </w:tcPr>
          <w:p w14:paraId="3595EF77" w14:textId="77777777" w:rsidR="00565ECD" w:rsidRPr="008019AF" w:rsidRDefault="00565ECD" w:rsidP="00A0615D">
            <w:pPr>
              <w:pStyle w:val="TAC"/>
              <w:rPr>
                <w:ins w:id="5174" w:author="R4-1809562" w:date="2018-07-11T17:46:00Z"/>
                <w:rFonts w:cs="v5.0.0"/>
                <w:lang w:val="sv-SE"/>
              </w:rPr>
            </w:pPr>
            <w:ins w:id="5175" w:author="R4-1809562" w:date="2018-07-11T17:46:00Z">
              <w:r w:rsidRPr="008019AF">
                <w:rPr>
                  <w:rFonts w:cs="v5.0.0"/>
                  <w:lang w:val="sv-SE"/>
                </w:rPr>
                <w:t xml:space="preserve">5.05 MHz </w:t>
              </w:r>
              <w:r w:rsidRPr="008019AF">
                <w:rPr>
                  <w:rFonts w:cs="v5.0.0"/>
                </w:rPr>
                <w:sym w:font="Symbol" w:char="F0A3"/>
              </w:r>
              <w:r w:rsidRPr="008019AF">
                <w:rPr>
                  <w:rFonts w:cs="v5.0.0"/>
                  <w:lang w:val="sv-SE"/>
                </w:rPr>
                <w:t xml:space="preserve"> f_offset &lt; </w:t>
              </w:r>
            </w:ins>
          </w:p>
          <w:p w14:paraId="54107CAC" w14:textId="77777777" w:rsidR="00565ECD" w:rsidRPr="008019AF" w:rsidRDefault="00565ECD" w:rsidP="00A0615D">
            <w:pPr>
              <w:pStyle w:val="TAC"/>
              <w:rPr>
                <w:ins w:id="5176" w:author="R4-1809562" w:date="2018-07-11T17:46:00Z"/>
                <w:rFonts w:cs="v5.0.0"/>
                <w:lang w:val="sv-SE"/>
              </w:rPr>
            </w:pPr>
            <w:ins w:id="5177" w:author="R4-1809562" w:date="2018-07-11T17:46:00Z">
              <w:r w:rsidRPr="008019AF">
                <w:rPr>
                  <w:rFonts w:cs="v5.0.0"/>
                  <w:lang w:val="sv-SE"/>
                </w:rPr>
                <w:t>min(10.05 MHz, f_offset</w:t>
              </w:r>
              <w:r w:rsidRPr="008019AF">
                <w:rPr>
                  <w:rFonts w:cs="v5.0.0"/>
                  <w:vertAlign w:val="subscript"/>
                  <w:lang w:val="sv-SE"/>
                </w:rPr>
                <w:t>max</w:t>
              </w:r>
              <w:r w:rsidRPr="008019AF">
                <w:rPr>
                  <w:rFonts w:cs="v5.0.0"/>
                  <w:lang w:val="sv-SE"/>
                </w:rPr>
                <w:t>)</w:t>
              </w:r>
            </w:ins>
          </w:p>
        </w:tc>
        <w:tc>
          <w:tcPr>
            <w:tcW w:w="3455" w:type="dxa"/>
          </w:tcPr>
          <w:p w14:paraId="178BC786" w14:textId="77777777" w:rsidR="00565ECD" w:rsidRPr="008019AF" w:rsidRDefault="00565ECD" w:rsidP="00A0615D">
            <w:pPr>
              <w:pStyle w:val="TAC"/>
              <w:rPr>
                <w:ins w:id="5178" w:author="R4-1809562" w:date="2018-07-11T17:46:00Z"/>
                <w:rFonts w:cs="Arial"/>
              </w:rPr>
            </w:pPr>
            <w:ins w:id="5179" w:author="R4-1809562" w:date="2018-07-11T17:46:00Z">
              <w:r>
                <w:rPr>
                  <w:rFonts w:cs="Arial"/>
                </w:rPr>
                <w:t>-5</w:t>
              </w:r>
              <w:r w:rsidRPr="008019AF">
                <w:rPr>
                  <w:rFonts w:cs="Arial"/>
                </w:rPr>
                <w:t xml:space="preserve"> </w:t>
              </w:r>
              <w:r w:rsidRPr="000B49F6">
                <w:rPr>
                  <w:rFonts w:cs="Arial"/>
                  <w:highlight w:val="yellow"/>
                  <w:lang w:eastAsia="zh-CN"/>
                </w:rPr>
                <w:t>+ FFS</w:t>
              </w:r>
              <w:r w:rsidRPr="008019AF">
                <w:rPr>
                  <w:rFonts w:cs="Arial"/>
                </w:rPr>
                <w:t xml:space="preserve"> dBm</w:t>
              </w:r>
            </w:ins>
          </w:p>
        </w:tc>
        <w:tc>
          <w:tcPr>
            <w:tcW w:w="1430" w:type="dxa"/>
          </w:tcPr>
          <w:p w14:paraId="68722EE0" w14:textId="77777777" w:rsidR="00565ECD" w:rsidRPr="008019AF" w:rsidRDefault="00565ECD" w:rsidP="00A0615D">
            <w:pPr>
              <w:pStyle w:val="TAC"/>
              <w:rPr>
                <w:ins w:id="5180" w:author="R4-1809562" w:date="2018-07-11T17:46:00Z"/>
                <w:rFonts w:cs="Arial"/>
              </w:rPr>
            </w:pPr>
            <w:ins w:id="5181" w:author="R4-1809562" w:date="2018-07-11T17:46:00Z">
              <w:r w:rsidRPr="008019AF">
                <w:rPr>
                  <w:rFonts w:cs="Arial"/>
                </w:rPr>
                <w:t xml:space="preserve">100 kHz </w:t>
              </w:r>
            </w:ins>
          </w:p>
        </w:tc>
      </w:tr>
      <w:tr w:rsidR="00565ECD" w:rsidRPr="008019AF" w14:paraId="499F303F" w14:textId="77777777" w:rsidTr="00A0615D">
        <w:trPr>
          <w:cantSplit/>
          <w:jc w:val="center"/>
          <w:ins w:id="5182" w:author="R4-1809562" w:date="2018-07-11T17:46:00Z"/>
        </w:trPr>
        <w:tc>
          <w:tcPr>
            <w:tcW w:w="1953" w:type="dxa"/>
          </w:tcPr>
          <w:p w14:paraId="04272AD4" w14:textId="77777777" w:rsidR="00565ECD" w:rsidRPr="008019AF" w:rsidRDefault="00565ECD" w:rsidP="00A0615D">
            <w:pPr>
              <w:pStyle w:val="TAC"/>
              <w:rPr>
                <w:ins w:id="5183" w:author="R4-1809562" w:date="2018-07-11T17:46:00Z"/>
                <w:rFonts w:cs="v5.0.0"/>
              </w:rPr>
            </w:pPr>
            <w:ins w:id="5184" w:author="R4-1809562" w:date="2018-07-11T17:46:00Z">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Arial"/>
                </w:rPr>
                <w:sym w:font="Symbol" w:char="F0A3"/>
              </w:r>
              <w:r w:rsidRPr="008019AF">
                <w:rPr>
                  <w:rFonts w:cs="Arial"/>
                </w:rPr>
                <w:t xml:space="preserve"> </w:t>
              </w:r>
              <w:r w:rsidRPr="008019AF">
                <w:rPr>
                  <w:rFonts w:cs="Arial"/>
                </w:rPr>
                <w:sym w:font="Symbol" w:char="F044"/>
              </w:r>
              <w:r w:rsidRPr="008019AF">
                <w:rPr>
                  <w:rFonts w:cs="Arial"/>
                </w:rPr>
                <w:t>f</w:t>
              </w:r>
              <w:r w:rsidRPr="008019AF">
                <w:rPr>
                  <w:rFonts w:cs="Arial"/>
                  <w:vertAlign w:val="subscript"/>
                </w:rPr>
                <w:t>max</w:t>
              </w:r>
            </w:ins>
          </w:p>
        </w:tc>
        <w:tc>
          <w:tcPr>
            <w:tcW w:w="2976" w:type="dxa"/>
          </w:tcPr>
          <w:p w14:paraId="6DA2C67A" w14:textId="77777777" w:rsidR="00565ECD" w:rsidRPr="008019AF" w:rsidRDefault="00565ECD" w:rsidP="00A0615D">
            <w:pPr>
              <w:pStyle w:val="TAC"/>
              <w:rPr>
                <w:ins w:id="5185" w:author="R4-1809562" w:date="2018-07-11T17:46:00Z"/>
                <w:rFonts w:cs="v5.0.0"/>
              </w:rPr>
            </w:pPr>
            <w:ins w:id="5186" w:author="R4-1809562" w:date="2018-07-11T17:46:00Z">
              <w:r w:rsidRPr="008019AF">
                <w:rPr>
                  <w:rFonts w:cs="v5.0.0"/>
                </w:rPr>
                <w:t xml:space="preserve">10.5 MHz </w:t>
              </w:r>
              <w:r w:rsidRPr="008019AF">
                <w:rPr>
                  <w:rFonts w:cs="v5.0.0"/>
                </w:rPr>
                <w:sym w:font="Symbol" w:char="F0A3"/>
              </w:r>
              <w:r w:rsidRPr="008019AF">
                <w:rPr>
                  <w:rFonts w:cs="v5.0.0"/>
                </w:rPr>
                <w:t xml:space="preserve"> f_offset &lt; f_offset</w:t>
              </w:r>
              <w:r w:rsidRPr="008019AF">
                <w:rPr>
                  <w:rFonts w:cs="v5.0.0"/>
                  <w:vertAlign w:val="subscript"/>
                </w:rPr>
                <w:t>max</w:t>
              </w:r>
              <w:r w:rsidRPr="008019AF">
                <w:rPr>
                  <w:rFonts w:cs="v5.0.0"/>
                </w:rPr>
                <w:t xml:space="preserve"> </w:t>
              </w:r>
            </w:ins>
          </w:p>
        </w:tc>
        <w:tc>
          <w:tcPr>
            <w:tcW w:w="3455" w:type="dxa"/>
          </w:tcPr>
          <w:p w14:paraId="18A530C2" w14:textId="77777777" w:rsidR="00565ECD" w:rsidRPr="008019AF" w:rsidRDefault="00565ECD" w:rsidP="00A0615D">
            <w:pPr>
              <w:pStyle w:val="TAC"/>
              <w:rPr>
                <w:ins w:id="5187" w:author="R4-1809562" w:date="2018-07-11T17:46:00Z"/>
                <w:rFonts w:cs="Arial"/>
              </w:rPr>
            </w:pPr>
            <w:ins w:id="5188" w:author="R4-1809562" w:date="2018-07-11T17:46:00Z">
              <w:r>
                <w:rPr>
                  <w:rFonts w:cs="Arial"/>
                </w:rPr>
                <w:t>-4</w:t>
              </w:r>
              <w:r w:rsidRPr="008019AF">
                <w:rPr>
                  <w:rFonts w:cs="Arial"/>
                </w:rPr>
                <w:t xml:space="preserve"> dBm (Note </w:t>
              </w:r>
              <w:r w:rsidRPr="008019AF">
                <w:rPr>
                  <w:rFonts w:cs="Arial"/>
                  <w:lang w:eastAsia="zh-CN"/>
                </w:rPr>
                <w:t>3</w:t>
              </w:r>
              <w:r w:rsidRPr="008019AF">
                <w:rPr>
                  <w:rFonts w:cs="Arial"/>
                </w:rPr>
                <w:t>)</w:t>
              </w:r>
            </w:ins>
          </w:p>
        </w:tc>
        <w:tc>
          <w:tcPr>
            <w:tcW w:w="1430" w:type="dxa"/>
          </w:tcPr>
          <w:p w14:paraId="144C2E76" w14:textId="77777777" w:rsidR="00565ECD" w:rsidRPr="008019AF" w:rsidRDefault="00565ECD" w:rsidP="00A0615D">
            <w:pPr>
              <w:pStyle w:val="TAC"/>
              <w:rPr>
                <w:ins w:id="5189" w:author="R4-1809562" w:date="2018-07-11T17:46:00Z"/>
                <w:rFonts w:cs="Arial"/>
              </w:rPr>
            </w:pPr>
            <w:ins w:id="5190" w:author="R4-1809562" w:date="2018-07-11T17:46:00Z">
              <w:r w:rsidRPr="008019AF">
                <w:rPr>
                  <w:rFonts w:cs="Arial"/>
                </w:rPr>
                <w:t xml:space="preserve">1MHz </w:t>
              </w:r>
            </w:ins>
          </w:p>
        </w:tc>
      </w:tr>
      <w:tr w:rsidR="00565ECD" w:rsidRPr="008019AF" w14:paraId="776EF540" w14:textId="77777777" w:rsidTr="00A0615D">
        <w:trPr>
          <w:cantSplit/>
          <w:jc w:val="center"/>
          <w:ins w:id="5191" w:author="R4-1809562" w:date="2018-07-11T17:46:00Z"/>
        </w:trPr>
        <w:tc>
          <w:tcPr>
            <w:tcW w:w="9814" w:type="dxa"/>
            <w:gridSpan w:val="4"/>
          </w:tcPr>
          <w:p w14:paraId="7B0AB062" w14:textId="77777777" w:rsidR="00565ECD" w:rsidRPr="008019AF" w:rsidRDefault="00565ECD" w:rsidP="00A0615D">
            <w:pPr>
              <w:pStyle w:val="TAN"/>
              <w:rPr>
                <w:ins w:id="5192" w:author="R4-1809562" w:date="2018-07-11T17:46:00Z"/>
                <w:rFonts w:cs="Arial"/>
              </w:rPr>
            </w:pPr>
            <w:ins w:id="5193" w:author="R4-1809562" w:date="2018-07-11T17:46:00Z">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 xml:space="preserve">sub blocks on each side of the sub block gap, where the contribution from the far-end sub-block shall be scaled according to the measurement bandwidth of the near-end sub-block. </w:t>
              </w:r>
              <w:r w:rsidRPr="008019AF">
                <w:rPr>
                  <w:rFonts w:cs="Arial"/>
                </w:rPr>
                <w:t xml:space="preserve">Exception is </w:t>
              </w:r>
              <w:r w:rsidRPr="008019AF">
                <w:rPr>
                  <w:rFonts w:ascii="Symbol" w:hAnsi="Symbol" w:cs="Arial"/>
                </w:rPr>
                <w:t></w:t>
              </w:r>
              <w:r w:rsidRPr="008019AF">
                <w:rPr>
                  <w:rFonts w:cs="Arial"/>
                </w:rPr>
                <w:t xml:space="preserve">f ≥ 10MHz from both adjacent sub blocks on each side of the sub-block gap, where the emission limits within sub-block gaps shall be </w:t>
              </w:r>
              <w:r w:rsidRPr="008019AF">
                <w:rPr>
                  <w:rFonts w:cs="Arial"/>
                </w:rPr>
                <w:noBreakHyphen/>
                <w:t>13 dBm/1 MHz.</w:t>
              </w:r>
            </w:ins>
          </w:p>
          <w:p w14:paraId="641D9516" w14:textId="77777777" w:rsidR="00565ECD" w:rsidRPr="008019AF" w:rsidRDefault="00565ECD" w:rsidP="00A0615D">
            <w:pPr>
              <w:pStyle w:val="TAN"/>
              <w:rPr>
                <w:ins w:id="5194" w:author="R4-1809562" w:date="2018-07-11T17:46:00Z"/>
                <w:rFonts w:cs="Arial"/>
              </w:rPr>
            </w:pPr>
            <w:ins w:id="5195" w:author="R4-1809562" w:date="2018-07-11T17:46:00Z">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 </w:t>
              </w:r>
            </w:ins>
          </w:p>
          <w:p w14:paraId="5DED6600" w14:textId="77777777" w:rsidR="00565ECD" w:rsidRPr="008019AF" w:rsidRDefault="00565ECD" w:rsidP="00A0615D">
            <w:pPr>
              <w:pStyle w:val="TAN"/>
              <w:rPr>
                <w:ins w:id="5196" w:author="R4-1809562" w:date="2018-07-11T17:46:00Z"/>
                <w:rFonts w:cs="Arial"/>
              </w:rPr>
            </w:pPr>
            <w:ins w:id="5197" w:author="R4-1809562" w:date="2018-07-11T17:46:00Z">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ins>
          </w:p>
        </w:tc>
      </w:tr>
    </w:tbl>
    <w:p w14:paraId="76C37DA0" w14:textId="4BC7A11F" w:rsidR="00565ECD" w:rsidRDefault="00565ECD" w:rsidP="00C1689C">
      <w:pPr>
        <w:pStyle w:val="TH"/>
      </w:pPr>
    </w:p>
    <w:p w14:paraId="69ADB106" w14:textId="77777777" w:rsidR="001769D4" w:rsidDel="001769D4" w:rsidRDefault="001769D4" w:rsidP="00C1689C">
      <w:pPr>
        <w:rPr>
          <w:ins w:id="5198" w:author="R4-1809562" w:date="2018-07-11T17:46:00Z"/>
          <w:del w:id="5199" w:author="Huawei" w:date="2018-07-11T18:12:00Z"/>
        </w:rPr>
      </w:pPr>
    </w:p>
    <w:p w14:paraId="44B75A30" w14:textId="77777777" w:rsidR="00565ECD" w:rsidRPr="005E4E17" w:rsidRDefault="00565ECD" w:rsidP="00C1689C">
      <w:pPr>
        <w:pStyle w:val="TH"/>
        <w:rPr>
          <w:ins w:id="5200" w:author="R4-1809562" w:date="2018-07-11T17:46:00Z"/>
          <w:rFonts w:cs="v5.0.0"/>
        </w:rPr>
      </w:pPr>
      <w:ins w:id="5201" w:author="R4-1809562" w:date="2018-07-11T17:46:00Z">
        <w:r>
          <w:t>Table 6.7.4.5.1-4</w:t>
        </w:r>
        <w:r w:rsidRPr="008019AF">
          <w:t xml:space="preserve">: Wide Area BS </w:t>
        </w:r>
        <w:r w:rsidRPr="008019AF">
          <w:rPr>
            <w:i/>
          </w:rPr>
          <w:t>operating band</w:t>
        </w:r>
        <w:r w:rsidRPr="008019AF">
          <w:t xml:space="preserve"> unwanted emission limits </w:t>
        </w:r>
        <w:r w:rsidRPr="008019AF">
          <w:br/>
          <w:t>(</w:t>
        </w:r>
        <w:r>
          <w:t xml:space="preserve">4.2 GHz &lt; NR bands </w:t>
        </w:r>
        <w:r>
          <w:rPr>
            <w:rFonts w:cs="Arial"/>
          </w:rPr>
          <w:t>≤</w:t>
        </w:r>
        <w:r>
          <w:t xml:space="preserve"> 6</w:t>
        </w:r>
        <w:r w:rsidRPr="008019AF">
          <w:t xml:space="preserve"> GHz) for Category A</w:t>
        </w:r>
      </w:ins>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565ECD" w:rsidRPr="008019AF" w14:paraId="05118E8F" w14:textId="77777777" w:rsidTr="00A0615D">
        <w:trPr>
          <w:cantSplit/>
          <w:jc w:val="center"/>
          <w:ins w:id="5202" w:author="R4-1809562" w:date="2018-07-11T17:46:00Z"/>
        </w:trPr>
        <w:tc>
          <w:tcPr>
            <w:tcW w:w="1953" w:type="dxa"/>
          </w:tcPr>
          <w:p w14:paraId="490BAF0A" w14:textId="77777777" w:rsidR="00565ECD" w:rsidRPr="008019AF" w:rsidRDefault="00565ECD" w:rsidP="00A0615D">
            <w:pPr>
              <w:pStyle w:val="TAH"/>
              <w:rPr>
                <w:ins w:id="5203" w:author="R4-1809562" w:date="2018-07-11T17:46:00Z"/>
                <w:rFonts w:cs="v5.0.0"/>
              </w:rPr>
            </w:pPr>
            <w:ins w:id="5204" w:author="R4-1809562" w:date="2018-07-11T17:46:00Z">
              <w:r w:rsidRPr="008019AF">
                <w:rPr>
                  <w:rFonts w:cs="v5.0.0"/>
                </w:rPr>
                <w:lastRenderedPageBreak/>
                <w:t xml:space="preserve">Frequency offset of measurement filter </w:t>
              </w:r>
              <w:r w:rsidRPr="008019AF">
                <w:rPr>
                  <w:rFonts w:cs="v5.0.0"/>
                </w:rPr>
                <w:noBreakHyphen/>
                <w:t xml:space="preserve">3dB point, </w:t>
              </w:r>
              <w:r w:rsidRPr="008019AF">
                <w:rPr>
                  <w:rFonts w:cs="v5.0.0"/>
                </w:rPr>
                <w:sym w:font="Symbol" w:char="F044"/>
              </w:r>
              <w:r w:rsidRPr="008019AF">
                <w:rPr>
                  <w:rFonts w:cs="v5.0.0"/>
                </w:rPr>
                <w:t>f</w:t>
              </w:r>
            </w:ins>
          </w:p>
        </w:tc>
        <w:tc>
          <w:tcPr>
            <w:tcW w:w="2976" w:type="dxa"/>
          </w:tcPr>
          <w:p w14:paraId="6046F709" w14:textId="77777777" w:rsidR="00565ECD" w:rsidRPr="008019AF" w:rsidRDefault="00565ECD" w:rsidP="00A0615D">
            <w:pPr>
              <w:pStyle w:val="TAH"/>
              <w:rPr>
                <w:ins w:id="5205" w:author="R4-1809562" w:date="2018-07-11T17:46:00Z"/>
                <w:rFonts w:cs="v5.0.0"/>
              </w:rPr>
            </w:pPr>
            <w:ins w:id="5206" w:author="R4-1809562" w:date="2018-07-11T17:46:00Z">
              <w:r w:rsidRPr="008019AF">
                <w:rPr>
                  <w:rFonts w:cs="v5.0.0"/>
                </w:rPr>
                <w:t>Frequency offset of measurement filter centre frequency, f_offset</w:t>
              </w:r>
            </w:ins>
          </w:p>
        </w:tc>
        <w:tc>
          <w:tcPr>
            <w:tcW w:w="3455" w:type="dxa"/>
          </w:tcPr>
          <w:p w14:paraId="1D7FFD65" w14:textId="77777777" w:rsidR="00565ECD" w:rsidRPr="008019AF" w:rsidRDefault="00565ECD" w:rsidP="00A0615D">
            <w:pPr>
              <w:pStyle w:val="TAH"/>
              <w:rPr>
                <w:ins w:id="5207" w:author="R4-1809562" w:date="2018-07-11T17:46:00Z"/>
                <w:rFonts w:cs="v5.0.0"/>
              </w:rPr>
            </w:pPr>
            <w:ins w:id="5208" w:author="R4-1809562" w:date="2018-07-11T17:46:00Z">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ins>
          </w:p>
        </w:tc>
        <w:tc>
          <w:tcPr>
            <w:tcW w:w="1430" w:type="dxa"/>
          </w:tcPr>
          <w:p w14:paraId="5228DF76" w14:textId="77777777" w:rsidR="00565ECD" w:rsidRPr="008019AF" w:rsidRDefault="00565ECD" w:rsidP="00A0615D">
            <w:pPr>
              <w:pStyle w:val="TAH"/>
              <w:rPr>
                <w:ins w:id="5209" w:author="R4-1809562" w:date="2018-07-11T17:46:00Z"/>
                <w:rFonts w:cs="v5.0.0"/>
              </w:rPr>
            </w:pPr>
            <w:ins w:id="5210" w:author="R4-1809562" w:date="2018-07-11T17:46:00Z">
              <w:r w:rsidRPr="008019AF">
                <w:rPr>
                  <w:rFonts w:cs="v5.0.0"/>
                </w:rPr>
                <w:t>Measurement bandwidth</w:t>
              </w:r>
            </w:ins>
          </w:p>
        </w:tc>
      </w:tr>
      <w:tr w:rsidR="00565ECD" w:rsidRPr="008019AF" w14:paraId="1A672605" w14:textId="77777777" w:rsidTr="00A0615D">
        <w:trPr>
          <w:cantSplit/>
          <w:jc w:val="center"/>
          <w:ins w:id="5211" w:author="R4-1809562" w:date="2018-07-11T17:46:00Z"/>
        </w:trPr>
        <w:tc>
          <w:tcPr>
            <w:tcW w:w="1953" w:type="dxa"/>
          </w:tcPr>
          <w:p w14:paraId="0D96AB84" w14:textId="77777777" w:rsidR="00565ECD" w:rsidRPr="008019AF" w:rsidRDefault="00565ECD" w:rsidP="00A0615D">
            <w:pPr>
              <w:pStyle w:val="TAC"/>
              <w:rPr>
                <w:ins w:id="5212" w:author="R4-1809562" w:date="2018-07-11T17:46:00Z"/>
                <w:rFonts w:cs="v5.0.0"/>
              </w:rPr>
            </w:pPr>
            <w:ins w:id="5213" w:author="R4-1809562" w:date="2018-07-11T17:46:00Z">
              <w:r w:rsidRPr="008019AF">
                <w:rPr>
                  <w:rFonts w:cs="v5.0.0"/>
                </w:rPr>
                <w:t xml:space="preserve">0 </w:t>
              </w:r>
              <w:r w:rsidRPr="008019AF">
                <w:rPr>
                  <w:rFonts w:cs="Arial"/>
                </w:rPr>
                <w:t xml:space="preserve">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ins>
          </w:p>
        </w:tc>
        <w:tc>
          <w:tcPr>
            <w:tcW w:w="2976" w:type="dxa"/>
          </w:tcPr>
          <w:p w14:paraId="683E96D5" w14:textId="77777777" w:rsidR="00565ECD" w:rsidRPr="008019AF" w:rsidRDefault="00565ECD" w:rsidP="00A0615D">
            <w:pPr>
              <w:pStyle w:val="TAC"/>
              <w:rPr>
                <w:ins w:id="5214" w:author="R4-1809562" w:date="2018-07-11T17:46:00Z"/>
                <w:rFonts w:cs="v5.0.0"/>
              </w:rPr>
            </w:pPr>
            <w:ins w:id="5215" w:author="R4-1809562" w:date="2018-07-11T17:46:00Z">
              <w:r w:rsidRPr="008019AF">
                <w:rPr>
                  <w:rFonts w:cs="v5.0.0"/>
                </w:rPr>
                <w:t xml:space="preserve">0.05 MHz </w:t>
              </w:r>
              <w:r w:rsidRPr="008019AF">
                <w:rPr>
                  <w:rFonts w:cs="v5.0.0"/>
                </w:rPr>
                <w:sym w:font="Symbol" w:char="F0A3"/>
              </w:r>
              <w:r w:rsidRPr="008019AF">
                <w:rPr>
                  <w:rFonts w:cs="v5.0.0"/>
                </w:rPr>
                <w:t xml:space="preserve"> f_offset &lt; 5.05 MHz</w:t>
              </w:r>
            </w:ins>
          </w:p>
        </w:tc>
        <w:tc>
          <w:tcPr>
            <w:tcW w:w="3455" w:type="dxa"/>
            <w:vAlign w:val="center"/>
          </w:tcPr>
          <w:p w14:paraId="442D45D7" w14:textId="77777777" w:rsidR="00565ECD" w:rsidRPr="008019AF" w:rsidRDefault="00565ECD" w:rsidP="00A0615D">
            <w:pPr>
              <w:pStyle w:val="TAC"/>
              <w:rPr>
                <w:ins w:id="5216" w:author="R4-1809562" w:date="2018-07-11T17:46:00Z"/>
                <w:rFonts w:cs="Arial"/>
              </w:rPr>
            </w:pPr>
            <m:oMathPara>
              <m:oMath>
                <m:r>
                  <w:ins w:id="5217" w:author="R4-1809562" w:date="2018-07-11T17:46:00Z">
                    <w:rPr>
                      <w:rFonts w:ascii="Cambria Math" w:hAnsi="Cambria Math"/>
                      <w:szCs w:val="18"/>
                    </w:rPr>
                    <m:t>2 dBm+FFS-</m:t>
                  </w:ins>
                </m:r>
                <m:box>
                  <m:boxPr>
                    <m:ctrlPr>
                      <w:ins w:id="5218" w:author="R4-1809562" w:date="2018-07-11T17:46:00Z">
                        <w:rPr>
                          <w:rFonts w:ascii="Cambria Math" w:hAnsi="Cambria Math"/>
                          <w:i/>
                          <w:szCs w:val="18"/>
                        </w:rPr>
                      </w:ins>
                    </m:ctrlPr>
                  </m:boxPr>
                  <m:e>
                    <m:argPr>
                      <m:argSz m:val="-1"/>
                    </m:argPr>
                    <m:f>
                      <m:fPr>
                        <m:ctrlPr>
                          <w:ins w:id="5219" w:author="R4-1809562" w:date="2018-07-11T17:46:00Z">
                            <w:rPr>
                              <w:rFonts w:ascii="Cambria Math" w:hAnsi="Cambria Math"/>
                              <w:i/>
                              <w:szCs w:val="18"/>
                            </w:rPr>
                          </w:ins>
                        </m:ctrlPr>
                      </m:fPr>
                      <m:num>
                        <m:r>
                          <w:ins w:id="5220" w:author="R4-1809562" w:date="2018-07-11T17:46:00Z">
                            <w:rPr>
                              <w:rFonts w:ascii="Cambria Math" w:hAnsi="Cambria Math"/>
                              <w:szCs w:val="18"/>
                            </w:rPr>
                            <m:t>7</m:t>
                          </w:ins>
                        </m:r>
                      </m:num>
                      <m:den>
                        <m:r>
                          <w:ins w:id="5221" w:author="R4-1809562" w:date="2018-07-11T17:46:00Z">
                            <w:rPr>
                              <w:rFonts w:ascii="Cambria Math" w:hAnsi="Cambria Math"/>
                              <w:szCs w:val="18"/>
                            </w:rPr>
                            <m:t>5</m:t>
                          </w:ins>
                        </m:r>
                      </m:den>
                    </m:f>
                  </m:e>
                </m:box>
                <m:d>
                  <m:dPr>
                    <m:ctrlPr>
                      <w:ins w:id="5222" w:author="R4-1809562" w:date="2018-07-11T17:46:00Z">
                        <w:rPr>
                          <w:rFonts w:ascii="Cambria Math" w:hAnsi="Cambria Math"/>
                          <w:i/>
                          <w:szCs w:val="18"/>
                        </w:rPr>
                      </w:ins>
                    </m:ctrlPr>
                  </m:dPr>
                  <m:e>
                    <m:box>
                      <m:boxPr>
                        <m:ctrlPr>
                          <w:ins w:id="5223" w:author="R4-1809562" w:date="2018-07-11T17:46:00Z">
                            <w:rPr>
                              <w:rFonts w:ascii="Cambria Math" w:hAnsi="Cambria Math"/>
                              <w:i/>
                              <w:szCs w:val="18"/>
                            </w:rPr>
                          </w:ins>
                        </m:ctrlPr>
                      </m:boxPr>
                      <m:e>
                        <m:argPr>
                          <m:argSz m:val="-1"/>
                        </m:argPr>
                        <m:f>
                          <m:fPr>
                            <m:ctrlPr>
                              <w:ins w:id="5224" w:author="R4-1809562" w:date="2018-07-11T17:46:00Z">
                                <w:rPr>
                                  <w:rFonts w:ascii="Cambria Math" w:hAnsi="Cambria Math"/>
                                  <w:i/>
                                  <w:szCs w:val="18"/>
                                </w:rPr>
                              </w:ins>
                            </m:ctrlPr>
                          </m:fPr>
                          <m:num>
                            <m:r>
                              <w:ins w:id="5225" w:author="R4-1809562" w:date="2018-07-11T17:46:00Z">
                                <w:rPr>
                                  <w:rFonts w:ascii="Cambria Math" w:hAnsi="Cambria Math"/>
                                  <w:szCs w:val="18"/>
                                </w:rPr>
                                <m:t>f_offset</m:t>
                              </w:ins>
                            </m:r>
                          </m:num>
                          <m:den>
                            <m:r>
                              <w:ins w:id="5226" w:author="R4-1809562" w:date="2018-07-11T17:46:00Z">
                                <w:rPr>
                                  <w:rFonts w:ascii="Cambria Math" w:hAnsi="Cambria Math"/>
                                  <w:szCs w:val="18"/>
                                </w:rPr>
                                <m:t>MHz</m:t>
                              </w:ins>
                            </m:r>
                          </m:den>
                        </m:f>
                      </m:e>
                    </m:box>
                    <m:r>
                      <w:ins w:id="5227" w:author="R4-1809562" w:date="2018-07-11T17:46:00Z">
                        <w:rPr>
                          <w:rFonts w:ascii="Cambria Math" w:hAnsi="Cambria Math"/>
                          <w:szCs w:val="18"/>
                        </w:rPr>
                        <m:t>-0.05</m:t>
                      </w:ins>
                    </m:r>
                  </m:e>
                </m:d>
                <m:r>
                  <w:ins w:id="5228" w:author="R4-1809562" w:date="2018-07-11T17:46:00Z">
                    <w:rPr>
                      <w:rFonts w:ascii="Cambria Math" w:hAnsi="Cambria Math"/>
                      <w:szCs w:val="18"/>
                    </w:rPr>
                    <m:t>dB</m:t>
                  </w:ins>
                </m:r>
              </m:oMath>
            </m:oMathPara>
          </w:p>
        </w:tc>
        <w:tc>
          <w:tcPr>
            <w:tcW w:w="1430" w:type="dxa"/>
          </w:tcPr>
          <w:p w14:paraId="17DD287E" w14:textId="77777777" w:rsidR="00565ECD" w:rsidRPr="008019AF" w:rsidRDefault="00565ECD" w:rsidP="00A0615D">
            <w:pPr>
              <w:pStyle w:val="TAC"/>
              <w:rPr>
                <w:ins w:id="5229" w:author="R4-1809562" w:date="2018-07-11T17:46:00Z"/>
                <w:rFonts w:cs="Arial"/>
              </w:rPr>
            </w:pPr>
            <w:ins w:id="5230" w:author="R4-1809562" w:date="2018-07-11T17:46:00Z">
              <w:r w:rsidRPr="008019AF">
                <w:rPr>
                  <w:rFonts w:cs="Arial"/>
                </w:rPr>
                <w:t xml:space="preserve">100 kHz </w:t>
              </w:r>
            </w:ins>
          </w:p>
        </w:tc>
      </w:tr>
      <w:tr w:rsidR="00565ECD" w:rsidRPr="008019AF" w14:paraId="792049A5" w14:textId="77777777" w:rsidTr="00A0615D">
        <w:trPr>
          <w:cantSplit/>
          <w:jc w:val="center"/>
          <w:ins w:id="5231" w:author="R4-1809562" w:date="2018-07-11T17:46:00Z"/>
        </w:trPr>
        <w:tc>
          <w:tcPr>
            <w:tcW w:w="1953" w:type="dxa"/>
          </w:tcPr>
          <w:p w14:paraId="022A42CB" w14:textId="77777777" w:rsidR="00565ECD" w:rsidRPr="008019AF" w:rsidRDefault="00565ECD" w:rsidP="00A0615D">
            <w:pPr>
              <w:pStyle w:val="TAC"/>
              <w:rPr>
                <w:ins w:id="5232" w:author="R4-1809562" w:date="2018-07-11T17:46:00Z"/>
                <w:rFonts w:cs="v5.0.0"/>
                <w:lang w:val="sv-SE"/>
              </w:rPr>
            </w:pPr>
            <w:ins w:id="5233" w:author="R4-1809562" w:date="2018-07-11T17:46:00Z">
              <w:r w:rsidRPr="008019AF">
                <w:rPr>
                  <w:rFonts w:cs="v5.0.0"/>
                  <w:lang w:val="sv-SE"/>
                </w:rPr>
                <w:t xml:space="preserve">5 </w:t>
              </w:r>
              <w:r w:rsidRPr="008019AF">
                <w:rPr>
                  <w:rFonts w:cs="Arial"/>
                  <w:lang w:val="sv-SE"/>
                </w:rPr>
                <w:t xml:space="preserve">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ins>
          </w:p>
          <w:p w14:paraId="2A512955" w14:textId="77777777" w:rsidR="00565ECD" w:rsidRPr="008019AF" w:rsidRDefault="00565ECD" w:rsidP="00A0615D">
            <w:pPr>
              <w:pStyle w:val="TAC"/>
              <w:rPr>
                <w:ins w:id="5234" w:author="R4-1809562" w:date="2018-07-11T17:46:00Z"/>
                <w:rFonts w:cs="v5.0.0"/>
                <w:lang w:val="sv-SE"/>
              </w:rPr>
            </w:pPr>
            <w:ins w:id="5235" w:author="R4-1809562" w:date="2018-07-11T17:46:00Z">
              <w:r w:rsidRPr="008019AF">
                <w:rPr>
                  <w:rFonts w:cs="v5.0.0"/>
                  <w:lang w:val="sv-SE"/>
                </w:rPr>
                <w:t xml:space="preserve">min(10 MHz, </w:t>
              </w:r>
              <w:r w:rsidRPr="008019AF">
                <w:rPr>
                  <w:rFonts w:cs="Arial"/>
                </w:rPr>
                <w:sym w:font="Symbol" w:char="F044"/>
              </w:r>
              <w:r w:rsidRPr="008019AF">
                <w:rPr>
                  <w:rFonts w:cs="Arial"/>
                  <w:lang w:val="sv-SE"/>
                </w:rPr>
                <w:t>f</w:t>
              </w:r>
              <w:r w:rsidRPr="008019AF">
                <w:rPr>
                  <w:rFonts w:cs="Arial"/>
                  <w:vertAlign w:val="subscript"/>
                  <w:lang w:val="sv-SE"/>
                </w:rPr>
                <w:t>max</w:t>
              </w:r>
              <w:r w:rsidRPr="008019AF">
                <w:rPr>
                  <w:rFonts w:cs="v5.0.0"/>
                  <w:lang w:val="sv-SE"/>
                </w:rPr>
                <w:t>)</w:t>
              </w:r>
            </w:ins>
          </w:p>
        </w:tc>
        <w:tc>
          <w:tcPr>
            <w:tcW w:w="2976" w:type="dxa"/>
          </w:tcPr>
          <w:p w14:paraId="06AB7594" w14:textId="77777777" w:rsidR="00565ECD" w:rsidRPr="008019AF" w:rsidRDefault="00565ECD" w:rsidP="00A0615D">
            <w:pPr>
              <w:pStyle w:val="TAC"/>
              <w:rPr>
                <w:ins w:id="5236" w:author="R4-1809562" w:date="2018-07-11T17:46:00Z"/>
                <w:rFonts w:cs="v5.0.0"/>
                <w:lang w:val="sv-SE"/>
              </w:rPr>
            </w:pPr>
            <w:ins w:id="5237" w:author="R4-1809562" w:date="2018-07-11T17:46:00Z">
              <w:r w:rsidRPr="008019AF">
                <w:rPr>
                  <w:rFonts w:cs="v5.0.0"/>
                  <w:lang w:val="sv-SE"/>
                </w:rPr>
                <w:t xml:space="preserve">5.05 MHz </w:t>
              </w:r>
              <w:r w:rsidRPr="008019AF">
                <w:rPr>
                  <w:rFonts w:cs="v5.0.0"/>
                </w:rPr>
                <w:sym w:font="Symbol" w:char="F0A3"/>
              </w:r>
              <w:r w:rsidRPr="008019AF">
                <w:rPr>
                  <w:rFonts w:cs="v5.0.0"/>
                  <w:lang w:val="sv-SE"/>
                </w:rPr>
                <w:t xml:space="preserve"> f_offset &lt; </w:t>
              </w:r>
            </w:ins>
          </w:p>
          <w:p w14:paraId="7ACA751F" w14:textId="77777777" w:rsidR="00565ECD" w:rsidRPr="008019AF" w:rsidRDefault="00565ECD" w:rsidP="00A0615D">
            <w:pPr>
              <w:pStyle w:val="TAC"/>
              <w:rPr>
                <w:ins w:id="5238" w:author="R4-1809562" w:date="2018-07-11T17:46:00Z"/>
                <w:rFonts w:cs="v5.0.0"/>
                <w:lang w:val="sv-SE"/>
              </w:rPr>
            </w:pPr>
            <w:ins w:id="5239" w:author="R4-1809562" w:date="2018-07-11T17:46:00Z">
              <w:r w:rsidRPr="008019AF">
                <w:rPr>
                  <w:rFonts w:cs="v5.0.0"/>
                  <w:lang w:val="sv-SE"/>
                </w:rPr>
                <w:t>min(10.05 MHz, f_offset</w:t>
              </w:r>
              <w:r w:rsidRPr="008019AF">
                <w:rPr>
                  <w:rFonts w:cs="v5.0.0"/>
                  <w:vertAlign w:val="subscript"/>
                  <w:lang w:val="sv-SE"/>
                </w:rPr>
                <w:t>max</w:t>
              </w:r>
              <w:r w:rsidRPr="008019AF">
                <w:rPr>
                  <w:rFonts w:cs="v5.0.0"/>
                  <w:lang w:val="sv-SE"/>
                </w:rPr>
                <w:t>)</w:t>
              </w:r>
            </w:ins>
          </w:p>
        </w:tc>
        <w:tc>
          <w:tcPr>
            <w:tcW w:w="3455" w:type="dxa"/>
          </w:tcPr>
          <w:p w14:paraId="43FC159B" w14:textId="77777777" w:rsidR="00565ECD" w:rsidRPr="008019AF" w:rsidRDefault="00565ECD" w:rsidP="00A0615D">
            <w:pPr>
              <w:pStyle w:val="TAC"/>
              <w:rPr>
                <w:ins w:id="5240" w:author="R4-1809562" w:date="2018-07-11T17:46:00Z"/>
                <w:rFonts w:cs="Arial"/>
              </w:rPr>
            </w:pPr>
            <w:ins w:id="5241" w:author="R4-1809562" w:date="2018-07-11T17:46:00Z">
              <w:r>
                <w:rPr>
                  <w:rFonts w:cs="Arial"/>
                </w:rPr>
                <w:t>-5</w:t>
              </w:r>
              <w:r w:rsidRPr="008019AF">
                <w:rPr>
                  <w:rFonts w:cs="Arial"/>
                </w:rPr>
                <w:t xml:space="preserve"> </w:t>
              </w:r>
              <w:r w:rsidRPr="000B49F6">
                <w:rPr>
                  <w:rFonts w:cs="Arial"/>
                  <w:highlight w:val="yellow"/>
                  <w:lang w:eastAsia="zh-CN"/>
                </w:rPr>
                <w:t>+ FFS</w:t>
              </w:r>
              <w:r w:rsidRPr="008019AF">
                <w:rPr>
                  <w:rFonts w:cs="Arial"/>
                </w:rPr>
                <w:t xml:space="preserve"> dBm</w:t>
              </w:r>
            </w:ins>
          </w:p>
        </w:tc>
        <w:tc>
          <w:tcPr>
            <w:tcW w:w="1430" w:type="dxa"/>
          </w:tcPr>
          <w:p w14:paraId="38D5B227" w14:textId="77777777" w:rsidR="00565ECD" w:rsidRPr="008019AF" w:rsidRDefault="00565ECD" w:rsidP="00A0615D">
            <w:pPr>
              <w:pStyle w:val="TAC"/>
              <w:rPr>
                <w:ins w:id="5242" w:author="R4-1809562" w:date="2018-07-11T17:46:00Z"/>
                <w:rFonts w:cs="Arial"/>
              </w:rPr>
            </w:pPr>
            <w:ins w:id="5243" w:author="R4-1809562" w:date="2018-07-11T17:46:00Z">
              <w:r w:rsidRPr="008019AF">
                <w:rPr>
                  <w:rFonts w:cs="Arial"/>
                </w:rPr>
                <w:t xml:space="preserve">100 kHz </w:t>
              </w:r>
            </w:ins>
          </w:p>
        </w:tc>
      </w:tr>
      <w:tr w:rsidR="00565ECD" w:rsidRPr="008019AF" w14:paraId="08ACE2FC" w14:textId="77777777" w:rsidTr="00A0615D">
        <w:trPr>
          <w:cantSplit/>
          <w:jc w:val="center"/>
          <w:ins w:id="5244" w:author="R4-1809562" w:date="2018-07-11T17:46:00Z"/>
        </w:trPr>
        <w:tc>
          <w:tcPr>
            <w:tcW w:w="1953" w:type="dxa"/>
          </w:tcPr>
          <w:p w14:paraId="66B64A15" w14:textId="77777777" w:rsidR="00565ECD" w:rsidRPr="008019AF" w:rsidRDefault="00565ECD" w:rsidP="00A0615D">
            <w:pPr>
              <w:pStyle w:val="TAC"/>
              <w:rPr>
                <w:ins w:id="5245" w:author="R4-1809562" w:date="2018-07-11T17:46:00Z"/>
                <w:rFonts w:cs="v5.0.0"/>
              </w:rPr>
            </w:pPr>
            <w:ins w:id="5246" w:author="R4-1809562" w:date="2018-07-11T17:46:00Z">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Arial"/>
                </w:rPr>
                <w:sym w:font="Symbol" w:char="F0A3"/>
              </w:r>
              <w:r w:rsidRPr="008019AF">
                <w:rPr>
                  <w:rFonts w:cs="Arial"/>
                </w:rPr>
                <w:t xml:space="preserve"> </w:t>
              </w:r>
              <w:r w:rsidRPr="008019AF">
                <w:rPr>
                  <w:rFonts w:cs="Arial"/>
                </w:rPr>
                <w:sym w:font="Symbol" w:char="F044"/>
              </w:r>
              <w:r w:rsidRPr="008019AF">
                <w:rPr>
                  <w:rFonts w:cs="Arial"/>
                </w:rPr>
                <w:t>f</w:t>
              </w:r>
              <w:r w:rsidRPr="008019AF">
                <w:rPr>
                  <w:rFonts w:cs="Arial"/>
                  <w:vertAlign w:val="subscript"/>
                </w:rPr>
                <w:t>max</w:t>
              </w:r>
            </w:ins>
          </w:p>
        </w:tc>
        <w:tc>
          <w:tcPr>
            <w:tcW w:w="2976" w:type="dxa"/>
          </w:tcPr>
          <w:p w14:paraId="7A44ED4E" w14:textId="77777777" w:rsidR="00565ECD" w:rsidRPr="008019AF" w:rsidRDefault="00565ECD" w:rsidP="00A0615D">
            <w:pPr>
              <w:pStyle w:val="TAC"/>
              <w:rPr>
                <w:ins w:id="5247" w:author="R4-1809562" w:date="2018-07-11T17:46:00Z"/>
                <w:rFonts w:cs="v5.0.0"/>
              </w:rPr>
            </w:pPr>
            <w:ins w:id="5248" w:author="R4-1809562" w:date="2018-07-11T17:46:00Z">
              <w:r w:rsidRPr="008019AF">
                <w:rPr>
                  <w:rFonts w:cs="v5.0.0"/>
                </w:rPr>
                <w:t xml:space="preserve">10.5 MHz </w:t>
              </w:r>
              <w:r w:rsidRPr="008019AF">
                <w:rPr>
                  <w:rFonts w:cs="v5.0.0"/>
                </w:rPr>
                <w:sym w:font="Symbol" w:char="F0A3"/>
              </w:r>
              <w:r w:rsidRPr="008019AF">
                <w:rPr>
                  <w:rFonts w:cs="v5.0.0"/>
                </w:rPr>
                <w:t xml:space="preserve"> f_offset &lt; f_offset</w:t>
              </w:r>
              <w:r w:rsidRPr="008019AF">
                <w:rPr>
                  <w:rFonts w:cs="v5.0.0"/>
                  <w:vertAlign w:val="subscript"/>
                </w:rPr>
                <w:t>max</w:t>
              </w:r>
              <w:r w:rsidRPr="008019AF">
                <w:rPr>
                  <w:rFonts w:cs="v5.0.0"/>
                </w:rPr>
                <w:t xml:space="preserve"> </w:t>
              </w:r>
            </w:ins>
          </w:p>
        </w:tc>
        <w:tc>
          <w:tcPr>
            <w:tcW w:w="3455" w:type="dxa"/>
          </w:tcPr>
          <w:p w14:paraId="4150B5D5" w14:textId="77777777" w:rsidR="00565ECD" w:rsidRPr="008019AF" w:rsidRDefault="00565ECD" w:rsidP="00A0615D">
            <w:pPr>
              <w:pStyle w:val="TAC"/>
              <w:rPr>
                <w:ins w:id="5249" w:author="R4-1809562" w:date="2018-07-11T17:46:00Z"/>
                <w:rFonts w:cs="Arial"/>
              </w:rPr>
            </w:pPr>
            <w:ins w:id="5250" w:author="R4-1809562" w:date="2018-07-11T17:46:00Z">
              <w:r>
                <w:rPr>
                  <w:rFonts w:cs="Arial"/>
                </w:rPr>
                <w:t>-4</w:t>
              </w:r>
              <w:r w:rsidRPr="008019AF">
                <w:rPr>
                  <w:rFonts w:cs="Arial"/>
                </w:rPr>
                <w:t xml:space="preserve"> dBm (Note </w:t>
              </w:r>
              <w:r w:rsidRPr="008019AF">
                <w:rPr>
                  <w:rFonts w:cs="Arial"/>
                  <w:lang w:eastAsia="zh-CN"/>
                </w:rPr>
                <w:t>3</w:t>
              </w:r>
              <w:r w:rsidRPr="008019AF">
                <w:rPr>
                  <w:rFonts w:cs="Arial"/>
                </w:rPr>
                <w:t>)</w:t>
              </w:r>
            </w:ins>
          </w:p>
        </w:tc>
        <w:tc>
          <w:tcPr>
            <w:tcW w:w="1430" w:type="dxa"/>
          </w:tcPr>
          <w:p w14:paraId="505C86D1" w14:textId="77777777" w:rsidR="00565ECD" w:rsidRPr="008019AF" w:rsidRDefault="00565ECD" w:rsidP="00A0615D">
            <w:pPr>
              <w:pStyle w:val="TAC"/>
              <w:rPr>
                <w:ins w:id="5251" w:author="R4-1809562" w:date="2018-07-11T17:46:00Z"/>
                <w:rFonts w:cs="Arial"/>
              </w:rPr>
            </w:pPr>
            <w:ins w:id="5252" w:author="R4-1809562" w:date="2018-07-11T17:46:00Z">
              <w:r w:rsidRPr="008019AF">
                <w:rPr>
                  <w:rFonts w:cs="Arial"/>
                </w:rPr>
                <w:t xml:space="preserve">1MHz </w:t>
              </w:r>
            </w:ins>
          </w:p>
        </w:tc>
      </w:tr>
      <w:tr w:rsidR="00565ECD" w:rsidRPr="008019AF" w14:paraId="6AD76E19" w14:textId="77777777" w:rsidTr="00A0615D">
        <w:trPr>
          <w:cantSplit/>
          <w:jc w:val="center"/>
          <w:ins w:id="5253" w:author="R4-1809562" w:date="2018-07-11T17:46:00Z"/>
        </w:trPr>
        <w:tc>
          <w:tcPr>
            <w:tcW w:w="9814" w:type="dxa"/>
            <w:gridSpan w:val="4"/>
          </w:tcPr>
          <w:p w14:paraId="6B8C95F7" w14:textId="77777777" w:rsidR="00565ECD" w:rsidRPr="008019AF" w:rsidRDefault="00565ECD" w:rsidP="00A0615D">
            <w:pPr>
              <w:pStyle w:val="TAN"/>
              <w:rPr>
                <w:ins w:id="5254" w:author="R4-1809562" w:date="2018-07-11T17:46:00Z"/>
                <w:rFonts w:cs="Arial"/>
              </w:rPr>
            </w:pPr>
            <w:ins w:id="5255" w:author="R4-1809562" w:date="2018-07-11T17:46:00Z">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 xml:space="preserve">sub blocks on each side of the sub block gap, where the contribution from the far-end sub-block shall be scaled according to the measurement bandwidth of the near-end sub-block. </w:t>
              </w:r>
              <w:r w:rsidRPr="008019AF">
                <w:rPr>
                  <w:rFonts w:cs="Arial"/>
                </w:rPr>
                <w:t xml:space="preserve">Exception is </w:t>
              </w:r>
              <w:r w:rsidRPr="008019AF">
                <w:rPr>
                  <w:rFonts w:ascii="Symbol" w:hAnsi="Symbol" w:cs="Arial"/>
                </w:rPr>
                <w:t></w:t>
              </w:r>
              <w:r w:rsidRPr="008019AF">
                <w:rPr>
                  <w:rFonts w:cs="Arial"/>
                </w:rPr>
                <w:t xml:space="preserve">f ≥ 10MHz from both adjacent sub blocks on each side of the sub-block gap, where the emission limits within sub-block gaps shall be </w:t>
              </w:r>
              <w:r w:rsidRPr="008019AF">
                <w:rPr>
                  <w:rFonts w:cs="Arial"/>
                </w:rPr>
                <w:noBreakHyphen/>
                <w:t>13 dBm/1 MHz.</w:t>
              </w:r>
            </w:ins>
          </w:p>
          <w:p w14:paraId="0B621C52" w14:textId="77777777" w:rsidR="00565ECD" w:rsidRPr="008019AF" w:rsidRDefault="00565ECD" w:rsidP="00A0615D">
            <w:pPr>
              <w:pStyle w:val="TAN"/>
              <w:rPr>
                <w:ins w:id="5256" w:author="R4-1809562" w:date="2018-07-11T17:46:00Z"/>
                <w:rFonts w:cs="Arial"/>
              </w:rPr>
            </w:pPr>
            <w:ins w:id="5257" w:author="R4-1809562" w:date="2018-07-11T17:46:00Z">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 </w:t>
              </w:r>
            </w:ins>
          </w:p>
          <w:p w14:paraId="4DE5255E" w14:textId="77777777" w:rsidR="00565ECD" w:rsidRPr="008019AF" w:rsidRDefault="00565ECD" w:rsidP="00A0615D">
            <w:pPr>
              <w:pStyle w:val="TAN"/>
              <w:rPr>
                <w:ins w:id="5258" w:author="R4-1809562" w:date="2018-07-11T17:46:00Z"/>
                <w:rFonts w:cs="Arial"/>
              </w:rPr>
            </w:pPr>
            <w:ins w:id="5259" w:author="R4-1809562" w:date="2018-07-11T17:46:00Z">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ins>
          </w:p>
        </w:tc>
      </w:tr>
    </w:tbl>
    <w:p w14:paraId="65A7A4F3" w14:textId="77777777" w:rsidR="00565ECD" w:rsidRDefault="00565ECD" w:rsidP="00C1689C">
      <w:pPr>
        <w:rPr>
          <w:ins w:id="5260" w:author="R4-1809562" w:date="2018-07-11T17:46:00Z"/>
        </w:rPr>
      </w:pPr>
    </w:p>
    <w:p w14:paraId="6B6FDF75" w14:textId="77777777" w:rsidR="00565ECD" w:rsidRDefault="00565ECD" w:rsidP="00C1689C">
      <w:pPr>
        <w:rPr>
          <w:ins w:id="5261" w:author="R4-1809562" w:date="2018-07-11T17:46:00Z"/>
        </w:rPr>
      </w:pPr>
    </w:p>
    <w:p w14:paraId="3DDC7BE6" w14:textId="47D6D28E" w:rsidR="00565ECD" w:rsidDel="001769D4" w:rsidRDefault="00565ECD" w:rsidP="00C1689C">
      <w:pPr>
        <w:rPr>
          <w:ins w:id="5262" w:author="R4-1809562" w:date="2018-07-11T17:46:00Z"/>
          <w:del w:id="5263" w:author="Huawei" w:date="2018-07-11T18:12:00Z"/>
        </w:rPr>
      </w:pPr>
    </w:p>
    <w:p w14:paraId="4E89EBB7" w14:textId="07AFBC57" w:rsidR="00565ECD" w:rsidDel="001769D4" w:rsidRDefault="00565ECD" w:rsidP="00C1689C">
      <w:pPr>
        <w:rPr>
          <w:ins w:id="5264" w:author="R4-1809562" w:date="2018-07-11T17:46:00Z"/>
          <w:del w:id="5265" w:author="Huawei" w:date="2018-07-11T18:12:00Z"/>
        </w:rPr>
      </w:pPr>
    </w:p>
    <w:p w14:paraId="1C24980F" w14:textId="7BD9069B" w:rsidR="00565ECD" w:rsidDel="001769D4" w:rsidRDefault="00565ECD" w:rsidP="00C1689C">
      <w:pPr>
        <w:rPr>
          <w:ins w:id="5266" w:author="R4-1809562" w:date="2018-07-11T17:46:00Z"/>
          <w:del w:id="5267" w:author="Huawei" w:date="2018-07-11T18:12:00Z"/>
        </w:rPr>
      </w:pPr>
    </w:p>
    <w:p w14:paraId="42EA435A" w14:textId="4FDF6091" w:rsidR="00565ECD" w:rsidDel="001769D4" w:rsidRDefault="00565ECD" w:rsidP="00C1689C">
      <w:pPr>
        <w:rPr>
          <w:ins w:id="5268" w:author="R4-1809562" w:date="2018-07-11T17:46:00Z"/>
          <w:del w:id="5269" w:author="Huawei" w:date="2018-07-11T18:12:00Z"/>
        </w:rPr>
      </w:pPr>
    </w:p>
    <w:p w14:paraId="3026AD9C" w14:textId="4788890C" w:rsidR="00565ECD" w:rsidDel="001769D4" w:rsidRDefault="00565ECD" w:rsidP="00C1689C">
      <w:pPr>
        <w:rPr>
          <w:ins w:id="5270" w:author="R4-1809562" w:date="2018-07-11T17:46:00Z"/>
          <w:del w:id="5271" w:author="Huawei" w:date="2018-07-11T18:12:00Z"/>
        </w:rPr>
      </w:pPr>
    </w:p>
    <w:p w14:paraId="56DF1250" w14:textId="5BFE5A30" w:rsidR="00565ECD" w:rsidDel="001769D4" w:rsidRDefault="00565ECD" w:rsidP="00C1689C">
      <w:pPr>
        <w:rPr>
          <w:ins w:id="5272" w:author="R4-1809562" w:date="2018-07-11T17:46:00Z"/>
          <w:del w:id="5273" w:author="Huawei" w:date="2018-07-11T18:12:00Z"/>
        </w:rPr>
      </w:pPr>
    </w:p>
    <w:p w14:paraId="46CE5C55" w14:textId="77777777" w:rsidR="00565ECD" w:rsidRPr="00FB2C08" w:rsidRDefault="00565ECD" w:rsidP="00C1689C">
      <w:pPr>
        <w:pStyle w:val="TH"/>
        <w:rPr>
          <w:ins w:id="5274" w:author="R4-1809562" w:date="2018-07-11T17:46:00Z"/>
          <w:rFonts w:cs="v5.0.0"/>
        </w:rPr>
      </w:pPr>
      <w:ins w:id="5275" w:author="R4-1809562" w:date="2018-07-11T17:46:00Z">
        <w:r>
          <w:t>Table 6.7.4.5.1-5</w:t>
        </w:r>
        <w:r w:rsidRPr="008019AF">
          <w:t xml:space="preserve">: Wide Area BS operating band unwanted </w:t>
        </w:r>
        <w:r>
          <w:t xml:space="preserve">emission limits </w:t>
        </w:r>
        <w:r>
          <w:br/>
          <w:t xml:space="preserve">(NR bands </w:t>
        </w:r>
        <w:r>
          <w:rPr>
            <w:rFonts w:cs="Arial"/>
          </w:rPr>
          <w:t>≤</w:t>
        </w:r>
        <w:r w:rsidRPr="008019AF">
          <w:t xml:space="preserve"> 1 GHz) for Category B</w:t>
        </w:r>
      </w:ins>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565ECD" w:rsidRPr="008019AF" w14:paraId="3D395D91" w14:textId="77777777" w:rsidTr="00A0615D">
        <w:trPr>
          <w:cantSplit/>
          <w:jc w:val="center"/>
          <w:ins w:id="5276" w:author="R4-1809562" w:date="2018-07-11T17:46:00Z"/>
        </w:trPr>
        <w:tc>
          <w:tcPr>
            <w:tcW w:w="1953" w:type="dxa"/>
          </w:tcPr>
          <w:p w14:paraId="75B8F77A" w14:textId="77777777" w:rsidR="00565ECD" w:rsidRPr="008019AF" w:rsidRDefault="00565ECD" w:rsidP="00A0615D">
            <w:pPr>
              <w:pStyle w:val="TAH"/>
              <w:rPr>
                <w:ins w:id="5277" w:author="R4-1809562" w:date="2018-07-11T17:46:00Z"/>
                <w:rFonts w:cs="v5.0.0"/>
              </w:rPr>
            </w:pPr>
            <w:ins w:id="5278" w:author="R4-1809562" w:date="2018-07-11T17:46:00Z">
              <w:r w:rsidRPr="008019AF">
                <w:rPr>
                  <w:rFonts w:cs="v5.0.0"/>
                </w:rPr>
                <w:t xml:space="preserve">Frequency offset of measurement filter </w:t>
              </w:r>
              <w:r w:rsidRPr="008019AF">
                <w:rPr>
                  <w:rFonts w:cs="v5.0.0"/>
                </w:rPr>
                <w:noBreakHyphen/>
                <w:t xml:space="preserve">3dB point, </w:t>
              </w:r>
              <w:r w:rsidRPr="008019AF">
                <w:rPr>
                  <w:rFonts w:cs="v5.0.0"/>
                </w:rPr>
                <w:sym w:font="Symbol" w:char="F044"/>
              </w:r>
              <w:r w:rsidRPr="008019AF">
                <w:rPr>
                  <w:rFonts w:cs="v5.0.0"/>
                </w:rPr>
                <w:t>f</w:t>
              </w:r>
            </w:ins>
          </w:p>
        </w:tc>
        <w:tc>
          <w:tcPr>
            <w:tcW w:w="2976" w:type="dxa"/>
          </w:tcPr>
          <w:p w14:paraId="53FAF1EA" w14:textId="77777777" w:rsidR="00565ECD" w:rsidRPr="008019AF" w:rsidRDefault="00565ECD" w:rsidP="00A0615D">
            <w:pPr>
              <w:pStyle w:val="TAH"/>
              <w:rPr>
                <w:ins w:id="5279" w:author="R4-1809562" w:date="2018-07-11T17:46:00Z"/>
                <w:rFonts w:cs="v5.0.0"/>
              </w:rPr>
            </w:pPr>
            <w:ins w:id="5280" w:author="R4-1809562" w:date="2018-07-11T17:46:00Z">
              <w:r w:rsidRPr="008019AF">
                <w:rPr>
                  <w:rFonts w:cs="v5.0.0"/>
                </w:rPr>
                <w:t>Frequency offset of measurement filter centre frequency, f_offset</w:t>
              </w:r>
            </w:ins>
          </w:p>
        </w:tc>
        <w:tc>
          <w:tcPr>
            <w:tcW w:w="3455" w:type="dxa"/>
          </w:tcPr>
          <w:p w14:paraId="5D1F7BBE" w14:textId="77777777" w:rsidR="00565ECD" w:rsidRPr="008019AF" w:rsidRDefault="00565ECD" w:rsidP="00A0615D">
            <w:pPr>
              <w:pStyle w:val="TAH"/>
              <w:rPr>
                <w:ins w:id="5281" w:author="R4-1809562" w:date="2018-07-11T17:46:00Z"/>
                <w:rFonts w:cs="v5.0.0"/>
              </w:rPr>
            </w:pPr>
            <w:ins w:id="5282" w:author="R4-1809562" w:date="2018-07-11T17:46:00Z">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ins>
          </w:p>
        </w:tc>
        <w:tc>
          <w:tcPr>
            <w:tcW w:w="1430" w:type="dxa"/>
          </w:tcPr>
          <w:p w14:paraId="1BDB0AC8" w14:textId="77777777" w:rsidR="00565ECD" w:rsidRPr="008019AF" w:rsidRDefault="00565ECD" w:rsidP="00A0615D">
            <w:pPr>
              <w:pStyle w:val="TAH"/>
              <w:rPr>
                <w:ins w:id="5283" w:author="R4-1809562" w:date="2018-07-11T17:46:00Z"/>
                <w:rFonts w:cs="v5.0.0"/>
              </w:rPr>
            </w:pPr>
            <w:ins w:id="5284" w:author="R4-1809562" w:date="2018-07-11T17:46:00Z">
              <w:r w:rsidRPr="008019AF">
                <w:rPr>
                  <w:rFonts w:cs="v5.0.0"/>
                </w:rPr>
                <w:t>Measurement bandwidth</w:t>
              </w:r>
            </w:ins>
          </w:p>
        </w:tc>
      </w:tr>
      <w:tr w:rsidR="00565ECD" w:rsidRPr="008019AF" w14:paraId="20301949" w14:textId="77777777" w:rsidTr="00A0615D">
        <w:trPr>
          <w:cantSplit/>
          <w:jc w:val="center"/>
          <w:ins w:id="5285" w:author="R4-1809562" w:date="2018-07-11T17:46:00Z"/>
        </w:trPr>
        <w:tc>
          <w:tcPr>
            <w:tcW w:w="1953" w:type="dxa"/>
          </w:tcPr>
          <w:p w14:paraId="5CC76561" w14:textId="77777777" w:rsidR="00565ECD" w:rsidRPr="008019AF" w:rsidRDefault="00565ECD" w:rsidP="00A0615D">
            <w:pPr>
              <w:pStyle w:val="TAC"/>
              <w:rPr>
                <w:ins w:id="5286" w:author="R4-1809562" w:date="2018-07-11T17:46:00Z"/>
                <w:rFonts w:cs="v5.0.0"/>
              </w:rPr>
            </w:pPr>
            <w:ins w:id="5287" w:author="R4-1809562" w:date="2018-07-11T17:46:00Z">
              <w:r w:rsidRPr="008019AF">
                <w:rPr>
                  <w:rFonts w:cs="v5.0.0"/>
                </w:rPr>
                <w:t xml:space="preserve">0 </w:t>
              </w:r>
              <w:r w:rsidRPr="008019AF">
                <w:rPr>
                  <w:rFonts w:cs="Arial"/>
                </w:rPr>
                <w:t xml:space="preserve">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ins>
          </w:p>
        </w:tc>
        <w:tc>
          <w:tcPr>
            <w:tcW w:w="2976" w:type="dxa"/>
          </w:tcPr>
          <w:p w14:paraId="6889350B" w14:textId="77777777" w:rsidR="00565ECD" w:rsidRPr="008019AF" w:rsidRDefault="00565ECD" w:rsidP="00A0615D">
            <w:pPr>
              <w:pStyle w:val="TAC"/>
              <w:rPr>
                <w:ins w:id="5288" w:author="R4-1809562" w:date="2018-07-11T17:46:00Z"/>
                <w:rFonts w:cs="v5.0.0"/>
              </w:rPr>
            </w:pPr>
            <w:ins w:id="5289" w:author="R4-1809562" w:date="2018-07-11T17:46:00Z">
              <w:r w:rsidRPr="008019AF">
                <w:rPr>
                  <w:rFonts w:cs="v5.0.0"/>
                </w:rPr>
                <w:t xml:space="preserve">0.05 MHz </w:t>
              </w:r>
              <w:r w:rsidRPr="008019AF">
                <w:rPr>
                  <w:rFonts w:cs="v5.0.0"/>
                </w:rPr>
                <w:sym w:font="Symbol" w:char="F0A3"/>
              </w:r>
              <w:r w:rsidRPr="008019AF">
                <w:rPr>
                  <w:rFonts w:cs="v5.0.0"/>
                </w:rPr>
                <w:t xml:space="preserve"> f_offset &lt; 5.05 MHz</w:t>
              </w:r>
            </w:ins>
          </w:p>
        </w:tc>
        <w:tc>
          <w:tcPr>
            <w:tcW w:w="3455" w:type="dxa"/>
            <w:vAlign w:val="center"/>
          </w:tcPr>
          <w:p w14:paraId="72C4DC08" w14:textId="77777777" w:rsidR="00565ECD" w:rsidRPr="008019AF" w:rsidRDefault="00565ECD" w:rsidP="00A0615D">
            <w:pPr>
              <w:pStyle w:val="TAC"/>
              <w:rPr>
                <w:ins w:id="5290" w:author="R4-1809562" w:date="2018-07-11T17:46:00Z"/>
                <w:rFonts w:cs="Arial"/>
              </w:rPr>
            </w:pPr>
            <m:oMathPara>
              <m:oMath>
                <m:r>
                  <w:ins w:id="5291" w:author="R4-1809562" w:date="2018-07-11T17:46:00Z">
                    <w:rPr>
                      <w:rFonts w:ascii="Cambria Math" w:hAnsi="Cambria Math"/>
                      <w:szCs w:val="18"/>
                    </w:rPr>
                    <m:t>2 dBm+FFS-</m:t>
                  </w:ins>
                </m:r>
                <m:box>
                  <m:boxPr>
                    <m:ctrlPr>
                      <w:ins w:id="5292" w:author="R4-1809562" w:date="2018-07-11T17:46:00Z">
                        <w:rPr>
                          <w:rFonts w:ascii="Cambria Math" w:hAnsi="Cambria Math"/>
                          <w:i/>
                          <w:szCs w:val="18"/>
                        </w:rPr>
                      </w:ins>
                    </m:ctrlPr>
                  </m:boxPr>
                  <m:e>
                    <m:argPr>
                      <m:argSz m:val="-1"/>
                    </m:argPr>
                    <m:f>
                      <m:fPr>
                        <m:ctrlPr>
                          <w:ins w:id="5293" w:author="R4-1809562" w:date="2018-07-11T17:46:00Z">
                            <w:rPr>
                              <w:rFonts w:ascii="Cambria Math" w:hAnsi="Cambria Math"/>
                              <w:i/>
                              <w:szCs w:val="18"/>
                            </w:rPr>
                          </w:ins>
                        </m:ctrlPr>
                      </m:fPr>
                      <m:num>
                        <m:r>
                          <w:ins w:id="5294" w:author="R4-1809562" w:date="2018-07-11T17:46:00Z">
                            <w:rPr>
                              <w:rFonts w:ascii="Cambria Math" w:hAnsi="Cambria Math"/>
                              <w:szCs w:val="18"/>
                            </w:rPr>
                            <m:t>7</m:t>
                          </w:ins>
                        </m:r>
                      </m:num>
                      <m:den>
                        <m:r>
                          <w:ins w:id="5295" w:author="R4-1809562" w:date="2018-07-11T17:46:00Z">
                            <w:rPr>
                              <w:rFonts w:ascii="Cambria Math" w:hAnsi="Cambria Math"/>
                              <w:szCs w:val="18"/>
                            </w:rPr>
                            <m:t>5</m:t>
                          </w:ins>
                        </m:r>
                      </m:den>
                    </m:f>
                  </m:e>
                </m:box>
                <m:d>
                  <m:dPr>
                    <m:ctrlPr>
                      <w:ins w:id="5296" w:author="R4-1809562" w:date="2018-07-11T17:46:00Z">
                        <w:rPr>
                          <w:rFonts w:ascii="Cambria Math" w:hAnsi="Cambria Math"/>
                          <w:i/>
                          <w:szCs w:val="18"/>
                        </w:rPr>
                      </w:ins>
                    </m:ctrlPr>
                  </m:dPr>
                  <m:e>
                    <m:box>
                      <m:boxPr>
                        <m:ctrlPr>
                          <w:ins w:id="5297" w:author="R4-1809562" w:date="2018-07-11T17:46:00Z">
                            <w:rPr>
                              <w:rFonts w:ascii="Cambria Math" w:hAnsi="Cambria Math"/>
                              <w:i/>
                              <w:szCs w:val="18"/>
                            </w:rPr>
                          </w:ins>
                        </m:ctrlPr>
                      </m:boxPr>
                      <m:e>
                        <m:argPr>
                          <m:argSz m:val="-1"/>
                        </m:argPr>
                        <m:f>
                          <m:fPr>
                            <m:ctrlPr>
                              <w:ins w:id="5298" w:author="R4-1809562" w:date="2018-07-11T17:46:00Z">
                                <w:rPr>
                                  <w:rFonts w:ascii="Cambria Math" w:hAnsi="Cambria Math"/>
                                  <w:i/>
                                  <w:szCs w:val="18"/>
                                </w:rPr>
                              </w:ins>
                            </m:ctrlPr>
                          </m:fPr>
                          <m:num>
                            <m:r>
                              <w:ins w:id="5299" w:author="R4-1809562" w:date="2018-07-11T17:46:00Z">
                                <w:rPr>
                                  <w:rFonts w:ascii="Cambria Math" w:hAnsi="Cambria Math"/>
                                  <w:szCs w:val="18"/>
                                </w:rPr>
                                <m:t>f_offset</m:t>
                              </w:ins>
                            </m:r>
                          </m:num>
                          <m:den>
                            <m:r>
                              <w:ins w:id="5300" w:author="R4-1809562" w:date="2018-07-11T17:46:00Z">
                                <w:rPr>
                                  <w:rFonts w:ascii="Cambria Math" w:hAnsi="Cambria Math"/>
                                  <w:szCs w:val="18"/>
                                </w:rPr>
                                <m:t>MHz</m:t>
                              </w:ins>
                            </m:r>
                          </m:den>
                        </m:f>
                      </m:e>
                    </m:box>
                    <m:r>
                      <w:ins w:id="5301" w:author="R4-1809562" w:date="2018-07-11T17:46:00Z">
                        <w:rPr>
                          <w:rFonts w:ascii="Cambria Math" w:hAnsi="Cambria Math"/>
                          <w:szCs w:val="18"/>
                        </w:rPr>
                        <m:t>-0.05</m:t>
                      </w:ins>
                    </m:r>
                  </m:e>
                </m:d>
                <m:r>
                  <w:ins w:id="5302" w:author="R4-1809562" w:date="2018-07-11T17:46:00Z">
                    <w:rPr>
                      <w:rFonts w:ascii="Cambria Math" w:hAnsi="Cambria Math"/>
                      <w:szCs w:val="18"/>
                    </w:rPr>
                    <m:t>dB</m:t>
                  </w:ins>
                </m:r>
              </m:oMath>
            </m:oMathPara>
          </w:p>
        </w:tc>
        <w:tc>
          <w:tcPr>
            <w:tcW w:w="1430" w:type="dxa"/>
          </w:tcPr>
          <w:p w14:paraId="053A1479" w14:textId="77777777" w:rsidR="00565ECD" w:rsidRPr="008019AF" w:rsidRDefault="00565ECD" w:rsidP="00A0615D">
            <w:pPr>
              <w:pStyle w:val="TAC"/>
              <w:rPr>
                <w:ins w:id="5303" w:author="R4-1809562" w:date="2018-07-11T17:46:00Z"/>
                <w:rFonts w:cs="Arial"/>
              </w:rPr>
            </w:pPr>
            <w:ins w:id="5304" w:author="R4-1809562" w:date="2018-07-11T17:46:00Z">
              <w:r w:rsidRPr="008019AF">
                <w:rPr>
                  <w:rFonts w:cs="Arial"/>
                </w:rPr>
                <w:t xml:space="preserve">100 kHz </w:t>
              </w:r>
            </w:ins>
          </w:p>
        </w:tc>
      </w:tr>
      <w:tr w:rsidR="00565ECD" w:rsidRPr="008019AF" w14:paraId="44BD190A" w14:textId="77777777" w:rsidTr="00A0615D">
        <w:trPr>
          <w:cantSplit/>
          <w:jc w:val="center"/>
          <w:ins w:id="5305" w:author="R4-1809562" w:date="2018-07-11T17:46:00Z"/>
        </w:trPr>
        <w:tc>
          <w:tcPr>
            <w:tcW w:w="1953" w:type="dxa"/>
          </w:tcPr>
          <w:p w14:paraId="7046C941" w14:textId="77777777" w:rsidR="00565ECD" w:rsidRPr="008019AF" w:rsidRDefault="00565ECD" w:rsidP="00A0615D">
            <w:pPr>
              <w:pStyle w:val="TAC"/>
              <w:rPr>
                <w:ins w:id="5306" w:author="R4-1809562" w:date="2018-07-11T17:46:00Z"/>
                <w:rFonts w:cs="v5.0.0"/>
                <w:lang w:val="sv-SE"/>
              </w:rPr>
            </w:pPr>
            <w:ins w:id="5307" w:author="R4-1809562" w:date="2018-07-11T17:46:00Z">
              <w:r w:rsidRPr="008019AF">
                <w:rPr>
                  <w:rFonts w:cs="v5.0.0"/>
                  <w:lang w:val="sv-SE"/>
                </w:rPr>
                <w:t xml:space="preserve">5 </w:t>
              </w:r>
              <w:r w:rsidRPr="008019AF">
                <w:rPr>
                  <w:rFonts w:cs="Arial"/>
                  <w:lang w:val="sv-SE"/>
                </w:rPr>
                <w:t xml:space="preserve">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ins>
          </w:p>
          <w:p w14:paraId="66A3A43E" w14:textId="77777777" w:rsidR="00565ECD" w:rsidRPr="008019AF" w:rsidRDefault="00565ECD" w:rsidP="00A0615D">
            <w:pPr>
              <w:pStyle w:val="TAC"/>
              <w:rPr>
                <w:ins w:id="5308" w:author="R4-1809562" w:date="2018-07-11T17:46:00Z"/>
                <w:rFonts w:cs="v5.0.0"/>
                <w:lang w:val="sv-SE"/>
              </w:rPr>
            </w:pPr>
            <w:ins w:id="5309" w:author="R4-1809562" w:date="2018-07-11T17:46:00Z">
              <w:r w:rsidRPr="008019AF">
                <w:rPr>
                  <w:rFonts w:cs="v5.0.0"/>
                  <w:lang w:val="sv-SE"/>
                </w:rPr>
                <w:t xml:space="preserve">min(10 MHz, </w:t>
              </w:r>
              <w:r w:rsidRPr="008019AF">
                <w:rPr>
                  <w:rFonts w:cs="Arial"/>
                </w:rPr>
                <w:sym w:font="Symbol" w:char="F044"/>
              </w:r>
              <w:r w:rsidRPr="008019AF">
                <w:rPr>
                  <w:rFonts w:cs="Arial"/>
                  <w:lang w:val="sv-SE"/>
                </w:rPr>
                <w:t>f</w:t>
              </w:r>
              <w:r w:rsidRPr="008019AF">
                <w:rPr>
                  <w:rFonts w:cs="Arial"/>
                  <w:vertAlign w:val="subscript"/>
                  <w:lang w:val="sv-SE"/>
                </w:rPr>
                <w:t>max</w:t>
              </w:r>
              <w:r w:rsidRPr="008019AF">
                <w:rPr>
                  <w:rFonts w:cs="v5.0.0"/>
                  <w:lang w:val="sv-SE"/>
                </w:rPr>
                <w:t>)</w:t>
              </w:r>
            </w:ins>
          </w:p>
        </w:tc>
        <w:tc>
          <w:tcPr>
            <w:tcW w:w="2976" w:type="dxa"/>
          </w:tcPr>
          <w:p w14:paraId="2EE0D270" w14:textId="77777777" w:rsidR="00565ECD" w:rsidRPr="008019AF" w:rsidRDefault="00565ECD" w:rsidP="00A0615D">
            <w:pPr>
              <w:pStyle w:val="TAC"/>
              <w:rPr>
                <w:ins w:id="5310" w:author="R4-1809562" w:date="2018-07-11T17:46:00Z"/>
                <w:rFonts w:cs="v5.0.0"/>
                <w:lang w:val="sv-SE"/>
              </w:rPr>
            </w:pPr>
            <w:ins w:id="5311" w:author="R4-1809562" w:date="2018-07-11T17:46:00Z">
              <w:r w:rsidRPr="008019AF">
                <w:rPr>
                  <w:rFonts w:cs="v5.0.0"/>
                  <w:lang w:val="sv-SE"/>
                </w:rPr>
                <w:t xml:space="preserve">5.05 MHz </w:t>
              </w:r>
              <w:r w:rsidRPr="008019AF">
                <w:rPr>
                  <w:rFonts w:cs="v5.0.0"/>
                </w:rPr>
                <w:sym w:font="Symbol" w:char="F0A3"/>
              </w:r>
              <w:r w:rsidRPr="008019AF">
                <w:rPr>
                  <w:rFonts w:cs="v5.0.0"/>
                  <w:lang w:val="sv-SE"/>
                </w:rPr>
                <w:t xml:space="preserve"> f_offset &lt; </w:t>
              </w:r>
            </w:ins>
          </w:p>
          <w:p w14:paraId="01F5EC75" w14:textId="77777777" w:rsidR="00565ECD" w:rsidRPr="008019AF" w:rsidRDefault="00565ECD" w:rsidP="00A0615D">
            <w:pPr>
              <w:pStyle w:val="TAC"/>
              <w:rPr>
                <w:ins w:id="5312" w:author="R4-1809562" w:date="2018-07-11T17:46:00Z"/>
                <w:rFonts w:cs="v5.0.0"/>
                <w:lang w:val="sv-SE"/>
              </w:rPr>
            </w:pPr>
            <w:ins w:id="5313" w:author="R4-1809562" w:date="2018-07-11T17:46:00Z">
              <w:r w:rsidRPr="008019AF">
                <w:rPr>
                  <w:rFonts w:cs="v5.0.0"/>
                  <w:lang w:val="sv-SE"/>
                </w:rPr>
                <w:t>min(10.05 MHz, f_offset</w:t>
              </w:r>
              <w:r w:rsidRPr="008019AF">
                <w:rPr>
                  <w:rFonts w:cs="v5.0.0"/>
                  <w:vertAlign w:val="subscript"/>
                  <w:lang w:val="sv-SE"/>
                </w:rPr>
                <w:t>max</w:t>
              </w:r>
              <w:r w:rsidRPr="008019AF">
                <w:rPr>
                  <w:rFonts w:cs="v5.0.0"/>
                  <w:lang w:val="sv-SE"/>
                </w:rPr>
                <w:t>)</w:t>
              </w:r>
            </w:ins>
          </w:p>
        </w:tc>
        <w:tc>
          <w:tcPr>
            <w:tcW w:w="3455" w:type="dxa"/>
          </w:tcPr>
          <w:p w14:paraId="527CE8D8" w14:textId="77777777" w:rsidR="00565ECD" w:rsidRPr="008019AF" w:rsidRDefault="00565ECD" w:rsidP="00A0615D">
            <w:pPr>
              <w:pStyle w:val="TAC"/>
              <w:rPr>
                <w:ins w:id="5314" w:author="R4-1809562" w:date="2018-07-11T17:46:00Z"/>
                <w:rFonts w:cs="Arial"/>
              </w:rPr>
            </w:pPr>
            <w:ins w:id="5315" w:author="R4-1809562" w:date="2018-07-11T17:46:00Z">
              <w:r>
                <w:rPr>
                  <w:rFonts w:cs="Arial"/>
                </w:rPr>
                <w:t>-5</w:t>
              </w:r>
              <w:r w:rsidRPr="008019AF">
                <w:rPr>
                  <w:rFonts w:cs="Arial"/>
                </w:rPr>
                <w:t xml:space="preserve"> </w:t>
              </w:r>
              <w:r w:rsidRPr="000B49F6">
                <w:rPr>
                  <w:rFonts w:cs="Arial"/>
                  <w:highlight w:val="yellow"/>
                  <w:lang w:eastAsia="zh-CN"/>
                </w:rPr>
                <w:t>+ FFS</w:t>
              </w:r>
              <w:r w:rsidRPr="008019AF">
                <w:rPr>
                  <w:rFonts w:cs="Arial"/>
                </w:rPr>
                <w:t xml:space="preserve"> dBm</w:t>
              </w:r>
            </w:ins>
          </w:p>
        </w:tc>
        <w:tc>
          <w:tcPr>
            <w:tcW w:w="1430" w:type="dxa"/>
          </w:tcPr>
          <w:p w14:paraId="1CFD83FC" w14:textId="77777777" w:rsidR="00565ECD" w:rsidRPr="008019AF" w:rsidRDefault="00565ECD" w:rsidP="00A0615D">
            <w:pPr>
              <w:pStyle w:val="TAC"/>
              <w:rPr>
                <w:ins w:id="5316" w:author="R4-1809562" w:date="2018-07-11T17:46:00Z"/>
                <w:rFonts w:cs="Arial"/>
              </w:rPr>
            </w:pPr>
            <w:ins w:id="5317" w:author="R4-1809562" w:date="2018-07-11T17:46:00Z">
              <w:r w:rsidRPr="008019AF">
                <w:rPr>
                  <w:rFonts w:cs="Arial"/>
                </w:rPr>
                <w:t xml:space="preserve">100 kHz </w:t>
              </w:r>
            </w:ins>
          </w:p>
        </w:tc>
      </w:tr>
      <w:tr w:rsidR="00565ECD" w:rsidRPr="008019AF" w14:paraId="777AC3CE" w14:textId="77777777" w:rsidTr="00A0615D">
        <w:trPr>
          <w:cantSplit/>
          <w:jc w:val="center"/>
          <w:ins w:id="5318" w:author="R4-1809562" w:date="2018-07-11T17:46:00Z"/>
        </w:trPr>
        <w:tc>
          <w:tcPr>
            <w:tcW w:w="1953" w:type="dxa"/>
          </w:tcPr>
          <w:p w14:paraId="25765AD8" w14:textId="77777777" w:rsidR="00565ECD" w:rsidRPr="008019AF" w:rsidRDefault="00565ECD" w:rsidP="00A0615D">
            <w:pPr>
              <w:pStyle w:val="TAC"/>
              <w:rPr>
                <w:ins w:id="5319" w:author="R4-1809562" w:date="2018-07-11T17:46:00Z"/>
                <w:rFonts w:cs="v5.0.0"/>
              </w:rPr>
            </w:pPr>
            <w:ins w:id="5320" w:author="R4-1809562" w:date="2018-07-11T17:46:00Z">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Arial"/>
                </w:rPr>
                <w:sym w:font="Symbol" w:char="F0A3"/>
              </w:r>
              <w:r w:rsidRPr="008019AF">
                <w:rPr>
                  <w:rFonts w:cs="Arial"/>
                </w:rPr>
                <w:t xml:space="preserve"> </w:t>
              </w:r>
              <w:r w:rsidRPr="008019AF">
                <w:rPr>
                  <w:rFonts w:cs="Arial"/>
                </w:rPr>
                <w:sym w:font="Symbol" w:char="F044"/>
              </w:r>
              <w:r w:rsidRPr="008019AF">
                <w:rPr>
                  <w:rFonts w:cs="Arial"/>
                </w:rPr>
                <w:t>f</w:t>
              </w:r>
              <w:r w:rsidRPr="008019AF">
                <w:rPr>
                  <w:rFonts w:cs="Arial"/>
                  <w:vertAlign w:val="subscript"/>
                </w:rPr>
                <w:t>max</w:t>
              </w:r>
            </w:ins>
          </w:p>
        </w:tc>
        <w:tc>
          <w:tcPr>
            <w:tcW w:w="2976" w:type="dxa"/>
          </w:tcPr>
          <w:p w14:paraId="4887CB83" w14:textId="77777777" w:rsidR="00565ECD" w:rsidRPr="008019AF" w:rsidRDefault="00565ECD" w:rsidP="00A0615D">
            <w:pPr>
              <w:pStyle w:val="TAC"/>
              <w:rPr>
                <w:ins w:id="5321" w:author="R4-1809562" w:date="2018-07-11T17:46:00Z"/>
                <w:rFonts w:cs="v5.0.0"/>
              </w:rPr>
            </w:pPr>
            <w:ins w:id="5322" w:author="R4-1809562" w:date="2018-07-11T17:46:00Z">
              <w:r w:rsidRPr="008019AF">
                <w:rPr>
                  <w:rFonts w:cs="v5.0.0"/>
                </w:rPr>
                <w:t xml:space="preserve">10.05 MHz </w:t>
              </w:r>
              <w:r w:rsidRPr="008019AF">
                <w:rPr>
                  <w:rFonts w:cs="v5.0.0"/>
                </w:rPr>
                <w:sym w:font="Symbol" w:char="F0A3"/>
              </w:r>
              <w:r w:rsidRPr="008019AF">
                <w:rPr>
                  <w:rFonts w:cs="v5.0.0"/>
                </w:rPr>
                <w:t xml:space="preserve"> f_offset &lt; f_offset</w:t>
              </w:r>
              <w:r w:rsidRPr="008019AF">
                <w:rPr>
                  <w:rFonts w:cs="v5.0.0"/>
                  <w:vertAlign w:val="subscript"/>
                </w:rPr>
                <w:t>max</w:t>
              </w:r>
              <w:r w:rsidRPr="008019AF">
                <w:rPr>
                  <w:rFonts w:cs="v5.0.0"/>
                </w:rPr>
                <w:t xml:space="preserve"> </w:t>
              </w:r>
            </w:ins>
          </w:p>
        </w:tc>
        <w:tc>
          <w:tcPr>
            <w:tcW w:w="3455" w:type="dxa"/>
          </w:tcPr>
          <w:p w14:paraId="1C973F87" w14:textId="77777777" w:rsidR="00565ECD" w:rsidRPr="008019AF" w:rsidRDefault="00565ECD" w:rsidP="00A0615D">
            <w:pPr>
              <w:pStyle w:val="TAC"/>
              <w:rPr>
                <w:ins w:id="5323" w:author="R4-1809562" w:date="2018-07-11T17:46:00Z"/>
                <w:rFonts w:cs="Arial"/>
              </w:rPr>
            </w:pPr>
            <w:ins w:id="5324" w:author="R4-1809562" w:date="2018-07-11T17:46:00Z">
              <w:r>
                <w:rPr>
                  <w:rFonts w:cs="Arial"/>
                </w:rPr>
                <w:t>-7</w:t>
              </w:r>
              <w:r w:rsidRPr="008019AF">
                <w:rPr>
                  <w:rFonts w:cs="Arial"/>
                </w:rPr>
                <w:t xml:space="preserve"> dBm (Note </w:t>
              </w:r>
              <w:r w:rsidRPr="008019AF">
                <w:rPr>
                  <w:rFonts w:cs="Arial"/>
                  <w:lang w:eastAsia="zh-CN"/>
                </w:rPr>
                <w:t>3</w:t>
              </w:r>
              <w:r w:rsidRPr="008019AF">
                <w:rPr>
                  <w:rFonts w:cs="Arial"/>
                </w:rPr>
                <w:t>)</w:t>
              </w:r>
            </w:ins>
          </w:p>
        </w:tc>
        <w:tc>
          <w:tcPr>
            <w:tcW w:w="1430" w:type="dxa"/>
          </w:tcPr>
          <w:p w14:paraId="716CD6D6" w14:textId="77777777" w:rsidR="00565ECD" w:rsidRPr="008019AF" w:rsidRDefault="00565ECD" w:rsidP="00A0615D">
            <w:pPr>
              <w:pStyle w:val="TAC"/>
              <w:rPr>
                <w:ins w:id="5325" w:author="R4-1809562" w:date="2018-07-11T17:46:00Z"/>
                <w:rFonts w:cs="Arial"/>
              </w:rPr>
            </w:pPr>
            <w:ins w:id="5326" w:author="R4-1809562" w:date="2018-07-11T17:46:00Z">
              <w:r w:rsidRPr="008019AF">
                <w:rPr>
                  <w:rFonts w:cs="Arial"/>
                </w:rPr>
                <w:t xml:space="preserve">100 kHz </w:t>
              </w:r>
            </w:ins>
          </w:p>
        </w:tc>
      </w:tr>
      <w:tr w:rsidR="00565ECD" w:rsidRPr="008019AF" w14:paraId="7C4CE195" w14:textId="77777777" w:rsidTr="00A0615D">
        <w:trPr>
          <w:cantSplit/>
          <w:jc w:val="center"/>
          <w:ins w:id="5327" w:author="R4-1809562" w:date="2018-07-11T17:46:00Z"/>
        </w:trPr>
        <w:tc>
          <w:tcPr>
            <w:tcW w:w="9814" w:type="dxa"/>
            <w:gridSpan w:val="4"/>
          </w:tcPr>
          <w:p w14:paraId="3BB69D9D" w14:textId="77777777" w:rsidR="00565ECD" w:rsidRPr="008019AF" w:rsidRDefault="00565ECD" w:rsidP="00A0615D">
            <w:pPr>
              <w:pStyle w:val="TAN"/>
              <w:rPr>
                <w:ins w:id="5328" w:author="R4-1809562" w:date="2018-07-11T17:46:00Z"/>
                <w:rFonts w:cs="Arial"/>
              </w:rPr>
            </w:pPr>
            <w:ins w:id="5329" w:author="R4-1809562" w:date="2018-07-11T17:46:00Z">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 xml:space="preserve">sub blocks on each side of the sub block gap, where the contribution from the far-end sub-block shall be scaled according to the measurement bandwidth of the near-end sub-block. </w:t>
              </w:r>
              <w:r w:rsidRPr="008019AF">
                <w:rPr>
                  <w:rFonts w:cs="Arial"/>
                </w:rPr>
                <w:t xml:space="preserve">Exception is </w:t>
              </w:r>
              <w:r w:rsidRPr="008019AF">
                <w:rPr>
                  <w:rFonts w:ascii="Symbol" w:hAnsi="Symbol" w:cs="Arial"/>
                </w:rPr>
                <w:t></w:t>
              </w:r>
              <w:r w:rsidRPr="008019AF">
                <w:rPr>
                  <w:rFonts w:cs="Arial"/>
                </w:rPr>
                <w:t xml:space="preserve">f ≥ 10MHz from both adjacent sub blocks on each side of the sub-block gap, where the emission limits within sub-block gaps shall be </w:t>
              </w:r>
              <w:r w:rsidRPr="008019AF">
                <w:rPr>
                  <w:rFonts w:cs="Arial"/>
                </w:rPr>
                <w:noBreakHyphen/>
                <w:t>16 dBm/100 kHz.</w:t>
              </w:r>
            </w:ins>
          </w:p>
          <w:p w14:paraId="67C9598A" w14:textId="77777777" w:rsidR="00565ECD" w:rsidRPr="008019AF" w:rsidRDefault="00565ECD" w:rsidP="00A0615D">
            <w:pPr>
              <w:pStyle w:val="TAN"/>
              <w:rPr>
                <w:ins w:id="5330" w:author="R4-1809562" w:date="2018-07-11T17:46:00Z"/>
                <w:rFonts w:cs="Arial"/>
              </w:rPr>
            </w:pPr>
            <w:ins w:id="5331" w:author="R4-1809562" w:date="2018-07-11T17:46:00Z">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 </w:t>
              </w:r>
            </w:ins>
          </w:p>
          <w:p w14:paraId="327CE43E" w14:textId="77777777" w:rsidR="00565ECD" w:rsidRPr="008019AF" w:rsidRDefault="00565ECD" w:rsidP="00A0615D">
            <w:pPr>
              <w:pStyle w:val="TAN"/>
              <w:rPr>
                <w:ins w:id="5332" w:author="R4-1809562" w:date="2018-07-11T17:46:00Z"/>
                <w:rFonts w:cs="Arial"/>
              </w:rPr>
            </w:pPr>
            <w:ins w:id="5333" w:author="R4-1809562" w:date="2018-07-11T17:46:00Z">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ins>
          </w:p>
        </w:tc>
      </w:tr>
    </w:tbl>
    <w:p w14:paraId="2C7700C6" w14:textId="77777777" w:rsidR="00565ECD" w:rsidRDefault="00565ECD" w:rsidP="00C1689C">
      <w:pPr>
        <w:rPr>
          <w:ins w:id="5334" w:author="R4-1809562" w:date="2018-07-11T17:46:00Z"/>
        </w:rPr>
      </w:pPr>
    </w:p>
    <w:p w14:paraId="6C657847" w14:textId="77777777" w:rsidR="00565ECD" w:rsidRPr="004D5827" w:rsidRDefault="00565ECD" w:rsidP="00C1689C">
      <w:pPr>
        <w:pStyle w:val="TH"/>
        <w:rPr>
          <w:ins w:id="5335" w:author="R4-1809562" w:date="2018-07-11T17:46:00Z"/>
          <w:rFonts w:cs="v5.0.0"/>
        </w:rPr>
      </w:pPr>
      <w:ins w:id="5336" w:author="R4-1809562" w:date="2018-07-11T17:46:00Z">
        <w:r>
          <w:t>Table 6.7.4.5.1-6</w:t>
        </w:r>
        <w:r w:rsidRPr="008019AF">
          <w:t xml:space="preserve">: Wide Area BS operating band unwanted emission limits </w:t>
        </w:r>
        <w:r w:rsidRPr="008019AF">
          <w:br/>
          <w:t>(</w:t>
        </w:r>
        <w:r>
          <w:t xml:space="preserve">1 GHz &lt; NR bands </w:t>
        </w:r>
        <w:r>
          <w:rPr>
            <w:rFonts w:cs="Arial"/>
          </w:rPr>
          <w:t>≤</w:t>
        </w:r>
        <w:r>
          <w:t xml:space="preserve"> 3</w:t>
        </w:r>
        <w:r w:rsidRPr="008019AF">
          <w:t xml:space="preserve"> GHz) for Category B</w:t>
        </w:r>
      </w:ins>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565ECD" w:rsidRPr="008019AF" w14:paraId="552D24A2" w14:textId="77777777" w:rsidTr="00A0615D">
        <w:trPr>
          <w:cantSplit/>
          <w:jc w:val="center"/>
          <w:ins w:id="5337" w:author="R4-1809562" w:date="2018-07-11T17:46:00Z"/>
        </w:trPr>
        <w:tc>
          <w:tcPr>
            <w:tcW w:w="1953" w:type="dxa"/>
          </w:tcPr>
          <w:p w14:paraId="0BC43F85" w14:textId="77777777" w:rsidR="00565ECD" w:rsidRPr="008019AF" w:rsidRDefault="00565ECD" w:rsidP="00A0615D">
            <w:pPr>
              <w:pStyle w:val="TAH"/>
              <w:rPr>
                <w:ins w:id="5338" w:author="R4-1809562" w:date="2018-07-11T17:46:00Z"/>
                <w:rFonts w:cs="v5.0.0"/>
              </w:rPr>
            </w:pPr>
            <w:ins w:id="5339" w:author="R4-1809562" w:date="2018-07-11T17:46:00Z">
              <w:r w:rsidRPr="008019AF">
                <w:rPr>
                  <w:rFonts w:cs="v5.0.0"/>
                </w:rPr>
                <w:t xml:space="preserve">Frequency offset of measurement filter </w:t>
              </w:r>
              <w:r w:rsidRPr="008019AF">
                <w:rPr>
                  <w:rFonts w:cs="v5.0.0"/>
                </w:rPr>
                <w:noBreakHyphen/>
                <w:t xml:space="preserve">3dB point, </w:t>
              </w:r>
              <w:r w:rsidRPr="008019AF">
                <w:rPr>
                  <w:rFonts w:cs="v5.0.0"/>
                </w:rPr>
                <w:sym w:font="Symbol" w:char="F044"/>
              </w:r>
              <w:r w:rsidRPr="008019AF">
                <w:rPr>
                  <w:rFonts w:cs="v5.0.0"/>
                </w:rPr>
                <w:t>f</w:t>
              </w:r>
            </w:ins>
          </w:p>
        </w:tc>
        <w:tc>
          <w:tcPr>
            <w:tcW w:w="2976" w:type="dxa"/>
          </w:tcPr>
          <w:p w14:paraId="02C59162" w14:textId="77777777" w:rsidR="00565ECD" w:rsidRPr="008019AF" w:rsidRDefault="00565ECD" w:rsidP="00A0615D">
            <w:pPr>
              <w:pStyle w:val="TAH"/>
              <w:rPr>
                <w:ins w:id="5340" w:author="R4-1809562" w:date="2018-07-11T17:46:00Z"/>
                <w:rFonts w:cs="v5.0.0"/>
              </w:rPr>
            </w:pPr>
            <w:ins w:id="5341" w:author="R4-1809562" w:date="2018-07-11T17:46:00Z">
              <w:r w:rsidRPr="008019AF">
                <w:rPr>
                  <w:rFonts w:cs="v5.0.0"/>
                </w:rPr>
                <w:t>Frequency offset of measurement filter centre frequency, f_offset</w:t>
              </w:r>
            </w:ins>
          </w:p>
        </w:tc>
        <w:tc>
          <w:tcPr>
            <w:tcW w:w="3455" w:type="dxa"/>
          </w:tcPr>
          <w:p w14:paraId="70671BB0" w14:textId="77777777" w:rsidR="00565ECD" w:rsidRPr="008019AF" w:rsidRDefault="00565ECD" w:rsidP="00A0615D">
            <w:pPr>
              <w:pStyle w:val="TAH"/>
              <w:rPr>
                <w:ins w:id="5342" w:author="R4-1809562" w:date="2018-07-11T17:46:00Z"/>
                <w:rFonts w:cs="v5.0.0"/>
              </w:rPr>
            </w:pPr>
            <w:ins w:id="5343" w:author="R4-1809562" w:date="2018-07-11T17:46:00Z">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ins>
          </w:p>
        </w:tc>
        <w:tc>
          <w:tcPr>
            <w:tcW w:w="1430" w:type="dxa"/>
          </w:tcPr>
          <w:p w14:paraId="3E9E2CE5" w14:textId="77777777" w:rsidR="00565ECD" w:rsidRPr="008019AF" w:rsidRDefault="00565ECD" w:rsidP="00A0615D">
            <w:pPr>
              <w:pStyle w:val="TAH"/>
              <w:rPr>
                <w:ins w:id="5344" w:author="R4-1809562" w:date="2018-07-11T17:46:00Z"/>
                <w:rFonts w:cs="v5.0.0"/>
              </w:rPr>
            </w:pPr>
            <w:ins w:id="5345" w:author="R4-1809562" w:date="2018-07-11T17:46:00Z">
              <w:r w:rsidRPr="008019AF">
                <w:rPr>
                  <w:rFonts w:cs="v5.0.0"/>
                </w:rPr>
                <w:t>Measurement bandwidth</w:t>
              </w:r>
            </w:ins>
          </w:p>
        </w:tc>
      </w:tr>
      <w:tr w:rsidR="00565ECD" w:rsidRPr="008019AF" w14:paraId="637A9A67" w14:textId="77777777" w:rsidTr="00A0615D">
        <w:trPr>
          <w:cantSplit/>
          <w:jc w:val="center"/>
          <w:ins w:id="5346" w:author="R4-1809562" w:date="2018-07-11T17:46:00Z"/>
        </w:trPr>
        <w:tc>
          <w:tcPr>
            <w:tcW w:w="1953" w:type="dxa"/>
          </w:tcPr>
          <w:p w14:paraId="3FE333B8" w14:textId="77777777" w:rsidR="00565ECD" w:rsidRPr="008019AF" w:rsidRDefault="00565ECD" w:rsidP="00A0615D">
            <w:pPr>
              <w:pStyle w:val="TAC"/>
              <w:rPr>
                <w:ins w:id="5347" w:author="R4-1809562" w:date="2018-07-11T17:46:00Z"/>
                <w:rFonts w:cs="v5.0.0"/>
              </w:rPr>
            </w:pPr>
            <w:ins w:id="5348" w:author="R4-1809562" w:date="2018-07-11T17:46:00Z">
              <w:r w:rsidRPr="008019AF">
                <w:rPr>
                  <w:rFonts w:cs="v5.0.0"/>
                </w:rPr>
                <w:t xml:space="preserve">0 </w:t>
              </w:r>
              <w:r w:rsidRPr="008019AF">
                <w:rPr>
                  <w:rFonts w:cs="Arial"/>
                </w:rPr>
                <w:t xml:space="preserve">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ins>
          </w:p>
        </w:tc>
        <w:tc>
          <w:tcPr>
            <w:tcW w:w="2976" w:type="dxa"/>
          </w:tcPr>
          <w:p w14:paraId="0A43DDA8" w14:textId="77777777" w:rsidR="00565ECD" w:rsidRPr="008019AF" w:rsidRDefault="00565ECD" w:rsidP="00A0615D">
            <w:pPr>
              <w:pStyle w:val="TAC"/>
              <w:rPr>
                <w:ins w:id="5349" w:author="R4-1809562" w:date="2018-07-11T17:46:00Z"/>
                <w:rFonts w:cs="v5.0.0"/>
              </w:rPr>
            </w:pPr>
            <w:ins w:id="5350" w:author="R4-1809562" w:date="2018-07-11T17:46:00Z">
              <w:r w:rsidRPr="008019AF">
                <w:rPr>
                  <w:rFonts w:cs="v5.0.0"/>
                </w:rPr>
                <w:t xml:space="preserve">0.05 MHz </w:t>
              </w:r>
              <w:r w:rsidRPr="008019AF">
                <w:rPr>
                  <w:rFonts w:cs="v5.0.0"/>
                </w:rPr>
                <w:sym w:font="Symbol" w:char="F0A3"/>
              </w:r>
              <w:r w:rsidRPr="008019AF">
                <w:rPr>
                  <w:rFonts w:cs="v5.0.0"/>
                </w:rPr>
                <w:t xml:space="preserve"> f_offset &lt; 5.05 MHz</w:t>
              </w:r>
            </w:ins>
          </w:p>
        </w:tc>
        <w:tc>
          <w:tcPr>
            <w:tcW w:w="3455" w:type="dxa"/>
            <w:vAlign w:val="center"/>
          </w:tcPr>
          <w:p w14:paraId="689B3844" w14:textId="77777777" w:rsidR="00565ECD" w:rsidRPr="008019AF" w:rsidRDefault="00565ECD" w:rsidP="00A0615D">
            <w:pPr>
              <w:pStyle w:val="TAC"/>
              <w:rPr>
                <w:ins w:id="5351" w:author="R4-1809562" w:date="2018-07-11T17:46:00Z"/>
                <w:rFonts w:cs="Arial"/>
              </w:rPr>
            </w:pPr>
            <m:oMathPara>
              <m:oMath>
                <m:r>
                  <w:ins w:id="5352" w:author="R4-1809562" w:date="2018-07-11T17:46:00Z">
                    <w:rPr>
                      <w:rFonts w:ascii="Cambria Math" w:hAnsi="Cambria Math"/>
                      <w:szCs w:val="18"/>
                    </w:rPr>
                    <m:t>2 dBm+FFS-</m:t>
                  </w:ins>
                </m:r>
                <m:box>
                  <m:boxPr>
                    <m:ctrlPr>
                      <w:ins w:id="5353" w:author="R4-1809562" w:date="2018-07-11T17:46:00Z">
                        <w:rPr>
                          <w:rFonts w:ascii="Cambria Math" w:hAnsi="Cambria Math"/>
                          <w:i/>
                          <w:szCs w:val="18"/>
                        </w:rPr>
                      </w:ins>
                    </m:ctrlPr>
                  </m:boxPr>
                  <m:e>
                    <m:argPr>
                      <m:argSz m:val="-1"/>
                    </m:argPr>
                    <m:f>
                      <m:fPr>
                        <m:ctrlPr>
                          <w:ins w:id="5354" w:author="R4-1809562" w:date="2018-07-11T17:46:00Z">
                            <w:rPr>
                              <w:rFonts w:ascii="Cambria Math" w:hAnsi="Cambria Math"/>
                              <w:i/>
                              <w:szCs w:val="18"/>
                            </w:rPr>
                          </w:ins>
                        </m:ctrlPr>
                      </m:fPr>
                      <m:num>
                        <m:r>
                          <w:ins w:id="5355" w:author="R4-1809562" w:date="2018-07-11T17:46:00Z">
                            <w:rPr>
                              <w:rFonts w:ascii="Cambria Math" w:hAnsi="Cambria Math"/>
                              <w:szCs w:val="18"/>
                            </w:rPr>
                            <m:t>7</m:t>
                          </w:ins>
                        </m:r>
                      </m:num>
                      <m:den>
                        <m:r>
                          <w:ins w:id="5356" w:author="R4-1809562" w:date="2018-07-11T17:46:00Z">
                            <w:rPr>
                              <w:rFonts w:ascii="Cambria Math" w:hAnsi="Cambria Math"/>
                              <w:szCs w:val="18"/>
                            </w:rPr>
                            <m:t>5</m:t>
                          </w:ins>
                        </m:r>
                      </m:den>
                    </m:f>
                  </m:e>
                </m:box>
                <m:d>
                  <m:dPr>
                    <m:ctrlPr>
                      <w:ins w:id="5357" w:author="R4-1809562" w:date="2018-07-11T17:46:00Z">
                        <w:rPr>
                          <w:rFonts w:ascii="Cambria Math" w:hAnsi="Cambria Math"/>
                          <w:i/>
                          <w:szCs w:val="18"/>
                        </w:rPr>
                      </w:ins>
                    </m:ctrlPr>
                  </m:dPr>
                  <m:e>
                    <m:box>
                      <m:boxPr>
                        <m:ctrlPr>
                          <w:ins w:id="5358" w:author="R4-1809562" w:date="2018-07-11T17:46:00Z">
                            <w:rPr>
                              <w:rFonts w:ascii="Cambria Math" w:hAnsi="Cambria Math"/>
                              <w:i/>
                              <w:szCs w:val="18"/>
                            </w:rPr>
                          </w:ins>
                        </m:ctrlPr>
                      </m:boxPr>
                      <m:e>
                        <m:argPr>
                          <m:argSz m:val="-1"/>
                        </m:argPr>
                        <m:f>
                          <m:fPr>
                            <m:ctrlPr>
                              <w:ins w:id="5359" w:author="R4-1809562" w:date="2018-07-11T17:46:00Z">
                                <w:rPr>
                                  <w:rFonts w:ascii="Cambria Math" w:hAnsi="Cambria Math"/>
                                  <w:i/>
                                  <w:szCs w:val="18"/>
                                </w:rPr>
                              </w:ins>
                            </m:ctrlPr>
                          </m:fPr>
                          <m:num>
                            <m:r>
                              <w:ins w:id="5360" w:author="R4-1809562" w:date="2018-07-11T17:46:00Z">
                                <w:rPr>
                                  <w:rFonts w:ascii="Cambria Math" w:hAnsi="Cambria Math"/>
                                  <w:szCs w:val="18"/>
                                </w:rPr>
                                <m:t>f_offset</m:t>
                              </w:ins>
                            </m:r>
                          </m:num>
                          <m:den>
                            <m:r>
                              <w:ins w:id="5361" w:author="R4-1809562" w:date="2018-07-11T17:46:00Z">
                                <w:rPr>
                                  <w:rFonts w:ascii="Cambria Math" w:hAnsi="Cambria Math"/>
                                  <w:szCs w:val="18"/>
                                </w:rPr>
                                <m:t>MHz</m:t>
                              </w:ins>
                            </m:r>
                          </m:den>
                        </m:f>
                      </m:e>
                    </m:box>
                    <m:r>
                      <w:ins w:id="5362" w:author="R4-1809562" w:date="2018-07-11T17:46:00Z">
                        <w:rPr>
                          <w:rFonts w:ascii="Cambria Math" w:hAnsi="Cambria Math"/>
                          <w:szCs w:val="18"/>
                        </w:rPr>
                        <m:t>-0.05</m:t>
                      </w:ins>
                    </m:r>
                  </m:e>
                </m:d>
                <m:r>
                  <w:ins w:id="5363" w:author="R4-1809562" w:date="2018-07-11T17:46:00Z">
                    <w:rPr>
                      <w:rFonts w:ascii="Cambria Math" w:hAnsi="Cambria Math"/>
                      <w:szCs w:val="18"/>
                    </w:rPr>
                    <m:t>dB</m:t>
                  </w:ins>
                </m:r>
              </m:oMath>
            </m:oMathPara>
          </w:p>
        </w:tc>
        <w:tc>
          <w:tcPr>
            <w:tcW w:w="1430" w:type="dxa"/>
          </w:tcPr>
          <w:p w14:paraId="25CA786C" w14:textId="77777777" w:rsidR="00565ECD" w:rsidRPr="008019AF" w:rsidRDefault="00565ECD" w:rsidP="00A0615D">
            <w:pPr>
              <w:pStyle w:val="TAC"/>
              <w:rPr>
                <w:ins w:id="5364" w:author="R4-1809562" w:date="2018-07-11T17:46:00Z"/>
                <w:rFonts w:cs="Arial"/>
              </w:rPr>
            </w:pPr>
            <w:ins w:id="5365" w:author="R4-1809562" w:date="2018-07-11T17:46:00Z">
              <w:r w:rsidRPr="008019AF">
                <w:rPr>
                  <w:rFonts w:cs="Arial"/>
                </w:rPr>
                <w:t xml:space="preserve">100 kHz </w:t>
              </w:r>
            </w:ins>
          </w:p>
        </w:tc>
      </w:tr>
      <w:tr w:rsidR="00565ECD" w:rsidRPr="008019AF" w14:paraId="56C122CF" w14:textId="77777777" w:rsidTr="00A0615D">
        <w:trPr>
          <w:cantSplit/>
          <w:jc w:val="center"/>
          <w:ins w:id="5366" w:author="R4-1809562" w:date="2018-07-11T17:46:00Z"/>
        </w:trPr>
        <w:tc>
          <w:tcPr>
            <w:tcW w:w="1953" w:type="dxa"/>
          </w:tcPr>
          <w:p w14:paraId="71825315" w14:textId="77777777" w:rsidR="00565ECD" w:rsidRPr="008019AF" w:rsidRDefault="00565ECD" w:rsidP="00A0615D">
            <w:pPr>
              <w:pStyle w:val="TAC"/>
              <w:rPr>
                <w:ins w:id="5367" w:author="R4-1809562" w:date="2018-07-11T17:46:00Z"/>
                <w:rFonts w:cs="v5.0.0"/>
                <w:lang w:val="sv-SE"/>
              </w:rPr>
            </w:pPr>
            <w:ins w:id="5368" w:author="R4-1809562" w:date="2018-07-11T17:46:00Z">
              <w:r w:rsidRPr="008019AF">
                <w:rPr>
                  <w:rFonts w:cs="v5.0.0"/>
                  <w:lang w:val="sv-SE"/>
                </w:rPr>
                <w:t xml:space="preserve">5 </w:t>
              </w:r>
              <w:r w:rsidRPr="008019AF">
                <w:rPr>
                  <w:rFonts w:cs="Arial"/>
                  <w:lang w:val="sv-SE"/>
                </w:rPr>
                <w:t xml:space="preserve">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ins>
          </w:p>
          <w:p w14:paraId="2FBA3B86" w14:textId="77777777" w:rsidR="00565ECD" w:rsidRPr="008019AF" w:rsidRDefault="00565ECD" w:rsidP="00A0615D">
            <w:pPr>
              <w:pStyle w:val="TAC"/>
              <w:rPr>
                <w:ins w:id="5369" w:author="R4-1809562" w:date="2018-07-11T17:46:00Z"/>
                <w:rFonts w:cs="v5.0.0"/>
                <w:lang w:val="sv-SE"/>
              </w:rPr>
            </w:pPr>
            <w:ins w:id="5370" w:author="R4-1809562" w:date="2018-07-11T17:46:00Z">
              <w:r w:rsidRPr="008019AF">
                <w:rPr>
                  <w:rFonts w:cs="v5.0.0"/>
                  <w:lang w:val="sv-SE"/>
                </w:rPr>
                <w:t xml:space="preserve">min(10 MHz, </w:t>
              </w:r>
              <w:r w:rsidRPr="008019AF">
                <w:rPr>
                  <w:rFonts w:cs="Arial"/>
                </w:rPr>
                <w:sym w:font="Symbol" w:char="F044"/>
              </w:r>
              <w:r w:rsidRPr="008019AF">
                <w:rPr>
                  <w:rFonts w:cs="Arial"/>
                  <w:lang w:val="sv-SE"/>
                </w:rPr>
                <w:t>f</w:t>
              </w:r>
              <w:r w:rsidRPr="008019AF">
                <w:rPr>
                  <w:rFonts w:cs="Arial"/>
                  <w:vertAlign w:val="subscript"/>
                  <w:lang w:val="sv-SE"/>
                </w:rPr>
                <w:t>max</w:t>
              </w:r>
              <w:r w:rsidRPr="008019AF">
                <w:rPr>
                  <w:rFonts w:cs="v5.0.0"/>
                  <w:lang w:val="sv-SE"/>
                </w:rPr>
                <w:t>)</w:t>
              </w:r>
            </w:ins>
          </w:p>
        </w:tc>
        <w:tc>
          <w:tcPr>
            <w:tcW w:w="2976" w:type="dxa"/>
          </w:tcPr>
          <w:p w14:paraId="168A56EE" w14:textId="77777777" w:rsidR="00565ECD" w:rsidRPr="008019AF" w:rsidRDefault="00565ECD" w:rsidP="00A0615D">
            <w:pPr>
              <w:pStyle w:val="TAC"/>
              <w:rPr>
                <w:ins w:id="5371" w:author="R4-1809562" w:date="2018-07-11T17:46:00Z"/>
                <w:rFonts w:cs="v5.0.0"/>
                <w:lang w:val="sv-SE"/>
              </w:rPr>
            </w:pPr>
            <w:ins w:id="5372" w:author="R4-1809562" w:date="2018-07-11T17:46:00Z">
              <w:r w:rsidRPr="008019AF">
                <w:rPr>
                  <w:rFonts w:cs="v5.0.0"/>
                  <w:lang w:val="sv-SE"/>
                </w:rPr>
                <w:t xml:space="preserve">5.05 MHz </w:t>
              </w:r>
              <w:r w:rsidRPr="008019AF">
                <w:rPr>
                  <w:rFonts w:cs="v5.0.0"/>
                </w:rPr>
                <w:sym w:font="Symbol" w:char="F0A3"/>
              </w:r>
              <w:r w:rsidRPr="008019AF">
                <w:rPr>
                  <w:rFonts w:cs="v5.0.0"/>
                  <w:lang w:val="sv-SE"/>
                </w:rPr>
                <w:t xml:space="preserve"> f_offset &lt; </w:t>
              </w:r>
            </w:ins>
          </w:p>
          <w:p w14:paraId="5435945E" w14:textId="77777777" w:rsidR="00565ECD" w:rsidRPr="008019AF" w:rsidRDefault="00565ECD" w:rsidP="00A0615D">
            <w:pPr>
              <w:pStyle w:val="TAC"/>
              <w:rPr>
                <w:ins w:id="5373" w:author="R4-1809562" w:date="2018-07-11T17:46:00Z"/>
                <w:rFonts w:cs="v5.0.0"/>
                <w:lang w:val="sv-SE"/>
              </w:rPr>
            </w:pPr>
            <w:ins w:id="5374" w:author="R4-1809562" w:date="2018-07-11T17:46:00Z">
              <w:r w:rsidRPr="008019AF">
                <w:rPr>
                  <w:rFonts w:cs="v5.0.0"/>
                  <w:lang w:val="sv-SE"/>
                </w:rPr>
                <w:t>min(10.05 MHz, f_offset</w:t>
              </w:r>
              <w:r w:rsidRPr="008019AF">
                <w:rPr>
                  <w:rFonts w:cs="v5.0.0"/>
                  <w:vertAlign w:val="subscript"/>
                  <w:lang w:val="sv-SE"/>
                </w:rPr>
                <w:t>max</w:t>
              </w:r>
              <w:r w:rsidRPr="008019AF">
                <w:rPr>
                  <w:rFonts w:cs="v5.0.0"/>
                  <w:lang w:val="sv-SE"/>
                </w:rPr>
                <w:t>)</w:t>
              </w:r>
            </w:ins>
          </w:p>
        </w:tc>
        <w:tc>
          <w:tcPr>
            <w:tcW w:w="3455" w:type="dxa"/>
          </w:tcPr>
          <w:p w14:paraId="2689C4EC" w14:textId="77777777" w:rsidR="00565ECD" w:rsidRPr="008019AF" w:rsidRDefault="00565ECD" w:rsidP="00A0615D">
            <w:pPr>
              <w:pStyle w:val="TAC"/>
              <w:rPr>
                <w:ins w:id="5375" w:author="R4-1809562" w:date="2018-07-11T17:46:00Z"/>
                <w:rFonts w:cs="Arial"/>
              </w:rPr>
            </w:pPr>
            <w:ins w:id="5376" w:author="R4-1809562" w:date="2018-07-11T17:46:00Z">
              <w:r>
                <w:rPr>
                  <w:rFonts w:cs="Arial"/>
                </w:rPr>
                <w:t>-5</w:t>
              </w:r>
              <w:r w:rsidRPr="008019AF">
                <w:rPr>
                  <w:rFonts w:cs="Arial"/>
                </w:rPr>
                <w:t xml:space="preserve"> </w:t>
              </w:r>
              <w:r w:rsidRPr="000B49F6">
                <w:rPr>
                  <w:rFonts w:cs="Arial"/>
                  <w:highlight w:val="yellow"/>
                  <w:lang w:eastAsia="zh-CN"/>
                </w:rPr>
                <w:t>+ FFS</w:t>
              </w:r>
              <w:r w:rsidRPr="008019AF">
                <w:rPr>
                  <w:rFonts w:cs="Arial"/>
                </w:rPr>
                <w:t xml:space="preserve"> dBm</w:t>
              </w:r>
            </w:ins>
          </w:p>
        </w:tc>
        <w:tc>
          <w:tcPr>
            <w:tcW w:w="1430" w:type="dxa"/>
          </w:tcPr>
          <w:p w14:paraId="0E54655C" w14:textId="77777777" w:rsidR="00565ECD" w:rsidRPr="008019AF" w:rsidRDefault="00565ECD" w:rsidP="00A0615D">
            <w:pPr>
              <w:pStyle w:val="TAC"/>
              <w:rPr>
                <w:ins w:id="5377" w:author="R4-1809562" w:date="2018-07-11T17:46:00Z"/>
                <w:rFonts w:cs="Arial"/>
              </w:rPr>
            </w:pPr>
            <w:ins w:id="5378" w:author="R4-1809562" w:date="2018-07-11T17:46:00Z">
              <w:r w:rsidRPr="008019AF">
                <w:rPr>
                  <w:rFonts w:cs="Arial"/>
                </w:rPr>
                <w:t xml:space="preserve">100 kHz </w:t>
              </w:r>
            </w:ins>
          </w:p>
        </w:tc>
      </w:tr>
      <w:tr w:rsidR="00565ECD" w:rsidRPr="008019AF" w14:paraId="491DACC8" w14:textId="77777777" w:rsidTr="00A0615D">
        <w:trPr>
          <w:cantSplit/>
          <w:jc w:val="center"/>
          <w:ins w:id="5379" w:author="R4-1809562" w:date="2018-07-11T17:46:00Z"/>
        </w:trPr>
        <w:tc>
          <w:tcPr>
            <w:tcW w:w="1953" w:type="dxa"/>
          </w:tcPr>
          <w:p w14:paraId="4A61355E" w14:textId="77777777" w:rsidR="00565ECD" w:rsidRPr="008019AF" w:rsidRDefault="00565ECD" w:rsidP="00A0615D">
            <w:pPr>
              <w:pStyle w:val="TAC"/>
              <w:rPr>
                <w:ins w:id="5380" w:author="R4-1809562" w:date="2018-07-11T17:46:00Z"/>
                <w:rFonts w:cs="v5.0.0"/>
              </w:rPr>
            </w:pPr>
            <w:ins w:id="5381" w:author="R4-1809562" w:date="2018-07-11T17:46:00Z">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Arial"/>
                </w:rPr>
                <w:sym w:font="Symbol" w:char="F0A3"/>
              </w:r>
              <w:r w:rsidRPr="008019AF">
                <w:rPr>
                  <w:rFonts w:cs="Arial"/>
                </w:rPr>
                <w:t xml:space="preserve"> </w:t>
              </w:r>
              <w:r w:rsidRPr="008019AF">
                <w:rPr>
                  <w:rFonts w:cs="Arial"/>
                </w:rPr>
                <w:sym w:font="Symbol" w:char="F044"/>
              </w:r>
              <w:r w:rsidRPr="008019AF">
                <w:rPr>
                  <w:rFonts w:cs="Arial"/>
                </w:rPr>
                <w:t>f</w:t>
              </w:r>
              <w:r w:rsidRPr="008019AF">
                <w:rPr>
                  <w:rFonts w:cs="Arial"/>
                  <w:vertAlign w:val="subscript"/>
                </w:rPr>
                <w:t>max</w:t>
              </w:r>
            </w:ins>
          </w:p>
        </w:tc>
        <w:tc>
          <w:tcPr>
            <w:tcW w:w="2976" w:type="dxa"/>
          </w:tcPr>
          <w:p w14:paraId="0E492CA5" w14:textId="77777777" w:rsidR="00565ECD" w:rsidRPr="008019AF" w:rsidRDefault="00565ECD" w:rsidP="00A0615D">
            <w:pPr>
              <w:pStyle w:val="TAC"/>
              <w:rPr>
                <w:ins w:id="5382" w:author="R4-1809562" w:date="2018-07-11T17:46:00Z"/>
                <w:rFonts w:cs="v5.0.0"/>
              </w:rPr>
            </w:pPr>
            <w:ins w:id="5383" w:author="R4-1809562" w:date="2018-07-11T17:46:00Z">
              <w:r w:rsidRPr="008019AF">
                <w:rPr>
                  <w:rFonts w:cs="v5.0.0"/>
                </w:rPr>
                <w:t xml:space="preserve">10.5 MHz </w:t>
              </w:r>
              <w:r w:rsidRPr="008019AF">
                <w:rPr>
                  <w:rFonts w:cs="v5.0.0"/>
                </w:rPr>
                <w:sym w:font="Symbol" w:char="F0A3"/>
              </w:r>
              <w:r w:rsidRPr="008019AF">
                <w:rPr>
                  <w:rFonts w:cs="v5.0.0"/>
                </w:rPr>
                <w:t xml:space="preserve"> f_offset &lt; f_offset</w:t>
              </w:r>
              <w:r w:rsidRPr="008019AF">
                <w:rPr>
                  <w:rFonts w:cs="v5.0.0"/>
                  <w:vertAlign w:val="subscript"/>
                </w:rPr>
                <w:t>max</w:t>
              </w:r>
              <w:r w:rsidRPr="008019AF">
                <w:rPr>
                  <w:rFonts w:cs="v5.0.0"/>
                </w:rPr>
                <w:t xml:space="preserve"> </w:t>
              </w:r>
            </w:ins>
          </w:p>
        </w:tc>
        <w:tc>
          <w:tcPr>
            <w:tcW w:w="3455" w:type="dxa"/>
          </w:tcPr>
          <w:p w14:paraId="28427316" w14:textId="77777777" w:rsidR="00565ECD" w:rsidRPr="008019AF" w:rsidRDefault="00565ECD" w:rsidP="00A0615D">
            <w:pPr>
              <w:pStyle w:val="TAC"/>
              <w:rPr>
                <w:ins w:id="5384" w:author="R4-1809562" w:date="2018-07-11T17:46:00Z"/>
                <w:rFonts w:cs="Arial"/>
              </w:rPr>
            </w:pPr>
            <w:ins w:id="5385" w:author="R4-1809562" w:date="2018-07-11T17:46:00Z">
              <w:r>
                <w:rPr>
                  <w:rFonts w:cs="Arial"/>
                </w:rPr>
                <w:t>-6</w:t>
              </w:r>
              <w:r w:rsidRPr="008019AF">
                <w:rPr>
                  <w:rFonts w:cs="Arial"/>
                </w:rPr>
                <w:t xml:space="preserve"> dBm (Note </w:t>
              </w:r>
              <w:r w:rsidRPr="008019AF">
                <w:rPr>
                  <w:rFonts w:cs="Arial"/>
                  <w:lang w:eastAsia="zh-CN"/>
                </w:rPr>
                <w:t>3</w:t>
              </w:r>
              <w:r w:rsidRPr="008019AF">
                <w:rPr>
                  <w:rFonts w:cs="Arial"/>
                </w:rPr>
                <w:t>)</w:t>
              </w:r>
            </w:ins>
          </w:p>
        </w:tc>
        <w:tc>
          <w:tcPr>
            <w:tcW w:w="1430" w:type="dxa"/>
          </w:tcPr>
          <w:p w14:paraId="1845CEDD" w14:textId="77777777" w:rsidR="00565ECD" w:rsidRPr="008019AF" w:rsidRDefault="00565ECD" w:rsidP="00A0615D">
            <w:pPr>
              <w:pStyle w:val="TAC"/>
              <w:rPr>
                <w:ins w:id="5386" w:author="R4-1809562" w:date="2018-07-11T17:46:00Z"/>
                <w:rFonts w:cs="Arial"/>
              </w:rPr>
            </w:pPr>
            <w:ins w:id="5387" w:author="R4-1809562" w:date="2018-07-11T17:46:00Z">
              <w:r w:rsidRPr="008019AF">
                <w:rPr>
                  <w:rFonts w:cs="Arial"/>
                </w:rPr>
                <w:t xml:space="preserve">1MHz </w:t>
              </w:r>
            </w:ins>
          </w:p>
        </w:tc>
      </w:tr>
      <w:tr w:rsidR="00565ECD" w:rsidRPr="008019AF" w14:paraId="1E0217B2" w14:textId="77777777" w:rsidTr="00A0615D">
        <w:trPr>
          <w:cantSplit/>
          <w:jc w:val="center"/>
          <w:ins w:id="5388" w:author="R4-1809562" w:date="2018-07-11T17:46:00Z"/>
        </w:trPr>
        <w:tc>
          <w:tcPr>
            <w:tcW w:w="9814" w:type="dxa"/>
            <w:gridSpan w:val="4"/>
          </w:tcPr>
          <w:p w14:paraId="127A4CDA" w14:textId="77777777" w:rsidR="00565ECD" w:rsidRPr="008019AF" w:rsidRDefault="00565ECD" w:rsidP="00A0615D">
            <w:pPr>
              <w:pStyle w:val="TAN"/>
              <w:rPr>
                <w:ins w:id="5389" w:author="R4-1809562" w:date="2018-07-11T17:46:00Z"/>
                <w:rFonts w:cs="Arial"/>
              </w:rPr>
            </w:pPr>
            <w:ins w:id="5390" w:author="R4-1809562" w:date="2018-07-11T17:46:00Z">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 xml:space="preserve">sub blocks on each side of the sub block gap, where the contribution from the far-end sub-block shall be scaled according to the measurement bandwidth of the near-end sub-block. </w:t>
              </w:r>
              <w:r w:rsidRPr="008019AF">
                <w:rPr>
                  <w:rFonts w:cs="Arial"/>
                </w:rPr>
                <w:t xml:space="preserve">Exception is </w:t>
              </w:r>
              <w:r w:rsidRPr="008019AF">
                <w:rPr>
                  <w:rFonts w:ascii="Symbol" w:hAnsi="Symbol" w:cs="Arial"/>
                </w:rPr>
                <w:t></w:t>
              </w:r>
              <w:r w:rsidRPr="008019AF">
                <w:rPr>
                  <w:rFonts w:cs="Arial"/>
                </w:rPr>
                <w:t xml:space="preserve">f ≥ 10MHz from both adjacent sub blocks on each side of the sub-block gap, where the emission limits within sub-block gaps shall be </w:t>
              </w:r>
              <w:r w:rsidRPr="008019AF">
                <w:rPr>
                  <w:rFonts w:cs="Arial"/>
                </w:rPr>
                <w:noBreakHyphen/>
                <w:t>15 dBm/1 MHz.</w:t>
              </w:r>
            </w:ins>
          </w:p>
          <w:p w14:paraId="78E2F2A7" w14:textId="77777777" w:rsidR="00565ECD" w:rsidRPr="008019AF" w:rsidRDefault="00565ECD" w:rsidP="00A0615D">
            <w:pPr>
              <w:pStyle w:val="TAN"/>
              <w:rPr>
                <w:ins w:id="5391" w:author="R4-1809562" w:date="2018-07-11T17:46:00Z"/>
                <w:rFonts w:cs="Arial"/>
              </w:rPr>
            </w:pPr>
            <w:ins w:id="5392" w:author="R4-1809562" w:date="2018-07-11T17:46:00Z">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 </w:t>
              </w:r>
            </w:ins>
          </w:p>
          <w:p w14:paraId="3583D7FF" w14:textId="77777777" w:rsidR="00565ECD" w:rsidRPr="008019AF" w:rsidRDefault="00565ECD" w:rsidP="00A0615D">
            <w:pPr>
              <w:pStyle w:val="TAN"/>
              <w:rPr>
                <w:ins w:id="5393" w:author="R4-1809562" w:date="2018-07-11T17:46:00Z"/>
                <w:rFonts w:cs="Arial"/>
              </w:rPr>
            </w:pPr>
            <w:ins w:id="5394" w:author="R4-1809562" w:date="2018-07-11T17:46:00Z">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ins>
          </w:p>
        </w:tc>
      </w:tr>
    </w:tbl>
    <w:p w14:paraId="5153DB22" w14:textId="0E1C8031" w:rsidR="00565ECD" w:rsidDel="001769D4" w:rsidRDefault="00565ECD" w:rsidP="00C1689C">
      <w:pPr>
        <w:rPr>
          <w:ins w:id="5395" w:author="R4-1809562" w:date="2018-07-11T17:46:00Z"/>
          <w:del w:id="5396" w:author="Huawei" w:date="2018-07-11T18:12:00Z"/>
        </w:rPr>
      </w:pPr>
    </w:p>
    <w:p w14:paraId="190A8E88" w14:textId="772C8287" w:rsidR="00565ECD" w:rsidDel="001769D4" w:rsidRDefault="00565ECD" w:rsidP="00C1689C">
      <w:pPr>
        <w:rPr>
          <w:ins w:id="5397" w:author="R4-1809562" w:date="2018-07-11T17:46:00Z"/>
          <w:del w:id="5398" w:author="Huawei" w:date="2018-07-11T18:12:00Z"/>
        </w:rPr>
      </w:pPr>
    </w:p>
    <w:p w14:paraId="450AAF74" w14:textId="01DA7426" w:rsidR="00565ECD" w:rsidDel="001769D4" w:rsidRDefault="00565ECD" w:rsidP="00C1689C">
      <w:pPr>
        <w:rPr>
          <w:ins w:id="5399" w:author="R4-1809562" w:date="2018-07-11T17:46:00Z"/>
          <w:del w:id="5400" w:author="Huawei" w:date="2018-07-11T18:12:00Z"/>
        </w:rPr>
      </w:pPr>
    </w:p>
    <w:p w14:paraId="45F9C9E2" w14:textId="3150EBA4" w:rsidR="00565ECD" w:rsidDel="001769D4" w:rsidRDefault="00565ECD" w:rsidP="00C1689C">
      <w:pPr>
        <w:rPr>
          <w:ins w:id="5401" w:author="R4-1809562" w:date="2018-07-11T17:46:00Z"/>
          <w:del w:id="5402" w:author="Huawei" w:date="2018-07-11T18:12:00Z"/>
        </w:rPr>
      </w:pPr>
    </w:p>
    <w:p w14:paraId="1AC2CDA7" w14:textId="46C674A0" w:rsidR="00565ECD" w:rsidDel="001769D4" w:rsidRDefault="00565ECD" w:rsidP="00C1689C">
      <w:pPr>
        <w:rPr>
          <w:ins w:id="5403" w:author="R4-1809562" w:date="2018-07-11T17:46:00Z"/>
          <w:del w:id="5404" w:author="Huawei" w:date="2018-07-11T18:12:00Z"/>
        </w:rPr>
      </w:pPr>
    </w:p>
    <w:p w14:paraId="3E583E62" w14:textId="77777777" w:rsidR="00565ECD" w:rsidRDefault="00565ECD" w:rsidP="00C1689C">
      <w:pPr>
        <w:rPr>
          <w:ins w:id="5405" w:author="R4-1809562" w:date="2018-07-11T17:46:00Z"/>
        </w:rPr>
      </w:pPr>
    </w:p>
    <w:p w14:paraId="5A5E10B7" w14:textId="01023064" w:rsidR="00565ECD" w:rsidDel="001769D4" w:rsidRDefault="00565ECD" w:rsidP="00C1689C">
      <w:pPr>
        <w:rPr>
          <w:ins w:id="5406" w:author="R4-1809562" w:date="2018-07-11T17:46:00Z"/>
          <w:del w:id="5407" w:author="Huawei" w:date="2018-07-11T18:12:00Z"/>
        </w:rPr>
      </w:pPr>
    </w:p>
    <w:p w14:paraId="65B41186" w14:textId="73ED8494" w:rsidR="00565ECD" w:rsidDel="001769D4" w:rsidRDefault="00565ECD" w:rsidP="00C1689C">
      <w:pPr>
        <w:rPr>
          <w:ins w:id="5408" w:author="R4-1809562" w:date="2018-07-11T17:46:00Z"/>
          <w:del w:id="5409" w:author="Huawei" w:date="2018-07-11T18:12:00Z"/>
        </w:rPr>
      </w:pPr>
    </w:p>
    <w:p w14:paraId="481121BD" w14:textId="3CE4A7C9" w:rsidR="00565ECD" w:rsidDel="001769D4" w:rsidRDefault="00565ECD" w:rsidP="00C1689C">
      <w:pPr>
        <w:rPr>
          <w:ins w:id="5410" w:author="R4-1809562" w:date="2018-07-11T17:46:00Z"/>
          <w:del w:id="5411" w:author="Huawei" w:date="2018-07-11T18:12:00Z"/>
        </w:rPr>
      </w:pPr>
    </w:p>
    <w:p w14:paraId="54482441" w14:textId="225A56E0" w:rsidR="00565ECD" w:rsidDel="001769D4" w:rsidRDefault="00565ECD" w:rsidP="00C1689C">
      <w:pPr>
        <w:rPr>
          <w:ins w:id="5412" w:author="R4-1809562" w:date="2018-07-11T17:46:00Z"/>
          <w:del w:id="5413" w:author="Huawei" w:date="2018-07-11T18:12:00Z"/>
        </w:rPr>
      </w:pPr>
    </w:p>
    <w:p w14:paraId="6EA3AE39" w14:textId="77777777" w:rsidR="00565ECD" w:rsidRPr="00806936" w:rsidRDefault="00565ECD" w:rsidP="00C1689C">
      <w:pPr>
        <w:pStyle w:val="TH"/>
        <w:rPr>
          <w:ins w:id="5414" w:author="R4-1809562" w:date="2018-07-11T17:46:00Z"/>
          <w:rFonts w:cs="v5.0.0"/>
        </w:rPr>
      </w:pPr>
      <w:ins w:id="5415" w:author="R4-1809562" w:date="2018-07-11T17:46:00Z">
        <w:r>
          <w:t>Table 6.7.4.5.1-7</w:t>
        </w:r>
        <w:r w:rsidRPr="008019AF">
          <w:t xml:space="preserve">: Wide Area BS operating band unwanted emission limits </w:t>
        </w:r>
        <w:r w:rsidRPr="008019AF">
          <w:br/>
          <w:t>(</w:t>
        </w:r>
        <w:r>
          <w:t xml:space="preserve">3 GHz &lt; NR bands </w:t>
        </w:r>
        <w:r>
          <w:rPr>
            <w:rFonts w:cs="Arial"/>
          </w:rPr>
          <w:t>≤</w:t>
        </w:r>
        <w:r>
          <w:t xml:space="preserve"> 4.2</w:t>
        </w:r>
        <w:r w:rsidRPr="008019AF">
          <w:t xml:space="preserve"> GHz) for Category B</w:t>
        </w:r>
      </w:ins>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565ECD" w:rsidRPr="008019AF" w14:paraId="73B6DB22" w14:textId="77777777" w:rsidTr="00A0615D">
        <w:trPr>
          <w:cantSplit/>
          <w:jc w:val="center"/>
          <w:ins w:id="5416" w:author="R4-1809562" w:date="2018-07-11T17:46:00Z"/>
        </w:trPr>
        <w:tc>
          <w:tcPr>
            <w:tcW w:w="1953" w:type="dxa"/>
          </w:tcPr>
          <w:p w14:paraId="185FAE08" w14:textId="77777777" w:rsidR="00565ECD" w:rsidRPr="008019AF" w:rsidRDefault="00565ECD" w:rsidP="00A0615D">
            <w:pPr>
              <w:pStyle w:val="TAH"/>
              <w:rPr>
                <w:ins w:id="5417" w:author="R4-1809562" w:date="2018-07-11T17:46:00Z"/>
                <w:rFonts w:cs="v5.0.0"/>
              </w:rPr>
            </w:pPr>
            <w:ins w:id="5418" w:author="R4-1809562" w:date="2018-07-11T17:46:00Z">
              <w:r w:rsidRPr="008019AF">
                <w:rPr>
                  <w:rFonts w:cs="v5.0.0"/>
                </w:rPr>
                <w:t xml:space="preserve">Frequency offset of measurement filter </w:t>
              </w:r>
              <w:r w:rsidRPr="008019AF">
                <w:rPr>
                  <w:rFonts w:cs="v5.0.0"/>
                </w:rPr>
                <w:noBreakHyphen/>
                <w:t xml:space="preserve">3dB point, </w:t>
              </w:r>
              <w:r w:rsidRPr="008019AF">
                <w:rPr>
                  <w:rFonts w:cs="v5.0.0"/>
                </w:rPr>
                <w:sym w:font="Symbol" w:char="F044"/>
              </w:r>
              <w:r w:rsidRPr="008019AF">
                <w:rPr>
                  <w:rFonts w:cs="v5.0.0"/>
                </w:rPr>
                <w:t>f</w:t>
              </w:r>
            </w:ins>
          </w:p>
        </w:tc>
        <w:tc>
          <w:tcPr>
            <w:tcW w:w="2976" w:type="dxa"/>
          </w:tcPr>
          <w:p w14:paraId="29A41CFC" w14:textId="77777777" w:rsidR="00565ECD" w:rsidRPr="008019AF" w:rsidRDefault="00565ECD" w:rsidP="00A0615D">
            <w:pPr>
              <w:pStyle w:val="TAH"/>
              <w:rPr>
                <w:ins w:id="5419" w:author="R4-1809562" w:date="2018-07-11T17:46:00Z"/>
                <w:rFonts w:cs="v5.0.0"/>
              </w:rPr>
            </w:pPr>
            <w:ins w:id="5420" w:author="R4-1809562" w:date="2018-07-11T17:46:00Z">
              <w:r w:rsidRPr="008019AF">
                <w:rPr>
                  <w:rFonts w:cs="v5.0.0"/>
                </w:rPr>
                <w:t>Frequency offset of measurement filter centre frequency, f_offset</w:t>
              </w:r>
            </w:ins>
          </w:p>
        </w:tc>
        <w:tc>
          <w:tcPr>
            <w:tcW w:w="3455" w:type="dxa"/>
          </w:tcPr>
          <w:p w14:paraId="17F8AC3E" w14:textId="77777777" w:rsidR="00565ECD" w:rsidRPr="008019AF" w:rsidRDefault="00565ECD" w:rsidP="00A0615D">
            <w:pPr>
              <w:pStyle w:val="TAH"/>
              <w:rPr>
                <w:ins w:id="5421" w:author="R4-1809562" w:date="2018-07-11T17:46:00Z"/>
                <w:rFonts w:cs="v5.0.0"/>
              </w:rPr>
            </w:pPr>
            <w:ins w:id="5422" w:author="R4-1809562" w:date="2018-07-11T17:46:00Z">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ins>
          </w:p>
        </w:tc>
        <w:tc>
          <w:tcPr>
            <w:tcW w:w="1430" w:type="dxa"/>
          </w:tcPr>
          <w:p w14:paraId="39F47EF2" w14:textId="77777777" w:rsidR="00565ECD" w:rsidRPr="008019AF" w:rsidRDefault="00565ECD" w:rsidP="00A0615D">
            <w:pPr>
              <w:pStyle w:val="TAH"/>
              <w:rPr>
                <w:ins w:id="5423" w:author="R4-1809562" w:date="2018-07-11T17:46:00Z"/>
                <w:rFonts w:cs="v5.0.0"/>
              </w:rPr>
            </w:pPr>
            <w:ins w:id="5424" w:author="R4-1809562" w:date="2018-07-11T17:46:00Z">
              <w:r w:rsidRPr="008019AF">
                <w:rPr>
                  <w:rFonts w:cs="v5.0.0"/>
                </w:rPr>
                <w:t>Measurement bandwidth</w:t>
              </w:r>
            </w:ins>
          </w:p>
        </w:tc>
      </w:tr>
      <w:tr w:rsidR="00565ECD" w:rsidRPr="008019AF" w14:paraId="1878CCA5" w14:textId="77777777" w:rsidTr="00A0615D">
        <w:trPr>
          <w:cantSplit/>
          <w:jc w:val="center"/>
          <w:ins w:id="5425" w:author="R4-1809562" w:date="2018-07-11T17:46:00Z"/>
        </w:trPr>
        <w:tc>
          <w:tcPr>
            <w:tcW w:w="1953" w:type="dxa"/>
          </w:tcPr>
          <w:p w14:paraId="4901A3A8" w14:textId="77777777" w:rsidR="00565ECD" w:rsidRPr="008019AF" w:rsidRDefault="00565ECD" w:rsidP="00A0615D">
            <w:pPr>
              <w:pStyle w:val="TAC"/>
              <w:rPr>
                <w:ins w:id="5426" w:author="R4-1809562" w:date="2018-07-11T17:46:00Z"/>
                <w:rFonts w:cs="v5.0.0"/>
              </w:rPr>
            </w:pPr>
            <w:ins w:id="5427" w:author="R4-1809562" w:date="2018-07-11T17:46:00Z">
              <w:r w:rsidRPr="008019AF">
                <w:rPr>
                  <w:rFonts w:cs="v5.0.0"/>
                </w:rPr>
                <w:t xml:space="preserve">0 </w:t>
              </w:r>
              <w:r w:rsidRPr="008019AF">
                <w:rPr>
                  <w:rFonts w:cs="Arial"/>
                </w:rPr>
                <w:t xml:space="preserve">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ins>
          </w:p>
        </w:tc>
        <w:tc>
          <w:tcPr>
            <w:tcW w:w="2976" w:type="dxa"/>
          </w:tcPr>
          <w:p w14:paraId="5EF04B0E" w14:textId="77777777" w:rsidR="00565ECD" w:rsidRPr="008019AF" w:rsidRDefault="00565ECD" w:rsidP="00A0615D">
            <w:pPr>
              <w:pStyle w:val="TAC"/>
              <w:rPr>
                <w:ins w:id="5428" w:author="R4-1809562" w:date="2018-07-11T17:46:00Z"/>
                <w:rFonts w:cs="v5.0.0"/>
              </w:rPr>
            </w:pPr>
            <w:ins w:id="5429" w:author="R4-1809562" w:date="2018-07-11T17:46:00Z">
              <w:r w:rsidRPr="008019AF">
                <w:rPr>
                  <w:rFonts w:cs="v5.0.0"/>
                </w:rPr>
                <w:t xml:space="preserve">0.05 MHz </w:t>
              </w:r>
              <w:r w:rsidRPr="008019AF">
                <w:rPr>
                  <w:rFonts w:cs="v5.0.0"/>
                </w:rPr>
                <w:sym w:font="Symbol" w:char="F0A3"/>
              </w:r>
              <w:r w:rsidRPr="008019AF">
                <w:rPr>
                  <w:rFonts w:cs="v5.0.0"/>
                </w:rPr>
                <w:t xml:space="preserve"> f_offset &lt; 5.05 MHz</w:t>
              </w:r>
            </w:ins>
          </w:p>
        </w:tc>
        <w:tc>
          <w:tcPr>
            <w:tcW w:w="3455" w:type="dxa"/>
            <w:vAlign w:val="center"/>
          </w:tcPr>
          <w:p w14:paraId="437C4EEC" w14:textId="77777777" w:rsidR="00565ECD" w:rsidRPr="008019AF" w:rsidRDefault="00565ECD" w:rsidP="00A0615D">
            <w:pPr>
              <w:pStyle w:val="TAC"/>
              <w:rPr>
                <w:ins w:id="5430" w:author="R4-1809562" w:date="2018-07-11T17:46:00Z"/>
                <w:rFonts w:cs="Arial"/>
              </w:rPr>
            </w:pPr>
            <m:oMathPara>
              <m:oMath>
                <m:r>
                  <w:ins w:id="5431" w:author="R4-1809562" w:date="2018-07-11T17:46:00Z">
                    <w:rPr>
                      <w:rFonts w:ascii="Cambria Math" w:hAnsi="Cambria Math"/>
                      <w:szCs w:val="18"/>
                    </w:rPr>
                    <m:t>2 dBm+FFS-</m:t>
                  </w:ins>
                </m:r>
                <m:box>
                  <m:boxPr>
                    <m:ctrlPr>
                      <w:ins w:id="5432" w:author="R4-1809562" w:date="2018-07-11T17:46:00Z">
                        <w:rPr>
                          <w:rFonts w:ascii="Cambria Math" w:hAnsi="Cambria Math"/>
                          <w:i/>
                          <w:szCs w:val="18"/>
                        </w:rPr>
                      </w:ins>
                    </m:ctrlPr>
                  </m:boxPr>
                  <m:e>
                    <m:argPr>
                      <m:argSz m:val="-1"/>
                    </m:argPr>
                    <m:f>
                      <m:fPr>
                        <m:ctrlPr>
                          <w:ins w:id="5433" w:author="R4-1809562" w:date="2018-07-11T17:46:00Z">
                            <w:rPr>
                              <w:rFonts w:ascii="Cambria Math" w:hAnsi="Cambria Math"/>
                              <w:i/>
                              <w:szCs w:val="18"/>
                            </w:rPr>
                          </w:ins>
                        </m:ctrlPr>
                      </m:fPr>
                      <m:num>
                        <m:r>
                          <w:ins w:id="5434" w:author="R4-1809562" w:date="2018-07-11T17:46:00Z">
                            <w:rPr>
                              <w:rFonts w:ascii="Cambria Math" w:hAnsi="Cambria Math"/>
                              <w:szCs w:val="18"/>
                            </w:rPr>
                            <m:t>7</m:t>
                          </w:ins>
                        </m:r>
                      </m:num>
                      <m:den>
                        <m:r>
                          <w:ins w:id="5435" w:author="R4-1809562" w:date="2018-07-11T17:46:00Z">
                            <w:rPr>
                              <w:rFonts w:ascii="Cambria Math" w:hAnsi="Cambria Math"/>
                              <w:szCs w:val="18"/>
                            </w:rPr>
                            <m:t>5</m:t>
                          </w:ins>
                        </m:r>
                      </m:den>
                    </m:f>
                  </m:e>
                </m:box>
                <m:d>
                  <m:dPr>
                    <m:ctrlPr>
                      <w:ins w:id="5436" w:author="R4-1809562" w:date="2018-07-11T17:46:00Z">
                        <w:rPr>
                          <w:rFonts w:ascii="Cambria Math" w:hAnsi="Cambria Math"/>
                          <w:i/>
                          <w:szCs w:val="18"/>
                        </w:rPr>
                      </w:ins>
                    </m:ctrlPr>
                  </m:dPr>
                  <m:e>
                    <m:box>
                      <m:boxPr>
                        <m:ctrlPr>
                          <w:ins w:id="5437" w:author="R4-1809562" w:date="2018-07-11T17:46:00Z">
                            <w:rPr>
                              <w:rFonts w:ascii="Cambria Math" w:hAnsi="Cambria Math"/>
                              <w:i/>
                              <w:szCs w:val="18"/>
                            </w:rPr>
                          </w:ins>
                        </m:ctrlPr>
                      </m:boxPr>
                      <m:e>
                        <m:argPr>
                          <m:argSz m:val="-1"/>
                        </m:argPr>
                        <m:f>
                          <m:fPr>
                            <m:ctrlPr>
                              <w:ins w:id="5438" w:author="R4-1809562" w:date="2018-07-11T17:46:00Z">
                                <w:rPr>
                                  <w:rFonts w:ascii="Cambria Math" w:hAnsi="Cambria Math"/>
                                  <w:i/>
                                  <w:szCs w:val="18"/>
                                </w:rPr>
                              </w:ins>
                            </m:ctrlPr>
                          </m:fPr>
                          <m:num>
                            <m:r>
                              <w:ins w:id="5439" w:author="R4-1809562" w:date="2018-07-11T17:46:00Z">
                                <w:rPr>
                                  <w:rFonts w:ascii="Cambria Math" w:hAnsi="Cambria Math"/>
                                  <w:szCs w:val="18"/>
                                </w:rPr>
                                <m:t>f_offset</m:t>
                              </w:ins>
                            </m:r>
                          </m:num>
                          <m:den>
                            <m:r>
                              <w:ins w:id="5440" w:author="R4-1809562" w:date="2018-07-11T17:46:00Z">
                                <w:rPr>
                                  <w:rFonts w:ascii="Cambria Math" w:hAnsi="Cambria Math"/>
                                  <w:szCs w:val="18"/>
                                </w:rPr>
                                <m:t>MHz</m:t>
                              </w:ins>
                            </m:r>
                          </m:den>
                        </m:f>
                      </m:e>
                    </m:box>
                    <m:r>
                      <w:ins w:id="5441" w:author="R4-1809562" w:date="2018-07-11T17:46:00Z">
                        <w:rPr>
                          <w:rFonts w:ascii="Cambria Math" w:hAnsi="Cambria Math"/>
                          <w:szCs w:val="18"/>
                        </w:rPr>
                        <m:t>-0.05</m:t>
                      </w:ins>
                    </m:r>
                  </m:e>
                </m:d>
                <m:r>
                  <w:ins w:id="5442" w:author="R4-1809562" w:date="2018-07-11T17:46:00Z">
                    <w:rPr>
                      <w:rFonts w:ascii="Cambria Math" w:hAnsi="Cambria Math"/>
                      <w:szCs w:val="18"/>
                    </w:rPr>
                    <m:t>dB</m:t>
                  </w:ins>
                </m:r>
              </m:oMath>
            </m:oMathPara>
          </w:p>
        </w:tc>
        <w:tc>
          <w:tcPr>
            <w:tcW w:w="1430" w:type="dxa"/>
          </w:tcPr>
          <w:p w14:paraId="12EC90B9" w14:textId="77777777" w:rsidR="00565ECD" w:rsidRPr="008019AF" w:rsidRDefault="00565ECD" w:rsidP="00A0615D">
            <w:pPr>
              <w:pStyle w:val="TAC"/>
              <w:rPr>
                <w:ins w:id="5443" w:author="R4-1809562" w:date="2018-07-11T17:46:00Z"/>
                <w:rFonts w:cs="Arial"/>
              </w:rPr>
            </w:pPr>
            <w:ins w:id="5444" w:author="R4-1809562" w:date="2018-07-11T17:46:00Z">
              <w:r w:rsidRPr="008019AF">
                <w:rPr>
                  <w:rFonts w:cs="Arial"/>
                </w:rPr>
                <w:t xml:space="preserve">100 kHz </w:t>
              </w:r>
            </w:ins>
          </w:p>
        </w:tc>
      </w:tr>
      <w:tr w:rsidR="00565ECD" w:rsidRPr="008019AF" w14:paraId="7DDE381E" w14:textId="77777777" w:rsidTr="00A0615D">
        <w:trPr>
          <w:cantSplit/>
          <w:jc w:val="center"/>
          <w:ins w:id="5445" w:author="R4-1809562" w:date="2018-07-11T17:46:00Z"/>
        </w:trPr>
        <w:tc>
          <w:tcPr>
            <w:tcW w:w="1953" w:type="dxa"/>
          </w:tcPr>
          <w:p w14:paraId="6D4F9BB2" w14:textId="77777777" w:rsidR="00565ECD" w:rsidRPr="008019AF" w:rsidRDefault="00565ECD" w:rsidP="00A0615D">
            <w:pPr>
              <w:pStyle w:val="TAC"/>
              <w:rPr>
                <w:ins w:id="5446" w:author="R4-1809562" w:date="2018-07-11T17:46:00Z"/>
                <w:rFonts w:cs="v5.0.0"/>
                <w:lang w:val="sv-SE"/>
              </w:rPr>
            </w:pPr>
            <w:ins w:id="5447" w:author="R4-1809562" w:date="2018-07-11T17:46:00Z">
              <w:r w:rsidRPr="008019AF">
                <w:rPr>
                  <w:rFonts w:cs="v5.0.0"/>
                  <w:lang w:val="sv-SE"/>
                </w:rPr>
                <w:t xml:space="preserve">5 </w:t>
              </w:r>
              <w:r w:rsidRPr="008019AF">
                <w:rPr>
                  <w:rFonts w:cs="Arial"/>
                  <w:lang w:val="sv-SE"/>
                </w:rPr>
                <w:t xml:space="preserve">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ins>
          </w:p>
          <w:p w14:paraId="2214FFFD" w14:textId="77777777" w:rsidR="00565ECD" w:rsidRPr="008019AF" w:rsidRDefault="00565ECD" w:rsidP="00A0615D">
            <w:pPr>
              <w:pStyle w:val="TAC"/>
              <w:rPr>
                <w:ins w:id="5448" w:author="R4-1809562" w:date="2018-07-11T17:46:00Z"/>
                <w:rFonts w:cs="v5.0.0"/>
                <w:lang w:val="sv-SE"/>
              </w:rPr>
            </w:pPr>
            <w:ins w:id="5449" w:author="R4-1809562" w:date="2018-07-11T17:46:00Z">
              <w:r w:rsidRPr="008019AF">
                <w:rPr>
                  <w:rFonts w:cs="v5.0.0"/>
                  <w:lang w:val="sv-SE"/>
                </w:rPr>
                <w:t xml:space="preserve">min(10 MHz, </w:t>
              </w:r>
              <w:r w:rsidRPr="008019AF">
                <w:rPr>
                  <w:rFonts w:cs="Arial"/>
                </w:rPr>
                <w:sym w:font="Symbol" w:char="F044"/>
              </w:r>
              <w:r w:rsidRPr="008019AF">
                <w:rPr>
                  <w:rFonts w:cs="Arial"/>
                  <w:lang w:val="sv-SE"/>
                </w:rPr>
                <w:t>f</w:t>
              </w:r>
              <w:r w:rsidRPr="008019AF">
                <w:rPr>
                  <w:rFonts w:cs="Arial"/>
                  <w:vertAlign w:val="subscript"/>
                  <w:lang w:val="sv-SE"/>
                </w:rPr>
                <w:t>max</w:t>
              </w:r>
              <w:r w:rsidRPr="008019AF">
                <w:rPr>
                  <w:rFonts w:cs="v5.0.0"/>
                  <w:lang w:val="sv-SE"/>
                </w:rPr>
                <w:t>)</w:t>
              </w:r>
            </w:ins>
          </w:p>
        </w:tc>
        <w:tc>
          <w:tcPr>
            <w:tcW w:w="2976" w:type="dxa"/>
          </w:tcPr>
          <w:p w14:paraId="1AAD5E5C" w14:textId="77777777" w:rsidR="00565ECD" w:rsidRPr="008019AF" w:rsidRDefault="00565ECD" w:rsidP="00A0615D">
            <w:pPr>
              <w:pStyle w:val="TAC"/>
              <w:rPr>
                <w:ins w:id="5450" w:author="R4-1809562" w:date="2018-07-11T17:46:00Z"/>
                <w:rFonts w:cs="v5.0.0"/>
                <w:lang w:val="sv-SE"/>
              </w:rPr>
            </w:pPr>
            <w:ins w:id="5451" w:author="R4-1809562" w:date="2018-07-11T17:46:00Z">
              <w:r w:rsidRPr="008019AF">
                <w:rPr>
                  <w:rFonts w:cs="v5.0.0"/>
                  <w:lang w:val="sv-SE"/>
                </w:rPr>
                <w:t xml:space="preserve">5.05 MHz </w:t>
              </w:r>
              <w:r w:rsidRPr="008019AF">
                <w:rPr>
                  <w:rFonts w:cs="v5.0.0"/>
                </w:rPr>
                <w:sym w:font="Symbol" w:char="F0A3"/>
              </w:r>
              <w:r w:rsidRPr="008019AF">
                <w:rPr>
                  <w:rFonts w:cs="v5.0.0"/>
                  <w:lang w:val="sv-SE"/>
                </w:rPr>
                <w:t xml:space="preserve"> f_offset &lt; </w:t>
              </w:r>
            </w:ins>
          </w:p>
          <w:p w14:paraId="0809B3E9" w14:textId="77777777" w:rsidR="00565ECD" w:rsidRPr="008019AF" w:rsidRDefault="00565ECD" w:rsidP="00A0615D">
            <w:pPr>
              <w:pStyle w:val="TAC"/>
              <w:rPr>
                <w:ins w:id="5452" w:author="R4-1809562" w:date="2018-07-11T17:46:00Z"/>
                <w:rFonts w:cs="v5.0.0"/>
                <w:lang w:val="sv-SE"/>
              </w:rPr>
            </w:pPr>
            <w:ins w:id="5453" w:author="R4-1809562" w:date="2018-07-11T17:46:00Z">
              <w:r w:rsidRPr="008019AF">
                <w:rPr>
                  <w:rFonts w:cs="v5.0.0"/>
                  <w:lang w:val="sv-SE"/>
                </w:rPr>
                <w:t>min(10.05 MHz, f_offset</w:t>
              </w:r>
              <w:r w:rsidRPr="008019AF">
                <w:rPr>
                  <w:rFonts w:cs="v5.0.0"/>
                  <w:vertAlign w:val="subscript"/>
                  <w:lang w:val="sv-SE"/>
                </w:rPr>
                <w:t>max</w:t>
              </w:r>
              <w:r w:rsidRPr="008019AF">
                <w:rPr>
                  <w:rFonts w:cs="v5.0.0"/>
                  <w:lang w:val="sv-SE"/>
                </w:rPr>
                <w:t>)</w:t>
              </w:r>
            </w:ins>
          </w:p>
        </w:tc>
        <w:tc>
          <w:tcPr>
            <w:tcW w:w="3455" w:type="dxa"/>
          </w:tcPr>
          <w:p w14:paraId="7747A5DE" w14:textId="77777777" w:rsidR="00565ECD" w:rsidRPr="008019AF" w:rsidRDefault="00565ECD" w:rsidP="00A0615D">
            <w:pPr>
              <w:pStyle w:val="TAC"/>
              <w:rPr>
                <w:ins w:id="5454" w:author="R4-1809562" w:date="2018-07-11T17:46:00Z"/>
                <w:rFonts w:cs="Arial"/>
              </w:rPr>
            </w:pPr>
            <w:ins w:id="5455" w:author="R4-1809562" w:date="2018-07-11T17:46:00Z">
              <w:r>
                <w:rPr>
                  <w:rFonts w:cs="Arial"/>
                </w:rPr>
                <w:t>-5</w:t>
              </w:r>
              <w:r w:rsidRPr="008019AF">
                <w:rPr>
                  <w:rFonts w:cs="Arial"/>
                </w:rPr>
                <w:t xml:space="preserve"> </w:t>
              </w:r>
              <w:r w:rsidRPr="000B49F6">
                <w:rPr>
                  <w:rFonts w:cs="Arial"/>
                  <w:highlight w:val="yellow"/>
                  <w:lang w:eastAsia="zh-CN"/>
                </w:rPr>
                <w:t>+ FFS</w:t>
              </w:r>
              <w:r w:rsidRPr="008019AF">
                <w:rPr>
                  <w:rFonts w:cs="Arial"/>
                </w:rPr>
                <w:t xml:space="preserve"> dBm</w:t>
              </w:r>
            </w:ins>
          </w:p>
        </w:tc>
        <w:tc>
          <w:tcPr>
            <w:tcW w:w="1430" w:type="dxa"/>
          </w:tcPr>
          <w:p w14:paraId="12B326A5" w14:textId="77777777" w:rsidR="00565ECD" w:rsidRPr="008019AF" w:rsidRDefault="00565ECD" w:rsidP="00A0615D">
            <w:pPr>
              <w:pStyle w:val="TAC"/>
              <w:rPr>
                <w:ins w:id="5456" w:author="R4-1809562" w:date="2018-07-11T17:46:00Z"/>
                <w:rFonts w:cs="Arial"/>
              </w:rPr>
            </w:pPr>
            <w:ins w:id="5457" w:author="R4-1809562" w:date="2018-07-11T17:46:00Z">
              <w:r w:rsidRPr="008019AF">
                <w:rPr>
                  <w:rFonts w:cs="Arial"/>
                </w:rPr>
                <w:t xml:space="preserve">100 kHz </w:t>
              </w:r>
            </w:ins>
          </w:p>
        </w:tc>
      </w:tr>
      <w:tr w:rsidR="00565ECD" w:rsidRPr="008019AF" w14:paraId="3A7AAB96" w14:textId="77777777" w:rsidTr="00A0615D">
        <w:trPr>
          <w:cantSplit/>
          <w:jc w:val="center"/>
          <w:ins w:id="5458" w:author="R4-1809562" w:date="2018-07-11T17:46:00Z"/>
        </w:trPr>
        <w:tc>
          <w:tcPr>
            <w:tcW w:w="1953" w:type="dxa"/>
          </w:tcPr>
          <w:p w14:paraId="511BCF3C" w14:textId="77777777" w:rsidR="00565ECD" w:rsidRPr="008019AF" w:rsidRDefault="00565ECD" w:rsidP="00A0615D">
            <w:pPr>
              <w:pStyle w:val="TAC"/>
              <w:rPr>
                <w:ins w:id="5459" w:author="R4-1809562" w:date="2018-07-11T17:46:00Z"/>
                <w:rFonts w:cs="v5.0.0"/>
              </w:rPr>
            </w:pPr>
            <w:ins w:id="5460" w:author="R4-1809562" w:date="2018-07-11T17:46:00Z">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Arial"/>
                </w:rPr>
                <w:sym w:font="Symbol" w:char="F0A3"/>
              </w:r>
              <w:r w:rsidRPr="008019AF">
                <w:rPr>
                  <w:rFonts w:cs="Arial"/>
                </w:rPr>
                <w:t xml:space="preserve"> </w:t>
              </w:r>
              <w:r w:rsidRPr="008019AF">
                <w:rPr>
                  <w:rFonts w:cs="Arial"/>
                </w:rPr>
                <w:sym w:font="Symbol" w:char="F044"/>
              </w:r>
              <w:r w:rsidRPr="008019AF">
                <w:rPr>
                  <w:rFonts w:cs="Arial"/>
                </w:rPr>
                <w:t>f</w:t>
              </w:r>
              <w:r w:rsidRPr="008019AF">
                <w:rPr>
                  <w:rFonts w:cs="Arial"/>
                  <w:vertAlign w:val="subscript"/>
                </w:rPr>
                <w:t>max</w:t>
              </w:r>
            </w:ins>
          </w:p>
        </w:tc>
        <w:tc>
          <w:tcPr>
            <w:tcW w:w="2976" w:type="dxa"/>
          </w:tcPr>
          <w:p w14:paraId="32E9FFD9" w14:textId="77777777" w:rsidR="00565ECD" w:rsidRPr="008019AF" w:rsidRDefault="00565ECD" w:rsidP="00A0615D">
            <w:pPr>
              <w:pStyle w:val="TAC"/>
              <w:rPr>
                <w:ins w:id="5461" w:author="R4-1809562" w:date="2018-07-11T17:46:00Z"/>
                <w:rFonts w:cs="v5.0.0"/>
              </w:rPr>
            </w:pPr>
            <w:ins w:id="5462" w:author="R4-1809562" w:date="2018-07-11T17:46:00Z">
              <w:r w:rsidRPr="008019AF">
                <w:rPr>
                  <w:rFonts w:cs="v5.0.0"/>
                </w:rPr>
                <w:t xml:space="preserve">10.5 MHz </w:t>
              </w:r>
              <w:r w:rsidRPr="008019AF">
                <w:rPr>
                  <w:rFonts w:cs="v5.0.0"/>
                </w:rPr>
                <w:sym w:font="Symbol" w:char="F0A3"/>
              </w:r>
              <w:r w:rsidRPr="008019AF">
                <w:rPr>
                  <w:rFonts w:cs="v5.0.0"/>
                </w:rPr>
                <w:t xml:space="preserve"> f_offset &lt; f_offset</w:t>
              </w:r>
              <w:r w:rsidRPr="008019AF">
                <w:rPr>
                  <w:rFonts w:cs="v5.0.0"/>
                  <w:vertAlign w:val="subscript"/>
                </w:rPr>
                <w:t>max</w:t>
              </w:r>
              <w:r w:rsidRPr="008019AF">
                <w:rPr>
                  <w:rFonts w:cs="v5.0.0"/>
                </w:rPr>
                <w:t xml:space="preserve"> </w:t>
              </w:r>
            </w:ins>
          </w:p>
        </w:tc>
        <w:tc>
          <w:tcPr>
            <w:tcW w:w="3455" w:type="dxa"/>
          </w:tcPr>
          <w:p w14:paraId="5608F382" w14:textId="77777777" w:rsidR="00565ECD" w:rsidRPr="008019AF" w:rsidRDefault="00565ECD" w:rsidP="00A0615D">
            <w:pPr>
              <w:pStyle w:val="TAC"/>
              <w:rPr>
                <w:ins w:id="5463" w:author="R4-1809562" w:date="2018-07-11T17:46:00Z"/>
                <w:rFonts w:cs="Arial"/>
              </w:rPr>
            </w:pPr>
            <w:ins w:id="5464" w:author="R4-1809562" w:date="2018-07-11T17:46:00Z">
              <w:r>
                <w:rPr>
                  <w:rFonts w:cs="Arial"/>
                </w:rPr>
                <w:t>-6</w:t>
              </w:r>
              <w:r w:rsidRPr="008019AF">
                <w:rPr>
                  <w:rFonts w:cs="Arial"/>
                </w:rPr>
                <w:t xml:space="preserve"> dBm (Note </w:t>
              </w:r>
              <w:r w:rsidRPr="008019AF">
                <w:rPr>
                  <w:rFonts w:cs="Arial"/>
                  <w:lang w:eastAsia="zh-CN"/>
                </w:rPr>
                <w:t>3</w:t>
              </w:r>
              <w:r w:rsidRPr="008019AF">
                <w:rPr>
                  <w:rFonts w:cs="Arial"/>
                </w:rPr>
                <w:t>)</w:t>
              </w:r>
            </w:ins>
          </w:p>
        </w:tc>
        <w:tc>
          <w:tcPr>
            <w:tcW w:w="1430" w:type="dxa"/>
          </w:tcPr>
          <w:p w14:paraId="3072AD9A" w14:textId="77777777" w:rsidR="00565ECD" w:rsidRPr="008019AF" w:rsidRDefault="00565ECD" w:rsidP="00A0615D">
            <w:pPr>
              <w:pStyle w:val="TAC"/>
              <w:rPr>
                <w:ins w:id="5465" w:author="R4-1809562" w:date="2018-07-11T17:46:00Z"/>
                <w:rFonts w:cs="Arial"/>
              </w:rPr>
            </w:pPr>
            <w:ins w:id="5466" w:author="R4-1809562" w:date="2018-07-11T17:46:00Z">
              <w:r w:rsidRPr="008019AF">
                <w:rPr>
                  <w:rFonts w:cs="Arial"/>
                </w:rPr>
                <w:t xml:space="preserve">1MHz </w:t>
              </w:r>
            </w:ins>
          </w:p>
        </w:tc>
      </w:tr>
      <w:tr w:rsidR="00565ECD" w:rsidRPr="008019AF" w14:paraId="741A14D9" w14:textId="77777777" w:rsidTr="00A0615D">
        <w:trPr>
          <w:cantSplit/>
          <w:jc w:val="center"/>
          <w:ins w:id="5467" w:author="R4-1809562" w:date="2018-07-11T17:46:00Z"/>
        </w:trPr>
        <w:tc>
          <w:tcPr>
            <w:tcW w:w="9814" w:type="dxa"/>
            <w:gridSpan w:val="4"/>
          </w:tcPr>
          <w:p w14:paraId="0F156DA4" w14:textId="77777777" w:rsidR="00565ECD" w:rsidRPr="008019AF" w:rsidRDefault="00565ECD" w:rsidP="00A0615D">
            <w:pPr>
              <w:pStyle w:val="TAN"/>
              <w:rPr>
                <w:ins w:id="5468" w:author="R4-1809562" w:date="2018-07-11T17:46:00Z"/>
                <w:rFonts w:cs="Arial"/>
              </w:rPr>
            </w:pPr>
            <w:ins w:id="5469" w:author="R4-1809562" w:date="2018-07-11T17:46:00Z">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 xml:space="preserve">sub blocks on each side of the sub block gap, where the contribution from the far-end sub-block shall be scaled according to the measurement bandwidth of the near-end sub-block. </w:t>
              </w:r>
              <w:r w:rsidRPr="008019AF">
                <w:rPr>
                  <w:rFonts w:cs="Arial"/>
                </w:rPr>
                <w:t xml:space="preserve">Exception is </w:t>
              </w:r>
              <w:r w:rsidRPr="008019AF">
                <w:rPr>
                  <w:rFonts w:ascii="Symbol" w:hAnsi="Symbol" w:cs="Arial"/>
                </w:rPr>
                <w:t></w:t>
              </w:r>
              <w:r w:rsidRPr="008019AF">
                <w:rPr>
                  <w:rFonts w:cs="Arial"/>
                </w:rPr>
                <w:t xml:space="preserve">f ≥ 10MHz from both adjacent sub blocks on each side of the sub-block gap, where the emission limits within sub-block gaps shall be </w:t>
              </w:r>
              <w:r w:rsidRPr="008019AF">
                <w:rPr>
                  <w:rFonts w:cs="Arial"/>
                </w:rPr>
                <w:noBreakHyphen/>
                <w:t>15 dBm/1 MHz.</w:t>
              </w:r>
            </w:ins>
          </w:p>
          <w:p w14:paraId="441BDF61" w14:textId="77777777" w:rsidR="00565ECD" w:rsidRPr="008019AF" w:rsidRDefault="00565ECD" w:rsidP="00A0615D">
            <w:pPr>
              <w:pStyle w:val="TAN"/>
              <w:rPr>
                <w:ins w:id="5470" w:author="R4-1809562" w:date="2018-07-11T17:46:00Z"/>
                <w:rFonts w:cs="Arial"/>
              </w:rPr>
            </w:pPr>
            <w:ins w:id="5471" w:author="R4-1809562" w:date="2018-07-11T17:46:00Z">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 </w:t>
              </w:r>
            </w:ins>
          </w:p>
          <w:p w14:paraId="7C556BEB" w14:textId="77777777" w:rsidR="00565ECD" w:rsidRPr="008019AF" w:rsidRDefault="00565ECD" w:rsidP="00A0615D">
            <w:pPr>
              <w:pStyle w:val="TAN"/>
              <w:rPr>
                <w:ins w:id="5472" w:author="R4-1809562" w:date="2018-07-11T17:46:00Z"/>
                <w:rFonts w:cs="Arial"/>
              </w:rPr>
            </w:pPr>
            <w:ins w:id="5473" w:author="R4-1809562" w:date="2018-07-11T17:46:00Z">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ins>
          </w:p>
        </w:tc>
      </w:tr>
    </w:tbl>
    <w:p w14:paraId="279EBA0D" w14:textId="5CFF87B1" w:rsidR="00565ECD" w:rsidRDefault="00565ECD" w:rsidP="00C1689C">
      <w:pPr>
        <w:pStyle w:val="TH"/>
      </w:pPr>
    </w:p>
    <w:p w14:paraId="04B1DC40" w14:textId="77777777" w:rsidR="001769D4" w:rsidDel="001769D4" w:rsidRDefault="001769D4" w:rsidP="00C1689C">
      <w:pPr>
        <w:rPr>
          <w:ins w:id="5474" w:author="R4-1809562" w:date="2018-07-11T17:46:00Z"/>
          <w:del w:id="5475" w:author="Huawei" w:date="2018-07-11T18:12:00Z"/>
        </w:rPr>
      </w:pPr>
    </w:p>
    <w:p w14:paraId="0F5449E3" w14:textId="77777777" w:rsidR="00565ECD" w:rsidRPr="00C448CC" w:rsidRDefault="00565ECD" w:rsidP="00C1689C">
      <w:pPr>
        <w:pStyle w:val="TH"/>
        <w:rPr>
          <w:ins w:id="5476" w:author="R4-1809562" w:date="2018-07-11T17:46:00Z"/>
          <w:rFonts w:cs="v5.0.0"/>
        </w:rPr>
      </w:pPr>
      <w:ins w:id="5477" w:author="R4-1809562" w:date="2018-07-11T17:46:00Z">
        <w:r>
          <w:t>Table 6.7.4.5.1-8</w:t>
        </w:r>
        <w:r w:rsidRPr="008019AF">
          <w:t xml:space="preserve">: Wide Area BS operating band unwanted emission limits </w:t>
        </w:r>
        <w:r w:rsidRPr="008019AF">
          <w:br/>
          <w:t>(</w:t>
        </w:r>
        <w:r>
          <w:t xml:space="preserve">4.2 GHz &lt; NR bands </w:t>
        </w:r>
        <w:r>
          <w:rPr>
            <w:rFonts w:cs="Arial"/>
          </w:rPr>
          <w:t>≤</w:t>
        </w:r>
        <w:r>
          <w:t xml:space="preserve"> 6</w:t>
        </w:r>
        <w:r w:rsidRPr="008019AF">
          <w:t xml:space="preserve"> GHz) for Category B</w:t>
        </w:r>
      </w:ins>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565ECD" w:rsidRPr="008019AF" w14:paraId="4B891E24" w14:textId="77777777" w:rsidTr="00A0615D">
        <w:trPr>
          <w:cantSplit/>
          <w:jc w:val="center"/>
          <w:ins w:id="5478" w:author="R4-1809562" w:date="2018-07-11T17:46:00Z"/>
        </w:trPr>
        <w:tc>
          <w:tcPr>
            <w:tcW w:w="1953" w:type="dxa"/>
          </w:tcPr>
          <w:p w14:paraId="2FA32FAE" w14:textId="77777777" w:rsidR="00565ECD" w:rsidRPr="008019AF" w:rsidRDefault="00565ECD" w:rsidP="00A0615D">
            <w:pPr>
              <w:pStyle w:val="TAH"/>
              <w:rPr>
                <w:ins w:id="5479" w:author="R4-1809562" w:date="2018-07-11T17:46:00Z"/>
                <w:rFonts w:cs="v5.0.0"/>
              </w:rPr>
            </w:pPr>
            <w:ins w:id="5480" w:author="R4-1809562" w:date="2018-07-11T17:46:00Z">
              <w:r w:rsidRPr="008019AF">
                <w:rPr>
                  <w:rFonts w:cs="v5.0.0"/>
                </w:rPr>
                <w:t xml:space="preserve">Frequency offset of measurement filter </w:t>
              </w:r>
              <w:r w:rsidRPr="008019AF">
                <w:rPr>
                  <w:rFonts w:cs="v5.0.0"/>
                </w:rPr>
                <w:noBreakHyphen/>
                <w:t xml:space="preserve">3dB point, </w:t>
              </w:r>
              <w:r w:rsidRPr="008019AF">
                <w:rPr>
                  <w:rFonts w:cs="v5.0.0"/>
                </w:rPr>
                <w:sym w:font="Symbol" w:char="F044"/>
              </w:r>
              <w:r w:rsidRPr="008019AF">
                <w:rPr>
                  <w:rFonts w:cs="v5.0.0"/>
                </w:rPr>
                <w:t>f</w:t>
              </w:r>
            </w:ins>
          </w:p>
        </w:tc>
        <w:tc>
          <w:tcPr>
            <w:tcW w:w="2976" w:type="dxa"/>
          </w:tcPr>
          <w:p w14:paraId="2268F21E" w14:textId="77777777" w:rsidR="00565ECD" w:rsidRPr="008019AF" w:rsidRDefault="00565ECD" w:rsidP="00A0615D">
            <w:pPr>
              <w:pStyle w:val="TAH"/>
              <w:rPr>
                <w:ins w:id="5481" w:author="R4-1809562" w:date="2018-07-11T17:46:00Z"/>
                <w:rFonts w:cs="v5.0.0"/>
              </w:rPr>
            </w:pPr>
            <w:ins w:id="5482" w:author="R4-1809562" w:date="2018-07-11T17:46:00Z">
              <w:r w:rsidRPr="008019AF">
                <w:rPr>
                  <w:rFonts w:cs="v5.0.0"/>
                </w:rPr>
                <w:t>Frequency offset of measurement filter centre frequency, f_offset</w:t>
              </w:r>
            </w:ins>
          </w:p>
        </w:tc>
        <w:tc>
          <w:tcPr>
            <w:tcW w:w="3455" w:type="dxa"/>
          </w:tcPr>
          <w:p w14:paraId="2F1D1C73" w14:textId="77777777" w:rsidR="00565ECD" w:rsidRPr="008019AF" w:rsidRDefault="00565ECD" w:rsidP="00A0615D">
            <w:pPr>
              <w:pStyle w:val="TAH"/>
              <w:rPr>
                <w:ins w:id="5483" w:author="R4-1809562" w:date="2018-07-11T17:46:00Z"/>
                <w:rFonts w:cs="v5.0.0"/>
              </w:rPr>
            </w:pPr>
            <w:ins w:id="5484" w:author="R4-1809562" w:date="2018-07-11T17:46:00Z">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ins>
          </w:p>
        </w:tc>
        <w:tc>
          <w:tcPr>
            <w:tcW w:w="1430" w:type="dxa"/>
          </w:tcPr>
          <w:p w14:paraId="0AD9406C" w14:textId="77777777" w:rsidR="00565ECD" w:rsidRPr="008019AF" w:rsidRDefault="00565ECD" w:rsidP="00A0615D">
            <w:pPr>
              <w:pStyle w:val="TAH"/>
              <w:rPr>
                <w:ins w:id="5485" w:author="R4-1809562" w:date="2018-07-11T17:46:00Z"/>
                <w:rFonts w:cs="v5.0.0"/>
              </w:rPr>
            </w:pPr>
            <w:ins w:id="5486" w:author="R4-1809562" w:date="2018-07-11T17:46:00Z">
              <w:r w:rsidRPr="008019AF">
                <w:rPr>
                  <w:rFonts w:cs="v5.0.0"/>
                </w:rPr>
                <w:t>Measurement bandwidth</w:t>
              </w:r>
            </w:ins>
          </w:p>
        </w:tc>
      </w:tr>
      <w:tr w:rsidR="00565ECD" w:rsidRPr="008019AF" w14:paraId="0E24CE35" w14:textId="77777777" w:rsidTr="00A0615D">
        <w:trPr>
          <w:cantSplit/>
          <w:jc w:val="center"/>
          <w:ins w:id="5487" w:author="R4-1809562" w:date="2018-07-11T17:46:00Z"/>
        </w:trPr>
        <w:tc>
          <w:tcPr>
            <w:tcW w:w="1953" w:type="dxa"/>
          </w:tcPr>
          <w:p w14:paraId="665619AD" w14:textId="77777777" w:rsidR="00565ECD" w:rsidRPr="008019AF" w:rsidRDefault="00565ECD" w:rsidP="00A0615D">
            <w:pPr>
              <w:pStyle w:val="TAC"/>
              <w:rPr>
                <w:ins w:id="5488" w:author="R4-1809562" w:date="2018-07-11T17:46:00Z"/>
                <w:rFonts w:cs="v5.0.0"/>
              </w:rPr>
            </w:pPr>
            <w:ins w:id="5489" w:author="R4-1809562" w:date="2018-07-11T17:46:00Z">
              <w:r w:rsidRPr="008019AF">
                <w:rPr>
                  <w:rFonts w:cs="v5.0.0"/>
                </w:rPr>
                <w:t xml:space="preserve">0 </w:t>
              </w:r>
              <w:r w:rsidRPr="008019AF">
                <w:rPr>
                  <w:rFonts w:cs="Arial"/>
                </w:rPr>
                <w:t xml:space="preserve">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ins>
          </w:p>
        </w:tc>
        <w:tc>
          <w:tcPr>
            <w:tcW w:w="2976" w:type="dxa"/>
          </w:tcPr>
          <w:p w14:paraId="1023F072" w14:textId="77777777" w:rsidR="00565ECD" w:rsidRPr="008019AF" w:rsidRDefault="00565ECD" w:rsidP="00A0615D">
            <w:pPr>
              <w:pStyle w:val="TAC"/>
              <w:rPr>
                <w:ins w:id="5490" w:author="R4-1809562" w:date="2018-07-11T17:46:00Z"/>
                <w:rFonts w:cs="v5.0.0"/>
              </w:rPr>
            </w:pPr>
            <w:ins w:id="5491" w:author="R4-1809562" w:date="2018-07-11T17:46:00Z">
              <w:r w:rsidRPr="008019AF">
                <w:rPr>
                  <w:rFonts w:cs="v5.0.0"/>
                </w:rPr>
                <w:t xml:space="preserve">0.05 MHz </w:t>
              </w:r>
              <w:r w:rsidRPr="008019AF">
                <w:rPr>
                  <w:rFonts w:cs="v5.0.0"/>
                </w:rPr>
                <w:sym w:font="Symbol" w:char="F0A3"/>
              </w:r>
              <w:r w:rsidRPr="008019AF">
                <w:rPr>
                  <w:rFonts w:cs="v5.0.0"/>
                </w:rPr>
                <w:t xml:space="preserve"> f_offset &lt; 5.05 MHz</w:t>
              </w:r>
            </w:ins>
          </w:p>
        </w:tc>
        <w:tc>
          <w:tcPr>
            <w:tcW w:w="3455" w:type="dxa"/>
            <w:vAlign w:val="center"/>
          </w:tcPr>
          <w:p w14:paraId="4DCBFCC9" w14:textId="77777777" w:rsidR="00565ECD" w:rsidRPr="008019AF" w:rsidRDefault="00565ECD" w:rsidP="00A0615D">
            <w:pPr>
              <w:pStyle w:val="TAC"/>
              <w:rPr>
                <w:ins w:id="5492" w:author="R4-1809562" w:date="2018-07-11T17:46:00Z"/>
                <w:rFonts w:cs="Arial"/>
              </w:rPr>
            </w:pPr>
            <m:oMathPara>
              <m:oMath>
                <m:r>
                  <w:ins w:id="5493" w:author="R4-1809562" w:date="2018-07-11T17:46:00Z">
                    <w:rPr>
                      <w:rFonts w:ascii="Cambria Math" w:hAnsi="Cambria Math"/>
                      <w:szCs w:val="18"/>
                    </w:rPr>
                    <m:t>2 dBm+FFS-</m:t>
                  </w:ins>
                </m:r>
                <m:box>
                  <m:boxPr>
                    <m:ctrlPr>
                      <w:ins w:id="5494" w:author="R4-1809562" w:date="2018-07-11T17:46:00Z">
                        <w:rPr>
                          <w:rFonts w:ascii="Cambria Math" w:hAnsi="Cambria Math"/>
                          <w:i/>
                          <w:szCs w:val="18"/>
                        </w:rPr>
                      </w:ins>
                    </m:ctrlPr>
                  </m:boxPr>
                  <m:e>
                    <m:argPr>
                      <m:argSz m:val="-1"/>
                    </m:argPr>
                    <m:f>
                      <m:fPr>
                        <m:ctrlPr>
                          <w:ins w:id="5495" w:author="R4-1809562" w:date="2018-07-11T17:46:00Z">
                            <w:rPr>
                              <w:rFonts w:ascii="Cambria Math" w:hAnsi="Cambria Math"/>
                              <w:i/>
                              <w:szCs w:val="18"/>
                            </w:rPr>
                          </w:ins>
                        </m:ctrlPr>
                      </m:fPr>
                      <m:num>
                        <m:r>
                          <w:ins w:id="5496" w:author="R4-1809562" w:date="2018-07-11T17:46:00Z">
                            <w:rPr>
                              <w:rFonts w:ascii="Cambria Math" w:hAnsi="Cambria Math"/>
                              <w:szCs w:val="18"/>
                            </w:rPr>
                            <m:t>7</m:t>
                          </w:ins>
                        </m:r>
                      </m:num>
                      <m:den>
                        <m:r>
                          <w:ins w:id="5497" w:author="R4-1809562" w:date="2018-07-11T17:46:00Z">
                            <w:rPr>
                              <w:rFonts w:ascii="Cambria Math" w:hAnsi="Cambria Math"/>
                              <w:szCs w:val="18"/>
                            </w:rPr>
                            <m:t>5</m:t>
                          </w:ins>
                        </m:r>
                      </m:den>
                    </m:f>
                  </m:e>
                </m:box>
                <m:d>
                  <m:dPr>
                    <m:ctrlPr>
                      <w:ins w:id="5498" w:author="R4-1809562" w:date="2018-07-11T17:46:00Z">
                        <w:rPr>
                          <w:rFonts w:ascii="Cambria Math" w:hAnsi="Cambria Math"/>
                          <w:i/>
                          <w:szCs w:val="18"/>
                        </w:rPr>
                      </w:ins>
                    </m:ctrlPr>
                  </m:dPr>
                  <m:e>
                    <m:box>
                      <m:boxPr>
                        <m:ctrlPr>
                          <w:ins w:id="5499" w:author="R4-1809562" w:date="2018-07-11T17:46:00Z">
                            <w:rPr>
                              <w:rFonts w:ascii="Cambria Math" w:hAnsi="Cambria Math"/>
                              <w:i/>
                              <w:szCs w:val="18"/>
                            </w:rPr>
                          </w:ins>
                        </m:ctrlPr>
                      </m:boxPr>
                      <m:e>
                        <m:argPr>
                          <m:argSz m:val="-1"/>
                        </m:argPr>
                        <m:f>
                          <m:fPr>
                            <m:ctrlPr>
                              <w:ins w:id="5500" w:author="R4-1809562" w:date="2018-07-11T17:46:00Z">
                                <w:rPr>
                                  <w:rFonts w:ascii="Cambria Math" w:hAnsi="Cambria Math"/>
                                  <w:i/>
                                  <w:szCs w:val="18"/>
                                </w:rPr>
                              </w:ins>
                            </m:ctrlPr>
                          </m:fPr>
                          <m:num>
                            <m:r>
                              <w:ins w:id="5501" w:author="R4-1809562" w:date="2018-07-11T17:46:00Z">
                                <w:rPr>
                                  <w:rFonts w:ascii="Cambria Math" w:hAnsi="Cambria Math"/>
                                  <w:szCs w:val="18"/>
                                </w:rPr>
                                <m:t>f_offset</m:t>
                              </w:ins>
                            </m:r>
                          </m:num>
                          <m:den>
                            <m:r>
                              <w:ins w:id="5502" w:author="R4-1809562" w:date="2018-07-11T17:46:00Z">
                                <w:rPr>
                                  <w:rFonts w:ascii="Cambria Math" w:hAnsi="Cambria Math"/>
                                  <w:szCs w:val="18"/>
                                </w:rPr>
                                <m:t>MHz</m:t>
                              </w:ins>
                            </m:r>
                          </m:den>
                        </m:f>
                      </m:e>
                    </m:box>
                    <m:r>
                      <w:ins w:id="5503" w:author="R4-1809562" w:date="2018-07-11T17:46:00Z">
                        <w:rPr>
                          <w:rFonts w:ascii="Cambria Math" w:hAnsi="Cambria Math"/>
                          <w:szCs w:val="18"/>
                        </w:rPr>
                        <m:t>-0.05</m:t>
                      </w:ins>
                    </m:r>
                  </m:e>
                </m:d>
                <m:r>
                  <w:ins w:id="5504" w:author="R4-1809562" w:date="2018-07-11T17:46:00Z">
                    <w:rPr>
                      <w:rFonts w:ascii="Cambria Math" w:hAnsi="Cambria Math"/>
                      <w:szCs w:val="18"/>
                    </w:rPr>
                    <m:t>dB</m:t>
                  </w:ins>
                </m:r>
              </m:oMath>
            </m:oMathPara>
          </w:p>
        </w:tc>
        <w:tc>
          <w:tcPr>
            <w:tcW w:w="1430" w:type="dxa"/>
          </w:tcPr>
          <w:p w14:paraId="25AD8DC7" w14:textId="77777777" w:rsidR="00565ECD" w:rsidRPr="008019AF" w:rsidRDefault="00565ECD" w:rsidP="00A0615D">
            <w:pPr>
              <w:pStyle w:val="TAC"/>
              <w:rPr>
                <w:ins w:id="5505" w:author="R4-1809562" w:date="2018-07-11T17:46:00Z"/>
                <w:rFonts w:cs="Arial"/>
              </w:rPr>
            </w:pPr>
            <w:ins w:id="5506" w:author="R4-1809562" w:date="2018-07-11T17:46:00Z">
              <w:r w:rsidRPr="008019AF">
                <w:rPr>
                  <w:rFonts w:cs="Arial"/>
                </w:rPr>
                <w:t xml:space="preserve">100 kHz </w:t>
              </w:r>
            </w:ins>
          </w:p>
        </w:tc>
      </w:tr>
      <w:tr w:rsidR="00565ECD" w:rsidRPr="008019AF" w14:paraId="24D1AEE5" w14:textId="77777777" w:rsidTr="00A0615D">
        <w:trPr>
          <w:cantSplit/>
          <w:jc w:val="center"/>
          <w:ins w:id="5507" w:author="R4-1809562" w:date="2018-07-11T17:46:00Z"/>
        </w:trPr>
        <w:tc>
          <w:tcPr>
            <w:tcW w:w="1953" w:type="dxa"/>
          </w:tcPr>
          <w:p w14:paraId="35078299" w14:textId="77777777" w:rsidR="00565ECD" w:rsidRPr="008019AF" w:rsidRDefault="00565ECD" w:rsidP="00A0615D">
            <w:pPr>
              <w:pStyle w:val="TAC"/>
              <w:rPr>
                <w:ins w:id="5508" w:author="R4-1809562" w:date="2018-07-11T17:46:00Z"/>
                <w:rFonts w:cs="v5.0.0"/>
                <w:lang w:val="sv-SE"/>
              </w:rPr>
            </w:pPr>
            <w:ins w:id="5509" w:author="R4-1809562" w:date="2018-07-11T17:46:00Z">
              <w:r w:rsidRPr="008019AF">
                <w:rPr>
                  <w:rFonts w:cs="v5.0.0"/>
                  <w:lang w:val="sv-SE"/>
                </w:rPr>
                <w:t xml:space="preserve">5 </w:t>
              </w:r>
              <w:r w:rsidRPr="008019AF">
                <w:rPr>
                  <w:rFonts w:cs="Arial"/>
                  <w:lang w:val="sv-SE"/>
                </w:rPr>
                <w:t xml:space="preserve">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ins>
          </w:p>
          <w:p w14:paraId="7C29FC06" w14:textId="77777777" w:rsidR="00565ECD" w:rsidRPr="008019AF" w:rsidRDefault="00565ECD" w:rsidP="00A0615D">
            <w:pPr>
              <w:pStyle w:val="TAC"/>
              <w:rPr>
                <w:ins w:id="5510" w:author="R4-1809562" w:date="2018-07-11T17:46:00Z"/>
                <w:rFonts w:cs="v5.0.0"/>
                <w:lang w:val="sv-SE"/>
              </w:rPr>
            </w:pPr>
            <w:ins w:id="5511" w:author="R4-1809562" w:date="2018-07-11T17:46:00Z">
              <w:r w:rsidRPr="008019AF">
                <w:rPr>
                  <w:rFonts w:cs="v5.0.0"/>
                  <w:lang w:val="sv-SE"/>
                </w:rPr>
                <w:t xml:space="preserve">min(10 MHz, </w:t>
              </w:r>
              <w:r w:rsidRPr="008019AF">
                <w:rPr>
                  <w:rFonts w:cs="Arial"/>
                </w:rPr>
                <w:sym w:font="Symbol" w:char="F044"/>
              </w:r>
              <w:r w:rsidRPr="008019AF">
                <w:rPr>
                  <w:rFonts w:cs="Arial"/>
                  <w:lang w:val="sv-SE"/>
                </w:rPr>
                <w:t>f</w:t>
              </w:r>
              <w:r w:rsidRPr="008019AF">
                <w:rPr>
                  <w:rFonts w:cs="Arial"/>
                  <w:vertAlign w:val="subscript"/>
                  <w:lang w:val="sv-SE"/>
                </w:rPr>
                <w:t>max</w:t>
              </w:r>
              <w:r w:rsidRPr="008019AF">
                <w:rPr>
                  <w:rFonts w:cs="v5.0.0"/>
                  <w:lang w:val="sv-SE"/>
                </w:rPr>
                <w:t>)</w:t>
              </w:r>
            </w:ins>
          </w:p>
        </w:tc>
        <w:tc>
          <w:tcPr>
            <w:tcW w:w="2976" w:type="dxa"/>
          </w:tcPr>
          <w:p w14:paraId="71B66737" w14:textId="77777777" w:rsidR="00565ECD" w:rsidRPr="008019AF" w:rsidRDefault="00565ECD" w:rsidP="00A0615D">
            <w:pPr>
              <w:pStyle w:val="TAC"/>
              <w:rPr>
                <w:ins w:id="5512" w:author="R4-1809562" w:date="2018-07-11T17:46:00Z"/>
                <w:rFonts w:cs="v5.0.0"/>
                <w:lang w:val="sv-SE"/>
              </w:rPr>
            </w:pPr>
            <w:ins w:id="5513" w:author="R4-1809562" w:date="2018-07-11T17:46:00Z">
              <w:r w:rsidRPr="008019AF">
                <w:rPr>
                  <w:rFonts w:cs="v5.0.0"/>
                  <w:lang w:val="sv-SE"/>
                </w:rPr>
                <w:t xml:space="preserve">5.05 MHz </w:t>
              </w:r>
              <w:r w:rsidRPr="008019AF">
                <w:rPr>
                  <w:rFonts w:cs="v5.0.0"/>
                </w:rPr>
                <w:sym w:font="Symbol" w:char="F0A3"/>
              </w:r>
              <w:r w:rsidRPr="008019AF">
                <w:rPr>
                  <w:rFonts w:cs="v5.0.0"/>
                  <w:lang w:val="sv-SE"/>
                </w:rPr>
                <w:t xml:space="preserve"> f_offset &lt; </w:t>
              </w:r>
            </w:ins>
          </w:p>
          <w:p w14:paraId="7DA29EB0" w14:textId="77777777" w:rsidR="00565ECD" w:rsidRPr="008019AF" w:rsidRDefault="00565ECD" w:rsidP="00A0615D">
            <w:pPr>
              <w:pStyle w:val="TAC"/>
              <w:rPr>
                <w:ins w:id="5514" w:author="R4-1809562" w:date="2018-07-11T17:46:00Z"/>
                <w:rFonts w:cs="v5.0.0"/>
                <w:lang w:val="sv-SE"/>
              </w:rPr>
            </w:pPr>
            <w:ins w:id="5515" w:author="R4-1809562" w:date="2018-07-11T17:46:00Z">
              <w:r w:rsidRPr="008019AF">
                <w:rPr>
                  <w:rFonts w:cs="v5.0.0"/>
                  <w:lang w:val="sv-SE"/>
                </w:rPr>
                <w:t>min(10.05 MHz, f_offset</w:t>
              </w:r>
              <w:r w:rsidRPr="008019AF">
                <w:rPr>
                  <w:rFonts w:cs="v5.0.0"/>
                  <w:vertAlign w:val="subscript"/>
                  <w:lang w:val="sv-SE"/>
                </w:rPr>
                <w:t>max</w:t>
              </w:r>
              <w:r w:rsidRPr="008019AF">
                <w:rPr>
                  <w:rFonts w:cs="v5.0.0"/>
                  <w:lang w:val="sv-SE"/>
                </w:rPr>
                <w:t>)</w:t>
              </w:r>
            </w:ins>
          </w:p>
        </w:tc>
        <w:tc>
          <w:tcPr>
            <w:tcW w:w="3455" w:type="dxa"/>
          </w:tcPr>
          <w:p w14:paraId="62AED3ED" w14:textId="77777777" w:rsidR="00565ECD" w:rsidRPr="008019AF" w:rsidRDefault="00565ECD" w:rsidP="00A0615D">
            <w:pPr>
              <w:pStyle w:val="TAC"/>
              <w:rPr>
                <w:ins w:id="5516" w:author="R4-1809562" w:date="2018-07-11T17:46:00Z"/>
                <w:rFonts w:cs="Arial"/>
              </w:rPr>
            </w:pPr>
            <w:ins w:id="5517" w:author="R4-1809562" w:date="2018-07-11T17:46:00Z">
              <w:r>
                <w:rPr>
                  <w:rFonts w:cs="Arial"/>
                </w:rPr>
                <w:t>-5</w:t>
              </w:r>
              <w:r w:rsidRPr="008019AF">
                <w:rPr>
                  <w:rFonts w:cs="Arial"/>
                </w:rPr>
                <w:t xml:space="preserve"> </w:t>
              </w:r>
              <w:r w:rsidRPr="000B49F6">
                <w:rPr>
                  <w:rFonts w:cs="Arial"/>
                  <w:highlight w:val="yellow"/>
                  <w:lang w:eastAsia="zh-CN"/>
                </w:rPr>
                <w:t>+ FFS</w:t>
              </w:r>
              <w:r w:rsidRPr="008019AF">
                <w:rPr>
                  <w:rFonts w:cs="Arial"/>
                </w:rPr>
                <w:t xml:space="preserve"> dBm</w:t>
              </w:r>
            </w:ins>
          </w:p>
        </w:tc>
        <w:tc>
          <w:tcPr>
            <w:tcW w:w="1430" w:type="dxa"/>
          </w:tcPr>
          <w:p w14:paraId="68050D07" w14:textId="77777777" w:rsidR="00565ECD" w:rsidRPr="008019AF" w:rsidRDefault="00565ECD" w:rsidP="00A0615D">
            <w:pPr>
              <w:pStyle w:val="TAC"/>
              <w:rPr>
                <w:ins w:id="5518" w:author="R4-1809562" w:date="2018-07-11T17:46:00Z"/>
                <w:rFonts w:cs="Arial"/>
              </w:rPr>
            </w:pPr>
            <w:ins w:id="5519" w:author="R4-1809562" w:date="2018-07-11T17:46:00Z">
              <w:r w:rsidRPr="008019AF">
                <w:rPr>
                  <w:rFonts w:cs="Arial"/>
                </w:rPr>
                <w:t xml:space="preserve">100 kHz </w:t>
              </w:r>
            </w:ins>
          </w:p>
        </w:tc>
      </w:tr>
      <w:tr w:rsidR="00565ECD" w:rsidRPr="008019AF" w14:paraId="25C4A2C1" w14:textId="77777777" w:rsidTr="00A0615D">
        <w:trPr>
          <w:cantSplit/>
          <w:jc w:val="center"/>
          <w:ins w:id="5520" w:author="R4-1809562" w:date="2018-07-11T17:46:00Z"/>
        </w:trPr>
        <w:tc>
          <w:tcPr>
            <w:tcW w:w="1953" w:type="dxa"/>
          </w:tcPr>
          <w:p w14:paraId="1B2F4981" w14:textId="77777777" w:rsidR="00565ECD" w:rsidRPr="008019AF" w:rsidRDefault="00565ECD" w:rsidP="00A0615D">
            <w:pPr>
              <w:pStyle w:val="TAC"/>
              <w:rPr>
                <w:ins w:id="5521" w:author="R4-1809562" w:date="2018-07-11T17:46:00Z"/>
                <w:rFonts w:cs="v5.0.0"/>
              </w:rPr>
            </w:pPr>
            <w:ins w:id="5522" w:author="R4-1809562" w:date="2018-07-11T17:46:00Z">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Arial"/>
                </w:rPr>
                <w:sym w:font="Symbol" w:char="F0A3"/>
              </w:r>
              <w:r w:rsidRPr="008019AF">
                <w:rPr>
                  <w:rFonts w:cs="Arial"/>
                </w:rPr>
                <w:t xml:space="preserve"> </w:t>
              </w:r>
              <w:r w:rsidRPr="008019AF">
                <w:rPr>
                  <w:rFonts w:cs="Arial"/>
                </w:rPr>
                <w:sym w:font="Symbol" w:char="F044"/>
              </w:r>
              <w:r w:rsidRPr="008019AF">
                <w:rPr>
                  <w:rFonts w:cs="Arial"/>
                </w:rPr>
                <w:t>f</w:t>
              </w:r>
              <w:r w:rsidRPr="008019AF">
                <w:rPr>
                  <w:rFonts w:cs="Arial"/>
                  <w:vertAlign w:val="subscript"/>
                </w:rPr>
                <w:t>max</w:t>
              </w:r>
            </w:ins>
          </w:p>
        </w:tc>
        <w:tc>
          <w:tcPr>
            <w:tcW w:w="2976" w:type="dxa"/>
          </w:tcPr>
          <w:p w14:paraId="0023AA31" w14:textId="77777777" w:rsidR="00565ECD" w:rsidRPr="008019AF" w:rsidRDefault="00565ECD" w:rsidP="00A0615D">
            <w:pPr>
              <w:pStyle w:val="TAC"/>
              <w:rPr>
                <w:ins w:id="5523" w:author="R4-1809562" w:date="2018-07-11T17:46:00Z"/>
                <w:rFonts w:cs="v5.0.0"/>
              </w:rPr>
            </w:pPr>
            <w:ins w:id="5524" w:author="R4-1809562" w:date="2018-07-11T17:46:00Z">
              <w:r w:rsidRPr="008019AF">
                <w:rPr>
                  <w:rFonts w:cs="v5.0.0"/>
                </w:rPr>
                <w:t xml:space="preserve">10.5 MHz </w:t>
              </w:r>
              <w:r w:rsidRPr="008019AF">
                <w:rPr>
                  <w:rFonts w:cs="v5.0.0"/>
                </w:rPr>
                <w:sym w:font="Symbol" w:char="F0A3"/>
              </w:r>
              <w:r w:rsidRPr="008019AF">
                <w:rPr>
                  <w:rFonts w:cs="v5.0.0"/>
                </w:rPr>
                <w:t xml:space="preserve"> f_offset &lt; f_offset</w:t>
              </w:r>
              <w:r w:rsidRPr="008019AF">
                <w:rPr>
                  <w:rFonts w:cs="v5.0.0"/>
                  <w:vertAlign w:val="subscript"/>
                </w:rPr>
                <w:t>max</w:t>
              </w:r>
              <w:r w:rsidRPr="008019AF">
                <w:rPr>
                  <w:rFonts w:cs="v5.0.0"/>
                </w:rPr>
                <w:t xml:space="preserve"> </w:t>
              </w:r>
            </w:ins>
          </w:p>
        </w:tc>
        <w:tc>
          <w:tcPr>
            <w:tcW w:w="3455" w:type="dxa"/>
          </w:tcPr>
          <w:p w14:paraId="7344C27C" w14:textId="77777777" w:rsidR="00565ECD" w:rsidRPr="008019AF" w:rsidRDefault="00565ECD" w:rsidP="00A0615D">
            <w:pPr>
              <w:pStyle w:val="TAC"/>
              <w:rPr>
                <w:ins w:id="5525" w:author="R4-1809562" w:date="2018-07-11T17:46:00Z"/>
                <w:rFonts w:cs="Arial"/>
              </w:rPr>
            </w:pPr>
            <w:ins w:id="5526" w:author="R4-1809562" w:date="2018-07-11T17:46:00Z">
              <w:r>
                <w:rPr>
                  <w:rFonts w:cs="Arial"/>
                </w:rPr>
                <w:t>-6 dBm</w:t>
              </w:r>
              <w:r w:rsidRPr="008019AF">
                <w:rPr>
                  <w:rFonts w:cs="Arial"/>
                </w:rPr>
                <w:t xml:space="preserve"> (Note </w:t>
              </w:r>
              <w:r w:rsidRPr="008019AF">
                <w:rPr>
                  <w:rFonts w:cs="Arial"/>
                  <w:lang w:eastAsia="zh-CN"/>
                </w:rPr>
                <w:t>3</w:t>
              </w:r>
              <w:r w:rsidRPr="008019AF">
                <w:rPr>
                  <w:rFonts w:cs="Arial"/>
                </w:rPr>
                <w:t>)</w:t>
              </w:r>
            </w:ins>
          </w:p>
        </w:tc>
        <w:tc>
          <w:tcPr>
            <w:tcW w:w="1430" w:type="dxa"/>
          </w:tcPr>
          <w:p w14:paraId="2FE60117" w14:textId="77777777" w:rsidR="00565ECD" w:rsidRPr="008019AF" w:rsidRDefault="00565ECD" w:rsidP="00A0615D">
            <w:pPr>
              <w:pStyle w:val="TAC"/>
              <w:rPr>
                <w:ins w:id="5527" w:author="R4-1809562" w:date="2018-07-11T17:46:00Z"/>
                <w:rFonts w:cs="Arial"/>
              </w:rPr>
            </w:pPr>
            <w:ins w:id="5528" w:author="R4-1809562" w:date="2018-07-11T17:46:00Z">
              <w:r w:rsidRPr="008019AF">
                <w:rPr>
                  <w:rFonts w:cs="Arial"/>
                </w:rPr>
                <w:t xml:space="preserve">1MHz </w:t>
              </w:r>
            </w:ins>
          </w:p>
        </w:tc>
      </w:tr>
      <w:tr w:rsidR="00565ECD" w:rsidRPr="008019AF" w14:paraId="4B2D34C9" w14:textId="77777777" w:rsidTr="00A0615D">
        <w:trPr>
          <w:cantSplit/>
          <w:jc w:val="center"/>
          <w:ins w:id="5529" w:author="R4-1809562" w:date="2018-07-11T17:46:00Z"/>
        </w:trPr>
        <w:tc>
          <w:tcPr>
            <w:tcW w:w="9814" w:type="dxa"/>
            <w:gridSpan w:val="4"/>
          </w:tcPr>
          <w:p w14:paraId="03A47FF6" w14:textId="77777777" w:rsidR="00565ECD" w:rsidRPr="008019AF" w:rsidRDefault="00565ECD" w:rsidP="00A0615D">
            <w:pPr>
              <w:pStyle w:val="TAN"/>
              <w:rPr>
                <w:ins w:id="5530" w:author="R4-1809562" w:date="2018-07-11T17:46:00Z"/>
                <w:rFonts w:cs="Arial"/>
              </w:rPr>
            </w:pPr>
            <w:ins w:id="5531" w:author="R4-1809562" w:date="2018-07-11T17:46:00Z">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 xml:space="preserve">sub blocks on each side of the sub block gap, where the contribution from the far-end sub-block shall be scaled according to the measurement bandwidth of the near-end sub-block. </w:t>
              </w:r>
              <w:r w:rsidRPr="008019AF">
                <w:rPr>
                  <w:rFonts w:cs="Arial"/>
                </w:rPr>
                <w:t xml:space="preserve">Exception is </w:t>
              </w:r>
              <w:r w:rsidRPr="008019AF">
                <w:rPr>
                  <w:rFonts w:ascii="Symbol" w:hAnsi="Symbol" w:cs="Arial"/>
                </w:rPr>
                <w:t></w:t>
              </w:r>
              <w:r w:rsidRPr="008019AF">
                <w:rPr>
                  <w:rFonts w:cs="Arial"/>
                </w:rPr>
                <w:t xml:space="preserve">f ≥ 10MHz from both adjacent sub blocks on each side of the sub-block gap, where the emission limits within sub-block gaps shall be </w:t>
              </w:r>
              <w:r w:rsidRPr="008019AF">
                <w:rPr>
                  <w:rFonts w:cs="Arial"/>
                </w:rPr>
                <w:noBreakHyphen/>
                <w:t>15 dBm/1 MHz.</w:t>
              </w:r>
            </w:ins>
          </w:p>
          <w:p w14:paraId="58CDBC89" w14:textId="77777777" w:rsidR="00565ECD" w:rsidRPr="008019AF" w:rsidRDefault="00565ECD" w:rsidP="00A0615D">
            <w:pPr>
              <w:pStyle w:val="TAN"/>
              <w:rPr>
                <w:ins w:id="5532" w:author="R4-1809562" w:date="2018-07-11T17:46:00Z"/>
                <w:rFonts w:cs="Arial"/>
              </w:rPr>
            </w:pPr>
            <w:ins w:id="5533" w:author="R4-1809562" w:date="2018-07-11T17:46:00Z">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 </w:t>
              </w:r>
            </w:ins>
          </w:p>
          <w:p w14:paraId="67C6A823" w14:textId="77777777" w:rsidR="00565ECD" w:rsidRPr="008019AF" w:rsidRDefault="00565ECD" w:rsidP="00A0615D">
            <w:pPr>
              <w:pStyle w:val="TAN"/>
              <w:rPr>
                <w:ins w:id="5534" w:author="R4-1809562" w:date="2018-07-11T17:46:00Z"/>
                <w:rFonts w:cs="Arial"/>
              </w:rPr>
            </w:pPr>
            <w:ins w:id="5535" w:author="R4-1809562" w:date="2018-07-11T17:46:00Z">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ins>
          </w:p>
        </w:tc>
      </w:tr>
    </w:tbl>
    <w:p w14:paraId="204ED658" w14:textId="1E3DDF27" w:rsidR="00565ECD" w:rsidRDefault="00565ECD" w:rsidP="00565ECD">
      <w:pPr>
        <w:pStyle w:val="TH"/>
      </w:pPr>
    </w:p>
    <w:p w14:paraId="2F0F9AC9" w14:textId="77777777" w:rsidR="001769D4" w:rsidDel="001769D4" w:rsidRDefault="001769D4" w:rsidP="00C1689C">
      <w:pPr>
        <w:rPr>
          <w:ins w:id="5536" w:author="R4-1809562" w:date="2018-07-11T17:46:00Z"/>
          <w:del w:id="5537" w:author="Huawei" w:date="2018-07-11T18:12:00Z"/>
        </w:rPr>
      </w:pPr>
    </w:p>
    <w:p w14:paraId="0B81A0D9" w14:textId="77777777" w:rsidR="00565ECD" w:rsidRPr="008019AF" w:rsidRDefault="00565ECD" w:rsidP="00565ECD">
      <w:pPr>
        <w:pStyle w:val="TH"/>
        <w:rPr>
          <w:ins w:id="5538" w:author="R4-1809562" w:date="2018-07-11T17:46:00Z"/>
        </w:rPr>
      </w:pPr>
      <w:ins w:id="5539" w:author="R4-1809562" w:date="2018-07-11T17:46:00Z">
        <w:r>
          <w:t>Table 6.7</w:t>
        </w:r>
        <w:r w:rsidRPr="008019AF">
          <w:t>.4</w:t>
        </w:r>
        <w:r>
          <w:t>.5.1</w:t>
        </w:r>
        <w:r w:rsidRPr="008019AF">
          <w:t>-</w:t>
        </w:r>
        <w:r>
          <w:rPr>
            <w:rFonts w:eastAsia="SimSun"/>
            <w:lang w:eastAsia="zh-CN"/>
          </w:rPr>
          <w:t>9</w:t>
        </w:r>
        <w:r w:rsidRPr="008019AF">
          <w:t xml:space="preserve">: Medium Range BS </w:t>
        </w:r>
        <w:r w:rsidRPr="008019AF">
          <w:rPr>
            <w:i/>
          </w:rPr>
          <w:t>operating band</w:t>
        </w:r>
        <w:r w:rsidRPr="008019AF">
          <w:t xml:space="preserve"> unwanted </w:t>
        </w:r>
        <w:r w:rsidRPr="00565ECD">
          <w:t>emission limits</w:t>
        </w:r>
        <w:r w:rsidRPr="00565ECD">
          <w:rPr>
            <w:lang w:eastAsia="zh-CN"/>
          </w:rPr>
          <w:t xml:space="preserve">, </w:t>
        </w:r>
        <w:r w:rsidRPr="00565ECD">
          <w:rPr>
            <w:rFonts w:cs="v5.0.0"/>
            <w:lang w:eastAsia="zh-CN"/>
          </w:rPr>
          <w:t>31</w:t>
        </w:r>
        <w:r w:rsidRPr="00565ECD">
          <w:rPr>
            <w:rFonts w:cs="v5.0.0"/>
          </w:rPr>
          <w:t xml:space="preserve">&lt; </w:t>
        </w:r>
        <w:r w:rsidRPr="00565ECD">
          <w:rPr>
            <w:rFonts w:cs="v5.0.0"/>
            <w:bCs/>
          </w:rPr>
          <w:t>P</w:t>
        </w:r>
        <w:r w:rsidRPr="00565ECD">
          <w:rPr>
            <w:rFonts w:cs="v5.0.0"/>
            <w:vertAlign w:val="subscript"/>
          </w:rPr>
          <w:t>rated,x</w:t>
        </w:r>
        <w:r w:rsidRPr="008019AF">
          <w:rPr>
            <w:rFonts w:cs="v5.0.0"/>
          </w:rPr>
          <w:t xml:space="preserve"> </w:t>
        </w:r>
        <w:r w:rsidRPr="008019AF">
          <w:rPr>
            <w:rFonts w:cs="v5.0.0"/>
          </w:rPr>
          <w:sym w:font="Symbol" w:char="F0A3"/>
        </w:r>
        <w:r w:rsidRPr="008019AF">
          <w:rPr>
            <w:rFonts w:cs="v5.0.0"/>
          </w:rPr>
          <w:t xml:space="preserve"> 38 dBm</w:t>
        </w:r>
        <w:r>
          <w:rPr>
            <w:rFonts w:cs="v5.0.0"/>
          </w:rPr>
          <w:t xml:space="preserve"> (NR bands </w:t>
        </w:r>
        <w:r>
          <w:rPr>
            <w:rFonts w:cs="Arial"/>
          </w:rPr>
          <w:t>≤</w:t>
        </w:r>
        <w:r>
          <w:rPr>
            <w:rFonts w:cs="v5.0.0"/>
          </w:rPr>
          <w:t xml:space="preserve"> 3 GHz)</w:t>
        </w:r>
      </w:ins>
    </w:p>
    <w:p w14:paraId="07046520" w14:textId="658C6CAA" w:rsidR="00565ECD" w:rsidDel="001769D4" w:rsidRDefault="00565ECD" w:rsidP="00C1689C">
      <w:pPr>
        <w:rPr>
          <w:ins w:id="5540" w:author="R4-1809562" w:date="2018-07-11T17:46:00Z"/>
          <w:del w:id="5541" w:author="Huawei" w:date="2018-07-11T18:12:00Z"/>
        </w:rPr>
      </w:pP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565ECD" w:rsidRPr="008019AF" w14:paraId="7E3C6B24" w14:textId="77777777" w:rsidTr="00A0615D">
        <w:trPr>
          <w:cantSplit/>
          <w:jc w:val="center"/>
          <w:ins w:id="5542" w:author="R4-1809562" w:date="2018-07-11T17:46:00Z"/>
        </w:trPr>
        <w:tc>
          <w:tcPr>
            <w:tcW w:w="2127" w:type="dxa"/>
            <w:tcBorders>
              <w:top w:val="single" w:sz="4" w:space="0" w:color="auto"/>
              <w:left w:val="single" w:sz="4" w:space="0" w:color="auto"/>
              <w:bottom w:val="single" w:sz="4" w:space="0" w:color="auto"/>
              <w:right w:val="single" w:sz="4" w:space="0" w:color="auto"/>
            </w:tcBorders>
          </w:tcPr>
          <w:p w14:paraId="4EA82A41" w14:textId="77777777" w:rsidR="00565ECD" w:rsidRPr="008019AF" w:rsidRDefault="00565ECD" w:rsidP="00A0615D">
            <w:pPr>
              <w:pStyle w:val="TAH"/>
              <w:rPr>
                <w:ins w:id="5543" w:author="R4-1809562" w:date="2018-07-11T17:46:00Z"/>
                <w:rFonts w:cs="Arial"/>
              </w:rPr>
            </w:pPr>
            <w:ins w:id="5544" w:author="R4-1809562" w:date="2018-07-11T17:46:00Z">
              <w:r w:rsidRPr="008019AF">
                <w:rPr>
                  <w:rFonts w:cs="Arial"/>
                </w:rPr>
                <w:t xml:space="preserve">Frequency offset of measurement filter </w:t>
              </w:r>
              <w:r w:rsidRPr="008019AF">
                <w:rPr>
                  <w:rFonts w:cs="Arial"/>
                </w:rPr>
                <w:noBreakHyphen/>
                <w:t xml:space="preserve">3dB point, </w:t>
              </w:r>
              <w:r w:rsidRPr="008019AF">
                <w:rPr>
                  <w:rFonts w:cs="Arial"/>
                </w:rPr>
                <w:sym w:font="Symbol" w:char="F044"/>
              </w:r>
              <w:r w:rsidRPr="008019AF">
                <w:rPr>
                  <w:rFonts w:cs="Arial"/>
                </w:rPr>
                <w:t>f</w:t>
              </w:r>
            </w:ins>
          </w:p>
        </w:tc>
        <w:tc>
          <w:tcPr>
            <w:tcW w:w="2976" w:type="dxa"/>
            <w:tcBorders>
              <w:top w:val="single" w:sz="4" w:space="0" w:color="auto"/>
              <w:left w:val="single" w:sz="4" w:space="0" w:color="auto"/>
              <w:bottom w:val="single" w:sz="4" w:space="0" w:color="auto"/>
              <w:right w:val="single" w:sz="4" w:space="0" w:color="auto"/>
            </w:tcBorders>
          </w:tcPr>
          <w:p w14:paraId="2469F135" w14:textId="77777777" w:rsidR="00565ECD" w:rsidRPr="008019AF" w:rsidRDefault="00565ECD" w:rsidP="00A0615D">
            <w:pPr>
              <w:pStyle w:val="TAH"/>
              <w:rPr>
                <w:ins w:id="5545" w:author="R4-1809562" w:date="2018-07-11T17:46:00Z"/>
                <w:rFonts w:cs="Arial"/>
              </w:rPr>
            </w:pPr>
            <w:ins w:id="5546" w:author="R4-1809562" w:date="2018-07-11T17:46:00Z">
              <w:r w:rsidRPr="008019AF">
                <w:rPr>
                  <w:rFonts w:cs="Arial"/>
                </w:rPr>
                <w:t>Frequency offset of measurement filter centre frequency, f_offset</w:t>
              </w:r>
            </w:ins>
          </w:p>
        </w:tc>
        <w:tc>
          <w:tcPr>
            <w:tcW w:w="3455" w:type="dxa"/>
            <w:tcBorders>
              <w:top w:val="single" w:sz="4" w:space="0" w:color="auto"/>
              <w:left w:val="single" w:sz="4" w:space="0" w:color="auto"/>
              <w:bottom w:val="single" w:sz="4" w:space="0" w:color="auto"/>
              <w:right w:val="single" w:sz="4" w:space="0" w:color="auto"/>
            </w:tcBorders>
          </w:tcPr>
          <w:p w14:paraId="0F573FD2" w14:textId="77777777" w:rsidR="00565ECD" w:rsidRPr="008019AF" w:rsidRDefault="00565ECD" w:rsidP="00A0615D">
            <w:pPr>
              <w:pStyle w:val="TAH"/>
              <w:rPr>
                <w:ins w:id="5547" w:author="R4-1809562" w:date="2018-07-11T17:46:00Z"/>
                <w:rFonts w:cs="Arial"/>
              </w:rPr>
            </w:pPr>
            <w:ins w:id="5548" w:author="R4-1809562" w:date="2018-07-11T17:46:00Z">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ins>
          </w:p>
        </w:tc>
        <w:tc>
          <w:tcPr>
            <w:tcW w:w="1430" w:type="dxa"/>
            <w:tcBorders>
              <w:top w:val="single" w:sz="4" w:space="0" w:color="auto"/>
              <w:left w:val="single" w:sz="4" w:space="0" w:color="auto"/>
              <w:bottom w:val="single" w:sz="4" w:space="0" w:color="auto"/>
              <w:right w:val="single" w:sz="4" w:space="0" w:color="auto"/>
            </w:tcBorders>
          </w:tcPr>
          <w:p w14:paraId="21380C4B" w14:textId="77777777" w:rsidR="00565ECD" w:rsidRPr="008019AF" w:rsidRDefault="00565ECD" w:rsidP="00A0615D">
            <w:pPr>
              <w:pStyle w:val="TAH"/>
              <w:rPr>
                <w:ins w:id="5549" w:author="R4-1809562" w:date="2018-07-11T17:46:00Z"/>
                <w:rFonts w:eastAsia="SimSun" w:cs="Arial"/>
                <w:lang w:eastAsia="zh-CN"/>
              </w:rPr>
            </w:pPr>
            <w:ins w:id="5550" w:author="R4-1809562" w:date="2018-07-11T17:46:00Z">
              <w:r w:rsidRPr="008019AF">
                <w:rPr>
                  <w:rFonts w:cs="Arial"/>
                </w:rPr>
                <w:t xml:space="preserve">Measurement bandwidth </w:t>
              </w:r>
            </w:ins>
          </w:p>
        </w:tc>
      </w:tr>
      <w:tr w:rsidR="00565ECD" w:rsidRPr="008019AF" w14:paraId="62B95E2E" w14:textId="77777777" w:rsidTr="00A0615D">
        <w:trPr>
          <w:cantSplit/>
          <w:jc w:val="center"/>
          <w:ins w:id="5551" w:author="R4-1809562" w:date="2018-07-11T17:46:00Z"/>
        </w:trPr>
        <w:tc>
          <w:tcPr>
            <w:tcW w:w="2127" w:type="dxa"/>
            <w:tcBorders>
              <w:top w:val="single" w:sz="4" w:space="0" w:color="auto"/>
              <w:left w:val="single" w:sz="4" w:space="0" w:color="auto"/>
              <w:bottom w:val="single" w:sz="4" w:space="0" w:color="auto"/>
              <w:right w:val="single" w:sz="4" w:space="0" w:color="auto"/>
            </w:tcBorders>
          </w:tcPr>
          <w:p w14:paraId="6EE7325F" w14:textId="77777777" w:rsidR="00565ECD" w:rsidRPr="008019AF" w:rsidRDefault="00565ECD" w:rsidP="00A0615D">
            <w:pPr>
              <w:pStyle w:val="TAC"/>
              <w:rPr>
                <w:ins w:id="5552" w:author="R4-1809562" w:date="2018-07-11T17:46:00Z"/>
                <w:rFonts w:cs="v5.0.0"/>
              </w:rPr>
            </w:pPr>
            <w:ins w:id="5553" w:author="R4-1809562" w:date="2018-07-11T17:46:00Z">
              <w:r w:rsidRPr="008019AF">
                <w:rPr>
                  <w:rFonts w:cs="v5.0.0"/>
                </w:rPr>
                <w:t xml:space="preserve">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ins>
          </w:p>
        </w:tc>
        <w:tc>
          <w:tcPr>
            <w:tcW w:w="2976" w:type="dxa"/>
            <w:tcBorders>
              <w:top w:val="single" w:sz="4" w:space="0" w:color="auto"/>
              <w:left w:val="single" w:sz="4" w:space="0" w:color="auto"/>
              <w:bottom w:val="single" w:sz="4" w:space="0" w:color="auto"/>
              <w:right w:val="single" w:sz="4" w:space="0" w:color="auto"/>
            </w:tcBorders>
          </w:tcPr>
          <w:p w14:paraId="36844EBD" w14:textId="77777777" w:rsidR="00565ECD" w:rsidRPr="008019AF" w:rsidRDefault="00565ECD" w:rsidP="00A0615D">
            <w:pPr>
              <w:pStyle w:val="TAC"/>
              <w:rPr>
                <w:ins w:id="5554" w:author="R4-1809562" w:date="2018-07-11T17:46:00Z"/>
                <w:rFonts w:cs="v5.0.0"/>
              </w:rPr>
            </w:pPr>
            <w:ins w:id="5555" w:author="R4-1809562" w:date="2018-07-11T17:46:00Z">
              <w:r w:rsidRPr="008019AF">
                <w:rPr>
                  <w:rFonts w:cs="v5.0.0"/>
                </w:rPr>
                <w:t xml:space="preserve">0.05 MHz </w:t>
              </w:r>
              <w:r w:rsidRPr="008019AF">
                <w:rPr>
                  <w:rFonts w:cs="v5.0.0"/>
                </w:rPr>
                <w:sym w:font="Symbol" w:char="F0A3"/>
              </w:r>
              <w:r w:rsidRPr="008019AF">
                <w:rPr>
                  <w:rFonts w:cs="v5.0.0"/>
                </w:rPr>
                <w:t xml:space="preserve"> f_offset &lt; 5.05 MHz</w:t>
              </w:r>
            </w:ins>
          </w:p>
        </w:tc>
        <w:tc>
          <w:tcPr>
            <w:tcW w:w="3455" w:type="dxa"/>
            <w:tcBorders>
              <w:top w:val="single" w:sz="4" w:space="0" w:color="auto"/>
              <w:left w:val="single" w:sz="4" w:space="0" w:color="auto"/>
              <w:bottom w:val="single" w:sz="4" w:space="0" w:color="auto"/>
              <w:right w:val="single" w:sz="4" w:space="0" w:color="auto"/>
            </w:tcBorders>
            <w:vAlign w:val="center"/>
          </w:tcPr>
          <w:p w14:paraId="0CCD759D" w14:textId="77777777" w:rsidR="00565ECD" w:rsidRPr="008019AF" w:rsidRDefault="007620B0" w:rsidP="00A0615D">
            <w:pPr>
              <w:pStyle w:val="TAC"/>
              <w:rPr>
                <w:ins w:id="5556" w:author="R4-1809562" w:date="2018-07-11T17:46:00Z"/>
                <w:rFonts w:cs="v5.0.0"/>
              </w:rPr>
            </w:pPr>
            <m:oMathPara>
              <m:oMath>
                <m:sSub>
                  <m:sSubPr>
                    <m:ctrlPr>
                      <w:ins w:id="5557" w:author="R4-1809562" w:date="2018-07-11T17:46:00Z">
                        <w:rPr>
                          <w:rFonts w:ascii="Cambria Math" w:hAnsi="Cambria Math" w:cs="v5.0.0"/>
                          <w:i/>
                        </w:rPr>
                      </w:ins>
                    </m:ctrlPr>
                  </m:sSubPr>
                  <m:e>
                    <m:r>
                      <w:ins w:id="5558" w:author="R4-1809562" w:date="2018-07-11T17:46:00Z">
                        <w:rPr>
                          <w:rFonts w:ascii="Cambria Math" w:hAnsi="Cambria Math" w:cs="v5.0.0"/>
                        </w:rPr>
                        <m:t>P</m:t>
                      </w:ins>
                    </m:r>
                  </m:e>
                  <m:sub>
                    <m:r>
                      <w:ins w:id="5559" w:author="R4-1809562" w:date="2018-07-11T17:46:00Z">
                        <w:rPr>
                          <w:rFonts w:ascii="Cambria Math" w:hAnsi="Cambria Math" w:cs="v5.0.0"/>
                        </w:rPr>
                        <m:t>max,x</m:t>
                      </w:ins>
                    </m:r>
                  </m:sub>
                </m:sSub>
                <m:r>
                  <w:ins w:id="5560" w:author="R4-1809562" w:date="2018-07-11T17:46:00Z">
                    <w:rPr>
                      <w:rFonts w:ascii="Cambria Math" w:hAnsi="Cambria Math" w:cs="v5.0.0"/>
                    </w:rPr>
                    <m:t>-53+FFS dB-</m:t>
                  </w:ins>
                </m:r>
                <m:box>
                  <m:boxPr>
                    <m:ctrlPr>
                      <w:ins w:id="5561" w:author="R4-1809562" w:date="2018-07-11T17:46:00Z">
                        <w:rPr>
                          <w:rFonts w:ascii="Cambria Math" w:hAnsi="Cambria Math" w:cs="v5.0.0"/>
                          <w:i/>
                        </w:rPr>
                      </w:ins>
                    </m:ctrlPr>
                  </m:boxPr>
                  <m:e>
                    <m:argPr>
                      <m:argSz m:val="-1"/>
                    </m:argPr>
                    <m:f>
                      <m:fPr>
                        <m:ctrlPr>
                          <w:ins w:id="5562" w:author="R4-1809562" w:date="2018-07-11T17:46:00Z">
                            <w:rPr>
                              <w:rFonts w:ascii="Cambria Math" w:hAnsi="Cambria Math" w:cs="v5.0.0"/>
                              <w:i/>
                            </w:rPr>
                          </w:ins>
                        </m:ctrlPr>
                      </m:fPr>
                      <m:num>
                        <m:r>
                          <w:ins w:id="5563" w:author="R4-1809562" w:date="2018-07-11T17:46:00Z">
                            <w:rPr>
                              <w:rFonts w:ascii="Cambria Math" w:hAnsi="Cambria Math" w:cs="v5.0.0"/>
                            </w:rPr>
                            <m:t>7</m:t>
                          </w:ins>
                        </m:r>
                      </m:num>
                      <m:den>
                        <m:r>
                          <w:ins w:id="5564" w:author="R4-1809562" w:date="2018-07-11T17:46:00Z">
                            <w:rPr>
                              <w:rFonts w:ascii="Cambria Math" w:hAnsi="Cambria Math" w:cs="v5.0.0"/>
                            </w:rPr>
                            <m:t>5</m:t>
                          </w:ins>
                        </m:r>
                      </m:den>
                    </m:f>
                    <m:d>
                      <m:dPr>
                        <m:ctrlPr>
                          <w:ins w:id="5565" w:author="R4-1809562" w:date="2018-07-11T17:46:00Z">
                            <w:rPr>
                              <w:rFonts w:ascii="Cambria Math" w:hAnsi="Cambria Math" w:cs="v5.0.0"/>
                              <w:i/>
                            </w:rPr>
                          </w:ins>
                        </m:ctrlPr>
                      </m:dPr>
                      <m:e>
                        <m:box>
                          <m:boxPr>
                            <m:ctrlPr>
                              <w:ins w:id="5566" w:author="R4-1809562" w:date="2018-07-11T17:46:00Z">
                                <w:rPr>
                                  <w:rFonts w:ascii="Cambria Math" w:hAnsi="Cambria Math" w:cs="v5.0.0"/>
                                  <w:i/>
                                </w:rPr>
                              </w:ins>
                            </m:ctrlPr>
                          </m:boxPr>
                          <m:e>
                            <m:argPr>
                              <m:argSz m:val="-1"/>
                            </m:argPr>
                            <m:f>
                              <m:fPr>
                                <m:ctrlPr>
                                  <w:ins w:id="5567" w:author="R4-1809562" w:date="2018-07-11T17:46:00Z">
                                    <w:rPr>
                                      <w:rFonts w:ascii="Cambria Math" w:hAnsi="Cambria Math" w:cs="v5.0.0"/>
                                      <w:i/>
                                    </w:rPr>
                                  </w:ins>
                                </m:ctrlPr>
                              </m:fPr>
                              <m:num>
                                <m:r>
                                  <w:ins w:id="5568" w:author="R4-1809562" w:date="2018-07-11T17:46:00Z">
                                    <w:rPr>
                                      <w:rFonts w:ascii="Cambria Math" w:hAnsi="Cambria Math" w:cs="v5.0.0"/>
                                    </w:rPr>
                                    <m:t>f_offset</m:t>
                                  </w:ins>
                                </m:r>
                              </m:num>
                              <m:den>
                                <m:r>
                                  <w:ins w:id="5569" w:author="R4-1809562" w:date="2018-07-11T17:46:00Z">
                                    <w:rPr>
                                      <w:rFonts w:ascii="Cambria Math" w:hAnsi="Cambria Math" w:cs="v5.0.0"/>
                                    </w:rPr>
                                    <m:t>MHz</m:t>
                                  </w:ins>
                                </m:r>
                              </m:den>
                            </m:f>
                            <m:r>
                              <w:ins w:id="5570" w:author="R4-1809562" w:date="2018-07-11T17:46:00Z">
                                <w:rPr>
                                  <w:rFonts w:ascii="Cambria Math" w:hAnsi="Cambria Math" w:cs="v5.0.0"/>
                                </w:rPr>
                                <m:t>-0.05</m:t>
                              </w:ins>
                            </m:r>
                          </m:e>
                        </m:box>
                      </m:e>
                    </m:d>
                    <m:r>
                      <w:ins w:id="5571" w:author="R4-1809562" w:date="2018-07-11T17:46:00Z">
                        <w:rPr>
                          <w:rFonts w:ascii="Cambria Math" w:hAnsi="Cambria Math" w:cs="v5.0.0"/>
                        </w:rPr>
                        <m:t>dB</m:t>
                      </w:ins>
                    </m:r>
                  </m:e>
                </m:box>
              </m:oMath>
            </m:oMathPara>
          </w:p>
        </w:tc>
        <w:tc>
          <w:tcPr>
            <w:tcW w:w="1430" w:type="dxa"/>
            <w:tcBorders>
              <w:top w:val="single" w:sz="4" w:space="0" w:color="auto"/>
              <w:left w:val="single" w:sz="4" w:space="0" w:color="auto"/>
              <w:bottom w:val="single" w:sz="4" w:space="0" w:color="auto"/>
              <w:right w:val="single" w:sz="4" w:space="0" w:color="auto"/>
            </w:tcBorders>
          </w:tcPr>
          <w:p w14:paraId="4125D06B" w14:textId="77777777" w:rsidR="00565ECD" w:rsidRPr="008019AF" w:rsidRDefault="00565ECD" w:rsidP="00A0615D">
            <w:pPr>
              <w:pStyle w:val="TAC"/>
              <w:rPr>
                <w:ins w:id="5572" w:author="R4-1809562" w:date="2018-07-11T17:46:00Z"/>
                <w:rFonts w:cs="v5.0.0"/>
              </w:rPr>
            </w:pPr>
            <w:ins w:id="5573" w:author="R4-1809562" w:date="2018-07-11T17:46:00Z">
              <w:r w:rsidRPr="008019AF">
                <w:rPr>
                  <w:rFonts w:cs="v5.0.0"/>
                </w:rPr>
                <w:t xml:space="preserve">100 kHz </w:t>
              </w:r>
            </w:ins>
          </w:p>
        </w:tc>
      </w:tr>
      <w:tr w:rsidR="00565ECD" w:rsidRPr="008019AF" w14:paraId="11CF9D07" w14:textId="77777777" w:rsidTr="00A0615D">
        <w:trPr>
          <w:cantSplit/>
          <w:jc w:val="center"/>
          <w:ins w:id="5574" w:author="R4-1809562" w:date="2018-07-11T17:46:00Z"/>
        </w:trPr>
        <w:tc>
          <w:tcPr>
            <w:tcW w:w="2127" w:type="dxa"/>
            <w:tcBorders>
              <w:top w:val="single" w:sz="4" w:space="0" w:color="auto"/>
              <w:left w:val="single" w:sz="4" w:space="0" w:color="auto"/>
              <w:bottom w:val="single" w:sz="4" w:space="0" w:color="auto"/>
              <w:right w:val="single" w:sz="4" w:space="0" w:color="auto"/>
            </w:tcBorders>
          </w:tcPr>
          <w:p w14:paraId="7C5EE539" w14:textId="77777777" w:rsidR="00565ECD" w:rsidRPr="008019AF" w:rsidRDefault="00565ECD" w:rsidP="00A0615D">
            <w:pPr>
              <w:pStyle w:val="TAC"/>
              <w:rPr>
                <w:ins w:id="5575" w:author="R4-1809562" w:date="2018-07-11T17:46:00Z"/>
                <w:rFonts w:cs="v5.0.0"/>
                <w:lang w:val="sv-SE"/>
              </w:rPr>
            </w:pPr>
            <w:ins w:id="5576" w:author="R4-1809562" w:date="2018-07-11T17:46:00Z">
              <w:r w:rsidRPr="008019AF">
                <w:rPr>
                  <w:rFonts w:cs="v5.0.0"/>
                  <w:lang w:val="sv-SE"/>
                </w:rPr>
                <w:t xml:space="preserve">5 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r w:rsidRPr="008019AF">
                <w:rPr>
                  <w:rFonts w:cs="Arial"/>
                  <w:lang w:val="sv-SE"/>
                </w:rPr>
                <w:t xml:space="preserve">min(10 MHz, </w:t>
              </w:r>
              <w:r w:rsidRPr="008019AF">
                <w:rPr>
                  <w:rFonts w:cs="Arial"/>
                </w:rPr>
                <w:t>Δ</w:t>
              </w:r>
              <w:r w:rsidRPr="008019AF">
                <w:rPr>
                  <w:rFonts w:cs="Arial"/>
                  <w:lang w:val="sv-SE"/>
                </w:rPr>
                <w:t>f</w:t>
              </w:r>
              <w:r w:rsidRPr="008019AF">
                <w:rPr>
                  <w:rFonts w:cs="Arial"/>
                  <w:vertAlign w:val="subscript"/>
                  <w:lang w:val="sv-SE" w:eastAsia="zh-CN"/>
                </w:rPr>
                <w:t>max</w:t>
              </w:r>
              <w:r w:rsidRPr="008019AF">
                <w:rPr>
                  <w:rFonts w:cs="Arial"/>
                  <w:lang w:val="sv-SE" w:eastAsia="zh-CN"/>
                </w:rPr>
                <w:t>)</w:t>
              </w:r>
            </w:ins>
          </w:p>
        </w:tc>
        <w:tc>
          <w:tcPr>
            <w:tcW w:w="2976" w:type="dxa"/>
            <w:tcBorders>
              <w:top w:val="single" w:sz="4" w:space="0" w:color="auto"/>
              <w:left w:val="single" w:sz="4" w:space="0" w:color="auto"/>
              <w:bottom w:val="single" w:sz="4" w:space="0" w:color="auto"/>
              <w:right w:val="single" w:sz="4" w:space="0" w:color="auto"/>
            </w:tcBorders>
          </w:tcPr>
          <w:p w14:paraId="5F8CA5BB" w14:textId="77777777" w:rsidR="00565ECD" w:rsidRPr="008019AF" w:rsidRDefault="00565ECD" w:rsidP="00A0615D">
            <w:pPr>
              <w:pStyle w:val="TAC"/>
              <w:rPr>
                <w:ins w:id="5577" w:author="R4-1809562" w:date="2018-07-11T17:46:00Z"/>
                <w:rFonts w:cs="v5.0.0"/>
                <w:lang w:val="sv-SE"/>
              </w:rPr>
            </w:pPr>
            <w:ins w:id="5578" w:author="R4-1809562" w:date="2018-07-11T17:46:00Z">
              <w:r w:rsidRPr="008019AF">
                <w:rPr>
                  <w:rFonts w:cs="v5.0.0"/>
                  <w:lang w:val="sv-SE"/>
                </w:rPr>
                <w:t xml:space="preserve">5.05 MHz </w:t>
              </w:r>
              <w:r w:rsidRPr="008019AF">
                <w:rPr>
                  <w:rFonts w:cs="v5.0.0"/>
                </w:rPr>
                <w:sym w:font="Symbol" w:char="F0A3"/>
              </w:r>
              <w:r w:rsidRPr="008019AF">
                <w:rPr>
                  <w:rFonts w:cs="v5.0.0"/>
                  <w:lang w:val="sv-SE"/>
                </w:rPr>
                <w:t xml:space="preserve"> f_offset &lt; </w:t>
              </w:r>
              <w:r w:rsidRPr="008019AF">
                <w:rPr>
                  <w:rFonts w:cs="Arial"/>
                  <w:lang w:val="sv-SE"/>
                </w:rPr>
                <w:t>min(10.05 MHz, f_offset</w:t>
              </w:r>
              <w:r w:rsidRPr="008019AF">
                <w:rPr>
                  <w:rFonts w:cs="Arial"/>
                  <w:vertAlign w:val="subscript"/>
                  <w:lang w:val="sv-SE" w:eastAsia="zh-CN"/>
                </w:rPr>
                <w:t>max</w:t>
              </w:r>
              <w:r w:rsidRPr="008019AF">
                <w:rPr>
                  <w:rFonts w:cs="Arial"/>
                  <w:lang w:val="sv-SE" w:eastAsia="zh-CN"/>
                </w:rPr>
                <w:t>)</w:t>
              </w:r>
            </w:ins>
          </w:p>
        </w:tc>
        <w:tc>
          <w:tcPr>
            <w:tcW w:w="3455" w:type="dxa"/>
            <w:tcBorders>
              <w:top w:val="single" w:sz="4" w:space="0" w:color="auto"/>
              <w:left w:val="single" w:sz="4" w:space="0" w:color="auto"/>
              <w:bottom w:val="single" w:sz="4" w:space="0" w:color="auto"/>
              <w:right w:val="single" w:sz="4" w:space="0" w:color="auto"/>
            </w:tcBorders>
          </w:tcPr>
          <w:p w14:paraId="31BED1AC" w14:textId="77777777" w:rsidR="00565ECD" w:rsidRPr="008019AF" w:rsidRDefault="00565ECD" w:rsidP="00A0615D">
            <w:pPr>
              <w:pStyle w:val="TAC"/>
              <w:rPr>
                <w:ins w:id="5579" w:author="R4-1809562" w:date="2018-07-11T17:46:00Z"/>
                <w:rFonts w:cs="v5.0.0"/>
              </w:rPr>
            </w:pPr>
            <w:ins w:id="5580" w:author="R4-1809562" w:date="2018-07-11T17:46:00Z">
              <w:r w:rsidRPr="008019AF">
                <w:rPr>
                  <w:rFonts w:cs="Arial"/>
                  <w:lang w:eastAsia="zh-CN"/>
                </w:rPr>
                <w:t>P</w:t>
              </w:r>
              <w:r w:rsidRPr="008019AF">
                <w:rPr>
                  <w:rFonts w:cs="Arial"/>
                  <w:vertAlign w:val="subscript"/>
                  <w:lang w:eastAsia="zh-CN"/>
                </w:rPr>
                <w:t>max,x</w:t>
              </w:r>
              <w:r w:rsidRPr="008019AF">
                <w:rPr>
                  <w:rFonts w:cs="Arial"/>
                  <w:lang w:eastAsia="zh-CN"/>
                </w:rPr>
                <w:t>-60</w:t>
              </w:r>
              <w:r w:rsidRPr="000B49F6">
                <w:rPr>
                  <w:rFonts w:cs="Arial"/>
                  <w:highlight w:val="yellow"/>
                  <w:lang w:eastAsia="zh-CN"/>
                </w:rPr>
                <w:t>+ FFS</w:t>
              </w:r>
              <w:r>
                <w:rPr>
                  <w:rFonts w:cs="Arial"/>
                  <w:lang w:eastAsia="zh-CN"/>
                </w:rPr>
                <w:t xml:space="preserve"> </w:t>
              </w:r>
              <w:r w:rsidRPr="008019AF">
                <w:rPr>
                  <w:rFonts w:cs="Arial"/>
                  <w:lang w:eastAsia="zh-CN"/>
                </w:rPr>
                <w:t>dB</w:t>
              </w:r>
            </w:ins>
          </w:p>
        </w:tc>
        <w:tc>
          <w:tcPr>
            <w:tcW w:w="1430" w:type="dxa"/>
            <w:tcBorders>
              <w:top w:val="single" w:sz="4" w:space="0" w:color="auto"/>
              <w:left w:val="single" w:sz="4" w:space="0" w:color="auto"/>
              <w:bottom w:val="single" w:sz="4" w:space="0" w:color="auto"/>
              <w:right w:val="single" w:sz="4" w:space="0" w:color="auto"/>
            </w:tcBorders>
          </w:tcPr>
          <w:p w14:paraId="007E8C0E" w14:textId="77777777" w:rsidR="00565ECD" w:rsidRPr="008019AF" w:rsidRDefault="00565ECD" w:rsidP="00A0615D">
            <w:pPr>
              <w:pStyle w:val="TAC"/>
              <w:rPr>
                <w:ins w:id="5581" w:author="R4-1809562" w:date="2018-07-11T17:46:00Z"/>
                <w:rFonts w:cs="v5.0.0"/>
              </w:rPr>
            </w:pPr>
            <w:ins w:id="5582" w:author="R4-1809562" w:date="2018-07-11T17:46:00Z">
              <w:r w:rsidRPr="008019AF">
                <w:rPr>
                  <w:rFonts w:cs="v5.0.0"/>
                </w:rPr>
                <w:t xml:space="preserve">100 kHz </w:t>
              </w:r>
            </w:ins>
          </w:p>
        </w:tc>
      </w:tr>
      <w:tr w:rsidR="00565ECD" w:rsidRPr="008019AF" w14:paraId="6025CECB" w14:textId="77777777" w:rsidTr="00A0615D">
        <w:trPr>
          <w:cantSplit/>
          <w:jc w:val="center"/>
          <w:ins w:id="5583" w:author="R4-1809562" w:date="2018-07-11T17:46:00Z"/>
        </w:trPr>
        <w:tc>
          <w:tcPr>
            <w:tcW w:w="2127" w:type="dxa"/>
            <w:tcBorders>
              <w:top w:val="single" w:sz="4" w:space="0" w:color="auto"/>
              <w:left w:val="single" w:sz="4" w:space="0" w:color="auto"/>
              <w:bottom w:val="single" w:sz="4" w:space="0" w:color="auto"/>
              <w:right w:val="single" w:sz="4" w:space="0" w:color="auto"/>
            </w:tcBorders>
          </w:tcPr>
          <w:p w14:paraId="64C7C1E6" w14:textId="77777777" w:rsidR="00565ECD" w:rsidRPr="008019AF" w:rsidRDefault="00565ECD" w:rsidP="00A0615D">
            <w:pPr>
              <w:pStyle w:val="TAC"/>
              <w:rPr>
                <w:ins w:id="5584" w:author="R4-1809562" w:date="2018-07-11T17:46:00Z"/>
                <w:rFonts w:cs="v5.0.0"/>
              </w:rPr>
            </w:pPr>
            <w:ins w:id="5585" w:author="R4-1809562" w:date="2018-07-11T17:46:00Z">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w:t>
              </w:r>
              <w:r w:rsidRPr="008019AF">
                <w:rPr>
                  <w:rFonts w:cs="v5.0.0"/>
                  <w:vertAlign w:val="subscript"/>
                </w:rPr>
                <w:t>max</w:t>
              </w:r>
            </w:ins>
          </w:p>
        </w:tc>
        <w:tc>
          <w:tcPr>
            <w:tcW w:w="2976" w:type="dxa"/>
            <w:tcBorders>
              <w:top w:val="single" w:sz="4" w:space="0" w:color="auto"/>
              <w:left w:val="single" w:sz="4" w:space="0" w:color="auto"/>
              <w:bottom w:val="single" w:sz="4" w:space="0" w:color="auto"/>
              <w:right w:val="single" w:sz="4" w:space="0" w:color="auto"/>
            </w:tcBorders>
          </w:tcPr>
          <w:p w14:paraId="5E668E46" w14:textId="77777777" w:rsidR="00565ECD" w:rsidRPr="008019AF" w:rsidRDefault="00565ECD" w:rsidP="00A0615D">
            <w:pPr>
              <w:pStyle w:val="TAC"/>
              <w:rPr>
                <w:ins w:id="5586" w:author="R4-1809562" w:date="2018-07-11T17:46:00Z"/>
                <w:rFonts w:cs="v5.0.0"/>
              </w:rPr>
            </w:pPr>
            <w:ins w:id="5587" w:author="R4-1809562" w:date="2018-07-11T17:46:00Z">
              <w:r w:rsidRPr="008019AF">
                <w:rPr>
                  <w:rFonts w:cs="v5.0.0"/>
                </w:rPr>
                <w:t xml:space="preserve">10.05 MHz </w:t>
              </w:r>
              <w:r w:rsidRPr="008019AF">
                <w:rPr>
                  <w:rFonts w:cs="v5.0.0"/>
                </w:rPr>
                <w:sym w:font="Symbol" w:char="F0A3"/>
              </w:r>
              <w:r w:rsidRPr="008019AF">
                <w:rPr>
                  <w:rFonts w:cs="v5.0.0"/>
                </w:rPr>
                <w:t xml:space="preserve"> f_offset &lt; f_offset</w:t>
              </w:r>
              <w:r w:rsidRPr="008019AF">
                <w:rPr>
                  <w:rFonts w:cs="v5.0.0"/>
                  <w:vertAlign w:val="subscript"/>
                </w:rPr>
                <w:t>max</w:t>
              </w:r>
            </w:ins>
          </w:p>
        </w:tc>
        <w:tc>
          <w:tcPr>
            <w:tcW w:w="3455" w:type="dxa"/>
            <w:tcBorders>
              <w:top w:val="single" w:sz="4" w:space="0" w:color="auto"/>
              <w:left w:val="single" w:sz="4" w:space="0" w:color="auto"/>
              <w:bottom w:val="single" w:sz="4" w:space="0" w:color="auto"/>
              <w:right w:val="single" w:sz="4" w:space="0" w:color="auto"/>
            </w:tcBorders>
          </w:tcPr>
          <w:p w14:paraId="1F6D0360" w14:textId="77777777" w:rsidR="00565ECD" w:rsidRPr="008019AF" w:rsidRDefault="00565ECD" w:rsidP="00A0615D">
            <w:pPr>
              <w:pStyle w:val="TAC"/>
              <w:rPr>
                <w:ins w:id="5588" w:author="R4-1809562" w:date="2018-07-11T17:46:00Z"/>
                <w:rFonts w:cs="v5.0.0"/>
              </w:rPr>
            </w:pPr>
            <w:ins w:id="5589" w:author="R4-1809562" w:date="2018-07-11T17:46:00Z">
              <w:r w:rsidRPr="008019AF">
                <w:rPr>
                  <w:rFonts w:cs="Arial"/>
                  <w:lang w:eastAsia="zh-CN"/>
                </w:rPr>
                <w:t>Min(P</w:t>
              </w:r>
              <w:r w:rsidRPr="008019AF">
                <w:rPr>
                  <w:rFonts w:cs="Arial"/>
                  <w:vertAlign w:val="subscript"/>
                  <w:lang w:eastAsia="zh-CN"/>
                </w:rPr>
                <w:t>max,xc</w:t>
              </w:r>
              <w:r w:rsidRPr="008019AF">
                <w:rPr>
                  <w:rFonts w:cs="Arial"/>
                  <w:lang w:eastAsia="zh-CN"/>
                </w:rPr>
                <w:t>-60</w:t>
              </w:r>
              <w:r>
                <w:rPr>
                  <w:rFonts w:cs="Arial"/>
                  <w:lang w:eastAsia="zh-CN"/>
                </w:rPr>
                <w:t xml:space="preserve"> </w:t>
              </w:r>
              <w:r w:rsidRPr="008019AF">
                <w:rPr>
                  <w:rFonts w:cs="Arial"/>
                  <w:lang w:eastAsia="zh-CN"/>
                </w:rPr>
                <w:t>dB, -25</w:t>
              </w:r>
              <w:r>
                <w:rPr>
                  <w:rFonts w:cs="Arial"/>
                  <w:lang w:eastAsia="zh-CN"/>
                </w:rPr>
                <w:t xml:space="preserve"> </w:t>
              </w:r>
              <w:r w:rsidRPr="008019AF">
                <w:rPr>
                  <w:rFonts w:cs="Arial"/>
                  <w:lang w:eastAsia="zh-CN"/>
                </w:rPr>
                <w:t xml:space="preserve">dBm) (Note </w:t>
              </w:r>
              <w:r w:rsidRPr="008019AF">
                <w:rPr>
                  <w:rFonts w:eastAsia="SimSun" w:cs="Arial"/>
                  <w:lang w:eastAsia="zh-CN"/>
                </w:rPr>
                <w:t>3</w:t>
              </w:r>
              <w:r w:rsidRPr="008019AF">
                <w:rPr>
                  <w:rFonts w:cs="Arial"/>
                  <w:lang w:eastAsia="zh-CN"/>
                </w:rPr>
                <w:t>)</w:t>
              </w:r>
            </w:ins>
          </w:p>
        </w:tc>
        <w:tc>
          <w:tcPr>
            <w:tcW w:w="1430" w:type="dxa"/>
            <w:tcBorders>
              <w:top w:val="single" w:sz="4" w:space="0" w:color="auto"/>
              <w:left w:val="single" w:sz="4" w:space="0" w:color="auto"/>
              <w:bottom w:val="single" w:sz="4" w:space="0" w:color="auto"/>
              <w:right w:val="single" w:sz="4" w:space="0" w:color="auto"/>
            </w:tcBorders>
          </w:tcPr>
          <w:p w14:paraId="34273B97" w14:textId="77777777" w:rsidR="00565ECD" w:rsidRPr="008019AF" w:rsidRDefault="00565ECD" w:rsidP="00A0615D">
            <w:pPr>
              <w:pStyle w:val="TAC"/>
              <w:pBdr>
                <w:top w:val="single" w:sz="12" w:space="3" w:color="auto"/>
              </w:pBdr>
              <w:rPr>
                <w:ins w:id="5590" w:author="R4-1809562" w:date="2018-07-11T17:46:00Z"/>
                <w:rFonts w:cs="v5.0.0"/>
              </w:rPr>
            </w:pPr>
            <w:ins w:id="5591" w:author="R4-1809562" w:date="2018-07-11T17:46:00Z">
              <w:r w:rsidRPr="008019AF">
                <w:rPr>
                  <w:rFonts w:cs="v5.0.0"/>
                </w:rPr>
                <w:t>100 kHz</w:t>
              </w:r>
            </w:ins>
          </w:p>
        </w:tc>
      </w:tr>
      <w:tr w:rsidR="00565ECD" w:rsidRPr="008019AF" w14:paraId="5400B18D" w14:textId="77777777" w:rsidTr="00A0615D">
        <w:trPr>
          <w:cantSplit/>
          <w:jc w:val="center"/>
          <w:ins w:id="5592" w:author="R4-1809562" w:date="2018-07-11T17:46:00Z"/>
        </w:trPr>
        <w:tc>
          <w:tcPr>
            <w:tcW w:w="9988" w:type="dxa"/>
            <w:gridSpan w:val="4"/>
          </w:tcPr>
          <w:p w14:paraId="257B31C4" w14:textId="77777777" w:rsidR="00565ECD" w:rsidRPr="008019AF" w:rsidRDefault="00565ECD" w:rsidP="00A0615D">
            <w:pPr>
              <w:pStyle w:val="TAN"/>
              <w:rPr>
                <w:ins w:id="5593" w:author="R4-1809562" w:date="2018-07-11T17:46:00Z"/>
                <w:rFonts w:eastAsia="SimSun" w:cs="Arial"/>
                <w:lang w:eastAsia="zh-CN"/>
              </w:rPr>
            </w:pPr>
            <w:ins w:id="5594" w:author="R4-1809562" w:date="2018-07-11T17:46:00Z">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sub blocks on each side of the sub block gap</w:t>
              </w:r>
              <w:r w:rsidRPr="008019AF">
                <w:rPr>
                  <w:rFonts w:cs="Arial"/>
                </w:rPr>
                <w:t xml:space="preserve">. Exception is </w:t>
              </w:r>
              <w:r w:rsidRPr="008019AF">
                <w:rPr>
                  <w:rFonts w:ascii="Symbol" w:hAnsi="Symbol" w:cs="Arial"/>
                </w:rPr>
                <w:t></w:t>
              </w:r>
              <w:r w:rsidRPr="008019AF">
                <w:rPr>
                  <w:rFonts w:cs="Arial"/>
                </w:rPr>
                <w:t xml:space="preserve">f ≥ 10MHz from both adjacent sub blocks on each side of the sub-block gap, where the emission limits within sub-block gaps shall be </w:t>
              </w:r>
              <w:r w:rsidRPr="008019AF">
                <w:rPr>
                  <w:rFonts w:cs="Arial"/>
                  <w:lang w:eastAsia="zh-CN"/>
                </w:rPr>
                <w:t>Min(P</w:t>
              </w:r>
              <w:r w:rsidRPr="008019AF">
                <w:rPr>
                  <w:rFonts w:cs="Arial"/>
                  <w:vertAlign w:val="subscript"/>
                  <w:lang w:eastAsia="zh-CN"/>
                </w:rPr>
                <w:t>max,x</w:t>
              </w:r>
              <w:r w:rsidRPr="008019AF">
                <w:rPr>
                  <w:rFonts w:cs="Arial"/>
                  <w:lang w:eastAsia="zh-CN"/>
                </w:rPr>
                <w:t xml:space="preserve">-60dB, </w:t>
              </w:r>
              <w:r w:rsidRPr="008019AF">
                <w:rPr>
                  <w:rFonts w:cs="Arial"/>
                  <w:lang w:eastAsia="zh-CN"/>
                </w:rPr>
                <w:noBreakHyphen/>
                <w:t>25dBm)</w:t>
              </w:r>
              <w:r w:rsidRPr="008019AF">
                <w:rPr>
                  <w:rFonts w:cs="Arial"/>
                </w:rPr>
                <w:t>/1</w:t>
              </w:r>
              <w:r w:rsidRPr="008019AF">
                <w:rPr>
                  <w:rFonts w:cs="Arial"/>
                  <w:lang w:eastAsia="zh-CN"/>
                </w:rPr>
                <w:t>00k</w:t>
              </w:r>
              <w:r w:rsidRPr="008019AF">
                <w:rPr>
                  <w:rFonts w:cs="Arial"/>
                </w:rPr>
                <w:t>Hz.</w:t>
              </w:r>
            </w:ins>
          </w:p>
          <w:p w14:paraId="0230F4E3" w14:textId="77777777" w:rsidR="00565ECD" w:rsidRPr="008019AF" w:rsidRDefault="00565ECD" w:rsidP="00A0615D">
            <w:pPr>
              <w:pStyle w:val="TAN"/>
              <w:rPr>
                <w:ins w:id="5595" w:author="R4-1809562" w:date="2018-07-11T17:46:00Z"/>
                <w:rFonts w:cs="Arial"/>
              </w:rPr>
            </w:pPr>
            <w:ins w:id="5596" w:author="R4-1809562" w:date="2018-07-11T17:46:00Z">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w:t>
              </w:r>
            </w:ins>
          </w:p>
          <w:p w14:paraId="2B2F6349" w14:textId="77777777" w:rsidR="00565ECD" w:rsidRPr="008019AF" w:rsidRDefault="00565ECD" w:rsidP="00A0615D">
            <w:pPr>
              <w:pStyle w:val="TAN"/>
              <w:rPr>
                <w:ins w:id="5597" w:author="R4-1809562" w:date="2018-07-11T17:46:00Z"/>
                <w:rFonts w:cs="Arial"/>
              </w:rPr>
            </w:pPr>
            <w:ins w:id="5598" w:author="R4-1809562" w:date="2018-07-11T17:46:00Z">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ins>
          </w:p>
        </w:tc>
      </w:tr>
    </w:tbl>
    <w:p w14:paraId="39A84A63" w14:textId="3F50E03A" w:rsidR="00565ECD" w:rsidRDefault="00565ECD" w:rsidP="00C1689C">
      <w:pPr>
        <w:rPr>
          <w:ins w:id="5599" w:author="R4-1809562" w:date="2018-07-11T17:46:00Z"/>
        </w:rPr>
      </w:pPr>
    </w:p>
    <w:p w14:paraId="083A7B7B" w14:textId="77777777" w:rsidR="00565ECD" w:rsidRDefault="00565ECD" w:rsidP="00C1689C">
      <w:pPr>
        <w:pStyle w:val="TH"/>
        <w:rPr>
          <w:ins w:id="5600" w:author="R4-1809562" w:date="2018-07-11T17:46:00Z"/>
        </w:rPr>
      </w:pPr>
      <w:ins w:id="5601" w:author="R4-1809562" w:date="2018-07-11T17:46:00Z">
        <w:r>
          <w:lastRenderedPageBreak/>
          <w:t>Table 6.7</w:t>
        </w:r>
        <w:r w:rsidRPr="008019AF">
          <w:t>.4</w:t>
        </w:r>
        <w:r>
          <w:t>.5.1</w:t>
        </w:r>
        <w:r w:rsidRPr="008019AF">
          <w:t>-</w:t>
        </w:r>
        <w:r>
          <w:rPr>
            <w:rFonts w:eastAsia="SimSun"/>
            <w:lang w:eastAsia="zh-CN"/>
          </w:rPr>
          <w:t>10</w:t>
        </w:r>
        <w:r w:rsidRPr="008019AF">
          <w:t xml:space="preserve">: Medium Range BS </w:t>
        </w:r>
        <w:r w:rsidRPr="008019AF">
          <w:rPr>
            <w:i/>
          </w:rPr>
          <w:t xml:space="preserve">operating </w:t>
        </w:r>
        <w:r w:rsidRPr="00565ECD">
          <w:rPr>
            <w:i/>
          </w:rPr>
          <w:t>band</w:t>
        </w:r>
        <w:r w:rsidRPr="00565ECD">
          <w:t xml:space="preserve"> unwanted emission limits</w:t>
        </w:r>
        <w:r w:rsidRPr="00565ECD">
          <w:rPr>
            <w:lang w:eastAsia="zh-CN"/>
          </w:rPr>
          <w:t xml:space="preserve">, </w:t>
        </w:r>
        <w:r w:rsidRPr="00565ECD">
          <w:rPr>
            <w:rFonts w:cs="v5.0.0"/>
            <w:lang w:eastAsia="zh-CN"/>
          </w:rPr>
          <w:t>31</w:t>
        </w:r>
        <w:r w:rsidRPr="00565ECD">
          <w:rPr>
            <w:rFonts w:cs="v5.0.0"/>
          </w:rPr>
          <w:t xml:space="preserve">&lt; </w:t>
        </w:r>
        <w:r w:rsidRPr="00565ECD">
          <w:rPr>
            <w:rFonts w:cs="v5.0.0"/>
            <w:bCs/>
          </w:rPr>
          <w:t>P</w:t>
        </w:r>
        <w:r w:rsidRPr="00565ECD">
          <w:rPr>
            <w:rFonts w:cs="v5.0.0"/>
            <w:vertAlign w:val="subscript"/>
          </w:rPr>
          <w:t>rated,x</w:t>
        </w:r>
        <w:r w:rsidRPr="00565ECD">
          <w:rPr>
            <w:rFonts w:cs="v5.0.0"/>
          </w:rPr>
          <w:t xml:space="preserve"> </w:t>
        </w:r>
        <w:r w:rsidRPr="00565ECD">
          <w:rPr>
            <w:rFonts w:cs="v5.0.0"/>
          </w:rPr>
          <w:sym w:font="Symbol" w:char="F0A3"/>
        </w:r>
        <w:r w:rsidRPr="008019AF">
          <w:rPr>
            <w:rFonts w:cs="v5.0.0"/>
          </w:rPr>
          <w:t xml:space="preserve"> 38 dBm</w:t>
        </w:r>
        <w:r>
          <w:rPr>
            <w:rFonts w:cs="v5.0.0"/>
          </w:rPr>
          <w:t xml:space="preserve"> ( 3 GHz &lt; NR bands </w:t>
        </w:r>
        <w:r>
          <w:rPr>
            <w:rFonts w:cs="Arial"/>
          </w:rPr>
          <w:t>≤</w:t>
        </w:r>
        <w:r>
          <w:rPr>
            <w:rFonts w:cs="v5.0.0"/>
          </w:rPr>
          <w:t xml:space="preserve"> 4.2 GHz)</w:t>
        </w:r>
      </w:ins>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565ECD" w:rsidRPr="008019AF" w14:paraId="1FA81657" w14:textId="77777777" w:rsidTr="00A0615D">
        <w:trPr>
          <w:cantSplit/>
          <w:jc w:val="center"/>
          <w:ins w:id="5602" w:author="R4-1809562" w:date="2018-07-11T17:46:00Z"/>
        </w:trPr>
        <w:tc>
          <w:tcPr>
            <w:tcW w:w="2127" w:type="dxa"/>
            <w:tcBorders>
              <w:top w:val="single" w:sz="4" w:space="0" w:color="auto"/>
              <w:left w:val="single" w:sz="4" w:space="0" w:color="auto"/>
              <w:bottom w:val="single" w:sz="4" w:space="0" w:color="auto"/>
              <w:right w:val="single" w:sz="4" w:space="0" w:color="auto"/>
            </w:tcBorders>
          </w:tcPr>
          <w:p w14:paraId="469FC40C" w14:textId="77777777" w:rsidR="00565ECD" w:rsidRPr="008019AF" w:rsidRDefault="00565ECD" w:rsidP="00A0615D">
            <w:pPr>
              <w:pStyle w:val="TAH"/>
              <w:rPr>
                <w:ins w:id="5603" w:author="R4-1809562" w:date="2018-07-11T17:46:00Z"/>
                <w:rFonts w:cs="Arial"/>
              </w:rPr>
            </w:pPr>
            <w:ins w:id="5604" w:author="R4-1809562" w:date="2018-07-11T17:46:00Z">
              <w:r w:rsidRPr="008019AF">
                <w:rPr>
                  <w:rFonts w:cs="Arial"/>
                </w:rPr>
                <w:t xml:space="preserve">Frequency offset of measurement filter </w:t>
              </w:r>
              <w:r w:rsidRPr="008019AF">
                <w:rPr>
                  <w:rFonts w:cs="Arial"/>
                </w:rPr>
                <w:noBreakHyphen/>
                <w:t xml:space="preserve">3dB point, </w:t>
              </w:r>
              <w:r w:rsidRPr="008019AF">
                <w:rPr>
                  <w:rFonts w:cs="Arial"/>
                </w:rPr>
                <w:sym w:font="Symbol" w:char="F044"/>
              </w:r>
              <w:r w:rsidRPr="008019AF">
                <w:rPr>
                  <w:rFonts w:cs="Arial"/>
                </w:rPr>
                <w:t>f</w:t>
              </w:r>
            </w:ins>
          </w:p>
        </w:tc>
        <w:tc>
          <w:tcPr>
            <w:tcW w:w="2976" w:type="dxa"/>
            <w:tcBorders>
              <w:top w:val="single" w:sz="4" w:space="0" w:color="auto"/>
              <w:left w:val="single" w:sz="4" w:space="0" w:color="auto"/>
              <w:bottom w:val="single" w:sz="4" w:space="0" w:color="auto"/>
              <w:right w:val="single" w:sz="4" w:space="0" w:color="auto"/>
            </w:tcBorders>
          </w:tcPr>
          <w:p w14:paraId="7A30DA32" w14:textId="77777777" w:rsidR="00565ECD" w:rsidRPr="008019AF" w:rsidRDefault="00565ECD" w:rsidP="00A0615D">
            <w:pPr>
              <w:pStyle w:val="TAH"/>
              <w:rPr>
                <w:ins w:id="5605" w:author="R4-1809562" w:date="2018-07-11T17:46:00Z"/>
                <w:rFonts w:cs="Arial"/>
              </w:rPr>
            </w:pPr>
            <w:ins w:id="5606" w:author="R4-1809562" w:date="2018-07-11T17:46:00Z">
              <w:r w:rsidRPr="008019AF">
                <w:rPr>
                  <w:rFonts w:cs="Arial"/>
                </w:rPr>
                <w:t>Frequency offset of measurement filter centre frequency, f_offset</w:t>
              </w:r>
            </w:ins>
          </w:p>
        </w:tc>
        <w:tc>
          <w:tcPr>
            <w:tcW w:w="3455" w:type="dxa"/>
            <w:tcBorders>
              <w:top w:val="single" w:sz="4" w:space="0" w:color="auto"/>
              <w:left w:val="single" w:sz="4" w:space="0" w:color="auto"/>
              <w:bottom w:val="single" w:sz="4" w:space="0" w:color="auto"/>
              <w:right w:val="single" w:sz="4" w:space="0" w:color="auto"/>
            </w:tcBorders>
          </w:tcPr>
          <w:p w14:paraId="3F2FA833" w14:textId="77777777" w:rsidR="00565ECD" w:rsidRPr="008019AF" w:rsidRDefault="00565ECD" w:rsidP="00A0615D">
            <w:pPr>
              <w:pStyle w:val="TAH"/>
              <w:rPr>
                <w:ins w:id="5607" w:author="R4-1809562" w:date="2018-07-11T17:46:00Z"/>
                <w:rFonts w:cs="Arial"/>
              </w:rPr>
            </w:pPr>
            <w:ins w:id="5608" w:author="R4-1809562" w:date="2018-07-11T17:46:00Z">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ins>
          </w:p>
        </w:tc>
        <w:tc>
          <w:tcPr>
            <w:tcW w:w="1430" w:type="dxa"/>
            <w:tcBorders>
              <w:top w:val="single" w:sz="4" w:space="0" w:color="auto"/>
              <w:left w:val="single" w:sz="4" w:space="0" w:color="auto"/>
              <w:bottom w:val="single" w:sz="4" w:space="0" w:color="auto"/>
              <w:right w:val="single" w:sz="4" w:space="0" w:color="auto"/>
            </w:tcBorders>
          </w:tcPr>
          <w:p w14:paraId="22548612" w14:textId="77777777" w:rsidR="00565ECD" w:rsidRPr="008019AF" w:rsidRDefault="00565ECD" w:rsidP="00A0615D">
            <w:pPr>
              <w:pStyle w:val="TAH"/>
              <w:rPr>
                <w:ins w:id="5609" w:author="R4-1809562" w:date="2018-07-11T17:46:00Z"/>
                <w:rFonts w:eastAsia="SimSun" w:cs="Arial"/>
                <w:lang w:eastAsia="zh-CN"/>
              </w:rPr>
            </w:pPr>
            <w:ins w:id="5610" w:author="R4-1809562" w:date="2018-07-11T17:46:00Z">
              <w:r w:rsidRPr="008019AF">
                <w:rPr>
                  <w:rFonts w:cs="Arial"/>
                </w:rPr>
                <w:t xml:space="preserve">Measurement bandwidth </w:t>
              </w:r>
            </w:ins>
          </w:p>
        </w:tc>
      </w:tr>
      <w:tr w:rsidR="00565ECD" w:rsidRPr="008019AF" w14:paraId="7DC386CE" w14:textId="77777777" w:rsidTr="00A0615D">
        <w:trPr>
          <w:cantSplit/>
          <w:jc w:val="center"/>
          <w:ins w:id="5611" w:author="R4-1809562" w:date="2018-07-11T17:46:00Z"/>
        </w:trPr>
        <w:tc>
          <w:tcPr>
            <w:tcW w:w="2127" w:type="dxa"/>
            <w:tcBorders>
              <w:top w:val="single" w:sz="4" w:space="0" w:color="auto"/>
              <w:left w:val="single" w:sz="4" w:space="0" w:color="auto"/>
              <w:bottom w:val="single" w:sz="4" w:space="0" w:color="auto"/>
              <w:right w:val="single" w:sz="4" w:space="0" w:color="auto"/>
            </w:tcBorders>
          </w:tcPr>
          <w:p w14:paraId="0E6DCB1F" w14:textId="77777777" w:rsidR="00565ECD" w:rsidRPr="008019AF" w:rsidRDefault="00565ECD" w:rsidP="00A0615D">
            <w:pPr>
              <w:pStyle w:val="TAC"/>
              <w:rPr>
                <w:ins w:id="5612" w:author="R4-1809562" w:date="2018-07-11T17:46:00Z"/>
                <w:rFonts w:cs="v5.0.0"/>
              </w:rPr>
            </w:pPr>
            <w:ins w:id="5613" w:author="R4-1809562" w:date="2018-07-11T17:46:00Z">
              <w:r w:rsidRPr="008019AF">
                <w:rPr>
                  <w:rFonts w:cs="v5.0.0"/>
                </w:rPr>
                <w:t xml:space="preserve">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ins>
          </w:p>
        </w:tc>
        <w:tc>
          <w:tcPr>
            <w:tcW w:w="2976" w:type="dxa"/>
            <w:tcBorders>
              <w:top w:val="single" w:sz="4" w:space="0" w:color="auto"/>
              <w:left w:val="single" w:sz="4" w:space="0" w:color="auto"/>
              <w:bottom w:val="single" w:sz="4" w:space="0" w:color="auto"/>
              <w:right w:val="single" w:sz="4" w:space="0" w:color="auto"/>
            </w:tcBorders>
          </w:tcPr>
          <w:p w14:paraId="25160AA1" w14:textId="77777777" w:rsidR="00565ECD" w:rsidRPr="008019AF" w:rsidRDefault="00565ECD" w:rsidP="00A0615D">
            <w:pPr>
              <w:pStyle w:val="TAC"/>
              <w:rPr>
                <w:ins w:id="5614" w:author="R4-1809562" w:date="2018-07-11T17:46:00Z"/>
                <w:rFonts w:cs="v5.0.0"/>
              </w:rPr>
            </w:pPr>
            <w:ins w:id="5615" w:author="R4-1809562" w:date="2018-07-11T17:46:00Z">
              <w:r w:rsidRPr="008019AF">
                <w:rPr>
                  <w:rFonts w:cs="v5.0.0"/>
                </w:rPr>
                <w:t xml:space="preserve">0.05 MHz </w:t>
              </w:r>
              <w:r w:rsidRPr="008019AF">
                <w:rPr>
                  <w:rFonts w:cs="v5.0.0"/>
                </w:rPr>
                <w:sym w:font="Symbol" w:char="F0A3"/>
              </w:r>
              <w:r w:rsidRPr="008019AF">
                <w:rPr>
                  <w:rFonts w:cs="v5.0.0"/>
                </w:rPr>
                <w:t xml:space="preserve"> f_offset &lt; 5.05 MHz</w:t>
              </w:r>
            </w:ins>
          </w:p>
        </w:tc>
        <w:tc>
          <w:tcPr>
            <w:tcW w:w="3455" w:type="dxa"/>
            <w:tcBorders>
              <w:top w:val="single" w:sz="4" w:space="0" w:color="auto"/>
              <w:left w:val="single" w:sz="4" w:space="0" w:color="auto"/>
              <w:bottom w:val="single" w:sz="4" w:space="0" w:color="auto"/>
              <w:right w:val="single" w:sz="4" w:space="0" w:color="auto"/>
            </w:tcBorders>
            <w:vAlign w:val="center"/>
          </w:tcPr>
          <w:p w14:paraId="59A275F6" w14:textId="77777777" w:rsidR="00565ECD" w:rsidRPr="008019AF" w:rsidRDefault="007620B0" w:rsidP="00A0615D">
            <w:pPr>
              <w:pStyle w:val="TAC"/>
              <w:rPr>
                <w:ins w:id="5616" w:author="R4-1809562" w:date="2018-07-11T17:46:00Z"/>
                <w:rFonts w:cs="v5.0.0"/>
              </w:rPr>
            </w:pPr>
            <m:oMathPara>
              <m:oMath>
                <m:sSub>
                  <m:sSubPr>
                    <m:ctrlPr>
                      <w:ins w:id="5617" w:author="R4-1809562" w:date="2018-07-11T17:46:00Z">
                        <w:rPr>
                          <w:rFonts w:ascii="Cambria Math" w:hAnsi="Cambria Math" w:cs="v5.0.0"/>
                          <w:i/>
                        </w:rPr>
                      </w:ins>
                    </m:ctrlPr>
                  </m:sSubPr>
                  <m:e>
                    <m:r>
                      <w:ins w:id="5618" w:author="R4-1809562" w:date="2018-07-11T17:46:00Z">
                        <w:rPr>
                          <w:rFonts w:ascii="Cambria Math" w:hAnsi="Cambria Math" w:cs="v5.0.0"/>
                        </w:rPr>
                        <m:t>P</m:t>
                      </w:ins>
                    </m:r>
                  </m:e>
                  <m:sub>
                    <m:r>
                      <w:ins w:id="5619" w:author="R4-1809562" w:date="2018-07-11T17:46:00Z">
                        <w:rPr>
                          <w:rFonts w:ascii="Cambria Math" w:hAnsi="Cambria Math" w:cs="v5.0.0"/>
                        </w:rPr>
                        <m:t>max,x</m:t>
                      </w:ins>
                    </m:r>
                  </m:sub>
                </m:sSub>
                <m:r>
                  <w:ins w:id="5620" w:author="R4-1809562" w:date="2018-07-11T17:46:00Z">
                    <w:rPr>
                      <w:rFonts w:ascii="Cambria Math" w:hAnsi="Cambria Math" w:cs="v5.0.0"/>
                    </w:rPr>
                    <m:t>-53+FFS dB-</m:t>
                  </w:ins>
                </m:r>
                <m:box>
                  <m:boxPr>
                    <m:ctrlPr>
                      <w:ins w:id="5621" w:author="R4-1809562" w:date="2018-07-11T17:46:00Z">
                        <w:rPr>
                          <w:rFonts w:ascii="Cambria Math" w:hAnsi="Cambria Math" w:cs="v5.0.0"/>
                          <w:i/>
                        </w:rPr>
                      </w:ins>
                    </m:ctrlPr>
                  </m:boxPr>
                  <m:e>
                    <m:argPr>
                      <m:argSz m:val="-1"/>
                    </m:argPr>
                    <m:f>
                      <m:fPr>
                        <m:ctrlPr>
                          <w:ins w:id="5622" w:author="R4-1809562" w:date="2018-07-11T17:46:00Z">
                            <w:rPr>
                              <w:rFonts w:ascii="Cambria Math" w:hAnsi="Cambria Math" w:cs="v5.0.0"/>
                              <w:i/>
                            </w:rPr>
                          </w:ins>
                        </m:ctrlPr>
                      </m:fPr>
                      <m:num>
                        <m:r>
                          <w:ins w:id="5623" w:author="R4-1809562" w:date="2018-07-11T17:46:00Z">
                            <w:rPr>
                              <w:rFonts w:ascii="Cambria Math" w:hAnsi="Cambria Math" w:cs="v5.0.0"/>
                            </w:rPr>
                            <m:t>7</m:t>
                          </w:ins>
                        </m:r>
                      </m:num>
                      <m:den>
                        <m:r>
                          <w:ins w:id="5624" w:author="R4-1809562" w:date="2018-07-11T17:46:00Z">
                            <w:rPr>
                              <w:rFonts w:ascii="Cambria Math" w:hAnsi="Cambria Math" w:cs="v5.0.0"/>
                            </w:rPr>
                            <m:t>5</m:t>
                          </w:ins>
                        </m:r>
                      </m:den>
                    </m:f>
                    <m:d>
                      <m:dPr>
                        <m:ctrlPr>
                          <w:ins w:id="5625" w:author="R4-1809562" w:date="2018-07-11T17:46:00Z">
                            <w:rPr>
                              <w:rFonts w:ascii="Cambria Math" w:hAnsi="Cambria Math" w:cs="v5.0.0"/>
                              <w:i/>
                            </w:rPr>
                          </w:ins>
                        </m:ctrlPr>
                      </m:dPr>
                      <m:e>
                        <m:box>
                          <m:boxPr>
                            <m:ctrlPr>
                              <w:ins w:id="5626" w:author="R4-1809562" w:date="2018-07-11T17:46:00Z">
                                <w:rPr>
                                  <w:rFonts w:ascii="Cambria Math" w:hAnsi="Cambria Math" w:cs="v5.0.0"/>
                                  <w:i/>
                                </w:rPr>
                              </w:ins>
                            </m:ctrlPr>
                          </m:boxPr>
                          <m:e>
                            <m:argPr>
                              <m:argSz m:val="-1"/>
                            </m:argPr>
                            <m:f>
                              <m:fPr>
                                <m:ctrlPr>
                                  <w:ins w:id="5627" w:author="R4-1809562" w:date="2018-07-11T17:46:00Z">
                                    <w:rPr>
                                      <w:rFonts w:ascii="Cambria Math" w:hAnsi="Cambria Math" w:cs="v5.0.0"/>
                                      <w:i/>
                                    </w:rPr>
                                  </w:ins>
                                </m:ctrlPr>
                              </m:fPr>
                              <m:num>
                                <m:r>
                                  <w:ins w:id="5628" w:author="R4-1809562" w:date="2018-07-11T17:46:00Z">
                                    <w:rPr>
                                      <w:rFonts w:ascii="Cambria Math" w:hAnsi="Cambria Math" w:cs="v5.0.0"/>
                                    </w:rPr>
                                    <m:t>f_offset</m:t>
                                  </w:ins>
                                </m:r>
                              </m:num>
                              <m:den>
                                <m:r>
                                  <w:ins w:id="5629" w:author="R4-1809562" w:date="2018-07-11T17:46:00Z">
                                    <w:rPr>
                                      <w:rFonts w:ascii="Cambria Math" w:hAnsi="Cambria Math" w:cs="v5.0.0"/>
                                    </w:rPr>
                                    <m:t>MHz</m:t>
                                  </w:ins>
                                </m:r>
                              </m:den>
                            </m:f>
                            <m:r>
                              <w:ins w:id="5630" w:author="R4-1809562" w:date="2018-07-11T17:46:00Z">
                                <w:rPr>
                                  <w:rFonts w:ascii="Cambria Math" w:hAnsi="Cambria Math" w:cs="v5.0.0"/>
                                </w:rPr>
                                <m:t>-0.05</m:t>
                              </w:ins>
                            </m:r>
                          </m:e>
                        </m:box>
                      </m:e>
                    </m:d>
                    <m:r>
                      <w:ins w:id="5631" w:author="R4-1809562" w:date="2018-07-11T17:46:00Z">
                        <w:rPr>
                          <w:rFonts w:ascii="Cambria Math" w:hAnsi="Cambria Math" w:cs="v5.0.0"/>
                        </w:rPr>
                        <m:t>dB</m:t>
                      </w:ins>
                    </m:r>
                  </m:e>
                </m:box>
              </m:oMath>
            </m:oMathPara>
          </w:p>
        </w:tc>
        <w:tc>
          <w:tcPr>
            <w:tcW w:w="1430" w:type="dxa"/>
            <w:tcBorders>
              <w:top w:val="single" w:sz="4" w:space="0" w:color="auto"/>
              <w:left w:val="single" w:sz="4" w:space="0" w:color="auto"/>
              <w:bottom w:val="single" w:sz="4" w:space="0" w:color="auto"/>
              <w:right w:val="single" w:sz="4" w:space="0" w:color="auto"/>
            </w:tcBorders>
          </w:tcPr>
          <w:p w14:paraId="48945667" w14:textId="77777777" w:rsidR="00565ECD" w:rsidRPr="008019AF" w:rsidRDefault="00565ECD" w:rsidP="00A0615D">
            <w:pPr>
              <w:pStyle w:val="TAC"/>
              <w:rPr>
                <w:ins w:id="5632" w:author="R4-1809562" w:date="2018-07-11T17:46:00Z"/>
                <w:rFonts w:cs="v5.0.0"/>
              </w:rPr>
            </w:pPr>
            <w:ins w:id="5633" w:author="R4-1809562" w:date="2018-07-11T17:46:00Z">
              <w:r w:rsidRPr="008019AF">
                <w:rPr>
                  <w:rFonts w:cs="v5.0.0"/>
                </w:rPr>
                <w:t xml:space="preserve">100 kHz </w:t>
              </w:r>
            </w:ins>
          </w:p>
        </w:tc>
      </w:tr>
      <w:tr w:rsidR="00565ECD" w:rsidRPr="008019AF" w14:paraId="612B13AA" w14:textId="77777777" w:rsidTr="00A0615D">
        <w:trPr>
          <w:cantSplit/>
          <w:jc w:val="center"/>
          <w:ins w:id="5634" w:author="R4-1809562" w:date="2018-07-11T17:46:00Z"/>
        </w:trPr>
        <w:tc>
          <w:tcPr>
            <w:tcW w:w="2127" w:type="dxa"/>
            <w:tcBorders>
              <w:top w:val="single" w:sz="4" w:space="0" w:color="auto"/>
              <w:left w:val="single" w:sz="4" w:space="0" w:color="auto"/>
              <w:bottom w:val="single" w:sz="4" w:space="0" w:color="auto"/>
              <w:right w:val="single" w:sz="4" w:space="0" w:color="auto"/>
            </w:tcBorders>
          </w:tcPr>
          <w:p w14:paraId="5117816C" w14:textId="77777777" w:rsidR="00565ECD" w:rsidRPr="008019AF" w:rsidRDefault="00565ECD" w:rsidP="00A0615D">
            <w:pPr>
              <w:pStyle w:val="TAC"/>
              <w:rPr>
                <w:ins w:id="5635" w:author="R4-1809562" w:date="2018-07-11T17:46:00Z"/>
                <w:rFonts w:cs="v5.0.0"/>
                <w:lang w:val="sv-SE"/>
              </w:rPr>
            </w:pPr>
            <w:ins w:id="5636" w:author="R4-1809562" w:date="2018-07-11T17:46:00Z">
              <w:r w:rsidRPr="008019AF">
                <w:rPr>
                  <w:rFonts w:cs="v5.0.0"/>
                  <w:lang w:val="sv-SE"/>
                </w:rPr>
                <w:t xml:space="preserve">5 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r w:rsidRPr="008019AF">
                <w:rPr>
                  <w:rFonts w:cs="Arial"/>
                  <w:lang w:val="sv-SE"/>
                </w:rPr>
                <w:t xml:space="preserve">min(10 MHz, </w:t>
              </w:r>
              <w:r w:rsidRPr="008019AF">
                <w:rPr>
                  <w:rFonts w:cs="Arial"/>
                </w:rPr>
                <w:t>Δ</w:t>
              </w:r>
              <w:r w:rsidRPr="008019AF">
                <w:rPr>
                  <w:rFonts w:cs="Arial"/>
                  <w:lang w:val="sv-SE"/>
                </w:rPr>
                <w:t>f</w:t>
              </w:r>
              <w:r w:rsidRPr="008019AF">
                <w:rPr>
                  <w:rFonts w:cs="Arial"/>
                  <w:vertAlign w:val="subscript"/>
                  <w:lang w:val="sv-SE" w:eastAsia="zh-CN"/>
                </w:rPr>
                <w:t>max</w:t>
              </w:r>
              <w:r w:rsidRPr="008019AF">
                <w:rPr>
                  <w:rFonts w:cs="Arial"/>
                  <w:lang w:val="sv-SE" w:eastAsia="zh-CN"/>
                </w:rPr>
                <w:t>)</w:t>
              </w:r>
            </w:ins>
          </w:p>
        </w:tc>
        <w:tc>
          <w:tcPr>
            <w:tcW w:w="2976" w:type="dxa"/>
            <w:tcBorders>
              <w:top w:val="single" w:sz="4" w:space="0" w:color="auto"/>
              <w:left w:val="single" w:sz="4" w:space="0" w:color="auto"/>
              <w:bottom w:val="single" w:sz="4" w:space="0" w:color="auto"/>
              <w:right w:val="single" w:sz="4" w:space="0" w:color="auto"/>
            </w:tcBorders>
          </w:tcPr>
          <w:p w14:paraId="0DCCFE5B" w14:textId="77777777" w:rsidR="00565ECD" w:rsidRPr="008019AF" w:rsidRDefault="00565ECD" w:rsidP="00A0615D">
            <w:pPr>
              <w:pStyle w:val="TAC"/>
              <w:rPr>
                <w:ins w:id="5637" w:author="R4-1809562" w:date="2018-07-11T17:46:00Z"/>
                <w:rFonts w:cs="v5.0.0"/>
                <w:lang w:val="sv-SE"/>
              </w:rPr>
            </w:pPr>
            <w:ins w:id="5638" w:author="R4-1809562" w:date="2018-07-11T17:46:00Z">
              <w:r w:rsidRPr="008019AF">
                <w:rPr>
                  <w:rFonts w:cs="v5.0.0"/>
                  <w:lang w:val="sv-SE"/>
                </w:rPr>
                <w:t xml:space="preserve">5.05 MHz </w:t>
              </w:r>
              <w:r w:rsidRPr="008019AF">
                <w:rPr>
                  <w:rFonts w:cs="v5.0.0"/>
                </w:rPr>
                <w:sym w:font="Symbol" w:char="F0A3"/>
              </w:r>
              <w:r w:rsidRPr="008019AF">
                <w:rPr>
                  <w:rFonts w:cs="v5.0.0"/>
                  <w:lang w:val="sv-SE"/>
                </w:rPr>
                <w:t xml:space="preserve"> f_offset &lt; </w:t>
              </w:r>
              <w:r w:rsidRPr="008019AF">
                <w:rPr>
                  <w:rFonts w:cs="Arial"/>
                  <w:lang w:val="sv-SE"/>
                </w:rPr>
                <w:t>min(10.05 MHz, f_offset</w:t>
              </w:r>
              <w:r w:rsidRPr="008019AF">
                <w:rPr>
                  <w:rFonts w:cs="Arial"/>
                  <w:vertAlign w:val="subscript"/>
                  <w:lang w:val="sv-SE" w:eastAsia="zh-CN"/>
                </w:rPr>
                <w:t>max</w:t>
              </w:r>
              <w:r w:rsidRPr="008019AF">
                <w:rPr>
                  <w:rFonts w:cs="Arial"/>
                  <w:lang w:val="sv-SE" w:eastAsia="zh-CN"/>
                </w:rPr>
                <w:t>)</w:t>
              </w:r>
            </w:ins>
          </w:p>
        </w:tc>
        <w:tc>
          <w:tcPr>
            <w:tcW w:w="3455" w:type="dxa"/>
            <w:tcBorders>
              <w:top w:val="single" w:sz="4" w:space="0" w:color="auto"/>
              <w:left w:val="single" w:sz="4" w:space="0" w:color="auto"/>
              <w:bottom w:val="single" w:sz="4" w:space="0" w:color="auto"/>
              <w:right w:val="single" w:sz="4" w:space="0" w:color="auto"/>
            </w:tcBorders>
          </w:tcPr>
          <w:p w14:paraId="0C468EAD" w14:textId="77777777" w:rsidR="00565ECD" w:rsidRPr="008019AF" w:rsidRDefault="00565ECD" w:rsidP="00A0615D">
            <w:pPr>
              <w:pStyle w:val="TAC"/>
              <w:rPr>
                <w:ins w:id="5639" w:author="R4-1809562" w:date="2018-07-11T17:46:00Z"/>
                <w:rFonts w:cs="v5.0.0"/>
              </w:rPr>
            </w:pPr>
            <w:ins w:id="5640" w:author="R4-1809562" w:date="2018-07-11T17:46:00Z">
              <w:r w:rsidRPr="008019AF">
                <w:rPr>
                  <w:rFonts w:cs="Arial"/>
                  <w:lang w:eastAsia="zh-CN"/>
                </w:rPr>
                <w:t>P</w:t>
              </w:r>
              <w:r w:rsidRPr="008019AF">
                <w:rPr>
                  <w:rFonts w:cs="Arial"/>
                  <w:vertAlign w:val="subscript"/>
                  <w:lang w:eastAsia="zh-CN"/>
                </w:rPr>
                <w:t>max,x</w:t>
              </w:r>
              <w:r w:rsidRPr="008019AF">
                <w:rPr>
                  <w:rFonts w:cs="Arial"/>
                  <w:lang w:eastAsia="zh-CN"/>
                </w:rPr>
                <w:t>-60</w:t>
              </w:r>
              <w:r>
                <w:rPr>
                  <w:rFonts w:cs="Arial"/>
                  <w:lang w:eastAsia="zh-CN"/>
                </w:rPr>
                <w:t xml:space="preserve"> </w:t>
              </w:r>
              <w:r w:rsidRPr="00C1689C">
                <w:rPr>
                  <w:rFonts w:cs="Arial"/>
                  <w:highlight w:val="yellow"/>
                  <w:lang w:eastAsia="zh-CN"/>
                </w:rPr>
                <w:t>+ FFS</w:t>
              </w:r>
              <w:r>
                <w:rPr>
                  <w:rFonts w:cs="Arial"/>
                  <w:lang w:eastAsia="zh-CN"/>
                </w:rPr>
                <w:t xml:space="preserve"> </w:t>
              </w:r>
              <w:r w:rsidRPr="008019AF">
                <w:rPr>
                  <w:rFonts w:cs="Arial"/>
                  <w:lang w:eastAsia="zh-CN"/>
                </w:rPr>
                <w:t>dB</w:t>
              </w:r>
            </w:ins>
          </w:p>
        </w:tc>
        <w:tc>
          <w:tcPr>
            <w:tcW w:w="1430" w:type="dxa"/>
            <w:tcBorders>
              <w:top w:val="single" w:sz="4" w:space="0" w:color="auto"/>
              <w:left w:val="single" w:sz="4" w:space="0" w:color="auto"/>
              <w:bottom w:val="single" w:sz="4" w:space="0" w:color="auto"/>
              <w:right w:val="single" w:sz="4" w:space="0" w:color="auto"/>
            </w:tcBorders>
          </w:tcPr>
          <w:p w14:paraId="09DC3D5F" w14:textId="77777777" w:rsidR="00565ECD" w:rsidRPr="008019AF" w:rsidRDefault="00565ECD" w:rsidP="00A0615D">
            <w:pPr>
              <w:pStyle w:val="TAC"/>
              <w:rPr>
                <w:ins w:id="5641" w:author="R4-1809562" w:date="2018-07-11T17:46:00Z"/>
                <w:rFonts w:cs="v5.0.0"/>
              </w:rPr>
            </w:pPr>
            <w:ins w:id="5642" w:author="R4-1809562" w:date="2018-07-11T17:46:00Z">
              <w:r w:rsidRPr="008019AF">
                <w:rPr>
                  <w:rFonts w:cs="v5.0.0"/>
                </w:rPr>
                <w:t xml:space="preserve">100 kHz </w:t>
              </w:r>
            </w:ins>
          </w:p>
        </w:tc>
      </w:tr>
      <w:tr w:rsidR="00565ECD" w:rsidRPr="008019AF" w14:paraId="1D3834D1" w14:textId="77777777" w:rsidTr="00A0615D">
        <w:trPr>
          <w:cantSplit/>
          <w:jc w:val="center"/>
          <w:ins w:id="5643" w:author="R4-1809562" w:date="2018-07-11T17:46:00Z"/>
        </w:trPr>
        <w:tc>
          <w:tcPr>
            <w:tcW w:w="2127" w:type="dxa"/>
            <w:tcBorders>
              <w:top w:val="single" w:sz="4" w:space="0" w:color="auto"/>
              <w:left w:val="single" w:sz="4" w:space="0" w:color="auto"/>
              <w:bottom w:val="single" w:sz="4" w:space="0" w:color="auto"/>
              <w:right w:val="single" w:sz="4" w:space="0" w:color="auto"/>
            </w:tcBorders>
          </w:tcPr>
          <w:p w14:paraId="4C9E5CC4" w14:textId="77777777" w:rsidR="00565ECD" w:rsidRPr="008019AF" w:rsidRDefault="00565ECD" w:rsidP="00A0615D">
            <w:pPr>
              <w:pStyle w:val="TAC"/>
              <w:rPr>
                <w:ins w:id="5644" w:author="R4-1809562" w:date="2018-07-11T17:46:00Z"/>
                <w:rFonts w:cs="v5.0.0"/>
              </w:rPr>
            </w:pPr>
            <w:ins w:id="5645" w:author="R4-1809562" w:date="2018-07-11T17:46:00Z">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w:t>
              </w:r>
              <w:r w:rsidRPr="008019AF">
                <w:rPr>
                  <w:rFonts w:cs="v5.0.0"/>
                  <w:vertAlign w:val="subscript"/>
                </w:rPr>
                <w:t>max</w:t>
              </w:r>
            </w:ins>
          </w:p>
        </w:tc>
        <w:tc>
          <w:tcPr>
            <w:tcW w:w="2976" w:type="dxa"/>
            <w:tcBorders>
              <w:top w:val="single" w:sz="4" w:space="0" w:color="auto"/>
              <w:left w:val="single" w:sz="4" w:space="0" w:color="auto"/>
              <w:bottom w:val="single" w:sz="4" w:space="0" w:color="auto"/>
              <w:right w:val="single" w:sz="4" w:space="0" w:color="auto"/>
            </w:tcBorders>
          </w:tcPr>
          <w:p w14:paraId="72599647" w14:textId="77777777" w:rsidR="00565ECD" w:rsidRPr="008019AF" w:rsidRDefault="00565ECD" w:rsidP="00A0615D">
            <w:pPr>
              <w:pStyle w:val="TAC"/>
              <w:rPr>
                <w:ins w:id="5646" w:author="R4-1809562" w:date="2018-07-11T17:46:00Z"/>
                <w:rFonts w:cs="v5.0.0"/>
              </w:rPr>
            </w:pPr>
            <w:ins w:id="5647" w:author="R4-1809562" w:date="2018-07-11T17:46:00Z">
              <w:r w:rsidRPr="008019AF">
                <w:rPr>
                  <w:rFonts w:cs="v5.0.0"/>
                </w:rPr>
                <w:t xml:space="preserve">10.05 MHz </w:t>
              </w:r>
              <w:r w:rsidRPr="008019AF">
                <w:rPr>
                  <w:rFonts w:cs="v5.0.0"/>
                </w:rPr>
                <w:sym w:font="Symbol" w:char="F0A3"/>
              </w:r>
              <w:r w:rsidRPr="008019AF">
                <w:rPr>
                  <w:rFonts w:cs="v5.0.0"/>
                </w:rPr>
                <w:t xml:space="preserve"> f_offset &lt; f_offset</w:t>
              </w:r>
              <w:r w:rsidRPr="008019AF">
                <w:rPr>
                  <w:rFonts w:cs="v5.0.0"/>
                  <w:vertAlign w:val="subscript"/>
                </w:rPr>
                <w:t>max</w:t>
              </w:r>
            </w:ins>
          </w:p>
        </w:tc>
        <w:tc>
          <w:tcPr>
            <w:tcW w:w="3455" w:type="dxa"/>
            <w:tcBorders>
              <w:top w:val="single" w:sz="4" w:space="0" w:color="auto"/>
              <w:left w:val="single" w:sz="4" w:space="0" w:color="auto"/>
              <w:bottom w:val="single" w:sz="4" w:space="0" w:color="auto"/>
              <w:right w:val="single" w:sz="4" w:space="0" w:color="auto"/>
            </w:tcBorders>
          </w:tcPr>
          <w:p w14:paraId="71E72224" w14:textId="77777777" w:rsidR="00565ECD" w:rsidRPr="008019AF" w:rsidRDefault="00565ECD" w:rsidP="00A0615D">
            <w:pPr>
              <w:pStyle w:val="TAC"/>
              <w:rPr>
                <w:ins w:id="5648" w:author="R4-1809562" w:date="2018-07-11T17:46:00Z"/>
                <w:rFonts w:cs="v5.0.0"/>
              </w:rPr>
            </w:pPr>
            <w:ins w:id="5649" w:author="R4-1809562" w:date="2018-07-11T17:46:00Z">
              <w:r w:rsidRPr="008019AF">
                <w:rPr>
                  <w:rFonts w:cs="Arial"/>
                  <w:lang w:eastAsia="zh-CN"/>
                </w:rPr>
                <w:t>Min(P</w:t>
              </w:r>
              <w:r w:rsidRPr="008019AF">
                <w:rPr>
                  <w:rFonts w:cs="Arial"/>
                  <w:vertAlign w:val="subscript"/>
                  <w:lang w:eastAsia="zh-CN"/>
                </w:rPr>
                <w:t>max,xc</w:t>
              </w:r>
              <w:r w:rsidRPr="008019AF">
                <w:rPr>
                  <w:rFonts w:cs="Arial"/>
                  <w:lang w:eastAsia="zh-CN"/>
                </w:rPr>
                <w:t>-60dB, -25</w:t>
              </w:r>
              <w:r>
                <w:rPr>
                  <w:rFonts w:cs="Arial"/>
                  <w:lang w:eastAsia="zh-CN"/>
                </w:rPr>
                <w:t xml:space="preserve"> </w:t>
              </w:r>
              <w:r w:rsidRPr="008019AF">
                <w:rPr>
                  <w:rFonts w:cs="Arial"/>
                  <w:lang w:eastAsia="zh-CN"/>
                </w:rPr>
                <w:t xml:space="preserve">dBm) (Note </w:t>
              </w:r>
              <w:r w:rsidRPr="008019AF">
                <w:rPr>
                  <w:rFonts w:eastAsia="SimSun" w:cs="Arial"/>
                  <w:lang w:eastAsia="zh-CN"/>
                </w:rPr>
                <w:t>3</w:t>
              </w:r>
              <w:r w:rsidRPr="008019AF">
                <w:rPr>
                  <w:rFonts w:cs="Arial"/>
                  <w:lang w:eastAsia="zh-CN"/>
                </w:rPr>
                <w:t>)</w:t>
              </w:r>
            </w:ins>
          </w:p>
        </w:tc>
        <w:tc>
          <w:tcPr>
            <w:tcW w:w="1430" w:type="dxa"/>
            <w:tcBorders>
              <w:top w:val="single" w:sz="4" w:space="0" w:color="auto"/>
              <w:left w:val="single" w:sz="4" w:space="0" w:color="auto"/>
              <w:bottom w:val="single" w:sz="4" w:space="0" w:color="auto"/>
              <w:right w:val="single" w:sz="4" w:space="0" w:color="auto"/>
            </w:tcBorders>
          </w:tcPr>
          <w:p w14:paraId="4B15C520" w14:textId="77777777" w:rsidR="00565ECD" w:rsidRPr="008019AF" w:rsidRDefault="00565ECD" w:rsidP="00A0615D">
            <w:pPr>
              <w:pStyle w:val="TAC"/>
              <w:pBdr>
                <w:top w:val="single" w:sz="12" w:space="3" w:color="auto"/>
              </w:pBdr>
              <w:rPr>
                <w:ins w:id="5650" w:author="R4-1809562" w:date="2018-07-11T17:46:00Z"/>
                <w:rFonts w:cs="v5.0.0"/>
              </w:rPr>
            </w:pPr>
            <w:ins w:id="5651" w:author="R4-1809562" w:date="2018-07-11T17:46:00Z">
              <w:r w:rsidRPr="008019AF">
                <w:rPr>
                  <w:rFonts w:cs="v5.0.0"/>
                </w:rPr>
                <w:t>100 kHz</w:t>
              </w:r>
            </w:ins>
          </w:p>
        </w:tc>
      </w:tr>
      <w:tr w:rsidR="00565ECD" w:rsidRPr="008019AF" w14:paraId="39B024BC" w14:textId="77777777" w:rsidTr="00A0615D">
        <w:trPr>
          <w:cantSplit/>
          <w:jc w:val="center"/>
          <w:ins w:id="5652" w:author="R4-1809562" w:date="2018-07-11T17:46:00Z"/>
        </w:trPr>
        <w:tc>
          <w:tcPr>
            <w:tcW w:w="9988" w:type="dxa"/>
            <w:gridSpan w:val="4"/>
          </w:tcPr>
          <w:p w14:paraId="104F07C0" w14:textId="77777777" w:rsidR="00565ECD" w:rsidRPr="008019AF" w:rsidRDefault="00565ECD" w:rsidP="00A0615D">
            <w:pPr>
              <w:pStyle w:val="TAN"/>
              <w:rPr>
                <w:ins w:id="5653" w:author="R4-1809562" w:date="2018-07-11T17:46:00Z"/>
                <w:rFonts w:eastAsia="SimSun" w:cs="Arial"/>
                <w:lang w:eastAsia="zh-CN"/>
              </w:rPr>
            </w:pPr>
            <w:ins w:id="5654" w:author="R4-1809562" w:date="2018-07-11T17:46:00Z">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sub blocks on each side of the sub block gap</w:t>
              </w:r>
              <w:r w:rsidRPr="008019AF">
                <w:rPr>
                  <w:rFonts w:cs="Arial"/>
                </w:rPr>
                <w:t xml:space="preserve">. Exception is </w:t>
              </w:r>
              <w:r w:rsidRPr="008019AF">
                <w:rPr>
                  <w:rFonts w:ascii="Symbol" w:hAnsi="Symbol" w:cs="Arial"/>
                </w:rPr>
                <w:t></w:t>
              </w:r>
              <w:r w:rsidRPr="008019AF">
                <w:rPr>
                  <w:rFonts w:cs="Arial"/>
                </w:rPr>
                <w:t xml:space="preserve">f ≥ 10MHz from both adjacent sub blocks on each side of the sub-block gap, where the emission limits within sub-block gaps shall be </w:t>
              </w:r>
              <w:r w:rsidRPr="008019AF">
                <w:rPr>
                  <w:rFonts w:cs="Arial"/>
                  <w:lang w:eastAsia="zh-CN"/>
                </w:rPr>
                <w:t>Min(P</w:t>
              </w:r>
              <w:r w:rsidRPr="008019AF">
                <w:rPr>
                  <w:rFonts w:cs="Arial"/>
                  <w:vertAlign w:val="subscript"/>
                  <w:lang w:eastAsia="zh-CN"/>
                </w:rPr>
                <w:t>max,x</w:t>
              </w:r>
              <w:r w:rsidRPr="008019AF">
                <w:rPr>
                  <w:rFonts w:cs="Arial"/>
                  <w:lang w:eastAsia="zh-CN"/>
                </w:rPr>
                <w:t xml:space="preserve">-60dB, </w:t>
              </w:r>
              <w:r w:rsidRPr="008019AF">
                <w:rPr>
                  <w:rFonts w:cs="Arial"/>
                  <w:lang w:eastAsia="zh-CN"/>
                </w:rPr>
                <w:noBreakHyphen/>
                <w:t>25dBm)</w:t>
              </w:r>
              <w:r w:rsidRPr="008019AF">
                <w:rPr>
                  <w:rFonts w:cs="Arial"/>
                </w:rPr>
                <w:t>/1</w:t>
              </w:r>
              <w:r w:rsidRPr="008019AF">
                <w:rPr>
                  <w:rFonts w:cs="Arial"/>
                  <w:lang w:eastAsia="zh-CN"/>
                </w:rPr>
                <w:t>00k</w:t>
              </w:r>
              <w:r w:rsidRPr="008019AF">
                <w:rPr>
                  <w:rFonts w:cs="Arial"/>
                </w:rPr>
                <w:t>Hz.</w:t>
              </w:r>
            </w:ins>
          </w:p>
          <w:p w14:paraId="42E911B7" w14:textId="77777777" w:rsidR="00565ECD" w:rsidRPr="008019AF" w:rsidRDefault="00565ECD" w:rsidP="00A0615D">
            <w:pPr>
              <w:pStyle w:val="TAN"/>
              <w:rPr>
                <w:ins w:id="5655" w:author="R4-1809562" w:date="2018-07-11T17:46:00Z"/>
                <w:rFonts w:cs="Arial"/>
              </w:rPr>
            </w:pPr>
            <w:ins w:id="5656" w:author="R4-1809562" w:date="2018-07-11T17:46:00Z">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w:t>
              </w:r>
            </w:ins>
          </w:p>
          <w:p w14:paraId="02595F78" w14:textId="77777777" w:rsidR="00565ECD" w:rsidRPr="008019AF" w:rsidRDefault="00565ECD" w:rsidP="00A0615D">
            <w:pPr>
              <w:pStyle w:val="TAN"/>
              <w:rPr>
                <w:ins w:id="5657" w:author="R4-1809562" w:date="2018-07-11T17:46:00Z"/>
                <w:rFonts w:cs="Arial"/>
              </w:rPr>
            </w:pPr>
            <w:ins w:id="5658" w:author="R4-1809562" w:date="2018-07-11T17:46:00Z">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ins>
          </w:p>
        </w:tc>
      </w:tr>
    </w:tbl>
    <w:p w14:paraId="357E053C" w14:textId="61383ABB" w:rsidR="00565ECD" w:rsidRDefault="00565ECD" w:rsidP="00C1689C">
      <w:pPr>
        <w:pStyle w:val="TH"/>
      </w:pPr>
    </w:p>
    <w:p w14:paraId="26FC5423" w14:textId="77777777" w:rsidR="001769D4" w:rsidDel="001769D4" w:rsidRDefault="001769D4" w:rsidP="00C1689C">
      <w:pPr>
        <w:rPr>
          <w:ins w:id="5659" w:author="R4-1809562" w:date="2018-07-11T17:46:00Z"/>
          <w:del w:id="5660" w:author="Huawei" w:date="2018-07-11T18:13:00Z"/>
        </w:rPr>
      </w:pPr>
    </w:p>
    <w:p w14:paraId="3E9B9D79" w14:textId="77777777" w:rsidR="00565ECD" w:rsidRDefault="00565ECD" w:rsidP="00C1689C">
      <w:pPr>
        <w:pStyle w:val="TH"/>
        <w:rPr>
          <w:ins w:id="5661" w:author="R4-1809562" w:date="2018-07-11T17:46:00Z"/>
        </w:rPr>
      </w:pPr>
      <w:ins w:id="5662" w:author="R4-1809562" w:date="2018-07-11T17:46:00Z">
        <w:r>
          <w:t>Table 6.7</w:t>
        </w:r>
        <w:r w:rsidRPr="008019AF">
          <w:t>.4</w:t>
        </w:r>
        <w:r>
          <w:t>.5.1</w:t>
        </w:r>
        <w:r w:rsidRPr="008019AF">
          <w:t>-</w:t>
        </w:r>
        <w:r>
          <w:rPr>
            <w:rFonts w:eastAsia="SimSun"/>
            <w:lang w:eastAsia="zh-CN"/>
          </w:rPr>
          <w:t>11</w:t>
        </w:r>
        <w:r w:rsidRPr="008019AF">
          <w:t xml:space="preserve">: Medium Range BS </w:t>
        </w:r>
        <w:r w:rsidRPr="00F555AA">
          <w:t>operating band</w:t>
        </w:r>
        <w:r w:rsidRPr="008019AF">
          <w:t xml:space="preserve"> </w:t>
        </w:r>
        <w:r w:rsidRPr="00565ECD">
          <w:t>unwanted emission limits</w:t>
        </w:r>
        <w:r w:rsidRPr="00565ECD">
          <w:rPr>
            <w:lang w:eastAsia="zh-CN"/>
          </w:rPr>
          <w:t xml:space="preserve">, </w:t>
        </w:r>
        <w:r w:rsidRPr="00565ECD">
          <w:rPr>
            <w:rFonts w:cs="v5.0.0"/>
            <w:lang w:eastAsia="zh-CN"/>
          </w:rPr>
          <w:t>31</w:t>
        </w:r>
        <w:r w:rsidRPr="00565ECD">
          <w:rPr>
            <w:rFonts w:cs="v5.0.0"/>
          </w:rPr>
          <w:t xml:space="preserve">&lt; </w:t>
        </w:r>
        <w:r w:rsidRPr="00565ECD">
          <w:rPr>
            <w:rFonts w:cs="v5.0.0"/>
            <w:bCs/>
          </w:rPr>
          <w:t>P</w:t>
        </w:r>
        <w:r w:rsidRPr="00565ECD">
          <w:rPr>
            <w:rFonts w:cs="v5.0.0"/>
            <w:vertAlign w:val="subscript"/>
          </w:rPr>
          <w:t>rated,x</w:t>
        </w:r>
        <w:r w:rsidRPr="00565ECD">
          <w:rPr>
            <w:rFonts w:cs="v5.0.0"/>
          </w:rPr>
          <w:t xml:space="preserve"> </w:t>
        </w:r>
        <w:r w:rsidRPr="00565ECD">
          <w:rPr>
            <w:rFonts w:cs="v5.0.0"/>
          </w:rPr>
          <w:sym w:font="Symbol" w:char="F0A3"/>
        </w:r>
        <w:r w:rsidRPr="008019AF">
          <w:rPr>
            <w:rFonts w:cs="v5.0.0"/>
          </w:rPr>
          <w:t xml:space="preserve"> 38 dBm</w:t>
        </w:r>
        <w:r>
          <w:rPr>
            <w:rFonts w:cs="v5.0.0"/>
          </w:rPr>
          <w:t xml:space="preserve"> ( 4.2 GHz &lt; NR bands </w:t>
        </w:r>
        <w:r>
          <w:rPr>
            <w:rFonts w:cs="Arial"/>
          </w:rPr>
          <w:t>≤</w:t>
        </w:r>
        <w:r>
          <w:rPr>
            <w:rFonts w:cs="v5.0.0"/>
          </w:rPr>
          <w:t xml:space="preserve"> 6 GHz)</w:t>
        </w:r>
      </w:ins>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565ECD" w:rsidRPr="008019AF" w14:paraId="0193D6DA" w14:textId="77777777" w:rsidTr="00A0615D">
        <w:trPr>
          <w:cantSplit/>
          <w:jc w:val="center"/>
          <w:ins w:id="5663" w:author="R4-1809562" w:date="2018-07-11T17:46:00Z"/>
        </w:trPr>
        <w:tc>
          <w:tcPr>
            <w:tcW w:w="2127" w:type="dxa"/>
            <w:tcBorders>
              <w:top w:val="single" w:sz="4" w:space="0" w:color="auto"/>
              <w:left w:val="single" w:sz="4" w:space="0" w:color="auto"/>
              <w:bottom w:val="single" w:sz="4" w:space="0" w:color="auto"/>
              <w:right w:val="single" w:sz="4" w:space="0" w:color="auto"/>
            </w:tcBorders>
          </w:tcPr>
          <w:p w14:paraId="72F4FA27" w14:textId="77777777" w:rsidR="00565ECD" w:rsidRPr="008019AF" w:rsidRDefault="00565ECD" w:rsidP="00A0615D">
            <w:pPr>
              <w:pStyle w:val="TAH"/>
              <w:rPr>
                <w:ins w:id="5664" w:author="R4-1809562" w:date="2018-07-11T17:46:00Z"/>
                <w:rFonts w:cs="Arial"/>
              </w:rPr>
            </w:pPr>
            <w:ins w:id="5665" w:author="R4-1809562" w:date="2018-07-11T17:46:00Z">
              <w:r w:rsidRPr="008019AF">
                <w:rPr>
                  <w:rFonts w:cs="Arial"/>
                </w:rPr>
                <w:t xml:space="preserve">Frequency offset of measurement filter </w:t>
              </w:r>
              <w:r w:rsidRPr="008019AF">
                <w:rPr>
                  <w:rFonts w:cs="Arial"/>
                </w:rPr>
                <w:noBreakHyphen/>
                <w:t xml:space="preserve">3dB point, </w:t>
              </w:r>
              <w:r w:rsidRPr="008019AF">
                <w:rPr>
                  <w:rFonts w:cs="Arial"/>
                </w:rPr>
                <w:sym w:font="Symbol" w:char="F044"/>
              </w:r>
              <w:r w:rsidRPr="008019AF">
                <w:rPr>
                  <w:rFonts w:cs="Arial"/>
                </w:rPr>
                <w:t>f</w:t>
              </w:r>
            </w:ins>
          </w:p>
        </w:tc>
        <w:tc>
          <w:tcPr>
            <w:tcW w:w="2976" w:type="dxa"/>
            <w:tcBorders>
              <w:top w:val="single" w:sz="4" w:space="0" w:color="auto"/>
              <w:left w:val="single" w:sz="4" w:space="0" w:color="auto"/>
              <w:bottom w:val="single" w:sz="4" w:space="0" w:color="auto"/>
              <w:right w:val="single" w:sz="4" w:space="0" w:color="auto"/>
            </w:tcBorders>
          </w:tcPr>
          <w:p w14:paraId="3B2DAA25" w14:textId="77777777" w:rsidR="00565ECD" w:rsidRPr="008019AF" w:rsidRDefault="00565ECD" w:rsidP="00A0615D">
            <w:pPr>
              <w:pStyle w:val="TAH"/>
              <w:rPr>
                <w:ins w:id="5666" w:author="R4-1809562" w:date="2018-07-11T17:46:00Z"/>
                <w:rFonts w:cs="Arial"/>
              </w:rPr>
            </w:pPr>
            <w:ins w:id="5667" w:author="R4-1809562" w:date="2018-07-11T17:46:00Z">
              <w:r w:rsidRPr="008019AF">
                <w:rPr>
                  <w:rFonts w:cs="Arial"/>
                </w:rPr>
                <w:t>Frequency offset of measurement filter centre frequency, f_offset</w:t>
              </w:r>
            </w:ins>
          </w:p>
        </w:tc>
        <w:tc>
          <w:tcPr>
            <w:tcW w:w="3455" w:type="dxa"/>
            <w:tcBorders>
              <w:top w:val="single" w:sz="4" w:space="0" w:color="auto"/>
              <w:left w:val="single" w:sz="4" w:space="0" w:color="auto"/>
              <w:bottom w:val="single" w:sz="4" w:space="0" w:color="auto"/>
              <w:right w:val="single" w:sz="4" w:space="0" w:color="auto"/>
            </w:tcBorders>
          </w:tcPr>
          <w:p w14:paraId="61E53092" w14:textId="77777777" w:rsidR="00565ECD" w:rsidRPr="008019AF" w:rsidRDefault="00565ECD" w:rsidP="00A0615D">
            <w:pPr>
              <w:pStyle w:val="TAH"/>
              <w:rPr>
                <w:ins w:id="5668" w:author="R4-1809562" w:date="2018-07-11T17:46:00Z"/>
                <w:rFonts w:cs="Arial"/>
              </w:rPr>
            </w:pPr>
            <w:ins w:id="5669" w:author="R4-1809562" w:date="2018-07-11T17:46:00Z">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ins>
          </w:p>
        </w:tc>
        <w:tc>
          <w:tcPr>
            <w:tcW w:w="1430" w:type="dxa"/>
            <w:tcBorders>
              <w:top w:val="single" w:sz="4" w:space="0" w:color="auto"/>
              <w:left w:val="single" w:sz="4" w:space="0" w:color="auto"/>
              <w:bottom w:val="single" w:sz="4" w:space="0" w:color="auto"/>
              <w:right w:val="single" w:sz="4" w:space="0" w:color="auto"/>
            </w:tcBorders>
          </w:tcPr>
          <w:p w14:paraId="308536CB" w14:textId="77777777" w:rsidR="00565ECD" w:rsidRPr="008019AF" w:rsidRDefault="00565ECD" w:rsidP="00A0615D">
            <w:pPr>
              <w:pStyle w:val="TAH"/>
              <w:rPr>
                <w:ins w:id="5670" w:author="R4-1809562" w:date="2018-07-11T17:46:00Z"/>
                <w:rFonts w:eastAsia="SimSun" w:cs="Arial"/>
                <w:lang w:eastAsia="zh-CN"/>
              </w:rPr>
            </w:pPr>
            <w:ins w:id="5671" w:author="R4-1809562" w:date="2018-07-11T17:46:00Z">
              <w:r w:rsidRPr="008019AF">
                <w:rPr>
                  <w:rFonts w:cs="Arial"/>
                </w:rPr>
                <w:t xml:space="preserve">Measurement bandwidth </w:t>
              </w:r>
            </w:ins>
          </w:p>
        </w:tc>
      </w:tr>
      <w:tr w:rsidR="00565ECD" w:rsidRPr="008019AF" w14:paraId="3FAA6F0F" w14:textId="77777777" w:rsidTr="00A0615D">
        <w:trPr>
          <w:cantSplit/>
          <w:jc w:val="center"/>
          <w:ins w:id="5672" w:author="R4-1809562" w:date="2018-07-11T17:46:00Z"/>
        </w:trPr>
        <w:tc>
          <w:tcPr>
            <w:tcW w:w="2127" w:type="dxa"/>
            <w:tcBorders>
              <w:top w:val="single" w:sz="4" w:space="0" w:color="auto"/>
              <w:left w:val="single" w:sz="4" w:space="0" w:color="auto"/>
              <w:bottom w:val="single" w:sz="4" w:space="0" w:color="auto"/>
              <w:right w:val="single" w:sz="4" w:space="0" w:color="auto"/>
            </w:tcBorders>
          </w:tcPr>
          <w:p w14:paraId="1FA61927" w14:textId="77777777" w:rsidR="00565ECD" w:rsidRPr="008019AF" w:rsidRDefault="00565ECD" w:rsidP="00A0615D">
            <w:pPr>
              <w:pStyle w:val="TAC"/>
              <w:rPr>
                <w:ins w:id="5673" w:author="R4-1809562" w:date="2018-07-11T17:46:00Z"/>
                <w:rFonts w:cs="v5.0.0"/>
              </w:rPr>
            </w:pPr>
            <w:ins w:id="5674" w:author="R4-1809562" w:date="2018-07-11T17:46:00Z">
              <w:r w:rsidRPr="008019AF">
                <w:rPr>
                  <w:rFonts w:cs="v5.0.0"/>
                </w:rPr>
                <w:t xml:space="preserve">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ins>
          </w:p>
        </w:tc>
        <w:tc>
          <w:tcPr>
            <w:tcW w:w="2976" w:type="dxa"/>
            <w:tcBorders>
              <w:top w:val="single" w:sz="4" w:space="0" w:color="auto"/>
              <w:left w:val="single" w:sz="4" w:space="0" w:color="auto"/>
              <w:bottom w:val="single" w:sz="4" w:space="0" w:color="auto"/>
              <w:right w:val="single" w:sz="4" w:space="0" w:color="auto"/>
            </w:tcBorders>
          </w:tcPr>
          <w:p w14:paraId="421FAA3C" w14:textId="77777777" w:rsidR="00565ECD" w:rsidRPr="008019AF" w:rsidRDefault="00565ECD" w:rsidP="00A0615D">
            <w:pPr>
              <w:pStyle w:val="TAC"/>
              <w:rPr>
                <w:ins w:id="5675" w:author="R4-1809562" w:date="2018-07-11T17:46:00Z"/>
                <w:rFonts w:cs="v5.0.0"/>
              </w:rPr>
            </w:pPr>
            <w:ins w:id="5676" w:author="R4-1809562" w:date="2018-07-11T17:46:00Z">
              <w:r w:rsidRPr="008019AF">
                <w:rPr>
                  <w:rFonts w:cs="v5.0.0"/>
                </w:rPr>
                <w:t xml:space="preserve">0.05 MHz </w:t>
              </w:r>
              <w:r w:rsidRPr="008019AF">
                <w:rPr>
                  <w:rFonts w:cs="v5.0.0"/>
                </w:rPr>
                <w:sym w:font="Symbol" w:char="F0A3"/>
              </w:r>
              <w:r w:rsidRPr="008019AF">
                <w:rPr>
                  <w:rFonts w:cs="v5.0.0"/>
                </w:rPr>
                <w:t xml:space="preserve"> f_offset &lt; 5.05 MHz</w:t>
              </w:r>
            </w:ins>
          </w:p>
        </w:tc>
        <w:tc>
          <w:tcPr>
            <w:tcW w:w="3455" w:type="dxa"/>
            <w:tcBorders>
              <w:top w:val="single" w:sz="4" w:space="0" w:color="auto"/>
              <w:left w:val="single" w:sz="4" w:space="0" w:color="auto"/>
              <w:bottom w:val="single" w:sz="4" w:space="0" w:color="auto"/>
              <w:right w:val="single" w:sz="4" w:space="0" w:color="auto"/>
            </w:tcBorders>
            <w:vAlign w:val="center"/>
          </w:tcPr>
          <w:p w14:paraId="53D2A68F" w14:textId="77777777" w:rsidR="00565ECD" w:rsidRPr="008019AF" w:rsidRDefault="007620B0" w:rsidP="00A0615D">
            <w:pPr>
              <w:pStyle w:val="TAC"/>
              <w:rPr>
                <w:ins w:id="5677" w:author="R4-1809562" w:date="2018-07-11T17:46:00Z"/>
                <w:rFonts w:cs="v5.0.0"/>
              </w:rPr>
            </w:pPr>
            <m:oMathPara>
              <m:oMath>
                <m:sSub>
                  <m:sSubPr>
                    <m:ctrlPr>
                      <w:ins w:id="5678" w:author="R4-1809562" w:date="2018-07-11T17:46:00Z">
                        <w:rPr>
                          <w:rFonts w:ascii="Cambria Math" w:hAnsi="Cambria Math" w:cs="v5.0.0"/>
                          <w:i/>
                        </w:rPr>
                      </w:ins>
                    </m:ctrlPr>
                  </m:sSubPr>
                  <m:e>
                    <m:r>
                      <w:ins w:id="5679" w:author="R4-1809562" w:date="2018-07-11T17:46:00Z">
                        <w:rPr>
                          <w:rFonts w:ascii="Cambria Math" w:hAnsi="Cambria Math" w:cs="v5.0.0"/>
                        </w:rPr>
                        <m:t>P</m:t>
                      </w:ins>
                    </m:r>
                  </m:e>
                  <m:sub>
                    <m:r>
                      <w:ins w:id="5680" w:author="R4-1809562" w:date="2018-07-11T17:46:00Z">
                        <w:rPr>
                          <w:rFonts w:ascii="Cambria Math" w:hAnsi="Cambria Math" w:cs="v5.0.0"/>
                        </w:rPr>
                        <m:t>max,x</m:t>
                      </w:ins>
                    </m:r>
                  </m:sub>
                </m:sSub>
                <m:r>
                  <w:ins w:id="5681" w:author="R4-1809562" w:date="2018-07-11T17:46:00Z">
                    <w:rPr>
                      <w:rFonts w:ascii="Cambria Math" w:hAnsi="Cambria Math" w:cs="v5.0.0"/>
                    </w:rPr>
                    <m:t>-53+FFS dB-</m:t>
                  </w:ins>
                </m:r>
                <m:box>
                  <m:boxPr>
                    <m:ctrlPr>
                      <w:ins w:id="5682" w:author="R4-1809562" w:date="2018-07-11T17:46:00Z">
                        <w:rPr>
                          <w:rFonts w:ascii="Cambria Math" w:hAnsi="Cambria Math" w:cs="v5.0.0"/>
                          <w:i/>
                        </w:rPr>
                      </w:ins>
                    </m:ctrlPr>
                  </m:boxPr>
                  <m:e>
                    <m:argPr>
                      <m:argSz m:val="-1"/>
                    </m:argPr>
                    <m:f>
                      <m:fPr>
                        <m:ctrlPr>
                          <w:ins w:id="5683" w:author="R4-1809562" w:date="2018-07-11T17:46:00Z">
                            <w:rPr>
                              <w:rFonts w:ascii="Cambria Math" w:hAnsi="Cambria Math" w:cs="v5.0.0"/>
                              <w:i/>
                            </w:rPr>
                          </w:ins>
                        </m:ctrlPr>
                      </m:fPr>
                      <m:num>
                        <m:r>
                          <w:ins w:id="5684" w:author="R4-1809562" w:date="2018-07-11T17:46:00Z">
                            <w:rPr>
                              <w:rFonts w:ascii="Cambria Math" w:hAnsi="Cambria Math" w:cs="v5.0.0"/>
                            </w:rPr>
                            <m:t>7</m:t>
                          </w:ins>
                        </m:r>
                      </m:num>
                      <m:den>
                        <m:r>
                          <w:ins w:id="5685" w:author="R4-1809562" w:date="2018-07-11T17:46:00Z">
                            <w:rPr>
                              <w:rFonts w:ascii="Cambria Math" w:hAnsi="Cambria Math" w:cs="v5.0.0"/>
                            </w:rPr>
                            <m:t>5</m:t>
                          </w:ins>
                        </m:r>
                      </m:den>
                    </m:f>
                    <m:d>
                      <m:dPr>
                        <m:ctrlPr>
                          <w:ins w:id="5686" w:author="R4-1809562" w:date="2018-07-11T17:46:00Z">
                            <w:rPr>
                              <w:rFonts w:ascii="Cambria Math" w:hAnsi="Cambria Math" w:cs="v5.0.0"/>
                              <w:i/>
                            </w:rPr>
                          </w:ins>
                        </m:ctrlPr>
                      </m:dPr>
                      <m:e>
                        <m:box>
                          <m:boxPr>
                            <m:ctrlPr>
                              <w:ins w:id="5687" w:author="R4-1809562" w:date="2018-07-11T17:46:00Z">
                                <w:rPr>
                                  <w:rFonts w:ascii="Cambria Math" w:hAnsi="Cambria Math" w:cs="v5.0.0"/>
                                  <w:i/>
                                </w:rPr>
                              </w:ins>
                            </m:ctrlPr>
                          </m:boxPr>
                          <m:e>
                            <m:argPr>
                              <m:argSz m:val="-1"/>
                            </m:argPr>
                            <m:f>
                              <m:fPr>
                                <m:ctrlPr>
                                  <w:ins w:id="5688" w:author="R4-1809562" w:date="2018-07-11T17:46:00Z">
                                    <w:rPr>
                                      <w:rFonts w:ascii="Cambria Math" w:hAnsi="Cambria Math" w:cs="v5.0.0"/>
                                      <w:i/>
                                    </w:rPr>
                                  </w:ins>
                                </m:ctrlPr>
                              </m:fPr>
                              <m:num>
                                <m:r>
                                  <w:ins w:id="5689" w:author="R4-1809562" w:date="2018-07-11T17:46:00Z">
                                    <w:rPr>
                                      <w:rFonts w:ascii="Cambria Math" w:hAnsi="Cambria Math" w:cs="v5.0.0"/>
                                    </w:rPr>
                                    <m:t>f_offset</m:t>
                                  </w:ins>
                                </m:r>
                              </m:num>
                              <m:den>
                                <m:r>
                                  <w:ins w:id="5690" w:author="R4-1809562" w:date="2018-07-11T17:46:00Z">
                                    <w:rPr>
                                      <w:rFonts w:ascii="Cambria Math" w:hAnsi="Cambria Math" w:cs="v5.0.0"/>
                                    </w:rPr>
                                    <m:t>MHz</m:t>
                                  </w:ins>
                                </m:r>
                              </m:den>
                            </m:f>
                            <m:r>
                              <w:ins w:id="5691" w:author="R4-1809562" w:date="2018-07-11T17:46:00Z">
                                <w:rPr>
                                  <w:rFonts w:ascii="Cambria Math" w:hAnsi="Cambria Math" w:cs="v5.0.0"/>
                                </w:rPr>
                                <m:t>-0.05</m:t>
                              </w:ins>
                            </m:r>
                          </m:e>
                        </m:box>
                      </m:e>
                    </m:d>
                    <m:r>
                      <w:ins w:id="5692" w:author="R4-1809562" w:date="2018-07-11T17:46:00Z">
                        <w:rPr>
                          <w:rFonts w:ascii="Cambria Math" w:hAnsi="Cambria Math" w:cs="v5.0.0"/>
                        </w:rPr>
                        <m:t>dB</m:t>
                      </w:ins>
                    </m:r>
                  </m:e>
                </m:box>
              </m:oMath>
            </m:oMathPara>
          </w:p>
        </w:tc>
        <w:tc>
          <w:tcPr>
            <w:tcW w:w="1430" w:type="dxa"/>
            <w:tcBorders>
              <w:top w:val="single" w:sz="4" w:space="0" w:color="auto"/>
              <w:left w:val="single" w:sz="4" w:space="0" w:color="auto"/>
              <w:bottom w:val="single" w:sz="4" w:space="0" w:color="auto"/>
              <w:right w:val="single" w:sz="4" w:space="0" w:color="auto"/>
            </w:tcBorders>
          </w:tcPr>
          <w:p w14:paraId="534CAD8A" w14:textId="77777777" w:rsidR="00565ECD" w:rsidRPr="008019AF" w:rsidRDefault="00565ECD" w:rsidP="00A0615D">
            <w:pPr>
              <w:pStyle w:val="TAC"/>
              <w:rPr>
                <w:ins w:id="5693" w:author="R4-1809562" w:date="2018-07-11T17:46:00Z"/>
                <w:rFonts w:cs="v5.0.0"/>
              </w:rPr>
            </w:pPr>
            <w:ins w:id="5694" w:author="R4-1809562" w:date="2018-07-11T17:46:00Z">
              <w:r w:rsidRPr="008019AF">
                <w:rPr>
                  <w:rFonts w:cs="v5.0.0"/>
                </w:rPr>
                <w:t xml:space="preserve">100 kHz </w:t>
              </w:r>
            </w:ins>
          </w:p>
        </w:tc>
      </w:tr>
      <w:tr w:rsidR="00565ECD" w:rsidRPr="008019AF" w14:paraId="3AA5B9F0" w14:textId="77777777" w:rsidTr="00A0615D">
        <w:trPr>
          <w:cantSplit/>
          <w:jc w:val="center"/>
          <w:ins w:id="5695" w:author="R4-1809562" w:date="2018-07-11T17:46:00Z"/>
        </w:trPr>
        <w:tc>
          <w:tcPr>
            <w:tcW w:w="2127" w:type="dxa"/>
            <w:tcBorders>
              <w:top w:val="single" w:sz="4" w:space="0" w:color="auto"/>
              <w:left w:val="single" w:sz="4" w:space="0" w:color="auto"/>
              <w:bottom w:val="single" w:sz="4" w:space="0" w:color="auto"/>
              <w:right w:val="single" w:sz="4" w:space="0" w:color="auto"/>
            </w:tcBorders>
          </w:tcPr>
          <w:p w14:paraId="087369D2" w14:textId="77777777" w:rsidR="00565ECD" w:rsidRPr="008019AF" w:rsidRDefault="00565ECD" w:rsidP="00A0615D">
            <w:pPr>
              <w:pStyle w:val="TAC"/>
              <w:rPr>
                <w:ins w:id="5696" w:author="R4-1809562" w:date="2018-07-11T17:46:00Z"/>
                <w:rFonts w:cs="v5.0.0"/>
                <w:lang w:val="sv-SE"/>
              </w:rPr>
            </w:pPr>
            <w:ins w:id="5697" w:author="R4-1809562" w:date="2018-07-11T17:46:00Z">
              <w:r w:rsidRPr="008019AF">
                <w:rPr>
                  <w:rFonts w:cs="v5.0.0"/>
                  <w:lang w:val="sv-SE"/>
                </w:rPr>
                <w:t xml:space="preserve">5 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r w:rsidRPr="008019AF">
                <w:rPr>
                  <w:rFonts w:cs="Arial"/>
                  <w:lang w:val="sv-SE"/>
                </w:rPr>
                <w:t xml:space="preserve">min(10 MHz, </w:t>
              </w:r>
              <w:r w:rsidRPr="008019AF">
                <w:rPr>
                  <w:rFonts w:cs="Arial"/>
                </w:rPr>
                <w:t>Δ</w:t>
              </w:r>
              <w:r w:rsidRPr="008019AF">
                <w:rPr>
                  <w:rFonts w:cs="Arial"/>
                  <w:lang w:val="sv-SE"/>
                </w:rPr>
                <w:t>f</w:t>
              </w:r>
              <w:r w:rsidRPr="008019AF">
                <w:rPr>
                  <w:rFonts w:cs="Arial"/>
                  <w:vertAlign w:val="subscript"/>
                  <w:lang w:val="sv-SE" w:eastAsia="zh-CN"/>
                </w:rPr>
                <w:t>max</w:t>
              </w:r>
              <w:r w:rsidRPr="008019AF">
                <w:rPr>
                  <w:rFonts w:cs="Arial"/>
                  <w:lang w:val="sv-SE" w:eastAsia="zh-CN"/>
                </w:rPr>
                <w:t>)</w:t>
              </w:r>
            </w:ins>
          </w:p>
        </w:tc>
        <w:tc>
          <w:tcPr>
            <w:tcW w:w="2976" w:type="dxa"/>
            <w:tcBorders>
              <w:top w:val="single" w:sz="4" w:space="0" w:color="auto"/>
              <w:left w:val="single" w:sz="4" w:space="0" w:color="auto"/>
              <w:bottom w:val="single" w:sz="4" w:space="0" w:color="auto"/>
              <w:right w:val="single" w:sz="4" w:space="0" w:color="auto"/>
            </w:tcBorders>
          </w:tcPr>
          <w:p w14:paraId="4EAF48D2" w14:textId="77777777" w:rsidR="00565ECD" w:rsidRPr="008019AF" w:rsidRDefault="00565ECD" w:rsidP="00A0615D">
            <w:pPr>
              <w:pStyle w:val="TAC"/>
              <w:rPr>
                <w:ins w:id="5698" w:author="R4-1809562" w:date="2018-07-11T17:46:00Z"/>
                <w:rFonts w:cs="v5.0.0"/>
                <w:lang w:val="sv-SE"/>
              </w:rPr>
            </w:pPr>
            <w:ins w:id="5699" w:author="R4-1809562" w:date="2018-07-11T17:46:00Z">
              <w:r w:rsidRPr="008019AF">
                <w:rPr>
                  <w:rFonts w:cs="v5.0.0"/>
                  <w:lang w:val="sv-SE"/>
                </w:rPr>
                <w:t xml:space="preserve">5.05 MHz </w:t>
              </w:r>
              <w:r w:rsidRPr="008019AF">
                <w:rPr>
                  <w:rFonts w:cs="v5.0.0"/>
                </w:rPr>
                <w:sym w:font="Symbol" w:char="F0A3"/>
              </w:r>
              <w:r w:rsidRPr="008019AF">
                <w:rPr>
                  <w:rFonts w:cs="v5.0.0"/>
                  <w:lang w:val="sv-SE"/>
                </w:rPr>
                <w:t xml:space="preserve"> f_offset &lt; </w:t>
              </w:r>
              <w:r w:rsidRPr="008019AF">
                <w:rPr>
                  <w:rFonts w:cs="Arial"/>
                  <w:lang w:val="sv-SE"/>
                </w:rPr>
                <w:t>min(10.05 MHz, f_offset</w:t>
              </w:r>
              <w:r w:rsidRPr="008019AF">
                <w:rPr>
                  <w:rFonts w:cs="Arial"/>
                  <w:vertAlign w:val="subscript"/>
                  <w:lang w:val="sv-SE" w:eastAsia="zh-CN"/>
                </w:rPr>
                <w:t>max</w:t>
              </w:r>
              <w:r w:rsidRPr="008019AF">
                <w:rPr>
                  <w:rFonts w:cs="Arial"/>
                  <w:lang w:val="sv-SE" w:eastAsia="zh-CN"/>
                </w:rPr>
                <w:t>)</w:t>
              </w:r>
            </w:ins>
          </w:p>
        </w:tc>
        <w:tc>
          <w:tcPr>
            <w:tcW w:w="3455" w:type="dxa"/>
            <w:tcBorders>
              <w:top w:val="single" w:sz="4" w:space="0" w:color="auto"/>
              <w:left w:val="single" w:sz="4" w:space="0" w:color="auto"/>
              <w:bottom w:val="single" w:sz="4" w:space="0" w:color="auto"/>
              <w:right w:val="single" w:sz="4" w:space="0" w:color="auto"/>
            </w:tcBorders>
          </w:tcPr>
          <w:p w14:paraId="35898E96" w14:textId="77777777" w:rsidR="00565ECD" w:rsidRPr="008019AF" w:rsidRDefault="00565ECD" w:rsidP="00A0615D">
            <w:pPr>
              <w:pStyle w:val="TAC"/>
              <w:rPr>
                <w:ins w:id="5700" w:author="R4-1809562" w:date="2018-07-11T17:46:00Z"/>
                <w:rFonts w:cs="v5.0.0"/>
              </w:rPr>
            </w:pPr>
            <w:ins w:id="5701" w:author="R4-1809562" w:date="2018-07-11T17:46:00Z">
              <w:r w:rsidRPr="008019AF">
                <w:rPr>
                  <w:rFonts w:cs="Arial"/>
                  <w:lang w:eastAsia="zh-CN"/>
                </w:rPr>
                <w:t>P</w:t>
              </w:r>
              <w:r w:rsidRPr="008019AF">
                <w:rPr>
                  <w:rFonts w:cs="Arial"/>
                  <w:vertAlign w:val="subscript"/>
                  <w:lang w:eastAsia="zh-CN"/>
                </w:rPr>
                <w:t>max,x</w:t>
              </w:r>
              <w:r w:rsidRPr="008019AF">
                <w:rPr>
                  <w:rFonts w:cs="Arial"/>
                  <w:lang w:eastAsia="zh-CN"/>
                </w:rPr>
                <w:t>-60</w:t>
              </w:r>
              <w:r w:rsidRPr="000B49F6">
                <w:rPr>
                  <w:rFonts w:cs="Arial"/>
                  <w:highlight w:val="yellow"/>
                  <w:lang w:eastAsia="zh-CN"/>
                </w:rPr>
                <w:t>+ FFS</w:t>
              </w:r>
              <w:r>
                <w:rPr>
                  <w:rFonts w:cs="Arial"/>
                  <w:lang w:eastAsia="zh-CN"/>
                </w:rPr>
                <w:t xml:space="preserve"> </w:t>
              </w:r>
              <w:r w:rsidRPr="008019AF">
                <w:rPr>
                  <w:rFonts w:cs="Arial"/>
                  <w:lang w:eastAsia="zh-CN"/>
                </w:rPr>
                <w:t>dB</w:t>
              </w:r>
            </w:ins>
          </w:p>
        </w:tc>
        <w:tc>
          <w:tcPr>
            <w:tcW w:w="1430" w:type="dxa"/>
            <w:tcBorders>
              <w:top w:val="single" w:sz="4" w:space="0" w:color="auto"/>
              <w:left w:val="single" w:sz="4" w:space="0" w:color="auto"/>
              <w:bottom w:val="single" w:sz="4" w:space="0" w:color="auto"/>
              <w:right w:val="single" w:sz="4" w:space="0" w:color="auto"/>
            </w:tcBorders>
          </w:tcPr>
          <w:p w14:paraId="792FD25A" w14:textId="77777777" w:rsidR="00565ECD" w:rsidRPr="008019AF" w:rsidRDefault="00565ECD" w:rsidP="00A0615D">
            <w:pPr>
              <w:pStyle w:val="TAC"/>
              <w:rPr>
                <w:ins w:id="5702" w:author="R4-1809562" w:date="2018-07-11T17:46:00Z"/>
                <w:rFonts w:cs="v5.0.0"/>
              </w:rPr>
            </w:pPr>
            <w:ins w:id="5703" w:author="R4-1809562" w:date="2018-07-11T17:46:00Z">
              <w:r w:rsidRPr="008019AF">
                <w:rPr>
                  <w:rFonts w:cs="v5.0.0"/>
                </w:rPr>
                <w:t xml:space="preserve">100 kHz </w:t>
              </w:r>
            </w:ins>
          </w:p>
        </w:tc>
      </w:tr>
      <w:tr w:rsidR="00565ECD" w:rsidRPr="008019AF" w14:paraId="20D2F028" w14:textId="77777777" w:rsidTr="00A0615D">
        <w:trPr>
          <w:cantSplit/>
          <w:jc w:val="center"/>
          <w:ins w:id="5704" w:author="R4-1809562" w:date="2018-07-11T17:46:00Z"/>
        </w:trPr>
        <w:tc>
          <w:tcPr>
            <w:tcW w:w="2127" w:type="dxa"/>
            <w:tcBorders>
              <w:top w:val="single" w:sz="4" w:space="0" w:color="auto"/>
              <w:left w:val="single" w:sz="4" w:space="0" w:color="auto"/>
              <w:bottom w:val="single" w:sz="4" w:space="0" w:color="auto"/>
              <w:right w:val="single" w:sz="4" w:space="0" w:color="auto"/>
            </w:tcBorders>
          </w:tcPr>
          <w:p w14:paraId="02DAEDC1" w14:textId="77777777" w:rsidR="00565ECD" w:rsidRPr="008019AF" w:rsidRDefault="00565ECD" w:rsidP="00A0615D">
            <w:pPr>
              <w:pStyle w:val="TAC"/>
              <w:rPr>
                <w:ins w:id="5705" w:author="R4-1809562" w:date="2018-07-11T17:46:00Z"/>
                <w:rFonts w:cs="v5.0.0"/>
              </w:rPr>
            </w:pPr>
            <w:ins w:id="5706" w:author="R4-1809562" w:date="2018-07-11T17:46:00Z">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w:t>
              </w:r>
              <w:r w:rsidRPr="008019AF">
                <w:rPr>
                  <w:rFonts w:cs="v5.0.0"/>
                  <w:vertAlign w:val="subscript"/>
                </w:rPr>
                <w:t>max</w:t>
              </w:r>
            </w:ins>
          </w:p>
        </w:tc>
        <w:tc>
          <w:tcPr>
            <w:tcW w:w="2976" w:type="dxa"/>
            <w:tcBorders>
              <w:top w:val="single" w:sz="4" w:space="0" w:color="auto"/>
              <w:left w:val="single" w:sz="4" w:space="0" w:color="auto"/>
              <w:bottom w:val="single" w:sz="4" w:space="0" w:color="auto"/>
              <w:right w:val="single" w:sz="4" w:space="0" w:color="auto"/>
            </w:tcBorders>
          </w:tcPr>
          <w:p w14:paraId="23DFB61E" w14:textId="77777777" w:rsidR="00565ECD" w:rsidRPr="008019AF" w:rsidRDefault="00565ECD" w:rsidP="00A0615D">
            <w:pPr>
              <w:pStyle w:val="TAC"/>
              <w:rPr>
                <w:ins w:id="5707" w:author="R4-1809562" w:date="2018-07-11T17:46:00Z"/>
                <w:rFonts w:cs="v5.0.0"/>
              </w:rPr>
            </w:pPr>
            <w:ins w:id="5708" w:author="R4-1809562" w:date="2018-07-11T17:46:00Z">
              <w:r w:rsidRPr="008019AF">
                <w:rPr>
                  <w:rFonts w:cs="v5.0.0"/>
                </w:rPr>
                <w:t xml:space="preserve">10.05 MHz </w:t>
              </w:r>
              <w:r w:rsidRPr="008019AF">
                <w:rPr>
                  <w:rFonts w:cs="v5.0.0"/>
                </w:rPr>
                <w:sym w:font="Symbol" w:char="F0A3"/>
              </w:r>
              <w:r w:rsidRPr="008019AF">
                <w:rPr>
                  <w:rFonts w:cs="v5.0.0"/>
                </w:rPr>
                <w:t xml:space="preserve"> f_offset &lt; f_offset</w:t>
              </w:r>
              <w:r w:rsidRPr="008019AF">
                <w:rPr>
                  <w:rFonts w:cs="v5.0.0"/>
                  <w:vertAlign w:val="subscript"/>
                </w:rPr>
                <w:t>max</w:t>
              </w:r>
            </w:ins>
          </w:p>
        </w:tc>
        <w:tc>
          <w:tcPr>
            <w:tcW w:w="3455" w:type="dxa"/>
            <w:tcBorders>
              <w:top w:val="single" w:sz="4" w:space="0" w:color="auto"/>
              <w:left w:val="single" w:sz="4" w:space="0" w:color="auto"/>
              <w:bottom w:val="single" w:sz="4" w:space="0" w:color="auto"/>
              <w:right w:val="single" w:sz="4" w:space="0" w:color="auto"/>
            </w:tcBorders>
          </w:tcPr>
          <w:p w14:paraId="585A6ECC" w14:textId="77777777" w:rsidR="00565ECD" w:rsidRPr="008019AF" w:rsidRDefault="00565ECD" w:rsidP="00A0615D">
            <w:pPr>
              <w:pStyle w:val="TAC"/>
              <w:rPr>
                <w:ins w:id="5709" w:author="R4-1809562" w:date="2018-07-11T17:46:00Z"/>
                <w:rFonts w:cs="v5.0.0"/>
              </w:rPr>
            </w:pPr>
            <w:ins w:id="5710" w:author="R4-1809562" w:date="2018-07-11T17:46:00Z">
              <w:r w:rsidRPr="008019AF">
                <w:rPr>
                  <w:rFonts w:cs="Arial"/>
                  <w:lang w:eastAsia="zh-CN"/>
                </w:rPr>
                <w:t>Min(P</w:t>
              </w:r>
              <w:r w:rsidRPr="008019AF">
                <w:rPr>
                  <w:rFonts w:cs="Arial"/>
                  <w:vertAlign w:val="subscript"/>
                  <w:lang w:eastAsia="zh-CN"/>
                </w:rPr>
                <w:t>max,xc</w:t>
              </w:r>
              <w:r w:rsidRPr="008019AF">
                <w:rPr>
                  <w:rFonts w:cs="Arial"/>
                  <w:lang w:eastAsia="zh-CN"/>
                </w:rPr>
                <w:t xml:space="preserve">-60dB, -25dBm) (Note </w:t>
              </w:r>
              <w:r w:rsidRPr="008019AF">
                <w:rPr>
                  <w:rFonts w:eastAsia="SimSun" w:cs="Arial"/>
                  <w:lang w:eastAsia="zh-CN"/>
                </w:rPr>
                <w:t>3</w:t>
              </w:r>
              <w:r w:rsidRPr="008019AF">
                <w:rPr>
                  <w:rFonts w:cs="Arial"/>
                  <w:lang w:eastAsia="zh-CN"/>
                </w:rPr>
                <w:t>)</w:t>
              </w:r>
            </w:ins>
          </w:p>
        </w:tc>
        <w:tc>
          <w:tcPr>
            <w:tcW w:w="1430" w:type="dxa"/>
            <w:tcBorders>
              <w:top w:val="single" w:sz="4" w:space="0" w:color="auto"/>
              <w:left w:val="single" w:sz="4" w:space="0" w:color="auto"/>
              <w:bottom w:val="single" w:sz="4" w:space="0" w:color="auto"/>
              <w:right w:val="single" w:sz="4" w:space="0" w:color="auto"/>
            </w:tcBorders>
          </w:tcPr>
          <w:p w14:paraId="2059670C" w14:textId="77777777" w:rsidR="00565ECD" w:rsidRPr="008019AF" w:rsidRDefault="00565ECD" w:rsidP="00A0615D">
            <w:pPr>
              <w:pStyle w:val="TAC"/>
              <w:pBdr>
                <w:top w:val="single" w:sz="12" w:space="3" w:color="auto"/>
              </w:pBdr>
              <w:rPr>
                <w:ins w:id="5711" w:author="R4-1809562" w:date="2018-07-11T17:46:00Z"/>
                <w:rFonts w:cs="v5.0.0"/>
              </w:rPr>
            </w:pPr>
            <w:ins w:id="5712" w:author="R4-1809562" w:date="2018-07-11T17:46:00Z">
              <w:r w:rsidRPr="008019AF">
                <w:rPr>
                  <w:rFonts w:cs="v5.0.0"/>
                </w:rPr>
                <w:t>100 kHz</w:t>
              </w:r>
            </w:ins>
          </w:p>
        </w:tc>
      </w:tr>
      <w:tr w:rsidR="00565ECD" w:rsidRPr="008019AF" w14:paraId="755DDC9B" w14:textId="77777777" w:rsidTr="00A0615D">
        <w:trPr>
          <w:cantSplit/>
          <w:jc w:val="center"/>
          <w:ins w:id="5713" w:author="R4-1809562" w:date="2018-07-11T17:46:00Z"/>
        </w:trPr>
        <w:tc>
          <w:tcPr>
            <w:tcW w:w="9988" w:type="dxa"/>
            <w:gridSpan w:val="4"/>
          </w:tcPr>
          <w:p w14:paraId="5753FC3B" w14:textId="77777777" w:rsidR="00565ECD" w:rsidRPr="008019AF" w:rsidRDefault="00565ECD" w:rsidP="00A0615D">
            <w:pPr>
              <w:pStyle w:val="TAN"/>
              <w:rPr>
                <w:ins w:id="5714" w:author="R4-1809562" w:date="2018-07-11T17:46:00Z"/>
                <w:rFonts w:eastAsia="SimSun" w:cs="Arial"/>
                <w:lang w:eastAsia="zh-CN"/>
              </w:rPr>
            </w:pPr>
            <w:ins w:id="5715" w:author="R4-1809562" w:date="2018-07-11T17:46:00Z">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sub blocks on each side of the sub block gap</w:t>
              </w:r>
              <w:r w:rsidRPr="008019AF">
                <w:rPr>
                  <w:rFonts w:cs="Arial"/>
                </w:rPr>
                <w:t xml:space="preserve">. Exception is </w:t>
              </w:r>
              <w:r w:rsidRPr="008019AF">
                <w:rPr>
                  <w:rFonts w:ascii="Symbol" w:hAnsi="Symbol" w:cs="Arial"/>
                </w:rPr>
                <w:t></w:t>
              </w:r>
              <w:r w:rsidRPr="008019AF">
                <w:rPr>
                  <w:rFonts w:cs="Arial"/>
                </w:rPr>
                <w:t xml:space="preserve">f ≥ 10MHz from both adjacent sub blocks on each side of the sub-block gap, where the emission limits within sub-block gaps shall be </w:t>
              </w:r>
              <w:r w:rsidRPr="008019AF">
                <w:rPr>
                  <w:rFonts w:cs="Arial"/>
                  <w:lang w:eastAsia="zh-CN"/>
                </w:rPr>
                <w:t>Min(P</w:t>
              </w:r>
              <w:r w:rsidRPr="008019AF">
                <w:rPr>
                  <w:rFonts w:cs="Arial"/>
                  <w:vertAlign w:val="subscript"/>
                  <w:lang w:eastAsia="zh-CN"/>
                </w:rPr>
                <w:t>max,x</w:t>
              </w:r>
              <w:r w:rsidRPr="008019AF">
                <w:rPr>
                  <w:rFonts w:cs="Arial"/>
                  <w:lang w:eastAsia="zh-CN"/>
                </w:rPr>
                <w:t xml:space="preserve">-60dB, </w:t>
              </w:r>
              <w:r w:rsidRPr="008019AF">
                <w:rPr>
                  <w:rFonts w:cs="Arial"/>
                  <w:lang w:eastAsia="zh-CN"/>
                </w:rPr>
                <w:noBreakHyphen/>
                <w:t>25dBm)</w:t>
              </w:r>
              <w:r w:rsidRPr="008019AF">
                <w:rPr>
                  <w:rFonts w:cs="Arial"/>
                </w:rPr>
                <w:t>/1</w:t>
              </w:r>
              <w:r w:rsidRPr="008019AF">
                <w:rPr>
                  <w:rFonts w:cs="Arial"/>
                  <w:lang w:eastAsia="zh-CN"/>
                </w:rPr>
                <w:t>00k</w:t>
              </w:r>
              <w:r w:rsidRPr="008019AF">
                <w:rPr>
                  <w:rFonts w:cs="Arial"/>
                </w:rPr>
                <w:t>Hz.</w:t>
              </w:r>
            </w:ins>
          </w:p>
          <w:p w14:paraId="4C004B22" w14:textId="77777777" w:rsidR="00565ECD" w:rsidRPr="008019AF" w:rsidRDefault="00565ECD" w:rsidP="00A0615D">
            <w:pPr>
              <w:pStyle w:val="TAN"/>
              <w:rPr>
                <w:ins w:id="5716" w:author="R4-1809562" w:date="2018-07-11T17:46:00Z"/>
                <w:rFonts w:cs="Arial"/>
              </w:rPr>
            </w:pPr>
            <w:ins w:id="5717" w:author="R4-1809562" w:date="2018-07-11T17:46:00Z">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w:t>
              </w:r>
            </w:ins>
          </w:p>
          <w:p w14:paraId="424F402D" w14:textId="77777777" w:rsidR="00565ECD" w:rsidRPr="008019AF" w:rsidRDefault="00565ECD" w:rsidP="00A0615D">
            <w:pPr>
              <w:pStyle w:val="TAN"/>
              <w:rPr>
                <w:ins w:id="5718" w:author="R4-1809562" w:date="2018-07-11T17:46:00Z"/>
                <w:rFonts w:cs="Arial"/>
              </w:rPr>
            </w:pPr>
            <w:ins w:id="5719" w:author="R4-1809562" w:date="2018-07-11T17:46:00Z">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ins>
          </w:p>
        </w:tc>
      </w:tr>
    </w:tbl>
    <w:p w14:paraId="2CE5137B" w14:textId="0FB1FE54" w:rsidR="00565ECD" w:rsidRDefault="00565ECD" w:rsidP="00C1689C">
      <w:pPr>
        <w:pStyle w:val="TH"/>
        <w:spacing w:after="0"/>
      </w:pPr>
    </w:p>
    <w:p w14:paraId="310F2E21" w14:textId="77777777" w:rsidR="001769D4" w:rsidDel="001769D4" w:rsidRDefault="001769D4" w:rsidP="00C1689C">
      <w:pPr>
        <w:rPr>
          <w:ins w:id="5720" w:author="R4-1809562" w:date="2018-07-11T17:46:00Z"/>
          <w:del w:id="5721" w:author="Huawei" w:date="2018-07-11T18:13:00Z"/>
        </w:rPr>
      </w:pPr>
    </w:p>
    <w:p w14:paraId="6B29222F" w14:textId="6CA422D3" w:rsidR="00565ECD" w:rsidDel="001769D4" w:rsidRDefault="00565ECD" w:rsidP="00C1689C">
      <w:pPr>
        <w:rPr>
          <w:ins w:id="5722" w:author="R4-1809562" w:date="2018-07-11T17:46:00Z"/>
          <w:del w:id="5723" w:author="Huawei" w:date="2018-07-11T18:13:00Z"/>
        </w:rPr>
      </w:pPr>
    </w:p>
    <w:p w14:paraId="24115060" w14:textId="77777777" w:rsidR="00565ECD" w:rsidRDefault="00565ECD" w:rsidP="00C1689C">
      <w:pPr>
        <w:pStyle w:val="TH"/>
        <w:spacing w:after="0"/>
        <w:rPr>
          <w:ins w:id="5724" w:author="R4-1809562" w:date="2018-07-11T17:46:00Z"/>
          <w:rFonts w:cs="v5.0.0"/>
        </w:rPr>
      </w:pPr>
      <w:ins w:id="5725" w:author="R4-1809562" w:date="2018-07-11T17:46:00Z">
        <w:r>
          <w:t>Table 6.7.4.5.1</w:t>
        </w:r>
        <w:r w:rsidRPr="008019AF">
          <w:t>-</w:t>
        </w:r>
        <w:r>
          <w:rPr>
            <w:rFonts w:eastAsia="SimSun"/>
            <w:lang w:eastAsia="zh-CN"/>
          </w:rPr>
          <w:t>12</w:t>
        </w:r>
        <w:r w:rsidRPr="008019AF">
          <w:t xml:space="preserve">: Medium Range BS operating band </w:t>
        </w:r>
        <w:r w:rsidRPr="00565ECD">
          <w:t>unwanted emission limits</w:t>
        </w:r>
        <w:r w:rsidRPr="00565ECD">
          <w:rPr>
            <w:lang w:eastAsia="zh-CN"/>
          </w:rPr>
          <w:t xml:space="preserve">, </w:t>
        </w:r>
        <w:r w:rsidRPr="00565ECD">
          <w:rPr>
            <w:rFonts w:cs="v5.0.0"/>
            <w:bCs/>
          </w:rPr>
          <w:t>P</w:t>
        </w:r>
        <w:r w:rsidRPr="00565ECD">
          <w:rPr>
            <w:rFonts w:cs="v5.0.0"/>
            <w:vertAlign w:val="subscript"/>
          </w:rPr>
          <w:t>rated,x</w:t>
        </w:r>
        <w:r w:rsidRPr="00565ECD">
          <w:rPr>
            <w:rFonts w:cs="v5.0.0"/>
          </w:rPr>
          <w:t xml:space="preserve"> </w:t>
        </w:r>
        <w:r w:rsidRPr="00565ECD">
          <w:rPr>
            <w:rFonts w:cs="v5.0.0"/>
          </w:rPr>
          <w:sym w:font="Symbol" w:char="F0A3"/>
        </w:r>
        <w:r w:rsidRPr="008019AF">
          <w:rPr>
            <w:rFonts w:cs="v5.0.0"/>
          </w:rPr>
          <w:t xml:space="preserve"> </w:t>
        </w:r>
        <w:r w:rsidRPr="008019AF">
          <w:rPr>
            <w:rFonts w:cs="v5.0.0"/>
            <w:lang w:eastAsia="zh-CN"/>
          </w:rPr>
          <w:t>31</w:t>
        </w:r>
        <w:r w:rsidRPr="008019AF">
          <w:rPr>
            <w:rFonts w:cs="v5.0.0"/>
          </w:rPr>
          <w:t xml:space="preserve"> dBm</w:t>
        </w:r>
        <w:r>
          <w:rPr>
            <w:rFonts w:cs="v5.0.0"/>
          </w:rPr>
          <w:t xml:space="preserve"> </w:t>
        </w:r>
      </w:ins>
    </w:p>
    <w:p w14:paraId="47452A8C" w14:textId="77777777" w:rsidR="00565ECD" w:rsidRPr="008019AF" w:rsidRDefault="00565ECD" w:rsidP="00565ECD">
      <w:pPr>
        <w:pStyle w:val="TH"/>
        <w:rPr>
          <w:ins w:id="5726" w:author="R4-1809562" w:date="2018-07-11T17:46:00Z"/>
        </w:rPr>
      </w:pPr>
      <w:ins w:id="5727" w:author="R4-1809562" w:date="2018-07-11T17:46:00Z">
        <w:r>
          <w:rPr>
            <w:rFonts w:cs="v5.0.0"/>
          </w:rPr>
          <w:t xml:space="preserve">(NR bands </w:t>
        </w:r>
        <w:r>
          <w:rPr>
            <w:rFonts w:cs="Arial"/>
          </w:rPr>
          <w:t>≤</w:t>
        </w:r>
        <w:r>
          <w:rPr>
            <w:rFonts w:cs="v5.0.0"/>
          </w:rPr>
          <w:t xml:space="preserve"> 3 GHz)</w:t>
        </w:r>
      </w:ins>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565ECD" w:rsidRPr="008019AF" w14:paraId="62153115" w14:textId="77777777" w:rsidTr="00A0615D">
        <w:trPr>
          <w:cantSplit/>
          <w:jc w:val="center"/>
          <w:ins w:id="5728" w:author="R4-1809562" w:date="2018-07-11T17:46:00Z"/>
        </w:trPr>
        <w:tc>
          <w:tcPr>
            <w:tcW w:w="2127" w:type="dxa"/>
            <w:tcBorders>
              <w:top w:val="single" w:sz="4" w:space="0" w:color="auto"/>
              <w:left w:val="single" w:sz="4" w:space="0" w:color="auto"/>
              <w:bottom w:val="single" w:sz="4" w:space="0" w:color="auto"/>
              <w:right w:val="single" w:sz="4" w:space="0" w:color="auto"/>
            </w:tcBorders>
          </w:tcPr>
          <w:p w14:paraId="437E1520" w14:textId="77777777" w:rsidR="00565ECD" w:rsidRPr="008019AF" w:rsidRDefault="00565ECD" w:rsidP="00A0615D">
            <w:pPr>
              <w:pStyle w:val="TAH"/>
              <w:rPr>
                <w:ins w:id="5729" w:author="R4-1809562" w:date="2018-07-11T17:46:00Z"/>
                <w:rFonts w:cs="Arial"/>
              </w:rPr>
            </w:pPr>
            <w:ins w:id="5730" w:author="R4-1809562" w:date="2018-07-11T17:46:00Z">
              <w:r w:rsidRPr="008019AF">
                <w:rPr>
                  <w:rFonts w:cs="Arial"/>
                </w:rPr>
                <w:t xml:space="preserve">Frequency offset of measurement filter </w:t>
              </w:r>
              <w:r w:rsidRPr="008019AF">
                <w:rPr>
                  <w:rFonts w:cs="Arial"/>
                </w:rPr>
                <w:noBreakHyphen/>
                <w:t xml:space="preserve">3dB point, </w:t>
              </w:r>
              <w:r w:rsidRPr="008019AF">
                <w:rPr>
                  <w:rFonts w:cs="Arial"/>
                </w:rPr>
                <w:sym w:font="Symbol" w:char="F044"/>
              </w:r>
              <w:r w:rsidRPr="008019AF">
                <w:rPr>
                  <w:rFonts w:cs="Arial"/>
                </w:rPr>
                <w:t>f</w:t>
              </w:r>
            </w:ins>
          </w:p>
        </w:tc>
        <w:tc>
          <w:tcPr>
            <w:tcW w:w="2976" w:type="dxa"/>
            <w:tcBorders>
              <w:top w:val="single" w:sz="4" w:space="0" w:color="auto"/>
              <w:left w:val="single" w:sz="4" w:space="0" w:color="auto"/>
              <w:bottom w:val="single" w:sz="4" w:space="0" w:color="auto"/>
              <w:right w:val="single" w:sz="4" w:space="0" w:color="auto"/>
            </w:tcBorders>
          </w:tcPr>
          <w:p w14:paraId="56FD456A" w14:textId="77777777" w:rsidR="00565ECD" w:rsidRPr="008019AF" w:rsidRDefault="00565ECD" w:rsidP="00A0615D">
            <w:pPr>
              <w:pStyle w:val="TAH"/>
              <w:rPr>
                <w:ins w:id="5731" w:author="R4-1809562" w:date="2018-07-11T17:46:00Z"/>
                <w:rFonts w:cs="Arial"/>
              </w:rPr>
            </w:pPr>
            <w:ins w:id="5732" w:author="R4-1809562" w:date="2018-07-11T17:46:00Z">
              <w:r w:rsidRPr="008019AF">
                <w:rPr>
                  <w:rFonts w:cs="Arial"/>
                </w:rPr>
                <w:t>Frequency offset of measurement filter centre frequency, f_offset</w:t>
              </w:r>
            </w:ins>
          </w:p>
        </w:tc>
        <w:tc>
          <w:tcPr>
            <w:tcW w:w="3455" w:type="dxa"/>
            <w:tcBorders>
              <w:top w:val="single" w:sz="4" w:space="0" w:color="auto"/>
              <w:left w:val="single" w:sz="4" w:space="0" w:color="auto"/>
              <w:bottom w:val="single" w:sz="4" w:space="0" w:color="auto"/>
              <w:right w:val="single" w:sz="4" w:space="0" w:color="auto"/>
            </w:tcBorders>
          </w:tcPr>
          <w:p w14:paraId="4D5CD6B6" w14:textId="77777777" w:rsidR="00565ECD" w:rsidRPr="008019AF" w:rsidRDefault="00565ECD" w:rsidP="00A0615D">
            <w:pPr>
              <w:pStyle w:val="TAH"/>
              <w:rPr>
                <w:ins w:id="5733" w:author="R4-1809562" w:date="2018-07-11T17:46:00Z"/>
                <w:rFonts w:cs="Arial"/>
              </w:rPr>
            </w:pPr>
            <w:ins w:id="5734" w:author="R4-1809562" w:date="2018-07-11T17:46:00Z">
              <w:r w:rsidRPr="00C9358A">
                <w:rPr>
                  <w:rFonts w:cs="v5.0.0"/>
                  <w:lang w:eastAsia="zh-CN"/>
                </w:rPr>
                <w:t>Test requirement</w:t>
              </w:r>
              <w:r w:rsidRPr="008019AF" w:rsidDel="00B004F1">
                <w:rPr>
                  <w:rFonts w:cs="v5.0.0"/>
                </w:rPr>
                <w:t xml:space="preserve"> </w:t>
              </w:r>
              <w:r w:rsidRPr="008019AF">
                <w:rPr>
                  <w:rFonts w:cs="Arial"/>
                </w:rPr>
                <w:t>(Note 1, 2)</w:t>
              </w:r>
            </w:ins>
          </w:p>
        </w:tc>
        <w:tc>
          <w:tcPr>
            <w:tcW w:w="1430" w:type="dxa"/>
            <w:tcBorders>
              <w:top w:val="single" w:sz="4" w:space="0" w:color="auto"/>
              <w:left w:val="single" w:sz="4" w:space="0" w:color="auto"/>
              <w:bottom w:val="single" w:sz="4" w:space="0" w:color="auto"/>
              <w:right w:val="single" w:sz="4" w:space="0" w:color="auto"/>
            </w:tcBorders>
          </w:tcPr>
          <w:p w14:paraId="7DA5F0D6" w14:textId="77777777" w:rsidR="00565ECD" w:rsidRPr="008019AF" w:rsidRDefault="00565ECD" w:rsidP="00A0615D">
            <w:pPr>
              <w:pStyle w:val="TAH"/>
              <w:rPr>
                <w:ins w:id="5735" w:author="R4-1809562" w:date="2018-07-11T17:46:00Z"/>
                <w:rFonts w:eastAsia="SimSun" w:cs="Arial"/>
                <w:lang w:eastAsia="zh-CN"/>
              </w:rPr>
            </w:pPr>
            <w:ins w:id="5736" w:author="R4-1809562" w:date="2018-07-11T17:46:00Z">
              <w:r w:rsidRPr="008019AF">
                <w:rPr>
                  <w:rFonts w:cs="Arial"/>
                </w:rPr>
                <w:t xml:space="preserve">Measurement bandwidth </w:t>
              </w:r>
            </w:ins>
          </w:p>
        </w:tc>
      </w:tr>
      <w:tr w:rsidR="00565ECD" w:rsidRPr="008019AF" w14:paraId="77549AD4" w14:textId="77777777" w:rsidTr="00A0615D">
        <w:trPr>
          <w:cantSplit/>
          <w:jc w:val="center"/>
          <w:ins w:id="5737" w:author="R4-1809562" w:date="2018-07-11T17:46:00Z"/>
        </w:trPr>
        <w:tc>
          <w:tcPr>
            <w:tcW w:w="2127" w:type="dxa"/>
            <w:tcBorders>
              <w:top w:val="single" w:sz="4" w:space="0" w:color="auto"/>
              <w:left w:val="single" w:sz="4" w:space="0" w:color="auto"/>
              <w:bottom w:val="single" w:sz="4" w:space="0" w:color="auto"/>
              <w:right w:val="single" w:sz="4" w:space="0" w:color="auto"/>
            </w:tcBorders>
          </w:tcPr>
          <w:p w14:paraId="6208EFD5" w14:textId="77777777" w:rsidR="00565ECD" w:rsidRPr="008019AF" w:rsidRDefault="00565ECD" w:rsidP="00A0615D">
            <w:pPr>
              <w:pStyle w:val="TAC"/>
              <w:rPr>
                <w:ins w:id="5738" w:author="R4-1809562" w:date="2018-07-11T17:46:00Z"/>
                <w:rFonts w:cs="v5.0.0"/>
              </w:rPr>
            </w:pPr>
            <w:ins w:id="5739" w:author="R4-1809562" w:date="2018-07-11T17:46:00Z">
              <w:r w:rsidRPr="008019AF">
                <w:rPr>
                  <w:rFonts w:cs="v5.0.0"/>
                </w:rPr>
                <w:t xml:space="preserve">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ins>
          </w:p>
        </w:tc>
        <w:tc>
          <w:tcPr>
            <w:tcW w:w="2976" w:type="dxa"/>
            <w:tcBorders>
              <w:top w:val="single" w:sz="4" w:space="0" w:color="auto"/>
              <w:left w:val="single" w:sz="4" w:space="0" w:color="auto"/>
              <w:bottom w:val="single" w:sz="4" w:space="0" w:color="auto"/>
              <w:right w:val="single" w:sz="4" w:space="0" w:color="auto"/>
            </w:tcBorders>
          </w:tcPr>
          <w:p w14:paraId="0BE5AC3A" w14:textId="77777777" w:rsidR="00565ECD" w:rsidRPr="008019AF" w:rsidRDefault="00565ECD" w:rsidP="00A0615D">
            <w:pPr>
              <w:pStyle w:val="TAC"/>
              <w:rPr>
                <w:ins w:id="5740" w:author="R4-1809562" w:date="2018-07-11T17:46:00Z"/>
                <w:rFonts w:cs="v5.0.0"/>
              </w:rPr>
            </w:pPr>
            <w:ins w:id="5741" w:author="R4-1809562" w:date="2018-07-11T17:46:00Z">
              <w:r w:rsidRPr="008019AF">
                <w:rPr>
                  <w:rFonts w:cs="v5.0.0"/>
                </w:rPr>
                <w:t xml:space="preserve">0.05 MHz </w:t>
              </w:r>
              <w:r w:rsidRPr="008019AF">
                <w:rPr>
                  <w:rFonts w:cs="v5.0.0"/>
                </w:rPr>
                <w:sym w:font="Symbol" w:char="F0A3"/>
              </w:r>
              <w:r w:rsidRPr="008019AF">
                <w:rPr>
                  <w:rFonts w:cs="v5.0.0"/>
                </w:rPr>
                <w:t xml:space="preserve"> f_offset &lt; 5.05 MHz</w:t>
              </w:r>
            </w:ins>
          </w:p>
        </w:tc>
        <w:tc>
          <w:tcPr>
            <w:tcW w:w="3455" w:type="dxa"/>
            <w:tcBorders>
              <w:top w:val="single" w:sz="4" w:space="0" w:color="auto"/>
              <w:left w:val="single" w:sz="4" w:space="0" w:color="auto"/>
              <w:bottom w:val="single" w:sz="4" w:space="0" w:color="auto"/>
              <w:right w:val="single" w:sz="4" w:space="0" w:color="auto"/>
            </w:tcBorders>
            <w:vAlign w:val="center"/>
          </w:tcPr>
          <w:p w14:paraId="050CEB7D" w14:textId="77777777" w:rsidR="00565ECD" w:rsidRPr="008019AF" w:rsidRDefault="00565ECD" w:rsidP="00A0615D">
            <w:pPr>
              <w:pStyle w:val="TAC"/>
              <w:rPr>
                <w:ins w:id="5742" w:author="R4-1809562" w:date="2018-07-11T17:46:00Z"/>
                <w:rFonts w:cs="v5.0.0"/>
              </w:rPr>
            </w:pPr>
            <m:oMathPara>
              <m:oMath>
                <m:r>
                  <w:ins w:id="5743" w:author="R4-1809562" w:date="2018-07-11T17:46:00Z">
                    <w:rPr>
                      <w:rFonts w:ascii="Cambria Math" w:hAnsi="Cambria Math" w:cs="v5.0.0"/>
                    </w:rPr>
                    <m:t xml:space="preserve">-22+FFS dBm- </m:t>
                  </w:ins>
                </m:r>
                <m:box>
                  <m:boxPr>
                    <m:ctrlPr>
                      <w:ins w:id="5744" w:author="R4-1809562" w:date="2018-07-11T17:46:00Z">
                        <w:rPr>
                          <w:rFonts w:ascii="Cambria Math" w:hAnsi="Cambria Math" w:cs="v5.0.0"/>
                          <w:i/>
                        </w:rPr>
                      </w:ins>
                    </m:ctrlPr>
                  </m:boxPr>
                  <m:e>
                    <m:argPr>
                      <m:argSz m:val="-1"/>
                    </m:argPr>
                    <m:f>
                      <m:fPr>
                        <m:ctrlPr>
                          <w:ins w:id="5745" w:author="R4-1809562" w:date="2018-07-11T17:46:00Z">
                            <w:rPr>
                              <w:rFonts w:ascii="Cambria Math" w:hAnsi="Cambria Math" w:cs="v5.0.0"/>
                              <w:i/>
                            </w:rPr>
                          </w:ins>
                        </m:ctrlPr>
                      </m:fPr>
                      <m:num>
                        <m:r>
                          <w:ins w:id="5746" w:author="R4-1809562" w:date="2018-07-11T17:46:00Z">
                            <w:rPr>
                              <w:rFonts w:ascii="Cambria Math" w:hAnsi="Cambria Math" w:cs="v5.0.0"/>
                            </w:rPr>
                            <m:t>7</m:t>
                          </w:ins>
                        </m:r>
                      </m:num>
                      <m:den>
                        <m:r>
                          <w:ins w:id="5747" w:author="R4-1809562" w:date="2018-07-11T17:46:00Z">
                            <w:rPr>
                              <w:rFonts w:ascii="Cambria Math" w:hAnsi="Cambria Math" w:cs="v5.0.0"/>
                            </w:rPr>
                            <m:t>5</m:t>
                          </w:ins>
                        </m:r>
                      </m:den>
                    </m:f>
                    <m:d>
                      <m:dPr>
                        <m:ctrlPr>
                          <w:ins w:id="5748" w:author="R4-1809562" w:date="2018-07-11T17:46:00Z">
                            <w:rPr>
                              <w:rFonts w:ascii="Cambria Math" w:hAnsi="Cambria Math" w:cs="v5.0.0"/>
                              <w:i/>
                            </w:rPr>
                          </w:ins>
                        </m:ctrlPr>
                      </m:dPr>
                      <m:e>
                        <m:box>
                          <m:boxPr>
                            <m:ctrlPr>
                              <w:ins w:id="5749" w:author="R4-1809562" w:date="2018-07-11T17:46:00Z">
                                <w:rPr>
                                  <w:rFonts w:ascii="Cambria Math" w:hAnsi="Cambria Math" w:cs="v5.0.0"/>
                                  <w:i/>
                                </w:rPr>
                              </w:ins>
                            </m:ctrlPr>
                          </m:boxPr>
                          <m:e>
                            <m:argPr>
                              <m:argSz m:val="-1"/>
                            </m:argPr>
                            <m:f>
                              <m:fPr>
                                <m:ctrlPr>
                                  <w:ins w:id="5750" w:author="R4-1809562" w:date="2018-07-11T17:46:00Z">
                                    <w:rPr>
                                      <w:rFonts w:ascii="Cambria Math" w:hAnsi="Cambria Math" w:cs="v5.0.0"/>
                                      <w:i/>
                                    </w:rPr>
                                  </w:ins>
                                </m:ctrlPr>
                              </m:fPr>
                              <m:num>
                                <m:r>
                                  <w:ins w:id="5751" w:author="R4-1809562" w:date="2018-07-11T17:46:00Z">
                                    <w:rPr>
                                      <w:rFonts w:ascii="Cambria Math" w:hAnsi="Cambria Math" w:cs="v5.0.0"/>
                                    </w:rPr>
                                    <m:t>f_offset</m:t>
                                  </w:ins>
                                </m:r>
                              </m:num>
                              <m:den>
                                <m:r>
                                  <w:ins w:id="5752" w:author="R4-1809562" w:date="2018-07-11T17:46:00Z">
                                    <w:rPr>
                                      <w:rFonts w:ascii="Cambria Math" w:hAnsi="Cambria Math" w:cs="v5.0.0"/>
                                    </w:rPr>
                                    <m:t>MHz</m:t>
                                  </w:ins>
                                </m:r>
                              </m:den>
                            </m:f>
                            <m:r>
                              <w:ins w:id="5753" w:author="R4-1809562" w:date="2018-07-11T17:46:00Z">
                                <w:rPr>
                                  <w:rFonts w:ascii="Cambria Math" w:hAnsi="Cambria Math" w:cs="v5.0.0"/>
                                </w:rPr>
                                <m:t>-0.05</m:t>
                              </w:ins>
                            </m:r>
                          </m:e>
                        </m:box>
                      </m:e>
                    </m:d>
                    <m:r>
                      <w:ins w:id="5754" w:author="R4-1809562" w:date="2018-07-11T17:46:00Z">
                        <w:rPr>
                          <w:rFonts w:ascii="Cambria Math" w:hAnsi="Cambria Math" w:cs="v5.0.0"/>
                        </w:rPr>
                        <m:t>dB</m:t>
                      </w:ins>
                    </m:r>
                  </m:e>
                </m:box>
              </m:oMath>
            </m:oMathPara>
          </w:p>
        </w:tc>
        <w:tc>
          <w:tcPr>
            <w:tcW w:w="1430" w:type="dxa"/>
            <w:tcBorders>
              <w:top w:val="single" w:sz="4" w:space="0" w:color="auto"/>
              <w:left w:val="single" w:sz="4" w:space="0" w:color="auto"/>
              <w:bottom w:val="single" w:sz="4" w:space="0" w:color="auto"/>
              <w:right w:val="single" w:sz="4" w:space="0" w:color="auto"/>
            </w:tcBorders>
          </w:tcPr>
          <w:p w14:paraId="5BB2D9A6" w14:textId="77777777" w:rsidR="00565ECD" w:rsidRPr="008019AF" w:rsidRDefault="00565ECD" w:rsidP="00A0615D">
            <w:pPr>
              <w:pStyle w:val="TAC"/>
              <w:rPr>
                <w:ins w:id="5755" w:author="R4-1809562" w:date="2018-07-11T17:46:00Z"/>
                <w:rFonts w:cs="v5.0.0"/>
              </w:rPr>
            </w:pPr>
            <w:ins w:id="5756" w:author="R4-1809562" w:date="2018-07-11T17:46:00Z">
              <w:r w:rsidRPr="008019AF">
                <w:rPr>
                  <w:rFonts w:cs="v5.0.0"/>
                </w:rPr>
                <w:t xml:space="preserve">100 kHz </w:t>
              </w:r>
            </w:ins>
          </w:p>
        </w:tc>
      </w:tr>
      <w:tr w:rsidR="00565ECD" w:rsidRPr="008019AF" w14:paraId="44D30C25" w14:textId="77777777" w:rsidTr="00A0615D">
        <w:trPr>
          <w:cantSplit/>
          <w:jc w:val="center"/>
          <w:ins w:id="5757" w:author="R4-1809562" w:date="2018-07-11T17:46:00Z"/>
        </w:trPr>
        <w:tc>
          <w:tcPr>
            <w:tcW w:w="2127" w:type="dxa"/>
            <w:tcBorders>
              <w:top w:val="single" w:sz="4" w:space="0" w:color="auto"/>
              <w:left w:val="single" w:sz="4" w:space="0" w:color="auto"/>
              <w:bottom w:val="single" w:sz="4" w:space="0" w:color="auto"/>
              <w:right w:val="single" w:sz="4" w:space="0" w:color="auto"/>
            </w:tcBorders>
          </w:tcPr>
          <w:p w14:paraId="03C4BBF1" w14:textId="77777777" w:rsidR="00565ECD" w:rsidRPr="008019AF" w:rsidRDefault="00565ECD" w:rsidP="00A0615D">
            <w:pPr>
              <w:pStyle w:val="TAC"/>
              <w:rPr>
                <w:ins w:id="5758" w:author="R4-1809562" w:date="2018-07-11T17:46:00Z"/>
                <w:rFonts w:cs="v5.0.0"/>
                <w:lang w:val="sv-SE"/>
              </w:rPr>
            </w:pPr>
            <w:ins w:id="5759" w:author="R4-1809562" w:date="2018-07-11T17:46:00Z">
              <w:r w:rsidRPr="008019AF">
                <w:rPr>
                  <w:rFonts w:cs="v5.0.0"/>
                  <w:lang w:val="sv-SE"/>
                </w:rPr>
                <w:t xml:space="preserve">5 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r w:rsidRPr="008019AF">
                <w:rPr>
                  <w:rFonts w:cs="Arial"/>
                  <w:lang w:val="sv-SE"/>
                </w:rPr>
                <w:t xml:space="preserve">min(10 MHz, </w:t>
              </w:r>
              <w:r w:rsidRPr="008019AF">
                <w:rPr>
                  <w:rFonts w:cs="Arial"/>
                </w:rPr>
                <w:t>Δ</w:t>
              </w:r>
              <w:r w:rsidRPr="008019AF">
                <w:rPr>
                  <w:rFonts w:cs="Arial"/>
                  <w:lang w:val="sv-SE"/>
                </w:rPr>
                <w:t>f</w:t>
              </w:r>
              <w:r w:rsidRPr="008019AF">
                <w:rPr>
                  <w:rFonts w:cs="Arial"/>
                  <w:vertAlign w:val="subscript"/>
                  <w:lang w:val="sv-SE" w:eastAsia="zh-CN"/>
                </w:rPr>
                <w:t>max</w:t>
              </w:r>
              <w:r w:rsidRPr="008019AF">
                <w:rPr>
                  <w:rFonts w:cs="Arial"/>
                  <w:lang w:val="sv-SE" w:eastAsia="zh-CN"/>
                </w:rPr>
                <w:t>)</w:t>
              </w:r>
            </w:ins>
          </w:p>
        </w:tc>
        <w:tc>
          <w:tcPr>
            <w:tcW w:w="2976" w:type="dxa"/>
            <w:tcBorders>
              <w:top w:val="single" w:sz="4" w:space="0" w:color="auto"/>
              <w:left w:val="single" w:sz="4" w:space="0" w:color="auto"/>
              <w:bottom w:val="single" w:sz="4" w:space="0" w:color="auto"/>
              <w:right w:val="single" w:sz="4" w:space="0" w:color="auto"/>
            </w:tcBorders>
          </w:tcPr>
          <w:p w14:paraId="2D6AC905" w14:textId="77777777" w:rsidR="00565ECD" w:rsidRPr="008019AF" w:rsidRDefault="00565ECD" w:rsidP="00A0615D">
            <w:pPr>
              <w:pStyle w:val="TAC"/>
              <w:rPr>
                <w:ins w:id="5760" w:author="R4-1809562" w:date="2018-07-11T17:46:00Z"/>
                <w:rFonts w:cs="v5.0.0"/>
                <w:lang w:val="sv-SE"/>
              </w:rPr>
            </w:pPr>
            <w:ins w:id="5761" w:author="R4-1809562" w:date="2018-07-11T17:46:00Z">
              <w:r w:rsidRPr="008019AF">
                <w:rPr>
                  <w:rFonts w:cs="v5.0.0"/>
                  <w:lang w:val="sv-SE"/>
                </w:rPr>
                <w:t xml:space="preserve">5.05 MHz </w:t>
              </w:r>
              <w:r w:rsidRPr="008019AF">
                <w:rPr>
                  <w:rFonts w:cs="v5.0.0"/>
                </w:rPr>
                <w:sym w:font="Symbol" w:char="F0A3"/>
              </w:r>
              <w:r w:rsidRPr="008019AF">
                <w:rPr>
                  <w:rFonts w:cs="v5.0.0"/>
                  <w:lang w:val="sv-SE"/>
                </w:rPr>
                <w:t xml:space="preserve"> f_offset &lt; min(10.05 MHz, f_offset</w:t>
              </w:r>
              <w:r w:rsidRPr="008019AF">
                <w:rPr>
                  <w:rFonts w:cs="Arial"/>
                  <w:vertAlign w:val="subscript"/>
                  <w:lang w:val="sv-SE" w:eastAsia="zh-CN"/>
                </w:rPr>
                <w:t>max</w:t>
              </w:r>
              <w:r w:rsidRPr="008019AF">
                <w:rPr>
                  <w:rFonts w:cs="Arial"/>
                  <w:lang w:val="sv-SE" w:eastAsia="zh-CN"/>
                </w:rPr>
                <w:t>)</w:t>
              </w:r>
            </w:ins>
          </w:p>
        </w:tc>
        <w:tc>
          <w:tcPr>
            <w:tcW w:w="3455" w:type="dxa"/>
            <w:tcBorders>
              <w:top w:val="single" w:sz="4" w:space="0" w:color="auto"/>
              <w:left w:val="single" w:sz="4" w:space="0" w:color="auto"/>
              <w:bottom w:val="single" w:sz="4" w:space="0" w:color="auto"/>
              <w:right w:val="single" w:sz="4" w:space="0" w:color="auto"/>
            </w:tcBorders>
          </w:tcPr>
          <w:p w14:paraId="74AE8EB1" w14:textId="77777777" w:rsidR="00565ECD" w:rsidRPr="008019AF" w:rsidRDefault="00565ECD" w:rsidP="00A0615D">
            <w:pPr>
              <w:pStyle w:val="TAC"/>
              <w:rPr>
                <w:ins w:id="5762" w:author="R4-1809562" w:date="2018-07-11T17:46:00Z"/>
                <w:rFonts w:cs="v5.0.0"/>
              </w:rPr>
            </w:pPr>
            <w:ins w:id="5763" w:author="R4-1809562" w:date="2018-07-11T17:46:00Z">
              <w:r w:rsidRPr="008019AF">
                <w:rPr>
                  <w:rFonts w:cs="Arial"/>
                  <w:lang w:eastAsia="zh-CN"/>
                </w:rPr>
                <w:t xml:space="preserve">-29 </w:t>
              </w:r>
              <w:r w:rsidRPr="00C1689C">
                <w:rPr>
                  <w:rFonts w:cs="Arial"/>
                  <w:highlight w:val="yellow"/>
                  <w:lang w:eastAsia="zh-CN"/>
                </w:rPr>
                <w:t>+ FFS</w:t>
              </w:r>
              <w:r>
                <w:rPr>
                  <w:rFonts w:cs="Arial"/>
                  <w:lang w:eastAsia="zh-CN"/>
                </w:rPr>
                <w:t xml:space="preserve"> </w:t>
              </w:r>
              <w:r w:rsidRPr="008019AF">
                <w:rPr>
                  <w:rFonts w:cs="Arial"/>
                  <w:lang w:eastAsia="zh-CN"/>
                </w:rPr>
                <w:t>dBm</w:t>
              </w:r>
            </w:ins>
          </w:p>
        </w:tc>
        <w:tc>
          <w:tcPr>
            <w:tcW w:w="1430" w:type="dxa"/>
            <w:tcBorders>
              <w:top w:val="single" w:sz="4" w:space="0" w:color="auto"/>
              <w:left w:val="single" w:sz="4" w:space="0" w:color="auto"/>
              <w:bottom w:val="single" w:sz="4" w:space="0" w:color="auto"/>
              <w:right w:val="single" w:sz="4" w:space="0" w:color="auto"/>
            </w:tcBorders>
          </w:tcPr>
          <w:p w14:paraId="67A5203F" w14:textId="77777777" w:rsidR="00565ECD" w:rsidRPr="008019AF" w:rsidRDefault="00565ECD" w:rsidP="00A0615D">
            <w:pPr>
              <w:pStyle w:val="TAC"/>
              <w:rPr>
                <w:ins w:id="5764" w:author="R4-1809562" w:date="2018-07-11T17:46:00Z"/>
                <w:rFonts w:cs="v5.0.0"/>
              </w:rPr>
            </w:pPr>
            <w:ins w:id="5765" w:author="R4-1809562" w:date="2018-07-11T17:46:00Z">
              <w:r w:rsidRPr="008019AF">
                <w:rPr>
                  <w:rFonts w:cs="v5.0.0"/>
                </w:rPr>
                <w:t xml:space="preserve">100 kHz </w:t>
              </w:r>
            </w:ins>
          </w:p>
        </w:tc>
      </w:tr>
      <w:tr w:rsidR="00565ECD" w:rsidRPr="008019AF" w14:paraId="4DDDB53C" w14:textId="77777777" w:rsidTr="00A0615D">
        <w:trPr>
          <w:cantSplit/>
          <w:jc w:val="center"/>
          <w:ins w:id="5766" w:author="R4-1809562" w:date="2018-07-11T17:46:00Z"/>
        </w:trPr>
        <w:tc>
          <w:tcPr>
            <w:tcW w:w="2127" w:type="dxa"/>
            <w:tcBorders>
              <w:top w:val="single" w:sz="4" w:space="0" w:color="auto"/>
              <w:left w:val="single" w:sz="4" w:space="0" w:color="auto"/>
              <w:bottom w:val="single" w:sz="4" w:space="0" w:color="auto"/>
              <w:right w:val="single" w:sz="4" w:space="0" w:color="auto"/>
            </w:tcBorders>
          </w:tcPr>
          <w:p w14:paraId="6F85B98F" w14:textId="77777777" w:rsidR="00565ECD" w:rsidRPr="008019AF" w:rsidRDefault="00565ECD" w:rsidP="00A0615D">
            <w:pPr>
              <w:pStyle w:val="TAC"/>
              <w:rPr>
                <w:ins w:id="5767" w:author="R4-1809562" w:date="2018-07-11T17:46:00Z"/>
                <w:rFonts w:cs="v5.0.0"/>
              </w:rPr>
            </w:pPr>
            <w:ins w:id="5768" w:author="R4-1809562" w:date="2018-07-11T17:46:00Z">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w:t>
              </w:r>
              <w:r w:rsidRPr="008019AF">
                <w:rPr>
                  <w:rFonts w:cs="v5.0.0"/>
                  <w:vertAlign w:val="subscript"/>
                </w:rPr>
                <w:t>max</w:t>
              </w:r>
            </w:ins>
          </w:p>
        </w:tc>
        <w:tc>
          <w:tcPr>
            <w:tcW w:w="2976" w:type="dxa"/>
            <w:tcBorders>
              <w:top w:val="single" w:sz="4" w:space="0" w:color="auto"/>
              <w:left w:val="single" w:sz="4" w:space="0" w:color="auto"/>
              <w:bottom w:val="single" w:sz="4" w:space="0" w:color="auto"/>
              <w:right w:val="single" w:sz="4" w:space="0" w:color="auto"/>
            </w:tcBorders>
          </w:tcPr>
          <w:p w14:paraId="782CA625" w14:textId="77777777" w:rsidR="00565ECD" w:rsidRPr="008019AF" w:rsidRDefault="00565ECD" w:rsidP="00A0615D">
            <w:pPr>
              <w:pStyle w:val="TAC"/>
              <w:rPr>
                <w:ins w:id="5769" w:author="R4-1809562" w:date="2018-07-11T17:46:00Z"/>
                <w:rFonts w:cs="v5.0.0"/>
              </w:rPr>
            </w:pPr>
            <w:ins w:id="5770" w:author="R4-1809562" w:date="2018-07-11T17:46:00Z">
              <w:r w:rsidRPr="008019AF">
                <w:rPr>
                  <w:rFonts w:cs="v5.0.0"/>
                </w:rPr>
                <w:t xml:space="preserve">10.05 MHz </w:t>
              </w:r>
              <w:r w:rsidRPr="008019AF">
                <w:rPr>
                  <w:rFonts w:cs="v5.0.0"/>
                </w:rPr>
                <w:sym w:font="Symbol" w:char="F0A3"/>
              </w:r>
              <w:r w:rsidRPr="008019AF">
                <w:rPr>
                  <w:rFonts w:cs="v5.0.0"/>
                </w:rPr>
                <w:t xml:space="preserve"> f_offset &lt; f_offset</w:t>
              </w:r>
              <w:r w:rsidRPr="008019AF">
                <w:rPr>
                  <w:rFonts w:cs="v5.0.0"/>
                  <w:vertAlign w:val="subscript"/>
                </w:rPr>
                <w:t>max</w:t>
              </w:r>
            </w:ins>
          </w:p>
        </w:tc>
        <w:tc>
          <w:tcPr>
            <w:tcW w:w="3455" w:type="dxa"/>
            <w:tcBorders>
              <w:top w:val="single" w:sz="4" w:space="0" w:color="auto"/>
              <w:left w:val="single" w:sz="4" w:space="0" w:color="auto"/>
              <w:bottom w:val="single" w:sz="4" w:space="0" w:color="auto"/>
              <w:right w:val="single" w:sz="4" w:space="0" w:color="auto"/>
            </w:tcBorders>
          </w:tcPr>
          <w:p w14:paraId="63EEDBBD" w14:textId="77777777" w:rsidR="00565ECD" w:rsidRPr="008019AF" w:rsidRDefault="00565ECD" w:rsidP="00A0615D">
            <w:pPr>
              <w:pStyle w:val="TAC"/>
              <w:rPr>
                <w:ins w:id="5771" w:author="R4-1809562" w:date="2018-07-11T17:46:00Z"/>
                <w:rFonts w:cs="v5.0.0"/>
              </w:rPr>
            </w:pPr>
            <w:ins w:id="5772" w:author="R4-1809562" w:date="2018-07-11T17:46:00Z">
              <w:r>
                <w:rPr>
                  <w:rFonts w:cs="Arial"/>
                  <w:lang w:eastAsia="zh-CN"/>
                </w:rPr>
                <w:t xml:space="preserve">-29 </w:t>
              </w:r>
              <w:r w:rsidRPr="008019AF">
                <w:rPr>
                  <w:rFonts w:cs="Arial"/>
                  <w:lang w:eastAsia="zh-CN"/>
                </w:rPr>
                <w:t xml:space="preserve">dBm (Note </w:t>
              </w:r>
              <w:r w:rsidRPr="008019AF">
                <w:rPr>
                  <w:rFonts w:eastAsia="SimSun" w:cs="Arial"/>
                  <w:lang w:eastAsia="zh-CN"/>
                </w:rPr>
                <w:t>3</w:t>
              </w:r>
              <w:r w:rsidRPr="008019AF">
                <w:rPr>
                  <w:rFonts w:cs="Arial"/>
                  <w:lang w:eastAsia="zh-CN"/>
                </w:rPr>
                <w:t>)</w:t>
              </w:r>
            </w:ins>
          </w:p>
        </w:tc>
        <w:tc>
          <w:tcPr>
            <w:tcW w:w="1430" w:type="dxa"/>
            <w:tcBorders>
              <w:top w:val="single" w:sz="4" w:space="0" w:color="auto"/>
              <w:left w:val="single" w:sz="4" w:space="0" w:color="auto"/>
              <w:bottom w:val="single" w:sz="4" w:space="0" w:color="auto"/>
              <w:right w:val="single" w:sz="4" w:space="0" w:color="auto"/>
            </w:tcBorders>
          </w:tcPr>
          <w:p w14:paraId="5D70DD11" w14:textId="77777777" w:rsidR="00565ECD" w:rsidRPr="008019AF" w:rsidRDefault="00565ECD" w:rsidP="00A0615D">
            <w:pPr>
              <w:pStyle w:val="TAC"/>
              <w:pBdr>
                <w:top w:val="single" w:sz="12" w:space="3" w:color="auto"/>
              </w:pBdr>
              <w:rPr>
                <w:ins w:id="5773" w:author="R4-1809562" w:date="2018-07-11T17:46:00Z"/>
                <w:rFonts w:cs="v5.0.0"/>
                <w:lang w:eastAsia="zh-CN"/>
              </w:rPr>
            </w:pPr>
            <w:ins w:id="5774" w:author="R4-1809562" w:date="2018-07-11T17:46:00Z">
              <w:r w:rsidRPr="008019AF">
                <w:rPr>
                  <w:rFonts w:cs="v5.0.0"/>
                </w:rPr>
                <w:t>100 kHz</w:t>
              </w:r>
            </w:ins>
          </w:p>
        </w:tc>
      </w:tr>
      <w:tr w:rsidR="00565ECD" w:rsidRPr="008019AF" w14:paraId="4C60A097" w14:textId="77777777" w:rsidTr="00A0615D">
        <w:trPr>
          <w:cantSplit/>
          <w:jc w:val="center"/>
          <w:ins w:id="5775" w:author="R4-1809562" w:date="2018-07-11T17:46:00Z"/>
        </w:trPr>
        <w:tc>
          <w:tcPr>
            <w:tcW w:w="9988" w:type="dxa"/>
            <w:gridSpan w:val="4"/>
          </w:tcPr>
          <w:p w14:paraId="4D7E9364" w14:textId="77777777" w:rsidR="00565ECD" w:rsidRPr="008019AF" w:rsidRDefault="00565ECD" w:rsidP="00A0615D">
            <w:pPr>
              <w:pStyle w:val="TAN"/>
              <w:rPr>
                <w:ins w:id="5776" w:author="R4-1809562" w:date="2018-07-11T17:46:00Z"/>
                <w:rFonts w:eastAsia="SimSun" w:cs="Arial"/>
                <w:lang w:eastAsia="zh-CN"/>
              </w:rPr>
            </w:pPr>
            <w:ins w:id="5777" w:author="R4-1809562" w:date="2018-07-11T17:46:00Z">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sub blocks on each side of the sub block gap</w:t>
              </w:r>
              <w:r w:rsidRPr="008019AF">
                <w:rPr>
                  <w:rFonts w:cs="Arial"/>
                </w:rPr>
                <w:t xml:space="preserve">. Exception is </w:t>
              </w:r>
              <w:r w:rsidRPr="008019AF">
                <w:rPr>
                  <w:rFonts w:ascii="Symbol" w:hAnsi="Symbol" w:cs="Arial"/>
                </w:rPr>
                <w:t></w:t>
              </w:r>
              <w:r w:rsidRPr="008019AF">
                <w:rPr>
                  <w:rFonts w:cs="Arial"/>
                </w:rPr>
                <w:t>f ≥ 10MHz from both adjacent sub blocks on each side of the sub-block gap, where the emission limits within sub-block gaps shall be -</w:t>
              </w:r>
              <w:r w:rsidRPr="008019AF">
                <w:rPr>
                  <w:rFonts w:cs="Arial"/>
                  <w:lang w:eastAsia="zh-CN"/>
                </w:rPr>
                <w:t>29</w:t>
              </w:r>
              <w:r w:rsidRPr="008019AF">
                <w:rPr>
                  <w:rFonts w:cs="Arial"/>
                </w:rPr>
                <w:t>dBm/1</w:t>
              </w:r>
              <w:r w:rsidRPr="008019AF">
                <w:rPr>
                  <w:rFonts w:cs="Arial"/>
                  <w:lang w:eastAsia="zh-CN"/>
                </w:rPr>
                <w:t>00k</w:t>
              </w:r>
              <w:r w:rsidRPr="008019AF">
                <w:rPr>
                  <w:rFonts w:cs="Arial"/>
                </w:rPr>
                <w:t>Hz.</w:t>
              </w:r>
            </w:ins>
          </w:p>
          <w:p w14:paraId="0BE93FF1" w14:textId="77777777" w:rsidR="00565ECD" w:rsidRPr="008019AF" w:rsidRDefault="00565ECD" w:rsidP="00A0615D">
            <w:pPr>
              <w:pStyle w:val="TAN"/>
              <w:rPr>
                <w:ins w:id="5778" w:author="R4-1809562" w:date="2018-07-11T17:46:00Z"/>
                <w:rFonts w:eastAsia="SimSun" w:cs="Arial"/>
                <w:lang w:eastAsia="zh-CN"/>
              </w:rPr>
            </w:pPr>
            <w:ins w:id="5779" w:author="R4-1809562" w:date="2018-07-11T17:46:00Z">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w:t>
              </w:r>
            </w:ins>
          </w:p>
          <w:p w14:paraId="0E46C783" w14:textId="77777777" w:rsidR="00565ECD" w:rsidRPr="008019AF" w:rsidRDefault="00565ECD" w:rsidP="00A0615D">
            <w:pPr>
              <w:pStyle w:val="TAN"/>
              <w:rPr>
                <w:ins w:id="5780" w:author="R4-1809562" w:date="2018-07-11T17:46:00Z"/>
                <w:rFonts w:cs="Arial"/>
              </w:rPr>
            </w:pPr>
            <w:ins w:id="5781" w:author="R4-1809562" w:date="2018-07-11T17:46:00Z">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ins>
          </w:p>
        </w:tc>
      </w:tr>
    </w:tbl>
    <w:p w14:paraId="31FD9CF2" w14:textId="5736ADF0" w:rsidR="00565ECD" w:rsidRDefault="00565ECD" w:rsidP="00C1689C">
      <w:pPr>
        <w:rPr>
          <w:ins w:id="5782" w:author="R4-1809562" w:date="2018-07-11T17:46:00Z"/>
        </w:rPr>
      </w:pPr>
    </w:p>
    <w:p w14:paraId="697AAC74" w14:textId="77777777" w:rsidR="00565ECD" w:rsidRDefault="00565ECD" w:rsidP="00C1689C">
      <w:pPr>
        <w:pStyle w:val="TH"/>
        <w:spacing w:after="0"/>
        <w:rPr>
          <w:ins w:id="5783" w:author="R4-1809562" w:date="2018-07-11T17:46:00Z"/>
          <w:rFonts w:cs="v5.0.0"/>
        </w:rPr>
      </w:pPr>
      <w:ins w:id="5784" w:author="R4-1809562" w:date="2018-07-11T17:46:00Z">
        <w:r>
          <w:lastRenderedPageBreak/>
          <w:t>Table 6.7.4.5.1</w:t>
        </w:r>
        <w:r w:rsidRPr="008019AF">
          <w:t>-</w:t>
        </w:r>
        <w:r>
          <w:rPr>
            <w:rFonts w:eastAsia="SimSun"/>
            <w:lang w:eastAsia="zh-CN"/>
          </w:rPr>
          <w:t>13</w:t>
        </w:r>
        <w:r w:rsidRPr="008019AF">
          <w:t xml:space="preserve">: Medium Range BS operating band </w:t>
        </w:r>
        <w:r w:rsidRPr="00565ECD">
          <w:t>unwanted emission limits</w:t>
        </w:r>
        <w:r w:rsidRPr="00565ECD">
          <w:rPr>
            <w:lang w:eastAsia="zh-CN"/>
          </w:rPr>
          <w:t xml:space="preserve">, </w:t>
        </w:r>
        <w:r w:rsidRPr="00565ECD">
          <w:rPr>
            <w:rFonts w:cs="v5.0.0"/>
            <w:bCs/>
          </w:rPr>
          <w:t>P</w:t>
        </w:r>
        <w:r w:rsidRPr="00565ECD">
          <w:rPr>
            <w:rFonts w:cs="v5.0.0"/>
            <w:vertAlign w:val="subscript"/>
          </w:rPr>
          <w:t>rated,x</w:t>
        </w:r>
        <w:r w:rsidRPr="00565ECD">
          <w:rPr>
            <w:rFonts w:cs="v5.0.0"/>
          </w:rPr>
          <w:t xml:space="preserve"> </w:t>
        </w:r>
        <w:r w:rsidRPr="00565ECD">
          <w:rPr>
            <w:rFonts w:cs="v5.0.0"/>
          </w:rPr>
          <w:sym w:font="Symbol" w:char="F0A3"/>
        </w:r>
        <w:r w:rsidRPr="008019AF">
          <w:rPr>
            <w:rFonts w:cs="v5.0.0"/>
          </w:rPr>
          <w:t xml:space="preserve"> </w:t>
        </w:r>
        <w:r w:rsidRPr="008019AF">
          <w:rPr>
            <w:rFonts w:cs="v5.0.0"/>
            <w:lang w:eastAsia="zh-CN"/>
          </w:rPr>
          <w:t>31</w:t>
        </w:r>
        <w:r w:rsidRPr="008019AF">
          <w:rPr>
            <w:rFonts w:cs="v5.0.0"/>
          </w:rPr>
          <w:t xml:space="preserve"> dBm</w:t>
        </w:r>
        <w:r>
          <w:rPr>
            <w:rFonts w:cs="v5.0.0"/>
          </w:rPr>
          <w:t xml:space="preserve"> </w:t>
        </w:r>
      </w:ins>
    </w:p>
    <w:p w14:paraId="2236D55B" w14:textId="77777777" w:rsidR="00565ECD" w:rsidRDefault="00565ECD" w:rsidP="00C1689C">
      <w:pPr>
        <w:pStyle w:val="TH"/>
        <w:rPr>
          <w:ins w:id="5785" w:author="R4-1809562" w:date="2018-07-11T17:46:00Z"/>
        </w:rPr>
      </w:pPr>
      <w:ins w:id="5786" w:author="R4-1809562" w:date="2018-07-11T17:46:00Z">
        <w:r>
          <w:rPr>
            <w:rFonts w:cs="v5.0.0"/>
          </w:rPr>
          <w:t xml:space="preserve">(3 GHz &lt; NR bands </w:t>
        </w:r>
        <w:r>
          <w:rPr>
            <w:rFonts w:cs="Arial"/>
          </w:rPr>
          <w:t>≤</w:t>
        </w:r>
        <w:r>
          <w:rPr>
            <w:rFonts w:cs="v5.0.0"/>
          </w:rPr>
          <w:t xml:space="preserve"> 4.2 GHz)</w:t>
        </w:r>
      </w:ins>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565ECD" w:rsidRPr="008019AF" w14:paraId="5D510FB3" w14:textId="77777777" w:rsidTr="00A0615D">
        <w:trPr>
          <w:cantSplit/>
          <w:jc w:val="center"/>
          <w:ins w:id="5787" w:author="R4-1809562" w:date="2018-07-11T17:46:00Z"/>
        </w:trPr>
        <w:tc>
          <w:tcPr>
            <w:tcW w:w="2127" w:type="dxa"/>
            <w:tcBorders>
              <w:top w:val="single" w:sz="4" w:space="0" w:color="auto"/>
              <w:left w:val="single" w:sz="4" w:space="0" w:color="auto"/>
              <w:bottom w:val="single" w:sz="4" w:space="0" w:color="auto"/>
              <w:right w:val="single" w:sz="4" w:space="0" w:color="auto"/>
            </w:tcBorders>
          </w:tcPr>
          <w:p w14:paraId="2CA3B729" w14:textId="77777777" w:rsidR="00565ECD" w:rsidRPr="008019AF" w:rsidRDefault="00565ECD" w:rsidP="00A0615D">
            <w:pPr>
              <w:pStyle w:val="TAH"/>
              <w:rPr>
                <w:ins w:id="5788" w:author="R4-1809562" w:date="2018-07-11T17:46:00Z"/>
                <w:rFonts w:cs="Arial"/>
              </w:rPr>
            </w:pPr>
            <w:ins w:id="5789" w:author="R4-1809562" w:date="2018-07-11T17:46:00Z">
              <w:r w:rsidRPr="008019AF">
                <w:rPr>
                  <w:rFonts w:cs="Arial"/>
                </w:rPr>
                <w:t xml:space="preserve">Frequency offset of measurement filter </w:t>
              </w:r>
              <w:r w:rsidRPr="008019AF">
                <w:rPr>
                  <w:rFonts w:cs="Arial"/>
                </w:rPr>
                <w:noBreakHyphen/>
                <w:t xml:space="preserve">3dB point, </w:t>
              </w:r>
              <w:r w:rsidRPr="008019AF">
                <w:rPr>
                  <w:rFonts w:cs="Arial"/>
                </w:rPr>
                <w:sym w:font="Symbol" w:char="F044"/>
              </w:r>
              <w:r w:rsidRPr="008019AF">
                <w:rPr>
                  <w:rFonts w:cs="Arial"/>
                </w:rPr>
                <w:t>f</w:t>
              </w:r>
            </w:ins>
          </w:p>
        </w:tc>
        <w:tc>
          <w:tcPr>
            <w:tcW w:w="2976" w:type="dxa"/>
            <w:tcBorders>
              <w:top w:val="single" w:sz="4" w:space="0" w:color="auto"/>
              <w:left w:val="single" w:sz="4" w:space="0" w:color="auto"/>
              <w:bottom w:val="single" w:sz="4" w:space="0" w:color="auto"/>
              <w:right w:val="single" w:sz="4" w:space="0" w:color="auto"/>
            </w:tcBorders>
          </w:tcPr>
          <w:p w14:paraId="1FB67517" w14:textId="77777777" w:rsidR="00565ECD" w:rsidRPr="008019AF" w:rsidRDefault="00565ECD" w:rsidP="00A0615D">
            <w:pPr>
              <w:pStyle w:val="TAH"/>
              <w:rPr>
                <w:ins w:id="5790" w:author="R4-1809562" w:date="2018-07-11T17:46:00Z"/>
                <w:rFonts w:cs="Arial"/>
              </w:rPr>
            </w:pPr>
            <w:ins w:id="5791" w:author="R4-1809562" w:date="2018-07-11T17:46:00Z">
              <w:r w:rsidRPr="008019AF">
                <w:rPr>
                  <w:rFonts w:cs="Arial"/>
                </w:rPr>
                <w:t>Frequency offset of measurement filter centre frequency, f_offset</w:t>
              </w:r>
            </w:ins>
          </w:p>
        </w:tc>
        <w:tc>
          <w:tcPr>
            <w:tcW w:w="3455" w:type="dxa"/>
            <w:tcBorders>
              <w:top w:val="single" w:sz="4" w:space="0" w:color="auto"/>
              <w:left w:val="single" w:sz="4" w:space="0" w:color="auto"/>
              <w:bottom w:val="single" w:sz="4" w:space="0" w:color="auto"/>
              <w:right w:val="single" w:sz="4" w:space="0" w:color="auto"/>
            </w:tcBorders>
          </w:tcPr>
          <w:p w14:paraId="35B6BAFD" w14:textId="77777777" w:rsidR="00565ECD" w:rsidRPr="008019AF" w:rsidRDefault="00565ECD" w:rsidP="00A0615D">
            <w:pPr>
              <w:pStyle w:val="TAH"/>
              <w:rPr>
                <w:ins w:id="5792" w:author="R4-1809562" w:date="2018-07-11T17:46:00Z"/>
                <w:rFonts w:cs="Arial"/>
              </w:rPr>
            </w:pPr>
            <w:ins w:id="5793" w:author="R4-1809562" w:date="2018-07-11T17:46:00Z">
              <w:r w:rsidRPr="00C9358A">
                <w:rPr>
                  <w:rFonts w:cs="v5.0.0"/>
                  <w:lang w:eastAsia="zh-CN"/>
                </w:rPr>
                <w:t>Test requirement</w:t>
              </w:r>
              <w:r w:rsidRPr="008019AF" w:rsidDel="00B004F1">
                <w:rPr>
                  <w:rFonts w:cs="v5.0.0"/>
                </w:rPr>
                <w:t xml:space="preserve"> </w:t>
              </w:r>
              <w:r w:rsidRPr="008019AF">
                <w:rPr>
                  <w:rFonts w:cs="Arial"/>
                </w:rPr>
                <w:t>(Note 1, 2)</w:t>
              </w:r>
            </w:ins>
          </w:p>
        </w:tc>
        <w:tc>
          <w:tcPr>
            <w:tcW w:w="1430" w:type="dxa"/>
            <w:tcBorders>
              <w:top w:val="single" w:sz="4" w:space="0" w:color="auto"/>
              <w:left w:val="single" w:sz="4" w:space="0" w:color="auto"/>
              <w:bottom w:val="single" w:sz="4" w:space="0" w:color="auto"/>
              <w:right w:val="single" w:sz="4" w:space="0" w:color="auto"/>
            </w:tcBorders>
          </w:tcPr>
          <w:p w14:paraId="3E304843" w14:textId="77777777" w:rsidR="00565ECD" w:rsidRPr="008019AF" w:rsidRDefault="00565ECD" w:rsidP="00A0615D">
            <w:pPr>
              <w:pStyle w:val="TAH"/>
              <w:rPr>
                <w:ins w:id="5794" w:author="R4-1809562" w:date="2018-07-11T17:46:00Z"/>
                <w:rFonts w:eastAsia="SimSun" w:cs="Arial"/>
                <w:lang w:eastAsia="zh-CN"/>
              </w:rPr>
            </w:pPr>
            <w:ins w:id="5795" w:author="R4-1809562" w:date="2018-07-11T17:46:00Z">
              <w:r w:rsidRPr="008019AF">
                <w:rPr>
                  <w:rFonts w:cs="Arial"/>
                </w:rPr>
                <w:t xml:space="preserve">Measurement bandwidth </w:t>
              </w:r>
            </w:ins>
          </w:p>
        </w:tc>
      </w:tr>
      <w:tr w:rsidR="00565ECD" w:rsidRPr="008019AF" w14:paraId="06604C32" w14:textId="77777777" w:rsidTr="00A0615D">
        <w:trPr>
          <w:cantSplit/>
          <w:jc w:val="center"/>
          <w:ins w:id="5796" w:author="R4-1809562" w:date="2018-07-11T17:46:00Z"/>
        </w:trPr>
        <w:tc>
          <w:tcPr>
            <w:tcW w:w="2127" w:type="dxa"/>
            <w:tcBorders>
              <w:top w:val="single" w:sz="4" w:space="0" w:color="auto"/>
              <w:left w:val="single" w:sz="4" w:space="0" w:color="auto"/>
              <w:bottom w:val="single" w:sz="4" w:space="0" w:color="auto"/>
              <w:right w:val="single" w:sz="4" w:space="0" w:color="auto"/>
            </w:tcBorders>
          </w:tcPr>
          <w:p w14:paraId="09D42C4F" w14:textId="77777777" w:rsidR="00565ECD" w:rsidRPr="008019AF" w:rsidRDefault="00565ECD" w:rsidP="00A0615D">
            <w:pPr>
              <w:pStyle w:val="TAC"/>
              <w:rPr>
                <w:ins w:id="5797" w:author="R4-1809562" w:date="2018-07-11T17:46:00Z"/>
                <w:rFonts w:cs="v5.0.0"/>
              </w:rPr>
            </w:pPr>
            <w:ins w:id="5798" w:author="R4-1809562" w:date="2018-07-11T17:46:00Z">
              <w:r w:rsidRPr="008019AF">
                <w:rPr>
                  <w:rFonts w:cs="v5.0.0"/>
                </w:rPr>
                <w:t xml:space="preserve">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ins>
          </w:p>
        </w:tc>
        <w:tc>
          <w:tcPr>
            <w:tcW w:w="2976" w:type="dxa"/>
            <w:tcBorders>
              <w:top w:val="single" w:sz="4" w:space="0" w:color="auto"/>
              <w:left w:val="single" w:sz="4" w:space="0" w:color="auto"/>
              <w:bottom w:val="single" w:sz="4" w:space="0" w:color="auto"/>
              <w:right w:val="single" w:sz="4" w:space="0" w:color="auto"/>
            </w:tcBorders>
          </w:tcPr>
          <w:p w14:paraId="2BB483DB" w14:textId="77777777" w:rsidR="00565ECD" w:rsidRPr="008019AF" w:rsidRDefault="00565ECD" w:rsidP="00A0615D">
            <w:pPr>
              <w:pStyle w:val="TAC"/>
              <w:rPr>
                <w:ins w:id="5799" w:author="R4-1809562" w:date="2018-07-11T17:46:00Z"/>
                <w:rFonts w:cs="v5.0.0"/>
              </w:rPr>
            </w:pPr>
            <w:ins w:id="5800" w:author="R4-1809562" w:date="2018-07-11T17:46:00Z">
              <w:r w:rsidRPr="008019AF">
                <w:rPr>
                  <w:rFonts w:cs="v5.0.0"/>
                </w:rPr>
                <w:t xml:space="preserve">0.05 MHz </w:t>
              </w:r>
              <w:r w:rsidRPr="008019AF">
                <w:rPr>
                  <w:rFonts w:cs="v5.0.0"/>
                </w:rPr>
                <w:sym w:font="Symbol" w:char="F0A3"/>
              </w:r>
              <w:r w:rsidRPr="008019AF">
                <w:rPr>
                  <w:rFonts w:cs="v5.0.0"/>
                </w:rPr>
                <w:t xml:space="preserve"> f_offset &lt; 5.05 MHz</w:t>
              </w:r>
            </w:ins>
          </w:p>
        </w:tc>
        <w:tc>
          <w:tcPr>
            <w:tcW w:w="3455" w:type="dxa"/>
            <w:tcBorders>
              <w:top w:val="single" w:sz="4" w:space="0" w:color="auto"/>
              <w:left w:val="single" w:sz="4" w:space="0" w:color="auto"/>
              <w:bottom w:val="single" w:sz="4" w:space="0" w:color="auto"/>
              <w:right w:val="single" w:sz="4" w:space="0" w:color="auto"/>
            </w:tcBorders>
            <w:vAlign w:val="center"/>
          </w:tcPr>
          <w:p w14:paraId="47332207" w14:textId="77777777" w:rsidR="00565ECD" w:rsidRPr="008019AF" w:rsidRDefault="00565ECD" w:rsidP="00A0615D">
            <w:pPr>
              <w:pStyle w:val="TAC"/>
              <w:rPr>
                <w:ins w:id="5801" w:author="R4-1809562" w:date="2018-07-11T17:46:00Z"/>
                <w:rFonts w:cs="v5.0.0"/>
              </w:rPr>
            </w:pPr>
            <m:oMathPara>
              <m:oMath>
                <m:r>
                  <w:ins w:id="5802" w:author="R4-1809562" w:date="2018-07-11T17:46:00Z">
                    <w:rPr>
                      <w:rFonts w:ascii="Cambria Math" w:hAnsi="Cambria Math" w:cs="v5.0.0"/>
                    </w:rPr>
                    <m:t xml:space="preserve">-22+FFS dBm- </m:t>
                  </w:ins>
                </m:r>
                <m:box>
                  <m:boxPr>
                    <m:ctrlPr>
                      <w:ins w:id="5803" w:author="R4-1809562" w:date="2018-07-11T17:46:00Z">
                        <w:rPr>
                          <w:rFonts w:ascii="Cambria Math" w:hAnsi="Cambria Math" w:cs="v5.0.0"/>
                          <w:i/>
                        </w:rPr>
                      </w:ins>
                    </m:ctrlPr>
                  </m:boxPr>
                  <m:e>
                    <m:argPr>
                      <m:argSz m:val="-1"/>
                    </m:argPr>
                    <m:f>
                      <m:fPr>
                        <m:ctrlPr>
                          <w:ins w:id="5804" w:author="R4-1809562" w:date="2018-07-11T17:46:00Z">
                            <w:rPr>
                              <w:rFonts w:ascii="Cambria Math" w:hAnsi="Cambria Math" w:cs="v5.0.0"/>
                              <w:i/>
                            </w:rPr>
                          </w:ins>
                        </m:ctrlPr>
                      </m:fPr>
                      <m:num>
                        <m:r>
                          <w:ins w:id="5805" w:author="R4-1809562" w:date="2018-07-11T17:46:00Z">
                            <w:rPr>
                              <w:rFonts w:ascii="Cambria Math" w:hAnsi="Cambria Math" w:cs="v5.0.0"/>
                            </w:rPr>
                            <m:t>7</m:t>
                          </w:ins>
                        </m:r>
                      </m:num>
                      <m:den>
                        <m:r>
                          <w:ins w:id="5806" w:author="R4-1809562" w:date="2018-07-11T17:46:00Z">
                            <w:rPr>
                              <w:rFonts w:ascii="Cambria Math" w:hAnsi="Cambria Math" w:cs="v5.0.0"/>
                            </w:rPr>
                            <m:t>5</m:t>
                          </w:ins>
                        </m:r>
                      </m:den>
                    </m:f>
                    <m:d>
                      <m:dPr>
                        <m:ctrlPr>
                          <w:ins w:id="5807" w:author="R4-1809562" w:date="2018-07-11T17:46:00Z">
                            <w:rPr>
                              <w:rFonts w:ascii="Cambria Math" w:hAnsi="Cambria Math" w:cs="v5.0.0"/>
                              <w:i/>
                            </w:rPr>
                          </w:ins>
                        </m:ctrlPr>
                      </m:dPr>
                      <m:e>
                        <m:box>
                          <m:boxPr>
                            <m:ctrlPr>
                              <w:ins w:id="5808" w:author="R4-1809562" w:date="2018-07-11T17:46:00Z">
                                <w:rPr>
                                  <w:rFonts w:ascii="Cambria Math" w:hAnsi="Cambria Math" w:cs="v5.0.0"/>
                                  <w:i/>
                                </w:rPr>
                              </w:ins>
                            </m:ctrlPr>
                          </m:boxPr>
                          <m:e>
                            <m:argPr>
                              <m:argSz m:val="-1"/>
                            </m:argPr>
                            <m:f>
                              <m:fPr>
                                <m:ctrlPr>
                                  <w:ins w:id="5809" w:author="R4-1809562" w:date="2018-07-11T17:46:00Z">
                                    <w:rPr>
                                      <w:rFonts w:ascii="Cambria Math" w:hAnsi="Cambria Math" w:cs="v5.0.0"/>
                                      <w:i/>
                                    </w:rPr>
                                  </w:ins>
                                </m:ctrlPr>
                              </m:fPr>
                              <m:num>
                                <m:r>
                                  <w:ins w:id="5810" w:author="R4-1809562" w:date="2018-07-11T17:46:00Z">
                                    <w:rPr>
                                      <w:rFonts w:ascii="Cambria Math" w:hAnsi="Cambria Math" w:cs="v5.0.0"/>
                                    </w:rPr>
                                    <m:t>f_offset</m:t>
                                  </w:ins>
                                </m:r>
                              </m:num>
                              <m:den>
                                <m:r>
                                  <w:ins w:id="5811" w:author="R4-1809562" w:date="2018-07-11T17:46:00Z">
                                    <w:rPr>
                                      <w:rFonts w:ascii="Cambria Math" w:hAnsi="Cambria Math" w:cs="v5.0.0"/>
                                    </w:rPr>
                                    <m:t>MHz</m:t>
                                  </w:ins>
                                </m:r>
                              </m:den>
                            </m:f>
                            <m:r>
                              <w:ins w:id="5812" w:author="R4-1809562" w:date="2018-07-11T17:46:00Z">
                                <w:rPr>
                                  <w:rFonts w:ascii="Cambria Math" w:hAnsi="Cambria Math" w:cs="v5.0.0"/>
                                </w:rPr>
                                <m:t>-0.05</m:t>
                              </w:ins>
                            </m:r>
                          </m:e>
                        </m:box>
                      </m:e>
                    </m:d>
                    <m:r>
                      <w:ins w:id="5813" w:author="R4-1809562" w:date="2018-07-11T17:46:00Z">
                        <w:rPr>
                          <w:rFonts w:ascii="Cambria Math" w:hAnsi="Cambria Math" w:cs="v5.0.0"/>
                        </w:rPr>
                        <m:t>dB</m:t>
                      </w:ins>
                    </m:r>
                  </m:e>
                </m:box>
              </m:oMath>
            </m:oMathPara>
          </w:p>
        </w:tc>
        <w:tc>
          <w:tcPr>
            <w:tcW w:w="1430" w:type="dxa"/>
            <w:tcBorders>
              <w:top w:val="single" w:sz="4" w:space="0" w:color="auto"/>
              <w:left w:val="single" w:sz="4" w:space="0" w:color="auto"/>
              <w:bottom w:val="single" w:sz="4" w:space="0" w:color="auto"/>
              <w:right w:val="single" w:sz="4" w:space="0" w:color="auto"/>
            </w:tcBorders>
          </w:tcPr>
          <w:p w14:paraId="0FAD4C99" w14:textId="77777777" w:rsidR="00565ECD" w:rsidRPr="008019AF" w:rsidRDefault="00565ECD" w:rsidP="00A0615D">
            <w:pPr>
              <w:pStyle w:val="TAC"/>
              <w:rPr>
                <w:ins w:id="5814" w:author="R4-1809562" w:date="2018-07-11T17:46:00Z"/>
                <w:rFonts w:cs="v5.0.0"/>
              </w:rPr>
            </w:pPr>
            <w:ins w:id="5815" w:author="R4-1809562" w:date="2018-07-11T17:46:00Z">
              <w:r w:rsidRPr="008019AF">
                <w:rPr>
                  <w:rFonts w:cs="v5.0.0"/>
                </w:rPr>
                <w:t xml:space="preserve">100 kHz </w:t>
              </w:r>
            </w:ins>
          </w:p>
        </w:tc>
      </w:tr>
      <w:tr w:rsidR="00565ECD" w:rsidRPr="008019AF" w14:paraId="612E4AFE" w14:textId="77777777" w:rsidTr="00A0615D">
        <w:trPr>
          <w:cantSplit/>
          <w:jc w:val="center"/>
          <w:ins w:id="5816" w:author="R4-1809562" w:date="2018-07-11T17:46:00Z"/>
        </w:trPr>
        <w:tc>
          <w:tcPr>
            <w:tcW w:w="2127" w:type="dxa"/>
            <w:tcBorders>
              <w:top w:val="single" w:sz="4" w:space="0" w:color="auto"/>
              <w:left w:val="single" w:sz="4" w:space="0" w:color="auto"/>
              <w:bottom w:val="single" w:sz="4" w:space="0" w:color="auto"/>
              <w:right w:val="single" w:sz="4" w:space="0" w:color="auto"/>
            </w:tcBorders>
          </w:tcPr>
          <w:p w14:paraId="3757E000" w14:textId="77777777" w:rsidR="00565ECD" w:rsidRPr="008019AF" w:rsidRDefault="00565ECD" w:rsidP="00A0615D">
            <w:pPr>
              <w:pStyle w:val="TAC"/>
              <w:rPr>
                <w:ins w:id="5817" w:author="R4-1809562" w:date="2018-07-11T17:46:00Z"/>
                <w:rFonts w:cs="v5.0.0"/>
                <w:lang w:val="sv-SE"/>
              </w:rPr>
            </w:pPr>
            <w:ins w:id="5818" w:author="R4-1809562" w:date="2018-07-11T17:46:00Z">
              <w:r w:rsidRPr="008019AF">
                <w:rPr>
                  <w:rFonts w:cs="v5.0.0"/>
                  <w:lang w:val="sv-SE"/>
                </w:rPr>
                <w:t xml:space="preserve">5 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r w:rsidRPr="008019AF">
                <w:rPr>
                  <w:rFonts w:cs="Arial"/>
                  <w:lang w:val="sv-SE"/>
                </w:rPr>
                <w:t xml:space="preserve">min(10 MHz, </w:t>
              </w:r>
              <w:r w:rsidRPr="008019AF">
                <w:rPr>
                  <w:rFonts w:cs="Arial"/>
                </w:rPr>
                <w:t>Δ</w:t>
              </w:r>
              <w:r w:rsidRPr="008019AF">
                <w:rPr>
                  <w:rFonts w:cs="Arial"/>
                  <w:lang w:val="sv-SE"/>
                </w:rPr>
                <w:t>f</w:t>
              </w:r>
              <w:r w:rsidRPr="008019AF">
                <w:rPr>
                  <w:rFonts w:cs="Arial"/>
                  <w:vertAlign w:val="subscript"/>
                  <w:lang w:val="sv-SE" w:eastAsia="zh-CN"/>
                </w:rPr>
                <w:t>max</w:t>
              </w:r>
              <w:r w:rsidRPr="008019AF">
                <w:rPr>
                  <w:rFonts w:cs="Arial"/>
                  <w:lang w:val="sv-SE" w:eastAsia="zh-CN"/>
                </w:rPr>
                <w:t>)</w:t>
              </w:r>
            </w:ins>
          </w:p>
        </w:tc>
        <w:tc>
          <w:tcPr>
            <w:tcW w:w="2976" w:type="dxa"/>
            <w:tcBorders>
              <w:top w:val="single" w:sz="4" w:space="0" w:color="auto"/>
              <w:left w:val="single" w:sz="4" w:space="0" w:color="auto"/>
              <w:bottom w:val="single" w:sz="4" w:space="0" w:color="auto"/>
              <w:right w:val="single" w:sz="4" w:space="0" w:color="auto"/>
            </w:tcBorders>
          </w:tcPr>
          <w:p w14:paraId="41391E91" w14:textId="77777777" w:rsidR="00565ECD" w:rsidRPr="008019AF" w:rsidRDefault="00565ECD" w:rsidP="00A0615D">
            <w:pPr>
              <w:pStyle w:val="TAC"/>
              <w:rPr>
                <w:ins w:id="5819" w:author="R4-1809562" w:date="2018-07-11T17:46:00Z"/>
                <w:rFonts w:cs="v5.0.0"/>
                <w:lang w:val="sv-SE"/>
              </w:rPr>
            </w:pPr>
            <w:ins w:id="5820" w:author="R4-1809562" w:date="2018-07-11T17:46:00Z">
              <w:r w:rsidRPr="008019AF">
                <w:rPr>
                  <w:rFonts w:cs="v5.0.0"/>
                  <w:lang w:val="sv-SE"/>
                </w:rPr>
                <w:t xml:space="preserve">5.05 MHz </w:t>
              </w:r>
              <w:r w:rsidRPr="008019AF">
                <w:rPr>
                  <w:rFonts w:cs="v5.0.0"/>
                </w:rPr>
                <w:sym w:font="Symbol" w:char="F0A3"/>
              </w:r>
              <w:r w:rsidRPr="008019AF">
                <w:rPr>
                  <w:rFonts w:cs="v5.0.0"/>
                  <w:lang w:val="sv-SE"/>
                </w:rPr>
                <w:t xml:space="preserve"> f_offset &lt; min(10.05 MHz, f_offset</w:t>
              </w:r>
              <w:r w:rsidRPr="008019AF">
                <w:rPr>
                  <w:rFonts w:cs="Arial"/>
                  <w:vertAlign w:val="subscript"/>
                  <w:lang w:val="sv-SE" w:eastAsia="zh-CN"/>
                </w:rPr>
                <w:t>max</w:t>
              </w:r>
              <w:r w:rsidRPr="008019AF">
                <w:rPr>
                  <w:rFonts w:cs="Arial"/>
                  <w:lang w:val="sv-SE" w:eastAsia="zh-CN"/>
                </w:rPr>
                <w:t>)</w:t>
              </w:r>
            </w:ins>
          </w:p>
        </w:tc>
        <w:tc>
          <w:tcPr>
            <w:tcW w:w="3455" w:type="dxa"/>
            <w:tcBorders>
              <w:top w:val="single" w:sz="4" w:space="0" w:color="auto"/>
              <w:left w:val="single" w:sz="4" w:space="0" w:color="auto"/>
              <w:bottom w:val="single" w:sz="4" w:space="0" w:color="auto"/>
              <w:right w:val="single" w:sz="4" w:space="0" w:color="auto"/>
            </w:tcBorders>
          </w:tcPr>
          <w:p w14:paraId="47566DDA" w14:textId="77777777" w:rsidR="00565ECD" w:rsidRPr="008019AF" w:rsidRDefault="00565ECD" w:rsidP="00A0615D">
            <w:pPr>
              <w:pStyle w:val="TAC"/>
              <w:rPr>
                <w:ins w:id="5821" w:author="R4-1809562" w:date="2018-07-11T17:46:00Z"/>
                <w:rFonts w:cs="v5.0.0"/>
              </w:rPr>
            </w:pPr>
            <w:ins w:id="5822" w:author="R4-1809562" w:date="2018-07-11T17:46:00Z">
              <w:r w:rsidRPr="008019AF">
                <w:rPr>
                  <w:rFonts w:cs="Arial"/>
                  <w:lang w:eastAsia="zh-CN"/>
                </w:rPr>
                <w:t xml:space="preserve">-29 </w:t>
              </w:r>
              <w:r w:rsidRPr="000B49F6">
                <w:rPr>
                  <w:rFonts w:cs="Arial"/>
                  <w:highlight w:val="yellow"/>
                  <w:lang w:eastAsia="zh-CN"/>
                </w:rPr>
                <w:t>+ FFS</w:t>
              </w:r>
              <w:r>
                <w:rPr>
                  <w:rFonts w:cs="Arial"/>
                  <w:lang w:eastAsia="zh-CN"/>
                </w:rPr>
                <w:t xml:space="preserve"> </w:t>
              </w:r>
              <w:r w:rsidRPr="008019AF">
                <w:rPr>
                  <w:rFonts w:cs="Arial"/>
                  <w:lang w:eastAsia="zh-CN"/>
                </w:rPr>
                <w:t>dBm</w:t>
              </w:r>
            </w:ins>
          </w:p>
        </w:tc>
        <w:tc>
          <w:tcPr>
            <w:tcW w:w="1430" w:type="dxa"/>
            <w:tcBorders>
              <w:top w:val="single" w:sz="4" w:space="0" w:color="auto"/>
              <w:left w:val="single" w:sz="4" w:space="0" w:color="auto"/>
              <w:bottom w:val="single" w:sz="4" w:space="0" w:color="auto"/>
              <w:right w:val="single" w:sz="4" w:space="0" w:color="auto"/>
            </w:tcBorders>
          </w:tcPr>
          <w:p w14:paraId="59C1217B" w14:textId="77777777" w:rsidR="00565ECD" w:rsidRPr="008019AF" w:rsidRDefault="00565ECD" w:rsidP="00A0615D">
            <w:pPr>
              <w:pStyle w:val="TAC"/>
              <w:rPr>
                <w:ins w:id="5823" w:author="R4-1809562" w:date="2018-07-11T17:46:00Z"/>
                <w:rFonts w:cs="v5.0.0"/>
              </w:rPr>
            </w:pPr>
            <w:ins w:id="5824" w:author="R4-1809562" w:date="2018-07-11T17:46:00Z">
              <w:r w:rsidRPr="008019AF">
                <w:rPr>
                  <w:rFonts w:cs="v5.0.0"/>
                </w:rPr>
                <w:t xml:space="preserve">100 kHz </w:t>
              </w:r>
            </w:ins>
          </w:p>
        </w:tc>
      </w:tr>
      <w:tr w:rsidR="00565ECD" w:rsidRPr="008019AF" w14:paraId="3C7DCE3B" w14:textId="77777777" w:rsidTr="00A0615D">
        <w:trPr>
          <w:cantSplit/>
          <w:jc w:val="center"/>
          <w:ins w:id="5825" w:author="R4-1809562" w:date="2018-07-11T17:46:00Z"/>
        </w:trPr>
        <w:tc>
          <w:tcPr>
            <w:tcW w:w="2127" w:type="dxa"/>
            <w:tcBorders>
              <w:top w:val="single" w:sz="4" w:space="0" w:color="auto"/>
              <w:left w:val="single" w:sz="4" w:space="0" w:color="auto"/>
              <w:bottom w:val="single" w:sz="4" w:space="0" w:color="auto"/>
              <w:right w:val="single" w:sz="4" w:space="0" w:color="auto"/>
            </w:tcBorders>
          </w:tcPr>
          <w:p w14:paraId="47FFCDE9" w14:textId="77777777" w:rsidR="00565ECD" w:rsidRPr="008019AF" w:rsidRDefault="00565ECD" w:rsidP="00A0615D">
            <w:pPr>
              <w:pStyle w:val="TAC"/>
              <w:rPr>
                <w:ins w:id="5826" w:author="R4-1809562" w:date="2018-07-11T17:46:00Z"/>
                <w:rFonts w:cs="v5.0.0"/>
              </w:rPr>
            </w:pPr>
            <w:ins w:id="5827" w:author="R4-1809562" w:date="2018-07-11T17:46:00Z">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w:t>
              </w:r>
              <w:r w:rsidRPr="008019AF">
                <w:rPr>
                  <w:rFonts w:cs="v5.0.0"/>
                  <w:vertAlign w:val="subscript"/>
                </w:rPr>
                <w:t>max</w:t>
              </w:r>
            </w:ins>
          </w:p>
        </w:tc>
        <w:tc>
          <w:tcPr>
            <w:tcW w:w="2976" w:type="dxa"/>
            <w:tcBorders>
              <w:top w:val="single" w:sz="4" w:space="0" w:color="auto"/>
              <w:left w:val="single" w:sz="4" w:space="0" w:color="auto"/>
              <w:bottom w:val="single" w:sz="4" w:space="0" w:color="auto"/>
              <w:right w:val="single" w:sz="4" w:space="0" w:color="auto"/>
            </w:tcBorders>
          </w:tcPr>
          <w:p w14:paraId="3B8B431B" w14:textId="77777777" w:rsidR="00565ECD" w:rsidRPr="008019AF" w:rsidRDefault="00565ECD" w:rsidP="00A0615D">
            <w:pPr>
              <w:pStyle w:val="TAC"/>
              <w:rPr>
                <w:ins w:id="5828" w:author="R4-1809562" w:date="2018-07-11T17:46:00Z"/>
                <w:rFonts w:cs="v5.0.0"/>
              </w:rPr>
            </w:pPr>
            <w:ins w:id="5829" w:author="R4-1809562" w:date="2018-07-11T17:46:00Z">
              <w:r w:rsidRPr="008019AF">
                <w:rPr>
                  <w:rFonts w:cs="v5.0.0"/>
                </w:rPr>
                <w:t xml:space="preserve">10.05 MHz </w:t>
              </w:r>
              <w:r w:rsidRPr="008019AF">
                <w:rPr>
                  <w:rFonts w:cs="v5.0.0"/>
                </w:rPr>
                <w:sym w:font="Symbol" w:char="F0A3"/>
              </w:r>
              <w:r w:rsidRPr="008019AF">
                <w:rPr>
                  <w:rFonts w:cs="v5.0.0"/>
                </w:rPr>
                <w:t xml:space="preserve"> f_offset &lt; f_offset</w:t>
              </w:r>
              <w:r w:rsidRPr="008019AF">
                <w:rPr>
                  <w:rFonts w:cs="v5.0.0"/>
                  <w:vertAlign w:val="subscript"/>
                </w:rPr>
                <w:t>max</w:t>
              </w:r>
            </w:ins>
          </w:p>
        </w:tc>
        <w:tc>
          <w:tcPr>
            <w:tcW w:w="3455" w:type="dxa"/>
            <w:tcBorders>
              <w:top w:val="single" w:sz="4" w:space="0" w:color="auto"/>
              <w:left w:val="single" w:sz="4" w:space="0" w:color="auto"/>
              <w:bottom w:val="single" w:sz="4" w:space="0" w:color="auto"/>
              <w:right w:val="single" w:sz="4" w:space="0" w:color="auto"/>
            </w:tcBorders>
          </w:tcPr>
          <w:p w14:paraId="689A2604" w14:textId="77777777" w:rsidR="00565ECD" w:rsidRPr="008019AF" w:rsidRDefault="00565ECD" w:rsidP="00A0615D">
            <w:pPr>
              <w:pStyle w:val="TAC"/>
              <w:rPr>
                <w:ins w:id="5830" w:author="R4-1809562" w:date="2018-07-11T17:46:00Z"/>
                <w:rFonts w:cs="v5.0.0"/>
              </w:rPr>
            </w:pPr>
            <w:ins w:id="5831" w:author="R4-1809562" w:date="2018-07-11T17:46:00Z">
              <w:r>
                <w:rPr>
                  <w:rFonts w:cs="Arial"/>
                  <w:lang w:eastAsia="zh-CN"/>
                </w:rPr>
                <w:t xml:space="preserve">-29 </w:t>
              </w:r>
              <w:r w:rsidRPr="008019AF">
                <w:rPr>
                  <w:rFonts w:cs="Arial"/>
                  <w:lang w:eastAsia="zh-CN"/>
                </w:rPr>
                <w:t xml:space="preserve">dBm (Note </w:t>
              </w:r>
              <w:r w:rsidRPr="008019AF">
                <w:rPr>
                  <w:rFonts w:eastAsia="SimSun" w:cs="Arial"/>
                  <w:lang w:eastAsia="zh-CN"/>
                </w:rPr>
                <w:t>3</w:t>
              </w:r>
              <w:r w:rsidRPr="008019AF">
                <w:rPr>
                  <w:rFonts w:cs="Arial"/>
                  <w:lang w:eastAsia="zh-CN"/>
                </w:rPr>
                <w:t>)</w:t>
              </w:r>
            </w:ins>
          </w:p>
        </w:tc>
        <w:tc>
          <w:tcPr>
            <w:tcW w:w="1430" w:type="dxa"/>
            <w:tcBorders>
              <w:top w:val="single" w:sz="4" w:space="0" w:color="auto"/>
              <w:left w:val="single" w:sz="4" w:space="0" w:color="auto"/>
              <w:bottom w:val="single" w:sz="4" w:space="0" w:color="auto"/>
              <w:right w:val="single" w:sz="4" w:space="0" w:color="auto"/>
            </w:tcBorders>
          </w:tcPr>
          <w:p w14:paraId="7CB16508" w14:textId="77777777" w:rsidR="00565ECD" w:rsidRPr="008019AF" w:rsidRDefault="00565ECD" w:rsidP="00A0615D">
            <w:pPr>
              <w:pStyle w:val="TAC"/>
              <w:pBdr>
                <w:top w:val="single" w:sz="12" w:space="3" w:color="auto"/>
              </w:pBdr>
              <w:rPr>
                <w:ins w:id="5832" w:author="R4-1809562" w:date="2018-07-11T17:46:00Z"/>
                <w:rFonts w:cs="v5.0.0"/>
                <w:lang w:eastAsia="zh-CN"/>
              </w:rPr>
            </w:pPr>
            <w:ins w:id="5833" w:author="R4-1809562" w:date="2018-07-11T17:46:00Z">
              <w:r w:rsidRPr="008019AF">
                <w:rPr>
                  <w:rFonts w:cs="v5.0.0"/>
                </w:rPr>
                <w:t>100 kHz</w:t>
              </w:r>
            </w:ins>
          </w:p>
        </w:tc>
      </w:tr>
      <w:tr w:rsidR="00565ECD" w:rsidRPr="008019AF" w14:paraId="4F397603" w14:textId="77777777" w:rsidTr="00A0615D">
        <w:trPr>
          <w:cantSplit/>
          <w:jc w:val="center"/>
          <w:ins w:id="5834" w:author="R4-1809562" w:date="2018-07-11T17:46:00Z"/>
        </w:trPr>
        <w:tc>
          <w:tcPr>
            <w:tcW w:w="9988" w:type="dxa"/>
            <w:gridSpan w:val="4"/>
          </w:tcPr>
          <w:p w14:paraId="415D7DAF" w14:textId="77777777" w:rsidR="00565ECD" w:rsidRPr="008019AF" w:rsidRDefault="00565ECD" w:rsidP="00A0615D">
            <w:pPr>
              <w:pStyle w:val="TAN"/>
              <w:rPr>
                <w:ins w:id="5835" w:author="R4-1809562" w:date="2018-07-11T17:46:00Z"/>
                <w:rFonts w:eastAsia="SimSun" w:cs="Arial"/>
                <w:lang w:eastAsia="zh-CN"/>
              </w:rPr>
            </w:pPr>
            <w:ins w:id="5836" w:author="R4-1809562" w:date="2018-07-11T17:46:00Z">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sub blocks on each side of the sub block gap</w:t>
              </w:r>
              <w:r w:rsidRPr="008019AF">
                <w:rPr>
                  <w:rFonts w:cs="Arial"/>
                </w:rPr>
                <w:t xml:space="preserve">. Exception is </w:t>
              </w:r>
              <w:r w:rsidRPr="008019AF">
                <w:rPr>
                  <w:rFonts w:ascii="Symbol" w:hAnsi="Symbol" w:cs="Arial"/>
                </w:rPr>
                <w:t></w:t>
              </w:r>
              <w:r w:rsidRPr="008019AF">
                <w:rPr>
                  <w:rFonts w:cs="Arial"/>
                </w:rPr>
                <w:t>f ≥ 10MHz from both adjacent sub blocks on each side of the sub-block gap, where the emission limits within sub-block gaps shall be -</w:t>
              </w:r>
              <w:r w:rsidRPr="008019AF">
                <w:rPr>
                  <w:rFonts w:cs="Arial"/>
                  <w:lang w:eastAsia="zh-CN"/>
                </w:rPr>
                <w:t>29</w:t>
              </w:r>
              <w:r w:rsidRPr="008019AF">
                <w:rPr>
                  <w:rFonts w:cs="Arial"/>
                </w:rPr>
                <w:t>dBm/1</w:t>
              </w:r>
              <w:r w:rsidRPr="008019AF">
                <w:rPr>
                  <w:rFonts w:cs="Arial"/>
                  <w:lang w:eastAsia="zh-CN"/>
                </w:rPr>
                <w:t>00k</w:t>
              </w:r>
              <w:r w:rsidRPr="008019AF">
                <w:rPr>
                  <w:rFonts w:cs="Arial"/>
                </w:rPr>
                <w:t>Hz.</w:t>
              </w:r>
            </w:ins>
          </w:p>
          <w:p w14:paraId="3AAB6AA8" w14:textId="77777777" w:rsidR="00565ECD" w:rsidRPr="008019AF" w:rsidRDefault="00565ECD" w:rsidP="00A0615D">
            <w:pPr>
              <w:pStyle w:val="TAN"/>
              <w:rPr>
                <w:ins w:id="5837" w:author="R4-1809562" w:date="2018-07-11T17:46:00Z"/>
                <w:rFonts w:eastAsia="SimSun" w:cs="Arial"/>
                <w:lang w:eastAsia="zh-CN"/>
              </w:rPr>
            </w:pPr>
            <w:ins w:id="5838" w:author="R4-1809562" w:date="2018-07-11T17:46:00Z">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w:t>
              </w:r>
            </w:ins>
          </w:p>
          <w:p w14:paraId="5D277ED4" w14:textId="77777777" w:rsidR="00565ECD" w:rsidRPr="008019AF" w:rsidRDefault="00565ECD" w:rsidP="00A0615D">
            <w:pPr>
              <w:pStyle w:val="TAN"/>
              <w:rPr>
                <w:ins w:id="5839" w:author="R4-1809562" w:date="2018-07-11T17:46:00Z"/>
                <w:rFonts w:cs="Arial"/>
              </w:rPr>
            </w:pPr>
            <w:ins w:id="5840" w:author="R4-1809562" w:date="2018-07-11T17:46:00Z">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ins>
          </w:p>
        </w:tc>
      </w:tr>
    </w:tbl>
    <w:p w14:paraId="6A71399D" w14:textId="77777777" w:rsidR="00565ECD" w:rsidRDefault="00565ECD" w:rsidP="00C1689C">
      <w:pPr>
        <w:rPr>
          <w:ins w:id="5841" w:author="R4-1809562" w:date="2018-07-11T17:46:00Z"/>
        </w:rPr>
      </w:pPr>
    </w:p>
    <w:p w14:paraId="14BC24CA" w14:textId="77777777" w:rsidR="00565ECD" w:rsidRDefault="00565ECD" w:rsidP="00565ECD">
      <w:pPr>
        <w:pStyle w:val="TH"/>
        <w:spacing w:after="0"/>
        <w:rPr>
          <w:ins w:id="5842" w:author="R4-1809562" w:date="2018-07-11T17:46:00Z"/>
          <w:rFonts w:cs="v5.0.0"/>
        </w:rPr>
      </w:pPr>
      <w:ins w:id="5843" w:author="R4-1809562" w:date="2018-07-11T17:46:00Z">
        <w:r>
          <w:t>Table 6.7.4.5.1</w:t>
        </w:r>
        <w:r w:rsidRPr="008019AF">
          <w:t>-</w:t>
        </w:r>
        <w:r>
          <w:rPr>
            <w:rFonts w:eastAsia="SimSun"/>
            <w:lang w:eastAsia="zh-CN"/>
          </w:rPr>
          <w:t>14</w:t>
        </w:r>
        <w:r w:rsidRPr="008019AF">
          <w:t xml:space="preserve">: Medium Range BS operating </w:t>
        </w:r>
        <w:r w:rsidRPr="00565ECD">
          <w:t>band unwanted emission limits</w:t>
        </w:r>
        <w:r w:rsidRPr="00565ECD">
          <w:rPr>
            <w:lang w:eastAsia="zh-CN"/>
          </w:rPr>
          <w:t xml:space="preserve">, </w:t>
        </w:r>
        <w:r w:rsidRPr="00565ECD">
          <w:rPr>
            <w:rFonts w:cs="v5.0.0"/>
            <w:bCs/>
          </w:rPr>
          <w:t>P</w:t>
        </w:r>
        <w:r w:rsidRPr="00565ECD">
          <w:rPr>
            <w:rFonts w:cs="v5.0.0"/>
            <w:vertAlign w:val="subscript"/>
          </w:rPr>
          <w:t>rated,x</w:t>
        </w:r>
        <w:r w:rsidRPr="00565ECD">
          <w:rPr>
            <w:rFonts w:cs="v5.0.0"/>
          </w:rPr>
          <w:t xml:space="preserve"> </w:t>
        </w:r>
        <w:r w:rsidRPr="00565ECD">
          <w:rPr>
            <w:rFonts w:cs="v5.0.0"/>
          </w:rPr>
          <w:sym w:font="Symbol" w:char="F0A3"/>
        </w:r>
        <w:r w:rsidRPr="008019AF">
          <w:rPr>
            <w:rFonts w:cs="v5.0.0"/>
          </w:rPr>
          <w:t xml:space="preserve"> </w:t>
        </w:r>
        <w:r w:rsidRPr="008019AF">
          <w:rPr>
            <w:rFonts w:cs="v5.0.0"/>
            <w:lang w:eastAsia="zh-CN"/>
          </w:rPr>
          <w:t>31</w:t>
        </w:r>
        <w:r w:rsidRPr="008019AF">
          <w:rPr>
            <w:rFonts w:cs="v5.0.0"/>
          </w:rPr>
          <w:t xml:space="preserve"> dBm</w:t>
        </w:r>
        <w:r>
          <w:rPr>
            <w:rFonts w:cs="v5.0.0"/>
          </w:rPr>
          <w:t xml:space="preserve"> </w:t>
        </w:r>
      </w:ins>
    </w:p>
    <w:p w14:paraId="10DC0A50" w14:textId="5CFD19E3" w:rsidR="00565ECD" w:rsidRDefault="00565ECD" w:rsidP="00565ECD">
      <w:pPr>
        <w:pStyle w:val="TH"/>
        <w:rPr>
          <w:ins w:id="5844" w:author="R4-1809562" w:date="2018-07-11T17:46:00Z"/>
        </w:rPr>
      </w:pPr>
      <w:ins w:id="5845" w:author="R4-1809562" w:date="2018-07-11T17:46:00Z">
        <w:r>
          <w:rPr>
            <w:rFonts w:cs="v5.0.0"/>
          </w:rPr>
          <w:t xml:space="preserve">(4.2 GHz &lt; NR bands </w:t>
        </w:r>
        <w:r>
          <w:rPr>
            <w:rFonts w:cs="Arial"/>
          </w:rPr>
          <w:t>≤</w:t>
        </w:r>
        <w:r>
          <w:rPr>
            <w:rFonts w:cs="v5.0.0"/>
          </w:rPr>
          <w:t xml:space="preserve"> 6 GHz)</w:t>
        </w:r>
      </w:ins>
    </w:p>
    <w:p w14:paraId="648469FD" w14:textId="0F8FE63C" w:rsidR="00565ECD" w:rsidDel="001769D4" w:rsidRDefault="00565ECD" w:rsidP="00C1689C">
      <w:pPr>
        <w:rPr>
          <w:ins w:id="5846" w:author="R4-1809562" w:date="2018-07-11T17:46:00Z"/>
          <w:del w:id="5847" w:author="Huawei" w:date="2018-07-11T18:13:00Z"/>
        </w:rPr>
      </w:pP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565ECD" w:rsidRPr="008019AF" w14:paraId="414D847B" w14:textId="77777777" w:rsidTr="00A0615D">
        <w:trPr>
          <w:cantSplit/>
          <w:jc w:val="center"/>
          <w:ins w:id="5848" w:author="R4-1809562" w:date="2018-07-11T17:46:00Z"/>
        </w:trPr>
        <w:tc>
          <w:tcPr>
            <w:tcW w:w="2127" w:type="dxa"/>
            <w:tcBorders>
              <w:top w:val="single" w:sz="4" w:space="0" w:color="auto"/>
              <w:left w:val="single" w:sz="4" w:space="0" w:color="auto"/>
              <w:bottom w:val="single" w:sz="4" w:space="0" w:color="auto"/>
              <w:right w:val="single" w:sz="4" w:space="0" w:color="auto"/>
            </w:tcBorders>
          </w:tcPr>
          <w:p w14:paraId="46E30153" w14:textId="77777777" w:rsidR="00565ECD" w:rsidRPr="008019AF" w:rsidRDefault="00565ECD" w:rsidP="00A0615D">
            <w:pPr>
              <w:pStyle w:val="TAH"/>
              <w:rPr>
                <w:ins w:id="5849" w:author="R4-1809562" w:date="2018-07-11T17:46:00Z"/>
                <w:rFonts w:cs="Arial"/>
              </w:rPr>
            </w:pPr>
            <w:ins w:id="5850" w:author="R4-1809562" w:date="2018-07-11T17:46:00Z">
              <w:r w:rsidRPr="008019AF">
                <w:rPr>
                  <w:rFonts w:cs="Arial"/>
                </w:rPr>
                <w:t xml:space="preserve">Frequency offset of measurement filter </w:t>
              </w:r>
              <w:r w:rsidRPr="008019AF">
                <w:rPr>
                  <w:rFonts w:cs="Arial"/>
                </w:rPr>
                <w:noBreakHyphen/>
                <w:t xml:space="preserve">3dB point, </w:t>
              </w:r>
              <w:r w:rsidRPr="008019AF">
                <w:rPr>
                  <w:rFonts w:cs="Arial"/>
                </w:rPr>
                <w:sym w:font="Symbol" w:char="F044"/>
              </w:r>
              <w:r w:rsidRPr="008019AF">
                <w:rPr>
                  <w:rFonts w:cs="Arial"/>
                </w:rPr>
                <w:t>f</w:t>
              </w:r>
            </w:ins>
          </w:p>
        </w:tc>
        <w:tc>
          <w:tcPr>
            <w:tcW w:w="2976" w:type="dxa"/>
            <w:tcBorders>
              <w:top w:val="single" w:sz="4" w:space="0" w:color="auto"/>
              <w:left w:val="single" w:sz="4" w:space="0" w:color="auto"/>
              <w:bottom w:val="single" w:sz="4" w:space="0" w:color="auto"/>
              <w:right w:val="single" w:sz="4" w:space="0" w:color="auto"/>
            </w:tcBorders>
          </w:tcPr>
          <w:p w14:paraId="0DB6B502" w14:textId="77777777" w:rsidR="00565ECD" w:rsidRPr="008019AF" w:rsidRDefault="00565ECD" w:rsidP="00A0615D">
            <w:pPr>
              <w:pStyle w:val="TAH"/>
              <w:rPr>
                <w:ins w:id="5851" w:author="R4-1809562" w:date="2018-07-11T17:46:00Z"/>
                <w:rFonts w:cs="Arial"/>
              </w:rPr>
            </w:pPr>
            <w:ins w:id="5852" w:author="R4-1809562" w:date="2018-07-11T17:46:00Z">
              <w:r w:rsidRPr="008019AF">
                <w:rPr>
                  <w:rFonts w:cs="Arial"/>
                </w:rPr>
                <w:t>Frequency offset of measurement filter centre frequency, f_offset</w:t>
              </w:r>
            </w:ins>
          </w:p>
        </w:tc>
        <w:tc>
          <w:tcPr>
            <w:tcW w:w="3455" w:type="dxa"/>
            <w:tcBorders>
              <w:top w:val="single" w:sz="4" w:space="0" w:color="auto"/>
              <w:left w:val="single" w:sz="4" w:space="0" w:color="auto"/>
              <w:bottom w:val="single" w:sz="4" w:space="0" w:color="auto"/>
              <w:right w:val="single" w:sz="4" w:space="0" w:color="auto"/>
            </w:tcBorders>
          </w:tcPr>
          <w:p w14:paraId="354AB7C3" w14:textId="77777777" w:rsidR="00565ECD" w:rsidRPr="008019AF" w:rsidRDefault="00565ECD" w:rsidP="00A0615D">
            <w:pPr>
              <w:pStyle w:val="TAH"/>
              <w:rPr>
                <w:ins w:id="5853" w:author="R4-1809562" w:date="2018-07-11T17:46:00Z"/>
                <w:rFonts w:cs="Arial"/>
              </w:rPr>
            </w:pPr>
            <w:ins w:id="5854" w:author="R4-1809562" w:date="2018-07-11T17:46:00Z">
              <w:r w:rsidRPr="00C9358A">
                <w:rPr>
                  <w:rFonts w:cs="v5.0.0"/>
                  <w:lang w:eastAsia="zh-CN"/>
                </w:rPr>
                <w:t>Test requirement</w:t>
              </w:r>
              <w:r w:rsidRPr="008019AF" w:rsidDel="00B004F1">
                <w:rPr>
                  <w:rFonts w:cs="v5.0.0"/>
                </w:rPr>
                <w:t xml:space="preserve"> </w:t>
              </w:r>
              <w:r w:rsidRPr="008019AF">
                <w:rPr>
                  <w:rFonts w:cs="Arial"/>
                </w:rPr>
                <w:t>(Note 1, 2)</w:t>
              </w:r>
            </w:ins>
          </w:p>
        </w:tc>
        <w:tc>
          <w:tcPr>
            <w:tcW w:w="1430" w:type="dxa"/>
            <w:tcBorders>
              <w:top w:val="single" w:sz="4" w:space="0" w:color="auto"/>
              <w:left w:val="single" w:sz="4" w:space="0" w:color="auto"/>
              <w:bottom w:val="single" w:sz="4" w:space="0" w:color="auto"/>
              <w:right w:val="single" w:sz="4" w:space="0" w:color="auto"/>
            </w:tcBorders>
          </w:tcPr>
          <w:p w14:paraId="0E7889DC" w14:textId="77777777" w:rsidR="00565ECD" w:rsidRPr="008019AF" w:rsidRDefault="00565ECD" w:rsidP="00A0615D">
            <w:pPr>
              <w:pStyle w:val="TAH"/>
              <w:rPr>
                <w:ins w:id="5855" w:author="R4-1809562" w:date="2018-07-11T17:46:00Z"/>
                <w:rFonts w:eastAsia="SimSun" w:cs="Arial"/>
                <w:lang w:eastAsia="zh-CN"/>
              </w:rPr>
            </w:pPr>
            <w:ins w:id="5856" w:author="R4-1809562" w:date="2018-07-11T17:46:00Z">
              <w:r w:rsidRPr="008019AF">
                <w:rPr>
                  <w:rFonts w:cs="Arial"/>
                </w:rPr>
                <w:t xml:space="preserve">Measurement bandwidth </w:t>
              </w:r>
            </w:ins>
          </w:p>
        </w:tc>
      </w:tr>
      <w:tr w:rsidR="00565ECD" w:rsidRPr="008019AF" w14:paraId="46F9F66F" w14:textId="77777777" w:rsidTr="00A0615D">
        <w:trPr>
          <w:cantSplit/>
          <w:jc w:val="center"/>
          <w:ins w:id="5857" w:author="R4-1809562" w:date="2018-07-11T17:46:00Z"/>
        </w:trPr>
        <w:tc>
          <w:tcPr>
            <w:tcW w:w="2127" w:type="dxa"/>
            <w:tcBorders>
              <w:top w:val="single" w:sz="4" w:space="0" w:color="auto"/>
              <w:left w:val="single" w:sz="4" w:space="0" w:color="auto"/>
              <w:bottom w:val="single" w:sz="4" w:space="0" w:color="auto"/>
              <w:right w:val="single" w:sz="4" w:space="0" w:color="auto"/>
            </w:tcBorders>
          </w:tcPr>
          <w:p w14:paraId="55E02811" w14:textId="77777777" w:rsidR="00565ECD" w:rsidRPr="008019AF" w:rsidRDefault="00565ECD" w:rsidP="00A0615D">
            <w:pPr>
              <w:pStyle w:val="TAC"/>
              <w:rPr>
                <w:ins w:id="5858" w:author="R4-1809562" w:date="2018-07-11T17:46:00Z"/>
                <w:rFonts w:cs="v5.0.0"/>
              </w:rPr>
            </w:pPr>
            <w:ins w:id="5859" w:author="R4-1809562" w:date="2018-07-11T17:46:00Z">
              <w:r w:rsidRPr="008019AF">
                <w:rPr>
                  <w:rFonts w:cs="v5.0.0"/>
                </w:rPr>
                <w:t xml:space="preserve">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ins>
          </w:p>
        </w:tc>
        <w:tc>
          <w:tcPr>
            <w:tcW w:w="2976" w:type="dxa"/>
            <w:tcBorders>
              <w:top w:val="single" w:sz="4" w:space="0" w:color="auto"/>
              <w:left w:val="single" w:sz="4" w:space="0" w:color="auto"/>
              <w:bottom w:val="single" w:sz="4" w:space="0" w:color="auto"/>
              <w:right w:val="single" w:sz="4" w:space="0" w:color="auto"/>
            </w:tcBorders>
          </w:tcPr>
          <w:p w14:paraId="136DF5A9" w14:textId="77777777" w:rsidR="00565ECD" w:rsidRPr="008019AF" w:rsidRDefault="00565ECD" w:rsidP="00A0615D">
            <w:pPr>
              <w:pStyle w:val="TAC"/>
              <w:rPr>
                <w:ins w:id="5860" w:author="R4-1809562" w:date="2018-07-11T17:46:00Z"/>
                <w:rFonts w:cs="v5.0.0"/>
              </w:rPr>
            </w:pPr>
            <w:ins w:id="5861" w:author="R4-1809562" w:date="2018-07-11T17:46:00Z">
              <w:r w:rsidRPr="008019AF">
                <w:rPr>
                  <w:rFonts w:cs="v5.0.0"/>
                </w:rPr>
                <w:t xml:space="preserve">0.05 MHz </w:t>
              </w:r>
              <w:r w:rsidRPr="008019AF">
                <w:rPr>
                  <w:rFonts w:cs="v5.0.0"/>
                </w:rPr>
                <w:sym w:font="Symbol" w:char="F0A3"/>
              </w:r>
              <w:r w:rsidRPr="008019AF">
                <w:rPr>
                  <w:rFonts w:cs="v5.0.0"/>
                </w:rPr>
                <w:t xml:space="preserve"> f_offset &lt; 5.05 MHz</w:t>
              </w:r>
            </w:ins>
          </w:p>
        </w:tc>
        <w:tc>
          <w:tcPr>
            <w:tcW w:w="3455" w:type="dxa"/>
            <w:tcBorders>
              <w:top w:val="single" w:sz="4" w:space="0" w:color="auto"/>
              <w:left w:val="single" w:sz="4" w:space="0" w:color="auto"/>
              <w:bottom w:val="single" w:sz="4" w:space="0" w:color="auto"/>
              <w:right w:val="single" w:sz="4" w:space="0" w:color="auto"/>
            </w:tcBorders>
            <w:vAlign w:val="center"/>
          </w:tcPr>
          <w:p w14:paraId="7C7613EE" w14:textId="77777777" w:rsidR="00565ECD" w:rsidRPr="008019AF" w:rsidRDefault="00565ECD" w:rsidP="00A0615D">
            <w:pPr>
              <w:pStyle w:val="TAC"/>
              <w:rPr>
                <w:ins w:id="5862" w:author="R4-1809562" w:date="2018-07-11T17:46:00Z"/>
                <w:rFonts w:cs="v5.0.0"/>
              </w:rPr>
            </w:pPr>
            <m:oMathPara>
              <m:oMath>
                <m:r>
                  <w:ins w:id="5863" w:author="R4-1809562" w:date="2018-07-11T17:46:00Z">
                    <w:rPr>
                      <w:rFonts w:ascii="Cambria Math" w:hAnsi="Cambria Math" w:cs="v5.0.0"/>
                    </w:rPr>
                    <m:t xml:space="preserve">-22+FFS dBm- </m:t>
                  </w:ins>
                </m:r>
                <m:box>
                  <m:boxPr>
                    <m:ctrlPr>
                      <w:ins w:id="5864" w:author="R4-1809562" w:date="2018-07-11T17:46:00Z">
                        <w:rPr>
                          <w:rFonts w:ascii="Cambria Math" w:hAnsi="Cambria Math" w:cs="v5.0.0"/>
                          <w:i/>
                        </w:rPr>
                      </w:ins>
                    </m:ctrlPr>
                  </m:boxPr>
                  <m:e>
                    <m:argPr>
                      <m:argSz m:val="-1"/>
                    </m:argPr>
                    <m:f>
                      <m:fPr>
                        <m:ctrlPr>
                          <w:ins w:id="5865" w:author="R4-1809562" w:date="2018-07-11T17:46:00Z">
                            <w:rPr>
                              <w:rFonts w:ascii="Cambria Math" w:hAnsi="Cambria Math" w:cs="v5.0.0"/>
                              <w:i/>
                            </w:rPr>
                          </w:ins>
                        </m:ctrlPr>
                      </m:fPr>
                      <m:num>
                        <m:r>
                          <w:ins w:id="5866" w:author="R4-1809562" w:date="2018-07-11T17:46:00Z">
                            <w:rPr>
                              <w:rFonts w:ascii="Cambria Math" w:hAnsi="Cambria Math" w:cs="v5.0.0"/>
                            </w:rPr>
                            <m:t>7</m:t>
                          </w:ins>
                        </m:r>
                      </m:num>
                      <m:den>
                        <m:r>
                          <w:ins w:id="5867" w:author="R4-1809562" w:date="2018-07-11T17:46:00Z">
                            <w:rPr>
                              <w:rFonts w:ascii="Cambria Math" w:hAnsi="Cambria Math" w:cs="v5.0.0"/>
                            </w:rPr>
                            <m:t>5</m:t>
                          </w:ins>
                        </m:r>
                      </m:den>
                    </m:f>
                    <m:d>
                      <m:dPr>
                        <m:ctrlPr>
                          <w:ins w:id="5868" w:author="R4-1809562" w:date="2018-07-11T17:46:00Z">
                            <w:rPr>
                              <w:rFonts w:ascii="Cambria Math" w:hAnsi="Cambria Math" w:cs="v5.0.0"/>
                              <w:i/>
                            </w:rPr>
                          </w:ins>
                        </m:ctrlPr>
                      </m:dPr>
                      <m:e>
                        <m:box>
                          <m:boxPr>
                            <m:ctrlPr>
                              <w:ins w:id="5869" w:author="R4-1809562" w:date="2018-07-11T17:46:00Z">
                                <w:rPr>
                                  <w:rFonts w:ascii="Cambria Math" w:hAnsi="Cambria Math" w:cs="v5.0.0"/>
                                  <w:i/>
                                </w:rPr>
                              </w:ins>
                            </m:ctrlPr>
                          </m:boxPr>
                          <m:e>
                            <m:argPr>
                              <m:argSz m:val="-1"/>
                            </m:argPr>
                            <m:f>
                              <m:fPr>
                                <m:ctrlPr>
                                  <w:ins w:id="5870" w:author="R4-1809562" w:date="2018-07-11T17:46:00Z">
                                    <w:rPr>
                                      <w:rFonts w:ascii="Cambria Math" w:hAnsi="Cambria Math" w:cs="v5.0.0"/>
                                      <w:i/>
                                    </w:rPr>
                                  </w:ins>
                                </m:ctrlPr>
                              </m:fPr>
                              <m:num>
                                <m:r>
                                  <w:ins w:id="5871" w:author="R4-1809562" w:date="2018-07-11T17:46:00Z">
                                    <w:rPr>
                                      <w:rFonts w:ascii="Cambria Math" w:hAnsi="Cambria Math" w:cs="v5.0.0"/>
                                    </w:rPr>
                                    <m:t>f_offset</m:t>
                                  </w:ins>
                                </m:r>
                              </m:num>
                              <m:den>
                                <m:r>
                                  <w:ins w:id="5872" w:author="R4-1809562" w:date="2018-07-11T17:46:00Z">
                                    <w:rPr>
                                      <w:rFonts w:ascii="Cambria Math" w:hAnsi="Cambria Math" w:cs="v5.0.0"/>
                                    </w:rPr>
                                    <m:t>MHz</m:t>
                                  </w:ins>
                                </m:r>
                              </m:den>
                            </m:f>
                            <m:r>
                              <w:ins w:id="5873" w:author="R4-1809562" w:date="2018-07-11T17:46:00Z">
                                <w:rPr>
                                  <w:rFonts w:ascii="Cambria Math" w:hAnsi="Cambria Math" w:cs="v5.0.0"/>
                                </w:rPr>
                                <m:t>-0.05</m:t>
                              </w:ins>
                            </m:r>
                          </m:e>
                        </m:box>
                      </m:e>
                    </m:d>
                    <m:r>
                      <w:ins w:id="5874" w:author="R4-1809562" w:date="2018-07-11T17:46:00Z">
                        <w:rPr>
                          <w:rFonts w:ascii="Cambria Math" w:hAnsi="Cambria Math" w:cs="v5.0.0"/>
                        </w:rPr>
                        <m:t>dB</m:t>
                      </w:ins>
                    </m:r>
                  </m:e>
                </m:box>
              </m:oMath>
            </m:oMathPara>
          </w:p>
        </w:tc>
        <w:tc>
          <w:tcPr>
            <w:tcW w:w="1430" w:type="dxa"/>
            <w:tcBorders>
              <w:top w:val="single" w:sz="4" w:space="0" w:color="auto"/>
              <w:left w:val="single" w:sz="4" w:space="0" w:color="auto"/>
              <w:bottom w:val="single" w:sz="4" w:space="0" w:color="auto"/>
              <w:right w:val="single" w:sz="4" w:space="0" w:color="auto"/>
            </w:tcBorders>
          </w:tcPr>
          <w:p w14:paraId="58E792DC" w14:textId="77777777" w:rsidR="00565ECD" w:rsidRPr="008019AF" w:rsidRDefault="00565ECD" w:rsidP="00A0615D">
            <w:pPr>
              <w:pStyle w:val="TAC"/>
              <w:rPr>
                <w:ins w:id="5875" w:author="R4-1809562" w:date="2018-07-11T17:46:00Z"/>
                <w:rFonts w:cs="v5.0.0"/>
              </w:rPr>
            </w:pPr>
            <w:ins w:id="5876" w:author="R4-1809562" w:date="2018-07-11T17:46:00Z">
              <w:r w:rsidRPr="008019AF">
                <w:rPr>
                  <w:rFonts w:cs="v5.0.0"/>
                </w:rPr>
                <w:t xml:space="preserve">100 kHz </w:t>
              </w:r>
            </w:ins>
          </w:p>
        </w:tc>
      </w:tr>
      <w:tr w:rsidR="00565ECD" w:rsidRPr="008019AF" w14:paraId="0E15111E" w14:textId="77777777" w:rsidTr="00A0615D">
        <w:trPr>
          <w:cantSplit/>
          <w:jc w:val="center"/>
          <w:ins w:id="5877" w:author="R4-1809562" w:date="2018-07-11T17:46:00Z"/>
        </w:trPr>
        <w:tc>
          <w:tcPr>
            <w:tcW w:w="2127" w:type="dxa"/>
            <w:tcBorders>
              <w:top w:val="single" w:sz="4" w:space="0" w:color="auto"/>
              <w:left w:val="single" w:sz="4" w:space="0" w:color="auto"/>
              <w:bottom w:val="single" w:sz="4" w:space="0" w:color="auto"/>
              <w:right w:val="single" w:sz="4" w:space="0" w:color="auto"/>
            </w:tcBorders>
          </w:tcPr>
          <w:p w14:paraId="7E6FEB78" w14:textId="77777777" w:rsidR="00565ECD" w:rsidRPr="008019AF" w:rsidRDefault="00565ECD" w:rsidP="00A0615D">
            <w:pPr>
              <w:pStyle w:val="TAC"/>
              <w:rPr>
                <w:ins w:id="5878" w:author="R4-1809562" w:date="2018-07-11T17:46:00Z"/>
                <w:rFonts w:cs="v5.0.0"/>
                <w:lang w:val="sv-SE"/>
              </w:rPr>
            </w:pPr>
            <w:ins w:id="5879" w:author="R4-1809562" w:date="2018-07-11T17:46:00Z">
              <w:r w:rsidRPr="008019AF">
                <w:rPr>
                  <w:rFonts w:cs="v5.0.0"/>
                  <w:lang w:val="sv-SE"/>
                </w:rPr>
                <w:t xml:space="preserve">5 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r w:rsidRPr="008019AF">
                <w:rPr>
                  <w:rFonts w:cs="Arial"/>
                  <w:lang w:val="sv-SE"/>
                </w:rPr>
                <w:t xml:space="preserve">min(10 MHz, </w:t>
              </w:r>
              <w:r w:rsidRPr="008019AF">
                <w:rPr>
                  <w:rFonts w:cs="Arial"/>
                </w:rPr>
                <w:t>Δ</w:t>
              </w:r>
              <w:r w:rsidRPr="008019AF">
                <w:rPr>
                  <w:rFonts w:cs="Arial"/>
                  <w:lang w:val="sv-SE"/>
                </w:rPr>
                <w:t>f</w:t>
              </w:r>
              <w:r w:rsidRPr="008019AF">
                <w:rPr>
                  <w:rFonts w:cs="Arial"/>
                  <w:vertAlign w:val="subscript"/>
                  <w:lang w:val="sv-SE" w:eastAsia="zh-CN"/>
                </w:rPr>
                <w:t>max</w:t>
              </w:r>
              <w:r w:rsidRPr="008019AF">
                <w:rPr>
                  <w:rFonts w:cs="Arial"/>
                  <w:lang w:val="sv-SE" w:eastAsia="zh-CN"/>
                </w:rPr>
                <w:t>)</w:t>
              </w:r>
            </w:ins>
          </w:p>
        </w:tc>
        <w:tc>
          <w:tcPr>
            <w:tcW w:w="2976" w:type="dxa"/>
            <w:tcBorders>
              <w:top w:val="single" w:sz="4" w:space="0" w:color="auto"/>
              <w:left w:val="single" w:sz="4" w:space="0" w:color="auto"/>
              <w:bottom w:val="single" w:sz="4" w:space="0" w:color="auto"/>
              <w:right w:val="single" w:sz="4" w:space="0" w:color="auto"/>
            </w:tcBorders>
          </w:tcPr>
          <w:p w14:paraId="26A9510F" w14:textId="77777777" w:rsidR="00565ECD" w:rsidRPr="008019AF" w:rsidRDefault="00565ECD" w:rsidP="00A0615D">
            <w:pPr>
              <w:pStyle w:val="TAC"/>
              <w:rPr>
                <w:ins w:id="5880" w:author="R4-1809562" w:date="2018-07-11T17:46:00Z"/>
                <w:rFonts w:cs="v5.0.0"/>
                <w:lang w:val="sv-SE"/>
              </w:rPr>
            </w:pPr>
            <w:ins w:id="5881" w:author="R4-1809562" w:date="2018-07-11T17:46:00Z">
              <w:r w:rsidRPr="008019AF">
                <w:rPr>
                  <w:rFonts w:cs="v5.0.0"/>
                  <w:lang w:val="sv-SE"/>
                </w:rPr>
                <w:t xml:space="preserve">5.05 MHz </w:t>
              </w:r>
              <w:r w:rsidRPr="008019AF">
                <w:rPr>
                  <w:rFonts w:cs="v5.0.0"/>
                </w:rPr>
                <w:sym w:font="Symbol" w:char="F0A3"/>
              </w:r>
              <w:r w:rsidRPr="008019AF">
                <w:rPr>
                  <w:rFonts w:cs="v5.0.0"/>
                  <w:lang w:val="sv-SE"/>
                </w:rPr>
                <w:t xml:space="preserve"> f_offset &lt; min(10.05 MHz, f_offset</w:t>
              </w:r>
              <w:r w:rsidRPr="008019AF">
                <w:rPr>
                  <w:rFonts w:cs="Arial"/>
                  <w:vertAlign w:val="subscript"/>
                  <w:lang w:val="sv-SE" w:eastAsia="zh-CN"/>
                </w:rPr>
                <w:t>max</w:t>
              </w:r>
              <w:r w:rsidRPr="008019AF">
                <w:rPr>
                  <w:rFonts w:cs="Arial"/>
                  <w:lang w:val="sv-SE" w:eastAsia="zh-CN"/>
                </w:rPr>
                <w:t>)</w:t>
              </w:r>
            </w:ins>
          </w:p>
        </w:tc>
        <w:tc>
          <w:tcPr>
            <w:tcW w:w="3455" w:type="dxa"/>
            <w:tcBorders>
              <w:top w:val="single" w:sz="4" w:space="0" w:color="auto"/>
              <w:left w:val="single" w:sz="4" w:space="0" w:color="auto"/>
              <w:bottom w:val="single" w:sz="4" w:space="0" w:color="auto"/>
              <w:right w:val="single" w:sz="4" w:space="0" w:color="auto"/>
            </w:tcBorders>
          </w:tcPr>
          <w:p w14:paraId="489766AB" w14:textId="77777777" w:rsidR="00565ECD" w:rsidRPr="008019AF" w:rsidRDefault="00565ECD" w:rsidP="00A0615D">
            <w:pPr>
              <w:pStyle w:val="TAC"/>
              <w:rPr>
                <w:ins w:id="5882" w:author="R4-1809562" w:date="2018-07-11T17:46:00Z"/>
                <w:rFonts w:cs="v5.0.0"/>
              </w:rPr>
            </w:pPr>
            <w:ins w:id="5883" w:author="R4-1809562" w:date="2018-07-11T17:46:00Z">
              <w:r w:rsidRPr="008019AF">
                <w:rPr>
                  <w:rFonts w:cs="Arial"/>
                  <w:lang w:eastAsia="zh-CN"/>
                </w:rPr>
                <w:t xml:space="preserve">-29 </w:t>
              </w:r>
              <w:r w:rsidRPr="000B49F6">
                <w:rPr>
                  <w:rFonts w:cs="Arial"/>
                  <w:highlight w:val="yellow"/>
                  <w:lang w:eastAsia="zh-CN"/>
                </w:rPr>
                <w:t>+ FFS</w:t>
              </w:r>
              <w:r>
                <w:rPr>
                  <w:rFonts w:cs="Arial"/>
                  <w:lang w:eastAsia="zh-CN"/>
                </w:rPr>
                <w:t xml:space="preserve"> </w:t>
              </w:r>
              <w:r w:rsidRPr="008019AF">
                <w:rPr>
                  <w:rFonts w:cs="Arial"/>
                  <w:lang w:eastAsia="zh-CN"/>
                </w:rPr>
                <w:t>dBm</w:t>
              </w:r>
            </w:ins>
          </w:p>
        </w:tc>
        <w:tc>
          <w:tcPr>
            <w:tcW w:w="1430" w:type="dxa"/>
            <w:tcBorders>
              <w:top w:val="single" w:sz="4" w:space="0" w:color="auto"/>
              <w:left w:val="single" w:sz="4" w:space="0" w:color="auto"/>
              <w:bottom w:val="single" w:sz="4" w:space="0" w:color="auto"/>
              <w:right w:val="single" w:sz="4" w:space="0" w:color="auto"/>
            </w:tcBorders>
          </w:tcPr>
          <w:p w14:paraId="734A8D21" w14:textId="77777777" w:rsidR="00565ECD" w:rsidRPr="008019AF" w:rsidRDefault="00565ECD" w:rsidP="00A0615D">
            <w:pPr>
              <w:pStyle w:val="TAC"/>
              <w:rPr>
                <w:ins w:id="5884" w:author="R4-1809562" w:date="2018-07-11T17:46:00Z"/>
                <w:rFonts w:cs="v5.0.0"/>
              </w:rPr>
            </w:pPr>
            <w:ins w:id="5885" w:author="R4-1809562" w:date="2018-07-11T17:46:00Z">
              <w:r w:rsidRPr="008019AF">
                <w:rPr>
                  <w:rFonts w:cs="v5.0.0"/>
                </w:rPr>
                <w:t xml:space="preserve">100 kHz </w:t>
              </w:r>
            </w:ins>
          </w:p>
        </w:tc>
      </w:tr>
      <w:tr w:rsidR="00565ECD" w:rsidRPr="008019AF" w14:paraId="5A98D14B" w14:textId="77777777" w:rsidTr="00A0615D">
        <w:trPr>
          <w:cantSplit/>
          <w:jc w:val="center"/>
          <w:ins w:id="5886" w:author="R4-1809562" w:date="2018-07-11T17:46:00Z"/>
        </w:trPr>
        <w:tc>
          <w:tcPr>
            <w:tcW w:w="2127" w:type="dxa"/>
            <w:tcBorders>
              <w:top w:val="single" w:sz="4" w:space="0" w:color="auto"/>
              <w:left w:val="single" w:sz="4" w:space="0" w:color="auto"/>
              <w:bottom w:val="single" w:sz="4" w:space="0" w:color="auto"/>
              <w:right w:val="single" w:sz="4" w:space="0" w:color="auto"/>
            </w:tcBorders>
          </w:tcPr>
          <w:p w14:paraId="593E758D" w14:textId="77777777" w:rsidR="00565ECD" w:rsidRPr="008019AF" w:rsidRDefault="00565ECD" w:rsidP="00A0615D">
            <w:pPr>
              <w:pStyle w:val="TAC"/>
              <w:rPr>
                <w:ins w:id="5887" w:author="R4-1809562" w:date="2018-07-11T17:46:00Z"/>
                <w:rFonts w:cs="v5.0.0"/>
              </w:rPr>
            </w:pPr>
            <w:ins w:id="5888" w:author="R4-1809562" w:date="2018-07-11T17:46:00Z">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w:t>
              </w:r>
              <w:r w:rsidRPr="008019AF">
                <w:rPr>
                  <w:rFonts w:cs="v5.0.0"/>
                  <w:vertAlign w:val="subscript"/>
                </w:rPr>
                <w:t>max</w:t>
              </w:r>
            </w:ins>
          </w:p>
        </w:tc>
        <w:tc>
          <w:tcPr>
            <w:tcW w:w="2976" w:type="dxa"/>
            <w:tcBorders>
              <w:top w:val="single" w:sz="4" w:space="0" w:color="auto"/>
              <w:left w:val="single" w:sz="4" w:space="0" w:color="auto"/>
              <w:bottom w:val="single" w:sz="4" w:space="0" w:color="auto"/>
              <w:right w:val="single" w:sz="4" w:space="0" w:color="auto"/>
            </w:tcBorders>
          </w:tcPr>
          <w:p w14:paraId="4C309144" w14:textId="77777777" w:rsidR="00565ECD" w:rsidRPr="008019AF" w:rsidRDefault="00565ECD" w:rsidP="00A0615D">
            <w:pPr>
              <w:pStyle w:val="TAC"/>
              <w:rPr>
                <w:ins w:id="5889" w:author="R4-1809562" w:date="2018-07-11T17:46:00Z"/>
                <w:rFonts w:cs="v5.0.0"/>
              </w:rPr>
            </w:pPr>
            <w:ins w:id="5890" w:author="R4-1809562" w:date="2018-07-11T17:46:00Z">
              <w:r w:rsidRPr="008019AF">
                <w:rPr>
                  <w:rFonts w:cs="v5.0.0"/>
                </w:rPr>
                <w:t xml:space="preserve">10.05 MHz </w:t>
              </w:r>
              <w:r w:rsidRPr="008019AF">
                <w:rPr>
                  <w:rFonts w:cs="v5.0.0"/>
                </w:rPr>
                <w:sym w:font="Symbol" w:char="F0A3"/>
              </w:r>
              <w:r w:rsidRPr="008019AF">
                <w:rPr>
                  <w:rFonts w:cs="v5.0.0"/>
                </w:rPr>
                <w:t xml:space="preserve"> f_offset &lt; f_offset</w:t>
              </w:r>
              <w:r w:rsidRPr="008019AF">
                <w:rPr>
                  <w:rFonts w:cs="v5.0.0"/>
                  <w:vertAlign w:val="subscript"/>
                </w:rPr>
                <w:t>max</w:t>
              </w:r>
            </w:ins>
          </w:p>
        </w:tc>
        <w:tc>
          <w:tcPr>
            <w:tcW w:w="3455" w:type="dxa"/>
            <w:tcBorders>
              <w:top w:val="single" w:sz="4" w:space="0" w:color="auto"/>
              <w:left w:val="single" w:sz="4" w:space="0" w:color="auto"/>
              <w:bottom w:val="single" w:sz="4" w:space="0" w:color="auto"/>
              <w:right w:val="single" w:sz="4" w:space="0" w:color="auto"/>
            </w:tcBorders>
          </w:tcPr>
          <w:p w14:paraId="7E41BEE2" w14:textId="77777777" w:rsidR="00565ECD" w:rsidRPr="008019AF" w:rsidRDefault="00565ECD" w:rsidP="00A0615D">
            <w:pPr>
              <w:pStyle w:val="TAC"/>
              <w:rPr>
                <w:ins w:id="5891" w:author="R4-1809562" w:date="2018-07-11T17:46:00Z"/>
                <w:rFonts w:cs="v5.0.0"/>
              </w:rPr>
            </w:pPr>
            <w:ins w:id="5892" w:author="R4-1809562" w:date="2018-07-11T17:46:00Z">
              <w:r>
                <w:rPr>
                  <w:rFonts w:cs="Arial"/>
                  <w:lang w:eastAsia="zh-CN"/>
                </w:rPr>
                <w:t xml:space="preserve">-29 </w:t>
              </w:r>
              <w:r w:rsidRPr="008019AF">
                <w:rPr>
                  <w:rFonts w:cs="Arial"/>
                  <w:lang w:eastAsia="zh-CN"/>
                </w:rPr>
                <w:t xml:space="preserve">dBm (Note </w:t>
              </w:r>
              <w:r w:rsidRPr="008019AF">
                <w:rPr>
                  <w:rFonts w:eastAsia="SimSun" w:cs="Arial"/>
                  <w:lang w:eastAsia="zh-CN"/>
                </w:rPr>
                <w:t>3</w:t>
              </w:r>
              <w:r w:rsidRPr="008019AF">
                <w:rPr>
                  <w:rFonts w:cs="Arial"/>
                  <w:lang w:eastAsia="zh-CN"/>
                </w:rPr>
                <w:t>)</w:t>
              </w:r>
            </w:ins>
          </w:p>
        </w:tc>
        <w:tc>
          <w:tcPr>
            <w:tcW w:w="1430" w:type="dxa"/>
            <w:tcBorders>
              <w:top w:val="single" w:sz="4" w:space="0" w:color="auto"/>
              <w:left w:val="single" w:sz="4" w:space="0" w:color="auto"/>
              <w:bottom w:val="single" w:sz="4" w:space="0" w:color="auto"/>
              <w:right w:val="single" w:sz="4" w:space="0" w:color="auto"/>
            </w:tcBorders>
          </w:tcPr>
          <w:p w14:paraId="3B44D47F" w14:textId="77777777" w:rsidR="00565ECD" w:rsidRPr="008019AF" w:rsidRDefault="00565ECD" w:rsidP="00A0615D">
            <w:pPr>
              <w:pStyle w:val="TAC"/>
              <w:pBdr>
                <w:top w:val="single" w:sz="12" w:space="3" w:color="auto"/>
              </w:pBdr>
              <w:rPr>
                <w:ins w:id="5893" w:author="R4-1809562" w:date="2018-07-11T17:46:00Z"/>
                <w:rFonts w:cs="v5.0.0"/>
                <w:lang w:eastAsia="zh-CN"/>
              </w:rPr>
            </w:pPr>
            <w:ins w:id="5894" w:author="R4-1809562" w:date="2018-07-11T17:46:00Z">
              <w:r w:rsidRPr="008019AF">
                <w:rPr>
                  <w:rFonts w:cs="v5.0.0"/>
                </w:rPr>
                <w:t>100 kHz</w:t>
              </w:r>
            </w:ins>
          </w:p>
        </w:tc>
      </w:tr>
      <w:tr w:rsidR="00565ECD" w:rsidRPr="008019AF" w14:paraId="228773F5" w14:textId="77777777" w:rsidTr="00A0615D">
        <w:trPr>
          <w:cantSplit/>
          <w:jc w:val="center"/>
          <w:ins w:id="5895" w:author="R4-1809562" w:date="2018-07-11T17:46:00Z"/>
        </w:trPr>
        <w:tc>
          <w:tcPr>
            <w:tcW w:w="9988" w:type="dxa"/>
            <w:gridSpan w:val="4"/>
          </w:tcPr>
          <w:p w14:paraId="33A21D30" w14:textId="77777777" w:rsidR="00565ECD" w:rsidRPr="008019AF" w:rsidRDefault="00565ECD" w:rsidP="00A0615D">
            <w:pPr>
              <w:pStyle w:val="TAN"/>
              <w:rPr>
                <w:ins w:id="5896" w:author="R4-1809562" w:date="2018-07-11T17:46:00Z"/>
                <w:rFonts w:eastAsia="SimSun" w:cs="Arial"/>
                <w:lang w:eastAsia="zh-CN"/>
              </w:rPr>
            </w:pPr>
            <w:ins w:id="5897" w:author="R4-1809562" w:date="2018-07-11T17:46:00Z">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sub blocks on each side of the sub block gap</w:t>
              </w:r>
              <w:r w:rsidRPr="008019AF">
                <w:rPr>
                  <w:rFonts w:cs="Arial"/>
                </w:rPr>
                <w:t xml:space="preserve">. Exception is </w:t>
              </w:r>
              <w:r w:rsidRPr="008019AF">
                <w:rPr>
                  <w:rFonts w:ascii="Symbol" w:hAnsi="Symbol" w:cs="Arial"/>
                </w:rPr>
                <w:t></w:t>
              </w:r>
              <w:r w:rsidRPr="008019AF">
                <w:rPr>
                  <w:rFonts w:cs="Arial"/>
                </w:rPr>
                <w:t>f ≥ 10MHz from both adjacent sub blocks on each side of the sub-block gap, where the emission limits within sub-block gaps shall be -</w:t>
              </w:r>
              <w:r w:rsidRPr="008019AF">
                <w:rPr>
                  <w:rFonts w:cs="Arial"/>
                  <w:lang w:eastAsia="zh-CN"/>
                </w:rPr>
                <w:t>29</w:t>
              </w:r>
              <w:r w:rsidRPr="008019AF">
                <w:rPr>
                  <w:rFonts w:cs="Arial"/>
                </w:rPr>
                <w:t>dBm/1</w:t>
              </w:r>
              <w:r w:rsidRPr="008019AF">
                <w:rPr>
                  <w:rFonts w:cs="Arial"/>
                  <w:lang w:eastAsia="zh-CN"/>
                </w:rPr>
                <w:t>00k</w:t>
              </w:r>
              <w:r w:rsidRPr="008019AF">
                <w:rPr>
                  <w:rFonts w:cs="Arial"/>
                </w:rPr>
                <w:t>Hz.</w:t>
              </w:r>
            </w:ins>
          </w:p>
          <w:p w14:paraId="6D468656" w14:textId="77777777" w:rsidR="00565ECD" w:rsidRPr="008019AF" w:rsidRDefault="00565ECD" w:rsidP="00A0615D">
            <w:pPr>
              <w:pStyle w:val="TAN"/>
              <w:rPr>
                <w:ins w:id="5898" w:author="R4-1809562" w:date="2018-07-11T17:46:00Z"/>
                <w:rFonts w:eastAsia="SimSun" w:cs="Arial"/>
                <w:lang w:eastAsia="zh-CN"/>
              </w:rPr>
            </w:pPr>
            <w:ins w:id="5899" w:author="R4-1809562" w:date="2018-07-11T17:46:00Z">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w:t>
              </w:r>
            </w:ins>
          </w:p>
          <w:p w14:paraId="459C9185" w14:textId="77777777" w:rsidR="00565ECD" w:rsidRPr="008019AF" w:rsidRDefault="00565ECD" w:rsidP="00A0615D">
            <w:pPr>
              <w:pStyle w:val="TAN"/>
              <w:rPr>
                <w:ins w:id="5900" w:author="R4-1809562" w:date="2018-07-11T17:46:00Z"/>
                <w:rFonts w:cs="Arial"/>
              </w:rPr>
            </w:pPr>
            <w:ins w:id="5901" w:author="R4-1809562" w:date="2018-07-11T17:46:00Z">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ins>
          </w:p>
        </w:tc>
      </w:tr>
    </w:tbl>
    <w:p w14:paraId="41785346" w14:textId="77777777" w:rsidR="00565ECD" w:rsidRDefault="00565ECD" w:rsidP="00C1689C">
      <w:pPr>
        <w:rPr>
          <w:ins w:id="5902" w:author="R4-1809562" w:date="2018-07-11T17:46:00Z"/>
        </w:rPr>
      </w:pPr>
    </w:p>
    <w:p w14:paraId="401F7308" w14:textId="77777777" w:rsidR="00565ECD" w:rsidRPr="008019AF" w:rsidRDefault="00565ECD" w:rsidP="00565ECD">
      <w:pPr>
        <w:pStyle w:val="TH"/>
        <w:rPr>
          <w:ins w:id="5903" w:author="R4-1809562" w:date="2018-07-11T17:46:00Z"/>
          <w:rFonts w:cs="v5.0.0"/>
        </w:rPr>
      </w:pPr>
      <w:ins w:id="5904" w:author="R4-1809562" w:date="2018-07-11T17:46:00Z">
        <w:r w:rsidRPr="008019AF">
          <w:t xml:space="preserve">Table </w:t>
        </w:r>
        <w:r>
          <w:t>6.7.4.5.1</w:t>
        </w:r>
        <w:r w:rsidRPr="008019AF">
          <w:t>-</w:t>
        </w:r>
        <w:r>
          <w:rPr>
            <w:rFonts w:eastAsia="SimSun"/>
            <w:lang w:eastAsia="zh-CN"/>
          </w:rPr>
          <w:t>15</w:t>
        </w:r>
        <w:r w:rsidRPr="008019AF">
          <w:t>: Local Area B</w:t>
        </w:r>
        <w:r w:rsidRPr="008019AF">
          <w:rPr>
            <w:lang w:eastAsia="zh-CN"/>
          </w:rPr>
          <w:t>S</w:t>
        </w:r>
        <w:r w:rsidRPr="008019AF">
          <w:t xml:space="preserve"> operating band unwanted emission limits </w:t>
        </w:r>
        <w:r>
          <w:t xml:space="preserve">(NR bands </w:t>
        </w:r>
        <w:r>
          <w:rPr>
            <w:rFonts w:cs="Arial"/>
          </w:rPr>
          <w:t>≤</w:t>
        </w:r>
        <w:r>
          <w:t xml:space="preserve"> 3 GHz)</w:t>
        </w:r>
      </w:ins>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565ECD" w:rsidRPr="008019AF" w14:paraId="473952EB" w14:textId="77777777" w:rsidTr="00A0615D">
        <w:trPr>
          <w:cantSplit/>
          <w:jc w:val="center"/>
          <w:ins w:id="5905" w:author="R4-1809562" w:date="2018-07-11T17:46:00Z"/>
        </w:trPr>
        <w:tc>
          <w:tcPr>
            <w:tcW w:w="1953" w:type="dxa"/>
          </w:tcPr>
          <w:p w14:paraId="118CC224" w14:textId="77777777" w:rsidR="00565ECD" w:rsidRPr="008019AF" w:rsidRDefault="00565ECD" w:rsidP="00A0615D">
            <w:pPr>
              <w:pStyle w:val="TAH"/>
              <w:rPr>
                <w:ins w:id="5906" w:author="R4-1809562" w:date="2018-07-11T17:46:00Z"/>
                <w:rFonts w:cs="v5.0.0"/>
              </w:rPr>
            </w:pPr>
            <w:ins w:id="5907" w:author="R4-1809562" w:date="2018-07-11T17:46:00Z">
              <w:r w:rsidRPr="008019AF">
                <w:rPr>
                  <w:rFonts w:cs="v5.0.0"/>
                </w:rPr>
                <w:t xml:space="preserve">Frequency offset of measurement filter </w:t>
              </w:r>
              <w:r w:rsidRPr="008019AF">
                <w:rPr>
                  <w:rFonts w:cs="v5.0.0"/>
                </w:rPr>
                <w:noBreakHyphen/>
                <w:t xml:space="preserve">3dB point, </w:t>
              </w:r>
              <w:r w:rsidRPr="008019AF">
                <w:rPr>
                  <w:rFonts w:cs="v5.0.0"/>
                </w:rPr>
                <w:sym w:font="Symbol" w:char="F044"/>
              </w:r>
              <w:r w:rsidRPr="008019AF">
                <w:rPr>
                  <w:rFonts w:cs="v5.0.0"/>
                </w:rPr>
                <w:t>f</w:t>
              </w:r>
            </w:ins>
          </w:p>
        </w:tc>
        <w:tc>
          <w:tcPr>
            <w:tcW w:w="2976" w:type="dxa"/>
          </w:tcPr>
          <w:p w14:paraId="60009673" w14:textId="77777777" w:rsidR="00565ECD" w:rsidRPr="008019AF" w:rsidRDefault="00565ECD" w:rsidP="00A0615D">
            <w:pPr>
              <w:pStyle w:val="TAH"/>
              <w:rPr>
                <w:ins w:id="5908" w:author="R4-1809562" w:date="2018-07-11T17:46:00Z"/>
                <w:rFonts w:cs="v5.0.0"/>
              </w:rPr>
            </w:pPr>
            <w:ins w:id="5909" w:author="R4-1809562" w:date="2018-07-11T17:46:00Z">
              <w:r w:rsidRPr="008019AF">
                <w:rPr>
                  <w:rFonts w:cs="v5.0.0"/>
                </w:rPr>
                <w:t>Frequency offset of measurement filter centre frequency, f_offset</w:t>
              </w:r>
            </w:ins>
          </w:p>
        </w:tc>
        <w:tc>
          <w:tcPr>
            <w:tcW w:w="3455" w:type="dxa"/>
          </w:tcPr>
          <w:p w14:paraId="11989C89" w14:textId="77777777" w:rsidR="00565ECD" w:rsidRPr="008019AF" w:rsidRDefault="00565ECD" w:rsidP="00A0615D">
            <w:pPr>
              <w:pStyle w:val="TAH"/>
              <w:rPr>
                <w:ins w:id="5910" w:author="R4-1809562" w:date="2018-07-11T17:46:00Z"/>
                <w:rFonts w:cs="v5.0.0"/>
              </w:rPr>
            </w:pPr>
            <w:ins w:id="5911" w:author="R4-1809562" w:date="2018-07-11T17:46:00Z">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ins>
          </w:p>
        </w:tc>
        <w:tc>
          <w:tcPr>
            <w:tcW w:w="1430" w:type="dxa"/>
          </w:tcPr>
          <w:p w14:paraId="26B9F6AF" w14:textId="77777777" w:rsidR="00565ECD" w:rsidRPr="008019AF" w:rsidRDefault="00565ECD" w:rsidP="00A0615D">
            <w:pPr>
              <w:pStyle w:val="TAH"/>
              <w:rPr>
                <w:ins w:id="5912" w:author="R4-1809562" w:date="2018-07-11T17:46:00Z"/>
                <w:rFonts w:eastAsia="SimSun" w:cs="v5.0.0"/>
                <w:lang w:eastAsia="zh-CN"/>
              </w:rPr>
            </w:pPr>
            <w:ins w:id="5913" w:author="R4-1809562" w:date="2018-07-11T17:46:00Z">
              <w:r w:rsidRPr="008019AF">
                <w:rPr>
                  <w:rFonts w:cs="v5.0.0"/>
                </w:rPr>
                <w:t xml:space="preserve">Measurement bandwidth </w:t>
              </w:r>
            </w:ins>
          </w:p>
        </w:tc>
      </w:tr>
      <w:tr w:rsidR="00565ECD" w:rsidRPr="008019AF" w14:paraId="3ED840FF" w14:textId="77777777" w:rsidTr="00A0615D">
        <w:trPr>
          <w:cantSplit/>
          <w:jc w:val="center"/>
          <w:ins w:id="5914" w:author="R4-1809562" w:date="2018-07-11T17:46:00Z"/>
        </w:trPr>
        <w:tc>
          <w:tcPr>
            <w:tcW w:w="1953" w:type="dxa"/>
          </w:tcPr>
          <w:p w14:paraId="7D2ED5D0" w14:textId="77777777" w:rsidR="00565ECD" w:rsidRPr="008019AF" w:rsidRDefault="00565ECD" w:rsidP="00A0615D">
            <w:pPr>
              <w:pStyle w:val="TAC"/>
              <w:rPr>
                <w:ins w:id="5915" w:author="R4-1809562" w:date="2018-07-11T17:46:00Z"/>
                <w:rFonts w:cs="v5.0.0"/>
              </w:rPr>
            </w:pPr>
            <w:ins w:id="5916" w:author="R4-1809562" w:date="2018-07-11T17:46:00Z">
              <w:r w:rsidRPr="008019AF">
                <w:rPr>
                  <w:rFonts w:cs="v5.0.0"/>
                </w:rPr>
                <w:t xml:space="preserve">0 </w:t>
              </w:r>
              <w:r w:rsidRPr="008019AF">
                <w:rPr>
                  <w:rFonts w:cs="Arial"/>
                </w:rPr>
                <w:t xml:space="preserve">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ins>
          </w:p>
        </w:tc>
        <w:tc>
          <w:tcPr>
            <w:tcW w:w="2976" w:type="dxa"/>
          </w:tcPr>
          <w:p w14:paraId="08CD819B" w14:textId="77777777" w:rsidR="00565ECD" w:rsidRPr="008019AF" w:rsidRDefault="00565ECD" w:rsidP="00A0615D">
            <w:pPr>
              <w:pStyle w:val="TAC"/>
              <w:rPr>
                <w:ins w:id="5917" w:author="R4-1809562" w:date="2018-07-11T17:46:00Z"/>
                <w:rFonts w:cs="v5.0.0"/>
              </w:rPr>
            </w:pPr>
            <w:ins w:id="5918" w:author="R4-1809562" w:date="2018-07-11T17:46:00Z">
              <w:r w:rsidRPr="008019AF">
                <w:rPr>
                  <w:rFonts w:cs="v5.0.0"/>
                </w:rPr>
                <w:t xml:space="preserve">0.05 MHz </w:t>
              </w:r>
              <w:r w:rsidRPr="008019AF">
                <w:rPr>
                  <w:rFonts w:cs="v5.0.0"/>
                </w:rPr>
                <w:sym w:font="Symbol" w:char="F0A3"/>
              </w:r>
              <w:r w:rsidRPr="008019AF">
                <w:rPr>
                  <w:rFonts w:cs="v5.0.0"/>
                </w:rPr>
                <w:t xml:space="preserve"> f_offset &lt; 5.05 MHz</w:t>
              </w:r>
            </w:ins>
          </w:p>
        </w:tc>
        <w:tc>
          <w:tcPr>
            <w:tcW w:w="3455" w:type="dxa"/>
            <w:vAlign w:val="center"/>
          </w:tcPr>
          <w:p w14:paraId="4EF1C04B" w14:textId="77777777" w:rsidR="00565ECD" w:rsidRPr="008019AF" w:rsidRDefault="00565ECD" w:rsidP="00A0615D">
            <w:pPr>
              <w:pStyle w:val="TAC"/>
              <w:rPr>
                <w:ins w:id="5919" w:author="R4-1809562" w:date="2018-07-11T17:46:00Z"/>
                <w:rFonts w:cs="Arial"/>
              </w:rPr>
            </w:pPr>
            <m:oMathPara>
              <m:oMath>
                <m:r>
                  <w:ins w:id="5920" w:author="R4-1809562" w:date="2018-07-11T17:46:00Z">
                    <w:rPr>
                      <w:rFonts w:ascii="Cambria Math" w:hAnsi="Cambria Math" w:cs="v5.0.0"/>
                    </w:rPr>
                    <m:t xml:space="preserve">-30+FFS dBm- </m:t>
                  </w:ins>
                </m:r>
                <m:box>
                  <m:boxPr>
                    <m:ctrlPr>
                      <w:ins w:id="5921" w:author="R4-1809562" w:date="2018-07-11T17:46:00Z">
                        <w:rPr>
                          <w:rFonts w:ascii="Cambria Math" w:hAnsi="Cambria Math" w:cs="v5.0.0"/>
                          <w:i/>
                        </w:rPr>
                      </w:ins>
                    </m:ctrlPr>
                  </m:boxPr>
                  <m:e>
                    <m:argPr>
                      <m:argSz m:val="-1"/>
                    </m:argPr>
                    <m:f>
                      <m:fPr>
                        <m:ctrlPr>
                          <w:ins w:id="5922" w:author="R4-1809562" w:date="2018-07-11T17:46:00Z">
                            <w:rPr>
                              <w:rFonts w:ascii="Cambria Math" w:hAnsi="Cambria Math" w:cs="v5.0.0"/>
                              <w:i/>
                            </w:rPr>
                          </w:ins>
                        </m:ctrlPr>
                      </m:fPr>
                      <m:num>
                        <m:r>
                          <w:ins w:id="5923" w:author="R4-1809562" w:date="2018-07-11T17:46:00Z">
                            <w:rPr>
                              <w:rFonts w:ascii="Cambria Math" w:hAnsi="Cambria Math" w:cs="v5.0.0"/>
                            </w:rPr>
                            <m:t>7</m:t>
                          </w:ins>
                        </m:r>
                      </m:num>
                      <m:den>
                        <m:r>
                          <w:ins w:id="5924" w:author="R4-1809562" w:date="2018-07-11T17:46:00Z">
                            <w:rPr>
                              <w:rFonts w:ascii="Cambria Math" w:hAnsi="Cambria Math" w:cs="v5.0.0"/>
                            </w:rPr>
                            <m:t>5</m:t>
                          </w:ins>
                        </m:r>
                      </m:den>
                    </m:f>
                    <m:d>
                      <m:dPr>
                        <m:ctrlPr>
                          <w:ins w:id="5925" w:author="R4-1809562" w:date="2018-07-11T17:46:00Z">
                            <w:rPr>
                              <w:rFonts w:ascii="Cambria Math" w:hAnsi="Cambria Math" w:cs="v5.0.0"/>
                              <w:i/>
                            </w:rPr>
                          </w:ins>
                        </m:ctrlPr>
                      </m:dPr>
                      <m:e>
                        <m:box>
                          <m:boxPr>
                            <m:ctrlPr>
                              <w:ins w:id="5926" w:author="R4-1809562" w:date="2018-07-11T17:46:00Z">
                                <w:rPr>
                                  <w:rFonts w:ascii="Cambria Math" w:hAnsi="Cambria Math" w:cs="v5.0.0"/>
                                  <w:i/>
                                </w:rPr>
                              </w:ins>
                            </m:ctrlPr>
                          </m:boxPr>
                          <m:e>
                            <m:argPr>
                              <m:argSz m:val="-1"/>
                            </m:argPr>
                            <m:f>
                              <m:fPr>
                                <m:ctrlPr>
                                  <w:ins w:id="5927" w:author="R4-1809562" w:date="2018-07-11T17:46:00Z">
                                    <w:rPr>
                                      <w:rFonts w:ascii="Cambria Math" w:hAnsi="Cambria Math" w:cs="v5.0.0"/>
                                      <w:i/>
                                    </w:rPr>
                                  </w:ins>
                                </m:ctrlPr>
                              </m:fPr>
                              <m:num>
                                <m:r>
                                  <w:ins w:id="5928" w:author="R4-1809562" w:date="2018-07-11T17:46:00Z">
                                    <w:rPr>
                                      <w:rFonts w:ascii="Cambria Math" w:hAnsi="Cambria Math" w:cs="v5.0.0"/>
                                    </w:rPr>
                                    <m:t>f_offset</m:t>
                                  </w:ins>
                                </m:r>
                              </m:num>
                              <m:den>
                                <m:r>
                                  <w:ins w:id="5929" w:author="R4-1809562" w:date="2018-07-11T17:46:00Z">
                                    <w:rPr>
                                      <w:rFonts w:ascii="Cambria Math" w:hAnsi="Cambria Math" w:cs="v5.0.0"/>
                                    </w:rPr>
                                    <m:t>MHz</m:t>
                                  </w:ins>
                                </m:r>
                              </m:den>
                            </m:f>
                            <m:r>
                              <w:ins w:id="5930" w:author="R4-1809562" w:date="2018-07-11T17:46:00Z">
                                <w:rPr>
                                  <w:rFonts w:ascii="Cambria Math" w:hAnsi="Cambria Math" w:cs="v5.0.0"/>
                                </w:rPr>
                                <m:t>-0.05</m:t>
                              </w:ins>
                            </m:r>
                          </m:e>
                        </m:box>
                      </m:e>
                    </m:d>
                    <m:r>
                      <w:ins w:id="5931" w:author="R4-1809562" w:date="2018-07-11T17:46:00Z">
                        <w:rPr>
                          <w:rFonts w:ascii="Cambria Math" w:hAnsi="Cambria Math" w:cs="v5.0.0"/>
                        </w:rPr>
                        <m:t>dB</m:t>
                      </w:ins>
                    </m:r>
                  </m:e>
                </m:box>
              </m:oMath>
            </m:oMathPara>
          </w:p>
        </w:tc>
        <w:tc>
          <w:tcPr>
            <w:tcW w:w="1430" w:type="dxa"/>
          </w:tcPr>
          <w:p w14:paraId="2B6AE4CC" w14:textId="77777777" w:rsidR="00565ECD" w:rsidRPr="008019AF" w:rsidRDefault="00565ECD" w:rsidP="00A0615D">
            <w:pPr>
              <w:pStyle w:val="TAC"/>
              <w:rPr>
                <w:ins w:id="5932" w:author="R4-1809562" w:date="2018-07-11T17:46:00Z"/>
                <w:rFonts w:cs="Arial"/>
              </w:rPr>
            </w:pPr>
            <w:ins w:id="5933" w:author="R4-1809562" w:date="2018-07-11T17:46:00Z">
              <w:r w:rsidRPr="008019AF">
                <w:rPr>
                  <w:rFonts w:cs="Arial"/>
                </w:rPr>
                <w:t xml:space="preserve">100 kHz </w:t>
              </w:r>
            </w:ins>
          </w:p>
        </w:tc>
      </w:tr>
      <w:tr w:rsidR="00565ECD" w:rsidRPr="008019AF" w14:paraId="7A4745A8" w14:textId="77777777" w:rsidTr="00A0615D">
        <w:trPr>
          <w:cantSplit/>
          <w:jc w:val="center"/>
          <w:ins w:id="5934" w:author="R4-1809562" w:date="2018-07-11T17:46:00Z"/>
        </w:trPr>
        <w:tc>
          <w:tcPr>
            <w:tcW w:w="1953" w:type="dxa"/>
          </w:tcPr>
          <w:p w14:paraId="09425D24" w14:textId="77777777" w:rsidR="00565ECD" w:rsidRPr="008019AF" w:rsidRDefault="00565ECD" w:rsidP="00A0615D">
            <w:pPr>
              <w:pStyle w:val="TAC"/>
              <w:rPr>
                <w:ins w:id="5935" w:author="R4-1809562" w:date="2018-07-11T17:46:00Z"/>
                <w:rFonts w:cs="v5.0.0"/>
                <w:lang w:val="sv-SE"/>
              </w:rPr>
            </w:pPr>
            <w:ins w:id="5936" w:author="R4-1809562" w:date="2018-07-11T17:46:00Z">
              <w:r w:rsidRPr="008019AF">
                <w:rPr>
                  <w:rFonts w:cs="v5.0.0"/>
                  <w:lang w:val="sv-SE"/>
                </w:rPr>
                <w:t xml:space="preserve">5 </w:t>
              </w:r>
              <w:r w:rsidRPr="008019AF">
                <w:rPr>
                  <w:rFonts w:cs="Arial"/>
                  <w:lang w:val="sv-SE"/>
                </w:rPr>
                <w:t xml:space="preserve">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r w:rsidRPr="008019AF">
                <w:rPr>
                  <w:rFonts w:cs="v5.0.0"/>
                  <w:lang w:val="sv-SE" w:eastAsia="zh-CN"/>
                </w:rPr>
                <w:t>min(</w:t>
              </w:r>
              <w:r w:rsidRPr="008019AF">
                <w:rPr>
                  <w:rFonts w:cs="v5.0.0"/>
                  <w:lang w:val="sv-SE"/>
                </w:rPr>
                <w:t>10 MHz</w:t>
              </w:r>
              <w:r w:rsidRPr="008019AF">
                <w:rPr>
                  <w:rFonts w:cs="v5.0.0"/>
                  <w:lang w:val="sv-SE" w:eastAsia="zh-CN"/>
                </w:rPr>
                <w:t xml:space="preserve">, </w:t>
              </w:r>
              <w:r w:rsidRPr="008019AF">
                <w:rPr>
                  <w:rFonts w:cs="v5.0.0"/>
                  <w:lang w:eastAsia="zh-CN"/>
                </w:rPr>
                <w:t>Δ</w:t>
              </w:r>
              <w:r w:rsidRPr="008019AF">
                <w:rPr>
                  <w:rFonts w:cs="v5.0.0"/>
                  <w:lang w:val="sv-SE" w:eastAsia="zh-CN"/>
                </w:rPr>
                <w:t>f</w:t>
              </w:r>
              <w:r w:rsidRPr="008019AF">
                <w:rPr>
                  <w:rFonts w:cs="v5.0.0"/>
                  <w:vertAlign w:val="subscript"/>
                  <w:lang w:val="sv-SE" w:eastAsia="zh-CN"/>
                </w:rPr>
                <w:t>max</w:t>
              </w:r>
              <w:r w:rsidRPr="008019AF">
                <w:rPr>
                  <w:rFonts w:cs="v5.0.0"/>
                  <w:lang w:val="sv-SE" w:eastAsia="zh-CN"/>
                </w:rPr>
                <w:t>)</w:t>
              </w:r>
            </w:ins>
          </w:p>
        </w:tc>
        <w:tc>
          <w:tcPr>
            <w:tcW w:w="2976" w:type="dxa"/>
          </w:tcPr>
          <w:p w14:paraId="51FBF423" w14:textId="77777777" w:rsidR="00565ECD" w:rsidRPr="008019AF" w:rsidRDefault="00565ECD" w:rsidP="00A0615D">
            <w:pPr>
              <w:pStyle w:val="TAC"/>
              <w:rPr>
                <w:ins w:id="5937" w:author="R4-1809562" w:date="2018-07-11T17:46:00Z"/>
                <w:rFonts w:cs="v5.0.0"/>
                <w:lang w:val="sv-SE"/>
              </w:rPr>
            </w:pPr>
            <w:ins w:id="5938" w:author="R4-1809562" w:date="2018-07-11T17:46:00Z">
              <w:r w:rsidRPr="008019AF">
                <w:rPr>
                  <w:rFonts w:cs="v5.0.0"/>
                  <w:lang w:val="sv-SE"/>
                </w:rPr>
                <w:t xml:space="preserve">5.05 MHz </w:t>
              </w:r>
              <w:r w:rsidRPr="008019AF">
                <w:rPr>
                  <w:rFonts w:cs="v5.0.0"/>
                </w:rPr>
                <w:sym w:font="Symbol" w:char="F0A3"/>
              </w:r>
              <w:r w:rsidRPr="008019AF">
                <w:rPr>
                  <w:rFonts w:cs="v5.0.0"/>
                  <w:lang w:val="sv-SE"/>
                </w:rPr>
                <w:t xml:space="preserve"> f_offset &lt; </w:t>
              </w:r>
              <w:r w:rsidRPr="008019AF">
                <w:rPr>
                  <w:rFonts w:cs="v5.0.0"/>
                  <w:lang w:val="sv-SE" w:eastAsia="zh-CN"/>
                </w:rPr>
                <w:t>min(</w:t>
              </w:r>
              <w:r w:rsidRPr="008019AF">
                <w:rPr>
                  <w:rFonts w:cs="v5.0.0"/>
                  <w:lang w:val="sv-SE"/>
                </w:rPr>
                <w:t>10.05 MHz</w:t>
              </w:r>
              <w:r w:rsidRPr="008019AF">
                <w:rPr>
                  <w:rFonts w:cs="v5.0.0"/>
                  <w:lang w:val="sv-SE" w:eastAsia="zh-CN"/>
                </w:rPr>
                <w:t>, f_offset</w:t>
              </w:r>
              <w:r w:rsidRPr="008019AF">
                <w:rPr>
                  <w:rFonts w:cs="v5.0.0"/>
                  <w:vertAlign w:val="subscript"/>
                  <w:lang w:val="sv-SE" w:eastAsia="zh-CN"/>
                </w:rPr>
                <w:t>max</w:t>
              </w:r>
              <w:r w:rsidRPr="008019AF">
                <w:rPr>
                  <w:rFonts w:cs="v5.0.0"/>
                  <w:lang w:val="sv-SE" w:eastAsia="zh-CN"/>
                </w:rPr>
                <w:t>)</w:t>
              </w:r>
            </w:ins>
          </w:p>
        </w:tc>
        <w:tc>
          <w:tcPr>
            <w:tcW w:w="3455" w:type="dxa"/>
          </w:tcPr>
          <w:p w14:paraId="49D1B62F" w14:textId="77777777" w:rsidR="00565ECD" w:rsidRPr="008019AF" w:rsidRDefault="00565ECD" w:rsidP="00A0615D">
            <w:pPr>
              <w:pStyle w:val="TAC"/>
              <w:rPr>
                <w:ins w:id="5939" w:author="R4-1809562" w:date="2018-07-11T17:46:00Z"/>
                <w:rFonts w:cs="Arial"/>
              </w:rPr>
            </w:pPr>
            <w:ins w:id="5940" w:author="R4-1809562" w:date="2018-07-11T17:46:00Z">
              <w:r w:rsidRPr="008019AF">
                <w:rPr>
                  <w:rFonts w:cs="Arial"/>
                </w:rPr>
                <w:t>-</w:t>
              </w:r>
              <w:r w:rsidRPr="008019AF">
                <w:rPr>
                  <w:rFonts w:cs="Arial"/>
                  <w:lang w:eastAsia="zh-CN"/>
                </w:rPr>
                <w:t>37</w:t>
              </w:r>
              <w:r w:rsidRPr="008019AF">
                <w:rPr>
                  <w:rFonts w:cs="Arial"/>
                </w:rPr>
                <w:t xml:space="preserve"> </w:t>
              </w:r>
              <w:r w:rsidRPr="000B49F6">
                <w:rPr>
                  <w:rFonts w:cs="Arial"/>
                  <w:highlight w:val="yellow"/>
                  <w:lang w:eastAsia="zh-CN"/>
                </w:rPr>
                <w:t>+ FFS</w:t>
              </w:r>
              <w:r w:rsidRPr="008019AF">
                <w:rPr>
                  <w:rFonts w:cs="Arial"/>
                </w:rPr>
                <w:t xml:space="preserve"> dBm</w:t>
              </w:r>
            </w:ins>
          </w:p>
        </w:tc>
        <w:tc>
          <w:tcPr>
            <w:tcW w:w="1430" w:type="dxa"/>
          </w:tcPr>
          <w:p w14:paraId="0D471041" w14:textId="77777777" w:rsidR="00565ECD" w:rsidRPr="008019AF" w:rsidRDefault="00565ECD" w:rsidP="00A0615D">
            <w:pPr>
              <w:pStyle w:val="TAC"/>
              <w:rPr>
                <w:ins w:id="5941" w:author="R4-1809562" w:date="2018-07-11T17:46:00Z"/>
                <w:rFonts w:cs="Arial"/>
              </w:rPr>
            </w:pPr>
            <w:ins w:id="5942" w:author="R4-1809562" w:date="2018-07-11T17:46:00Z">
              <w:r w:rsidRPr="008019AF">
                <w:rPr>
                  <w:rFonts w:cs="Arial"/>
                </w:rPr>
                <w:t xml:space="preserve">100 kHz </w:t>
              </w:r>
            </w:ins>
          </w:p>
        </w:tc>
      </w:tr>
      <w:tr w:rsidR="00565ECD" w:rsidRPr="008019AF" w14:paraId="3D6C5CCB" w14:textId="77777777" w:rsidTr="00A0615D">
        <w:trPr>
          <w:cantSplit/>
          <w:jc w:val="center"/>
          <w:ins w:id="5943" w:author="R4-1809562" w:date="2018-07-11T17:46:00Z"/>
        </w:trPr>
        <w:tc>
          <w:tcPr>
            <w:tcW w:w="1953" w:type="dxa"/>
          </w:tcPr>
          <w:p w14:paraId="1B483924" w14:textId="77777777" w:rsidR="00565ECD" w:rsidRPr="008019AF" w:rsidRDefault="00565ECD" w:rsidP="00A0615D">
            <w:pPr>
              <w:pStyle w:val="TAC"/>
              <w:rPr>
                <w:ins w:id="5944" w:author="R4-1809562" w:date="2018-07-11T17:46:00Z"/>
                <w:rFonts w:cs="v5.0.0"/>
              </w:rPr>
            </w:pPr>
            <w:ins w:id="5945" w:author="R4-1809562" w:date="2018-07-11T17:46:00Z">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Arial"/>
                </w:rPr>
                <w:sym w:font="Symbol" w:char="F0A3"/>
              </w:r>
              <w:r w:rsidRPr="008019AF">
                <w:rPr>
                  <w:rFonts w:cs="Arial"/>
                </w:rPr>
                <w:t xml:space="preserve"> </w:t>
              </w:r>
              <w:r w:rsidRPr="008019AF">
                <w:rPr>
                  <w:rFonts w:cs="Arial"/>
                </w:rPr>
                <w:sym w:font="Symbol" w:char="F044"/>
              </w:r>
              <w:r w:rsidRPr="008019AF">
                <w:rPr>
                  <w:rFonts w:cs="Arial"/>
                </w:rPr>
                <w:t>f</w:t>
              </w:r>
              <w:r w:rsidRPr="008019AF">
                <w:rPr>
                  <w:rFonts w:cs="Arial"/>
                  <w:vertAlign w:val="subscript"/>
                </w:rPr>
                <w:t>max</w:t>
              </w:r>
            </w:ins>
          </w:p>
        </w:tc>
        <w:tc>
          <w:tcPr>
            <w:tcW w:w="2976" w:type="dxa"/>
          </w:tcPr>
          <w:p w14:paraId="3CC4DE57" w14:textId="77777777" w:rsidR="00565ECD" w:rsidRPr="008019AF" w:rsidRDefault="00565ECD" w:rsidP="00A0615D">
            <w:pPr>
              <w:pStyle w:val="TAC"/>
              <w:rPr>
                <w:ins w:id="5946" w:author="R4-1809562" w:date="2018-07-11T17:46:00Z"/>
                <w:rFonts w:cs="v5.0.0"/>
              </w:rPr>
            </w:pPr>
            <w:ins w:id="5947" w:author="R4-1809562" w:date="2018-07-11T17:46:00Z">
              <w:r w:rsidRPr="008019AF">
                <w:rPr>
                  <w:rFonts w:cs="v5.0.0"/>
                </w:rPr>
                <w:t xml:space="preserve">10.05 MHz </w:t>
              </w:r>
              <w:r w:rsidRPr="008019AF">
                <w:rPr>
                  <w:rFonts w:cs="v5.0.0"/>
                </w:rPr>
                <w:sym w:font="Symbol" w:char="F0A3"/>
              </w:r>
              <w:r w:rsidRPr="008019AF">
                <w:rPr>
                  <w:rFonts w:cs="v5.0.0"/>
                </w:rPr>
                <w:t xml:space="preserve"> f_offset &lt; f_offset</w:t>
              </w:r>
              <w:r w:rsidRPr="008019AF">
                <w:rPr>
                  <w:rFonts w:cs="v5.0.0"/>
                  <w:vertAlign w:val="subscript"/>
                </w:rPr>
                <w:t>max</w:t>
              </w:r>
              <w:r w:rsidRPr="008019AF">
                <w:rPr>
                  <w:rFonts w:cs="v5.0.0"/>
                </w:rPr>
                <w:t xml:space="preserve"> </w:t>
              </w:r>
            </w:ins>
          </w:p>
        </w:tc>
        <w:tc>
          <w:tcPr>
            <w:tcW w:w="3455" w:type="dxa"/>
          </w:tcPr>
          <w:p w14:paraId="67927549" w14:textId="77777777" w:rsidR="00565ECD" w:rsidRPr="008019AF" w:rsidRDefault="00565ECD" w:rsidP="00A0615D">
            <w:pPr>
              <w:pStyle w:val="TAC"/>
              <w:rPr>
                <w:ins w:id="5948" w:author="R4-1809562" w:date="2018-07-11T17:46:00Z"/>
                <w:rFonts w:cs="Arial"/>
              </w:rPr>
            </w:pPr>
            <w:ins w:id="5949" w:author="R4-1809562" w:date="2018-07-11T17:46:00Z">
              <w:r w:rsidRPr="008019AF">
                <w:rPr>
                  <w:rFonts w:cs="Arial"/>
                </w:rPr>
                <w:t>-</w:t>
              </w:r>
              <w:r w:rsidRPr="008019AF">
                <w:rPr>
                  <w:rFonts w:cs="Arial"/>
                  <w:lang w:eastAsia="zh-CN"/>
                </w:rPr>
                <w:t>37</w:t>
              </w:r>
              <w:r w:rsidRPr="008019AF">
                <w:rPr>
                  <w:rFonts w:cs="Arial"/>
                </w:rPr>
                <w:t xml:space="preserve"> dBm </w:t>
              </w:r>
              <w:r w:rsidRPr="008019AF">
                <w:rPr>
                  <w:rFonts w:cs="Arial"/>
                  <w:lang w:eastAsia="zh-CN"/>
                </w:rPr>
                <w:t>(Note 10)</w:t>
              </w:r>
            </w:ins>
          </w:p>
        </w:tc>
        <w:tc>
          <w:tcPr>
            <w:tcW w:w="1430" w:type="dxa"/>
          </w:tcPr>
          <w:p w14:paraId="78AA6EDF" w14:textId="77777777" w:rsidR="00565ECD" w:rsidRPr="008019AF" w:rsidRDefault="00565ECD" w:rsidP="00A0615D">
            <w:pPr>
              <w:pStyle w:val="TAC"/>
              <w:rPr>
                <w:ins w:id="5950" w:author="R4-1809562" w:date="2018-07-11T17:46:00Z"/>
                <w:rFonts w:cs="Arial"/>
              </w:rPr>
            </w:pPr>
            <w:ins w:id="5951" w:author="R4-1809562" w:date="2018-07-11T17:46:00Z">
              <w:r w:rsidRPr="008019AF">
                <w:rPr>
                  <w:rFonts w:cs="Arial"/>
                </w:rPr>
                <w:t xml:space="preserve">100 kHz </w:t>
              </w:r>
            </w:ins>
          </w:p>
        </w:tc>
      </w:tr>
      <w:tr w:rsidR="00565ECD" w:rsidRPr="008019AF" w14:paraId="443B364B" w14:textId="77777777" w:rsidTr="00A0615D">
        <w:trPr>
          <w:cantSplit/>
          <w:jc w:val="center"/>
          <w:ins w:id="5952" w:author="R4-1809562" w:date="2018-07-11T17:46:00Z"/>
        </w:trPr>
        <w:tc>
          <w:tcPr>
            <w:tcW w:w="9814" w:type="dxa"/>
            <w:gridSpan w:val="4"/>
          </w:tcPr>
          <w:p w14:paraId="0130B449" w14:textId="77777777" w:rsidR="00565ECD" w:rsidRPr="008019AF" w:rsidRDefault="00565ECD" w:rsidP="00A0615D">
            <w:pPr>
              <w:pStyle w:val="TAN"/>
              <w:rPr>
                <w:ins w:id="5953" w:author="R4-1809562" w:date="2018-07-11T17:46:00Z"/>
                <w:rFonts w:eastAsia="SimSun" w:cs="Arial"/>
                <w:lang w:eastAsia="zh-CN"/>
              </w:rPr>
            </w:pPr>
            <w:ins w:id="5954" w:author="R4-1809562" w:date="2018-07-11T17:46:00Z">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sub blocks on each side of the sub block gap</w:t>
              </w:r>
              <w:r w:rsidRPr="008019AF">
                <w:rPr>
                  <w:rFonts w:cs="Arial"/>
                </w:rPr>
                <w:t xml:space="preserve">. Exception is </w:t>
              </w:r>
              <w:r w:rsidRPr="008019AF">
                <w:rPr>
                  <w:rFonts w:ascii="Symbol" w:hAnsi="Symbol" w:cs="Arial"/>
                </w:rPr>
                <w:t></w:t>
              </w:r>
              <w:r w:rsidRPr="008019AF">
                <w:rPr>
                  <w:rFonts w:cs="Arial"/>
                </w:rPr>
                <w:t>f ≥ 10MHz from both adjacent sub blocks on each side of the sub-block gap, where the emission limits within sub-block gaps shall be -37dBm/100kHz.</w:t>
              </w:r>
            </w:ins>
          </w:p>
          <w:p w14:paraId="44811482" w14:textId="77777777" w:rsidR="00565ECD" w:rsidRPr="008019AF" w:rsidRDefault="00565ECD" w:rsidP="00A0615D">
            <w:pPr>
              <w:pStyle w:val="TAN"/>
              <w:rPr>
                <w:ins w:id="5955" w:author="R4-1809562" w:date="2018-07-11T17:46:00Z"/>
                <w:rFonts w:cs="Arial"/>
              </w:rPr>
            </w:pPr>
            <w:ins w:id="5956" w:author="R4-1809562" w:date="2018-07-11T17:46:00Z">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w:t>
              </w:r>
            </w:ins>
          </w:p>
          <w:p w14:paraId="26FC9DB7" w14:textId="77777777" w:rsidR="00565ECD" w:rsidRPr="008019AF" w:rsidRDefault="00565ECD" w:rsidP="00A0615D">
            <w:pPr>
              <w:pStyle w:val="TAN"/>
              <w:rPr>
                <w:ins w:id="5957" w:author="R4-1809562" w:date="2018-07-11T17:46:00Z"/>
                <w:rFonts w:cs="Arial"/>
              </w:rPr>
            </w:pPr>
            <w:ins w:id="5958" w:author="R4-1809562" w:date="2018-07-11T17:46:00Z">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ins>
          </w:p>
        </w:tc>
      </w:tr>
    </w:tbl>
    <w:p w14:paraId="2E9EB9A8" w14:textId="77777777" w:rsidR="00565ECD" w:rsidRDefault="00565ECD" w:rsidP="00C1689C">
      <w:pPr>
        <w:rPr>
          <w:ins w:id="5959" w:author="R4-1809562" w:date="2018-07-11T17:46:00Z"/>
        </w:rPr>
      </w:pPr>
    </w:p>
    <w:p w14:paraId="1A4536C7" w14:textId="77777777" w:rsidR="00565ECD" w:rsidRPr="00575BA0" w:rsidRDefault="00565ECD" w:rsidP="00C1689C">
      <w:pPr>
        <w:pStyle w:val="TH"/>
        <w:rPr>
          <w:ins w:id="5960" w:author="R4-1809562" w:date="2018-07-11T17:46:00Z"/>
          <w:rFonts w:cs="v5.0.0"/>
        </w:rPr>
      </w:pPr>
      <w:ins w:id="5961" w:author="R4-1809562" w:date="2018-07-11T17:46:00Z">
        <w:r w:rsidRPr="008019AF">
          <w:lastRenderedPageBreak/>
          <w:t xml:space="preserve">Table </w:t>
        </w:r>
        <w:r>
          <w:t>6.7.4.5.1</w:t>
        </w:r>
        <w:r w:rsidRPr="008019AF">
          <w:t>-</w:t>
        </w:r>
        <w:r>
          <w:rPr>
            <w:rFonts w:eastAsia="SimSun"/>
            <w:lang w:eastAsia="zh-CN"/>
          </w:rPr>
          <w:t>16</w:t>
        </w:r>
        <w:r w:rsidRPr="008019AF">
          <w:t>: Local Area B</w:t>
        </w:r>
        <w:r w:rsidRPr="008019AF">
          <w:rPr>
            <w:lang w:eastAsia="zh-CN"/>
          </w:rPr>
          <w:t>S</w:t>
        </w:r>
        <w:r w:rsidRPr="008019AF">
          <w:t xml:space="preserve"> operating band unwanted emission limits </w:t>
        </w:r>
        <w:r>
          <w:t xml:space="preserve">(3 GHz &lt; NR bands </w:t>
        </w:r>
        <w:r>
          <w:rPr>
            <w:rFonts w:cs="Arial"/>
          </w:rPr>
          <w:t>≤</w:t>
        </w:r>
        <w:r>
          <w:t xml:space="preserve"> 4.2 GHz)</w:t>
        </w:r>
      </w:ins>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565ECD" w:rsidRPr="008019AF" w14:paraId="0B1ACAB6" w14:textId="77777777" w:rsidTr="00A0615D">
        <w:trPr>
          <w:cantSplit/>
          <w:jc w:val="center"/>
          <w:ins w:id="5962" w:author="R4-1809562" w:date="2018-07-11T17:46:00Z"/>
        </w:trPr>
        <w:tc>
          <w:tcPr>
            <w:tcW w:w="1953" w:type="dxa"/>
          </w:tcPr>
          <w:p w14:paraId="6C53347A" w14:textId="77777777" w:rsidR="00565ECD" w:rsidRPr="008019AF" w:rsidRDefault="00565ECD" w:rsidP="00A0615D">
            <w:pPr>
              <w:pStyle w:val="TAH"/>
              <w:rPr>
                <w:ins w:id="5963" w:author="R4-1809562" w:date="2018-07-11T17:46:00Z"/>
                <w:rFonts w:cs="v5.0.0"/>
              </w:rPr>
            </w:pPr>
            <w:ins w:id="5964" w:author="R4-1809562" w:date="2018-07-11T17:46:00Z">
              <w:r w:rsidRPr="008019AF">
                <w:rPr>
                  <w:rFonts w:cs="v5.0.0"/>
                </w:rPr>
                <w:t xml:space="preserve">Frequency offset of measurement filter </w:t>
              </w:r>
              <w:r w:rsidRPr="008019AF">
                <w:rPr>
                  <w:rFonts w:cs="v5.0.0"/>
                </w:rPr>
                <w:noBreakHyphen/>
                <w:t xml:space="preserve">3dB point, </w:t>
              </w:r>
              <w:r w:rsidRPr="008019AF">
                <w:rPr>
                  <w:rFonts w:cs="v5.0.0"/>
                </w:rPr>
                <w:sym w:font="Symbol" w:char="F044"/>
              </w:r>
              <w:r w:rsidRPr="008019AF">
                <w:rPr>
                  <w:rFonts w:cs="v5.0.0"/>
                </w:rPr>
                <w:t>f</w:t>
              </w:r>
            </w:ins>
          </w:p>
        </w:tc>
        <w:tc>
          <w:tcPr>
            <w:tcW w:w="2976" w:type="dxa"/>
          </w:tcPr>
          <w:p w14:paraId="4F111166" w14:textId="77777777" w:rsidR="00565ECD" w:rsidRPr="008019AF" w:rsidRDefault="00565ECD" w:rsidP="00A0615D">
            <w:pPr>
              <w:pStyle w:val="TAH"/>
              <w:rPr>
                <w:ins w:id="5965" w:author="R4-1809562" w:date="2018-07-11T17:46:00Z"/>
                <w:rFonts w:cs="v5.0.0"/>
              </w:rPr>
            </w:pPr>
            <w:ins w:id="5966" w:author="R4-1809562" w:date="2018-07-11T17:46:00Z">
              <w:r w:rsidRPr="008019AF">
                <w:rPr>
                  <w:rFonts w:cs="v5.0.0"/>
                </w:rPr>
                <w:t>Frequency offset of measurement filter centre frequency, f_offset</w:t>
              </w:r>
            </w:ins>
          </w:p>
        </w:tc>
        <w:tc>
          <w:tcPr>
            <w:tcW w:w="3455" w:type="dxa"/>
          </w:tcPr>
          <w:p w14:paraId="5CD5513E" w14:textId="77777777" w:rsidR="00565ECD" w:rsidRPr="008019AF" w:rsidRDefault="00565ECD" w:rsidP="00A0615D">
            <w:pPr>
              <w:pStyle w:val="TAH"/>
              <w:rPr>
                <w:ins w:id="5967" w:author="R4-1809562" w:date="2018-07-11T17:46:00Z"/>
                <w:rFonts w:cs="v5.0.0"/>
              </w:rPr>
            </w:pPr>
            <w:ins w:id="5968" w:author="R4-1809562" w:date="2018-07-11T17:46:00Z">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ins>
          </w:p>
        </w:tc>
        <w:tc>
          <w:tcPr>
            <w:tcW w:w="1430" w:type="dxa"/>
          </w:tcPr>
          <w:p w14:paraId="7E9A9388" w14:textId="77777777" w:rsidR="00565ECD" w:rsidRPr="008019AF" w:rsidRDefault="00565ECD" w:rsidP="00A0615D">
            <w:pPr>
              <w:pStyle w:val="TAH"/>
              <w:rPr>
                <w:ins w:id="5969" w:author="R4-1809562" w:date="2018-07-11T17:46:00Z"/>
                <w:rFonts w:eastAsia="SimSun" w:cs="v5.0.0"/>
                <w:lang w:eastAsia="zh-CN"/>
              </w:rPr>
            </w:pPr>
            <w:ins w:id="5970" w:author="R4-1809562" w:date="2018-07-11T17:46:00Z">
              <w:r w:rsidRPr="008019AF">
                <w:rPr>
                  <w:rFonts w:cs="v5.0.0"/>
                </w:rPr>
                <w:t xml:space="preserve">Measurement bandwidth </w:t>
              </w:r>
            </w:ins>
          </w:p>
        </w:tc>
      </w:tr>
      <w:tr w:rsidR="00565ECD" w:rsidRPr="008019AF" w14:paraId="3852662D" w14:textId="77777777" w:rsidTr="00A0615D">
        <w:trPr>
          <w:cantSplit/>
          <w:jc w:val="center"/>
          <w:ins w:id="5971" w:author="R4-1809562" w:date="2018-07-11T17:46:00Z"/>
        </w:trPr>
        <w:tc>
          <w:tcPr>
            <w:tcW w:w="1953" w:type="dxa"/>
          </w:tcPr>
          <w:p w14:paraId="1DDF56CD" w14:textId="77777777" w:rsidR="00565ECD" w:rsidRPr="008019AF" w:rsidRDefault="00565ECD" w:rsidP="00A0615D">
            <w:pPr>
              <w:pStyle w:val="TAC"/>
              <w:rPr>
                <w:ins w:id="5972" w:author="R4-1809562" w:date="2018-07-11T17:46:00Z"/>
                <w:rFonts w:cs="v5.0.0"/>
              </w:rPr>
            </w:pPr>
            <w:ins w:id="5973" w:author="R4-1809562" w:date="2018-07-11T17:46:00Z">
              <w:r w:rsidRPr="008019AF">
                <w:rPr>
                  <w:rFonts w:cs="v5.0.0"/>
                </w:rPr>
                <w:t xml:space="preserve">0 </w:t>
              </w:r>
              <w:r w:rsidRPr="008019AF">
                <w:rPr>
                  <w:rFonts w:cs="Arial"/>
                </w:rPr>
                <w:t xml:space="preserve">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ins>
          </w:p>
        </w:tc>
        <w:tc>
          <w:tcPr>
            <w:tcW w:w="2976" w:type="dxa"/>
          </w:tcPr>
          <w:p w14:paraId="1C11B02C" w14:textId="77777777" w:rsidR="00565ECD" w:rsidRPr="008019AF" w:rsidRDefault="00565ECD" w:rsidP="00A0615D">
            <w:pPr>
              <w:pStyle w:val="TAC"/>
              <w:rPr>
                <w:ins w:id="5974" w:author="R4-1809562" w:date="2018-07-11T17:46:00Z"/>
                <w:rFonts w:cs="v5.0.0"/>
              </w:rPr>
            </w:pPr>
            <w:ins w:id="5975" w:author="R4-1809562" w:date="2018-07-11T17:46:00Z">
              <w:r w:rsidRPr="008019AF">
                <w:rPr>
                  <w:rFonts w:cs="v5.0.0"/>
                </w:rPr>
                <w:t xml:space="preserve">0.05 MHz </w:t>
              </w:r>
              <w:r w:rsidRPr="008019AF">
                <w:rPr>
                  <w:rFonts w:cs="v5.0.0"/>
                </w:rPr>
                <w:sym w:font="Symbol" w:char="F0A3"/>
              </w:r>
              <w:r w:rsidRPr="008019AF">
                <w:rPr>
                  <w:rFonts w:cs="v5.0.0"/>
                </w:rPr>
                <w:t xml:space="preserve"> f_offset &lt; 5.05 MHz</w:t>
              </w:r>
            </w:ins>
          </w:p>
        </w:tc>
        <w:tc>
          <w:tcPr>
            <w:tcW w:w="3455" w:type="dxa"/>
            <w:vAlign w:val="center"/>
          </w:tcPr>
          <w:p w14:paraId="6DA03636" w14:textId="77777777" w:rsidR="00565ECD" w:rsidRPr="008019AF" w:rsidRDefault="00565ECD" w:rsidP="00A0615D">
            <w:pPr>
              <w:pStyle w:val="TAC"/>
              <w:rPr>
                <w:ins w:id="5976" w:author="R4-1809562" w:date="2018-07-11T17:46:00Z"/>
                <w:rFonts w:cs="Arial"/>
              </w:rPr>
            </w:pPr>
            <m:oMathPara>
              <m:oMath>
                <m:r>
                  <w:ins w:id="5977" w:author="R4-1809562" w:date="2018-07-11T17:46:00Z">
                    <w:rPr>
                      <w:rFonts w:ascii="Cambria Math" w:hAnsi="Cambria Math" w:cs="v5.0.0"/>
                    </w:rPr>
                    <m:t xml:space="preserve">-30+FFS dBm- </m:t>
                  </w:ins>
                </m:r>
                <m:box>
                  <m:boxPr>
                    <m:ctrlPr>
                      <w:ins w:id="5978" w:author="R4-1809562" w:date="2018-07-11T17:46:00Z">
                        <w:rPr>
                          <w:rFonts w:ascii="Cambria Math" w:hAnsi="Cambria Math" w:cs="v5.0.0"/>
                          <w:i/>
                        </w:rPr>
                      </w:ins>
                    </m:ctrlPr>
                  </m:boxPr>
                  <m:e>
                    <m:argPr>
                      <m:argSz m:val="-1"/>
                    </m:argPr>
                    <m:f>
                      <m:fPr>
                        <m:ctrlPr>
                          <w:ins w:id="5979" w:author="R4-1809562" w:date="2018-07-11T17:46:00Z">
                            <w:rPr>
                              <w:rFonts w:ascii="Cambria Math" w:hAnsi="Cambria Math" w:cs="v5.0.0"/>
                              <w:i/>
                            </w:rPr>
                          </w:ins>
                        </m:ctrlPr>
                      </m:fPr>
                      <m:num>
                        <m:r>
                          <w:ins w:id="5980" w:author="R4-1809562" w:date="2018-07-11T17:46:00Z">
                            <w:rPr>
                              <w:rFonts w:ascii="Cambria Math" w:hAnsi="Cambria Math" w:cs="v5.0.0"/>
                            </w:rPr>
                            <m:t>7</m:t>
                          </w:ins>
                        </m:r>
                      </m:num>
                      <m:den>
                        <m:r>
                          <w:ins w:id="5981" w:author="R4-1809562" w:date="2018-07-11T17:46:00Z">
                            <w:rPr>
                              <w:rFonts w:ascii="Cambria Math" w:hAnsi="Cambria Math" w:cs="v5.0.0"/>
                            </w:rPr>
                            <m:t>5</m:t>
                          </w:ins>
                        </m:r>
                      </m:den>
                    </m:f>
                    <m:d>
                      <m:dPr>
                        <m:ctrlPr>
                          <w:ins w:id="5982" w:author="R4-1809562" w:date="2018-07-11T17:46:00Z">
                            <w:rPr>
                              <w:rFonts w:ascii="Cambria Math" w:hAnsi="Cambria Math" w:cs="v5.0.0"/>
                              <w:i/>
                            </w:rPr>
                          </w:ins>
                        </m:ctrlPr>
                      </m:dPr>
                      <m:e>
                        <m:box>
                          <m:boxPr>
                            <m:ctrlPr>
                              <w:ins w:id="5983" w:author="R4-1809562" w:date="2018-07-11T17:46:00Z">
                                <w:rPr>
                                  <w:rFonts w:ascii="Cambria Math" w:hAnsi="Cambria Math" w:cs="v5.0.0"/>
                                  <w:i/>
                                </w:rPr>
                              </w:ins>
                            </m:ctrlPr>
                          </m:boxPr>
                          <m:e>
                            <m:argPr>
                              <m:argSz m:val="-1"/>
                            </m:argPr>
                            <m:f>
                              <m:fPr>
                                <m:ctrlPr>
                                  <w:ins w:id="5984" w:author="R4-1809562" w:date="2018-07-11T17:46:00Z">
                                    <w:rPr>
                                      <w:rFonts w:ascii="Cambria Math" w:hAnsi="Cambria Math" w:cs="v5.0.0"/>
                                      <w:i/>
                                    </w:rPr>
                                  </w:ins>
                                </m:ctrlPr>
                              </m:fPr>
                              <m:num>
                                <m:r>
                                  <w:ins w:id="5985" w:author="R4-1809562" w:date="2018-07-11T17:46:00Z">
                                    <w:rPr>
                                      <w:rFonts w:ascii="Cambria Math" w:hAnsi="Cambria Math" w:cs="v5.0.0"/>
                                    </w:rPr>
                                    <m:t>f_offset</m:t>
                                  </w:ins>
                                </m:r>
                              </m:num>
                              <m:den>
                                <m:r>
                                  <w:ins w:id="5986" w:author="R4-1809562" w:date="2018-07-11T17:46:00Z">
                                    <w:rPr>
                                      <w:rFonts w:ascii="Cambria Math" w:hAnsi="Cambria Math" w:cs="v5.0.0"/>
                                    </w:rPr>
                                    <m:t>MHz</m:t>
                                  </w:ins>
                                </m:r>
                              </m:den>
                            </m:f>
                            <m:r>
                              <w:ins w:id="5987" w:author="R4-1809562" w:date="2018-07-11T17:46:00Z">
                                <w:rPr>
                                  <w:rFonts w:ascii="Cambria Math" w:hAnsi="Cambria Math" w:cs="v5.0.0"/>
                                </w:rPr>
                                <m:t>-0.05</m:t>
                              </w:ins>
                            </m:r>
                          </m:e>
                        </m:box>
                      </m:e>
                    </m:d>
                    <m:r>
                      <w:ins w:id="5988" w:author="R4-1809562" w:date="2018-07-11T17:46:00Z">
                        <w:rPr>
                          <w:rFonts w:ascii="Cambria Math" w:hAnsi="Cambria Math" w:cs="v5.0.0"/>
                        </w:rPr>
                        <m:t>dB</m:t>
                      </w:ins>
                    </m:r>
                  </m:e>
                </m:box>
              </m:oMath>
            </m:oMathPara>
          </w:p>
        </w:tc>
        <w:tc>
          <w:tcPr>
            <w:tcW w:w="1430" w:type="dxa"/>
          </w:tcPr>
          <w:p w14:paraId="364CB898" w14:textId="77777777" w:rsidR="00565ECD" w:rsidRPr="008019AF" w:rsidRDefault="00565ECD" w:rsidP="00A0615D">
            <w:pPr>
              <w:pStyle w:val="TAC"/>
              <w:rPr>
                <w:ins w:id="5989" w:author="R4-1809562" w:date="2018-07-11T17:46:00Z"/>
                <w:rFonts w:cs="Arial"/>
              </w:rPr>
            </w:pPr>
            <w:ins w:id="5990" w:author="R4-1809562" w:date="2018-07-11T17:46:00Z">
              <w:r w:rsidRPr="008019AF">
                <w:rPr>
                  <w:rFonts w:cs="Arial"/>
                </w:rPr>
                <w:t xml:space="preserve">100 kHz </w:t>
              </w:r>
            </w:ins>
          </w:p>
        </w:tc>
      </w:tr>
      <w:tr w:rsidR="00565ECD" w:rsidRPr="008019AF" w14:paraId="65254678" w14:textId="77777777" w:rsidTr="00A0615D">
        <w:trPr>
          <w:cantSplit/>
          <w:jc w:val="center"/>
          <w:ins w:id="5991" w:author="R4-1809562" w:date="2018-07-11T17:46:00Z"/>
        </w:trPr>
        <w:tc>
          <w:tcPr>
            <w:tcW w:w="1953" w:type="dxa"/>
          </w:tcPr>
          <w:p w14:paraId="4C26A6B6" w14:textId="77777777" w:rsidR="00565ECD" w:rsidRPr="008019AF" w:rsidRDefault="00565ECD" w:rsidP="00A0615D">
            <w:pPr>
              <w:pStyle w:val="TAC"/>
              <w:rPr>
                <w:ins w:id="5992" w:author="R4-1809562" w:date="2018-07-11T17:46:00Z"/>
                <w:rFonts w:cs="v5.0.0"/>
                <w:lang w:val="sv-SE"/>
              </w:rPr>
            </w:pPr>
            <w:ins w:id="5993" w:author="R4-1809562" w:date="2018-07-11T17:46:00Z">
              <w:r w:rsidRPr="008019AF">
                <w:rPr>
                  <w:rFonts w:cs="v5.0.0"/>
                  <w:lang w:val="sv-SE"/>
                </w:rPr>
                <w:t xml:space="preserve">5 </w:t>
              </w:r>
              <w:r w:rsidRPr="008019AF">
                <w:rPr>
                  <w:rFonts w:cs="Arial"/>
                  <w:lang w:val="sv-SE"/>
                </w:rPr>
                <w:t xml:space="preserve">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r w:rsidRPr="008019AF">
                <w:rPr>
                  <w:rFonts w:cs="v5.0.0"/>
                  <w:lang w:val="sv-SE" w:eastAsia="zh-CN"/>
                </w:rPr>
                <w:t>min(</w:t>
              </w:r>
              <w:r w:rsidRPr="008019AF">
                <w:rPr>
                  <w:rFonts w:cs="v5.0.0"/>
                  <w:lang w:val="sv-SE"/>
                </w:rPr>
                <w:t>10 MHz</w:t>
              </w:r>
              <w:r w:rsidRPr="008019AF">
                <w:rPr>
                  <w:rFonts w:cs="v5.0.0"/>
                  <w:lang w:val="sv-SE" w:eastAsia="zh-CN"/>
                </w:rPr>
                <w:t xml:space="preserve">, </w:t>
              </w:r>
              <w:r w:rsidRPr="008019AF">
                <w:rPr>
                  <w:rFonts w:cs="v5.0.0"/>
                  <w:lang w:eastAsia="zh-CN"/>
                </w:rPr>
                <w:t>Δ</w:t>
              </w:r>
              <w:r w:rsidRPr="008019AF">
                <w:rPr>
                  <w:rFonts w:cs="v5.0.0"/>
                  <w:lang w:val="sv-SE" w:eastAsia="zh-CN"/>
                </w:rPr>
                <w:t>f</w:t>
              </w:r>
              <w:r w:rsidRPr="008019AF">
                <w:rPr>
                  <w:rFonts w:cs="v5.0.0"/>
                  <w:vertAlign w:val="subscript"/>
                  <w:lang w:val="sv-SE" w:eastAsia="zh-CN"/>
                </w:rPr>
                <w:t>max</w:t>
              </w:r>
              <w:r w:rsidRPr="008019AF">
                <w:rPr>
                  <w:rFonts w:cs="v5.0.0"/>
                  <w:lang w:val="sv-SE" w:eastAsia="zh-CN"/>
                </w:rPr>
                <w:t>)</w:t>
              </w:r>
            </w:ins>
          </w:p>
        </w:tc>
        <w:tc>
          <w:tcPr>
            <w:tcW w:w="2976" w:type="dxa"/>
          </w:tcPr>
          <w:p w14:paraId="01D67035" w14:textId="77777777" w:rsidR="00565ECD" w:rsidRPr="008019AF" w:rsidRDefault="00565ECD" w:rsidP="00A0615D">
            <w:pPr>
              <w:pStyle w:val="TAC"/>
              <w:rPr>
                <w:ins w:id="5994" w:author="R4-1809562" w:date="2018-07-11T17:46:00Z"/>
                <w:rFonts w:cs="v5.0.0"/>
                <w:lang w:val="sv-SE"/>
              </w:rPr>
            </w:pPr>
            <w:ins w:id="5995" w:author="R4-1809562" w:date="2018-07-11T17:46:00Z">
              <w:r w:rsidRPr="008019AF">
                <w:rPr>
                  <w:rFonts w:cs="v5.0.0"/>
                  <w:lang w:val="sv-SE"/>
                </w:rPr>
                <w:t xml:space="preserve">5.05 MHz </w:t>
              </w:r>
              <w:r w:rsidRPr="008019AF">
                <w:rPr>
                  <w:rFonts w:cs="v5.0.0"/>
                </w:rPr>
                <w:sym w:font="Symbol" w:char="F0A3"/>
              </w:r>
              <w:r w:rsidRPr="008019AF">
                <w:rPr>
                  <w:rFonts w:cs="v5.0.0"/>
                  <w:lang w:val="sv-SE"/>
                </w:rPr>
                <w:t xml:space="preserve"> f_offset &lt; </w:t>
              </w:r>
              <w:r w:rsidRPr="008019AF">
                <w:rPr>
                  <w:rFonts w:cs="v5.0.0"/>
                  <w:lang w:val="sv-SE" w:eastAsia="zh-CN"/>
                </w:rPr>
                <w:t>min(</w:t>
              </w:r>
              <w:r w:rsidRPr="008019AF">
                <w:rPr>
                  <w:rFonts w:cs="v5.0.0"/>
                  <w:lang w:val="sv-SE"/>
                </w:rPr>
                <w:t>10.05 MHz</w:t>
              </w:r>
              <w:r w:rsidRPr="008019AF">
                <w:rPr>
                  <w:rFonts w:cs="v5.0.0"/>
                  <w:lang w:val="sv-SE" w:eastAsia="zh-CN"/>
                </w:rPr>
                <w:t>, f_offset</w:t>
              </w:r>
              <w:r w:rsidRPr="008019AF">
                <w:rPr>
                  <w:rFonts w:cs="v5.0.0"/>
                  <w:vertAlign w:val="subscript"/>
                  <w:lang w:val="sv-SE" w:eastAsia="zh-CN"/>
                </w:rPr>
                <w:t>max</w:t>
              </w:r>
              <w:r w:rsidRPr="008019AF">
                <w:rPr>
                  <w:rFonts w:cs="v5.0.0"/>
                  <w:lang w:val="sv-SE" w:eastAsia="zh-CN"/>
                </w:rPr>
                <w:t>)</w:t>
              </w:r>
            </w:ins>
          </w:p>
        </w:tc>
        <w:tc>
          <w:tcPr>
            <w:tcW w:w="3455" w:type="dxa"/>
          </w:tcPr>
          <w:p w14:paraId="1A9B5DCC" w14:textId="77777777" w:rsidR="00565ECD" w:rsidRPr="008019AF" w:rsidRDefault="00565ECD" w:rsidP="00A0615D">
            <w:pPr>
              <w:pStyle w:val="TAC"/>
              <w:rPr>
                <w:ins w:id="5996" w:author="R4-1809562" w:date="2018-07-11T17:46:00Z"/>
                <w:rFonts w:cs="Arial"/>
              </w:rPr>
            </w:pPr>
            <w:ins w:id="5997" w:author="R4-1809562" w:date="2018-07-11T17:46:00Z">
              <w:r w:rsidRPr="008019AF">
                <w:rPr>
                  <w:rFonts w:cs="Arial"/>
                </w:rPr>
                <w:t>-</w:t>
              </w:r>
              <w:r w:rsidRPr="008019AF">
                <w:rPr>
                  <w:rFonts w:cs="Arial"/>
                  <w:lang w:eastAsia="zh-CN"/>
                </w:rPr>
                <w:t>37</w:t>
              </w:r>
              <w:r w:rsidRPr="008019AF">
                <w:rPr>
                  <w:rFonts w:cs="Arial"/>
                </w:rPr>
                <w:t xml:space="preserve"> </w:t>
              </w:r>
              <w:r w:rsidRPr="000B49F6">
                <w:rPr>
                  <w:rFonts w:cs="Arial"/>
                  <w:highlight w:val="yellow"/>
                  <w:lang w:eastAsia="zh-CN"/>
                </w:rPr>
                <w:t>+ FFS</w:t>
              </w:r>
              <w:r w:rsidRPr="008019AF">
                <w:rPr>
                  <w:rFonts w:cs="Arial"/>
                </w:rPr>
                <w:t xml:space="preserve"> dBm</w:t>
              </w:r>
            </w:ins>
          </w:p>
        </w:tc>
        <w:tc>
          <w:tcPr>
            <w:tcW w:w="1430" w:type="dxa"/>
          </w:tcPr>
          <w:p w14:paraId="556A2BF5" w14:textId="77777777" w:rsidR="00565ECD" w:rsidRPr="008019AF" w:rsidRDefault="00565ECD" w:rsidP="00A0615D">
            <w:pPr>
              <w:pStyle w:val="TAC"/>
              <w:rPr>
                <w:ins w:id="5998" w:author="R4-1809562" w:date="2018-07-11T17:46:00Z"/>
                <w:rFonts w:cs="Arial"/>
              </w:rPr>
            </w:pPr>
            <w:ins w:id="5999" w:author="R4-1809562" w:date="2018-07-11T17:46:00Z">
              <w:r w:rsidRPr="008019AF">
                <w:rPr>
                  <w:rFonts w:cs="Arial"/>
                </w:rPr>
                <w:t xml:space="preserve">100 kHz </w:t>
              </w:r>
            </w:ins>
          </w:p>
        </w:tc>
      </w:tr>
      <w:tr w:rsidR="00565ECD" w:rsidRPr="008019AF" w14:paraId="155ECDB9" w14:textId="77777777" w:rsidTr="00A0615D">
        <w:trPr>
          <w:cantSplit/>
          <w:jc w:val="center"/>
          <w:ins w:id="6000" w:author="R4-1809562" w:date="2018-07-11T17:46:00Z"/>
        </w:trPr>
        <w:tc>
          <w:tcPr>
            <w:tcW w:w="1953" w:type="dxa"/>
          </w:tcPr>
          <w:p w14:paraId="620D5C15" w14:textId="77777777" w:rsidR="00565ECD" w:rsidRPr="008019AF" w:rsidRDefault="00565ECD" w:rsidP="00A0615D">
            <w:pPr>
              <w:pStyle w:val="TAC"/>
              <w:rPr>
                <w:ins w:id="6001" w:author="R4-1809562" w:date="2018-07-11T17:46:00Z"/>
                <w:rFonts w:cs="v5.0.0"/>
              </w:rPr>
            </w:pPr>
            <w:ins w:id="6002" w:author="R4-1809562" w:date="2018-07-11T17:46:00Z">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Arial"/>
                </w:rPr>
                <w:sym w:font="Symbol" w:char="F0A3"/>
              </w:r>
              <w:r w:rsidRPr="008019AF">
                <w:rPr>
                  <w:rFonts w:cs="Arial"/>
                </w:rPr>
                <w:t xml:space="preserve"> </w:t>
              </w:r>
              <w:r w:rsidRPr="008019AF">
                <w:rPr>
                  <w:rFonts w:cs="Arial"/>
                </w:rPr>
                <w:sym w:font="Symbol" w:char="F044"/>
              </w:r>
              <w:r w:rsidRPr="008019AF">
                <w:rPr>
                  <w:rFonts w:cs="Arial"/>
                </w:rPr>
                <w:t>f</w:t>
              </w:r>
              <w:r w:rsidRPr="008019AF">
                <w:rPr>
                  <w:rFonts w:cs="Arial"/>
                  <w:vertAlign w:val="subscript"/>
                </w:rPr>
                <w:t>max</w:t>
              </w:r>
            </w:ins>
          </w:p>
        </w:tc>
        <w:tc>
          <w:tcPr>
            <w:tcW w:w="2976" w:type="dxa"/>
          </w:tcPr>
          <w:p w14:paraId="35928073" w14:textId="77777777" w:rsidR="00565ECD" w:rsidRPr="008019AF" w:rsidRDefault="00565ECD" w:rsidP="00A0615D">
            <w:pPr>
              <w:pStyle w:val="TAC"/>
              <w:rPr>
                <w:ins w:id="6003" w:author="R4-1809562" w:date="2018-07-11T17:46:00Z"/>
                <w:rFonts w:cs="v5.0.0"/>
              </w:rPr>
            </w:pPr>
            <w:ins w:id="6004" w:author="R4-1809562" w:date="2018-07-11T17:46:00Z">
              <w:r w:rsidRPr="008019AF">
                <w:rPr>
                  <w:rFonts w:cs="v5.0.0"/>
                </w:rPr>
                <w:t xml:space="preserve">10.05 MHz </w:t>
              </w:r>
              <w:r w:rsidRPr="008019AF">
                <w:rPr>
                  <w:rFonts w:cs="v5.0.0"/>
                </w:rPr>
                <w:sym w:font="Symbol" w:char="F0A3"/>
              </w:r>
              <w:r w:rsidRPr="008019AF">
                <w:rPr>
                  <w:rFonts w:cs="v5.0.0"/>
                </w:rPr>
                <w:t xml:space="preserve"> f_offset &lt; f_offset</w:t>
              </w:r>
              <w:r w:rsidRPr="008019AF">
                <w:rPr>
                  <w:rFonts w:cs="v5.0.0"/>
                  <w:vertAlign w:val="subscript"/>
                </w:rPr>
                <w:t>max</w:t>
              </w:r>
              <w:r w:rsidRPr="008019AF">
                <w:rPr>
                  <w:rFonts w:cs="v5.0.0"/>
                </w:rPr>
                <w:t xml:space="preserve"> </w:t>
              </w:r>
            </w:ins>
          </w:p>
        </w:tc>
        <w:tc>
          <w:tcPr>
            <w:tcW w:w="3455" w:type="dxa"/>
          </w:tcPr>
          <w:p w14:paraId="5056880E" w14:textId="77777777" w:rsidR="00565ECD" w:rsidRPr="008019AF" w:rsidRDefault="00565ECD" w:rsidP="00A0615D">
            <w:pPr>
              <w:pStyle w:val="TAC"/>
              <w:rPr>
                <w:ins w:id="6005" w:author="R4-1809562" w:date="2018-07-11T17:46:00Z"/>
                <w:rFonts w:cs="Arial"/>
              </w:rPr>
            </w:pPr>
            <w:ins w:id="6006" w:author="R4-1809562" w:date="2018-07-11T17:46:00Z">
              <w:r w:rsidRPr="008019AF">
                <w:rPr>
                  <w:rFonts w:cs="Arial"/>
                </w:rPr>
                <w:t>-</w:t>
              </w:r>
              <w:r w:rsidRPr="008019AF">
                <w:rPr>
                  <w:rFonts w:cs="Arial"/>
                  <w:lang w:eastAsia="zh-CN"/>
                </w:rPr>
                <w:t>37</w:t>
              </w:r>
              <w:r w:rsidRPr="008019AF">
                <w:rPr>
                  <w:rFonts w:cs="Arial"/>
                </w:rPr>
                <w:t xml:space="preserve"> dBm </w:t>
              </w:r>
              <w:r w:rsidRPr="008019AF">
                <w:rPr>
                  <w:rFonts w:cs="Arial"/>
                  <w:lang w:eastAsia="zh-CN"/>
                </w:rPr>
                <w:t>(Note 10)</w:t>
              </w:r>
            </w:ins>
          </w:p>
        </w:tc>
        <w:tc>
          <w:tcPr>
            <w:tcW w:w="1430" w:type="dxa"/>
          </w:tcPr>
          <w:p w14:paraId="22AE577B" w14:textId="77777777" w:rsidR="00565ECD" w:rsidRPr="008019AF" w:rsidRDefault="00565ECD" w:rsidP="00A0615D">
            <w:pPr>
              <w:pStyle w:val="TAC"/>
              <w:rPr>
                <w:ins w:id="6007" w:author="R4-1809562" w:date="2018-07-11T17:46:00Z"/>
                <w:rFonts w:cs="Arial"/>
              </w:rPr>
            </w:pPr>
            <w:ins w:id="6008" w:author="R4-1809562" w:date="2018-07-11T17:46:00Z">
              <w:r w:rsidRPr="008019AF">
                <w:rPr>
                  <w:rFonts w:cs="Arial"/>
                </w:rPr>
                <w:t xml:space="preserve">100 kHz </w:t>
              </w:r>
            </w:ins>
          </w:p>
        </w:tc>
      </w:tr>
      <w:tr w:rsidR="00565ECD" w:rsidRPr="008019AF" w14:paraId="7B47E875" w14:textId="77777777" w:rsidTr="00A0615D">
        <w:trPr>
          <w:cantSplit/>
          <w:jc w:val="center"/>
          <w:ins w:id="6009" w:author="R4-1809562" w:date="2018-07-11T17:46:00Z"/>
        </w:trPr>
        <w:tc>
          <w:tcPr>
            <w:tcW w:w="9814" w:type="dxa"/>
            <w:gridSpan w:val="4"/>
          </w:tcPr>
          <w:p w14:paraId="7106E2FC" w14:textId="77777777" w:rsidR="00565ECD" w:rsidRPr="008019AF" w:rsidRDefault="00565ECD" w:rsidP="00A0615D">
            <w:pPr>
              <w:pStyle w:val="TAN"/>
              <w:rPr>
                <w:ins w:id="6010" w:author="R4-1809562" w:date="2018-07-11T17:46:00Z"/>
                <w:rFonts w:eastAsia="SimSun" w:cs="Arial"/>
                <w:lang w:eastAsia="zh-CN"/>
              </w:rPr>
            </w:pPr>
            <w:ins w:id="6011" w:author="R4-1809562" w:date="2018-07-11T17:46:00Z">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sub blocks on each side of the sub block gap</w:t>
              </w:r>
              <w:r w:rsidRPr="008019AF">
                <w:rPr>
                  <w:rFonts w:cs="Arial"/>
                </w:rPr>
                <w:t xml:space="preserve">. Exception is </w:t>
              </w:r>
              <w:r w:rsidRPr="008019AF">
                <w:rPr>
                  <w:rFonts w:ascii="Symbol" w:hAnsi="Symbol" w:cs="Arial"/>
                </w:rPr>
                <w:t></w:t>
              </w:r>
              <w:r w:rsidRPr="008019AF">
                <w:rPr>
                  <w:rFonts w:cs="Arial"/>
                </w:rPr>
                <w:t>f ≥ 10MHz from both adjacent sub blocks on each side of the sub-block gap, where the emission limits within sub-block gaps shall be -37dBm/100kHz.</w:t>
              </w:r>
            </w:ins>
          </w:p>
          <w:p w14:paraId="303EC0E7" w14:textId="77777777" w:rsidR="00565ECD" w:rsidRPr="008019AF" w:rsidRDefault="00565ECD" w:rsidP="00A0615D">
            <w:pPr>
              <w:pStyle w:val="TAN"/>
              <w:rPr>
                <w:ins w:id="6012" w:author="R4-1809562" w:date="2018-07-11T17:46:00Z"/>
                <w:rFonts w:cs="Arial"/>
              </w:rPr>
            </w:pPr>
            <w:ins w:id="6013" w:author="R4-1809562" w:date="2018-07-11T17:46:00Z">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w:t>
              </w:r>
            </w:ins>
          </w:p>
          <w:p w14:paraId="727B325C" w14:textId="77777777" w:rsidR="00565ECD" w:rsidRPr="008019AF" w:rsidRDefault="00565ECD" w:rsidP="00A0615D">
            <w:pPr>
              <w:pStyle w:val="TAN"/>
              <w:rPr>
                <w:ins w:id="6014" w:author="R4-1809562" w:date="2018-07-11T17:46:00Z"/>
                <w:rFonts w:cs="Arial"/>
              </w:rPr>
            </w:pPr>
            <w:ins w:id="6015" w:author="R4-1809562" w:date="2018-07-11T17:46:00Z">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ins>
          </w:p>
        </w:tc>
      </w:tr>
    </w:tbl>
    <w:p w14:paraId="10ADC638" w14:textId="77777777" w:rsidR="00565ECD" w:rsidRDefault="00565ECD" w:rsidP="00565ECD">
      <w:pPr>
        <w:rPr>
          <w:ins w:id="6016" w:author="R4-1809562" w:date="2018-07-11T17:46:00Z"/>
        </w:rPr>
      </w:pPr>
    </w:p>
    <w:p w14:paraId="759A139A" w14:textId="77777777" w:rsidR="00565ECD" w:rsidRPr="00575BA0" w:rsidRDefault="00565ECD" w:rsidP="00565ECD">
      <w:pPr>
        <w:pStyle w:val="TH"/>
        <w:rPr>
          <w:ins w:id="6017" w:author="R4-1809562" w:date="2018-07-11T17:46:00Z"/>
          <w:rFonts w:cs="v5.0.0"/>
        </w:rPr>
      </w:pPr>
      <w:ins w:id="6018" w:author="R4-1809562" w:date="2018-07-11T17:46:00Z">
        <w:r w:rsidRPr="008019AF">
          <w:t xml:space="preserve">Table </w:t>
        </w:r>
        <w:r>
          <w:t>6.7.4.5.1</w:t>
        </w:r>
        <w:r w:rsidRPr="008019AF">
          <w:t>-</w:t>
        </w:r>
        <w:r>
          <w:rPr>
            <w:rFonts w:eastAsia="SimSun"/>
            <w:lang w:eastAsia="zh-CN"/>
          </w:rPr>
          <w:t>17</w:t>
        </w:r>
        <w:r w:rsidRPr="008019AF">
          <w:t>: Local Area B</w:t>
        </w:r>
        <w:r w:rsidRPr="008019AF">
          <w:rPr>
            <w:lang w:eastAsia="zh-CN"/>
          </w:rPr>
          <w:t>S</w:t>
        </w:r>
        <w:r w:rsidRPr="008019AF">
          <w:t xml:space="preserve"> operating band unwanted emission limits </w:t>
        </w:r>
        <w:r>
          <w:t xml:space="preserve">(4.2 GHz &lt; NR bands </w:t>
        </w:r>
        <w:r>
          <w:rPr>
            <w:rFonts w:cs="Arial"/>
          </w:rPr>
          <w:t>≤</w:t>
        </w:r>
        <w:r>
          <w:t xml:space="preserve"> 6 GHz)</w:t>
        </w:r>
      </w:ins>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565ECD" w:rsidRPr="008019AF" w14:paraId="300E47B0" w14:textId="77777777" w:rsidTr="00A0615D">
        <w:trPr>
          <w:cantSplit/>
          <w:jc w:val="center"/>
          <w:ins w:id="6019" w:author="R4-1809562" w:date="2018-07-11T17:46:00Z"/>
        </w:trPr>
        <w:tc>
          <w:tcPr>
            <w:tcW w:w="1953" w:type="dxa"/>
          </w:tcPr>
          <w:p w14:paraId="32EF032B" w14:textId="77777777" w:rsidR="00565ECD" w:rsidRPr="008019AF" w:rsidRDefault="00565ECD" w:rsidP="00A0615D">
            <w:pPr>
              <w:pStyle w:val="TAH"/>
              <w:rPr>
                <w:ins w:id="6020" w:author="R4-1809562" w:date="2018-07-11T17:46:00Z"/>
                <w:rFonts w:cs="v5.0.0"/>
              </w:rPr>
            </w:pPr>
            <w:ins w:id="6021" w:author="R4-1809562" w:date="2018-07-11T17:46:00Z">
              <w:r w:rsidRPr="008019AF">
                <w:rPr>
                  <w:rFonts w:cs="v5.0.0"/>
                </w:rPr>
                <w:t xml:space="preserve">Frequency offset of measurement filter </w:t>
              </w:r>
              <w:r w:rsidRPr="008019AF">
                <w:rPr>
                  <w:rFonts w:cs="v5.0.0"/>
                </w:rPr>
                <w:noBreakHyphen/>
                <w:t xml:space="preserve">3dB point, </w:t>
              </w:r>
              <w:r w:rsidRPr="008019AF">
                <w:rPr>
                  <w:rFonts w:cs="v5.0.0"/>
                </w:rPr>
                <w:sym w:font="Symbol" w:char="F044"/>
              </w:r>
              <w:r w:rsidRPr="008019AF">
                <w:rPr>
                  <w:rFonts w:cs="v5.0.0"/>
                </w:rPr>
                <w:t>f</w:t>
              </w:r>
            </w:ins>
          </w:p>
        </w:tc>
        <w:tc>
          <w:tcPr>
            <w:tcW w:w="2976" w:type="dxa"/>
          </w:tcPr>
          <w:p w14:paraId="165944CB" w14:textId="77777777" w:rsidR="00565ECD" w:rsidRPr="008019AF" w:rsidRDefault="00565ECD" w:rsidP="00A0615D">
            <w:pPr>
              <w:pStyle w:val="TAH"/>
              <w:rPr>
                <w:ins w:id="6022" w:author="R4-1809562" w:date="2018-07-11T17:46:00Z"/>
                <w:rFonts w:cs="v5.0.0"/>
              </w:rPr>
            </w:pPr>
            <w:ins w:id="6023" w:author="R4-1809562" w:date="2018-07-11T17:46:00Z">
              <w:r w:rsidRPr="008019AF">
                <w:rPr>
                  <w:rFonts w:cs="v5.0.0"/>
                </w:rPr>
                <w:t>Frequency offset of measurement filter centre frequency, f_offset</w:t>
              </w:r>
            </w:ins>
          </w:p>
        </w:tc>
        <w:tc>
          <w:tcPr>
            <w:tcW w:w="3455" w:type="dxa"/>
          </w:tcPr>
          <w:p w14:paraId="79B0CDC0" w14:textId="77777777" w:rsidR="00565ECD" w:rsidRPr="008019AF" w:rsidRDefault="00565ECD" w:rsidP="00A0615D">
            <w:pPr>
              <w:pStyle w:val="TAH"/>
              <w:rPr>
                <w:ins w:id="6024" w:author="R4-1809562" w:date="2018-07-11T17:46:00Z"/>
                <w:rFonts w:cs="v5.0.0"/>
              </w:rPr>
            </w:pPr>
            <w:ins w:id="6025" w:author="R4-1809562" w:date="2018-07-11T17:46:00Z">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ins>
          </w:p>
        </w:tc>
        <w:tc>
          <w:tcPr>
            <w:tcW w:w="1430" w:type="dxa"/>
          </w:tcPr>
          <w:p w14:paraId="0ED22CD3" w14:textId="77777777" w:rsidR="00565ECD" w:rsidRPr="008019AF" w:rsidRDefault="00565ECD" w:rsidP="00A0615D">
            <w:pPr>
              <w:pStyle w:val="TAH"/>
              <w:rPr>
                <w:ins w:id="6026" w:author="R4-1809562" w:date="2018-07-11T17:46:00Z"/>
                <w:rFonts w:eastAsia="SimSun" w:cs="v5.0.0"/>
                <w:lang w:eastAsia="zh-CN"/>
              </w:rPr>
            </w:pPr>
            <w:ins w:id="6027" w:author="R4-1809562" w:date="2018-07-11T17:46:00Z">
              <w:r w:rsidRPr="008019AF">
                <w:rPr>
                  <w:rFonts w:cs="v5.0.0"/>
                </w:rPr>
                <w:t xml:space="preserve">Measurement bandwidth </w:t>
              </w:r>
            </w:ins>
          </w:p>
        </w:tc>
      </w:tr>
      <w:tr w:rsidR="00565ECD" w:rsidRPr="008019AF" w14:paraId="050E0B9B" w14:textId="77777777" w:rsidTr="00A0615D">
        <w:trPr>
          <w:cantSplit/>
          <w:jc w:val="center"/>
          <w:ins w:id="6028" w:author="R4-1809562" w:date="2018-07-11T17:46:00Z"/>
        </w:trPr>
        <w:tc>
          <w:tcPr>
            <w:tcW w:w="1953" w:type="dxa"/>
          </w:tcPr>
          <w:p w14:paraId="2EE0E4C9" w14:textId="77777777" w:rsidR="00565ECD" w:rsidRPr="008019AF" w:rsidRDefault="00565ECD" w:rsidP="00A0615D">
            <w:pPr>
              <w:pStyle w:val="TAC"/>
              <w:rPr>
                <w:ins w:id="6029" w:author="R4-1809562" w:date="2018-07-11T17:46:00Z"/>
                <w:rFonts w:cs="v5.0.0"/>
              </w:rPr>
            </w:pPr>
            <w:ins w:id="6030" w:author="R4-1809562" w:date="2018-07-11T17:46:00Z">
              <w:r w:rsidRPr="008019AF">
                <w:rPr>
                  <w:rFonts w:cs="v5.0.0"/>
                </w:rPr>
                <w:t xml:space="preserve">0 </w:t>
              </w:r>
              <w:r w:rsidRPr="008019AF">
                <w:rPr>
                  <w:rFonts w:cs="Arial"/>
                </w:rPr>
                <w:t xml:space="preserve">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ins>
          </w:p>
        </w:tc>
        <w:tc>
          <w:tcPr>
            <w:tcW w:w="2976" w:type="dxa"/>
          </w:tcPr>
          <w:p w14:paraId="04B5AF31" w14:textId="77777777" w:rsidR="00565ECD" w:rsidRPr="008019AF" w:rsidRDefault="00565ECD" w:rsidP="00A0615D">
            <w:pPr>
              <w:pStyle w:val="TAC"/>
              <w:rPr>
                <w:ins w:id="6031" w:author="R4-1809562" w:date="2018-07-11T17:46:00Z"/>
                <w:rFonts w:cs="v5.0.0"/>
              </w:rPr>
            </w:pPr>
            <w:ins w:id="6032" w:author="R4-1809562" w:date="2018-07-11T17:46:00Z">
              <w:r w:rsidRPr="008019AF">
                <w:rPr>
                  <w:rFonts w:cs="v5.0.0"/>
                </w:rPr>
                <w:t xml:space="preserve">0.05 MHz </w:t>
              </w:r>
              <w:r w:rsidRPr="008019AF">
                <w:rPr>
                  <w:rFonts w:cs="v5.0.0"/>
                </w:rPr>
                <w:sym w:font="Symbol" w:char="F0A3"/>
              </w:r>
              <w:r w:rsidRPr="008019AF">
                <w:rPr>
                  <w:rFonts w:cs="v5.0.0"/>
                </w:rPr>
                <w:t xml:space="preserve"> f_offset &lt; 5.05 MHz</w:t>
              </w:r>
            </w:ins>
          </w:p>
        </w:tc>
        <w:tc>
          <w:tcPr>
            <w:tcW w:w="3455" w:type="dxa"/>
            <w:vAlign w:val="center"/>
          </w:tcPr>
          <w:p w14:paraId="490E98CE" w14:textId="77777777" w:rsidR="00565ECD" w:rsidRPr="008019AF" w:rsidRDefault="00565ECD" w:rsidP="00A0615D">
            <w:pPr>
              <w:pStyle w:val="TAC"/>
              <w:rPr>
                <w:ins w:id="6033" w:author="R4-1809562" w:date="2018-07-11T17:46:00Z"/>
                <w:rFonts w:cs="Arial"/>
              </w:rPr>
            </w:pPr>
            <m:oMathPara>
              <m:oMath>
                <m:r>
                  <w:ins w:id="6034" w:author="R4-1809562" w:date="2018-07-11T17:46:00Z">
                    <w:rPr>
                      <w:rFonts w:ascii="Cambria Math" w:hAnsi="Cambria Math" w:cs="v5.0.0"/>
                    </w:rPr>
                    <m:t xml:space="preserve">-30+FFS dBm- </m:t>
                  </w:ins>
                </m:r>
                <m:box>
                  <m:boxPr>
                    <m:ctrlPr>
                      <w:ins w:id="6035" w:author="R4-1809562" w:date="2018-07-11T17:46:00Z">
                        <w:rPr>
                          <w:rFonts w:ascii="Cambria Math" w:hAnsi="Cambria Math" w:cs="v5.0.0"/>
                          <w:i/>
                        </w:rPr>
                      </w:ins>
                    </m:ctrlPr>
                  </m:boxPr>
                  <m:e>
                    <m:argPr>
                      <m:argSz m:val="-1"/>
                    </m:argPr>
                    <m:f>
                      <m:fPr>
                        <m:ctrlPr>
                          <w:ins w:id="6036" w:author="R4-1809562" w:date="2018-07-11T17:46:00Z">
                            <w:rPr>
                              <w:rFonts w:ascii="Cambria Math" w:hAnsi="Cambria Math" w:cs="v5.0.0"/>
                              <w:i/>
                            </w:rPr>
                          </w:ins>
                        </m:ctrlPr>
                      </m:fPr>
                      <m:num>
                        <m:r>
                          <w:ins w:id="6037" w:author="R4-1809562" w:date="2018-07-11T17:46:00Z">
                            <w:rPr>
                              <w:rFonts w:ascii="Cambria Math" w:hAnsi="Cambria Math" w:cs="v5.0.0"/>
                            </w:rPr>
                            <m:t>7</m:t>
                          </w:ins>
                        </m:r>
                      </m:num>
                      <m:den>
                        <m:r>
                          <w:ins w:id="6038" w:author="R4-1809562" w:date="2018-07-11T17:46:00Z">
                            <w:rPr>
                              <w:rFonts w:ascii="Cambria Math" w:hAnsi="Cambria Math" w:cs="v5.0.0"/>
                            </w:rPr>
                            <m:t>5</m:t>
                          </w:ins>
                        </m:r>
                      </m:den>
                    </m:f>
                    <m:d>
                      <m:dPr>
                        <m:ctrlPr>
                          <w:ins w:id="6039" w:author="R4-1809562" w:date="2018-07-11T17:46:00Z">
                            <w:rPr>
                              <w:rFonts w:ascii="Cambria Math" w:hAnsi="Cambria Math" w:cs="v5.0.0"/>
                              <w:i/>
                            </w:rPr>
                          </w:ins>
                        </m:ctrlPr>
                      </m:dPr>
                      <m:e>
                        <m:box>
                          <m:boxPr>
                            <m:ctrlPr>
                              <w:ins w:id="6040" w:author="R4-1809562" w:date="2018-07-11T17:46:00Z">
                                <w:rPr>
                                  <w:rFonts w:ascii="Cambria Math" w:hAnsi="Cambria Math" w:cs="v5.0.0"/>
                                  <w:i/>
                                </w:rPr>
                              </w:ins>
                            </m:ctrlPr>
                          </m:boxPr>
                          <m:e>
                            <m:argPr>
                              <m:argSz m:val="-1"/>
                            </m:argPr>
                            <m:f>
                              <m:fPr>
                                <m:ctrlPr>
                                  <w:ins w:id="6041" w:author="R4-1809562" w:date="2018-07-11T17:46:00Z">
                                    <w:rPr>
                                      <w:rFonts w:ascii="Cambria Math" w:hAnsi="Cambria Math" w:cs="v5.0.0"/>
                                      <w:i/>
                                    </w:rPr>
                                  </w:ins>
                                </m:ctrlPr>
                              </m:fPr>
                              <m:num>
                                <m:r>
                                  <w:ins w:id="6042" w:author="R4-1809562" w:date="2018-07-11T17:46:00Z">
                                    <w:rPr>
                                      <w:rFonts w:ascii="Cambria Math" w:hAnsi="Cambria Math" w:cs="v5.0.0"/>
                                    </w:rPr>
                                    <m:t>f_offset</m:t>
                                  </w:ins>
                                </m:r>
                              </m:num>
                              <m:den>
                                <m:r>
                                  <w:ins w:id="6043" w:author="R4-1809562" w:date="2018-07-11T17:46:00Z">
                                    <w:rPr>
                                      <w:rFonts w:ascii="Cambria Math" w:hAnsi="Cambria Math" w:cs="v5.0.0"/>
                                    </w:rPr>
                                    <m:t>MHz</m:t>
                                  </w:ins>
                                </m:r>
                              </m:den>
                            </m:f>
                            <m:r>
                              <w:ins w:id="6044" w:author="R4-1809562" w:date="2018-07-11T17:46:00Z">
                                <w:rPr>
                                  <w:rFonts w:ascii="Cambria Math" w:hAnsi="Cambria Math" w:cs="v5.0.0"/>
                                </w:rPr>
                                <m:t>-0.05</m:t>
                              </w:ins>
                            </m:r>
                          </m:e>
                        </m:box>
                      </m:e>
                    </m:d>
                    <m:r>
                      <w:ins w:id="6045" w:author="R4-1809562" w:date="2018-07-11T17:46:00Z">
                        <w:rPr>
                          <w:rFonts w:ascii="Cambria Math" w:hAnsi="Cambria Math" w:cs="v5.0.0"/>
                        </w:rPr>
                        <m:t>dB</m:t>
                      </w:ins>
                    </m:r>
                  </m:e>
                </m:box>
              </m:oMath>
            </m:oMathPara>
          </w:p>
        </w:tc>
        <w:tc>
          <w:tcPr>
            <w:tcW w:w="1430" w:type="dxa"/>
          </w:tcPr>
          <w:p w14:paraId="500904E8" w14:textId="77777777" w:rsidR="00565ECD" w:rsidRPr="008019AF" w:rsidRDefault="00565ECD" w:rsidP="00A0615D">
            <w:pPr>
              <w:pStyle w:val="TAC"/>
              <w:rPr>
                <w:ins w:id="6046" w:author="R4-1809562" w:date="2018-07-11T17:46:00Z"/>
                <w:rFonts w:cs="Arial"/>
              </w:rPr>
            </w:pPr>
            <w:ins w:id="6047" w:author="R4-1809562" w:date="2018-07-11T17:46:00Z">
              <w:r w:rsidRPr="008019AF">
                <w:rPr>
                  <w:rFonts w:cs="Arial"/>
                </w:rPr>
                <w:t xml:space="preserve">100 kHz </w:t>
              </w:r>
            </w:ins>
          </w:p>
        </w:tc>
      </w:tr>
      <w:tr w:rsidR="00565ECD" w:rsidRPr="008019AF" w14:paraId="7602C2D7" w14:textId="77777777" w:rsidTr="00A0615D">
        <w:trPr>
          <w:cantSplit/>
          <w:jc w:val="center"/>
          <w:ins w:id="6048" w:author="R4-1809562" w:date="2018-07-11T17:46:00Z"/>
        </w:trPr>
        <w:tc>
          <w:tcPr>
            <w:tcW w:w="1953" w:type="dxa"/>
          </w:tcPr>
          <w:p w14:paraId="06DFEC30" w14:textId="77777777" w:rsidR="00565ECD" w:rsidRPr="008019AF" w:rsidRDefault="00565ECD" w:rsidP="00A0615D">
            <w:pPr>
              <w:pStyle w:val="TAC"/>
              <w:rPr>
                <w:ins w:id="6049" w:author="R4-1809562" w:date="2018-07-11T17:46:00Z"/>
                <w:rFonts w:cs="v5.0.0"/>
                <w:lang w:val="sv-SE"/>
              </w:rPr>
            </w:pPr>
            <w:ins w:id="6050" w:author="R4-1809562" w:date="2018-07-11T17:46:00Z">
              <w:r w:rsidRPr="008019AF">
                <w:rPr>
                  <w:rFonts w:cs="v5.0.0"/>
                  <w:lang w:val="sv-SE"/>
                </w:rPr>
                <w:t xml:space="preserve">5 </w:t>
              </w:r>
              <w:r w:rsidRPr="008019AF">
                <w:rPr>
                  <w:rFonts w:cs="Arial"/>
                  <w:lang w:val="sv-SE"/>
                </w:rPr>
                <w:t xml:space="preserve">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r w:rsidRPr="008019AF">
                <w:rPr>
                  <w:rFonts w:cs="v5.0.0"/>
                  <w:lang w:val="sv-SE" w:eastAsia="zh-CN"/>
                </w:rPr>
                <w:t>min(</w:t>
              </w:r>
              <w:r w:rsidRPr="008019AF">
                <w:rPr>
                  <w:rFonts w:cs="v5.0.0"/>
                  <w:lang w:val="sv-SE"/>
                </w:rPr>
                <w:t>10 MHz</w:t>
              </w:r>
              <w:r w:rsidRPr="008019AF">
                <w:rPr>
                  <w:rFonts w:cs="v5.0.0"/>
                  <w:lang w:val="sv-SE" w:eastAsia="zh-CN"/>
                </w:rPr>
                <w:t xml:space="preserve">, </w:t>
              </w:r>
              <w:r w:rsidRPr="008019AF">
                <w:rPr>
                  <w:rFonts w:cs="v5.0.0"/>
                  <w:lang w:eastAsia="zh-CN"/>
                </w:rPr>
                <w:t>Δ</w:t>
              </w:r>
              <w:r w:rsidRPr="008019AF">
                <w:rPr>
                  <w:rFonts w:cs="v5.0.0"/>
                  <w:lang w:val="sv-SE" w:eastAsia="zh-CN"/>
                </w:rPr>
                <w:t>f</w:t>
              </w:r>
              <w:r w:rsidRPr="008019AF">
                <w:rPr>
                  <w:rFonts w:cs="v5.0.0"/>
                  <w:vertAlign w:val="subscript"/>
                  <w:lang w:val="sv-SE" w:eastAsia="zh-CN"/>
                </w:rPr>
                <w:t>max</w:t>
              </w:r>
              <w:r w:rsidRPr="008019AF">
                <w:rPr>
                  <w:rFonts w:cs="v5.0.0"/>
                  <w:lang w:val="sv-SE" w:eastAsia="zh-CN"/>
                </w:rPr>
                <w:t>)</w:t>
              </w:r>
            </w:ins>
          </w:p>
        </w:tc>
        <w:tc>
          <w:tcPr>
            <w:tcW w:w="2976" w:type="dxa"/>
          </w:tcPr>
          <w:p w14:paraId="5774ADBA" w14:textId="77777777" w:rsidR="00565ECD" w:rsidRPr="008019AF" w:rsidRDefault="00565ECD" w:rsidP="00A0615D">
            <w:pPr>
              <w:pStyle w:val="TAC"/>
              <w:rPr>
                <w:ins w:id="6051" w:author="R4-1809562" w:date="2018-07-11T17:46:00Z"/>
                <w:rFonts w:cs="v5.0.0"/>
                <w:lang w:val="sv-SE"/>
              </w:rPr>
            </w:pPr>
            <w:ins w:id="6052" w:author="R4-1809562" w:date="2018-07-11T17:46:00Z">
              <w:r w:rsidRPr="008019AF">
                <w:rPr>
                  <w:rFonts w:cs="v5.0.0"/>
                  <w:lang w:val="sv-SE"/>
                </w:rPr>
                <w:t xml:space="preserve">5.05 MHz </w:t>
              </w:r>
              <w:r w:rsidRPr="008019AF">
                <w:rPr>
                  <w:rFonts w:cs="v5.0.0"/>
                </w:rPr>
                <w:sym w:font="Symbol" w:char="F0A3"/>
              </w:r>
              <w:r w:rsidRPr="008019AF">
                <w:rPr>
                  <w:rFonts w:cs="v5.0.0"/>
                  <w:lang w:val="sv-SE"/>
                </w:rPr>
                <w:t xml:space="preserve"> f_offset &lt; </w:t>
              </w:r>
              <w:r w:rsidRPr="008019AF">
                <w:rPr>
                  <w:rFonts w:cs="v5.0.0"/>
                  <w:lang w:val="sv-SE" w:eastAsia="zh-CN"/>
                </w:rPr>
                <w:t>min(</w:t>
              </w:r>
              <w:r w:rsidRPr="008019AF">
                <w:rPr>
                  <w:rFonts w:cs="v5.0.0"/>
                  <w:lang w:val="sv-SE"/>
                </w:rPr>
                <w:t>10.05 MHz</w:t>
              </w:r>
              <w:r w:rsidRPr="008019AF">
                <w:rPr>
                  <w:rFonts w:cs="v5.0.0"/>
                  <w:lang w:val="sv-SE" w:eastAsia="zh-CN"/>
                </w:rPr>
                <w:t>, f_offset</w:t>
              </w:r>
              <w:r w:rsidRPr="008019AF">
                <w:rPr>
                  <w:rFonts w:cs="v5.0.0"/>
                  <w:vertAlign w:val="subscript"/>
                  <w:lang w:val="sv-SE" w:eastAsia="zh-CN"/>
                </w:rPr>
                <w:t>max</w:t>
              </w:r>
              <w:r w:rsidRPr="008019AF">
                <w:rPr>
                  <w:rFonts w:cs="v5.0.0"/>
                  <w:lang w:val="sv-SE" w:eastAsia="zh-CN"/>
                </w:rPr>
                <w:t>)</w:t>
              </w:r>
            </w:ins>
          </w:p>
        </w:tc>
        <w:tc>
          <w:tcPr>
            <w:tcW w:w="3455" w:type="dxa"/>
          </w:tcPr>
          <w:p w14:paraId="32398C91" w14:textId="77777777" w:rsidR="00565ECD" w:rsidRPr="008019AF" w:rsidRDefault="00565ECD" w:rsidP="00A0615D">
            <w:pPr>
              <w:pStyle w:val="TAC"/>
              <w:rPr>
                <w:ins w:id="6053" w:author="R4-1809562" w:date="2018-07-11T17:46:00Z"/>
                <w:rFonts w:cs="Arial"/>
              </w:rPr>
            </w:pPr>
            <w:ins w:id="6054" w:author="R4-1809562" w:date="2018-07-11T17:46:00Z">
              <w:r w:rsidRPr="008019AF">
                <w:rPr>
                  <w:rFonts w:cs="Arial"/>
                </w:rPr>
                <w:t>-</w:t>
              </w:r>
              <w:r w:rsidRPr="008019AF">
                <w:rPr>
                  <w:rFonts w:cs="Arial"/>
                  <w:lang w:eastAsia="zh-CN"/>
                </w:rPr>
                <w:t>37</w:t>
              </w:r>
              <w:r w:rsidRPr="008019AF">
                <w:rPr>
                  <w:rFonts w:cs="Arial"/>
                </w:rPr>
                <w:t xml:space="preserve"> </w:t>
              </w:r>
              <w:r w:rsidRPr="000B49F6">
                <w:rPr>
                  <w:rFonts w:cs="Arial"/>
                  <w:highlight w:val="yellow"/>
                  <w:lang w:eastAsia="zh-CN"/>
                </w:rPr>
                <w:t>+ FFS</w:t>
              </w:r>
              <w:r w:rsidRPr="008019AF">
                <w:rPr>
                  <w:rFonts w:cs="Arial"/>
                </w:rPr>
                <w:t xml:space="preserve"> dBm</w:t>
              </w:r>
            </w:ins>
          </w:p>
        </w:tc>
        <w:tc>
          <w:tcPr>
            <w:tcW w:w="1430" w:type="dxa"/>
          </w:tcPr>
          <w:p w14:paraId="64D261E7" w14:textId="77777777" w:rsidR="00565ECD" w:rsidRPr="008019AF" w:rsidRDefault="00565ECD" w:rsidP="00A0615D">
            <w:pPr>
              <w:pStyle w:val="TAC"/>
              <w:rPr>
                <w:ins w:id="6055" w:author="R4-1809562" w:date="2018-07-11T17:46:00Z"/>
                <w:rFonts w:cs="Arial"/>
              </w:rPr>
            </w:pPr>
            <w:ins w:id="6056" w:author="R4-1809562" w:date="2018-07-11T17:46:00Z">
              <w:r w:rsidRPr="008019AF">
                <w:rPr>
                  <w:rFonts w:cs="Arial"/>
                </w:rPr>
                <w:t xml:space="preserve">100 kHz </w:t>
              </w:r>
            </w:ins>
          </w:p>
        </w:tc>
      </w:tr>
      <w:tr w:rsidR="00565ECD" w:rsidRPr="008019AF" w14:paraId="6A29876C" w14:textId="77777777" w:rsidTr="00A0615D">
        <w:trPr>
          <w:cantSplit/>
          <w:jc w:val="center"/>
          <w:ins w:id="6057" w:author="R4-1809562" w:date="2018-07-11T17:46:00Z"/>
        </w:trPr>
        <w:tc>
          <w:tcPr>
            <w:tcW w:w="1953" w:type="dxa"/>
          </w:tcPr>
          <w:p w14:paraId="62F9AFD5" w14:textId="77777777" w:rsidR="00565ECD" w:rsidRPr="008019AF" w:rsidRDefault="00565ECD" w:rsidP="00A0615D">
            <w:pPr>
              <w:pStyle w:val="TAC"/>
              <w:rPr>
                <w:ins w:id="6058" w:author="R4-1809562" w:date="2018-07-11T17:46:00Z"/>
                <w:rFonts w:cs="v5.0.0"/>
              </w:rPr>
            </w:pPr>
            <w:ins w:id="6059" w:author="R4-1809562" w:date="2018-07-11T17:46:00Z">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Arial"/>
                </w:rPr>
                <w:sym w:font="Symbol" w:char="F0A3"/>
              </w:r>
              <w:r w:rsidRPr="008019AF">
                <w:rPr>
                  <w:rFonts w:cs="Arial"/>
                </w:rPr>
                <w:t xml:space="preserve"> </w:t>
              </w:r>
              <w:r w:rsidRPr="008019AF">
                <w:rPr>
                  <w:rFonts w:cs="Arial"/>
                </w:rPr>
                <w:sym w:font="Symbol" w:char="F044"/>
              </w:r>
              <w:r w:rsidRPr="008019AF">
                <w:rPr>
                  <w:rFonts w:cs="Arial"/>
                </w:rPr>
                <w:t>f</w:t>
              </w:r>
              <w:r w:rsidRPr="008019AF">
                <w:rPr>
                  <w:rFonts w:cs="Arial"/>
                  <w:vertAlign w:val="subscript"/>
                </w:rPr>
                <w:t>max</w:t>
              </w:r>
            </w:ins>
          </w:p>
        </w:tc>
        <w:tc>
          <w:tcPr>
            <w:tcW w:w="2976" w:type="dxa"/>
          </w:tcPr>
          <w:p w14:paraId="1FDB76CA" w14:textId="77777777" w:rsidR="00565ECD" w:rsidRPr="008019AF" w:rsidRDefault="00565ECD" w:rsidP="00A0615D">
            <w:pPr>
              <w:pStyle w:val="TAC"/>
              <w:rPr>
                <w:ins w:id="6060" w:author="R4-1809562" w:date="2018-07-11T17:46:00Z"/>
                <w:rFonts w:cs="v5.0.0"/>
              </w:rPr>
            </w:pPr>
            <w:ins w:id="6061" w:author="R4-1809562" w:date="2018-07-11T17:46:00Z">
              <w:r w:rsidRPr="008019AF">
                <w:rPr>
                  <w:rFonts w:cs="v5.0.0"/>
                </w:rPr>
                <w:t xml:space="preserve">10.05 MHz </w:t>
              </w:r>
              <w:r w:rsidRPr="008019AF">
                <w:rPr>
                  <w:rFonts w:cs="v5.0.0"/>
                </w:rPr>
                <w:sym w:font="Symbol" w:char="F0A3"/>
              </w:r>
              <w:r w:rsidRPr="008019AF">
                <w:rPr>
                  <w:rFonts w:cs="v5.0.0"/>
                </w:rPr>
                <w:t xml:space="preserve"> f_offset &lt; f_offset</w:t>
              </w:r>
              <w:r w:rsidRPr="008019AF">
                <w:rPr>
                  <w:rFonts w:cs="v5.0.0"/>
                  <w:vertAlign w:val="subscript"/>
                </w:rPr>
                <w:t>max</w:t>
              </w:r>
              <w:r w:rsidRPr="008019AF">
                <w:rPr>
                  <w:rFonts w:cs="v5.0.0"/>
                </w:rPr>
                <w:t xml:space="preserve"> </w:t>
              </w:r>
            </w:ins>
          </w:p>
        </w:tc>
        <w:tc>
          <w:tcPr>
            <w:tcW w:w="3455" w:type="dxa"/>
          </w:tcPr>
          <w:p w14:paraId="4168F940" w14:textId="77777777" w:rsidR="00565ECD" w:rsidRPr="008019AF" w:rsidRDefault="00565ECD" w:rsidP="00A0615D">
            <w:pPr>
              <w:pStyle w:val="TAC"/>
              <w:rPr>
                <w:ins w:id="6062" w:author="R4-1809562" w:date="2018-07-11T17:46:00Z"/>
                <w:rFonts w:cs="Arial"/>
              </w:rPr>
            </w:pPr>
            <w:ins w:id="6063" w:author="R4-1809562" w:date="2018-07-11T17:46:00Z">
              <w:r w:rsidRPr="008019AF">
                <w:rPr>
                  <w:rFonts w:cs="Arial"/>
                </w:rPr>
                <w:t>-</w:t>
              </w:r>
              <w:r w:rsidRPr="008019AF">
                <w:rPr>
                  <w:rFonts w:cs="Arial"/>
                  <w:lang w:eastAsia="zh-CN"/>
                </w:rPr>
                <w:t>37</w:t>
              </w:r>
              <w:r w:rsidRPr="008019AF">
                <w:rPr>
                  <w:rFonts w:cs="Arial"/>
                </w:rPr>
                <w:t xml:space="preserve"> dBm </w:t>
              </w:r>
              <w:r w:rsidRPr="008019AF">
                <w:rPr>
                  <w:rFonts w:cs="Arial"/>
                  <w:lang w:eastAsia="zh-CN"/>
                </w:rPr>
                <w:t>(Note 10)</w:t>
              </w:r>
            </w:ins>
          </w:p>
        </w:tc>
        <w:tc>
          <w:tcPr>
            <w:tcW w:w="1430" w:type="dxa"/>
          </w:tcPr>
          <w:p w14:paraId="732EEC3B" w14:textId="77777777" w:rsidR="00565ECD" w:rsidRPr="008019AF" w:rsidRDefault="00565ECD" w:rsidP="00A0615D">
            <w:pPr>
              <w:pStyle w:val="TAC"/>
              <w:rPr>
                <w:ins w:id="6064" w:author="R4-1809562" w:date="2018-07-11T17:46:00Z"/>
                <w:rFonts w:cs="Arial"/>
              </w:rPr>
            </w:pPr>
            <w:ins w:id="6065" w:author="R4-1809562" w:date="2018-07-11T17:46:00Z">
              <w:r w:rsidRPr="008019AF">
                <w:rPr>
                  <w:rFonts w:cs="Arial"/>
                </w:rPr>
                <w:t xml:space="preserve">100 kHz </w:t>
              </w:r>
            </w:ins>
          </w:p>
        </w:tc>
      </w:tr>
      <w:tr w:rsidR="00565ECD" w:rsidRPr="008019AF" w14:paraId="5C234AA0" w14:textId="77777777" w:rsidTr="00A0615D">
        <w:trPr>
          <w:cantSplit/>
          <w:jc w:val="center"/>
          <w:ins w:id="6066" w:author="R4-1809562" w:date="2018-07-11T17:46:00Z"/>
        </w:trPr>
        <w:tc>
          <w:tcPr>
            <w:tcW w:w="9814" w:type="dxa"/>
            <w:gridSpan w:val="4"/>
          </w:tcPr>
          <w:p w14:paraId="563D1AF7" w14:textId="77777777" w:rsidR="00565ECD" w:rsidRPr="008019AF" w:rsidRDefault="00565ECD" w:rsidP="00A0615D">
            <w:pPr>
              <w:pStyle w:val="TAN"/>
              <w:rPr>
                <w:ins w:id="6067" w:author="R4-1809562" w:date="2018-07-11T17:46:00Z"/>
                <w:rFonts w:eastAsia="SimSun" w:cs="Arial"/>
                <w:lang w:eastAsia="zh-CN"/>
              </w:rPr>
            </w:pPr>
            <w:ins w:id="6068" w:author="R4-1809562" w:date="2018-07-11T17:46:00Z">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sub blocks on each side of the sub block gap</w:t>
              </w:r>
              <w:r w:rsidRPr="008019AF">
                <w:rPr>
                  <w:rFonts w:cs="Arial"/>
                </w:rPr>
                <w:t xml:space="preserve">. Exception is </w:t>
              </w:r>
              <w:r w:rsidRPr="008019AF">
                <w:rPr>
                  <w:rFonts w:ascii="Symbol" w:hAnsi="Symbol" w:cs="Arial"/>
                </w:rPr>
                <w:t></w:t>
              </w:r>
              <w:r w:rsidRPr="008019AF">
                <w:rPr>
                  <w:rFonts w:cs="Arial"/>
                </w:rPr>
                <w:t>f ≥ 10MHz from both adjacent sub blocks on each side of the sub-block gap, where the emission limits within sub-block gaps shall be -37dBm/100kHz.</w:t>
              </w:r>
            </w:ins>
          </w:p>
          <w:p w14:paraId="014062AE" w14:textId="77777777" w:rsidR="00565ECD" w:rsidRPr="008019AF" w:rsidRDefault="00565ECD" w:rsidP="00A0615D">
            <w:pPr>
              <w:pStyle w:val="TAN"/>
              <w:rPr>
                <w:ins w:id="6069" w:author="R4-1809562" w:date="2018-07-11T17:46:00Z"/>
                <w:rFonts w:cs="Arial"/>
              </w:rPr>
            </w:pPr>
            <w:ins w:id="6070" w:author="R4-1809562" w:date="2018-07-11T17:46:00Z">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w:t>
              </w:r>
            </w:ins>
          </w:p>
          <w:p w14:paraId="1E1664BC" w14:textId="77777777" w:rsidR="00565ECD" w:rsidRPr="008019AF" w:rsidRDefault="00565ECD" w:rsidP="00A0615D">
            <w:pPr>
              <w:pStyle w:val="TAN"/>
              <w:rPr>
                <w:ins w:id="6071" w:author="R4-1809562" w:date="2018-07-11T17:46:00Z"/>
                <w:rFonts w:cs="Arial"/>
              </w:rPr>
            </w:pPr>
            <w:ins w:id="6072" w:author="R4-1809562" w:date="2018-07-11T17:46:00Z">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ins>
          </w:p>
        </w:tc>
      </w:tr>
    </w:tbl>
    <w:p w14:paraId="50F2C8A8" w14:textId="77777777" w:rsidR="00565ECD" w:rsidRDefault="00565ECD" w:rsidP="00565ECD">
      <w:pPr>
        <w:rPr>
          <w:ins w:id="6073" w:author="R4-1809562" w:date="2018-07-11T17:46:00Z"/>
        </w:rPr>
      </w:pPr>
    </w:p>
    <w:p w14:paraId="0D08C62D" w14:textId="77777777" w:rsidR="00565ECD" w:rsidRDefault="00565ECD" w:rsidP="00565ECD">
      <w:pPr>
        <w:rPr>
          <w:ins w:id="6074" w:author="R4-1809562" w:date="2018-07-11T17:46:00Z"/>
        </w:rPr>
      </w:pPr>
      <w:ins w:id="6075" w:author="R4-1809562" w:date="2018-07-11T17:46:00Z">
        <w:r w:rsidRPr="00B32F94">
          <w:t xml:space="preserve">In addition to the requirements in </w:t>
        </w:r>
        <w:r>
          <w:t>tables 6.7.4.5.1-1 to 6.7.4.5.1-17, the BS</w:t>
        </w:r>
        <w:r w:rsidRPr="00B32F94">
          <w:t xml:space="preserve"> may have to comply with the applicable emission limits established by FCC Title 47 </w:t>
        </w:r>
        <w:r>
          <w:t>[</w:t>
        </w:r>
        <w:r w:rsidRPr="001769D4">
          <w:rPr>
            <w:highlight w:val="yellow"/>
          </w:rPr>
          <w:t>xx</w:t>
        </w:r>
        <w:r w:rsidRPr="00B32F94">
          <w:t>], when deployed in regions where those limits are applied, and under the conditions declared by the manufacturer</w:t>
        </w:r>
        <w:r>
          <w:t>.</w:t>
        </w:r>
      </w:ins>
    </w:p>
    <w:p w14:paraId="24A76A77" w14:textId="4C7C4F24" w:rsidR="00565ECD" w:rsidDel="001769D4" w:rsidRDefault="00565ECD" w:rsidP="00565ECD">
      <w:pPr>
        <w:rPr>
          <w:ins w:id="6076" w:author="R4-1809562" w:date="2018-07-11T17:46:00Z"/>
          <w:del w:id="6077" w:author="Huawei" w:date="2018-07-11T18:13:00Z"/>
        </w:rPr>
      </w:pPr>
    </w:p>
    <w:p w14:paraId="45AC20F6" w14:textId="77777777" w:rsidR="00565ECD" w:rsidRDefault="00565ECD" w:rsidP="00565ECD">
      <w:pPr>
        <w:pStyle w:val="Heading5"/>
        <w:rPr>
          <w:ins w:id="6078" w:author="R4-1809562" w:date="2018-07-11T17:46:00Z"/>
        </w:rPr>
      </w:pPr>
      <w:bookmarkStart w:id="6079" w:name="_Toc519094989"/>
      <w:ins w:id="6080" w:author="R4-1809562" w:date="2018-07-11T17:46:00Z">
        <w:r>
          <w:t>6.7.4.5.2</w:t>
        </w:r>
        <w:r>
          <w:tab/>
          <w:t>BS type 2-O</w:t>
        </w:r>
        <w:bookmarkEnd w:id="6079"/>
      </w:ins>
    </w:p>
    <w:p w14:paraId="77794D03" w14:textId="77777777" w:rsidR="00565ECD" w:rsidDel="001107DC" w:rsidRDefault="00565ECD" w:rsidP="00565ECD">
      <w:pPr>
        <w:rPr>
          <w:ins w:id="6081" w:author="R4-1809562" w:date="2018-07-11T17:46:00Z"/>
          <w:del w:id="6082" w:author="Lo, Anthony (Nokia - GB/Bristol)" w:date="2018-05-29T18:33:00Z"/>
        </w:rPr>
      </w:pPr>
      <w:ins w:id="6083" w:author="R4-1809562" w:date="2018-07-11T17:46:00Z">
        <w:r>
          <w:t>The emission measurement result shall not exceed the maximum levels specified in the tables below, where:</w:t>
        </w:r>
      </w:ins>
    </w:p>
    <w:p w14:paraId="038C6F85" w14:textId="77777777" w:rsidR="00565ECD" w:rsidRPr="00B04564" w:rsidRDefault="00565ECD" w:rsidP="00565ECD">
      <w:pPr>
        <w:pStyle w:val="B1"/>
        <w:keepNext/>
        <w:rPr>
          <w:ins w:id="6084" w:author="R4-1809562" w:date="2018-07-11T17:46:00Z"/>
        </w:rPr>
      </w:pPr>
      <w:ins w:id="6085" w:author="R4-1809562" w:date="2018-07-11T17:46:00Z">
        <w:r w:rsidRPr="00B04564">
          <w:rPr>
            <w:rFonts w:cs="v5.0.0"/>
          </w:rPr>
          <w:t>-</w:t>
        </w:r>
        <w:r w:rsidRPr="00B04564">
          <w:rPr>
            <w:rFonts w:cs="v5.0.0"/>
          </w:rPr>
          <w:tab/>
        </w:r>
        <w:r w:rsidRPr="00B04564">
          <w:rPr>
            <w:rFonts w:cs="v5.0.0"/>
          </w:rPr>
          <w:sym w:font="Symbol" w:char="F044"/>
        </w:r>
        <w:r w:rsidRPr="00B04564">
          <w:rPr>
            <w:rFonts w:cs="v5.0.0"/>
          </w:rPr>
          <w:t>f</w:t>
        </w:r>
        <w:r w:rsidRPr="00B04564">
          <w:t xml:space="preserve"> </w:t>
        </w:r>
        <w:r w:rsidRPr="00C97ADA">
          <w:rPr>
            <w:rFonts w:cs="v5.0.0"/>
          </w:rPr>
          <w:t xml:space="preserve">is the separation between </w:t>
        </w:r>
        <w:r w:rsidRPr="00C97ADA">
          <w:rPr>
            <w:kern w:val="2"/>
            <w:szCs w:val="22"/>
            <w:lang w:eastAsia="zh-CN"/>
          </w:rPr>
          <w:t>the</w:t>
        </w:r>
        <w:r w:rsidRPr="00C97ADA">
          <w:rPr>
            <w:kern w:val="2"/>
            <w:szCs w:val="22"/>
            <w:lang w:eastAsia="ja-JP"/>
          </w:rPr>
          <w:t xml:space="preserve"> </w:t>
        </w:r>
        <w:r w:rsidRPr="00C97ADA">
          <w:rPr>
            <w:rFonts w:cs="v5.0.0"/>
            <w:i/>
            <w:lang w:eastAsia="ja-JP"/>
          </w:rPr>
          <w:t>contiguous transmission bandwidth</w:t>
        </w:r>
        <w:r w:rsidRPr="00C97ADA">
          <w:rPr>
            <w:lang w:eastAsia="ja-JP"/>
          </w:rPr>
          <w:t xml:space="preserve"> edge</w:t>
        </w:r>
        <w:r w:rsidRPr="00C97ADA">
          <w:t xml:space="preserve"> </w:t>
        </w:r>
        <w:r w:rsidRPr="00C97ADA">
          <w:rPr>
            <w:rFonts w:cs="v5.0.0"/>
          </w:rPr>
          <w:t xml:space="preserve">frequency and the nominal -3dB point of the measuring filter closest to </w:t>
        </w:r>
        <w:r w:rsidRPr="00C97ADA">
          <w:rPr>
            <w:kern w:val="2"/>
            <w:szCs w:val="22"/>
            <w:lang w:eastAsia="zh-CN"/>
          </w:rPr>
          <w:t>the</w:t>
        </w:r>
        <w:r w:rsidRPr="00C97ADA">
          <w:rPr>
            <w:kern w:val="2"/>
            <w:szCs w:val="22"/>
            <w:lang w:eastAsia="ja-JP"/>
          </w:rPr>
          <w:t xml:space="preserve"> </w:t>
        </w:r>
        <w:r w:rsidRPr="00C97ADA">
          <w:rPr>
            <w:rFonts w:cs="v5.0.0"/>
            <w:i/>
            <w:lang w:eastAsia="ja-JP"/>
          </w:rPr>
          <w:t>contiguous transmission bandwidth</w:t>
        </w:r>
        <w:r w:rsidRPr="00C97ADA">
          <w:t xml:space="preserve"> edge</w:t>
        </w:r>
        <w:r w:rsidRPr="00C97ADA">
          <w:rPr>
            <w:rFonts w:cs="v5.0.0"/>
          </w:rPr>
          <w:t>.</w:t>
        </w:r>
      </w:ins>
    </w:p>
    <w:p w14:paraId="3D9EE582" w14:textId="77777777" w:rsidR="00565ECD" w:rsidRPr="00B04564" w:rsidRDefault="00565ECD" w:rsidP="00565ECD">
      <w:pPr>
        <w:pStyle w:val="B1"/>
        <w:keepNext/>
        <w:rPr>
          <w:ins w:id="6086" w:author="R4-1809562" w:date="2018-07-11T17:46:00Z"/>
        </w:rPr>
      </w:pPr>
      <w:ins w:id="6087" w:author="R4-1809562" w:date="2018-07-11T17:46:00Z">
        <w:r w:rsidRPr="00B04564">
          <w:t>-</w:t>
        </w:r>
        <w:r w:rsidRPr="00B04564">
          <w:tab/>
        </w:r>
        <w:r w:rsidRPr="00B04564">
          <w:rPr>
            <w:rFonts w:cs="v5.0.0"/>
          </w:rPr>
          <w:sym w:font="Symbol" w:char="F044"/>
        </w:r>
        <w:r w:rsidRPr="00B04564">
          <w:rPr>
            <w:rFonts w:cs="v5.0.0"/>
          </w:rPr>
          <w:t>f</w:t>
        </w:r>
        <w:r w:rsidRPr="00B04564">
          <w:rPr>
            <w:vertAlign w:val="subscript"/>
          </w:rPr>
          <w:t xml:space="preserve"> max</w:t>
        </w:r>
        <w:r w:rsidRPr="00B04564">
          <w:t xml:space="preserve"> </w:t>
        </w:r>
        <w:bookmarkStart w:id="6088" w:name="_Hlk506812526"/>
        <w:r w:rsidRPr="00B04564">
          <w:t>is the offset to the frequency Δf</w:t>
        </w:r>
        <w:r w:rsidRPr="00B04564">
          <w:rPr>
            <w:vertAlign w:val="subscript"/>
          </w:rPr>
          <w:t>OBUE</w:t>
        </w:r>
        <w:r w:rsidRPr="00B04564">
          <w:t xml:space="preserve"> outside the downlink operating band, </w:t>
        </w:r>
        <w:bookmarkEnd w:id="6088"/>
        <w:r w:rsidRPr="00B04564">
          <w:t>where Δf</w:t>
        </w:r>
        <w:r w:rsidRPr="00B04564">
          <w:rPr>
            <w:vertAlign w:val="subscript"/>
          </w:rPr>
          <w:t>OBUE</w:t>
        </w:r>
        <w:r>
          <w:t xml:space="preserve"> is defined in table 6</w:t>
        </w:r>
        <w:r w:rsidRPr="00B04564">
          <w:t>.7.1-1.</w:t>
        </w:r>
      </w:ins>
    </w:p>
    <w:p w14:paraId="13D77BCE" w14:textId="77777777" w:rsidR="00565ECD" w:rsidRPr="00C97ADA" w:rsidRDefault="00565ECD" w:rsidP="00565ECD">
      <w:pPr>
        <w:pStyle w:val="B1"/>
        <w:keepNext/>
        <w:rPr>
          <w:ins w:id="6089" w:author="R4-1809562" w:date="2018-07-11T17:46:00Z"/>
          <w:rFonts w:cs="v5.0.0"/>
        </w:rPr>
      </w:pPr>
      <w:ins w:id="6090" w:author="R4-1809562" w:date="2018-07-11T17:46:00Z">
        <w:r w:rsidRPr="00C97ADA">
          <w:rPr>
            <w:rFonts w:cs="v5.0.0"/>
          </w:rPr>
          <w:t xml:space="preserve">-    f_offset is the separation between </w:t>
        </w:r>
        <w:r w:rsidRPr="00C97ADA">
          <w:rPr>
            <w:kern w:val="2"/>
            <w:szCs w:val="22"/>
            <w:lang w:eastAsia="zh-CN"/>
          </w:rPr>
          <w:t>the</w:t>
        </w:r>
        <w:r w:rsidRPr="00C97ADA">
          <w:rPr>
            <w:kern w:val="2"/>
            <w:szCs w:val="22"/>
            <w:lang w:eastAsia="ja-JP"/>
          </w:rPr>
          <w:t xml:space="preserve"> </w:t>
        </w:r>
        <w:r w:rsidRPr="00C97ADA">
          <w:rPr>
            <w:rFonts w:cs="v5.0.0"/>
            <w:i/>
            <w:lang w:eastAsia="ja-JP"/>
          </w:rPr>
          <w:t>contiguous transmission bandwidth</w:t>
        </w:r>
        <w:r w:rsidRPr="00C97ADA">
          <w:rPr>
            <w:lang w:eastAsia="ja-JP"/>
          </w:rPr>
          <w:t xml:space="preserve"> edge</w:t>
        </w:r>
        <w:r w:rsidRPr="00C97ADA">
          <w:t xml:space="preserve"> </w:t>
        </w:r>
        <w:r w:rsidRPr="00C97ADA">
          <w:rPr>
            <w:rFonts w:cs="v5.0.0"/>
          </w:rPr>
          <w:t>frequency and the centre of the measuring filter.</w:t>
        </w:r>
      </w:ins>
    </w:p>
    <w:p w14:paraId="4CB53D91" w14:textId="77777777" w:rsidR="00565ECD" w:rsidRPr="00B04564" w:rsidRDefault="00565ECD" w:rsidP="00565ECD">
      <w:pPr>
        <w:pStyle w:val="B1"/>
        <w:keepNext/>
        <w:rPr>
          <w:ins w:id="6091" w:author="R4-1809562" w:date="2018-07-11T17:46:00Z"/>
        </w:rPr>
      </w:pPr>
      <w:ins w:id="6092" w:author="R4-1809562" w:date="2018-07-11T17:46:00Z">
        <w:r w:rsidRPr="00C97ADA">
          <w:rPr>
            <w:rFonts w:cs="v5.0.0"/>
          </w:rPr>
          <w:t>-</w:t>
        </w:r>
        <w:r w:rsidRPr="00C97ADA">
          <w:rPr>
            <w:rFonts w:cs="v5.0.0"/>
          </w:rPr>
          <w:tab/>
          <w:t>f_offset</w:t>
        </w:r>
        <w:r w:rsidRPr="00C97ADA">
          <w:rPr>
            <w:rFonts w:cs="v5.0.0"/>
            <w:vertAlign w:val="subscript"/>
          </w:rPr>
          <w:t>max</w:t>
        </w:r>
        <w:r w:rsidRPr="00C97ADA">
          <w:rPr>
            <w:rFonts w:cs="v5.0.0"/>
          </w:rPr>
          <w:t xml:space="preserve"> is the offset to the frequency </w:t>
        </w:r>
        <w:r w:rsidRPr="00C97ADA">
          <w:t>Δf</w:t>
        </w:r>
        <w:r w:rsidRPr="00C97ADA">
          <w:rPr>
            <w:vertAlign w:val="subscript"/>
            <w:lang w:eastAsia="ja-JP"/>
          </w:rPr>
          <w:t>SEM</w:t>
        </w:r>
        <w:r w:rsidRPr="00C97ADA">
          <w:rPr>
            <w:rFonts w:cs="v5.0.0"/>
          </w:rPr>
          <w:t xml:space="preserve"> outside </w:t>
        </w:r>
        <w:r w:rsidRPr="00C97ADA">
          <w:rPr>
            <w:rFonts w:cs="v5.0.0"/>
            <w:lang w:eastAsia="ja-JP"/>
          </w:rPr>
          <w:t>the</w:t>
        </w:r>
        <w:r w:rsidRPr="00C97ADA">
          <w:rPr>
            <w:rFonts w:cs="v5.0.0"/>
            <w:i/>
          </w:rPr>
          <w:t xml:space="preserve"> contiguous transmission bandwidth</w:t>
        </w:r>
        <w:r w:rsidRPr="00C97ADA">
          <w:rPr>
            <w:rFonts w:cs="v5.0.0"/>
          </w:rPr>
          <w:t xml:space="preserve">, where </w:t>
        </w:r>
        <w:r w:rsidRPr="00C97ADA">
          <w:t>Δf</w:t>
        </w:r>
        <w:r w:rsidRPr="00C97ADA">
          <w:rPr>
            <w:vertAlign w:val="subscript"/>
            <w:lang w:eastAsia="ja-JP"/>
          </w:rPr>
          <w:t>SEM</w:t>
        </w:r>
        <w:r w:rsidRPr="00C97ADA">
          <w:rPr>
            <w:rFonts w:cs="v5.0.0"/>
          </w:rPr>
          <w:t xml:space="preserve"> is defined in table </w:t>
        </w:r>
        <w:r>
          <w:rPr>
            <w:rFonts w:cs="v5.0.0"/>
            <w:lang w:eastAsia="ja-JP"/>
          </w:rPr>
          <w:t>6</w:t>
        </w:r>
        <w:r w:rsidRPr="00C97ADA">
          <w:rPr>
            <w:rFonts w:cs="v5.0.0"/>
            <w:lang w:eastAsia="ja-JP"/>
          </w:rPr>
          <w:t>.7.1-1</w:t>
        </w:r>
        <w:r w:rsidRPr="00C97ADA">
          <w:rPr>
            <w:rFonts w:cs="v5.0.0"/>
          </w:rPr>
          <w:t>.</w:t>
        </w:r>
      </w:ins>
    </w:p>
    <w:p w14:paraId="6007B233" w14:textId="77777777" w:rsidR="00565ECD" w:rsidRPr="00565ECD" w:rsidRDefault="00565ECD" w:rsidP="00565ECD">
      <w:pPr>
        <w:rPr>
          <w:ins w:id="6093" w:author="R4-1809562" w:date="2018-07-11T17:46:00Z"/>
          <w:lang w:val="en-US"/>
        </w:rPr>
      </w:pPr>
    </w:p>
    <w:p w14:paraId="224C3628" w14:textId="77777777" w:rsidR="00565ECD" w:rsidRPr="00575BA0" w:rsidRDefault="00565ECD" w:rsidP="00565ECD">
      <w:pPr>
        <w:pStyle w:val="TH"/>
        <w:rPr>
          <w:ins w:id="6094" w:author="R4-1809562" w:date="2018-07-11T17:46:00Z"/>
          <w:rFonts w:cs="v5.0.0"/>
        </w:rPr>
      </w:pPr>
      <w:ins w:id="6095" w:author="R4-1809562" w:date="2018-07-11T17:46:00Z">
        <w:r w:rsidRPr="008019AF">
          <w:lastRenderedPageBreak/>
          <w:t xml:space="preserve">Table </w:t>
        </w:r>
        <w:r>
          <w:t>6.7.4.5.2</w:t>
        </w:r>
        <w:r w:rsidRPr="008019AF">
          <w:t>-</w:t>
        </w:r>
        <w:r>
          <w:rPr>
            <w:rFonts w:eastAsia="SimSun"/>
            <w:lang w:eastAsia="zh-CN"/>
          </w:rPr>
          <w:t>1</w:t>
        </w:r>
        <w:r>
          <w:t xml:space="preserve">: UEM applicable in the frequency range 24.25 – 33.4 GHz </w:t>
        </w:r>
      </w:ins>
    </w:p>
    <w:tbl>
      <w:tblPr>
        <w:tblW w:w="8472"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2552"/>
        <w:gridCol w:w="2551"/>
        <w:gridCol w:w="1560"/>
      </w:tblGrid>
      <w:tr w:rsidR="00565ECD" w:rsidRPr="00B04564" w14:paraId="62E672D0" w14:textId="77777777" w:rsidTr="00A0615D">
        <w:trPr>
          <w:ins w:id="6096" w:author="R4-1809562" w:date="2018-07-11T17:46:00Z"/>
        </w:trPr>
        <w:tc>
          <w:tcPr>
            <w:tcW w:w="1809" w:type="dxa"/>
            <w:tcBorders>
              <w:top w:val="single" w:sz="4" w:space="0" w:color="auto"/>
              <w:left w:val="single" w:sz="4" w:space="0" w:color="auto"/>
              <w:bottom w:val="single" w:sz="4" w:space="0" w:color="auto"/>
              <w:right w:val="single" w:sz="4" w:space="0" w:color="auto"/>
            </w:tcBorders>
            <w:hideMark/>
          </w:tcPr>
          <w:p w14:paraId="60C65806" w14:textId="77777777" w:rsidR="00565ECD" w:rsidRPr="00B04564" w:rsidRDefault="00565ECD" w:rsidP="00A0615D">
            <w:pPr>
              <w:pStyle w:val="TAH"/>
              <w:rPr>
                <w:ins w:id="6097" w:author="R4-1809562" w:date="2018-07-11T17:46:00Z"/>
                <w:lang w:val="en-US"/>
              </w:rPr>
            </w:pPr>
            <w:ins w:id="6098" w:author="R4-1809562" w:date="2018-07-11T17:46:00Z">
              <w:r w:rsidRPr="00B04564">
                <w:rPr>
                  <w:lang w:val="en-US"/>
                </w:rPr>
                <w:t xml:space="preserve">Frequency offset of measurement filter -3B point,  </w:t>
              </w:r>
              <w:r w:rsidRPr="00B04564">
                <w:rPr>
                  <w:rFonts w:cs="v5.0.0"/>
                </w:rPr>
                <w:sym w:font="Symbol" w:char="F044"/>
              </w:r>
              <w:r w:rsidRPr="00B04564">
                <w:rPr>
                  <w:rFonts w:cs="v5.0.0"/>
                </w:rPr>
                <w:t>f</w:t>
              </w:r>
              <w:r w:rsidRPr="00B04564">
                <w:t xml:space="preserve"> </w:t>
              </w:r>
            </w:ins>
          </w:p>
        </w:tc>
        <w:tc>
          <w:tcPr>
            <w:tcW w:w="2552" w:type="dxa"/>
          </w:tcPr>
          <w:p w14:paraId="342BC090" w14:textId="77777777" w:rsidR="00565ECD" w:rsidRPr="00B04564" w:rsidRDefault="00565ECD" w:rsidP="00A0615D">
            <w:pPr>
              <w:pStyle w:val="TAH"/>
              <w:rPr>
                <w:ins w:id="6099" w:author="R4-1809562" w:date="2018-07-11T17:46:00Z"/>
                <w:lang w:val="en-US"/>
              </w:rPr>
            </w:pPr>
            <w:ins w:id="6100" w:author="R4-1809562" w:date="2018-07-11T17:46:00Z">
              <w:r w:rsidRPr="00B04564">
                <w:rPr>
                  <w:rFonts w:cs="v5.0.0"/>
                </w:rPr>
                <w:t>Frequency offset of measurement filter centre frequency, f_offset</w:t>
              </w:r>
            </w:ins>
          </w:p>
        </w:tc>
        <w:tc>
          <w:tcPr>
            <w:tcW w:w="2551" w:type="dxa"/>
            <w:tcBorders>
              <w:top w:val="single" w:sz="4" w:space="0" w:color="auto"/>
              <w:left w:val="single" w:sz="4" w:space="0" w:color="auto"/>
              <w:bottom w:val="single" w:sz="4" w:space="0" w:color="auto"/>
              <w:right w:val="single" w:sz="4" w:space="0" w:color="auto"/>
            </w:tcBorders>
            <w:hideMark/>
          </w:tcPr>
          <w:p w14:paraId="0D871AC0" w14:textId="77777777" w:rsidR="00565ECD" w:rsidRPr="00B04564" w:rsidRDefault="00565ECD" w:rsidP="00A0615D">
            <w:pPr>
              <w:pStyle w:val="TAH"/>
              <w:rPr>
                <w:ins w:id="6101" w:author="R4-1809562" w:date="2018-07-11T17:46:00Z"/>
                <w:lang w:val="en-US"/>
              </w:rPr>
            </w:pPr>
            <w:ins w:id="6102" w:author="R4-1809562" w:date="2018-07-11T17:46:00Z">
              <w:r w:rsidRPr="00B04564">
                <w:rPr>
                  <w:lang w:val="en-US"/>
                </w:rPr>
                <w:t>Limit</w:t>
              </w:r>
            </w:ins>
          </w:p>
        </w:tc>
        <w:tc>
          <w:tcPr>
            <w:tcW w:w="1560" w:type="dxa"/>
            <w:tcBorders>
              <w:top w:val="single" w:sz="4" w:space="0" w:color="auto"/>
              <w:left w:val="single" w:sz="4" w:space="0" w:color="auto"/>
              <w:bottom w:val="single" w:sz="4" w:space="0" w:color="auto"/>
              <w:right w:val="single" w:sz="4" w:space="0" w:color="auto"/>
            </w:tcBorders>
            <w:hideMark/>
          </w:tcPr>
          <w:p w14:paraId="1319E157" w14:textId="77777777" w:rsidR="00565ECD" w:rsidRPr="00B04564" w:rsidRDefault="00565ECD" w:rsidP="00A0615D">
            <w:pPr>
              <w:pStyle w:val="TAH"/>
              <w:rPr>
                <w:ins w:id="6103" w:author="R4-1809562" w:date="2018-07-11T17:46:00Z"/>
                <w:lang w:val="en-US"/>
              </w:rPr>
            </w:pPr>
            <w:ins w:id="6104" w:author="R4-1809562" w:date="2018-07-11T17:46:00Z">
              <w:r w:rsidRPr="00B04564">
                <w:rPr>
                  <w:lang w:val="en-US"/>
                </w:rPr>
                <w:t>Measurement bandwidth</w:t>
              </w:r>
            </w:ins>
          </w:p>
        </w:tc>
      </w:tr>
      <w:tr w:rsidR="00565ECD" w:rsidRPr="00B04564" w14:paraId="1D923551" w14:textId="77777777" w:rsidTr="00A0615D">
        <w:trPr>
          <w:ins w:id="6105" w:author="R4-1809562" w:date="2018-07-11T17:46:00Z"/>
        </w:trPr>
        <w:tc>
          <w:tcPr>
            <w:tcW w:w="1809" w:type="dxa"/>
            <w:tcBorders>
              <w:top w:val="single" w:sz="4" w:space="0" w:color="auto"/>
              <w:left w:val="single" w:sz="4" w:space="0" w:color="auto"/>
              <w:bottom w:val="single" w:sz="4" w:space="0" w:color="auto"/>
              <w:right w:val="single" w:sz="4" w:space="0" w:color="auto"/>
            </w:tcBorders>
            <w:hideMark/>
          </w:tcPr>
          <w:p w14:paraId="3DCF75D9" w14:textId="77777777" w:rsidR="00565ECD" w:rsidRPr="00B04564" w:rsidRDefault="00565ECD" w:rsidP="00A0615D">
            <w:pPr>
              <w:pStyle w:val="TAC"/>
              <w:rPr>
                <w:ins w:id="6106" w:author="R4-1809562" w:date="2018-07-11T17:46:00Z"/>
                <w:lang w:val="en-US"/>
              </w:rPr>
            </w:pPr>
            <w:ins w:id="6107" w:author="R4-1809562" w:date="2018-07-11T17:46:00Z">
              <w:r w:rsidRPr="00B04564">
                <w:rPr>
                  <w:lang w:val="en-US"/>
                </w:rPr>
                <w:t>0 MHz</w:t>
              </w:r>
              <w:r w:rsidRPr="00B04564">
                <w:rPr>
                  <w:rFonts w:cs="Arial"/>
                  <w:lang w:val="en-US"/>
                </w:rPr>
                <w:t xml:space="preserve"> </w:t>
              </w:r>
              <w:r w:rsidRPr="00B04564">
                <w:rPr>
                  <w:lang w:val="en-US"/>
                </w:rPr>
                <w:sym w:font="Symbol" w:char="F0A3"/>
              </w:r>
              <w:r w:rsidRPr="00B04564">
                <w:rPr>
                  <w:lang w:val="en-US"/>
                </w:rPr>
                <w:t xml:space="preserve"> </w:t>
              </w:r>
              <w:r w:rsidRPr="00B04564">
                <w:rPr>
                  <w:rFonts w:cs="v5.0.0"/>
                </w:rPr>
                <w:sym w:font="Symbol" w:char="F044"/>
              </w:r>
              <w:r w:rsidRPr="00B04564">
                <w:rPr>
                  <w:rFonts w:cs="v5.0.0"/>
                </w:rPr>
                <w:t>f</w:t>
              </w:r>
              <w:r w:rsidRPr="00B04564">
                <w:rPr>
                  <w:lang w:val="en-US"/>
                </w:rPr>
                <w:t xml:space="preserve"> &lt; </w:t>
              </w:r>
              <w:r w:rsidRPr="00B04564">
                <w:rPr>
                  <w:kern w:val="2"/>
                  <w:szCs w:val="22"/>
                  <w:lang w:val="en-US" w:eastAsia="zh-CN"/>
                </w:rPr>
                <w:t>0.1</w:t>
              </w:r>
              <w:r w:rsidRPr="00B04564">
                <w:rPr>
                  <w:rFonts w:cs="Arial"/>
                  <w:kern w:val="2"/>
                  <w:szCs w:val="22"/>
                  <w:lang w:val="en-US" w:eastAsia="zh-CN"/>
                </w:rPr>
                <w:t>*</w:t>
              </w:r>
              <w:r w:rsidRPr="00B04564">
                <w:t>BW</w:t>
              </w:r>
              <w:r w:rsidRPr="00B04564">
                <w:rPr>
                  <w:vertAlign w:val="subscript"/>
                </w:rPr>
                <w:t>contiguous</w:t>
              </w:r>
            </w:ins>
          </w:p>
        </w:tc>
        <w:tc>
          <w:tcPr>
            <w:tcW w:w="2552" w:type="dxa"/>
          </w:tcPr>
          <w:p w14:paraId="5AE8C8F7" w14:textId="77777777" w:rsidR="00565ECD" w:rsidRPr="00B04564" w:rsidRDefault="00565ECD" w:rsidP="00A0615D">
            <w:pPr>
              <w:pStyle w:val="TAC"/>
              <w:rPr>
                <w:ins w:id="6108" w:author="R4-1809562" w:date="2018-07-11T17:46:00Z"/>
                <w:rFonts w:eastAsia="MS Mincho"/>
                <w:lang w:val="en-US"/>
              </w:rPr>
            </w:pPr>
            <w:ins w:id="6109" w:author="R4-1809562" w:date="2018-07-11T17:46:00Z">
              <w:r w:rsidRPr="00B04564">
                <w:rPr>
                  <w:rFonts w:cs="v5.0.0"/>
                </w:rPr>
                <w:t xml:space="preserve">0.5 MHz </w:t>
              </w:r>
              <w:r w:rsidRPr="00B04564">
                <w:rPr>
                  <w:rFonts w:cs="v5.0.0"/>
                </w:rPr>
                <w:sym w:font="Symbol" w:char="F0A3"/>
              </w:r>
              <w:r w:rsidRPr="00B04564">
                <w:rPr>
                  <w:rFonts w:cs="v5.0.0"/>
                </w:rPr>
                <w:t xml:space="preserve"> f_offset &lt; </w:t>
              </w:r>
              <w:r w:rsidRPr="00B04564">
                <w:rPr>
                  <w:kern w:val="2"/>
                  <w:szCs w:val="22"/>
                  <w:lang w:eastAsia="zh-CN"/>
                </w:rPr>
                <w:t>0.1*</w:t>
              </w:r>
              <w:r w:rsidRPr="00B04564">
                <w:rPr>
                  <w:rFonts w:hint="eastAsia"/>
                  <w:lang w:eastAsia="ja-JP"/>
                </w:rPr>
                <w:t xml:space="preserve"> BW</w:t>
              </w:r>
              <w:r w:rsidRPr="00B04564">
                <w:rPr>
                  <w:rFonts w:hint="eastAsia"/>
                  <w:vertAlign w:val="subscript"/>
                  <w:lang w:eastAsia="ja-JP"/>
                </w:rPr>
                <w:t>contiguous</w:t>
              </w:r>
              <w:r w:rsidRPr="00B04564">
                <w:rPr>
                  <w:vertAlign w:val="subscript"/>
                  <w:lang w:eastAsia="ja-JP"/>
                </w:rPr>
                <w:t xml:space="preserve"> </w:t>
              </w:r>
              <w:r w:rsidRPr="00B04564">
                <w:rPr>
                  <w:kern w:val="2"/>
                  <w:szCs w:val="22"/>
                </w:rPr>
                <w:t>+0.5</w:t>
              </w:r>
              <w:r>
                <w:rPr>
                  <w:kern w:val="2"/>
                  <w:szCs w:val="22"/>
                </w:rPr>
                <w:t> </w:t>
              </w:r>
              <w:r w:rsidRPr="00B04564">
                <w:rPr>
                  <w:kern w:val="2"/>
                  <w:szCs w:val="22"/>
                </w:rPr>
                <w:t>MHz</w:t>
              </w:r>
            </w:ins>
          </w:p>
        </w:tc>
        <w:tc>
          <w:tcPr>
            <w:tcW w:w="2551" w:type="dxa"/>
            <w:tcBorders>
              <w:top w:val="single" w:sz="4" w:space="0" w:color="auto"/>
              <w:left w:val="single" w:sz="4" w:space="0" w:color="auto"/>
              <w:bottom w:val="single" w:sz="4" w:space="0" w:color="auto"/>
              <w:right w:val="single" w:sz="4" w:space="0" w:color="auto"/>
            </w:tcBorders>
            <w:hideMark/>
          </w:tcPr>
          <w:p w14:paraId="2F72A258" w14:textId="77777777" w:rsidR="00565ECD" w:rsidRDefault="00565ECD" w:rsidP="00A0615D">
            <w:pPr>
              <w:pStyle w:val="TAC"/>
              <w:rPr>
                <w:ins w:id="6110" w:author="R4-1809562" w:date="2018-07-11T17:46:00Z"/>
                <w:rFonts w:eastAsia="MS Mincho"/>
                <w:lang w:val="en-US"/>
              </w:rPr>
            </w:pPr>
            <w:ins w:id="6111" w:author="R4-1809562" w:date="2018-07-11T17:46:00Z">
              <w:r w:rsidRPr="00EE1950">
                <w:rPr>
                  <w:rFonts w:eastAsia="MS Mincho"/>
                  <w:lang w:val="en-US"/>
                </w:rPr>
                <w:t>Min(-5 </w:t>
              </w:r>
              <w:r w:rsidRPr="00C97ADA">
                <w:rPr>
                  <w:rFonts w:eastAsia="MS Mincho"/>
                  <w:highlight w:val="yellow"/>
                  <w:lang w:val="en-US"/>
                </w:rPr>
                <w:t>+ FFS</w:t>
              </w:r>
              <w:r>
                <w:rPr>
                  <w:rFonts w:eastAsia="MS Mincho"/>
                  <w:lang w:val="en-US"/>
                </w:rPr>
                <w:t xml:space="preserve"> </w:t>
              </w:r>
              <w:r w:rsidRPr="00EE1950">
                <w:rPr>
                  <w:rFonts w:eastAsia="MS Mincho"/>
                  <w:lang w:val="en-US"/>
                </w:rPr>
                <w:t xml:space="preserve">dBm, Max(PTx – 35 </w:t>
              </w:r>
              <w:r w:rsidRPr="000B49F6">
                <w:rPr>
                  <w:rFonts w:eastAsia="MS Mincho"/>
                  <w:highlight w:val="yellow"/>
                  <w:lang w:val="en-US"/>
                </w:rPr>
                <w:t>+ FFS</w:t>
              </w:r>
              <w:r>
                <w:rPr>
                  <w:rFonts w:eastAsia="MS Mincho"/>
                  <w:lang w:val="en-US"/>
                </w:rPr>
                <w:t xml:space="preserve"> </w:t>
              </w:r>
              <w:r w:rsidRPr="00EE1950">
                <w:rPr>
                  <w:rFonts w:eastAsia="MS Mincho"/>
                  <w:lang w:val="en-US"/>
                </w:rPr>
                <w:t>dB, -12</w:t>
              </w:r>
              <w:r w:rsidRPr="000B49F6">
                <w:rPr>
                  <w:rFonts w:eastAsia="MS Mincho"/>
                  <w:highlight w:val="yellow"/>
                  <w:lang w:val="en-US"/>
                </w:rPr>
                <w:t>+ FFS</w:t>
              </w:r>
              <w:r w:rsidRPr="00EE1950">
                <w:rPr>
                  <w:rFonts w:eastAsia="MS Mincho"/>
                  <w:lang w:val="en-US"/>
                </w:rPr>
                <w:t xml:space="preserve"> dBm))</w:t>
              </w:r>
            </w:ins>
          </w:p>
          <w:p w14:paraId="5BCAD20C" w14:textId="77777777" w:rsidR="00565ECD" w:rsidRPr="00B04564" w:rsidRDefault="00565ECD" w:rsidP="00A0615D">
            <w:pPr>
              <w:pStyle w:val="TAC"/>
              <w:rPr>
                <w:ins w:id="6112" w:author="R4-1809562" w:date="2018-07-11T17:46:00Z"/>
                <w:lang w:val="en-US"/>
              </w:rPr>
            </w:pPr>
          </w:p>
        </w:tc>
        <w:tc>
          <w:tcPr>
            <w:tcW w:w="1560" w:type="dxa"/>
            <w:tcBorders>
              <w:top w:val="single" w:sz="4" w:space="0" w:color="auto"/>
              <w:left w:val="single" w:sz="4" w:space="0" w:color="auto"/>
              <w:bottom w:val="single" w:sz="4" w:space="0" w:color="auto"/>
              <w:right w:val="single" w:sz="4" w:space="0" w:color="auto"/>
            </w:tcBorders>
            <w:hideMark/>
          </w:tcPr>
          <w:p w14:paraId="0EE90C86" w14:textId="77777777" w:rsidR="00565ECD" w:rsidRPr="00B04564" w:rsidRDefault="00565ECD" w:rsidP="00A0615D">
            <w:pPr>
              <w:pStyle w:val="TAC"/>
              <w:rPr>
                <w:ins w:id="6113" w:author="R4-1809562" w:date="2018-07-11T17:46:00Z"/>
                <w:lang w:val="en-US"/>
              </w:rPr>
            </w:pPr>
            <w:ins w:id="6114" w:author="R4-1809562" w:date="2018-07-11T17:46:00Z">
              <w:r w:rsidRPr="00B04564">
                <w:rPr>
                  <w:lang w:val="en-US"/>
                </w:rPr>
                <w:t>1 MHz</w:t>
              </w:r>
            </w:ins>
          </w:p>
        </w:tc>
      </w:tr>
      <w:tr w:rsidR="00565ECD" w:rsidRPr="00B04564" w14:paraId="0ED0F387" w14:textId="77777777" w:rsidTr="00A0615D">
        <w:trPr>
          <w:ins w:id="6115" w:author="R4-1809562" w:date="2018-07-11T17:46:00Z"/>
        </w:trPr>
        <w:tc>
          <w:tcPr>
            <w:tcW w:w="1809" w:type="dxa"/>
            <w:tcBorders>
              <w:top w:val="single" w:sz="4" w:space="0" w:color="auto"/>
              <w:left w:val="single" w:sz="4" w:space="0" w:color="auto"/>
              <w:bottom w:val="single" w:sz="4" w:space="0" w:color="auto"/>
              <w:right w:val="single" w:sz="4" w:space="0" w:color="auto"/>
            </w:tcBorders>
            <w:hideMark/>
          </w:tcPr>
          <w:p w14:paraId="0D142697" w14:textId="77777777" w:rsidR="00565ECD" w:rsidRPr="00B04564" w:rsidRDefault="00565ECD" w:rsidP="00A0615D">
            <w:pPr>
              <w:pStyle w:val="TAC"/>
              <w:rPr>
                <w:ins w:id="6116" w:author="R4-1809562" w:date="2018-07-11T17:46:00Z"/>
                <w:lang w:val="en-US"/>
              </w:rPr>
            </w:pPr>
            <w:ins w:id="6117" w:author="R4-1809562" w:date="2018-07-11T17:46:00Z">
              <w:r w:rsidRPr="00B04564">
                <w:rPr>
                  <w:kern w:val="2"/>
                  <w:szCs w:val="22"/>
                  <w:lang w:val="en-US" w:eastAsia="zh-CN"/>
                </w:rPr>
                <w:t>0.1</w:t>
              </w:r>
              <w:r w:rsidRPr="00B04564">
                <w:rPr>
                  <w:rFonts w:cs="Arial"/>
                  <w:kern w:val="2"/>
                  <w:szCs w:val="22"/>
                  <w:lang w:val="en-US" w:eastAsia="zh-CN"/>
                </w:rPr>
                <w:t>*</w:t>
              </w:r>
              <w:r w:rsidRPr="00B04564">
                <w:t>BW</w:t>
              </w:r>
              <w:r w:rsidRPr="00B04564">
                <w:rPr>
                  <w:vertAlign w:val="subscript"/>
                </w:rPr>
                <w:t>contiguous</w:t>
              </w:r>
              <w:r w:rsidRPr="00B04564">
                <w:rPr>
                  <w:lang w:val="en-US"/>
                </w:rPr>
                <w:t xml:space="preserve"> </w:t>
              </w:r>
              <w:r w:rsidRPr="00B04564">
                <w:rPr>
                  <w:lang w:val="en-US"/>
                </w:rPr>
                <w:sym w:font="Symbol" w:char="F0A3"/>
              </w:r>
              <w:r w:rsidRPr="00B04564">
                <w:rPr>
                  <w:lang w:val="en-US"/>
                </w:rPr>
                <w:t xml:space="preserve"> </w:t>
              </w:r>
              <w:r w:rsidRPr="00B04564">
                <w:rPr>
                  <w:rFonts w:cs="v5.0.0"/>
                </w:rPr>
                <w:sym w:font="Symbol" w:char="F044"/>
              </w:r>
              <w:r w:rsidRPr="00B04564">
                <w:rPr>
                  <w:rFonts w:cs="v5.0.0"/>
                </w:rPr>
                <w:t>f</w:t>
              </w:r>
              <w:r w:rsidRPr="00B04564">
                <w:rPr>
                  <w:lang w:val="en-US"/>
                </w:rPr>
                <w:t xml:space="preserve"> &lt; </w:t>
              </w:r>
              <w:r w:rsidRPr="00B04564">
                <w:rPr>
                  <w:rFonts w:cs="v5.0.0"/>
                </w:rPr>
                <w:sym w:font="Symbol" w:char="F044"/>
              </w:r>
              <w:r w:rsidRPr="00B04564">
                <w:rPr>
                  <w:rFonts w:cs="v5.0.0"/>
                </w:rPr>
                <w:t>f</w:t>
              </w:r>
              <w:r w:rsidRPr="00B04564">
                <w:rPr>
                  <w:rFonts w:cs="v5.0.0"/>
                  <w:vertAlign w:val="subscript"/>
                </w:rPr>
                <w:t>max</w:t>
              </w:r>
            </w:ins>
          </w:p>
        </w:tc>
        <w:tc>
          <w:tcPr>
            <w:tcW w:w="2552" w:type="dxa"/>
          </w:tcPr>
          <w:p w14:paraId="5919313E" w14:textId="77777777" w:rsidR="00565ECD" w:rsidRPr="00B04564" w:rsidRDefault="00565ECD" w:rsidP="00A0615D">
            <w:pPr>
              <w:pStyle w:val="TAC"/>
              <w:rPr>
                <w:ins w:id="6118" w:author="R4-1809562" w:date="2018-07-11T17:46:00Z"/>
                <w:rFonts w:eastAsia="MS Mincho"/>
                <w:lang w:val="en-US"/>
              </w:rPr>
            </w:pPr>
            <w:ins w:id="6119" w:author="R4-1809562" w:date="2018-07-11T17:46:00Z">
              <w:r w:rsidRPr="00B04564">
                <w:rPr>
                  <w:kern w:val="2"/>
                  <w:szCs w:val="22"/>
                  <w:lang w:eastAsia="zh-CN"/>
                </w:rPr>
                <w:t>0.1*</w:t>
              </w:r>
              <w:r w:rsidRPr="00B04564">
                <w:rPr>
                  <w:rFonts w:hint="eastAsia"/>
                  <w:lang w:eastAsia="ja-JP"/>
                </w:rPr>
                <w:t xml:space="preserve"> BW</w:t>
              </w:r>
              <w:r w:rsidRPr="00B04564">
                <w:rPr>
                  <w:rFonts w:hint="eastAsia"/>
                  <w:vertAlign w:val="subscript"/>
                  <w:lang w:eastAsia="ja-JP"/>
                </w:rPr>
                <w:t>contiguous</w:t>
              </w:r>
              <w:r w:rsidRPr="00B04564">
                <w:rPr>
                  <w:vertAlign w:val="subscript"/>
                  <w:lang w:eastAsia="ja-JP"/>
                </w:rPr>
                <w:t xml:space="preserve"> </w:t>
              </w:r>
              <w:r w:rsidRPr="00B04564">
                <w:rPr>
                  <w:kern w:val="2"/>
                  <w:szCs w:val="22"/>
                </w:rPr>
                <w:t>+0.5</w:t>
              </w:r>
              <w:r>
                <w:rPr>
                  <w:kern w:val="2"/>
                  <w:szCs w:val="22"/>
                </w:rPr>
                <w:t> </w:t>
              </w:r>
              <w:r w:rsidRPr="00B04564">
                <w:rPr>
                  <w:kern w:val="2"/>
                  <w:szCs w:val="22"/>
                </w:rPr>
                <w:t>MHz</w:t>
              </w:r>
              <w:r w:rsidRPr="00B04564">
                <w:rPr>
                  <w:rFonts w:cs="v5.0.0"/>
                </w:rPr>
                <w:t xml:space="preserve"> </w:t>
              </w:r>
              <w:r w:rsidRPr="00B04564">
                <w:rPr>
                  <w:rFonts w:cs="v5.0.0"/>
                </w:rPr>
                <w:sym w:font="Symbol" w:char="F0A3"/>
              </w:r>
              <w:r w:rsidRPr="00B04564">
                <w:rPr>
                  <w:rFonts w:cs="v5.0.0"/>
                </w:rPr>
                <w:t xml:space="preserve"> f_offset &lt; </w:t>
              </w:r>
              <w:r w:rsidRPr="00B04564">
                <w:rPr>
                  <w:rFonts w:hint="eastAsia"/>
                  <w:lang w:eastAsia="ja-JP"/>
                </w:rPr>
                <w:t>f_</w:t>
              </w:r>
              <w:r w:rsidRPr="00B04564">
                <w:rPr>
                  <w:rFonts w:cs="v5.0.0"/>
                </w:rPr>
                <w:t xml:space="preserve"> offset</w:t>
              </w:r>
              <w:r w:rsidRPr="00B04564">
                <w:rPr>
                  <w:rFonts w:cs="v5.0.0" w:hint="eastAsia"/>
                  <w:vertAlign w:val="subscript"/>
                  <w:lang w:eastAsia="ja-JP"/>
                </w:rPr>
                <w:t>max</w:t>
              </w:r>
            </w:ins>
          </w:p>
        </w:tc>
        <w:tc>
          <w:tcPr>
            <w:tcW w:w="2551" w:type="dxa"/>
            <w:tcBorders>
              <w:top w:val="single" w:sz="4" w:space="0" w:color="auto"/>
              <w:left w:val="single" w:sz="4" w:space="0" w:color="auto"/>
              <w:bottom w:val="single" w:sz="4" w:space="0" w:color="auto"/>
              <w:right w:val="single" w:sz="4" w:space="0" w:color="auto"/>
            </w:tcBorders>
            <w:hideMark/>
          </w:tcPr>
          <w:p w14:paraId="3682EED1" w14:textId="77777777" w:rsidR="00565ECD" w:rsidRDefault="00565ECD" w:rsidP="00A0615D">
            <w:pPr>
              <w:pStyle w:val="TAC"/>
              <w:rPr>
                <w:ins w:id="6120" w:author="R4-1809562" w:date="2018-07-11T17:46:00Z"/>
                <w:rFonts w:eastAsia="MS Mincho"/>
                <w:lang w:val="en-US"/>
              </w:rPr>
            </w:pPr>
            <w:ins w:id="6121" w:author="R4-1809562" w:date="2018-07-11T17:46:00Z">
              <w:r w:rsidRPr="00EE1950">
                <w:rPr>
                  <w:rFonts w:eastAsia="MS Mincho"/>
                  <w:lang w:val="en-US"/>
                </w:rPr>
                <w:t>Min(-13 </w:t>
              </w:r>
              <w:r w:rsidRPr="000B49F6">
                <w:rPr>
                  <w:rFonts w:eastAsia="MS Mincho"/>
                  <w:highlight w:val="yellow"/>
                  <w:lang w:val="en-US"/>
                </w:rPr>
                <w:t>+ FFS</w:t>
              </w:r>
              <w:r>
                <w:rPr>
                  <w:rFonts w:eastAsia="MS Mincho"/>
                  <w:lang w:val="en-US"/>
                </w:rPr>
                <w:t xml:space="preserve"> </w:t>
              </w:r>
              <w:r w:rsidRPr="00EE1950">
                <w:rPr>
                  <w:rFonts w:eastAsia="MS Mincho"/>
                  <w:lang w:val="en-US"/>
                </w:rPr>
                <w:t>dBm, Max(P</w:t>
              </w:r>
              <w:r w:rsidRPr="00EE1950">
                <w:rPr>
                  <w:rFonts w:eastAsia="MS Mincho"/>
                  <w:vertAlign w:val="subscript"/>
                  <w:lang w:val="en-US"/>
                </w:rPr>
                <w:t>Tx</w:t>
              </w:r>
              <w:r w:rsidRPr="00EE1950">
                <w:rPr>
                  <w:rFonts w:eastAsia="MS Mincho"/>
                  <w:lang w:val="en-US"/>
                </w:rPr>
                <w:t xml:space="preserve"> – 43 </w:t>
              </w:r>
              <w:r w:rsidRPr="000B49F6">
                <w:rPr>
                  <w:rFonts w:eastAsia="MS Mincho"/>
                  <w:highlight w:val="yellow"/>
                  <w:lang w:val="en-US"/>
                </w:rPr>
                <w:t>+ FFS</w:t>
              </w:r>
              <w:r>
                <w:rPr>
                  <w:rFonts w:eastAsia="MS Mincho"/>
                  <w:lang w:val="en-US"/>
                </w:rPr>
                <w:t xml:space="preserve"> </w:t>
              </w:r>
              <w:r w:rsidRPr="00EE1950">
                <w:rPr>
                  <w:rFonts w:eastAsia="MS Mincho"/>
                  <w:lang w:val="en-US"/>
                </w:rPr>
                <w:t>dB, -20</w:t>
              </w:r>
              <w:r w:rsidRPr="000B49F6">
                <w:rPr>
                  <w:rFonts w:eastAsia="MS Mincho"/>
                  <w:highlight w:val="yellow"/>
                  <w:lang w:val="en-US"/>
                </w:rPr>
                <w:t>+ FFS</w:t>
              </w:r>
              <w:r w:rsidRPr="00EE1950">
                <w:rPr>
                  <w:rFonts w:eastAsia="MS Mincho"/>
                  <w:lang w:val="en-US"/>
                </w:rPr>
                <w:t xml:space="preserve"> dBm))</w:t>
              </w:r>
            </w:ins>
          </w:p>
          <w:p w14:paraId="581092DA" w14:textId="77777777" w:rsidR="00565ECD" w:rsidRPr="00B04564" w:rsidRDefault="00565ECD" w:rsidP="00A0615D">
            <w:pPr>
              <w:pStyle w:val="TAC"/>
              <w:rPr>
                <w:ins w:id="6122" w:author="R4-1809562" w:date="2018-07-11T17:46:00Z"/>
                <w:lang w:val="en-US"/>
              </w:rPr>
            </w:pPr>
          </w:p>
        </w:tc>
        <w:tc>
          <w:tcPr>
            <w:tcW w:w="1560" w:type="dxa"/>
            <w:tcBorders>
              <w:top w:val="single" w:sz="4" w:space="0" w:color="auto"/>
              <w:left w:val="single" w:sz="4" w:space="0" w:color="auto"/>
              <w:bottom w:val="single" w:sz="4" w:space="0" w:color="auto"/>
              <w:right w:val="single" w:sz="4" w:space="0" w:color="auto"/>
            </w:tcBorders>
            <w:hideMark/>
          </w:tcPr>
          <w:p w14:paraId="0EDEA79D" w14:textId="77777777" w:rsidR="00565ECD" w:rsidRPr="00B04564" w:rsidRDefault="00565ECD" w:rsidP="00A0615D">
            <w:pPr>
              <w:pStyle w:val="TAC"/>
              <w:rPr>
                <w:ins w:id="6123" w:author="R4-1809562" w:date="2018-07-11T17:46:00Z"/>
                <w:lang w:val="en-US"/>
              </w:rPr>
            </w:pPr>
            <w:ins w:id="6124" w:author="R4-1809562" w:date="2018-07-11T17:46:00Z">
              <w:r w:rsidRPr="00B04564">
                <w:rPr>
                  <w:lang w:val="en-US"/>
                </w:rPr>
                <w:t>1 MHz</w:t>
              </w:r>
            </w:ins>
          </w:p>
        </w:tc>
      </w:tr>
      <w:tr w:rsidR="00565ECD" w:rsidRPr="00B04564" w14:paraId="0A76D149" w14:textId="77777777" w:rsidTr="00A0615D">
        <w:trPr>
          <w:ins w:id="6125" w:author="R4-1809562" w:date="2018-07-11T17:46:00Z"/>
        </w:trPr>
        <w:tc>
          <w:tcPr>
            <w:tcW w:w="8472" w:type="dxa"/>
            <w:gridSpan w:val="4"/>
            <w:tcBorders>
              <w:top w:val="single" w:sz="4" w:space="0" w:color="auto"/>
              <w:left w:val="single" w:sz="4" w:space="0" w:color="auto"/>
              <w:bottom w:val="single" w:sz="4" w:space="0" w:color="auto"/>
              <w:right w:val="single" w:sz="4" w:space="0" w:color="auto"/>
            </w:tcBorders>
          </w:tcPr>
          <w:p w14:paraId="011B2C15" w14:textId="77777777" w:rsidR="00565ECD" w:rsidRPr="00B04564" w:rsidRDefault="00565ECD" w:rsidP="00A0615D">
            <w:pPr>
              <w:pStyle w:val="Default"/>
              <w:rPr>
                <w:ins w:id="6126" w:author="R4-1809562" w:date="2018-07-11T17:46:00Z"/>
                <w:lang w:val="en-US"/>
              </w:rPr>
            </w:pPr>
            <w:ins w:id="6127" w:author="R4-1809562" w:date="2018-07-11T17:46:00Z">
              <w:r w:rsidRPr="00B04564">
                <w:rPr>
                  <w:sz w:val="18"/>
                  <w:szCs w:val="18"/>
                  <w:lang w:val="en-US"/>
                </w:rPr>
                <w:t>NOTE</w:t>
              </w:r>
              <w:del w:id="6128" w:author="Huawei" w:date="2018-07-11T18:14:00Z">
                <w:r w:rsidRPr="00B04564" w:rsidDel="001769D4">
                  <w:rPr>
                    <w:sz w:val="18"/>
                    <w:szCs w:val="18"/>
                    <w:lang w:val="en-US"/>
                  </w:rPr>
                  <w:delText xml:space="preserve"> 1</w:delText>
                </w:r>
              </w:del>
              <w:r w:rsidRPr="00B04564">
                <w:rPr>
                  <w:sz w:val="18"/>
                  <w:szCs w:val="18"/>
                  <w:lang w:val="en-US"/>
                </w:rPr>
                <w:t xml:space="preserve">: For non-contiguous spectrum operation within any operating band the </w:t>
              </w:r>
              <w:r w:rsidRPr="00B04564">
                <w:rPr>
                  <w:iCs/>
                  <w:sz w:val="18"/>
                  <w:szCs w:val="18"/>
                  <w:lang w:val="en-US"/>
                </w:rPr>
                <w:t>limit</w:t>
              </w:r>
              <w:r w:rsidRPr="00B04564">
                <w:rPr>
                  <w:i/>
                  <w:iCs/>
                  <w:sz w:val="18"/>
                  <w:szCs w:val="18"/>
                  <w:lang w:val="en-US"/>
                </w:rPr>
                <w:t xml:space="preserve"> </w:t>
              </w:r>
              <w:r w:rsidRPr="00B04564">
                <w:rPr>
                  <w:sz w:val="18"/>
                  <w:szCs w:val="18"/>
                  <w:lang w:val="en-US"/>
                </w:rPr>
                <w:t xml:space="preserve">within sub-block gaps is calculated as a cumulative sum of contributions from adjacent sub blocks on each side of the sub block gap. </w:t>
              </w:r>
            </w:ins>
          </w:p>
        </w:tc>
      </w:tr>
    </w:tbl>
    <w:p w14:paraId="0B47A515" w14:textId="746403CE" w:rsidR="00565ECD" w:rsidDel="001769D4" w:rsidRDefault="00565ECD" w:rsidP="00565ECD">
      <w:pPr>
        <w:rPr>
          <w:ins w:id="6129" w:author="R4-1809562" w:date="2018-07-11T17:46:00Z"/>
          <w:del w:id="6130" w:author="Huawei" w:date="2018-07-11T18:14:00Z"/>
          <w:lang w:eastAsia="zh-CN"/>
        </w:rPr>
      </w:pPr>
    </w:p>
    <w:p w14:paraId="5694C126" w14:textId="02DB7EE0" w:rsidR="00565ECD" w:rsidRDefault="00565ECD" w:rsidP="00565ECD">
      <w:pPr>
        <w:rPr>
          <w:ins w:id="6131" w:author="R4-1809562" w:date="2018-07-11T17:46:00Z"/>
          <w:lang w:eastAsia="zh-CN"/>
        </w:rPr>
      </w:pPr>
    </w:p>
    <w:p w14:paraId="23C2BEF0" w14:textId="77777777" w:rsidR="00565ECD" w:rsidRPr="00575BA0" w:rsidRDefault="00565ECD" w:rsidP="00565ECD">
      <w:pPr>
        <w:pStyle w:val="TH"/>
        <w:rPr>
          <w:ins w:id="6132" w:author="R4-1809562" w:date="2018-07-11T17:46:00Z"/>
          <w:rFonts w:cs="v5.0.0"/>
        </w:rPr>
      </w:pPr>
      <w:ins w:id="6133" w:author="R4-1809562" w:date="2018-07-11T17:46:00Z">
        <w:r w:rsidRPr="008019AF">
          <w:t xml:space="preserve">Table </w:t>
        </w:r>
        <w:r>
          <w:t>6.7.4.5.2</w:t>
        </w:r>
        <w:r w:rsidRPr="008019AF">
          <w:t>-</w:t>
        </w:r>
        <w:r>
          <w:rPr>
            <w:rFonts w:eastAsia="SimSun"/>
            <w:lang w:eastAsia="zh-CN"/>
          </w:rPr>
          <w:t>2</w:t>
        </w:r>
        <w:r>
          <w:t xml:space="preserve">: UEM applicable in the frequency range 37 GHz – 52.6 GHz </w:t>
        </w:r>
      </w:ins>
    </w:p>
    <w:tbl>
      <w:tblPr>
        <w:tblW w:w="8472"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4"/>
        <w:gridCol w:w="2495"/>
        <w:gridCol w:w="2693"/>
        <w:gridCol w:w="1560"/>
      </w:tblGrid>
      <w:tr w:rsidR="00565ECD" w:rsidRPr="00B04564" w14:paraId="19703A53" w14:textId="77777777" w:rsidTr="00A0615D">
        <w:trPr>
          <w:ins w:id="6134" w:author="R4-1809562" w:date="2018-07-11T17:46:00Z"/>
        </w:trPr>
        <w:tc>
          <w:tcPr>
            <w:tcW w:w="1724" w:type="dxa"/>
            <w:tcBorders>
              <w:top w:val="single" w:sz="4" w:space="0" w:color="auto"/>
              <w:left w:val="single" w:sz="4" w:space="0" w:color="auto"/>
              <w:bottom w:val="single" w:sz="4" w:space="0" w:color="auto"/>
              <w:right w:val="single" w:sz="4" w:space="0" w:color="auto"/>
            </w:tcBorders>
          </w:tcPr>
          <w:p w14:paraId="0123BD2E" w14:textId="77777777" w:rsidR="00565ECD" w:rsidRPr="00B04564" w:rsidRDefault="00565ECD" w:rsidP="00A0615D">
            <w:pPr>
              <w:pStyle w:val="TAH"/>
              <w:rPr>
                <w:ins w:id="6135" w:author="R4-1809562" w:date="2018-07-11T17:46:00Z"/>
                <w:lang w:val="en-US"/>
              </w:rPr>
            </w:pPr>
            <w:ins w:id="6136" w:author="R4-1809562" w:date="2018-07-11T17:46:00Z">
              <w:r w:rsidRPr="00B04564">
                <w:rPr>
                  <w:lang w:val="en-US"/>
                </w:rPr>
                <w:t xml:space="preserve">Frequency offset of measurement filter -3B point,  </w:t>
              </w:r>
              <w:r w:rsidRPr="00B04564">
                <w:rPr>
                  <w:rFonts w:cs="v5.0.0"/>
                </w:rPr>
                <w:sym w:font="Symbol" w:char="F044"/>
              </w:r>
              <w:r w:rsidRPr="00B04564">
                <w:rPr>
                  <w:rFonts w:cs="v5.0.0"/>
                </w:rPr>
                <w:t>f</w:t>
              </w:r>
              <w:r w:rsidRPr="00B04564">
                <w:t xml:space="preserve"> </w:t>
              </w:r>
            </w:ins>
          </w:p>
        </w:tc>
        <w:tc>
          <w:tcPr>
            <w:tcW w:w="2495" w:type="dxa"/>
            <w:hideMark/>
          </w:tcPr>
          <w:p w14:paraId="531D45D5" w14:textId="77777777" w:rsidR="00565ECD" w:rsidRPr="00B04564" w:rsidRDefault="00565ECD" w:rsidP="00A0615D">
            <w:pPr>
              <w:pStyle w:val="TAH"/>
              <w:rPr>
                <w:ins w:id="6137" w:author="R4-1809562" w:date="2018-07-11T17:46:00Z"/>
                <w:lang w:val="en-US"/>
              </w:rPr>
            </w:pPr>
            <w:ins w:id="6138" w:author="R4-1809562" w:date="2018-07-11T17:46:00Z">
              <w:r w:rsidRPr="00B04564">
                <w:rPr>
                  <w:rFonts w:cs="v5.0.0"/>
                </w:rPr>
                <w:t>Frequency offset of measurement filter centre frequency, f_offset</w:t>
              </w:r>
            </w:ins>
          </w:p>
        </w:tc>
        <w:tc>
          <w:tcPr>
            <w:tcW w:w="2693" w:type="dxa"/>
            <w:tcBorders>
              <w:top w:val="single" w:sz="4" w:space="0" w:color="auto"/>
              <w:left w:val="single" w:sz="4" w:space="0" w:color="auto"/>
              <w:bottom w:val="single" w:sz="4" w:space="0" w:color="auto"/>
              <w:right w:val="single" w:sz="4" w:space="0" w:color="auto"/>
            </w:tcBorders>
            <w:hideMark/>
          </w:tcPr>
          <w:p w14:paraId="250CD818" w14:textId="77777777" w:rsidR="00565ECD" w:rsidRPr="00B04564" w:rsidRDefault="00565ECD" w:rsidP="00A0615D">
            <w:pPr>
              <w:pStyle w:val="TAH"/>
              <w:rPr>
                <w:ins w:id="6139" w:author="R4-1809562" w:date="2018-07-11T17:46:00Z"/>
                <w:lang w:val="en-US"/>
              </w:rPr>
            </w:pPr>
            <w:ins w:id="6140" w:author="R4-1809562" w:date="2018-07-11T17:46:00Z">
              <w:r w:rsidRPr="00B04564">
                <w:rPr>
                  <w:lang w:val="en-US"/>
                </w:rPr>
                <w:t>Limit</w:t>
              </w:r>
            </w:ins>
          </w:p>
        </w:tc>
        <w:tc>
          <w:tcPr>
            <w:tcW w:w="1560" w:type="dxa"/>
            <w:tcBorders>
              <w:top w:val="single" w:sz="4" w:space="0" w:color="auto"/>
              <w:left w:val="single" w:sz="4" w:space="0" w:color="auto"/>
              <w:bottom w:val="single" w:sz="4" w:space="0" w:color="auto"/>
              <w:right w:val="single" w:sz="4" w:space="0" w:color="auto"/>
            </w:tcBorders>
            <w:hideMark/>
          </w:tcPr>
          <w:p w14:paraId="78CADC3E" w14:textId="77777777" w:rsidR="00565ECD" w:rsidRPr="00B04564" w:rsidRDefault="00565ECD" w:rsidP="00A0615D">
            <w:pPr>
              <w:pStyle w:val="TAH"/>
              <w:rPr>
                <w:ins w:id="6141" w:author="R4-1809562" w:date="2018-07-11T17:46:00Z"/>
                <w:lang w:val="en-US"/>
              </w:rPr>
            </w:pPr>
            <w:ins w:id="6142" w:author="R4-1809562" w:date="2018-07-11T17:46:00Z">
              <w:r w:rsidRPr="00B04564">
                <w:rPr>
                  <w:lang w:val="en-US"/>
                </w:rPr>
                <w:t>Measurement bandwidth</w:t>
              </w:r>
            </w:ins>
          </w:p>
        </w:tc>
      </w:tr>
      <w:tr w:rsidR="00565ECD" w:rsidRPr="00B04564" w14:paraId="3F411400" w14:textId="77777777" w:rsidTr="00A0615D">
        <w:trPr>
          <w:ins w:id="6143" w:author="R4-1809562" w:date="2018-07-11T17:46:00Z"/>
        </w:trPr>
        <w:tc>
          <w:tcPr>
            <w:tcW w:w="1724" w:type="dxa"/>
            <w:tcBorders>
              <w:top w:val="single" w:sz="4" w:space="0" w:color="auto"/>
              <w:left w:val="single" w:sz="4" w:space="0" w:color="auto"/>
              <w:bottom w:val="single" w:sz="4" w:space="0" w:color="auto"/>
              <w:right w:val="single" w:sz="4" w:space="0" w:color="auto"/>
            </w:tcBorders>
          </w:tcPr>
          <w:p w14:paraId="017A491D" w14:textId="77777777" w:rsidR="00565ECD" w:rsidRPr="00B04564" w:rsidRDefault="00565ECD" w:rsidP="00A0615D">
            <w:pPr>
              <w:pStyle w:val="TAC"/>
              <w:rPr>
                <w:ins w:id="6144" w:author="R4-1809562" w:date="2018-07-11T17:46:00Z"/>
                <w:lang w:val="en-US"/>
              </w:rPr>
            </w:pPr>
            <w:ins w:id="6145" w:author="R4-1809562" w:date="2018-07-11T17:46:00Z">
              <w:r w:rsidRPr="00B04564">
                <w:rPr>
                  <w:lang w:val="en-US"/>
                </w:rPr>
                <w:t>0 MHz</w:t>
              </w:r>
              <w:r w:rsidRPr="00B04564">
                <w:rPr>
                  <w:rFonts w:cs="Arial"/>
                  <w:lang w:val="en-US"/>
                </w:rPr>
                <w:t xml:space="preserve"> </w:t>
              </w:r>
              <w:r w:rsidRPr="00B04564">
                <w:rPr>
                  <w:lang w:val="en-US"/>
                </w:rPr>
                <w:sym w:font="Symbol" w:char="F0A3"/>
              </w:r>
              <w:r w:rsidRPr="00B04564">
                <w:rPr>
                  <w:lang w:val="en-US"/>
                </w:rPr>
                <w:t xml:space="preserve"> </w:t>
              </w:r>
              <w:r w:rsidRPr="00B04564">
                <w:rPr>
                  <w:rFonts w:cs="v5.0.0"/>
                </w:rPr>
                <w:sym w:font="Symbol" w:char="F044"/>
              </w:r>
              <w:r w:rsidRPr="00B04564">
                <w:rPr>
                  <w:rFonts w:cs="v5.0.0"/>
                </w:rPr>
                <w:t>f</w:t>
              </w:r>
              <w:r w:rsidRPr="00B04564">
                <w:rPr>
                  <w:lang w:val="en-US"/>
                </w:rPr>
                <w:t xml:space="preserve"> &lt; </w:t>
              </w:r>
              <w:r w:rsidRPr="00B04564">
                <w:rPr>
                  <w:kern w:val="2"/>
                  <w:szCs w:val="22"/>
                  <w:lang w:val="en-US" w:eastAsia="zh-CN"/>
                </w:rPr>
                <w:t>0.1</w:t>
              </w:r>
              <w:r w:rsidRPr="00B04564">
                <w:rPr>
                  <w:rFonts w:cs="Arial"/>
                  <w:kern w:val="2"/>
                  <w:szCs w:val="22"/>
                  <w:lang w:val="en-US" w:eastAsia="zh-CN"/>
                </w:rPr>
                <w:t>*</w:t>
              </w:r>
              <w:r w:rsidRPr="00B04564">
                <w:t>BW</w:t>
              </w:r>
              <w:r w:rsidRPr="00B04564">
                <w:rPr>
                  <w:vertAlign w:val="subscript"/>
                </w:rPr>
                <w:t>contiguous</w:t>
              </w:r>
            </w:ins>
          </w:p>
        </w:tc>
        <w:tc>
          <w:tcPr>
            <w:tcW w:w="2495" w:type="dxa"/>
            <w:hideMark/>
          </w:tcPr>
          <w:p w14:paraId="4B539189" w14:textId="77777777" w:rsidR="00565ECD" w:rsidRPr="00B04564" w:rsidRDefault="00565ECD" w:rsidP="00A0615D">
            <w:pPr>
              <w:pStyle w:val="TAC"/>
              <w:rPr>
                <w:ins w:id="6146" w:author="R4-1809562" w:date="2018-07-11T17:46:00Z"/>
                <w:lang w:val="en-US"/>
              </w:rPr>
            </w:pPr>
            <w:ins w:id="6147" w:author="R4-1809562" w:date="2018-07-11T17:46:00Z">
              <w:r w:rsidRPr="00B04564">
                <w:rPr>
                  <w:rFonts w:cs="v5.0.0"/>
                </w:rPr>
                <w:t xml:space="preserve">0.5 MHz </w:t>
              </w:r>
              <w:r w:rsidRPr="00B04564">
                <w:rPr>
                  <w:rFonts w:cs="v5.0.0"/>
                </w:rPr>
                <w:sym w:font="Symbol" w:char="F0A3"/>
              </w:r>
              <w:r w:rsidRPr="00B04564">
                <w:rPr>
                  <w:rFonts w:cs="v5.0.0"/>
                </w:rPr>
                <w:t xml:space="preserve"> f_offset &lt; </w:t>
              </w:r>
              <w:r w:rsidRPr="00B04564">
                <w:rPr>
                  <w:kern w:val="2"/>
                  <w:szCs w:val="22"/>
                  <w:lang w:eastAsia="zh-CN"/>
                </w:rPr>
                <w:t>0.1*</w:t>
              </w:r>
              <w:r w:rsidRPr="00B04564">
                <w:rPr>
                  <w:rFonts w:hint="eastAsia"/>
                  <w:lang w:eastAsia="ja-JP"/>
                </w:rPr>
                <w:t xml:space="preserve"> BW</w:t>
              </w:r>
              <w:r w:rsidRPr="00B04564">
                <w:rPr>
                  <w:rFonts w:hint="eastAsia"/>
                  <w:vertAlign w:val="subscript"/>
                  <w:lang w:eastAsia="ja-JP"/>
                </w:rPr>
                <w:t>contiguous</w:t>
              </w:r>
              <w:r w:rsidRPr="00B04564">
                <w:rPr>
                  <w:vertAlign w:val="subscript"/>
                  <w:lang w:eastAsia="ja-JP"/>
                </w:rPr>
                <w:t xml:space="preserve"> </w:t>
              </w:r>
              <w:r w:rsidRPr="00B04564">
                <w:rPr>
                  <w:kern w:val="2"/>
                  <w:szCs w:val="22"/>
                </w:rPr>
                <w:t>+0.5</w:t>
              </w:r>
              <w:r>
                <w:rPr>
                  <w:kern w:val="2"/>
                  <w:szCs w:val="22"/>
                </w:rPr>
                <w:t> </w:t>
              </w:r>
              <w:r w:rsidRPr="00B04564">
                <w:rPr>
                  <w:kern w:val="2"/>
                  <w:szCs w:val="22"/>
                </w:rPr>
                <w:t>MHz</w:t>
              </w:r>
            </w:ins>
          </w:p>
        </w:tc>
        <w:tc>
          <w:tcPr>
            <w:tcW w:w="2693" w:type="dxa"/>
            <w:tcBorders>
              <w:top w:val="single" w:sz="4" w:space="0" w:color="auto"/>
              <w:left w:val="single" w:sz="4" w:space="0" w:color="auto"/>
              <w:bottom w:val="single" w:sz="4" w:space="0" w:color="auto"/>
              <w:right w:val="single" w:sz="4" w:space="0" w:color="auto"/>
            </w:tcBorders>
            <w:hideMark/>
          </w:tcPr>
          <w:p w14:paraId="600310DB" w14:textId="77777777" w:rsidR="00565ECD" w:rsidRPr="00CA3DA7" w:rsidRDefault="00565ECD" w:rsidP="00A0615D">
            <w:pPr>
              <w:pStyle w:val="TAC"/>
              <w:rPr>
                <w:ins w:id="6148" w:author="R4-1809562" w:date="2018-07-11T17:46:00Z"/>
                <w:rFonts w:eastAsia="MS Mincho"/>
              </w:rPr>
            </w:pPr>
            <w:ins w:id="6149" w:author="R4-1809562" w:date="2018-07-11T17:46:00Z">
              <w:r w:rsidRPr="00CA3DA7">
                <w:rPr>
                  <w:rFonts w:eastAsia="MS Mincho"/>
                  <w:lang w:val="en-US"/>
                </w:rPr>
                <w:t>Min(-5 </w:t>
              </w:r>
              <w:r w:rsidRPr="000B49F6">
                <w:rPr>
                  <w:rFonts w:eastAsia="MS Mincho"/>
                  <w:highlight w:val="yellow"/>
                  <w:lang w:val="en-US"/>
                </w:rPr>
                <w:t>+ FFS</w:t>
              </w:r>
              <w:r>
                <w:rPr>
                  <w:rFonts w:eastAsia="MS Mincho"/>
                  <w:lang w:val="en-US"/>
                </w:rPr>
                <w:t xml:space="preserve"> </w:t>
              </w:r>
              <w:r w:rsidRPr="00CA3DA7">
                <w:rPr>
                  <w:rFonts w:eastAsia="MS Mincho"/>
                  <w:lang w:val="en-US"/>
                </w:rPr>
                <w:t>dBm, Max(P</w:t>
              </w:r>
              <w:r w:rsidRPr="00CA3DA7">
                <w:rPr>
                  <w:rFonts w:eastAsia="MS Mincho"/>
                  <w:vertAlign w:val="subscript"/>
                  <w:lang w:val="en-US"/>
                </w:rPr>
                <w:t>Tx</w:t>
              </w:r>
              <w:r w:rsidRPr="00CA3DA7">
                <w:rPr>
                  <w:rFonts w:eastAsia="MS Mincho"/>
                  <w:lang w:val="en-US"/>
                </w:rPr>
                <w:t xml:space="preserve"> – 33 </w:t>
              </w:r>
              <w:r w:rsidRPr="000B49F6">
                <w:rPr>
                  <w:rFonts w:eastAsia="MS Mincho"/>
                  <w:highlight w:val="yellow"/>
                  <w:lang w:val="en-US"/>
                </w:rPr>
                <w:t>+ FFS</w:t>
              </w:r>
              <w:r>
                <w:rPr>
                  <w:rFonts w:eastAsia="MS Mincho"/>
                  <w:lang w:val="en-US"/>
                </w:rPr>
                <w:t xml:space="preserve"> </w:t>
              </w:r>
              <w:r w:rsidRPr="00CA3DA7">
                <w:rPr>
                  <w:rFonts w:eastAsia="MS Mincho"/>
                  <w:lang w:val="en-US"/>
                </w:rPr>
                <w:t>dB, -12</w:t>
              </w:r>
              <w:r w:rsidRPr="000B49F6">
                <w:rPr>
                  <w:rFonts w:eastAsia="MS Mincho"/>
                  <w:highlight w:val="yellow"/>
                  <w:lang w:val="en-US"/>
                </w:rPr>
                <w:t>+ FFS</w:t>
              </w:r>
              <w:r w:rsidRPr="00CA3DA7">
                <w:rPr>
                  <w:rFonts w:eastAsia="MS Mincho"/>
                  <w:lang w:val="en-US"/>
                </w:rPr>
                <w:t xml:space="preserve"> dBm))</w:t>
              </w:r>
            </w:ins>
          </w:p>
          <w:p w14:paraId="70AA8FED" w14:textId="77777777" w:rsidR="00565ECD" w:rsidRPr="00B04564" w:rsidRDefault="00565ECD" w:rsidP="00A0615D">
            <w:pPr>
              <w:pStyle w:val="TAC"/>
              <w:rPr>
                <w:ins w:id="6150" w:author="R4-1809562" w:date="2018-07-11T17:46:00Z"/>
                <w:lang w:val="en-US"/>
              </w:rPr>
            </w:pPr>
          </w:p>
        </w:tc>
        <w:tc>
          <w:tcPr>
            <w:tcW w:w="1560" w:type="dxa"/>
            <w:tcBorders>
              <w:top w:val="single" w:sz="4" w:space="0" w:color="auto"/>
              <w:left w:val="single" w:sz="4" w:space="0" w:color="auto"/>
              <w:bottom w:val="single" w:sz="4" w:space="0" w:color="auto"/>
              <w:right w:val="single" w:sz="4" w:space="0" w:color="auto"/>
            </w:tcBorders>
            <w:hideMark/>
          </w:tcPr>
          <w:p w14:paraId="5A60664A" w14:textId="77777777" w:rsidR="00565ECD" w:rsidRPr="00B04564" w:rsidRDefault="00565ECD" w:rsidP="00A0615D">
            <w:pPr>
              <w:pStyle w:val="TAC"/>
              <w:rPr>
                <w:ins w:id="6151" w:author="R4-1809562" w:date="2018-07-11T17:46:00Z"/>
                <w:lang w:val="en-US"/>
              </w:rPr>
            </w:pPr>
            <w:ins w:id="6152" w:author="R4-1809562" w:date="2018-07-11T17:46:00Z">
              <w:r w:rsidRPr="00B04564">
                <w:rPr>
                  <w:lang w:val="en-US"/>
                </w:rPr>
                <w:t>1 MHz</w:t>
              </w:r>
            </w:ins>
          </w:p>
        </w:tc>
      </w:tr>
      <w:tr w:rsidR="00565ECD" w:rsidRPr="00B04564" w14:paraId="7544642D" w14:textId="77777777" w:rsidTr="00A0615D">
        <w:trPr>
          <w:ins w:id="6153" w:author="R4-1809562" w:date="2018-07-11T17:46:00Z"/>
        </w:trPr>
        <w:tc>
          <w:tcPr>
            <w:tcW w:w="1724" w:type="dxa"/>
            <w:tcBorders>
              <w:top w:val="single" w:sz="4" w:space="0" w:color="auto"/>
              <w:left w:val="single" w:sz="4" w:space="0" w:color="auto"/>
              <w:bottom w:val="single" w:sz="4" w:space="0" w:color="auto"/>
              <w:right w:val="single" w:sz="4" w:space="0" w:color="auto"/>
            </w:tcBorders>
          </w:tcPr>
          <w:p w14:paraId="3EA92C27" w14:textId="77777777" w:rsidR="00565ECD" w:rsidRPr="00B04564" w:rsidRDefault="00565ECD" w:rsidP="00A0615D">
            <w:pPr>
              <w:pStyle w:val="TAC"/>
              <w:rPr>
                <w:ins w:id="6154" w:author="R4-1809562" w:date="2018-07-11T17:46:00Z"/>
                <w:kern w:val="2"/>
                <w:szCs w:val="22"/>
                <w:lang w:val="en-US" w:eastAsia="zh-CN"/>
              </w:rPr>
            </w:pPr>
            <w:ins w:id="6155" w:author="R4-1809562" w:date="2018-07-11T17:46:00Z">
              <w:r w:rsidRPr="00B04564">
                <w:rPr>
                  <w:kern w:val="2"/>
                  <w:szCs w:val="22"/>
                  <w:lang w:val="en-US" w:eastAsia="zh-CN"/>
                </w:rPr>
                <w:t>0.1</w:t>
              </w:r>
              <w:r w:rsidRPr="00B04564">
                <w:rPr>
                  <w:rFonts w:cs="Arial"/>
                  <w:kern w:val="2"/>
                  <w:szCs w:val="22"/>
                  <w:lang w:val="en-US" w:eastAsia="zh-CN"/>
                </w:rPr>
                <w:t>*</w:t>
              </w:r>
              <w:r w:rsidRPr="00B04564">
                <w:t>BW</w:t>
              </w:r>
              <w:r w:rsidRPr="00B04564">
                <w:rPr>
                  <w:vertAlign w:val="subscript"/>
                </w:rPr>
                <w:t>contiguous</w:t>
              </w:r>
              <w:r w:rsidRPr="00B04564">
                <w:rPr>
                  <w:lang w:val="en-US"/>
                </w:rPr>
                <w:t xml:space="preserve"> </w:t>
              </w:r>
              <w:r w:rsidRPr="00B04564">
                <w:rPr>
                  <w:lang w:val="en-US"/>
                </w:rPr>
                <w:sym w:font="Symbol" w:char="F0A3"/>
              </w:r>
              <w:r w:rsidRPr="00B04564">
                <w:rPr>
                  <w:lang w:val="en-US"/>
                </w:rPr>
                <w:t xml:space="preserve"> </w:t>
              </w:r>
              <w:r w:rsidRPr="00B04564">
                <w:rPr>
                  <w:rFonts w:cs="v5.0.0"/>
                </w:rPr>
                <w:sym w:font="Symbol" w:char="F044"/>
              </w:r>
              <w:r w:rsidRPr="00B04564">
                <w:rPr>
                  <w:rFonts w:cs="v5.0.0"/>
                </w:rPr>
                <w:t>f</w:t>
              </w:r>
              <w:r w:rsidRPr="00B04564">
                <w:rPr>
                  <w:lang w:val="en-US"/>
                </w:rPr>
                <w:t xml:space="preserve"> &lt; </w:t>
              </w:r>
              <w:r w:rsidRPr="00B04564">
                <w:rPr>
                  <w:rFonts w:cs="v5.0.0"/>
                </w:rPr>
                <w:sym w:font="Symbol" w:char="F044"/>
              </w:r>
              <w:r w:rsidRPr="00B04564">
                <w:rPr>
                  <w:rFonts w:cs="v5.0.0"/>
                </w:rPr>
                <w:t>f</w:t>
              </w:r>
              <w:r w:rsidRPr="00B04564">
                <w:rPr>
                  <w:rFonts w:cs="v5.0.0"/>
                  <w:vertAlign w:val="subscript"/>
                </w:rPr>
                <w:t>max</w:t>
              </w:r>
            </w:ins>
          </w:p>
        </w:tc>
        <w:tc>
          <w:tcPr>
            <w:tcW w:w="2495" w:type="dxa"/>
            <w:hideMark/>
          </w:tcPr>
          <w:p w14:paraId="7B0F9A13" w14:textId="77777777" w:rsidR="00565ECD" w:rsidRPr="00B04564" w:rsidRDefault="00565ECD" w:rsidP="00A0615D">
            <w:pPr>
              <w:pStyle w:val="TAC"/>
              <w:rPr>
                <w:ins w:id="6156" w:author="R4-1809562" w:date="2018-07-11T17:46:00Z"/>
                <w:lang w:val="en-US"/>
              </w:rPr>
            </w:pPr>
            <w:ins w:id="6157" w:author="R4-1809562" w:date="2018-07-11T17:46:00Z">
              <w:r w:rsidRPr="00B04564">
                <w:rPr>
                  <w:kern w:val="2"/>
                  <w:szCs w:val="22"/>
                  <w:lang w:eastAsia="zh-CN"/>
                </w:rPr>
                <w:t>0.1*</w:t>
              </w:r>
              <w:r w:rsidRPr="00B04564">
                <w:rPr>
                  <w:rFonts w:hint="eastAsia"/>
                  <w:lang w:eastAsia="ja-JP"/>
                </w:rPr>
                <w:t xml:space="preserve"> BW</w:t>
              </w:r>
              <w:r w:rsidRPr="00B04564">
                <w:rPr>
                  <w:rFonts w:hint="eastAsia"/>
                  <w:vertAlign w:val="subscript"/>
                  <w:lang w:eastAsia="ja-JP"/>
                </w:rPr>
                <w:t>contiguous</w:t>
              </w:r>
              <w:r w:rsidRPr="00B04564">
                <w:rPr>
                  <w:vertAlign w:val="subscript"/>
                  <w:lang w:eastAsia="ja-JP"/>
                </w:rPr>
                <w:t xml:space="preserve"> </w:t>
              </w:r>
              <w:r w:rsidRPr="00B04564">
                <w:rPr>
                  <w:kern w:val="2"/>
                  <w:szCs w:val="22"/>
                </w:rPr>
                <w:t>+0.5</w:t>
              </w:r>
              <w:r>
                <w:rPr>
                  <w:kern w:val="2"/>
                  <w:szCs w:val="22"/>
                </w:rPr>
                <w:t> </w:t>
              </w:r>
              <w:r w:rsidRPr="00B04564">
                <w:rPr>
                  <w:kern w:val="2"/>
                  <w:szCs w:val="22"/>
                </w:rPr>
                <w:t>MHz</w:t>
              </w:r>
              <w:r w:rsidRPr="00B04564">
                <w:rPr>
                  <w:rFonts w:cs="v5.0.0"/>
                </w:rPr>
                <w:t xml:space="preserve"> </w:t>
              </w:r>
              <w:r w:rsidRPr="00B04564">
                <w:rPr>
                  <w:rFonts w:cs="v5.0.0"/>
                </w:rPr>
                <w:sym w:font="Symbol" w:char="F0A3"/>
              </w:r>
              <w:r w:rsidRPr="00B04564">
                <w:rPr>
                  <w:rFonts w:cs="v5.0.0"/>
                </w:rPr>
                <w:t xml:space="preserve"> f_offset &lt; </w:t>
              </w:r>
              <w:r w:rsidRPr="00B04564">
                <w:rPr>
                  <w:rFonts w:hint="eastAsia"/>
                  <w:lang w:eastAsia="ja-JP"/>
                </w:rPr>
                <w:t>f_</w:t>
              </w:r>
              <w:r w:rsidRPr="00B04564">
                <w:rPr>
                  <w:rFonts w:cs="v5.0.0"/>
                </w:rPr>
                <w:t xml:space="preserve"> offset</w:t>
              </w:r>
              <w:r w:rsidRPr="00B04564">
                <w:rPr>
                  <w:rFonts w:cs="v5.0.0" w:hint="eastAsia"/>
                  <w:vertAlign w:val="subscript"/>
                  <w:lang w:eastAsia="ja-JP"/>
                </w:rPr>
                <w:t>max</w:t>
              </w:r>
            </w:ins>
          </w:p>
        </w:tc>
        <w:tc>
          <w:tcPr>
            <w:tcW w:w="2693" w:type="dxa"/>
            <w:tcBorders>
              <w:top w:val="single" w:sz="4" w:space="0" w:color="auto"/>
              <w:left w:val="single" w:sz="4" w:space="0" w:color="auto"/>
              <w:bottom w:val="single" w:sz="4" w:space="0" w:color="auto"/>
              <w:right w:val="single" w:sz="4" w:space="0" w:color="auto"/>
            </w:tcBorders>
            <w:hideMark/>
          </w:tcPr>
          <w:p w14:paraId="2096B6CD" w14:textId="77777777" w:rsidR="00565ECD" w:rsidRPr="00CA3DA7" w:rsidRDefault="00565ECD" w:rsidP="00A0615D">
            <w:pPr>
              <w:pStyle w:val="TAC"/>
              <w:rPr>
                <w:ins w:id="6158" w:author="R4-1809562" w:date="2018-07-11T17:46:00Z"/>
                <w:rFonts w:eastAsia="MS Mincho"/>
              </w:rPr>
            </w:pPr>
            <w:ins w:id="6159" w:author="R4-1809562" w:date="2018-07-11T17:46:00Z">
              <w:r w:rsidRPr="00CA3DA7">
                <w:rPr>
                  <w:rFonts w:eastAsia="MS Mincho"/>
                  <w:lang w:val="en-US"/>
                </w:rPr>
                <w:t>Min(-13 </w:t>
              </w:r>
              <w:r w:rsidRPr="000B49F6">
                <w:rPr>
                  <w:rFonts w:eastAsia="MS Mincho"/>
                  <w:highlight w:val="yellow"/>
                  <w:lang w:val="en-US"/>
                </w:rPr>
                <w:t>+ FFS</w:t>
              </w:r>
              <w:r>
                <w:rPr>
                  <w:rFonts w:eastAsia="MS Mincho"/>
                  <w:lang w:val="en-US"/>
                </w:rPr>
                <w:t xml:space="preserve"> </w:t>
              </w:r>
              <w:r w:rsidRPr="00CA3DA7">
                <w:rPr>
                  <w:rFonts w:eastAsia="MS Mincho"/>
                  <w:lang w:val="en-US"/>
                </w:rPr>
                <w:t>dBm, Max(P</w:t>
              </w:r>
              <w:r w:rsidRPr="00CA3DA7">
                <w:rPr>
                  <w:rFonts w:eastAsia="MS Mincho"/>
                  <w:vertAlign w:val="subscript"/>
                  <w:lang w:val="en-US"/>
                </w:rPr>
                <w:t>Tx</w:t>
              </w:r>
              <w:r w:rsidRPr="00CA3DA7">
                <w:rPr>
                  <w:rFonts w:eastAsia="MS Mincho"/>
                  <w:lang w:val="en-US"/>
                </w:rPr>
                <w:t xml:space="preserve"> – 41 </w:t>
              </w:r>
              <w:r w:rsidRPr="000B49F6">
                <w:rPr>
                  <w:rFonts w:eastAsia="MS Mincho"/>
                  <w:highlight w:val="yellow"/>
                  <w:lang w:val="en-US"/>
                </w:rPr>
                <w:t>+ FFS</w:t>
              </w:r>
              <w:r>
                <w:rPr>
                  <w:rFonts w:eastAsia="MS Mincho"/>
                  <w:lang w:val="en-US"/>
                </w:rPr>
                <w:t xml:space="preserve"> </w:t>
              </w:r>
              <w:r w:rsidRPr="00CA3DA7">
                <w:rPr>
                  <w:rFonts w:eastAsia="MS Mincho"/>
                  <w:lang w:val="en-US"/>
                </w:rPr>
                <w:t xml:space="preserve">dB, -20 </w:t>
              </w:r>
              <w:r w:rsidRPr="000B49F6">
                <w:rPr>
                  <w:rFonts w:eastAsia="MS Mincho"/>
                  <w:highlight w:val="yellow"/>
                  <w:lang w:val="en-US"/>
                </w:rPr>
                <w:t>+ FFS</w:t>
              </w:r>
              <w:r>
                <w:rPr>
                  <w:rFonts w:eastAsia="MS Mincho"/>
                  <w:lang w:val="en-US"/>
                </w:rPr>
                <w:t xml:space="preserve"> </w:t>
              </w:r>
              <w:r w:rsidRPr="00CA3DA7">
                <w:rPr>
                  <w:rFonts w:eastAsia="MS Mincho"/>
                  <w:lang w:val="en-US"/>
                </w:rPr>
                <w:t>dBm))</w:t>
              </w:r>
            </w:ins>
          </w:p>
          <w:p w14:paraId="50EF9F87" w14:textId="77777777" w:rsidR="00565ECD" w:rsidRPr="00B04564" w:rsidRDefault="00565ECD" w:rsidP="00A0615D">
            <w:pPr>
              <w:pStyle w:val="TAC"/>
              <w:rPr>
                <w:ins w:id="6160" w:author="R4-1809562" w:date="2018-07-11T17:46:00Z"/>
                <w:lang w:val="en-US"/>
              </w:rPr>
            </w:pPr>
          </w:p>
        </w:tc>
        <w:tc>
          <w:tcPr>
            <w:tcW w:w="1560" w:type="dxa"/>
            <w:tcBorders>
              <w:top w:val="single" w:sz="4" w:space="0" w:color="auto"/>
              <w:left w:val="single" w:sz="4" w:space="0" w:color="auto"/>
              <w:bottom w:val="single" w:sz="4" w:space="0" w:color="auto"/>
              <w:right w:val="single" w:sz="4" w:space="0" w:color="auto"/>
            </w:tcBorders>
            <w:hideMark/>
          </w:tcPr>
          <w:p w14:paraId="13C7DBB5" w14:textId="77777777" w:rsidR="00565ECD" w:rsidRPr="00B04564" w:rsidRDefault="00565ECD" w:rsidP="00A0615D">
            <w:pPr>
              <w:pStyle w:val="TAC"/>
              <w:rPr>
                <w:ins w:id="6161" w:author="R4-1809562" w:date="2018-07-11T17:46:00Z"/>
                <w:lang w:val="en-US"/>
              </w:rPr>
            </w:pPr>
            <w:ins w:id="6162" w:author="R4-1809562" w:date="2018-07-11T17:46:00Z">
              <w:r w:rsidRPr="00B04564">
                <w:rPr>
                  <w:lang w:val="en-US"/>
                </w:rPr>
                <w:t>1 MHz</w:t>
              </w:r>
            </w:ins>
          </w:p>
        </w:tc>
      </w:tr>
      <w:tr w:rsidR="00565ECD" w:rsidRPr="00B04564" w14:paraId="0936FD5C" w14:textId="77777777" w:rsidTr="00A0615D">
        <w:trPr>
          <w:ins w:id="6163" w:author="R4-1809562" w:date="2018-07-11T17:46:00Z"/>
        </w:trPr>
        <w:tc>
          <w:tcPr>
            <w:tcW w:w="8472" w:type="dxa"/>
            <w:gridSpan w:val="4"/>
            <w:tcBorders>
              <w:top w:val="single" w:sz="4" w:space="0" w:color="auto"/>
              <w:left w:val="single" w:sz="4" w:space="0" w:color="auto"/>
              <w:bottom w:val="single" w:sz="4" w:space="0" w:color="auto"/>
              <w:right w:val="single" w:sz="4" w:space="0" w:color="auto"/>
            </w:tcBorders>
          </w:tcPr>
          <w:p w14:paraId="5BC3FFBE" w14:textId="5255007E" w:rsidR="00565ECD" w:rsidRPr="00B04564" w:rsidRDefault="00565ECD" w:rsidP="00A0615D">
            <w:pPr>
              <w:pStyle w:val="TAC"/>
              <w:jc w:val="left"/>
              <w:rPr>
                <w:ins w:id="6164" w:author="R4-1809562" w:date="2018-07-11T17:46:00Z"/>
                <w:lang w:val="en-US"/>
              </w:rPr>
            </w:pPr>
            <w:ins w:id="6165" w:author="R4-1809562" w:date="2018-07-11T17:46:00Z">
              <w:r w:rsidRPr="00B04564">
                <w:rPr>
                  <w:szCs w:val="18"/>
                  <w:lang w:val="en-US"/>
                </w:rPr>
                <w:t xml:space="preserve">NOTE: For non-contiguous spectrum operation within any operating band the </w:t>
              </w:r>
              <w:r w:rsidRPr="00B04564">
                <w:rPr>
                  <w:iCs/>
                  <w:szCs w:val="18"/>
                  <w:lang w:val="en-US"/>
                </w:rPr>
                <w:t>limit</w:t>
              </w:r>
              <w:r w:rsidRPr="00B04564">
                <w:rPr>
                  <w:i/>
                  <w:iCs/>
                  <w:szCs w:val="18"/>
                  <w:lang w:val="en-US"/>
                </w:rPr>
                <w:t xml:space="preserve"> </w:t>
              </w:r>
              <w:r w:rsidRPr="00B04564">
                <w:rPr>
                  <w:szCs w:val="18"/>
                  <w:lang w:val="en-US"/>
                </w:rPr>
                <w:t>within sub-block gaps is calculated as a cumulative sum of contributions from adjacent sub blocks on each side of the sub block gap.</w:t>
              </w:r>
            </w:ins>
          </w:p>
        </w:tc>
      </w:tr>
    </w:tbl>
    <w:p w14:paraId="1DA26407" w14:textId="77777777" w:rsidR="00565ECD" w:rsidRDefault="00565ECD" w:rsidP="00565ECD">
      <w:pPr>
        <w:rPr>
          <w:ins w:id="6166" w:author="R4-1809562" w:date="2018-07-11T17:46:00Z"/>
          <w:lang w:eastAsia="zh-CN"/>
        </w:rPr>
      </w:pPr>
    </w:p>
    <w:p w14:paraId="77BAB2F0" w14:textId="1A6B4558" w:rsidR="002E2E09" w:rsidRDefault="00C03DC4" w:rsidP="002E2E09">
      <w:pPr>
        <w:pStyle w:val="Heading3"/>
      </w:pPr>
      <w:bookmarkStart w:id="6167" w:name="_Toc481653327"/>
      <w:bookmarkStart w:id="6168" w:name="_Toc519094990"/>
      <w:r>
        <w:t>6.7</w:t>
      </w:r>
      <w:r w:rsidR="002E2E09">
        <w:t>.5</w:t>
      </w:r>
      <w:r w:rsidR="002E2E09">
        <w:tab/>
        <w:t xml:space="preserve">OTA </w:t>
      </w:r>
      <w:r w:rsidR="009E4AC1">
        <w:t>t</w:t>
      </w:r>
      <w:r w:rsidR="002E2E09">
        <w:t>ransmitter spurious emissions</w:t>
      </w:r>
      <w:bookmarkEnd w:id="6167"/>
      <w:bookmarkEnd w:id="6168"/>
    </w:p>
    <w:p w14:paraId="506F8969" w14:textId="412298D4" w:rsidR="002E2E09" w:rsidDel="001769D4" w:rsidRDefault="002E2E09" w:rsidP="002E2E09">
      <w:pPr>
        <w:pStyle w:val="Guidance"/>
        <w:rPr>
          <w:ins w:id="6169" w:author="R4-1809495" w:date="2018-07-11T16:45:00Z"/>
          <w:del w:id="6170" w:author="Huawei" w:date="2018-07-11T18:14:00Z"/>
        </w:rPr>
      </w:pPr>
      <w:del w:id="6171" w:author="Huawei" w:date="2018-07-11T18:14:00Z">
        <w:r w:rsidDel="001769D4">
          <w:delText>Detailed structure of the subclause is TBD.</w:delText>
        </w:r>
      </w:del>
    </w:p>
    <w:p w14:paraId="42F5B17B" w14:textId="77777777" w:rsidR="00B47796" w:rsidRPr="00CB7773" w:rsidRDefault="00B47796" w:rsidP="00B47796">
      <w:pPr>
        <w:keepNext/>
        <w:keepLines/>
        <w:overflowPunct w:val="0"/>
        <w:autoSpaceDE w:val="0"/>
        <w:autoSpaceDN w:val="0"/>
        <w:adjustRightInd w:val="0"/>
        <w:spacing w:before="120"/>
        <w:ind w:left="1418" w:hanging="1418"/>
        <w:textAlignment w:val="baseline"/>
        <w:outlineLvl w:val="3"/>
        <w:rPr>
          <w:ins w:id="6172" w:author="R4-1809495" w:date="2018-07-11T16:45:00Z"/>
          <w:rFonts w:ascii="Arial" w:hAnsi="Arial"/>
          <w:sz w:val="24"/>
          <w:lang w:val="x-none"/>
        </w:rPr>
      </w:pPr>
      <w:bookmarkStart w:id="6173" w:name="_Toc512334297"/>
      <w:ins w:id="6174" w:author="R4-1809495" w:date="2018-07-11T16:45:00Z">
        <w:r>
          <w:rPr>
            <w:rFonts w:ascii="Arial" w:hAnsi="Arial"/>
            <w:sz w:val="24"/>
            <w:lang w:val="x-none"/>
          </w:rPr>
          <w:t>6.7.</w:t>
        </w:r>
        <w:r>
          <w:rPr>
            <w:rFonts w:ascii="Arial" w:hAnsi="Arial"/>
            <w:sz w:val="24"/>
          </w:rPr>
          <w:t>5</w:t>
        </w:r>
        <w:r w:rsidRPr="00CB7773">
          <w:rPr>
            <w:rFonts w:ascii="Arial" w:hAnsi="Arial"/>
            <w:sz w:val="24"/>
            <w:lang w:val="x-none"/>
          </w:rPr>
          <w:t>.1</w:t>
        </w:r>
        <w:r w:rsidRPr="00CB7773">
          <w:rPr>
            <w:rFonts w:ascii="Arial" w:hAnsi="Arial"/>
            <w:sz w:val="24"/>
            <w:lang w:val="x-none"/>
          </w:rPr>
          <w:tab/>
        </w:r>
        <w:commentRangeStart w:id="6175"/>
        <w:r w:rsidRPr="00CB7773">
          <w:rPr>
            <w:rFonts w:ascii="Arial" w:hAnsi="Arial"/>
            <w:sz w:val="24"/>
            <w:lang w:val="x-none"/>
          </w:rPr>
          <w:t>General</w:t>
        </w:r>
        <w:bookmarkEnd w:id="6173"/>
        <w:r w:rsidRPr="00CB7773">
          <w:rPr>
            <w:rFonts w:ascii="Arial" w:hAnsi="Arial"/>
            <w:sz w:val="24"/>
            <w:lang w:val="x-none"/>
          </w:rPr>
          <w:tab/>
        </w:r>
        <w:commentRangeEnd w:id="6175"/>
        <w:r>
          <w:rPr>
            <w:rStyle w:val="CommentReference"/>
            <w:lang w:val="x-none"/>
          </w:rPr>
          <w:commentReference w:id="6175"/>
        </w:r>
      </w:ins>
    </w:p>
    <w:p w14:paraId="66A6A6E7" w14:textId="77777777" w:rsidR="00B47796" w:rsidRPr="00B04564" w:rsidRDefault="00B47796" w:rsidP="00B47796">
      <w:pPr>
        <w:rPr>
          <w:ins w:id="6176" w:author="R4-1809495" w:date="2018-07-11T16:45:00Z"/>
          <w:rFonts w:cs="v5.0.0"/>
        </w:rPr>
      </w:pPr>
      <w:ins w:id="6177" w:author="R4-1809495" w:date="2018-07-11T16:45:00Z">
        <w:r w:rsidRPr="00B04564">
          <w:rPr>
            <w:rFonts w:cs="v5.0.0"/>
          </w:rPr>
          <w:t>Unless otherwise stated, all requirements are measured as mean power.</w:t>
        </w:r>
      </w:ins>
    </w:p>
    <w:p w14:paraId="225DE95A" w14:textId="77777777" w:rsidR="00B47796" w:rsidRPr="00B04564" w:rsidRDefault="00B47796" w:rsidP="00B47796">
      <w:pPr>
        <w:rPr>
          <w:ins w:id="6178" w:author="R4-1809495" w:date="2018-07-11T16:45:00Z"/>
        </w:rPr>
      </w:pPr>
      <w:ins w:id="6179" w:author="R4-1809495" w:date="2018-07-11T16:45:00Z">
        <w:r w:rsidRPr="00B04564">
          <w:t>The OTA spurious emissions limits are specified as TRP per RIB unless otherwise stated.</w:t>
        </w:r>
      </w:ins>
    </w:p>
    <w:p w14:paraId="07CDD7B9" w14:textId="77777777" w:rsidR="00B47796" w:rsidRPr="00B04564" w:rsidRDefault="00B47796" w:rsidP="00B47796">
      <w:pPr>
        <w:rPr>
          <w:ins w:id="6180" w:author="R4-1809495" w:date="2018-07-11T16:45:00Z"/>
        </w:rPr>
      </w:pPr>
      <w:bookmarkStart w:id="6181" w:name="_Toc512334298"/>
      <w:ins w:id="6182" w:author="R4-1809495" w:date="2018-07-11T16:45:00Z">
        <w:r w:rsidRPr="00B04564">
          <w:t xml:space="preserve">The OTA transmitter spurious emission limits for </w:t>
        </w:r>
        <w:commentRangeStart w:id="6183"/>
        <w:r w:rsidRPr="00B04564">
          <w:t>FR1</w:t>
        </w:r>
        <w:commentRangeEnd w:id="6183"/>
        <w:r>
          <w:rPr>
            <w:rStyle w:val="CommentReference"/>
            <w:lang w:val="x-none"/>
          </w:rPr>
          <w:commentReference w:id="6183"/>
        </w:r>
        <w:r w:rsidRPr="00B04564">
          <w:t xml:space="preserve"> shall apply from 30 MHz to 12.75 GHz, excluding the frequency range from </w:t>
        </w:r>
        <w:r w:rsidRPr="00B04564">
          <w:rPr>
            <w:rFonts w:cs="v5.0.0"/>
          </w:rPr>
          <w:t>Δf</w:t>
        </w:r>
        <w:r w:rsidRPr="00B04564">
          <w:rPr>
            <w:rFonts w:cs="v5.0.0"/>
            <w:vertAlign w:val="subscript"/>
          </w:rPr>
          <w:t>OBUE</w:t>
        </w:r>
        <w:r w:rsidRPr="00B04564" w:rsidDel="006D2990">
          <w:t xml:space="preserve"> </w:t>
        </w:r>
        <w:r w:rsidRPr="00B04564">
          <w:t xml:space="preserve">below the lowest frequency of each supported downlink operating band, up to </w:t>
        </w:r>
        <w:r w:rsidRPr="00B04564">
          <w:rPr>
            <w:rFonts w:cs="v5.0.0"/>
          </w:rPr>
          <w:t>Δf</w:t>
        </w:r>
        <w:r w:rsidRPr="00B04564">
          <w:rPr>
            <w:rFonts w:cs="v5.0.0"/>
            <w:vertAlign w:val="subscript"/>
          </w:rPr>
          <w:t>OBUE</w:t>
        </w:r>
        <w:r w:rsidRPr="00B04564" w:rsidDel="001314A4">
          <w:rPr>
            <w:lang w:eastAsia="zh-CN"/>
          </w:rPr>
          <w:t xml:space="preserve"> </w:t>
        </w:r>
        <w:r w:rsidRPr="00B04564">
          <w:t xml:space="preserve">above the highest frequency of each supported downlink operating band, where the </w:t>
        </w:r>
        <w:r w:rsidRPr="00B04564">
          <w:rPr>
            <w:rFonts w:cs="v5.0.0"/>
          </w:rPr>
          <w:t>Δf</w:t>
        </w:r>
        <w:r w:rsidRPr="00B04564">
          <w:rPr>
            <w:rFonts w:cs="v5.0.0"/>
            <w:vertAlign w:val="subscript"/>
          </w:rPr>
          <w:t>OBUE</w:t>
        </w:r>
        <w:r w:rsidRPr="00B04564">
          <w:rPr>
            <w:rFonts w:cs="v5.0.0"/>
          </w:rPr>
          <w:t xml:space="preserve"> is defined in subclause 6.6.1</w:t>
        </w:r>
        <w:r w:rsidRPr="00B04564">
          <w:t>. For some FR1 operating bands, the upper limit is higher than 12.75 GHz in order to comply with the 5</w:t>
        </w:r>
        <w:r w:rsidRPr="00B04564">
          <w:rPr>
            <w:vertAlign w:val="superscript"/>
          </w:rPr>
          <w:t>th</w:t>
        </w:r>
        <w:r w:rsidRPr="00B04564">
          <w:t xml:space="preserve"> harmonic limit of the downlink operating band, as specified in ITU-R recommendation SM.329 [2].</w:t>
        </w:r>
      </w:ins>
    </w:p>
    <w:p w14:paraId="7ED98641" w14:textId="15E17029" w:rsidR="00B47796" w:rsidRPr="00B04564" w:rsidRDefault="00B47796" w:rsidP="00B47796">
      <w:pPr>
        <w:rPr>
          <w:ins w:id="6184" w:author="R4-1809495" w:date="2018-07-11T16:45:00Z"/>
        </w:rPr>
      </w:pPr>
      <w:ins w:id="6185" w:author="R4-1809495" w:date="2018-07-11T16:45:00Z">
        <w:r w:rsidRPr="00B04564">
          <w:t>[For multi-band RIB this exclusion applies for each supported operating band.]</w:t>
        </w:r>
      </w:ins>
    </w:p>
    <w:p w14:paraId="7A0078B3" w14:textId="77777777" w:rsidR="00B47796" w:rsidRPr="00B04564" w:rsidRDefault="00B47796" w:rsidP="00B47796">
      <w:pPr>
        <w:rPr>
          <w:ins w:id="6186" w:author="R4-1809495" w:date="2018-07-11T16:45:00Z"/>
          <w:rFonts w:cs="v4.2.0"/>
        </w:rPr>
      </w:pPr>
      <w:ins w:id="6187" w:author="R4-1809495" w:date="2018-07-11T16:45:00Z">
        <w:r w:rsidRPr="00B04564">
          <w:rPr>
            <w:rFonts w:cs="v4.2.0"/>
          </w:rPr>
          <w:t xml:space="preserve">The requirements shall apply whatever the type of transmitter considered (single carrier or multi-carrier). It applies for all transmission modes foreseen by the manufacturer’s specification. </w:t>
        </w:r>
      </w:ins>
    </w:p>
    <w:p w14:paraId="7F236C6D" w14:textId="77777777" w:rsidR="00B47796" w:rsidRDefault="00B47796" w:rsidP="00B47796">
      <w:pPr>
        <w:pStyle w:val="BodyText"/>
        <w:rPr>
          <w:ins w:id="6188" w:author="R4-1809495" w:date="2018-07-11T16:45:00Z"/>
          <w:lang w:val="en-GB"/>
        </w:rPr>
      </w:pPr>
      <w:ins w:id="6189" w:author="R4-1809495" w:date="2018-07-11T16:45:00Z">
        <w:r w:rsidRPr="00B04564">
          <w:t>BS type 1-O requirements consists of OTA transmitter spurious emission requirements based on TRP and co-location requirements not based on TRP.</w:t>
        </w:r>
      </w:ins>
    </w:p>
    <w:p w14:paraId="0D03861D" w14:textId="77777777" w:rsidR="00B47796" w:rsidRPr="00B04564" w:rsidRDefault="00B47796" w:rsidP="00B47796">
      <w:pPr>
        <w:rPr>
          <w:ins w:id="6190" w:author="R4-1809495" w:date="2018-07-11T16:45:00Z"/>
        </w:rPr>
      </w:pPr>
      <w:ins w:id="6191" w:author="R4-1809495" w:date="2018-07-11T16:45:00Z">
        <w:r w:rsidRPr="00B04564">
          <w:t xml:space="preserve">In </w:t>
        </w:r>
        <w:commentRangeStart w:id="6192"/>
        <w:r w:rsidRPr="00B04564">
          <w:t>FR2</w:t>
        </w:r>
        <w:commentRangeEnd w:id="6192"/>
        <w:r>
          <w:rPr>
            <w:rStyle w:val="CommentReference"/>
            <w:lang w:val="x-none"/>
          </w:rPr>
          <w:commentReference w:id="6192"/>
        </w:r>
        <w:r w:rsidRPr="00B04564">
          <w:t>, the OTA transmitter spurious emission limits apply from 30 MHz to 2</w:t>
        </w:r>
        <w:r w:rsidRPr="00B04564">
          <w:rPr>
            <w:vertAlign w:val="superscript"/>
          </w:rPr>
          <w:t>nd</w:t>
        </w:r>
        <w:r w:rsidRPr="00B04564">
          <w:t xml:space="preserve"> harmonic of the upper frequency edge of the downlink </w:t>
        </w:r>
        <w:r w:rsidRPr="00B04564">
          <w:rPr>
            <w:i/>
          </w:rPr>
          <w:t>operating band</w:t>
        </w:r>
        <w:r w:rsidRPr="00B04564">
          <w:t xml:space="preserve">, excluding the frequency range from </w:t>
        </w:r>
        <w:r w:rsidRPr="00B04564">
          <w:rPr>
            <w:rFonts w:cs="v5.0.0"/>
          </w:rPr>
          <w:t>Δf</w:t>
        </w:r>
        <w:r w:rsidRPr="00B04564">
          <w:rPr>
            <w:rFonts w:cs="v5.0.0"/>
            <w:vertAlign w:val="subscript"/>
          </w:rPr>
          <w:t>OBUE</w:t>
        </w:r>
        <w:r w:rsidRPr="00B04564" w:rsidDel="006D2990">
          <w:t xml:space="preserve"> </w:t>
        </w:r>
        <w:r w:rsidRPr="00B04564">
          <w:t xml:space="preserve">below the lowest frequency of the downlink </w:t>
        </w:r>
        <w:r w:rsidRPr="00B04564">
          <w:rPr>
            <w:i/>
          </w:rPr>
          <w:t>operating band</w:t>
        </w:r>
        <w:r w:rsidRPr="00B04564">
          <w:t xml:space="preserve">, up to </w:t>
        </w:r>
        <w:r w:rsidRPr="00B04564">
          <w:rPr>
            <w:rFonts w:cs="v5.0.0"/>
          </w:rPr>
          <w:t>Δf</w:t>
        </w:r>
        <w:r w:rsidRPr="00B04564">
          <w:rPr>
            <w:rFonts w:cs="v5.0.0"/>
            <w:vertAlign w:val="subscript"/>
          </w:rPr>
          <w:t>OBUE</w:t>
        </w:r>
        <w:r w:rsidRPr="00B04564" w:rsidDel="001314A4">
          <w:rPr>
            <w:lang w:eastAsia="zh-CN"/>
          </w:rPr>
          <w:t xml:space="preserve"> </w:t>
        </w:r>
        <w:r w:rsidRPr="00B04564">
          <w:t xml:space="preserve">above the highest frequency of the downlink </w:t>
        </w:r>
        <w:r w:rsidRPr="00B04564">
          <w:rPr>
            <w:i/>
          </w:rPr>
          <w:t>operating band</w:t>
        </w:r>
        <w:r w:rsidRPr="00B04564">
          <w:t xml:space="preserve">, where the </w:t>
        </w:r>
        <w:r w:rsidRPr="00B04564">
          <w:rPr>
            <w:rFonts w:cs="v5.0.0"/>
          </w:rPr>
          <w:t>Δf</w:t>
        </w:r>
        <w:r w:rsidRPr="00B04564">
          <w:rPr>
            <w:rFonts w:cs="v5.0.0"/>
            <w:vertAlign w:val="subscript"/>
          </w:rPr>
          <w:t>OBUE</w:t>
        </w:r>
        <w:r w:rsidRPr="00B04564">
          <w:rPr>
            <w:rFonts w:cs="v5.0.0"/>
          </w:rPr>
          <w:t xml:space="preserve"> is defined in table 9.7.1-1</w:t>
        </w:r>
        <w:r w:rsidRPr="00B04564">
          <w:t>.</w:t>
        </w:r>
      </w:ins>
    </w:p>
    <w:p w14:paraId="4653B8C2" w14:textId="77777777" w:rsidR="00B47796" w:rsidRPr="00CB7773" w:rsidRDefault="00B47796" w:rsidP="00B47796">
      <w:pPr>
        <w:keepNext/>
        <w:keepLines/>
        <w:overflowPunct w:val="0"/>
        <w:autoSpaceDE w:val="0"/>
        <w:autoSpaceDN w:val="0"/>
        <w:adjustRightInd w:val="0"/>
        <w:spacing w:before="120"/>
        <w:ind w:left="1418" w:hanging="1418"/>
        <w:textAlignment w:val="baseline"/>
        <w:outlineLvl w:val="3"/>
        <w:rPr>
          <w:ins w:id="6193" w:author="R4-1809495" w:date="2018-07-11T16:45:00Z"/>
          <w:rFonts w:ascii="Arial" w:hAnsi="Arial"/>
          <w:sz w:val="24"/>
        </w:rPr>
      </w:pPr>
      <w:ins w:id="6194" w:author="R4-1809495" w:date="2018-07-11T16:45:00Z">
        <w:r>
          <w:rPr>
            <w:rFonts w:ascii="Arial" w:hAnsi="Arial"/>
            <w:sz w:val="24"/>
            <w:lang w:val="x-none"/>
          </w:rPr>
          <w:lastRenderedPageBreak/>
          <w:t>6.7.</w:t>
        </w:r>
        <w:r>
          <w:rPr>
            <w:rFonts w:ascii="Arial" w:hAnsi="Arial"/>
            <w:sz w:val="24"/>
          </w:rPr>
          <w:t>5</w:t>
        </w:r>
        <w:r w:rsidRPr="00CB7773">
          <w:rPr>
            <w:rFonts w:ascii="Arial" w:hAnsi="Arial"/>
            <w:sz w:val="24"/>
            <w:lang w:val="x-none"/>
          </w:rPr>
          <w:t>.2</w:t>
        </w:r>
        <w:r w:rsidRPr="00CB7773">
          <w:rPr>
            <w:rFonts w:ascii="Arial" w:hAnsi="Arial"/>
            <w:sz w:val="24"/>
            <w:lang w:val="x-none"/>
          </w:rPr>
          <w:tab/>
        </w:r>
        <w:bookmarkEnd w:id="6181"/>
        <w:r w:rsidRPr="001C686E">
          <w:rPr>
            <w:rFonts w:ascii="Arial" w:hAnsi="Arial"/>
            <w:sz w:val="24"/>
            <w:lang w:val="x-none"/>
          </w:rPr>
          <w:t>General OTA transmitter spurious emissions requirements</w:t>
        </w:r>
      </w:ins>
    </w:p>
    <w:p w14:paraId="14E3C6DE" w14:textId="77777777" w:rsidR="00B47796" w:rsidRDefault="00B47796" w:rsidP="00B47796">
      <w:pPr>
        <w:keepNext/>
        <w:keepLines/>
        <w:overflowPunct w:val="0"/>
        <w:autoSpaceDE w:val="0"/>
        <w:autoSpaceDN w:val="0"/>
        <w:adjustRightInd w:val="0"/>
        <w:spacing w:before="120"/>
        <w:ind w:left="1701" w:hanging="1701"/>
        <w:textAlignment w:val="baseline"/>
        <w:outlineLvl w:val="4"/>
        <w:rPr>
          <w:ins w:id="6195" w:author="R4-1809495" w:date="2018-07-11T16:45:00Z"/>
          <w:rFonts w:ascii="Arial" w:hAnsi="Arial"/>
          <w:sz w:val="22"/>
          <w:lang w:eastAsia="sv-SE"/>
        </w:rPr>
      </w:pPr>
      <w:bookmarkStart w:id="6196" w:name="_Toc512334299"/>
      <w:ins w:id="6197" w:author="R4-1809495" w:date="2018-07-11T16:45:00Z">
        <w:r w:rsidRPr="00CB7773">
          <w:rPr>
            <w:rFonts w:ascii="Arial" w:hAnsi="Arial"/>
            <w:sz w:val="22"/>
            <w:lang w:val="x-none" w:eastAsia="sv-SE"/>
          </w:rPr>
          <w:t>6.</w:t>
        </w:r>
        <w:r>
          <w:rPr>
            <w:rFonts w:ascii="Arial" w:hAnsi="Arial"/>
            <w:sz w:val="22"/>
            <w:lang w:eastAsia="sv-SE"/>
          </w:rPr>
          <w:t>7.5</w:t>
        </w:r>
        <w:r w:rsidRPr="00CB7773">
          <w:rPr>
            <w:rFonts w:ascii="Arial" w:hAnsi="Arial"/>
            <w:sz w:val="22"/>
            <w:lang w:eastAsia="sv-SE"/>
          </w:rPr>
          <w:t>.2.1</w:t>
        </w:r>
        <w:r w:rsidRPr="00CB7773">
          <w:rPr>
            <w:rFonts w:ascii="Arial" w:hAnsi="Arial"/>
            <w:sz w:val="22"/>
            <w:lang w:val="x-none" w:eastAsia="sv-SE"/>
          </w:rPr>
          <w:tab/>
        </w:r>
        <w:commentRangeStart w:id="6198"/>
        <w:r w:rsidRPr="00CB7773">
          <w:rPr>
            <w:rFonts w:ascii="Arial" w:hAnsi="Arial"/>
            <w:sz w:val="22"/>
            <w:lang w:val="x-none" w:eastAsia="sv-SE"/>
          </w:rPr>
          <w:t>Definition and applicability</w:t>
        </w:r>
        <w:bookmarkEnd w:id="6196"/>
        <w:commentRangeEnd w:id="6198"/>
        <w:r>
          <w:rPr>
            <w:rStyle w:val="CommentReference"/>
            <w:lang w:val="x-none"/>
          </w:rPr>
          <w:commentReference w:id="6198"/>
        </w:r>
      </w:ins>
    </w:p>
    <w:p w14:paraId="0150E4B4" w14:textId="77777777" w:rsidR="00B47796" w:rsidRDefault="00B47796" w:rsidP="00B47796">
      <w:pPr>
        <w:rPr>
          <w:ins w:id="6199" w:author="R4-1809495" w:date="2018-07-11T16:45:00Z"/>
        </w:rPr>
      </w:pPr>
      <w:bookmarkStart w:id="6200" w:name="_Toc512334300"/>
      <w:ins w:id="6201" w:author="R4-1809495" w:date="2018-07-11T16:45:00Z">
        <w:r w:rsidRPr="00CB7773">
          <w:t xml:space="preserve">The </w:t>
        </w:r>
        <w:r w:rsidRPr="001C686E">
          <w:t xml:space="preserve">General OTA transmitter spurious emissions requirements </w:t>
        </w:r>
        <w:r w:rsidRPr="00CB7773">
          <w:t>are TRP per cell unless otherwise specified.</w:t>
        </w:r>
      </w:ins>
    </w:p>
    <w:p w14:paraId="17628DC2" w14:textId="77777777" w:rsidR="00B47796" w:rsidRDefault="00B47796" w:rsidP="00B47796">
      <w:pPr>
        <w:keepNext/>
        <w:keepLines/>
        <w:overflowPunct w:val="0"/>
        <w:autoSpaceDE w:val="0"/>
        <w:autoSpaceDN w:val="0"/>
        <w:adjustRightInd w:val="0"/>
        <w:spacing w:before="120"/>
        <w:ind w:left="1701" w:hanging="1701"/>
        <w:textAlignment w:val="baseline"/>
        <w:outlineLvl w:val="4"/>
        <w:rPr>
          <w:ins w:id="6202" w:author="R4-1809495" w:date="2018-07-11T16:45:00Z"/>
          <w:rFonts w:ascii="Arial" w:hAnsi="Arial"/>
          <w:sz w:val="22"/>
          <w:lang w:eastAsia="sv-SE"/>
        </w:rPr>
      </w:pPr>
      <w:ins w:id="6203" w:author="R4-1809495" w:date="2018-07-11T16:45:00Z">
        <w:r w:rsidRPr="00CB7773">
          <w:rPr>
            <w:rFonts w:ascii="Arial" w:hAnsi="Arial"/>
            <w:sz w:val="22"/>
            <w:lang w:val="x-none" w:eastAsia="sv-SE"/>
          </w:rPr>
          <w:t>6.</w:t>
        </w:r>
        <w:r>
          <w:rPr>
            <w:rFonts w:ascii="Arial" w:hAnsi="Arial"/>
            <w:sz w:val="22"/>
            <w:lang w:eastAsia="sv-SE"/>
          </w:rPr>
          <w:t>7.5</w:t>
        </w:r>
        <w:r w:rsidRPr="00CB7773">
          <w:rPr>
            <w:rFonts w:ascii="Arial" w:hAnsi="Arial"/>
            <w:sz w:val="22"/>
            <w:lang w:eastAsia="sv-SE"/>
          </w:rPr>
          <w:t>.2.2</w:t>
        </w:r>
        <w:r w:rsidRPr="00CB7773">
          <w:rPr>
            <w:rFonts w:ascii="Arial" w:hAnsi="Arial"/>
            <w:sz w:val="22"/>
            <w:lang w:val="x-none" w:eastAsia="sv-SE"/>
          </w:rPr>
          <w:tab/>
          <w:t>Minimum Requirement</w:t>
        </w:r>
        <w:bookmarkEnd w:id="6200"/>
      </w:ins>
    </w:p>
    <w:p w14:paraId="3AE50014" w14:textId="049884B4" w:rsidR="00B47796" w:rsidRDefault="00B47796" w:rsidP="00B47796">
      <w:pPr>
        <w:tabs>
          <w:tab w:val="left" w:pos="360"/>
        </w:tabs>
        <w:rPr>
          <w:ins w:id="6204" w:author="R4-1809495" w:date="2018-07-11T16:45:00Z"/>
          <w:rFonts w:cs="v4.2.0"/>
        </w:rPr>
      </w:pPr>
      <w:bookmarkStart w:id="6205" w:name="_Toc512334301"/>
      <w:ins w:id="6206" w:author="R4-1809495" w:date="2018-07-11T16:45:00Z">
        <w:r>
          <w:rPr>
            <w:rFonts w:hint="eastAsia"/>
            <w:lang w:eastAsia="ja-JP"/>
          </w:rPr>
          <w:t>T</w:t>
        </w:r>
        <w:r w:rsidRPr="007E2FBD">
          <w:t xml:space="preserve">he </w:t>
        </w:r>
        <w:r w:rsidRPr="00A86B87">
          <w:rPr>
            <w:rFonts w:cs="v4.2.0"/>
          </w:rPr>
          <w:t xml:space="preserve">minimum </w:t>
        </w:r>
        <w:r>
          <w:rPr>
            <w:rFonts w:cs="v4.2.0"/>
          </w:rPr>
          <w:t>requirement</w:t>
        </w:r>
        <w:r>
          <w:rPr>
            <w:rFonts w:cs="v4.2.0" w:hint="eastAsia"/>
            <w:lang w:eastAsia="ja-JP"/>
          </w:rPr>
          <w:t xml:space="preserve"> for </w:t>
        </w:r>
        <w:r w:rsidRPr="002F3E23">
          <w:rPr>
            <w:rFonts w:cs="v4.2.0"/>
            <w:i/>
            <w:lang w:eastAsia="ja-JP"/>
          </w:rPr>
          <w:t>BS type 1-O</w:t>
        </w:r>
        <w:r>
          <w:rPr>
            <w:rFonts w:cs="v4.2.0" w:hint="eastAsia"/>
            <w:lang w:eastAsia="ja-JP"/>
          </w:rPr>
          <w:t xml:space="preserve"> </w:t>
        </w:r>
        <w:r>
          <w:rPr>
            <w:rFonts w:cs="v4.2.0"/>
            <w:lang w:eastAsia="ja-JP"/>
          </w:rPr>
          <w:t xml:space="preserve">is specified </w:t>
        </w:r>
        <w:r>
          <w:rPr>
            <w:rFonts w:cs="v4.2.0"/>
          </w:rPr>
          <w:t>in 3GPP TS 3</w:t>
        </w:r>
        <w:r>
          <w:rPr>
            <w:rFonts w:cs="v4.2.0" w:hint="eastAsia"/>
            <w:lang w:eastAsia="ja-JP"/>
          </w:rPr>
          <w:t>8</w:t>
        </w:r>
        <w:r>
          <w:rPr>
            <w:rFonts w:cs="v4.2.0"/>
          </w:rPr>
          <w:t>.10</w:t>
        </w:r>
        <w:r>
          <w:rPr>
            <w:rFonts w:cs="v4.2.0" w:hint="eastAsia"/>
            <w:lang w:eastAsia="ja-JP"/>
          </w:rPr>
          <w:t>4</w:t>
        </w:r>
        <w:r>
          <w:rPr>
            <w:rFonts w:cs="v4.2.0"/>
          </w:rPr>
          <w:t xml:space="preserve"> [</w:t>
        </w:r>
        <w:r>
          <w:rPr>
            <w:rFonts w:cs="v4.2.0" w:hint="eastAsia"/>
            <w:lang w:eastAsia="ja-JP"/>
          </w:rPr>
          <w:t>2</w:t>
        </w:r>
        <w:r w:rsidRPr="00A86B87">
          <w:rPr>
            <w:rFonts w:cs="v4.2.0"/>
          </w:rPr>
          <w:t>], subclause 9.7.</w:t>
        </w:r>
        <w:r>
          <w:rPr>
            <w:rFonts w:cs="v4.2.0"/>
          </w:rPr>
          <w:t>5.</w:t>
        </w:r>
        <w:r w:rsidRPr="00A86B87">
          <w:rPr>
            <w:rFonts w:cs="v4.2.0"/>
          </w:rPr>
          <w:t>2.2.</w:t>
        </w:r>
      </w:ins>
    </w:p>
    <w:p w14:paraId="7E40D1DF" w14:textId="6A279C85" w:rsidR="00B47796" w:rsidRDefault="00B47796" w:rsidP="00B47796">
      <w:pPr>
        <w:tabs>
          <w:tab w:val="left" w:pos="360"/>
        </w:tabs>
        <w:rPr>
          <w:ins w:id="6207" w:author="R4-1809495" w:date="2018-07-11T16:45:00Z"/>
          <w:rFonts w:cs="v4.2.0"/>
        </w:rPr>
      </w:pPr>
      <w:ins w:id="6208" w:author="R4-1809495" w:date="2018-07-11T16:45:00Z">
        <w:r>
          <w:rPr>
            <w:rFonts w:hint="eastAsia"/>
            <w:lang w:eastAsia="ja-JP"/>
          </w:rPr>
          <w:t>T</w:t>
        </w:r>
        <w:r w:rsidRPr="007E2FBD">
          <w:t xml:space="preserve">he </w:t>
        </w:r>
        <w:r w:rsidRPr="00A86B87">
          <w:rPr>
            <w:rFonts w:cs="v4.2.0"/>
          </w:rPr>
          <w:t xml:space="preserve">minimum </w:t>
        </w:r>
        <w:r>
          <w:rPr>
            <w:rFonts w:cs="v4.2.0"/>
          </w:rPr>
          <w:t>requirement</w:t>
        </w:r>
        <w:r>
          <w:rPr>
            <w:rFonts w:cs="v4.2.0" w:hint="eastAsia"/>
            <w:lang w:eastAsia="ja-JP"/>
          </w:rPr>
          <w:t xml:space="preserve"> for </w:t>
        </w:r>
        <w:r>
          <w:rPr>
            <w:rFonts w:cs="v4.2.0"/>
            <w:i/>
            <w:lang w:eastAsia="ja-JP"/>
          </w:rPr>
          <w:t>BS type 2</w:t>
        </w:r>
        <w:r w:rsidRPr="002F3E23">
          <w:rPr>
            <w:rFonts w:cs="v4.2.0"/>
            <w:i/>
            <w:lang w:eastAsia="ja-JP"/>
          </w:rPr>
          <w:t>-O</w:t>
        </w:r>
        <w:r>
          <w:rPr>
            <w:rFonts w:cs="v4.2.0" w:hint="eastAsia"/>
            <w:lang w:eastAsia="ja-JP"/>
          </w:rPr>
          <w:t xml:space="preserve"> </w:t>
        </w:r>
        <w:r>
          <w:rPr>
            <w:rFonts w:cs="v4.2.0"/>
            <w:lang w:eastAsia="ja-JP"/>
          </w:rPr>
          <w:t xml:space="preserve">is specified </w:t>
        </w:r>
        <w:r>
          <w:rPr>
            <w:rFonts w:cs="v4.2.0"/>
          </w:rPr>
          <w:t>in 3GPP TS 3</w:t>
        </w:r>
        <w:r>
          <w:rPr>
            <w:rFonts w:cs="v4.2.0" w:hint="eastAsia"/>
            <w:lang w:eastAsia="ja-JP"/>
          </w:rPr>
          <w:t>8</w:t>
        </w:r>
        <w:r>
          <w:rPr>
            <w:rFonts w:cs="v4.2.0"/>
          </w:rPr>
          <w:t>.10</w:t>
        </w:r>
        <w:r>
          <w:rPr>
            <w:rFonts w:cs="v4.2.0" w:hint="eastAsia"/>
            <w:lang w:eastAsia="ja-JP"/>
          </w:rPr>
          <w:t>4</w:t>
        </w:r>
        <w:r>
          <w:rPr>
            <w:rFonts w:cs="v4.2.0"/>
          </w:rPr>
          <w:t xml:space="preserve"> [</w:t>
        </w:r>
        <w:r>
          <w:rPr>
            <w:rFonts w:cs="v4.2.0" w:hint="eastAsia"/>
            <w:lang w:eastAsia="ja-JP"/>
          </w:rPr>
          <w:t>2</w:t>
        </w:r>
        <w:r w:rsidRPr="00A86B87">
          <w:rPr>
            <w:rFonts w:cs="v4.2.0"/>
          </w:rPr>
          <w:t>], subclause 9.7.</w:t>
        </w:r>
        <w:r>
          <w:rPr>
            <w:rFonts w:cs="v4.2.0"/>
          </w:rPr>
          <w:t>5.3.2</w:t>
        </w:r>
        <w:r w:rsidRPr="00A86B87">
          <w:rPr>
            <w:rFonts w:cs="v4.2.0"/>
          </w:rPr>
          <w:t>.</w:t>
        </w:r>
      </w:ins>
    </w:p>
    <w:p w14:paraId="17C04F00" w14:textId="77777777" w:rsidR="00B47796" w:rsidRPr="0002741D" w:rsidRDefault="00B47796" w:rsidP="00B47796">
      <w:pPr>
        <w:keepNext/>
        <w:keepLines/>
        <w:overflowPunct w:val="0"/>
        <w:autoSpaceDE w:val="0"/>
        <w:autoSpaceDN w:val="0"/>
        <w:adjustRightInd w:val="0"/>
        <w:spacing w:before="120"/>
        <w:ind w:left="1701" w:hanging="1701"/>
        <w:textAlignment w:val="baseline"/>
        <w:outlineLvl w:val="4"/>
        <w:rPr>
          <w:ins w:id="6209" w:author="R4-1809495" w:date="2018-07-11T16:45:00Z"/>
          <w:rFonts w:ascii="Arial" w:hAnsi="Arial"/>
          <w:sz w:val="22"/>
          <w:lang w:eastAsia="sv-SE"/>
        </w:rPr>
      </w:pPr>
      <w:ins w:id="6210" w:author="R4-1809495" w:date="2018-07-11T16:45:00Z">
        <w:r w:rsidRPr="0002741D">
          <w:rPr>
            <w:rFonts w:ascii="Arial" w:hAnsi="Arial"/>
            <w:sz w:val="22"/>
            <w:lang w:val="x-none" w:eastAsia="sv-SE"/>
          </w:rPr>
          <w:t>6.</w:t>
        </w:r>
        <w:r w:rsidRPr="0002741D">
          <w:rPr>
            <w:rFonts w:ascii="Arial" w:hAnsi="Arial"/>
            <w:sz w:val="22"/>
            <w:lang w:eastAsia="sv-SE"/>
          </w:rPr>
          <w:t>7.</w:t>
        </w:r>
        <w:r>
          <w:rPr>
            <w:rFonts w:ascii="Arial" w:hAnsi="Arial"/>
            <w:sz w:val="22"/>
            <w:lang w:eastAsia="sv-SE"/>
          </w:rPr>
          <w:t>5</w:t>
        </w:r>
        <w:r w:rsidRPr="0002741D">
          <w:rPr>
            <w:rFonts w:ascii="Arial" w:hAnsi="Arial"/>
            <w:sz w:val="22"/>
            <w:lang w:eastAsia="sv-SE"/>
          </w:rPr>
          <w:t>.2.3</w:t>
        </w:r>
        <w:r w:rsidRPr="0002741D">
          <w:rPr>
            <w:rFonts w:ascii="Arial" w:hAnsi="Arial"/>
            <w:sz w:val="22"/>
            <w:lang w:val="x-none" w:eastAsia="sv-SE"/>
          </w:rPr>
          <w:tab/>
          <w:t>Test purpose</w:t>
        </w:r>
        <w:bookmarkEnd w:id="6205"/>
      </w:ins>
    </w:p>
    <w:p w14:paraId="47A3778F" w14:textId="77777777" w:rsidR="00B47796" w:rsidRPr="006113D0" w:rsidRDefault="00B47796" w:rsidP="00B47796">
      <w:pPr>
        <w:rPr>
          <w:ins w:id="6211" w:author="R4-1809495" w:date="2018-07-11T16:45:00Z"/>
          <w:rFonts w:cs="v4.2.0"/>
        </w:rPr>
      </w:pPr>
      <w:ins w:id="6212" w:author="R4-1809495" w:date="2018-07-11T16:45:00Z">
        <w:r w:rsidRPr="0002741D">
          <w:rPr>
            <w:rFonts w:cs="v4.2.0"/>
          </w:rPr>
          <w:t>The test purpose is to verify the radiated spurious emissions from the BS at the RIB are within the specified minimum requirements.</w:t>
        </w:r>
      </w:ins>
    </w:p>
    <w:p w14:paraId="652E8A81" w14:textId="77777777" w:rsidR="00B47796" w:rsidRPr="00CB7773" w:rsidRDefault="00B47796" w:rsidP="00B47796">
      <w:pPr>
        <w:keepNext/>
        <w:keepLines/>
        <w:overflowPunct w:val="0"/>
        <w:autoSpaceDE w:val="0"/>
        <w:autoSpaceDN w:val="0"/>
        <w:adjustRightInd w:val="0"/>
        <w:spacing w:before="120"/>
        <w:ind w:left="1701" w:hanging="1701"/>
        <w:textAlignment w:val="baseline"/>
        <w:outlineLvl w:val="4"/>
        <w:rPr>
          <w:ins w:id="6213" w:author="R4-1809495" w:date="2018-07-11T16:45:00Z"/>
          <w:rFonts w:ascii="Arial" w:hAnsi="Arial"/>
          <w:sz w:val="22"/>
          <w:lang w:val="x-none" w:eastAsia="sv-SE"/>
        </w:rPr>
      </w:pPr>
      <w:bookmarkStart w:id="6214" w:name="_Toc512334302"/>
      <w:ins w:id="6215" w:author="R4-1809495" w:date="2018-07-11T16:45:00Z">
        <w:r>
          <w:rPr>
            <w:rFonts w:ascii="Arial" w:hAnsi="Arial"/>
            <w:sz w:val="22"/>
            <w:lang w:val="x-none" w:eastAsia="sv-SE"/>
          </w:rPr>
          <w:t>6.7.5</w:t>
        </w:r>
        <w:r w:rsidRPr="00CB7773">
          <w:rPr>
            <w:rFonts w:ascii="Arial" w:hAnsi="Arial"/>
            <w:sz w:val="22"/>
            <w:lang w:eastAsia="zh-CN"/>
          </w:rPr>
          <w:t>.2.4</w:t>
        </w:r>
        <w:r w:rsidRPr="00CB7773">
          <w:rPr>
            <w:rFonts w:ascii="Arial" w:hAnsi="Arial"/>
            <w:sz w:val="22"/>
            <w:lang w:val="x-none" w:eastAsia="sv-SE"/>
          </w:rPr>
          <w:tab/>
          <w:t>Method of test</w:t>
        </w:r>
        <w:bookmarkEnd w:id="6214"/>
      </w:ins>
    </w:p>
    <w:p w14:paraId="458463BC" w14:textId="77777777" w:rsidR="00B47796" w:rsidRDefault="00B47796" w:rsidP="00B47796">
      <w:pPr>
        <w:keepNext/>
        <w:keepLines/>
        <w:overflowPunct w:val="0"/>
        <w:autoSpaceDE w:val="0"/>
        <w:autoSpaceDN w:val="0"/>
        <w:adjustRightInd w:val="0"/>
        <w:spacing w:before="120"/>
        <w:ind w:left="1985" w:hanging="1985"/>
        <w:textAlignment w:val="baseline"/>
        <w:outlineLvl w:val="5"/>
        <w:rPr>
          <w:ins w:id="6216" w:author="R4-1809495" w:date="2018-07-11T16:45:00Z"/>
          <w:rFonts w:ascii="Arial" w:hAnsi="Arial"/>
          <w:lang w:eastAsia="sv-SE"/>
        </w:rPr>
      </w:pPr>
      <w:bookmarkStart w:id="6217" w:name="_Toc512334303"/>
      <w:ins w:id="6218" w:author="R4-1809495" w:date="2018-07-11T16:45:00Z">
        <w:r>
          <w:rPr>
            <w:rFonts w:ascii="Arial" w:hAnsi="Arial"/>
            <w:lang w:val="x-none" w:eastAsia="sv-SE"/>
          </w:rPr>
          <w:t>6.7.5</w:t>
        </w:r>
        <w:r w:rsidRPr="00CB7773">
          <w:rPr>
            <w:rFonts w:ascii="Arial" w:hAnsi="Arial"/>
            <w:lang w:eastAsia="sv-SE"/>
          </w:rPr>
          <w:t>.2.4.1</w:t>
        </w:r>
        <w:r w:rsidRPr="00CB7773">
          <w:rPr>
            <w:rFonts w:ascii="Arial" w:hAnsi="Arial"/>
            <w:lang w:val="x-none" w:eastAsia="sv-SE"/>
          </w:rPr>
          <w:tab/>
        </w:r>
        <w:commentRangeStart w:id="6219"/>
        <w:r w:rsidRPr="00CB7773">
          <w:rPr>
            <w:rFonts w:ascii="Arial" w:hAnsi="Arial"/>
            <w:lang w:val="x-none" w:eastAsia="sv-SE"/>
          </w:rPr>
          <w:t>Initial conditions</w:t>
        </w:r>
        <w:bookmarkEnd w:id="6217"/>
        <w:commentRangeEnd w:id="6219"/>
        <w:r>
          <w:rPr>
            <w:rStyle w:val="CommentReference"/>
            <w:lang w:val="x-none"/>
          </w:rPr>
          <w:commentReference w:id="6219"/>
        </w:r>
      </w:ins>
    </w:p>
    <w:p w14:paraId="02F2FA38" w14:textId="77777777" w:rsidR="00B47796" w:rsidRDefault="00B47796" w:rsidP="00B47796">
      <w:pPr>
        <w:keepNext/>
        <w:keepLines/>
        <w:rPr>
          <w:ins w:id="6220" w:author="R4-1809495" w:date="2018-07-11T16:45:00Z"/>
        </w:rPr>
      </w:pPr>
      <w:ins w:id="6221" w:author="R4-1809495" w:date="2018-07-11T16:45:00Z">
        <w:r w:rsidRPr="00BA7B97">
          <w:t xml:space="preserve">Test environment: Normal; see </w:t>
        </w:r>
        <w:r>
          <w:t>clause B</w:t>
        </w:r>
        <w:r w:rsidRPr="00BA7B97">
          <w:t>.</w:t>
        </w:r>
        <w:r>
          <w:t>2</w:t>
        </w:r>
      </w:ins>
    </w:p>
    <w:p w14:paraId="3E75DE6E" w14:textId="77777777" w:rsidR="00B47796" w:rsidRDefault="00B47796" w:rsidP="00B47796">
      <w:pPr>
        <w:rPr>
          <w:ins w:id="6222" w:author="R4-1809495" w:date="2018-07-11T16:45:00Z"/>
        </w:rPr>
      </w:pPr>
      <w:ins w:id="6223" w:author="R4-1809495" w:date="2018-07-11T16:45:00Z">
        <w:r w:rsidRPr="006113D0">
          <w:t xml:space="preserve">RF channels to be tested for single carrier: </w:t>
        </w:r>
        <w:r>
          <w:tab/>
        </w:r>
      </w:ins>
    </w:p>
    <w:p w14:paraId="4AE3029F" w14:textId="77777777" w:rsidR="00B47796" w:rsidRPr="00C1689C" w:rsidRDefault="00B47796" w:rsidP="00B47796">
      <w:pPr>
        <w:ind w:left="284"/>
        <w:rPr>
          <w:ins w:id="6224" w:author="R4-1809495" w:date="2018-07-11T16:45:00Z"/>
        </w:rPr>
      </w:pPr>
      <w:ins w:id="6225" w:author="R4-1809495" w:date="2018-07-11T16:45:00Z">
        <w:r w:rsidRPr="00C1689C">
          <w:t>For FR1</w:t>
        </w:r>
      </w:ins>
    </w:p>
    <w:p w14:paraId="01E86462" w14:textId="0CAC7DD3" w:rsidR="00B47796" w:rsidRPr="00C1689C" w:rsidRDefault="00B47796" w:rsidP="00B47796">
      <w:pPr>
        <w:ind w:left="568"/>
        <w:rPr>
          <w:ins w:id="6226" w:author="R4-1809495" w:date="2018-07-11T16:45:00Z"/>
          <w:vertAlign w:val="subscript"/>
        </w:rPr>
      </w:pPr>
      <w:ins w:id="6227" w:author="R4-1809495" w:date="2018-07-11T16:45:00Z">
        <w:r w:rsidRPr="00C1689C">
          <w:t>B</w:t>
        </w:r>
        <w:r w:rsidRPr="00C1689C">
          <w:rPr>
            <w:vertAlign w:val="subscript"/>
          </w:rPr>
          <w:t>RFBW</w:t>
        </w:r>
        <w:r w:rsidRPr="00C1689C">
          <w:rPr>
            <w:lang w:val="en-US" w:eastAsia="zh-CN"/>
          </w:rPr>
          <w:t xml:space="preserve"> when testing from 30 MHZ to </w:t>
        </w:r>
        <w:r w:rsidRPr="00C1689C">
          <w:rPr>
            <w:rFonts w:ascii="Arial" w:hAnsi="Arial" w:cs="Arial"/>
            <w:sz w:val="18"/>
          </w:rPr>
          <w:t>F</w:t>
        </w:r>
        <w:r w:rsidRPr="00C1689C">
          <w:rPr>
            <w:rFonts w:ascii="Arial" w:hAnsi="Arial" w:cs="Arial"/>
            <w:sz w:val="18"/>
            <w:vertAlign w:val="subscript"/>
          </w:rPr>
          <w:t>DL_low</w:t>
        </w:r>
        <w:r w:rsidRPr="00C1689C">
          <w:rPr>
            <w:rFonts w:ascii="Arial" w:hAnsi="Arial" w:cs="Arial"/>
            <w:sz w:val="18"/>
          </w:rPr>
          <w:t xml:space="preserve"> - </w:t>
        </w:r>
        <w:r w:rsidRPr="00C1689C">
          <w:t>Δf</w:t>
        </w:r>
        <w:r w:rsidRPr="00C1689C">
          <w:rPr>
            <w:vertAlign w:val="subscript"/>
          </w:rPr>
          <w:t>OBUE</w:t>
        </w:r>
      </w:ins>
    </w:p>
    <w:p w14:paraId="4B5FB62E" w14:textId="6FB4F38A" w:rsidR="00B47796" w:rsidRPr="00EB1F97" w:rsidRDefault="00B47796" w:rsidP="00B47796">
      <w:pPr>
        <w:ind w:left="284" w:firstLine="284"/>
        <w:rPr>
          <w:ins w:id="6228" w:author="R4-1809495" w:date="2018-07-11T16:45:00Z"/>
        </w:rPr>
      </w:pPr>
      <w:ins w:id="6229" w:author="R4-1809495" w:date="2018-07-11T16:45:00Z">
        <w:r w:rsidRPr="00C1689C">
          <w:t>T</w:t>
        </w:r>
        <w:r w:rsidRPr="00C1689C">
          <w:rPr>
            <w:vertAlign w:val="subscript"/>
          </w:rPr>
          <w:t>RFBW</w:t>
        </w:r>
        <w:r w:rsidRPr="00C1689C">
          <w:rPr>
            <w:lang w:val="en-US" w:eastAsia="zh-CN"/>
          </w:rPr>
          <w:t xml:space="preserve"> when testing from </w:t>
        </w:r>
        <w:r w:rsidRPr="00C1689C">
          <w:rPr>
            <w:rFonts w:ascii="Arial" w:hAnsi="Arial" w:cs="Arial"/>
            <w:sz w:val="18"/>
          </w:rPr>
          <w:t>F</w:t>
        </w:r>
        <w:r w:rsidRPr="00C1689C">
          <w:rPr>
            <w:rFonts w:ascii="Arial" w:hAnsi="Arial" w:cs="Arial"/>
            <w:sz w:val="18"/>
            <w:vertAlign w:val="subscript"/>
          </w:rPr>
          <w:t>DL_high</w:t>
        </w:r>
        <w:r w:rsidRPr="00C1689C">
          <w:rPr>
            <w:rFonts w:ascii="Arial" w:hAnsi="Arial" w:cs="Arial"/>
            <w:sz w:val="18"/>
          </w:rPr>
          <w:t xml:space="preserve"> </w:t>
        </w:r>
        <w:del w:id="6230" w:author="Huawei" w:date="2018-07-11T18:14:00Z">
          <w:r w:rsidRPr="00C1689C" w:rsidDel="001769D4">
            <w:rPr>
              <w:rFonts w:ascii="Arial" w:hAnsi="Arial" w:cs="Arial"/>
              <w:sz w:val="18"/>
            </w:rPr>
            <w:delText xml:space="preserve"> </w:delText>
          </w:r>
        </w:del>
        <w:r w:rsidRPr="00C1689C">
          <w:rPr>
            <w:rFonts w:ascii="Arial" w:hAnsi="Arial" w:cs="Arial"/>
            <w:sz w:val="18"/>
          </w:rPr>
          <w:t xml:space="preserve">+ </w:t>
        </w:r>
        <w:r w:rsidRPr="00C1689C">
          <w:t>Δf</w:t>
        </w:r>
        <w:r w:rsidRPr="00C1689C">
          <w:rPr>
            <w:vertAlign w:val="subscript"/>
          </w:rPr>
          <w:t>OBUE</w:t>
        </w:r>
        <w:r w:rsidRPr="00C1689C">
          <w:t xml:space="preserve"> to 12.75GHz (or 5</w:t>
        </w:r>
        <w:r w:rsidRPr="00C1689C">
          <w:rPr>
            <w:vertAlign w:val="superscript"/>
          </w:rPr>
          <w:t>th</w:t>
        </w:r>
        <w:r w:rsidRPr="00C1689C">
          <w:t xml:space="preserve"> harmonic)</w:t>
        </w:r>
      </w:ins>
    </w:p>
    <w:p w14:paraId="31DCCD7E" w14:textId="77777777" w:rsidR="00B47796" w:rsidRPr="00B27A96" w:rsidRDefault="00B47796" w:rsidP="00B47796">
      <w:pPr>
        <w:keepNext/>
        <w:keepLines/>
        <w:ind w:left="284"/>
        <w:rPr>
          <w:ins w:id="6231" w:author="R4-1809495" w:date="2018-07-11T16:45:00Z"/>
          <w:lang w:eastAsia="zh-CN"/>
        </w:rPr>
      </w:pPr>
      <w:ins w:id="6232" w:author="R4-1809495" w:date="2018-07-11T16:45:00Z">
        <w:r w:rsidRPr="00C1689C">
          <w:t xml:space="preserve">For FR2: </w:t>
        </w:r>
        <w:r w:rsidRPr="00F56105">
          <w:rPr>
            <w:highlight w:val="yellow"/>
          </w:rPr>
          <w:t>FFS</w:t>
        </w:r>
      </w:ins>
    </w:p>
    <w:p w14:paraId="7EC42FE3" w14:textId="77777777" w:rsidR="00B47796" w:rsidRDefault="00B47796" w:rsidP="00B47796">
      <w:pPr>
        <w:keepNext/>
        <w:keepLines/>
        <w:rPr>
          <w:ins w:id="6233" w:author="R4-1809495" w:date="2018-07-11T16:45:00Z"/>
        </w:rPr>
      </w:pPr>
      <w:ins w:id="6234" w:author="R4-1809495" w:date="2018-07-11T16:45:00Z">
        <w:r w:rsidRPr="00BA7B97">
          <w:t>RF bandwidth positions to be tested</w:t>
        </w:r>
        <w:r w:rsidRPr="00BA7B97">
          <w:rPr>
            <w:rFonts w:hint="eastAsia"/>
            <w:lang w:eastAsia="zh-CN"/>
          </w:rPr>
          <w:t xml:space="preserve"> in single-band operation</w:t>
        </w:r>
        <w:r w:rsidRPr="00BA7B97">
          <w:t>, see subclause 4.12.1.</w:t>
        </w:r>
      </w:ins>
    </w:p>
    <w:p w14:paraId="476E24DB" w14:textId="77777777" w:rsidR="00B47796" w:rsidRPr="00C1689C" w:rsidRDefault="00B47796" w:rsidP="00B47796">
      <w:pPr>
        <w:ind w:left="284"/>
        <w:rPr>
          <w:ins w:id="6235" w:author="R4-1809495" w:date="2018-07-11T16:45:00Z"/>
        </w:rPr>
      </w:pPr>
      <w:ins w:id="6236" w:author="R4-1809495" w:date="2018-07-11T16:45:00Z">
        <w:r w:rsidRPr="00C1689C">
          <w:t>For FR1</w:t>
        </w:r>
      </w:ins>
    </w:p>
    <w:p w14:paraId="6788B61B" w14:textId="64072AA5" w:rsidR="00B47796" w:rsidRPr="00C1689C" w:rsidRDefault="00B47796" w:rsidP="00B47796">
      <w:pPr>
        <w:ind w:left="568"/>
        <w:rPr>
          <w:ins w:id="6237" w:author="R4-1809495" w:date="2018-07-11T16:45:00Z"/>
          <w:vertAlign w:val="subscript"/>
        </w:rPr>
      </w:pPr>
      <w:ins w:id="6238" w:author="R4-1809495" w:date="2018-07-11T16:45:00Z">
        <w:r w:rsidRPr="00C1689C">
          <w:t>B</w:t>
        </w:r>
        <w:r w:rsidRPr="00C1689C">
          <w:rPr>
            <w:vertAlign w:val="subscript"/>
          </w:rPr>
          <w:t>RFBW</w:t>
        </w:r>
        <w:r w:rsidRPr="00C1689C">
          <w:rPr>
            <w:lang w:val="en-US" w:eastAsia="zh-CN"/>
          </w:rPr>
          <w:t xml:space="preserve"> when testing from 30 MHZ to </w:t>
        </w:r>
        <w:r w:rsidRPr="00C1689C">
          <w:rPr>
            <w:rFonts w:ascii="Arial" w:hAnsi="Arial" w:cs="Arial"/>
            <w:sz w:val="18"/>
          </w:rPr>
          <w:t>F</w:t>
        </w:r>
        <w:r w:rsidRPr="00C1689C">
          <w:rPr>
            <w:rFonts w:ascii="Arial" w:hAnsi="Arial" w:cs="Arial"/>
            <w:sz w:val="18"/>
            <w:vertAlign w:val="subscript"/>
          </w:rPr>
          <w:t>DL_low</w:t>
        </w:r>
        <w:r w:rsidRPr="00C1689C">
          <w:rPr>
            <w:rFonts w:ascii="Arial" w:hAnsi="Arial" w:cs="Arial"/>
            <w:sz w:val="18"/>
          </w:rPr>
          <w:t xml:space="preserve"> </w:t>
        </w:r>
        <w:del w:id="6239" w:author="Huawei" w:date="2018-07-11T18:14:00Z">
          <w:r w:rsidRPr="00C1689C" w:rsidDel="001769D4">
            <w:rPr>
              <w:rFonts w:ascii="Arial" w:hAnsi="Arial" w:cs="Arial"/>
              <w:sz w:val="18"/>
            </w:rPr>
            <w:delText xml:space="preserve"> </w:delText>
          </w:r>
        </w:del>
        <w:r w:rsidRPr="00C1689C">
          <w:rPr>
            <w:rFonts w:ascii="Arial" w:hAnsi="Arial" w:cs="Arial"/>
            <w:sz w:val="18"/>
          </w:rPr>
          <w:t xml:space="preserve">- </w:t>
        </w:r>
        <w:r w:rsidRPr="00C1689C">
          <w:t>Δf</w:t>
        </w:r>
        <w:r w:rsidRPr="00C1689C">
          <w:rPr>
            <w:vertAlign w:val="subscript"/>
          </w:rPr>
          <w:t>OBUE</w:t>
        </w:r>
      </w:ins>
    </w:p>
    <w:p w14:paraId="02BF0DC4" w14:textId="77777777" w:rsidR="00B47796" w:rsidRPr="00EB1F97" w:rsidRDefault="00B47796" w:rsidP="00B47796">
      <w:pPr>
        <w:keepNext/>
        <w:keepLines/>
        <w:ind w:left="568"/>
        <w:rPr>
          <w:ins w:id="6240" w:author="R4-1809495" w:date="2018-07-11T16:45:00Z"/>
        </w:rPr>
      </w:pPr>
      <w:ins w:id="6241" w:author="R4-1809495" w:date="2018-07-11T16:45:00Z">
        <w:r w:rsidRPr="00C1689C">
          <w:t>T</w:t>
        </w:r>
        <w:r w:rsidRPr="00C1689C">
          <w:rPr>
            <w:vertAlign w:val="subscript"/>
          </w:rPr>
          <w:t>RFBW</w:t>
        </w:r>
        <w:r w:rsidRPr="00C1689C">
          <w:rPr>
            <w:lang w:val="en-US" w:eastAsia="zh-CN"/>
          </w:rPr>
          <w:t xml:space="preserve"> when testing from </w:t>
        </w:r>
        <w:r w:rsidRPr="00C1689C">
          <w:rPr>
            <w:rFonts w:ascii="Arial" w:hAnsi="Arial" w:cs="Arial"/>
            <w:sz w:val="18"/>
          </w:rPr>
          <w:t>F</w:t>
        </w:r>
        <w:r w:rsidRPr="00C1689C">
          <w:rPr>
            <w:rFonts w:ascii="Arial" w:hAnsi="Arial" w:cs="Arial"/>
            <w:sz w:val="18"/>
            <w:vertAlign w:val="subscript"/>
          </w:rPr>
          <w:t>DL_high</w:t>
        </w:r>
        <w:r w:rsidRPr="00C1689C">
          <w:rPr>
            <w:rFonts w:ascii="Arial" w:hAnsi="Arial" w:cs="Arial"/>
            <w:sz w:val="18"/>
          </w:rPr>
          <w:t xml:space="preserve">  + </w:t>
        </w:r>
        <w:r w:rsidRPr="00C1689C">
          <w:t>Δf</w:t>
        </w:r>
        <w:r w:rsidRPr="00C1689C">
          <w:rPr>
            <w:vertAlign w:val="subscript"/>
          </w:rPr>
          <w:t>OBUE</w:t>
        </w:r>
        <w:r w:rsidRPr="00C1689C">
          <w:t xml:space="preserve"> to 12.75GHz (or 5</w:t>
        </w:r>
        <w:r w:rsidRPr="00C1689C">
          <w:rPr>
            <w:vertAlign w:val="superscript"/>
          </w:rPr>
          <w:t>th</w:t>
        </w:r>
        <w:r w:rsidRPr="00C1689C">
          <w:t xml:space="preserve"> harmonic)</w:t>
        </w:r>
      </w:ins>
    </w:p>
    <w:p w14:paraId="767FD784" w14:textId="77777777" w:rsidR="00B47796" w:rsidRPr="00BA7B97" w:rsidRDefault="00B47796" w:rsidP="00B47796">
      <w:pPr>
        <w:keepNext/>
        <w:keepLines/>
        <w:ind w:left="284"/>
        <w:rPr>
          <w:ins w:id="6242" w:author="R4-1809495" w:date="2018-07-11T16:45:00Z"/>
          <w:lang w:eastAsia="zh-CN"/>
        </w:rPr>
      </w:pPr>
      <w:ins w:id="6243" w:author="R4-1809495" w:date="2018-07-11T16:45:00Z">
        <w:r w:rsidRPr="00C1689C">
          <w:t xml:space="preserve">For FR2: </w:t>
        </w:r>
        <w:r w:rsidRPr="00F56105">
          <w:rPr>
            <w:highlight w:val="yellow"/>
          </w:rPr>
          <w:t>FFS</w:t>
        </w:r>
      </w:ins>
    </w:p>
    <w:p w14:paraId="217BCF74" w14:textId="77777777" w:rsidR="00B47796" w:rsidRDefault="00B47796" w:rsidP="00B47796">
      <w:pPr>
        <w:rPr>
          <w:ins w:id="6244" w:author="R4-1809495" w:date="2018-07-11T16:45:00Z"/>
        </w:rPr>
      </w:pPr>
      <w:ins w:id="6245" w:author="R4-1809495" w:date="2018-07-11T16:45:00Z">
        <w:r w:rsidRPr="00BA7B97">
          <w:rPr>
            <w:rFonts w:hint="eastAsia"/>
            <w:lang w:eastAsia="zh-CN"/>
          </w:rPr>
          <w:t>in multi-band operation,</w:t>
        </w:r>
        <w:r w:rsidRPr="00BA7B97">
          <w:t xml:space="preserve"> see subclause 4.12.</w:t>
        </w:r>
        <w:r w:rsidRPr="00BA7B97">
          <w:rPr>
            <w:rFonts w:hint="eastAsia"/>
            <w:lang w:eastAsia="zh-CN"/>
          </w:rPr>
          <w:t>1</w:t>
        </w:r>
        <w:r w:rsidRPr="00BA7B97">
          <w:t>.</w:t>
        </w:r>
      </w:ins>
    </w:p>
    <w:p w14:paraId="25D2604C" w14:textId="77777777" w:rsidR="00B47796" w:rsidRPr="00C1689C" w:rsidRDefault="00B47796" w:rsidP="00B47796">
      <w:pPr>
        <w:ind w:left="284"/>
        <w:rPr>
          <w:ins w:id="6246" w:author="R4-1809495" w:date="2018-07-11T16:45:00Z"/>
        </w:rPr>
      </w:pPr>
      <w:ins w:id="6247" w:author="R4-1809495" w:date="2018-07-11T16:45:00Z">
        <w:r w:rsidRPr="00C1689C">
          <w:t>For FR1</w:t>
        </w:r>
      </w:ins>
    </w:p>
    <w:p w14:paraId="12C4FE35" w14:textId="77777777" w:rsidR="00B47796" w:rsidRPr="00C1689C" w:rsidRDefault="00B47796" w:rsidP="00B47796">
      <w:pPr>
        <w:ind w:left="568"/>
        <w:rPr>
          <w:ins w:id="6248" w:author="R4-1809495" w:date="2018-07-11T16:45:00Z"/>
          <w:vertAlign w:val="subscript"/>
        </w:rPr>
      </w:pPr>
      <w:ins w:id="6249" w:author="R4-1809495" w:date="2018-07-11T16:45:00Z">
        <w:r w:rsidRPr="00C1689C">
          <w:t>B</w:t>
        </w:r>
        <w:r w:rsidRPr="00C1689C">
          <w:rPr>
            <w:vertAlign w:val="subscript"/>
          </w:rPr>
          <w:t>RFBW</w:t>
        </w:r>
        <w:r w:rsidRPr="00C1689C">
          <w:t>_</w:t>
        </w:r>
        <w:r w:rsidRPr="00C1689C">
          <w:rPr>
            <w:lang w:eastAsia="zh-CN"/>
          </w:rPr>
          <w:t>T'</w:t>
        </w:r>
        <w:r w:rsidRPr="00C1689C">
          <w:rPr>
            <w:vertAlign w:val="subscript"/>
          </w:rPr>
          <w:t>RFBW</w:t>
        </w:r>
        <w:r w:rsidRPr="00C1689C">
          <w:rPr>
            <w:lang w:val="en-US" w:eastAsia="zh-CN"/>
          </w:rPr>
          <w:t xml:space="preserve"> when testing from 30 MHZ to </w:t>
        </w:r>
        <w:r w:rsidRPr="00C1689C">
          <w:rPr>
            <w:rFonts w:ascii="Arial" w:hAnsi="Arial" w:cs="Arial"/>
            <w:sz w:val="18"/>
          </w:rPr>
          <w:t>F</w:t>
        </w:r>
        <w:r w:rsidRPr="00C1689C">
          <w:rPr>
            <w:rFonts w:ascii="Arial" w:hAnsi="Arial" w:cs="Arial"/>
            <w:sz w:val="18"/>
            <w:vertAlign w:val="subscript"/>
          </w:rPr>
          <w:t>DL_Blow_low</w:t>
        </w:r>
        <w:r w:rsidRPr="00C1689C">
          <w:rPr>
            <w:rFonts w:ascii="Arial" w:hAnsi="Arial" w:cs="Arial"/>
            <w:sz w:val="18"/>
          </w:rPr>
          <w:t xml:space="preserve">  - </w:t>
        </w:r>
        <w:r w:rsidRPr="00C1689C">
          <w:t>Δf</w:t>
        </w:r>
        <w:r w:rsidRPr="00C1689C">
          <w:rPr>
            <w:vertAlign w:val="subscript"/>
          </w:rPr>
          <w:t>OBUE</w:t>
        </w:r>
      </w:ins>
    </w:p>
    <w:p w14:paraId="2A58EC61" w14:textId="77777777" w:rsidR="00B47796" w:rsidRPr="00C1689C" w:rsidRDefault="00B47796" w:rsidP="00B47796">
      <w:pPr>
        <w:ind w:left="568"/>
        <w:rPr>
          <w:ins w:id="6250" w:author="R4-1809495" w:date="2018-07-11T16:45:00Z"/>
          <w:lang w:val="en-US" w:eastAsia="zh-CN"/>
        </w:rPr>
      </w:pPr>
      <w:ins w:id="6251" w:author="R4-1809495" w:date="2018-07-11T16:45:00Z">
        <w:r w:rsidRPr="00C1689C">
          <w:rPr>
            <w:lang w:eastAsia="zh-CN"/>
          </w:rPr>
          <w:t>B'</w:t>
        </w:r>
        <w:r w:rsidRPr="00C1689C">
          <w:rPr>
            <w:vertAlign w:val="subscript"/>
          </w:rPr>
          <w:t>RFBW</w:t>
        </w:r>
        <w:r w:rsidRPr="00C1689C">
          <w:t>_T</w:t>
        </w:r>
        <w:r w:rsidRPr="00C1689C">
          <w:rPr>
            <w:vertAlign w:val="subscript"/>
          </w:rPr>
          <w:t>RFBW</w:t>
        </w:r>
        <w:r w:rsidRPr="00C1689C">
          <w:rPr>
            <w:lang w:val="en-US" w:eastAsia="zh-CN"/>
          </w:rPr>
          <w:t xml:space="preserve"> when testing from </w:t>
        </w:r>
        <w:r w:rsidRPr="00C1689C">
          <w:rPr>
            <w:rFonts w:ascii="Arial" w:hAnsi="Arial" w:cs="Arial"/>
            <w:sz w:val="18"/>
          </w:rPr>
          <w:t>F</w:t>
        </w:r>
        <w:r w:rsidRPr="00C1689C">
          <w:rPr>
            <w:rFonts w:ascii="Arial" w:hAnsi="Arial" w:cs="Arial"/>
            <w:sz w:val="18"/>
            <w:vertAlign w:val="subscript"/>
          </w:rPr>
          <w:t>DL_Bhigh_high</w:t>
        </w:r>
        <w:r w:rsidRPr="00C1689C">
          <w:rPr>
            <w:rFonts w:ascii="Arial" w:hAnsi="Arial" w:cs="Arial"/>
            <w:sz w:val="18"/>
          </w:rPr>
          <w:t xml:space="preserve">  + </w:t>
        </w:r>
        <w:r w:rsidRPr="00C1689C">
          <w:t>Δf</w:t>
        </w:r>
        <w:r w:rsidRPr="00C1689C">
          <w:rPr>
            <w:vertAlign w:val="subscript"/>
          </w:rPr>
          <w:t>OBUE</w:t>
        </w:r>
        <w:r w:rsidRPr="00C1689C">
          <w:t xml:space="preserve"> to 12.75GHz (or 5</w:t>
        </w:r>
        <w:r w:rsidRPr="00C1689C">
          <w:rPr>
            <w:vertAlign w:val="superscript"/>
          </w:rPr>
          <w:t>th</w:t>
        </w:r>
        <w:r w:rsidRPr="00C1689C">
          <w:t xml:space="preserve"> harmonic)</w:t>
        </w:r>
      </w:ins>
    </w:p>
    <w:p w14:paraId="307116C3" w14:textId="77777777" w:rsidR="00B47796" w:rsidRPr="00C1689C" w:rsidRDefault="00B47796" w:rsidP="00B47796">
      <w:pPr>
        <w:ind w:left="568"/>
        <w:rPr>
          <w:ins w:id="6252" w:author="R4-1809495" w:date="2018-07-11T16:45:00Z"/>
        </w:rPr>
      </w:pPr>
      <w:ins w:id="6253" w:author="R4-1809495" w:date="2018-07-11T16:45:00Z">
        <w:r w:rsidRPr="00C1689C">
          <w:t>B</w:t>
        </w:r>
        <w:r w:rsidRPr="00C1689C">
          <w:rPr>
            <w:vertAlign w:val="subscript"/>
          </w:rPr>
          <w:t>RFBW</w:t>
        </w:r>
        <w:r w:rsidRPr="00C1689C">
          <w:t>_</w:t>
        </w:r>
        <w:r w:rsidRPr="00C1689C">
          <w:rPr>
            <w:lang w:eastAsia="zh-CN"/>
          </w:rPr>
          <w:t>T'</w:t>
        </w:r>
        <w:r w:rsidRPr="00C1689C">
          <w:rPr>
            <w:vertAlign w:val="subscript"/>
          </w:rPr>
          <w:t>RFBW</w:t>
        </w:r>
        <w:r w:rsidRPr="00C1689C">
          <w:t xml:space="preserve"> and </w:t>
        </w:r>
        <w:r w:rsidRPr="00C1689C">
          <w:rPr>
            <w:lang w:val="en-US" w:eastAsia="zh-CN"/>
          </w:rPr>
          <w:t xml:space="preserve"> </w:t>
        </w:r>
        <w:r w:rsidRPr="00C1689C">
          <w:rPr>
            <w:lang w:eastAsia="zh-CN"/>
          </w:rPr>
          <w:t>B'</w:t>
        </w:r>
        <w:r w:rsidRPr="00C1689C">
          <w:rPr>
            <w:vertAlign w:val="subscript"/>
          </w:rPr>
          <w:t>RFBW</w:t>
        </w:r>
        <w:r w:rsidRPr="00C1689C">
          <w:t>_T</w:t>
        </w:r>
        <w:r w:rsidRPr="00C1689C">
          <w:rPr>
            <w:vertAlign w:val="subscript"/>
          </w:rPr>
          <w:t>RFBW</w:t>
        </w:r>
        <w:r w:rsidRPr="00C1689C">
          <w:rPr>
            <w:lang w:val="en-US" w:eastAsia="zh-CN"/>
          </w:rPr>
          <w:t xml:space="preserve"> when testing from </w:t>
        </w:r>
        <w:r w:rsidRPr="00C1689C">
          <w:rPr>
            <w:rFonts w:ascii="Arial" w:hAnsi="Arial" w:cs="Arial"/>
            <w:sz w:val="18"/>
          </w:rPr>
          <w:t>F</w:t>
        </w:r>
        <w:r w:rsidRPr="00C1689C">
          <w:rPr>
            <w:rFonts w:ascii="Arial" w:hAnsi="Arial" w:cs="Arial"/>
            <w:sz w:val="18"/>
            <w:vertAlign w:val="subscript"/>
          </w:rPr>
          <w:t>DL_Blow_high</w:t>
        </w:r>
        <w:r w:rsidRPr="00C1689C">
          <w:rPr>
            <w:rFonts w:ascii="Arial" w:hAnsi="Arial" w:cs="Arial"/>
            <w:sz w:val="18"/>
          </w:rPr>
          <w:t xml:space="preserve">  + </w:t>
        </w:r>
        <w:r w:rsidRPr="00C1689C">
          <w:t>Δf</w:t>
        </w:r>
        <w:r w:rsidRPr="00C1689C">
          <w:rPr>
            <w:vertAlign w:val="subscript"/>
          </w:rPr>
          <w:t>OBUE</w:t>
        </w:r>
        <w:r w:rsidRPr="00C1689C">
          <w:t xml:space="preserve"> to </w:t>
        </w:r>
        <w:r w:rsidRPr="00C1689C">
          <w:rPr>
            <w:rFonts w:ascii="Arial" w:hAnsi="Arial" w:cs="Arial"/>
            <w:sz w:val="18"/>
          </w:rPr>
          <w:t>F</w:t>
        </w:r>
        <w:r w:rsidRPr="00C1689C">
          <w:rPr>
            <w:rFonts w:ascii="Arial" w:hAnsi="Arial" w:cs="Arial"/>
            <w:sz w:val="18"/>
            <w:vertAlign w:val="subscript"/>
          </w:rPr>
          <w:t>DL_Bhigh_low</w:t>
        </w:r>
        <w:r w:rsidRPr="00C1689C">
          <w:rPr>
            <w:rFonts w:ascii="Arial" w:hAnsi="Arial" w:cs="Arial"/>
            <w:sz w:val="18"/>
          </w:rPr>
          <w:t xml:space="preserve">  - </w:t>
        </w:r>
        <w:r w:rsidRPr="00C1689C">
          <w:t>Δf</w:t>
        </w:r>
        <w:r w:rsidRPr="00C1689C">
          <w:rPr>
            <w:vertAlign w:val="subscript"/>
          </w:rPr>
          <w:t>OBUE</w:t>
        </w:r>
        <w:r w:rsidRPr="00C1689C">
          <w:t xml:space="preserve"> </w:t>
        </w:r>
      </w:ins>
    </w:p>
    <w:p w14:paraId="7D83024A" w14:textId="77777777" w:rsidR="00B47796" w:rsidRPr="00F56105" w:rsidRDefault="00B47796" w:rsidP="00B47796">
      <w:pPr>
        <w:keepNext/>
        <w:keepLines/>
        <w:ind w:left="284"/>
        <w:rPr>
          <w:ins w:id="6254" w:author="R4-1809495" w:date="2018-07-11T16:45:00Z"/>
          <w:lang w:eastAsia="zh-CN"/>
        </w:rPr>
      </w:pPr>
      <w:ins w:id="6255" w:author="R4-1809495" w:date="2018-07-11T16:45:00Z">
        <w:r w:rsidRPr="00C1689C">
          <w:t xml:space="preserve">For FR2: </w:t>
        </w:r>
        <w:r w:rsidRPr="00F56105">
          <w:rPr>
            <w:highlight w:val="yellow"/>
          </w:rPr>
          <w:t>FFS</w:t>
        </w:r>
      </w:ins>
    </w:p>
    <w:p w14:paraId="25FBCDB7" w14:textId="77777777" w:rsidR="00B47796" w:rsidRPr="00EB1F97" w:rsidRDefault="00B47796" w:rsidP="00B47796">
      <w:pPr>
        <w:rPr>
          <w:ins w:id="6256" w:author="R4-1809495" w:date="2018-07-11T16:45:00Z"/>
        </w:rPr>
      </w:pPr>
      <w:ins w:id="6257" w:author="R4-1809495" w:date="2018-07-11T16:45:00Z">
        <w:r w:rsidRPr="00BA7B97">
          <w:t xml:space="preserve">Directions to </w:t>
        </w:r>
        <w:r w:rsidRPr="00EB1F97">
          <w:t xml:space="preserve">be tested: </w:t>
        </w:r>
      </w:ins>
    </w:p>
    <w:p w14:paraId="480FB0A2" w14:textId="77777777" w:rsidR="00B47796" w:rsidRPr="0002741D" w:rsidRDefault="00B47796" w:rsidP="00B47796">
      <w:pPr>
        <w:ind w:left="284"/>
        <w:rPr>
          <w:ins w:id="6258" w:author="R4-1809495" w:date="2018-07-11T16:45:00Z"/>
        </w:rPr>
      </w:pPr>
      <w:ins w:id="6259" w:author="R4-1809495" w:date="2018-07-11T16:45:00Z">
        <w:r w:rsidRPr="00C1689C">
          <w:t>As the requirement is TRP the beam pattern(s) may be set up to optimise the TRP measurement procedure (see annex xx) as long as the required TRP output power level is achieved.</w:t>
        </w:r>
        <w:r w:rsidRPr="00D91177">
          <w:t xml:space="preserve"> </w:t>
        </w:r>
      </w:ins>
    </w:p>
    <w:p w14:paraId="1CF817D0" w14:textId="77777777" w:rsidR="00B47796" w:rsidRDefault="00B47796" w:rsidP="00B47796">
      <w:pPr>
        <w:keepNext/>
        <w:keepLines/>
        <w:overflowPunct w:val="0"/>
        <w:autoSpaceDE w:val="0"/>
        <w:autoSpaceDN w:val="0"/>
        <w:adjustRightInd w:val="0"/>
        <w:spacing w:before="120"/>
        <w:ind w:left="1985" w:hanging="1985"/>
        <w:textAlignment w:val="baseline"/>
        <w:outlineLvl w:val="5"/>
        <w:rPr>
          <w:ins w:id="6260" w:author="R4-1809495" w:date="2018-07-11T16:45:00Z"/>
          <w:rFonts w:ascii="Arial" w:hAnsi="Arial"/>
          <w:lang w:eastAsia="sv-SE"/>
        </w:rPr>
      </w:pPr>
      <w:bookmarkStart w:id="6261" w:name="_Toc512334304"/>
      <w:ins w:id="6262" w:author="R4-1809495" w:date="2018-07-11T16:45:00Z">
        <w:r w:rsidRPr="00CB7773">
          <w:rPr>
            <w:rFonts w:ascii="Arial" w:hAnsi="Arial"/>
            <w:lang w:val="x-none" w:eastAsia="sv-SE"/>
          </w:rPr>
          <w:t>6.</w:t>
        </w:r>
        <w:r w:rsidRPr="00CB7773">
          <w:rPr>
            <w:rFonts w:ascii="Arial" w:hAnsi="Arial"/>
            <w:lang w:eastAsia="sv-SE"/>
          </w:rPr>
          <w:t>7.</w:t>
        </w:r>
        <w:r>
          <w:rPr>
            <w:rFonts w:ascii="Arial" w:hAnsi="Arial"/>
            <w:lang w:eastAsia="sv-SE"/>
          </w:rPr>
          <w:t>5</w:t>
        </w:r>
        <w:r w:rsidRPr="00CB7773">
          <w:rPr>
            <w:rFonts w:ascii="Arial" w:hAnsi="Arial"/>
            <w:lang w:eastAsia="sv-SE"/>
          </w:rPr>
          <w:t>.2.4.2</w:t>
        </w:r>
        <w:r w:rsidRPr="00CB7773">
          <w:rPr>
            <w:rFonts w:ascii="Arial" w:hAnsi="Arial"/>
            <w:lang w:val="x-none" w:eastAsia="sv-SE"/>
          </w:rPr>
          <w:tab/>
          <w:t>Procedure</w:t>
        </w:r>
        <w:bookmarkEnd w:id="6261"/>
      </w:ins>
    </w:p>
    <w:p w14:paraId="74B63BAF" w14:textId="77777777" w:rsidR="00B47796" w:rsidRPr="00BA7B97" w:rsidRDefault="00B47796" w:rsidP="00B47796">
      <w:pPr>
        <w:rPr>
          <w:ins w:id="6263" w:author="R4-1809495" w:date="2018-07-11T16:45:00Z"/>
          <w:lang w:eastAsia="sv-SE"/>
        </w:rPr>
      </w:pPr>
      <w:ins w:id="6264" w:author="R4-1809495" w:date="2018-07-11T16:45:00Z">
        <w:r w:rsidRPr="00BA7B97">
          <w:rPr>
            <w:lang w:eastAsia="sv-SE"/>
          </w:rPr>
          <w:t>OTA test requires correct use of an appropriate test facility which has been calibrated and is capable of performing measurements within the measurement uncertainties in subclause 4.1.2.</w:t>
        </w:r>
      </w:ins>
    </w:p>
    <w:p w14:paraId="0E1CA076" w14:textId="77777777" w:rsidR="00B47796" w:rsidRPr="00BA7B97" w:rsidRDefault="00B47796" w:rsidP="00B47796">
      <w:pPr>
        <w:pStyle w:val="B1"/>
        <w:rPr>
          <w:ins w:id="6265" w:author="R4-1809495" w:date="2018-07-11T16:45:00Z"/>
        </w:rPr>
      </w:pPr>
      <w:ins w:id="6266" w:author="R4-1809495" w:date="2018-07-11T16:45:00Z">
        <w:r>
          <w:lastRenderedPageBreak/>
          <w:t>1)</w:t>
        </w:r>
        <w:r>
          <w:tab/>
          <w:t xml:space="preserve">Place the </w:t>
        </w:r>
        <w:r w:rsidRPr="00BA7B97">
          <w:t>BS at the positioner.</w:t>
        </w:r>
      </w:ins>
    </w:p>
    <w:p w14:paraId="7B449A51" w14:textId="77777777" w:rsidR="00B47796" w:rsidRPr="00BA7B97" w:rsidRDefault="00B47796" w:rsidP="00B47796">
      <w:pPr>
        <w:pStyle w:val="B1"/>
        <w:rPr>
          <w:ins w:id="6267" w:author="R4-1809495" w:date="2018-07-11T16:45:00Z"/>
        </w:rPr>
      </w:pPr>
      <w:ins w:id="6268" w:author="R4-1809495" w:date="2018-07-11T16:45:00Z">
        <w:r w:rsidRPr="00BA7B97">
          <w:t>2)</w:t>
        </w:r>
        <w:r w:rsidRPr="00BA7B97">
          <w:tab/>
          <w:t>Align the manufacturer declared coordinate sy</w:t>
        </w:r>
        <w:r>
          <w:t xml:space="preserve">stem orientation (see table 4.6-1, </w:t>
        </w:r>
        <w:r w:rsidRPr="00D1797B">
          <w:rPr>
            <w:highlight w:val="yellow"/>
          </w:rPr>
          <w:t>Dx.x</w:t>
        </w:r>
        <w:r w:rsidRPr="00BA7B97">
          <w:t>) of the AAS BS with the test system.</w:t>
        </w:r>
      </w:ins>
    </w:p>
    <w:p w14:paraId="11E11242" w14:textId="77777777" w:rsidR="00B47796" w:rsidRPr="00D1797B" w:rsidRDefault="00B47796" w:rsidP="00B47796">
      <w:pPr>
        <w:pStyle w:val="B1"/>
        <w:rPr>
          <w:ins w:id="6269" w:author="R4-1809495" w:date="2018-07-11T16:45:00Z"/>
        </w:rPr>
      </w:pPr>
      <w:ins w:id="6270" w:author="R4-1809495" w:date="2018-07-11T16:45:00Z">
        <w:r>
          <w:t>3</w:t>
        </w:r>
        <w:r w:rsidRPr="006113D0">
          <w:t>)</w:t>
        </w:r>
        <w:r w:rsidRPr="006113D0">
          <w:tab/>
          <w:t xml:space="preserve">Measurements shall use a measurement bandwidth in accordance to the conditions in </w:t>
        </w:r>
        <w:r>
          <w:t>subclause 6.7.5.2.5</w:t>
        </w:r>
      </w:ins>
    </w:p>
    <w:p w14:paraId="02863922" w14:textId="77777777" w:rsidR="00B47796" w:rsidRPr="006113D0" w:rsidRDefault="00B47796" w:rsidP="00B47796">
      <w:pPr>
        <w:pStyle w:val="B1"/>
        <w:rPr>
          <w:ins w:id="6271" w:author="R4-1809495" w:date="2018-07-11T16:45:00Z"/>
        </w:rPr>
      </w:pPr>
      <w:ins w:id="6272" w:author="R4-1809495" w:date="2018-07-11T16:45:00Z">
        <w:r>
          <w:t>4</w:t>
        </w:r>
        <w:r w:rsidRPr="006113D0">
          <w:t>)</w:t>
        </w:r>
        <w:r w:rsidRPr="006113D0">
          <w:tab/>
          <w:t>The measurement device characteristics shall be:</w:t>
        </w:r>
      </w:ins>
    </w:p>
    <w:p w14:paraId="724A87F1" w14:textId="77777777" w:rsidR="00B47796" w:rsidRPr="00B27A96" w:rsidRDefault="00B47796" w:rsidP="00B47796">
      <w:pPr>
        <w:pStyle w:val="B2"/>
        <w:rPr>
          <w:ins w:id="6273" w:author="R4-1809495" w:date="2018-07-11T16:45:00Z"/>
          <w:lang w:eastAsia="zh-CN"/>
        </w:rPr>
      </w:pPr>
      <w:ins w:id="6274" w:author="R4-1809495" w:date="2018-07-11T16:45:00Z">
        <w:r w:rsidRPr="006113D0">
          <w:t>-</w:t>
        </w:r>
        <w:r w:rsidRPr="006113D0">
          <w:tab/>
          <w:t>Detection mode: True RMS.</w:t>
        </w:r>
      </w:ins>
    </w:p>
    <w:p w14:paraId="304E2A68" w14:textId="77777777" w:rsidR="00B47796" w:rsidRDefault="00B47796" w:rsidP="00B47796">
      <w:pPr>
        <w:pStyle w:val="B1"/>
        <w:rPr>
          <w:ins w:id="6275" w:author="R4-1809495" w:date="2018-07-11T16:45:00Z"/>
        </w:rPr>
      </w:pPr>
      <w:ins w:id="6276" w:author="R4-1809495" w:date="2018-07-11T16:45:00Z">
        <w:r>
          <w:t>5</w:t>
        </w:r>
        <w:r w:rsidRPr="00BA7B97">
          <w:t>)</w:t>
        </w:r>
        <w:r w:rsidRPr="00BA7B97">
          <w:tab/>
          <w:t xml:space="preserve">Set the </w:t>
        </w:r>
        <w:r>
          <w:t>BS</w:t>
        </w:r>
        <w:r w:rsidRPr="00BA7B97">
          <w:t xml:space="preserve"> to transmit</w:t>
        </w:r>
      </w:ins>
    </w:p>
    <w:p w14:paraId="41BD99F1" w14:textId="77777777" w:rsidR="00B47796" w:rsidRDefault="00B47796" w:rsidP="00B47796">
      <w:pPr>
        <w:pStyle w:val="B1"/>
        <w:ind w:left="1135"/>
        <w:rPr>
          <w:ins w:id="6277" w:author="R4-1809495" w:date="2018-07-11T16:45:00Z"/>
          <w:snapToGrid w:val="0"/>
        </w:rPr>
      </w:pPr>
      <w:ins w:id="6278" w:author="R4-1809495" w:date="2018-07-11T16:45:00Z">
        <w:r>
          <w:t xml:space="preserve"> -</w:t>
        </w:r>
        <w:r>
          <w:tab/>
        </w:r>
        <w:r w:rsidRPr="006113D0">
          <w:t xml:space="preserve">For </w:t>
        </w:r>
        <w:r w:rsidRPr="0013183D">
          <w:rPr>
            <w:snapToGrid w:val="0"/>
          </w:rPr>
          <w:t>RIB</w:t>
        </w:r>
        <w:r>
          <w:rPr>
            <w:i/>
            <w:snapToGrid w:val="0"/>
          </w:rPr>
          <w:t xml:space="preserve"> </w:t>
        </w:r>
        <w:r w:rsidRPr="006113D0">
          <w:rPr>
            <w:snapToGrid w:val="0"/>
          </w:rPr>
          <w:t xml:space="preserve">declared to be capable of single carrier operation only, set the </w:t>
        </w:r>
        <w:r>
          <w:rPr>
            <w:snapToGrid w:val="0"/>
          </w:rPr>
          <w:t xml:space="preserve">RIB </w:t>
        </w:r>
        <w:r w:rsidRPr="006113D0">
          <w:rPr>
            <w:snapToGrid w:val="0"/>
          </w:rPr>
          <w:t xml:space="preserve">to transmit a signal </w:t>
        </w:r>
        <w:r w:rsidRPr="006113D0">
          <w:rPr>
            <w:rFonts w:eastAsia="MS PMincho"/>
          </w:rPr>
          <w:t xml:space="preserve">according to </w:t>
        </w:r>
        <w:r w:rsidRPr="00D1797B">
          <w:rPr>
            <w:rFonts w:eastAsia="MS PMincho"/>
            <w:highlight w:val="yellow"/>
          </w:rPr>
          <w:t>E-TM1.1</w:t>
        </w:r>
        <w:r w:rsidRPr="006113D0">
          <w:rPr>
            <w:rFonts w:eastAsia="MS PMincho"/>
          </w:rPr>
          <w:t xml:space="preserve"> in subclause 4.12.2,</w:t>
        </w:r>
        <w:r w:rsidRPr="006113D0">
          <w:rPr>
            <w:snapToGrid w:val="0"/>
          </w:rPr>
          <w:t xml:space="preserve"> at </w:t>
        </w:r>
        <w:r w:rsidRPr="006113D0">
          <w:t xml:space="preserve">manufacturer's declared rated output power </w:t>
        </w:r>
        <w:r w:rsidRPr="006113D0">
          <w:rPr>
            <w:snapToGrid w:val="0"/>
          </w:rPr>
          <w:t>P</w:t>
        </w:r>
        <w:r w:rsidRPr="006113D0">
          <w:rPr>
            <w:snapToGrid w:val="0"/>
            <w:vertAlign w:val="subscript"/>
          </w:rPr>
          <w:t>rated,c,T</w:t>
        </w:r>
        <w:r>
          <w:rPr>
            <w:snapToGrid w:val="0"/>
            <w:vertAlign w:val="subscript"/>
          </w:rPr>
          <w:t>RP</w:t>
        </w:r>
        <w:r w:rsidRPr="006113D0">
          <w:rPr>
            <w:snapToGrid w:val="0"/>
          </w:rPr>
          <w:t>.</w:t>
        </w:r>
      </w:ins>
    </w:p>
    <w:p w14:paraId="019DB045" w14:textId="77777777" w:rsidR="00B47796" w:rsidRPr="00D1797B" w:rsidRDefault="00B47796" w:rsidP="00B47796">
      <w:pPr>
        <w:pStyle w:val="B3"/>
        <w:rPr>
          <w:ins w:id="6279" w:author="R4-1809495" w:date="2018-07-11T16:45:00Z"/>
          <w:snapToGrid w:val="0"/>
        </w:rPr>
      </w:pPr>
      <w:ins w:id="6280" w:author="R4-1809495" w:date="2018-07-11T16:45:00Z">
        <w:r w:rsidRPr="006113D0">
          <w:rPr>
            <w:snapToGrid w:val="0"/>
          </w:rPr>
          <w:t>-</w:t>
        </w:r>
        <w:r w:rsidRPr="006113D0">
          <w:rPr>
            <w:snapToGrid w:val="0"/>
          </w:rPr>
          <w:tab/>
          <w:t xml:space="preserve">For a </w:t>
        </w:r>
        <w:r w:rsidRPr="0013183D">
          <w:rPr>
            <w:snapToGrid w:val="0"/>
          </w:rPr>
          <w:t>RIB</w:t>
        </w:r>
        <w:r w:rsidRPr="006113D0">
          <w:rPr>
            <w:snapToGrid w:val="0"/>
          </w:rPr>
          <w:t xml:space="preserve"> declared to be capable of multi-carrier</w:t>
        </w:r>
        <w:r w:rsidRPr="006113D0">
          <w:t xml:space="preserve"> and/or CA</w:t>
        </w:r>
        <w:r w:rsidRPr="006113D0">
          <w:rPr>
            <w:snapToGrid w:val="0"/>
          </w:rPr>
          <w:t xml:space="preserve"> operation, set the set the </w:t>
        </w:r>
        <w:r>
          <w:rPr>
            <w:snapToGrid w:val="0"/>
          </w:rPr>
          <w:t xml:space="preserve">RIB </w:t>
        </w:r>
        <w:r w:rsidRPr="006113D0">
          <w:rPr>
            <w:snapToGrid w:val="0"/>
          </w:rPr>
          <w:t xml:space="preserve">to transmit according to </w:t>
        </w:r>
        <w:r w:rsidRPr="00D1797B">
          <w:rPr>
            <w:snapToGrid w:val="0"/>
            <w:highlight w:val="yellow"/>
          </w:rPr>
          <w:t>E-TM1.1</w:t>
        </w:r>
        <w:r w:rsidRPr="006113D0">
          <w:rPr>
            <w:snapToGrid w:val="0"/>
          </w:rPr>
          <w:t xml:space="preserve"> on all carriers configured </w:t>
        </w:r>
        <w:r w:rsidRPr="006113D0">
          <w:rPr>
            <w:lang w:eastAsia="zh-CN"/>
          </w:rPr>
          <w:t>using the applicable test configuration and corresponding power setting specified</w:t>
        </w:r>
        <w:r w:rsidRPr="006113D0">
          <w:rPr>
            <w:snapToGrid w:val="0"/>
          </w:rPr>
          <w:t xml:space="preserve"> in sub</w:t>
        </w:r>
        <w:r>
          <w:rPr>
            <w:snapToGrid w:val="0"/>
          </w:rPr>
          <w:t>clause 4.8</w:t>
        </w:r>
        <w:r w:rsidRPr="006113D0">
          <w:rPr>
            <w:snapToGrid w:val="0"/>
          </w:rPr>
          <w:t>.</w:t>
        </w:r>
      </w:ins>
    </w:p>
    <w:p w14:paraId="197FEBA2" w14:textId="77777777" w:rsidR="00B47796" w:rsidRDefault="00B47796" w:rsidP="00B47796">
      <w:pPr>
        <w:pStyle w:val="B1"/>
        <w:rPr>
          <w:ins w:id="6281" w:author="R4-1809495" w:date="2018-07-11T16:45:00Z"/>
        </w:rPr>
      </w:pPr>
      <w:ins w:id="6282" w:author="R4-1809495" w:date="2018-07-11T16:45:00Z">
        <w:r>
          <w:t>6</w:t>
        </w:r>
        <w:r w:rsidRPr="00EB1F97">
          <w:t>)</w:t>
        </w:r>
        <w:r w:rsidRPr="00EB1F97">
          <w:tab/>
          <w:t>A</w:t>
        </w:r>
        <w:r w:rsidRPr="00C1689C">
          <w:t>lign the BS and the test antenna such that measurements to determine TRP can be performed</w:t>
        </w:r>
        <w:r w:rsidRPr="00C1689C" w:rsidDel="00745D86">
          <w:t xml:space="preserve"> </w:t>
        </w:r>
        <w:r w:rsidRPr="00C1689C">
          <w:t xml:space="preserve">(see </w:t>
        </w:r>
        <w:r w:rsidRPr="00745D86">
          <w:rPr>
            <w:highlight w:val="yellow"/>
          </w:rPr>
          <w:t>annex xx)</w:t>
        </w:r>
      </w:ins>
    </w:p>
    <w:p w14:paraId="5B7F71E7" w14:textId="77777777" w:rsidR="00B47796" w:rsidRPr="006113D0" w:rsidRDefault="00B47796" w:rsidP="00B47796">
      <w:pPr>
        <w:pStyle w:val="B1"/>
        <w:rPr>
          <w:ins w:id="6283" w:author="R4-1809495" w:date="2018-07-11T16:45:00Z"/>
          <w:snapToGrid w:val="0"/>
        </w:rPr>
      </w:pPr>
      <w:ins w:id="6284" w:author="R4-1809495" w:date="2018-07-11T16:45:00Z">
        <w:r>
          <w:rPr>
            <w:snapToGrid w:val="0"/>
          </w:rPr>
          <w:t>7</w:t>
        </w:r>
        <w:r w:rsidRPr="006113D0">
          <w:rPr>
            <w:snapToGrid w:val="0"/>
          </w:rPr>
          <w:t>)</w:t>
        </w:r>
        <w:r w:rsidRPr="006113D0">
          <w:rPr>
            <w:snapToGrid w:val="0"/>
          </w:rPr>
          <w:tab/>
          <w:t xml:space="preserve">Measure the emission at the specified frequencies with specified measurement bandwidth </w:t>
        </w:r>
      </w:ins>
    </w:p>
    <w:p w14:paraId="43419E45" w14:textId="77777777" w:rsidR="00B47796" w:rsidRDefault="00B47796" w:rsidP="00B47796">
      <w:pPr>
        <w:pStyle w:val="B1"/>
        <w:rPr>
          <w:ins w:id="6285" w:author="R4-1809495" w:date="2018-07-11T16:45:00Z"/>
        </w:rPr>
      </w:pPr>
      <w:ins w:id="6286" w:author="R4-1809495" w:date="2018-07-11T16:45:00Z">
        <w:r>
          <w:t>8</w:t>
        </w:r>
        <w:r w:rsidRPr="00BA7B97">
          <w:t>)</w:t>
        </w:r>
        <w:r w:rsidRPr="00BA7B97">
          <w:tab/>
        </w:r>
        <w:r>
          <w:t xml:space="preserve">Repeat step 6-7 for all directions in the appropriated TRP measurement grid needed for full TRP estimation (see </w:t>
        </w:r>
        <w:r w:rsidRPr="0013183D">
          <w:rPr>
            <w:highlight w:val="yellow"/>
          </w:rPr>
          <w:t>annex xx</w:t>
        </w:r>
        <w:r>
          <w:t>).</w:t>
        </w:r>
      </w:ins>
    </w:p>
    <w:p w14:paraId="47619C13" w14:textId="77777777" w:rsidR="00B47796" w:rsidRDefault="00B47796" w:rsidP="00B47796">
      <w:pPr>
        <w:pStyle w:val="B1"/>
        <w:ind w:left="852"/>
        <w:rPr>
          <w:ins w:id="6287" w:author="R4-1809495" w:date="2018-07-11T16:45:00Z"/>
        </w:rPr>
      </w:pPr>
      <w:ins w:id="6288" w:author="R4-1809495" w:date="2018-07-11T16:45:00Z">
        <w:r>
          <w:t>Note 1: the TRP measurement grid may not be the same for all measurement frequencies.</w:t>
        </w:r>
      </w:ins>
    </w:p>
    <w:p w14:paraId="06AD6B09" w14:textId="77777777" w:rsidR="00B47796" w:rsidRDefault="00B47796" w:rsidP="00B47796">
      <w:pPr>
        <w:pStyle w:val="B1"/>
        <w:ind w:left="852"/>
        <w:rPr>
          <w:ins w:id="6289" w:author="R4-1809495" w:date="2018-07-11T16:45:00Z"/>
        </w:rPr>
      </w:pPr>
      <w:ins w:id="6290" w:author="R4-1809495" w:date="2018-07-11T16:45:00Z">
        <w:r>
          <w:t>Note 2: the frequency sweep or the TRP measurement grid sweep may be done in any order</w:t>
        </w:r>
      </w:ins>
    </w:p>
    <w:p w14:paraId="45EFDB7C" w14:textId="77777777" w:rsidR="00B47796" w:rsidRPr="003A33EF" w:rsidRDefault="00B47796" w:rsidP="00B47796">
      <w:pPr>
        <w:pStyle w:val="B1"/>
        <w:rPr>
          <w:ins w:id="6291" w:author="R4-1809495" w:date="2018-07-11T16:45:00Z"/>
        </w:rPr>
      </w:pPr>
      <w:ins w:id="6292" w:author="R4-1809495" w:date="2018-07-11T16:45:00Z">
        <w:r>
          <w:t>9)</w:t>
        </w:r>
        <w:r>
          <w:tab/>
          <w:t>Calculate TRP at each specified frequency using the directional measurements.</w:t>
        </w:r>
      </w:ins>
    </w:p>
    <w:p w14:paraId="1DC40C20" w14:textId="77777777" w:rsidR="00B47796" w:rsidRPr="006113D0" w:rsidRDefault="00B47796" w:rsidP="00B47796">
      <w:pPr>
        <w:rPr>
          <w:ins w:id="6293" w:author="R4-1809495" w:date="2018-07-11T16:45:00Z"/>
        </w:rPr>
      </w:pPr>
      <w:ins w:id="6294" w:author="R4-1809495" w:date="2018-07-11T16:45:00Z">
        <w:r w:rsidRPr="006113D0">
          <w:t xml:space="preserve">In addition, for </w:t>
        </w:r>
        <w:r w:rsidRPr="006113D0">
          <w:rPr>
            <w:i/>
          </w:rPr>
          <w:t xml:space="preserve">multi-band </w:t>
        </w:r>
        <w:r>
          <w:rPr>
            <w:i/>
            <w:lang w:eastAsia="zh-CN"/>
          </w:rPr>
          <w:t>RIB</w:t>
        </w:r>
        <w:r w:rsidRPr="006113D0">
          <w:rPr>
            <w:i/>
            <w:lang w:eastAsia="zh-CN"/>
          </w:rPr>
          <w:t>(s)</w:t>
        </w:r>
        <w:r w:rsidRPr="006113D0">
          <w:t>, the following steps shall apply:</w:t>
        </w:r>
      </w:ins>
    </w:p>
    <w:p w14:paraId="0511E692" w14:textId="77777777" w:rsidR="00B47796" w:rsidRPr="009B75F7" w:rsidRDefault="00B47796" w:rsidP="00B47796">
      <w:pPr>
        <w:pStyle w:val="B1"/>
        <w:ind w:left="567" w:hanging="283"/>
        <w:rPr>
          <w:ins w:id="6295" w:author="R4-1809495" w:date="2018-07-11T16:45:00Z"/>
        </w:rPr>
      </w:pPr>
      <w:ins w:id="6296" w:author="R4-1809495" w:date="2018-07-11T16:45:00Z">
        <w:r>
          <w:t>10</w:t>
        </w:r>
        <w:r w:rsidRPr="006113D0">
          <w:t>)</w:t>
        </w:r>
        <w:r w:rsidRPr="006113D0">
          <w:tab/>
          <w:t xml:space="preserve">For </w:t>
        </w:r>
        <w:r w:rsidRPr="006113D0">
          <w:rPr>
            <w:i/>
          </w:rPr>
          <w:t xml:space="preserve">multi-band </w:t>
        </w:r>
        <w:r>
          <w:rPr>
            <w:i/>
            <w:lang w:eastAsia="zh-CN"/>
          </w:rPr>
          <w:t>RIBs</w:t>
        </w:r>
        <w:r w:rsidRPr="006113D0">
          <w:rPr>
            <w:lang w:eastAsia="zh-CN"/>
          </w:rPr>
          <w:t xml:space="preserve"> </w:t>
        </w:r>
        <w:r w:rsidRPr="006113D0">
          <w:t>and single band tests, repeat the steps above per involved band where single band test configurations and test models shall apply with no carrier activated in the other band.</w:t>
        </w:r>
      </w:ins>
    </w:p>
    <w:p w14:paraId="1AC71255" w14:textId="77777777" w:rsidR="00B47796" w:rsidRPr="00CB7773" w:rsidRDefault="00B47796" w:rsidP="00B47796">
      <w:pPr>
        <w:keepNext/>
        <w:keepLines/>
        <w:overflowPunct w:val="0"/>
        <w:autoSpaceDE w:val="0"/>
        <w:autoSpaceDN w:val="0"/>
        <w:adjustRightInd w:val="0"/>
        <w:spacing w:before="120"/>
        <w:ind w:left="1701" w:hanging="1701"/>
        <w:textAlignment w:val="baseline"/>
        <w:outlineLvl w:val="4"/>
        <w:rPr>
          <w:ins w:id="6297" w:author="R4-1809495" w:date="2018-07-11T16:45:00Z"/>
          <w:rFonts w:ascii="Arial" w:hAnsi="Arial"/>
          <w:sz w:val="22"/>
          <w:lang w:val="x-none" w:eastAsia="sv-SE"/>
        </w:rPr>
      </w:pPr>
      <w:bookmarkStart w:id="6298" w:name="_Toc512334305"/>
      <w:ins w:id="6299" w:author="R4-1809495" w:date="2018-07-11T16:45:00Z">
        <w:r>
          <w:rPr>
            <w:rFonts w:ascii="Arial" w:hAnsi="Arial"/>
            <w:sz w:val="22"/>
            <w:lang w:val="x-none" w:eastAsia="sv-SE"/>
          </w:rPr>
          <w:t>6.7.5</w:t>
        </w:r>
        <w:r w:rsidRPr="00CB7773">
          <w:rPr>
            <w:rFonts w:ascii="Arial" w:hAnsi="Arial"/>
            <w:sz w:val="22"/>
            <w:lang w:eastAsia="zh-CN"/>
          </w:rPr>
          <w:t>.2.5</w:t>
        </w:r>
        <w:r w:rsidRPr="00CB7773">
          <w:rPr>
            <w:rFonts w:ascii="Arial" w:hAnsi="Arial"/>
            <w:sz w:val="22"/>
            <w:lang w:val="x-none" w:eastAsia="sv-SE"/>
          </w:rPr>
          <w:tab/>
          <w:t>Test Requirement</w:t>
        </w:r>
        <w:bookmarkEnd w:id="6298"/>
      </w:ins>
    </w:p>
    <w:p w14:paraId="62170F8F" w14:textId="77777777" w:rsidR="00B47796" w:rsidRDefault="00B47796" w:rsidP="00B47796">
      <w:pPr>
        <w:pStyle w:val="Heading6"/>
        <w:rPr>
          <w:ins w:id="6300" w:author="R4-1809495" w:date="2018-07-11T16:45:00Z"/>
        </w:rPr>
      </w:pPr>
      <w:bookmarkStart w:id="6301" w:name="_Toc519094991"/>
      <w:ins w:id="6302" w:author="R4-1809495" w:date="2018-07-11T16:45:00Z">
        <w:r>
          <w:t>6.7.5.2.5.1</w:t>
        </w:r>
        <w:r>
          <w:tab/>
        </w:r>
        <w:r>
          <w:tab/>
          <w:t>Test</w:t>
        </w:r>
        <w:r w:rsidRPr="00D1797B">
          <w:t xml:space="preserve"> requirement for BS type 1-O</w:t>
        </w:r>
        <w:bookmarkEnd w:id="6301"/>
      </w:ins>
    </w:p>
    <w:p w14:paraId="29BCC222" w14:textId="77777777" w:rsidR="00B47796" w:rsidRPr="002C70C0" w:rsidRDefault="00B47796" w:rsidP="00B47796">
      <w:pPr>
        <w:keepNext/>
        <w:rPr>
          <w:ins w:id="6303" w:author="R4-1809495" w:date="2018-07-11T16:45:00Z"/>
          <w:rFonts w:cs="v5.0.0"/>
        </w:rPr>
      </w:pPr>
      <w:ins w:id="6304" w:author="R4-1809495" w:date="2018-07-11T16:45:00Z">
        <w:r>
          <w:rPr>
            <w:rFonts w:cs="v5.0.0"/>
          </w:rPr>
          <w:t>For a BS meeting category A t</w:t>
        </w:r>
        <w:r w:rsidRPr="002C70C0">
          <w:rPr>
            <w:rFonts w:cs="v5.0.0"/>
          </w:rPr>
          <w:t xml:space="preserve">he TRP of any spurious emission shall not exceed the limits in table </w:t>
        </w:r>
        <w:r>
          <w:t>6.7.5.2.5.1</w:t>
        </w:r>
        <w:r w:rsidRPr="00B04564">
          <w:rPr>
            <w:rFonts w:cs="v5.0.0"/>
          </w:rPr>
          <w:t>-1</w:t>
        </w:r>
        <w:r>
          <w:rPr>
            <w:rFonts w:cs="v5.0.0"/>
          </w:rPr>
          <w:t>.</w:t>
        </w:r>
      </w:ins>
    </w:p>
    <w:p w14:paraId="49705C61" w14:textId="77777777" w:rsidR="00B47796" w:rsidRPr="00B04564" w:rsidRDefault="00B47796" w:rsidP="00B47796">
      <w:pPr>
        <w:pStyle w:val="TH"/>
        <w:rPr>
          <w:ins w:id="6305" w:author="R4-1809495" w:date="2018-07-11T16:45:00Z"/>
        </w:rPr>
      </w:pPr>
      <w:ins w:id="6306" w:author="R4-1809495" w:date="2018-07-11T16:45:00Z">
        <w:r w:rsidRPr="00B04564">
          <w:t xml:space="preserve">Table </w:t>
        </w:r>
        <w:r>
          <w:t>6.7.5.2.5.1</w:t>
        </w:r>
        <w:r w:rsidRPr="00B04564">
          <w:t xml:space="preserve">-1: BS spurious emission limits </w:t>
        </w:r>
        <w:r>
          <w:t>for BS type 1-O</w:t>
        </w:r>
        <w:r w:rsidRPr="00B04564">
          <w:t>, Category A</w:t>
        </w:r>
      </w:ins>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1686"/>
        <w:gridCol w:w="1559"/>
        <w:gridCol w:w="1968"/>
      </w:tblGrid>
      <w:tr w:rsidR="00B47796" w:rsidRPr="00B04564" w14:paraId="1475C8E5" w14:textId="77777777" w:rsidTr="00B47796">
        <w:trPr>
          <w:cantSplit/>
          <w:jc w:val="center"/>
          <w:ins w:id="6307" w:author="R4-1809495" w:date="2018-07-11T16:45:00Z"/>
        </w:trPr>
        <w:tc>
          <w:tcPr>
            <w:tcW w:w="2976" w:type="dxa"/>
            <w:tcBorders>
              <w:top w:val="single" w:sz="6" w:space="0" w:color="000000"/>
              <w:left w:val="single" w:sz="6" w:space="0" w:color="000000"/>
              <w:bottom w:val="single" w:sz="6" w:space="0" w:color="000000"/>
              <w:right w:val="single" w:sz="6" w:space="0" w:color="000000"/>
            </w:tcBorders>
          </w:tcPr>
          <w:p w14:paraId="7694E0C2" w14:textId="77777777" w:rsidR="00B47796" w:rsidRPr="00B04564" w:rsidRDefault="00B47796" w:rsidP="00B47796">
            <w:pPr>
              <w:pStyle w:val="TAH"/>
              <w:rPr>
                <w:ins w:id="6308" w:author="R4-1809495" w:date="2018-07-11T16:45:00Z"/>
                <w:rFonts w:cs="Arial"/>
              </w:rPr>
            </w:pPr>
            <w:ins w:id="6309" w:author="R4-1809495" w:date="2018-07-11T16:45:00Z">
              <w:r w:rsidRPr="00B04564">
                <w:t>Spurious frequency range</w:t>
              </w:r>
            </w:ins>
          </w:p>
        </w:tc>
        <w:tc>
          <w:tcPr>
            <w:tcW w:w="1686" w:type="dxa"/>
            <w:tcBorders>
              <w:top w:val="single" w:sz="6" w:space="0" w:color="000000"/>
              <w:left w:val="single" w:sz="6" w:space="0" w:color="000000"/>
              <w:bottom w:val="single" w:sz="6" w:space="0" w:color="000000"/>
              <w:right w:val="single" w:sz="6" w:space="0" w:color="000000"/>
            </w:tcBorders>
          </w:tcPr>
          <w:p w14:paraId="487F656B" w14:textId="77777777" w:rsidR="00B47796" w:rsidRPr="00B17503" w:rsidRDefault="00B47796" w:rsidP="00B47796">
            <w:pPr>
              <w:pStyle w:val="TAH"/>
              <w:ind w:left="454" w:hanging="454"/>
              <w:rPr>
                <w:ins w:id="6310" w:author="R4-1809495" w:date="2018-07-11T16:45:00Z"/>
                <w:rFonts w:cs="Arial"/>
              </w:rPr>
            </w:pPr>
            <w:ins w:id="6311" w:author="R4-1809495" w:date="2018-07-11T16:45:00Z">
              <w:r w:rsidRPr="00B17503">
                <w:t>Maximum level</w:t>
              </w:r>
            </w:ins>
          </w:p>
        </w:tc>
        <w:tc>
          <w:tcPr>
            <w:tcW w:w="1559" w:type="dxa"/>
            <w:tcBorders>
              <w:top w:val="single" w:sz="6" w:space="0" w:color="000000"/>
              <w:left w:val="single" w:sz="6" w:space="0" w:color="000000"/>
              <w:bottom w:val="single" w:sz="6" w:space="0" w:color="000000"/>
              <w:right w:val="single" w:sz="6" w:space="0" w:color="000000"/>
            </w:tcBorders>
          </w:tcPr>
          <w:p w14:paraId="5A6285EC" w14:textId="77777777" w:rsidR="00B47796" w:rsidRPr="00B04564" w:rsidRDefault="00B47796" w:rsidP="00B47796">
            <w:pPr>
              <w:pStyle w:val="TAH"/>
              <w:rPr>
                <w:ins w:id="6312" w:author="R4-1809495" w:date="2018-07-11T16:45:00Z"/>
                <w:rFonts w:cs="Arial"/>
              </w:rPr>
            </w:pPr>
            <w:ins w:id="6313" w:author="R4-1809495" w:date="2018-07-11T16:45:00Z">
              <w:r w:rsidRPr="00B04564">
                <w:t>Measurement bandwidth</w:t>
              </w:r>
            </w:ins>
          </w:p>
        </w:tc>
        <w:tc>
          <w:tcPr>
            <w:tcW w:w="1968" w:type="dxa"/>
            <w:tcBorders>
              <w:top w:val="single" w:sz="6" w:space="0" w:color="000000"/>
              <w:left w:val="single" w:sz="6" w:space="0" w:color="000000"/>
              <w:bottom w:val="single" w:sz="6" w:space="0" w:color="000000"/>
              <w:right w:val="single" w:sz="6" w:space="0" w:color="000000"/>
            </w:tcBorders>
          </w:tcPr>
          <w:p w14:paraId="10B89697" w14:textId="77777777" w:rsidR="00B47796" w:rsidRPr="00B04564" w:rsidRDefault="00B47796" w:rsidP="00B47796">
            <w:pPr>
              <w:pStyle w:val="TAH"/>
              <w:rPr>
                <w:ins w:id="6314" w:author="R4-1809495" w:date="2018-07-11T16:45:00Z"/>
                <w:rFonts w:cs="Arial"/>
              </w:rPr>
            </w:pPr>
            <w:ins w:id="6315" w:author="R4-1809495" w:date="2018-07-11T16:45:00Z">
              <w:r w:rsidRPr="00B04564">
                <w:t>Notes</w:t>
              </w:r>
            </w:ins>
          </w:p>
        </w:tc>
      </w:tr>
      <w:tr w:rsidR="00B47796" w:rsidRPr="00B04564" w14:paraId="3D572B7C" w14:textId="77777777" w:rsidTr="00B47796">
        <w:trPr>
          <w:cantSplit/>
          <w:jc w:val="center"/>
          <w:ins w:id="6316" w:author="R4-1809495" w:date="2018-07-11T16:45:00Z"/>
        </w:trPr>
        <w:tc>
          <w:tcPr>
            <w:tcW w:w="2976" w:type="dxa"/>
            <w:tcBorders>
              <w:top w:val="single" w:sz="6" w:space="0" w:color="000000"/>
              <w:left w:val="single" w:sz="6" w:space="0" w:color="000000"/>
              <w:bottom w:val="single" w:sz="6" w:space="0" w:color="000000"/>
              <w:right w:val="single" w:sz="6" w:space="0" w:color="000000"/>
            </w:tcBorders>
          </w:tcPr>
          <w:p w14:paraId="05A8A8DA" w14:textId="77777777" w:rsidR="00B47796" w:rsidRPr="00B04564" w:rsidRDefault="00B47796" w:rsidP="00B47796">
            <w:pPr>
              <w:pStyle w:val="TAC"/>
              <w:rPr>
                <w:ins w:id="6317" w:author="R4-1809495" w:date="2018-07-11T16:45:00Z"/>
                <w:rFonts w:cs="Arial"/>
              </w:rPr>
            </w:pPr>
            <w:ins w:id="6318" w:author="R4-1809495" w:date="2018-07-11T16:45:00Z">
              <w:r w:rsidRPr="00B04564">
                <w:t>30 MHz – 1 GHz</w:t>
              </w:r>
            </w:ins>
          </w:p>
        </w:tc>
        <w:tc>
          <w:tcPr>
            <w:tcW w:w="1686" w:type="dxa"/>
            <w:vMerge w:val="restart"/>
            <w:tcBorders>
              <w:left w:val="single" w:sz="6" w:space="0" w:color="000000"/>
              <w:right w:val="single" w:sz="6" w:space="0" w:color="000000"/>
            </w:tcBorders>
            <w:vAlign w:val="center"/>
          </w:tcPr>
          <w:p w14:paraId="32625464" w14:textId="77777777" w:rsidR="00B47796" w:rsidRPr="00B17503" w:rsidRDefault="00B47796" w:rsidP="00B47796">
            <w:pPr>
              <w:pStyle w:val="TAC"/>
              <w:rPr>
                <w:ins w:id="6319" w:author="R4-1809495" w:date="2018-07-11T16:45:00Z"/>
              </w:rPr>
            </w:pPr>
            <w:ins w:id="6320" w:author="R4-1809495" w:date="2018-07-11T16:45:00Z">
              <w:r w:rsidRPr="00B04564">
                <w:t xml:space="preserve">-13 </w:t>
              </w:r>
              <w:r>
                <w:t xml:space="preserve">+ X </w:t>
              </w:r>
              <w:r w:rsidRPr="000E6C4E">
                <w:rPr>
                  <w:rFonts w:cs="v5.0.0"/>
                  <w:highlight w:val="yellow"/>
                </w:rPr>
                <w:t>+ FFS</w:t>
              </w:r>
              <w:r>
                <w:t xml:space="preserve"> </w:t>
              </w:r>
              <w:r w:rsidRPr="00B04564">
                <w:t>dBm</w:t>
              </w:r>
            </w:ins>
          </w:p>
        </w:tc>
        <w:tc>
          <w:tcPr>
            <w:tcW w:w="1559" w:type="dxa"/>
            <w:tcBorders>
              <w:top w:val="single" w:sz="6" w:space="0" w:color="000000"/>
              <w:left w:val="single" w:sz="6" w:space="0" w:color="000000"/>
              <w:bottom w:val="single" w:sz="6" w:space="0" w:color="000000"/>
              <w:right w:val="single" w:sz="6" w:space="0" w:color="000000"/>
            </w:tcBorders>
          </w:tcPr>
          <w:p w14:paraId="014C45B7" w14:textId="77777777" w:rsidR="00B47796" w:rsidRPr="00B04564" w:rsidRDefault="00B47796" w:rsidP="00B47796">
            <w:pPr>
              <w:pStyle w:val="TAC"/>
              <w:rPr>
                <w:ins w:id="6321" w:author="R4-1809495" w:date="2018-07-11T16:45:00Z"/>
                <w:rFonts w:cs="Arial"/>
              </w:rPr>
            </w:pPr>
            <w:ins w:id="6322" w:author="R4-1809495" w:date="2018-07-11T16:45:00Z">
              <w:r w:rsidRPr="00B04564">
                <w:t>100 kHz</w:t>
              </w:r>
            </w:ins>
          </w:p>
        </w:tc>
        <w:tc>
          <w:tcPr>
            <w:tcW w:w="1968" w:type="dxa"/>
            <w:tcBorders>
              <w:top w:val="single" w:sz="6" w:space="0" w:color="000000"/>
              <w:left w:val="single" w:sz="6" w:space="0" w:color="000000"/>
              <w:bottom w:val="single" w:sz="6" w:space="0" w:color="000000"/>
              <w:right w:val="single" w:sz="6" w:space="0" w:color="000000"/>
            </w:tcBorders>
          </w:tcPr>
          <w:p w14:paraId="661B3899" w14:textId="77777777" w:rsidR="00B47796" w:rsidRPr="00B17503" w:rsidRDefault="00B47796" w:rsidP="00B47796">
            <w:pPr>
              <w:pStyle w:val="TAC"/>
              <w:rPr>
                <w:ins w:id="6323" w:author="R4-1809495" w:date="2018-07-11T16:45:00Z"/>
                <w:rFonts w:cs="Arial"/>
              </w:rPr>
            </w:pPr>
            <w:ins w:id="6324" w:author="R4-1809495" w:date="2018-07-11T16:45:00Z">
              <w:r w:rsidRPr="00B04564">
                <w:t>Note 1</w:t>
              </w:r>
              <w:r>
                <w:t>, Note 4</w:t>
              </w:r>
            </w:ins>
          </w:p>
        </w:tc>
      </w:tr>
      <w:tr w:rsidR="00B47796" w:rsidRPr="00B04564" w14:paraId="67F02761" w14:textId="77777777" w:rsidTr="00B47796">
        <w:trPr>
          <w:cantSplit/>
          <w:jc w:val="center"/>
          <w:ins w:id="6325" w:author="R4-1809495" w:date="2018-07-11T16:45:00Z"/>
        </w:trPr>
        <w:tc>
          <w:tcPr>
            <w:tcW w:w="2976" w:type="dxa"/>
            <w:tcBorders>
              <w:top w:val="single" w:sz="6" w:space="0" w:color="000000"/>
              <w:left w:val="single" w:sz="6" w:space="0" w:color="000000"/>
              <w:bottom w:val="single" w:sz="6" w:space="0" w:color="000000"/>
              <w:right w:val="single" w:sz="6" w:space="0" w:color="000000"/>
            </w:tcBorders>
          </w:tcPr>
          <w:p w14:paraId="542C1A8C" w14:textId="77777777" w:rsidR="00B47796" w:rsidRPr="00B04564" w:rsidRDefault="00B47796" w:rsidP="00B47796">
            <w:pPr>
              <w:pStyle w:val="TAC"/>
              <w:rPr>
                <w:ins w:id="6326" w:author="R4-1809495" w:date="2018-07-11T16:45:00Z"/>
                <w:rFonts w:cs="Arial"/>
              </w:rPr>
            </w:pPr>
            <w:ins w:id="6327" w:author="R4-1809495" w:date="2018-07-11T16:45:00Z">
              <w:r w:rsidRPr="00B04564">
                <w:t>1 GHz   12.75 GHz</w:t>
              </w:r>
            </w:ins>
          </w:p>
        </w:tc>
        <w:tc>
          <w:tcPr>
            <w:tcW w:w="1686" w:type="dxa"/>
            <w:vMerge/>
            <w:tcBorders>
              <w:left w:val="single" w:sz="6" w:space="0" w:color="000000"/>
              <w:right w:val="single" w:sz="6" w:space="0" w:color="000000"/>
            </w:tcBorders>
          </w:tcPr>
          <w:p w14:paraId="3B035948" w14:textId="77777777" w:rsidR="00B47796" w:rsidRPr="00B04564" w:rsidRDefault="00B47796" w:rsidP="00B47796">
            <w:pPr>
              <w:pStyle w:val="TAC"/>
              <w:rPr>
                <w:ins w:id="6328" w:author="R4-1809495" w:date="2018-07-11T16:45:00Z"/>
                <w:rFonts w:cs="Arial"/>
              </w:rPr>
            </w:pPr>
          </w:p>
        </w:tc>
        <w:tc>
          <w:tcPr>
            <w:tcW w:w="1559" w:type="dxa"/>
            <w:tcBorders>
              <w:top w:val="single" w:sz="6" w:space="0" w:color="000000"/>
              <w:left w:val="single" w:sz="6" w:space="0" w:color="000000"/>
              <w:bottom w:val="single" w:sz="6" w:space="0" w:color="000000"/>
              <w:right w:val="single" w:sz="6" w:space="0" w:color="000000"/>
            </w:tcBorders>
          </w:tcPr>
          <w:p w14:paraId="0A84F2A1" w14:textId="77777777" w:rsidR="00B47796" w:rsidRPr="00B04564" w:rsidRDefault="00B47796" w:rsidP="00B47796">
            <w:pPr>
              <w:pStyle w:val="TAC"/>
              <w:rPr>
                <w:ins w:id="6329" w:author="R4-1809495" w:date="2018-07-11T16:45:00Z"/>
                <w:rFonts w:cs="Arial"/>
              </w:rPr>
            </w:pPr>
            <w:ins w:id="6330" w:author="R4-1809495" w:date="2018-07-11T16:45:00Z">
              <w:r w:rsidRPr="00B04564">
                <w:t>1 MHz</w:t>
              </w:r>
            </w:ins>
          </w:p>
        </w:tc>
        <w:tc>
          <w:tcPr>
            <w:tcW w:w="1968" w:type="dxa"/>
            <w:tcBorders>
              <w:top w:val="single" w:sz="6" w:space="0" w:color="000000"/>
              <w:left w:val="single" w:sz="6" w:space="0" w:color="000000"/>
              <w:bottom w:val="single" w:sz="6" w:space="0" w:color="000000"/>
              <w:right w:val="single" w:sz="6" w:space="0" w:color="000000"/>
            </w:tcBorders>
          </w:tcPr>
          <w:p w14:paraId="295CCB4E" w14:textId="77777777" w:rsidR="00B47796" w:rsidRPr="00B04564" w:rsidRDefault="00B47796" w:rsidP="00B47796">
            <w:pPr>
              <w:pStyle w:val="TAC"/>
              <w:rPr>
                <w:ins w:id="6331" w:author="R4-1809495" w:date="2018-07-11T16:45:00Z"/>
                <w:rFonts w:cs="Arial"/>
              </w:rPr>
            </w:pPr>
            <w:ins w:id="6332" w:author="R4-1809495" w:date="2018-07-11T16:45:00Z">
              <w:r w:rsidRPr="00B04564">
                <w:t>Note 1, Note 2</w:t>
              </w:r>
              <w:r>
                <w:t>, Note 4</w:t>
              </w:r>
            </w:ins>
          </w:p>
        </w:tc>
      </w:tr>
      <w:tr w:rsidR="00B47796" w:rsidRPr="00B04564" w14:paraId="2D6CFD2F" w14:textId="77777777" w:rsidTr="00B47796">
        <w:trPr>
          <w:cantSplit/>
          <w:trHeight w:val="604"/>
          <w:jc w:val="center"/>
          <w:ins w:id="6333" w:author="R4-1809495" w:date="2018-07-11T16:45:00Z"/>
        </w:trPr>
        <w:tc>
          <w:tcPr>
            <w:tcW w:w="2976" w:type="dxa"/>
            <w:tcBorders>
              <w:top w:val="single" w:sz="6" w:space="0" w:color="000000"/>
              <w:left w:val="single" w:sz="6" w:space="0" w:color="000000"/>
              <w:right w:val="single" w:sz="6" w:space="0" w:color="000000"/>
            </w:tcBorders>
          </w:tcPr>
          <w:p w14:paraId="0323AF59" w14:textId="77777777" w:rsidR="00B47796" w:rsidRPr="00B04564" w:rsidRDefault="00B47796" w:rsidP="00B47796">
            <w:pPr>
              <w:pStyle w:val="TAC"/>
              <w:rPr>
                <w:ins w:id="6334" w:author="R4-1809495" w:date="2018-07-11T16:45:00Z"/>
                <w:rFonts w:cs="Arial"/>
              </w:rPr>
            </w:pPr>
            <w:ins w:id="6335" w:author="R4-1809495" w:date="2018-07-11T16:45:00Z">
              <w:r w:rsidRPr="00B04564">
                <w:t>12.75 GHz – 5</w:t>
              </w:r>
              <w:r w:rsidRPr="00B04564">
                <w:rPr>
                  <w:vertAlign w:val="superscript"/>
                </w:rPr>
                <w:t>th</w:t>
              </w:r>
              <w:r w:rsidRPr="00B04564">
                <w:t xml:space="preserve"> harmonic of the upper frequency edge of the </w:t>
              </w:r>
              <w:r w:rsidRPr="00B04564">
                <w:rPr>
                  <w:i/>
                </w:rPr>
                <w:t>operating band</w:t>
              </w:r>
              <w:r w:rsidRPr="00B04564">
                <w:t xml:space="preserve"> in GHz</w:t>
              </w:r>
            </w:ins>
          </w:p>
        </w:tc>
        <w:tc>
          <w:tcPr>
            <w:tcW w:w="1686" w:type="dxa"/>
            <w:vMerge/>
            <w:tcBorders>
              <w:left w:val="single" w:sz="6" w:space="0" w:color="000000"/>
              <w:right w:val="single" w:sz="6" w:space="0" w:color="000000"/>
            </w:tcBorders>
          </w:tcPr>
          <w:p w14:paraId="0B0AAD85" w14:textId="77777777" w:rsidR="00B47796" w:rsidRPr="00B04564" w:rsidRDefault="00B47796" w:rsidP="00B47796">
            <w:pPr>
              <w:pStyle w:val="TAC"/>
              <w:rPr>
                <w:ins w:id="6336" w:author="R4-1809495" w:date="2018-07-11T16:45:00Z"/>
                <w:rFonts w:cs="Arial"/>
              </w:rPr>
            </w:pPr>
          </w:p>
        </w:tc>
        <w:tc>
          <w:tcPr>
            <w:tcW w:w="1559" w:type="dxa"/>
            <w:tcBorders>
              <w:top w:val="single" w:sz="6" w:space="0" w:color="000000"/>
              <w:left w:val="single" w:sz="6" w:space="0" w:color="000000"/>
              <w:right w:val="single" w:sz="6" w:space="0" w:color="000000"/>
            </w:tcBorders>
          </w:tcPr>
          <w:p w14:paraId="33AF8609" w14:textId="77777777" w:rsidR="00B47796" w:rsidRPr="00B04564" w:rsidRDefault="00B47796" w:rsidP="00B47796">
            <w:pPr>
              <w:pStyle w:val="TAC"/>
              <w:rPr>
                <w:ins w:id="6337" w:author="R4-1809495" w:date="2018-07-11T16:45:00Z"/>
                <w:rFonts w:cs="Arial"/>
              </w:rPr>
            </w:pPr>
            <w:ins w:id="6338" w:author="R4-1809495" w:date="2018-07-11T16:45:00Z">
              <w:r w:rsidRPr="00B04564">
                <w:t>1 MHz</w:t>
              </w:r>
            </w:ins>
          </w:p>
        </w:tc>
        <w:tc>
          <w:tcPr>
            <w:tcW w:w="1968" w:type="dxa"/>
            <w:tcBorders>
              <w:top w:val="single" w:sz="6" w:space="0" w:color="000000"/>
              <w:left w:val="single" w:sz="6" w:space="0" w:color="000000"/>
              <w:right w:val="single" w:sz="6" w:space="0" w:color="000000"/>
            </w:tcBorders>
          </w:tcPr>
          <w:p w14:paraId="6FB5D303" w14:textId="77777777" w:rsidR="00B47796" w:rsidRPr="00B04564" w:rsidRDefault="00B47796" w:rsidP="00B47796">
            <w:pPr>
              <w:pStyle w:val="TAC"/>
              <w:rPr>
                <w:ins w:id="6339" w:author="R4-1809495" w:date="2018-07-11T16:45:00Z"/>
                <w:rFonts w:cs="Arial"/>
              </w:rPr>
            </w:pPr>
            <w:ins w:id="6340" w:author="R4-1809495" w:date="2018-07-11T16:45:00Z">
              <w:r w:rsidRPr="00B04564">
                <w:t>Note 1, Note 2, Note 3</w:t>
              </w:r>
              <w:r>
                <w:t>, Note 4</w:t>
              </w:r>
            </w:ins>
          </w:p>
        </w:tc>
      </w:tr>
      <w:tr w:rsidR="00B47796" w:rsidRPr="00B04564" w14:paraId="1F671A58" w14:textId="77777777" w:rsidTr="00B47796">
        <w:trPr>
          <w:cantSplit/>
          <w:jc w:val="center"/>
          <w:ins w:id="6341" w:author="R4-1809495" w:date="2018-07-11T16:45:00Z"/>
        </w:trPr>
        <w:tc>
          <w:tcPr>
            <w:tcW w:w="8189" w:type="dxa"/>
            <w:gridSpan w:val="4"/>
            <w:tcBorders>
              <w:top w:val="single" w:sz="6" w:space="0" w:color="000000"/>
              <w:left w:val="single" w:sz="6" w:space="0" w:color="000000"/>
              <w:bottom w:val="single" w:sz="6" w:space="0" w:color="000000"/>
              <w:right w:val="single" w:sz="6" w:space="0" w:color="000000"/>
            </w:tcBorders>
          </w:tcPr>
          <w:p w14:paraId="4939C346" w14:textId="77777777" w:rsidR="00B47796" w:rsidRPr="00B04564" w:rsidRDefault="00B47796" w:rsidP="00B47796">
            <w:pPr>
              <w:pStyle w:val="TAN"/>
              <w:rPr>
                <w:ins w:id="6342" w:author="R4-1809495" w:date="2018-07-11T16:45:00Z"/>
                <w:rFonts w:cs="Arial"/>
              </w:rPr>
            </w:pPr>
            <w:ins w:id="6343" w:author="R4-1809495" w:date="2018-07-11T16:45:00Z">
              <w:r w:rsidRPr="00B04564">
                <w:rPr>
                  <w:rFonts w:cs="Arial"/>
                </w:rPr>
                <w:t>NOTE 1:</w:t>
              </w:r>
              <w:r w:rsidRPr="00B04564">
                <w:rPr>
                  <w:rFonts w:cs="Arial"/>
                </w:rPr>
                <w:tab/>
                <w:t>Measurement bandwidths as in ITU-R SM.329 [</w:t>
              </w:r>
              <w:r>
                <w:rPr>
                  <w:rFonts w:cs="Arial"/>
                </w:rPr>
                <w:t>5</w:t>
              </w:r>
              <w:r w:rsidRPr="00B04564">
                <w:rPr>
                  <w:rFonts w:cs="Arial"/>
                </w:rPr>
                <w:t>], s4.1.</w:t>
              </w:r>
            </w:ins>
          </w:p>
          <w:p w14:paraId="48052E0B" w14:textId="77777777" w:rsidR="00B47796" w:rsidRPr="00B04564" w:rsidRDefault="00B47796" w:rsidP="00B47796">
            <w:pPr>
              <w:pStyle w:val="TAN"/>
              <w:rPr>
                <w:ins w:id="6344" w:author="R4-1809495" w:date="2018-07-11T16:45:00Z"/>
                <w:rFonts w:cs="Arial"/>
              </w:rPr>
            </w:pPr>
            <w:ins w:id="6345" w:author="R4-1809495" w:date="2018-07-11T16:45:00Z">
              <w:r w:rsidRPr="00B04564">
                <w:rPr>
                  <w:rFonts w:cs="Arial"/>
                </w:rPr>
                <w:t>NOTE 2:</w:t>
              </w:r>
              <w:r w:rsidRPr="00B04564">
                <w:rPr>
                  <w:rFonts w:cs="Arial"/>
                </w:rPr>
                <w:tab/>
                <w:t>Upper frequency as in ITU-R SM.329 [</w:t>
              </w:r>
              <w:r>
                <w:rPr>
                  <w:rFonts w:cs="Arial"/>
                </w:rPr>
                <w:t>5</w:t>
              </w:r>
              <w:r w:rsidRPr="00B04564">
                <w:rPr>
                  <w:rFonts w:cs="Arial"/>
                </w:rPr>
                <w:t xml:space="preserve">], s2.5 table 1. </w:t>
              </w:r>
            </w:ins>
          </w:p>
          <w:p w14:paraId="09C43F21" w14:textId="77777777" w:rsidR="00B47796" w:rsidRPr="00B04564" w:rsidRDefault="00B47796" w:rsidP="00B47796">
            <w:pPr>
              <w:pStyle w:val="TAN"/>
              <w:rPr>
                <w:ins w:id="6346" w:author="R4-1809495" w:date="2018-07-11T16:45:00Z"/>
                <w:rFonts w:cs="Arial"/>
              </w:rPr>
            </w:pPr>
            <w:ins w:id="6347" w:author="R4-1809495" w:date="2018-07-11T16:45:00Z">
              <w:r w:rsidRPr="00B04564">
                <w:rPr>
                  <w:rFonts w:cs="Arial"/>
                </w:rPr>
                <w:t xml:space="preserve">NOTE 3: </w:t>
              </w:r>
              <w:r w:rsidRPr="00B04564">
                <w:rPr>
                  <w:rFonts w:cs="Arial"/>
                </w:rPr>
                <w:tab/>
                <w:t xml:space="preserve">Applies only for </w:t>
              </w:r>
              <w:r w:rsidRPr="00B04564">
                <w:rPr>
                  <w:rFonts w:cs="Arial"/>
                  <w:i/>
                </w:rPr>
                <w:t>operating bands</w:t>
              </w:r>
              <w:r w:rsidRPr="00B04564">
                <w:rPr>
                  <w:rFonts w:cs="Arial"/>
                </w:rPr>
                <w:t xml:space="preserve"> for which the 5</w:t>
              </w:r>
              <w:r w:rsidRPr="00B04564">
                <w:rPr>
                  <w:rFonts w:cs="Arial"/>
                  <w:vertAlign w:val="superscript"/>
                </w:rPr>
                <w:t>th</w:t>
              </w:r>
              <w:r w:rsidRPr="00B04564">
                <w:rPr>
                  <w:rFonts w:cs="Arial"/>
                </w:rPr>
                <w:t xml:space="preserve"> harmonic of the upper frequency edge is reaching beyond 12.75 GHz. </w:t>
              </w:r>
            </w:ins>
          </w:p>
          <w:p w14:paraId="48B69461" w14:textId="1240C10A" w:rsidR="00B47796" w:rsidRPr="00D1797B" w:rsidRDefault="00B47796" w:rsidP="00EB1F97">
            <w:pPr>
              <w:pStyle w:val="TAN"/>
              <w:rPr>
                <w:ins w:id="6348" w:author="R4-1809495" w:date="2018-07-11T16:45:00Z"/>
                <w:rFonts w:cs="Arial"/>
              </w:rPr>
            </w:pPr>
            <w:ins w:id="6349" w:author="R4-1809495" w:date="2018-07-11T16:45:00Z">
              <w:r>
                <w:rPr>
                  <w:rFonts w:cs="Arial"/>
                </w:rPr>
                <w:t>NOTE 4</w:t>
              </w:r>
              <w:r w:rsidRPr="002C70C0">
                <w:rPr>
                  <w:rFonts w:cs="Arial"/>
                </w:rPr>
                <w:t>:</w:t>
              </w:r>
              <w:r w:rsidRPr="002C70C0">
                <w:rPr>
                  <w:rFonts w:cs="Arial"/>
                </w:rPr>
                <w:tab/>
                <w:t xml:space="preserve">X = 9 dB </w:t>
              </w:r>
              <w:r>
                <w:rPr>
                  <w:rFonts w:cs="Arial"/>
                </w:rPr>
                <w:t>w</w:t>
              </w:r>
              <w:r w:rsidRPr="002C70C0">
                <w:rPr>
                  <w:rFonts w:cs="Arial"/>
                </w:rPr>
                <w:t xml:space="preserve">ith the exception of </w:t>
              </w:r>
              <w:r w:rsidRPr="002C70C0">
                <w:t>operation in Region 2 where the FCC guidance for MIMO systems in [</w:t>
              </w:r>
            </w:ins>
            <w:ins w:id="6350" w:author="R4-1809495" w:date="2018-07-11T16:48:00Z">
              <w:r w:rsidR="0025313C">
                <w:t>14</w:t>
              </w:r>
            </w:ins>
            <w:ins w:id="6351" w:author="R4-1809495" w:date="2018-07-11T16:45:00Z">
              <w:r w:rsidRPr="002C70C0">
                <w:t>] is applicable and any other territories where regulation requires, X=0dB.</w:t>
              </w:r>
            </w:ins>
          </w:p>
        </w:tc>
      </w:tr>
    </w:tbl>
    <w:p w14:paraId="516A51EC" w14:textId="77777777" w:rsidR="00B47796" w:rsidRPr="00B04564" w:rsidRDefault="00B47796" w:rsidP="00B47796">
      <w:pPr>
        <w:rPr>
          <w:ins w:id="6352" w:author="R4-1809495" w:date="2018-07-11T16:45:00Z"/>
        </w:rPr>
      </w:pPr>
    </w:p>
    <w:p w14:paraId="76D5AE29" w14:textId="77777777" w:rsidR="00B47796" w:rsidRPr="002C70C0" w:rsidRDefault="00B47796" w:rsidP="00B47796">
      <w:pPr>
        <w:keepNext/>
        <w:rPr>
          <w:ins w:id="6353" w:author="R4-1809495" w:date="2018-07-11T16:45:00Z"/>
          <w:rFonts w:cs="v5.0.0"/>
        </w:rPr>
      </w:pPr>
      <w:ins w:id="6354" w:author="R4-1809495" w:date="2018-07-11T16:45:00Z">
        <w:r>
          <w:rPr>
            <w:rFonts w:cs="v5.0.0"/>
          </w:rPr>
          <w:lastRenderedPageBreak/>
          <w:t>For a BS meeting category B t</w:t>
        </w:r>
        <w:r w:rsidRPr="002C70C0">
          <w:rPr>
            <w:rFonts w:cs="v5.0.0"/>
          </w:rPr>
          <w:t xml:space="preserve">he TRP of any spurious emission shall not exceed the limits in table </w:t>
        </w:r>
        <w:r>
          <w:t>6.7.5.2.5.1</w:t>
        </w:r>
        <w:r>
          <w:rPr>
            <w:rFonts w:cs="v5.0.0"/>
          </w:rPr>
          <w:t>-2.</w:t>
        </w:r>
      </w:ins>
    </w:p>
    <w:p w14:paraId="7E875C84" w14:textId="77777777" w:rsidR="00B47796" w:rsidRPr="00B04564" w:rsidRDefault="00B47796" w:rsidP="00B47796">
      <w:pPr>
        <w:pStyle w:val="TH"/>
        <w:rPr>
          <w:ins w:id="6355" w:author="R4-1809495" w:date="2018-07-11T16:45:00Z"/>
        </w:rPr>
      </w:pPr>
      <w:ins w:id="6356" w:author="R4-1809495" w:date="2018-07-11T16:45:00Z">
        <w:r w:rsidRPr="00B04564">
          <w:t xml:space="preserve">Table </w:t>
        </w:r>
        <w:r>
          <w:t>6.7.5.2.5.1</w:t>
        </w:r>
        <w:r w:rsidRPr="00B04564">
          <w:t xml:space="preserve">-2: BS spurious emission limits </w:t>
        </w:r>
        <w:r>
          <w:t>for BS type 1-O</w:t>
        </w:r>
        <w:r w:rsidRPr="00B04564">
          <w:t>, Category B</w:t>
        </w:r>
      </w:ins>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1686"/>
        <w:gridCol w:w="1559"/>
        <w:gridCol w:w="1968"/>
      </w:tblGrid>
      <w:tr w:rsidR="00B47796" w:rsidRPr="00B04564" w14:paraId="1BB49D64" w14:textId="77777777" w:rsidTr="00B47796">
        <w:trPr>
          <w:cantSplit/>
          <w:jc w:val="center"/>
          <w:ins w:id="6357" w:author="R4-1809495" w:date="2018-07-11T16:45:00Z"/>
        </w:trPr>
        <w:tc>
          <w:tcPr>
            <w:tcW w:w="2976" w:type="dxa"/>
            <w:tcBorders>
              <w:top w:val="single" w:sz="6" w:space="0" w:color="000000"/>
              <w:left w:val="single" w:sz="6" w:space="0" w:color="000000"/>
              <w:bottom w:val="single" w:sz="6" w:space="0" w:color="000000"/>
              <w:right w:val="single" w:sz="6" w:space="0" w:color="000000"/>
            </w:tcBorders>
            <w:hideMark/>
          </w:tcPr>
          <w:p w14:paraId="29F53D73" w14:textId="77777777" w:rsidR="00B47796" w:rsidRPr="00B04564" w:rsidRDefault="00B47796" w:rsidP="00B47796">
            <w:pPr>
              <w:pStyle w:val="TAH"/>
              <w:rPr>
                <w:ins w:id="6358" w:author="R4-1809495" w:date="2018-07-11T16:45:00Z"/>
                <w:rFonts w:cs="Arial"/>
              </w:rPr>
            </w:pPr>
            <w:ins w:id="6359" w:author="R4-1809495" w:date="2018-07-11T16:45:00Z">
              <w:r w:rsidRPr="00B04564">
                <w:rPr>
                  <w:rFonts w:cs="v5.0.0"/>
                </w:rPr>
                <w:t>Spurious frequency range</w:t>
              </w:r>
            </w:ins>
          </w:p>
        </w:tc>
        <w:tc>
          <w:tcPr>
            <w:tcW w:w="1686" w:type="dxa"/>
            <w:tcBorders>
              <w:top w:val="single" w:sz="6" w:space="0" w:color="000000"/>
              <w:left w:val="single" w:sz="6" w:space="0" w:color="000000"/>
              <w:bottom w:val="single" w:sz="6" w:space="0" w:color="000000"/>
              <w:right w:val="single" w:sz="6" w:space="0" w:color="000000"/>
            </w:tcBorders>
            <w:hideMark/>
          </w:tcPr>
          <w:p w14:paraId="4043243E" w14:textId="77777777" w:rsidR="00B47796" w:rsidRPr="00B04564" w:rsidRDefault="00B47796" w:rsidP="00B47796">
            <w:pPr>
              <w:pStyle w:val="TAH"/>
              <w:ind w:left="454" w:hanging="454"/>
              <w:rPr>
                <w:ins w:id="6360" w:author="R4-1809495" w:date="2018-07-11T16:45:00Z"/>
                <w:rFonts w:cs="Arial"/>
                <w:i/>
              </w:rPr>
            </w:pPr>
            <w:ins w:id="6361" w:author="R4-1809495" w:date="2018-07-11T16:45:00Z">
              <w:r w:rsidRPr="00B17503">
                <w:t>Maximum level</w:t>
              </w:r>
            </w:ins>
          </w:p>
        </w:tc>
        <w:tc>
          <w:tcPr>
            <w:tcW w:w="1559" w:type="dxa"/>
            <w:tcBorders>
              <w:top w:val="single" w:sz="6" w:space="0" w:color="000000"/>
              <w:left w:val="single" w:sz="6" w:space="0" w:color="000000"/>
              <w:bottom w:val="single" w:sz="6" w:space="0" w:color="000000"/>
              <w:right w:val="single" w:sz="6" w:space="0" w:color="000000"/>
            </w:tcBorders>
            <w:hideMark/>
          </w:tcPr>
          <w:p w14:paraId="6AD23297" w14:textId="77777777" w:rsidR="00B47796" w:rsidRPr="00B04564" w:rsidRDefault="00B47796" w:rsidP="00B47796">
            <w:pPr>
              <w:pStyle w:val="TAH"/>
              <w:rPr>
                <w:ins w:id="6362" w:author="R4-1809495" w:date="2018-07-11T16:45:00Z"/>
                <w:rFonts w:cs="Arial"/>
              </w:rPr>
            </w:pPr>
            <w:ins w:id="6363" w:author="R4-1809495" w:date="2018-07-11T16:45:00Z">
              <w:r w:rsidRPr="00B04564">
                <w:rPr>
                  <w:rFonts w:cs="v5.0.0"/>
                </w:rPr>
                <w:t>Measurement bandwidth</w:t>
              </w:r>
            </w:ins>
          </w:p>
        </w:tc>
        <w:tc>
          <w:tcPr>
            <w:tcW w:w="1968" w:type="dxa"/>
            <w:tcBorders>
              <w:top w:val="single" w:sz="6" w:space="0" w:color="000000"/>
              <w:left w:val="single" w:sz="6" w:space="0" w:color="000000"/>
              <w:bottom w:val="single" w:sz="6" w:space="0" w:color="000000"/>
              <w:right w:val="single" w:sz="6" w:space="0" w:color="000000"/>
            </w:tcBorders>
            <w:hideMark/>
          </w:tcPr>
          <w:p w14:paraId="1CEBC36B" w14:textId="77777777" w:rsidR="00B47796" w:rsidRPr="00B04564" w:rsidRDefault="00B47796" w:rsidP="00B47796">
            <w:pPr>
              <w:pStyle w:val="TAH"/>
              <w:rPr>
                <w:ins w:id="6364" w:author="R4-1809495" w:date="2018-07-11T16:45:00Z"/>
                <w:rFonts w:cs="Arial"/>
              </w:rPr>
            </w:pPr>
            <w:ins w:id="6365" w:author="R4-1809495" w:date="2018-07-11T16:45:00Z">
              <w:r w:rsidRPr="00B04564">
                <w:rPr>
                  <w:rFonts w:cs="v5.0.0"/>
                </w:rPr>
                <w:t>Notes</w:t>
              </w:r>
            </w:ins>
          </w:p>
        </w:tc>
      </w:tr>
      <w:tr w:rsidR="00B47796" w:rsidRPr="00B04564" w14:paraId="330929C1" w14:textId="77777777" w:rsidTr="00B47796">
        <w:trPr>
          <w:cantSplit/>
          <w:jc w:val="center"/>
          <w:ins w:id="6366" w:author="R4-1809495" w:date="2018-07-11T16:45:00Z"/>
        </w:trPr>
        <w:tc>
          <w:tcPr>
            <w:tcW w:w="2976" w:type="dxa"/>
            <w:tcBorders>
              <w:top w:val="single" w:sz="6" w:space="0" w:color="000000"/>
              <w:left w:val="single" w:sz="6" w:space="0" w:color="000000"/>
              <w:bottom w:val="single" w:sz="6" w:space="0" w:color="000000"/>
              <w:right w:val="single" w:sz="6" w:space="0" w:color="000000"/>
            </w:tcBorders>
            <w:hideMark/>
          </w:tcPr>
          <w:p w14:paraId="7B06BDAC" w14:textId="77777777" w:rsidR="00B47796" w:rsidRPr="00B04564" w:rsidRDefault="00B47796" w:rsidP="00B47796">
            <w:pPr>
              <w:pStyle w:val="TAC"/>
              <w:rPr>
                <w:ins w:id="6367" w:author="R4-1809495" w:date="2018-07-11T16:45:00Z"/>
                <w:rFonts w:cs="Arial"/>
              </w:rPr>
            </w:pPr>
            <w:ins w:id="6368" w:author="R4-1809495" w:date="2018-07-11T16:45:00Z">
              <w:r w:rsidRPr="00B04564">
                <w:rPr>
                  <w:rFonts w:cs="v5.0.0"/>
                </w:rPr>
                <w:t>30 MHz – 1 GHz</w:t>
              </w:r>
            </w:ins>
          </w:p>
        </w:tc>
        <w:tc>
          <w:tcPr>
            <w:tcW w:w="1686" w:type="dxa"/>
            <w:tcBorders>
              <w:left w:val="single" w:sz="6" w:space="0" w:color="000000"/>
              <w:bottom w:val="single" w:sz="6" w:space="0" w:color="000000"/>
              <w:right w:val="single" w:sz="6" w:space="0" w:color="000000"/>
            </w:tcBorders>
            <w:vAlign w:val="center"/>
            <w:hideMark/>
          </w:tcPr>
          <w:p w14:paraId="4CA7601A" w14:textId="77777777" w:rsidR="00B47796" w:rsidRPr="00B04564" w:rsidRDefault="00B47796" w:rsidP="00B47796">
            <w:pPr>
              <w:pStyle w:val="TAC"/>
              <w:rPr>
                <w:ins w:id="6369" w:author="R4-1809495" w:date="2018-07-11T16:45:00Z"/>
                <w:rFonts w:cs="Arial"/>
              </w:rPr>
            </w:pPr>
            <w:ins w:id="6370" w:author="R4-1809495" w:date="2018-07-11T16:45:00Z">
              <w:r w:rsidRPr="00B04564">
                <w:rPr>
                  <w:rFonts w:cs="Arial"/>
                </w:rPr>
                <w:t xml:space="preserve">-36 </w:t>
              </w:r>
              <w:r>
                <w:t xml:space="preserve">+ X </w:t>
              </w:r>
              <w:r w:rsidRPr="000E6C4E">
                <w:rPr>
                  <w:rFonts w:cs="v5.0.0"/>
                  <w:highlight w:val="yellow"/>
                </w:rPr>
                <w:t>+ FFS</w:t>
              </w:r>
              <w:r>
                <w:t xml:space="preserve"> </w:t>
              </w:r>
              <w:r w:rsidRPr="00B04564">
                <w:rPr>
                  <w:rFonts w:cs="Arial"/>
                </w:rPr>
                <w:t>dBm</w:t>
              </w:r>
            </w:ins>
          </w:p>
        </w:tc>
        <w:tc>
          <w:tcPr>
            <w:tcW w:w="1559" w:type="dxa"/>
            <w:tcBorders>
              <w:top w:val="single" w:sz="6" w:space="0" w:color="000000"/>
              <w:left w:val="single" w:sz="6" w:space="0" w:color="000000"/>
              <w:bottom w:val="single" w:sz="6" w:space="0" w:color="000000"/>
              <w:right w:val="single" w:sz="6" w:space="0" w:color="000000"/>
            </w:tcBorders>
            <w:hideMark/>
          </w:tcPr>
          <w:p w14:paraId="4C1E9F95" w14:textId="77777777" w:rsidR="00B47796" w:rsidRPr="00B04564" w:rsidRDefault="00B47796" w:rsidP="00B47796">
            <w:pPr>
              <w:pStyle w:val="TAC"/>
              <w:rPr>
                <w:ins w:id="6371" w:author="R4-1809495" w:date="2018-07-11T16:45:00Z"/>
                <w:rFonts w:cs="Arial"/>
              </w:rPr>
            </w:pPr>
            <w:ins w:id="6372" w:author="R4-1809495" w:date="2018-07-11T16:45:00Z">
              <w:r w:rsidRPr="00B04564">
                <w:rPr>
                  <w:rFonts w:cs="v5.0.0"/>
                </w:rPr>
                <w:t>100 kHz</w:t>
              </w:r>
            </w:ins>
          </w:p>
        </w:tc>
        <w:tc>
          <w:tcPr>
            <w:tcW w:w="1968" w:type="dxa"/>
            <w:tcBorders>
              <w:top w:val="single" w:sz="6" w:space="0" w:color="000000"/>
              <w:left w:val="single" w:sz="6" w:space="0" w:color="000000"/>
              <w:bottom w:val="single" w:sz="6" w:space="0" w:color="000000"/>
              <w:right w:val="single" w:sz="6" w:space="0" w:color="000000"/>
            </w:tcBorders>
            <w:hideMark/>
          </w:tcPr>
          <w:p w14:paraId="4DDD04AC" w14:textId="77777777" w:rsidR="00B47796" w:rsidRPr="00B17503" w:rsidRDefault="00B47796" w:rsidP="00B47796">
            <w:pPr>
              <w:pStyle w:val="TAC"/>
              <w:rPr>
                <w:ins w:id="6373" w:author="R4-1809495" w:date="2018-07-11T16:45:00Z"/>
                <w:rFonts w:cs="Arial"/>
              </w:rPr>
            </w:pPr>
            <w:ins w:id="6374" w:author="R4-1809495" w:date="2018-07-11T16:45:00Z">
              <w:r w:rsidRPr="00B04564">
                <w:rPr>
                  <w:rFonts w:cs="Arial"/>
                </w:rPr>
                <w:t>Note 1</w:t>
              </w:r>
              <w:r>
                <w:rPr>
                  <w:rFonts w:cs="Arial"/>
                </w:rPr>
                <w:t>, Note 4</w:t>
              </w:r>
            </w:ins>
          </w:p>
        </w:tc>
      </w:tr>
      <w:tr w:rsidR="00B47796" w:rsidRPr="00B04564" w14:paraId="5BC10EAD" w14:textId="77777777" w:rsidTr="00B47796">
        <w:trPr>
          <w:cantSplit/>
          <w:jc w:val="center"/>
          <w:ins w:id="6375" w:author="R4-1809495" w:date="2018-07-11T16:45:00Z"/>
        </w:trPr>
        <w:tc>
          <w:tcPr>
            <w:tcW w:w="2976" w:type="dxa"/>
            <w:tcBorders>
              <w:top w:val="single" w:sz="6" w:space="0" w:color="000000"/>
              <w:left w:val="single" w:sz="6" w:space="0" w:color="000000"/>
              <w:bottom w:val="single" w:sz="6" w:space="0" w:color="000000"/>
              <w:right w:val="single" w:sz="6" w:space="0" w:color="000000"/>
            </w:tcBorders>
            <w:hideMark/>
          </w:tcPr>
          <w:p w14:paraId="0193A0D7" w14:textId="77777777" w:rsidR="00B47796" w:rsidRPr="00B04564" w:rsidRDefault="00B47796" w:rsidP="00B47796">
            <w:pPr>
              <w:pStyle w:val="TAC"/>
              <w:rPr>
                <w:ins w:id="6376" w:author="R4-1809495" w:date="2018-07-11T16:45:00Z"/>
                <w:rFonts w:cs="Arial"/>
              </w:rPr>
            </w:pPr>
            <w:ins w:id="6377" w:author="R4-1809495" w:date="2018-07-11T16:45:00Z">
              <w:r w:rsidRPr="00B04564">
                <w:rPr>
                  <w:rFonts w:cs="v5.0.0"/>
                </w:rPr>
                <w:t>1 GHz – 12.75 GHz</w:t>
              </w:r>
            </w:ins>
          </w:p>
        </w:tc>
        <w:tc>
          <w:tcPr>
            <w:tcW w:w="1686" w:type="dxa"/>
            <w:vMerge w:val="restart"/>
            <w:tcBorders>
              <w:top w:val="single" w:sz="6" w:space="0" w:color="000000"/>
              <w:left w:val="single" w:sz="6" w:space="0" w:color="000000"/>
              <w:right w:val="single" w:sz="6" w:space="0" w:color="000000"/>
            </w:tcBorders>
            <w:vAlign w:val="center"/>
            <w:hideMark/>
          </w:tcPr>
          <w:p w14:paraId="178E15C6" w14:textId="77777777" w:rsidR="00B47796" w:rsidRPr="00B04564" w:rsidRDefault="00B47796" w:rsidP="00B47796">
            <w:pPr>
              <w:pStyle w:val="TAC"/>
              <w:rPr>
                <w:ins w:id="6378" w:author="R4-1809495" w:date="2018-07-11T16:45:00Z"/>
                <w:rFonts w:cs="Arial"/>
              </w:rPr>
            </w:pPr>
            <w:ins w:id="6379" w:author="R4-1809495" w:date="2018-07-11T16:45:00Z">
              <w:r w:rsidRPr="00B04564">
                <w:rPr>
                  <w:rFonts w:cs="Arial"/>
                </w:rPr>
                <w:t xml:space="preserve">-30 </w:t>
              </w:r>
              <w:r>
                <w:t xml:space="preserve">+ X </w:t>
              </w:r>
              <w:r w:rsidRPr="000E6C4E">
                <w:rPr>
                  <w:rFonts w:cs="v5.0.0"/>
                  <w:highlight w:val="yellow"/>
                </w:rPr>
                <w:t>+ FFS</w:t>
              </w:r>
              <w:r>
                <w:rPr>
                  <w:rFonts w:cs="v5.0.0"/>
                </w:rPr>
                <w:t xml:space="preserve"> </w:t>
              </w:r>
              <w:r w:rsidRPr="00B04564">
                <w:rPr>
                  <w:rFonts w:cs="Arial"/>
                </w:rPr>
                <w:t>dBm</w:t>
              </w:r>
            </w:ins>
          </w:p>
          <w:p w14:paraId="40E61337" w14:textId="77777777" w:rsidR="00B47796" w:rsidRPr="00B04564" w:rsidRDefault="00B47796" w:rsidP="00B47796">
            <w:pPr>
              <w:pStyle w:val="TAC"/>
              <w:rPr>
                <w:ins w:id="6380" w:author="R4-1809495" w:date="2018-07-11T16:45:00Z"/>
                <w:rFonts w:cs="Arial"/>
              </w:rPr>
            </w:pPr>
          </w:p>
        </w:tc>
        <w:tc>
          <w:tcPr>
            <w:tcW w:w="1559" w:type="dxa"/>
            <w:tcBorders>
              <w:top w:val="single" w:sz="6" w:space="0" w:color="000000"/>
              <w:left w:val="single" w:sz="6" w:space="0" w:color="000000"/>
              <w:bottom w:val="single" w:sz="6" w:space="0" w:color="000000"/>
              <w:right w:val="single" w:sz="6" w:space="0" w:color="000000"/>
            </w:tcBorders>
            <w:hideMark/>
          </w:tcPr>
          <w:p w14:paraId="557BF27E" w14:textId="77777777" w:rsidR="00B47796" w:rsidRPr="00B04564" w:rsidRDefault="00B47796" w:rsidP="00B47796">
            <w:pPr>
              <w:pStyle w:val="TAC"/>
              <w:rPr>
                <w:ins w:id="6381" w:author="R4-1809495" w:date="2018-07-11T16:45:00Z"/>
                <w:rFonts w:cs="Arial"/>
              </w:rPr>
            </w:pPr>
            <w:ins w:id="6382" w:author="R4-1809495" w:date="2018-07-11T16:45:00Z">
              <w:r w:rsidRPr="00B04564">
                <w:rPr>
                  <w:rFonts w:cs="v5.0.0"/>
                </w:rPr>
                <w:t>1 MHz</w:t>
              </w:r>
            </w:ins>
          </w:p>
        </w:tc>
        <w:tc>
          <w:tcPr>
            <w:tcW w:w="1968" w:type="dxa"/>
            <w:tcBorders>
              <w:top w:val="single" w:sz="6" w:space="0" w:color="000000"/>
              <w:left w:val="single" w:sz="6" w:space="0" w:color="000000"/>
              <w:bottom w:val="single" w:sz="6" w:space="0" w:color="000000"/>
              <w:right w:val="single" w:sz="6" w:space="0" w:color="000000"/>
            </w:tcBorders>
            <w:hideMark/>
          </w:tcPr>
          <w:p w14:paraId="0F12B547" w14:textId="77777777" w:rsidR="00B47796" w:rsidRPr="00B17503" w:rsidRDefault="00B47796" w:rsidP="00B47796">
            <w:pPr>
              <w:pStyle w:val="TAC"/>
              <w:rPr>
                <w:ins w:id="6383" w:author="R4-1809495" w:date="2018-07-11T16:45:00Z"/>
                <w:rFonts w:cs="Arial"/>
              </w:rPr>
            </w:pPr>
            <w:ins w:id="6384" w:author="R4-1809495" w:date="2018-07-11T16:45:00Z">
              <w:r w:rsidRPr="00B04564">
                <w:rPr>
                  <w:rFonts w:cs="Arial"/>
                </w:rPr>
                <w:t>Note 1, Note 2</w:t>
              </w:r>
              <w:r>
                <w:rPr>
                  <w:rFonts w:cs="Arial"/>
                </w:rPr>
                <w:t>, Note 4</w:t>
              </w:r>
            </w:ins>
          </w:p>
        </w:tc>
      </w:tr>
      <w:tr w:rsidR="00B47796" w:rsidRPr="00B04564" w14:paraId="6DB6A4DB" w14:textId="77777777" w:rsidTr="00B47796">
        <w:trPr>
          <w:cantSplit/>
          <w:trHeight w:val="604"/>
          <w:jc w:val="center"/>
          <w:ins w:id="6385" w:author="R4-1809495" w:date="2018-07-11T16:45:00Z"/>
        </w:trPr>
        <w:tc>
          <w:tcPr>
            <w:tcW w:w="2976" w:type="dxa"/>
            <w:tcBorders>
              <w:top w:val="single" w:sz="6" w:space="0" w:color="000000"/>
              <w:left w:val="single" w:sz="6" w:space="0" w:color="000000"/>
              <w:right w:val="single" w:sz="6" w:space="0" w:color="000000"/>
            </w:tcBorders>
            <w:hideMark/>
          </w:tcPr>
          <w:p w14:paraId="185CF14B" w14:textId="77777777" w:rsidR="00B47796" w:rsidRPr="00B04564" w:rsidRDefault="00B47796" w:rsidP="00B47796">
            <w:pPr>
              <w:pStyle w:val="TAC"/>
              <w:rPr>
                <w:ins w:id="6386" w:author="R4-1809495" w:date="2018-07-11T16:45:00Z"/>
                <w:rFonts w:cs="Arial"/>
              </w:rPr>
            </w:pPr>
            <w:ins w:id="6387" w:author="R4-1809495" w:date="2018-07-11T16:45:00Z">
              <w:r w:rsidRPr="00B04564">
                <w:rPr>
                  <w:rFonts w:cs="v5.0.0"/>
                </w:rPr>
                <w:t xml:space="preserve">12.75 GHz – </w:t>
              </w:r>
              <w:r w:rsidRPr="00B04564">
                <w:rPr>
                  <w:rFonts w:cs="Arial"/>
                </w:rPr>
                <w:t>5</w:t>
              </w:r>
              <w:r w:rsidRPr="00B04564">
                <w:rPr>
                  <w:rFonts w:cs="Arial"/>
                  <w:vertAlign w:val="superscript"/>
                </w:rPr>
                <w:t>th</w:t>
              </w:r>
              <w:r w:rsidRPr="00B04564">
                <w:rPr>
                  <w:rFonts w:cs="Arial"/>
                </w:rPr>
                <w:t xml:space="preserve"> harmonic of the upper frequency edge of the </w:t>
              </w:r>
              <w:r w:rsidRPr="00B04564">
                <w:rPr>
                  <w:rFonts w:cs="Arial"/>
                  <w:i/>
                </w:rPr>
                <w:t>operating band</w:t>
              </w:r>
              <w:r w:rsidRPr="00B04564">
                <w:rPr>
                  <w:rFonts w:cs="Arial"/>
                </w:rPr>
                <w:t xml:space="preserve"> in GHz</w:t>
              </w:r>
            </w:ins>
          </w:p>
        </w:tc>
        <w:tc>
          <w:tcPr>
            <w:tcW w:w="1686" w:type="dxa"/>
            <w:vMerge/>
            <w:tcBorders>
              <w:left w:val="single" w:sz="6" w:space="0" w:color="000000"/>
              <w:right w:val="single" w:sz="6" w:space="0" w:color="000000"/>
            </w:tcBorders>
            <w:hideMark/>
          </w:tcPr>
          <w:p w14:paraId="40A19A0C" w14:textId="77777777" w:rsidR="00B47796" w:rsidRPr="00B04564" w:rsidRDefault="00B47796" w:rsidP="00B47796">
            <w:pPr>
              <w:pStyle w:val="TAC"/>
              <w:rPr>
                <w:ins w:id="6388" w:author="R4-1809495" w:date="2018-07-11T16:45:00Z"/>
                <w:rFonts w:cs="Arial"/>
              </w:rPr>
            </w:pPr>
          </w:p>
        </w:tc>
        <w:tc>
          <w:tcPr>
            <w:tcW w:w="1559" w:type="dxa"/>
            <w:tcBorders>
              <w:top w:val="single" w:sz="6" w:space="0" w:color="000000"/>
              <w:left w:val="single" w:sz="6" w:space="0" w:color="000000"/>
              <w:right w:val="single" w:sz="6" w:space="0" w:color="000000"/>
            </w:tcBorders>
            <w:hideMark/>
          </w:tcPr>
          <w:p w14:paraId="129F82FF" w14:textId="77777777" w:rsidR="00B47796" w:rsidRPr="00B04564" w:rsidRDefault="00B47796" w:rsidP="00B47796">
            <w:pPr>
              <w:pStyle w:val="TAC"/>
              <w:rPr>
                <w:ins w:id="6389" w:author="R4-1809495" w:date="2018-07-11T16:45:00Z"/>
                <w:rFonts w:cs="Arial"/>
              </w:rPr>
            </w:pPr>
            <w:ins w:id="6390" w:author="R4-1809495" w:date="2018-07-11T16:45:00Z">
              <w:r w:rsidRPr="00B04564">
                <w:rPr>
                  <w:rFonts w:cs="v5.0.0"/>
                </w:rPr>
                <w:t>1 MHz</w:t>
              </w:r>
            </w:ins>
          </w:p>
        </w:tc>
        <w:tc>
          <w:tcPr>
            <w:tcW w:w="1968" w:type="dxa"/>
            <w:tcBorders>
              <w:top w:val="single" w:sz="6" w:space="0" w:color="000000"/>
              <w:left w:val="single" w:sz="6" w:space="0" w:color="000000"/>
              <w:right w:val="single" w:sz="6" w:space="0" w:color="000000"/>
            </w:tcBorders>
            <w:hideMark/>
          </w:tcPr>
          <w:p w14:paraId="0C7132CD" w14:textId="77777777" w:rsidR="00B47796" w:rsidRPr="00B17503" w:rsidRDefault="00B47796" w:rsidP="00B47796">
            <w:pPr>
              <w:pStyle w:val="TAC"/>
              <w:rPr>
                <w:ins w:id="6391" w:author="R4-1809495" w:date="2018-07-11T16:45:00Z"/>
                <w:rFonts w:cs="Arial"/>
              </w:rPr>
            </w:pPr>
            <w:ins w:id="6392" w:author="R4-1809495" w:date="2018-07-11T16:45:00Z">
              <w:r w:rsidRPr="00B04564">
                <w:rPr>
                  <w:rFonts w:cs="Arial"/>
                </w:rPr>
                <w:t>Note 1, Note 2, Note 3</w:t>
              </w:r>
              <w:r>
                <w:rPr>
                  <w:rFonts w:cs="Arial"/>
                </w:rPr>
                <w:t>, Note 4</w:t>
              </w:r>
            </w:ins>
          </w:p>
        </w:tc>
      </w:tr>
      <w:tr w:rsidR="00B47796" w:rsidRPr="00B04564" w14:paraId="6E778D8D" w14:textId="77777777" w:rsidTr="00B47796">
        <w:trPr>
          <w:cantSplit/>
          <w:jc w:val="center"/>
          <w:ins w:id="6393" w:author="R4-1809495" w:date="2018-07-11T16:45:00Z"/>
        </w:trPr>
        <w:tc>
          <w:tcPr>
            <w:tcW w:w="8189" w:type="dxa"/>
            <w:gridSpan w:val="4"/>
            <w:tcBorders>
              <w:top w:val="single" w:sz="6" w:space="0" w:color="000000"/>
              <w:left w:val="single" w:sz="6" w:space="0" w:color="000000"/>
              <w:bottom w:val="single" w:sz="6" w:space="0" w:color="000000"/>
              <w:right w:val="single" w:sz="6" w:space="0" w:color="000000"/>
            </w:tcBorders>
            <w:hideMark/>
          </w:tcPr>
          <w:p w14:paraId="12DF6337" w14:textId="77777777" w:rsidR="00B47796" w:rsidRPr="00B04564" w:rsidRDefault="00B47796" w:rsidP="00B47796">
            <w:pPr>
              <w:pStyle w:val="TAN"/>
              <w:rPr>
                <w:ins w:id="6394" w:author="R4-1809495" w:date="2018-07-11T16:45:00Z"/>
              </w:rPr>
            </w:pPr>
            <w:ins w:id="6395" w:author="R4-1809495" w:date="2018-07-11T16:45:00Z">
              <w:r w:rsidRPr="00B04564">
                <w:t>NOTE 1:</w:t>
              </w:r>
              <w:r w:rsidRPr="00B04564">
                <w:tab/>
                <w:t xml:space="preserve">Measurement </w:t>
              </w:r>
              <w:r>
                <w:t>bandwidths as in ITU-R SM.329 [5</w:t>
              </w:r>
              <w:r w:rsidRPr="00B04564">
                <w:t>], s4.1.</w:t>
              </w:r>
            </w:ins>
          </w:p>
          <w:p w14:paraId="1EEDFFFC" w14:textId="77777777" w:rsidR="00B47796" w:rsidRPr="00B04564" w:rsidRDefault="00B47796" w:rsidP="00B47796">
            <w:pPr>
              <w:pStyle w:val="TAN"/>
              <w:rPr>
                <w:ins w:id="6396" w:author="R4-1809495" w:date="2018-07-11T16:45:00Z"/>
              </w:rPr>
            </w:pPr>
            <w:ins w:id="6397" w:author="R4-1809495" w:date="2018-07-11T16:45:00Z">
              <w:r w:rsidRPr="00B04564">
                <w:t>NOTE 2:</w:t>
              </w:r>
              <w:r w:rsidRPr="00B04564">
                <w:tab/>
                <w:t>Upper frequency as in ITU-R SM.329 [</w:t>
              </w:r>
              <w:r>
                <w:t>5</w:t>
              </w:r>
              <w:r w:rsidRPr="00B04564">
                <w:t xml:space="preserve">], s2.5 table 1. </w:t>
              </w:r>
            </w:ins>
          </w:p>
          <w:p w14:paraId="2B823992" w14:textId="77777777" w:rsidR="00B47796" w:rsidRPr="00B04564" w:rsidRDefault="00B47796" w:rsidP="00B47796">
            <w:pPr>
              <w:pStyle w:val="TAN"/>
              <w:rPr>
                <w:ins w:id="6398" w:author="R4-1809495" w:date="2018-07-11T16:45:00Z"/>
              </w:rPr>
            </w:pPr>
            <w:ins w:id="6399" w:author="R4-1809495" w:date="2018-07-11T16:45:00Z">
              <w:r w:rsidRPr="00B04564">
                <w:t xml:space="preserve">NOTE 3: </w:t>
              </w:r>
              <w:r w:rsidRPr="00B04564">
                <w:tab/>
                <w:t xml:space="preserve">Applies only for </w:t>
              </w:r>
              <w:r w:rsidRPr="00B04564">
                <w:rPr>
                  <w:i/>
                </w:rPr>
                <w:t>operating bands</w:t>
              </w:r>
              <w:r w:rsidRPr="00B04564">
                <w:t xml:space="preserve"> for which the 5</w:t>
              </w:r>
              <w:r w:rsidRPr="00B04564">
                <w:rPr>
                  <w:vertAlign w:val="superscript"/>
                </w:rPr>
                <w:t>th</w:t>
              </w:r>
              <w:r w:rsidRPr="00B04564">
                <w:t xml:space="preserve"> harmonic of the upper frequency edge is reaching beyond 12.75 GHz. </w:t>
              </w:r>
            </w:ins>
          </w:p>
          <w:p w14:paraId="3DE75368" w14:textId="1995EEC8" w:rsidR="00B47796" w:rsidRPr="00B04564" w:rsidRDefault="00B47796" w:rsidP="00EB1F97">
            <w:pPr>
              <w:pStyle w:val="TAN"/>
              <w:rPr>
                <w:ins w:id="6400" w:author="R4-1809495" w:date="2018-07-11T16:45:00Z"/>
              </w:rPr>
            </w:pPr>
            <w:ins w:id="6401" w:author="R4-1809495" w:date="2018-07-11T16:45:00Z">
              <w:r w:rsidRPr="00B04564">
                <w:t xml:space="preserve">NOTE 4: </w:t>
              </w:r>
              <w:r>
                <w:t xml:space="preserve">  X</w:t>
              </w:r>
              <w:r w:rsidRPr="002C70C0">
                <w:t xml:space="preserve">= 9 dB </w:t>
              </w:r>
              <w:r>
                <w:t>w</w:t>
              </w:r>
              <w:r w:rsidRPr="002C70C0">
                <w:t>ith the exception of operation in Region 2 where the FCC guidance for MIMO systems in [</w:t>
              </w:r>
            </w:ins>
            <w:ins w:id="6402" w:author="R4-1809495" w:date="2018-07-11T16:48:00Z">
              <w:r w:rsidR="0025313C">
                <w:t>14</w:t>
              </w:r>
            </w:ins>
            <w:ins w:id="6403" w:author="R4-1809495" w:date="2018-07-11T16:45:00Z">
              <w:r w:rsidRPr="002C70C0">
                <w:t>] is applicable and any other territories where regulation requires, X=0dB.</w:t>
              </w:r>
            </w:ins>
          </w:p>
        </w:tc>
      </w:tr>
    </w:tbl>
    <w:p w14:paraId="7B7E5314" w14:textId="77777777" w:rsidR="00B47796" w:rsidRPr="00B04564" w:rsidRDefault="00B47796" w:rsidP="00B47796">
      <w:pPr>
        <w:rPr>
          <w:ins w:id="6404" w:author="R4-1809495" w:date="2018-07-11T16:45:00Z"/>
        </w:rPr>
      </w:pPr>
    </w:p>
    <w:p w14:paraId="38462605" w14:textId="77777777" w:rsidR="00B47796" w:rsidRDefault="00B47796" w:rsidP="00B47796">
      <w:pPr>
        <w:pStyle w:val="Heading6"/>
        <w:rPr>
          <w:ins w:id="6405" w:author="R4-1809495" w:date="2018-07-11T16:45:00Z"/>
        </w:rPr>
      </w:pPr>
      <w:bookmarkStart w:id="6406" w:name="_Toc519094992"/>
      <w:ins w:id="6407" w:author="R4-1809495" w:date="2018-07-11T16:45:00Z">
        <w:r>
          <w:t>6.7.5.2.5.2</w:t>
        </w:r>
        <w:r>
          <w:tab/>
        </w:r>
        <w:r>
          <w:tab/>
          <w:t>Test requirement for BS type 2</w:t>
        </w:r>
        <w:r w:rsidRPr="00D1797B">
          <w:t>-O</w:t>
        </w:r>
        <w:bookmarkEnd w:id="6406"/>
      </w:ins>
    </w:p>
    <w:p w14:paraId="762D5C1D" w14:textId="77777777" w:rsidR="00B47796" w:rsidRPr="00B04564" w:rsidRDefault="00B47796" w:rsidP="00B47796">
      <w:pPr>
        <w:keepNext/>
        <w:rPr>
          <w:ins w:id="6408" w:author="R4-1809495" w:date="2018-07-11T16:45:00Z"/>
          <w:rFonts w:cs="v5.0.0"/>
        </w:rPr>
      </w:pPr>
      <w:ins w:id="6409" w:author="R4-1809495" w:date="2018-07-11T16:45:00Z">
        <w:r w:rsidRPr="00B04564">
          <w:rPr>
            <w:rFonts w:cs="v5.0.0"/>
          </w:rPr>
          <w:t xml:space="preserve">The power of any spurious emission shall not exceed the limits in table </w:t>
        </w:r>
        <w:r>
          <w:t>6.7.5.2.5.2</w:t>
        </w:r>
        <w:r w:rsidRPr="00B04564">
          <w:rPr>
            <w:rFonts w:cs="v5.0.0"/>
          </w:rPr>
          <w:t>-1</w:t>
        </w:r>
      </w:ins>
    </w:p>
    <w:p w14:paraId="4533BD9F" w14:textId="77777777" w:rsidR="00B47796" w:rsidRPr="00B04564" w:rsidRDefault="00B47796" w:rsidP="00B47796">
      <w:pPr>
        <w:pStyle w:val="Guidance"/>
        <w:rPr>
          <w:ins w:id="6410" w:author="R4-1809495" w:date="2018-07-11T16:45:00Z"/>
        </w:rPr>
      </w:pPr>
      <w:ins w:id="6411" w:author="R4-1809495" w:date="2018-07-11T16:45:00Z">
        <w:r w:rsidRPr="00B04564">
          <w:t>Editor’s note: The spurious emission limits may be updated, pending further input concerning recommended Category B limits.</w:t>
        </w:r>
      </w:ins>
    </w:p>
    <w:p w14:paraId="6CFE449E" w14:textId="77777777" w:rsidR="00B47796" w:rsidRPr="00B04564" w:rsidRDefault="00B47796" w:rsidP="00B47796">
      <w:pPr>
        <w:pStyle w:val="TH"/>
        <w:rPr>
          <w:ins w:id="6412" w:author="R4-1809495" w:date="2018-07-11T16:45:00Z"/>
        </w:rPr>
      </w:pPr>
      <w:ins w:id="6413" w:author="R4-1809495" w:date="2018-07-11T16:45:00Z">
        <w:r w:rsidRPr="00B04564">
          <w:t xml:space="preserve">Table </w:t>
        </w:r>
        <w:r>
          <w:t>6.7.5.2.5.2</w:t>
        </w:r>
        <w:r w:rsidRPr="00B04564">
          <w:t xml:space="preserve">-1: BS radiated Tx spurious emission </w:t>
        </w:r>
        <w:r>
          <w:t xml:space="preserve">test </w:t>
        </w:r>
        <w:r w:rsidRPr="00B04564">
          <w:t>limits in FR2</w:t>
        </w:r>
      </w:ins>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052"/>
        <w:gridCol w:w="1440"/>
        <w:gridCol w:w="2604"/>
      </w:tblGrid>
      <w:tr w:rsidR="00B47796" w:rsidRPr="00B04564" w14:paraId="181A6A33" w14:textId="77777777" w:rsidTr="00B47796">
        <w:trPr>
          <w:cantSplit/>
          <w:jc w:val="center"/>
          <w:ins w:id="6414" w:author="R4-1809495" w:date="2018-07-11T16:45:00Z"/>
        </w:trPr>
        <w:tc>
          <w:tcPr>
            <w:tcW w:w="2376" w:type="dxa"/>
          </w:tcPr>
          <w:p w14:paraId="719B42A7" w14:textId="77777777" w:rsidR="00B47796" w:rsidRPr="00B04564" w:rsidRDefault="00B47796" w:rsidP="00B47796">
            <w:pPr>
              <w:pStyle w:val="TAH"/>
              <w:rPr>
                <w:ins w:id="6415" w:author="R4-1809495" w:date="2018-07-11T16:45:00Z"/>
              </w:rPr>
            </w:pPr>
            <w:ins w:id="6416" w:author="R4-1809495" w:date="2018-07-11T16:45:00Z">
              <w:r w:rsidRPr="00B04564">
                <w:t>Frequency range</w:t>
              </w:r>
            </w:ins>
          </w:p>
        </w:tc>
        <w:tc>
          <w:tcPr>
            <w:tcW w:w="2052" w:type="dxa"/>
          </w:tcPr>
          <w:p w14:paraId="6C58F82D" w14:textId="77777777" w:rsidR="00B47796" w:rsidRPr="00B04564" w:rsidRDefault="00B47796" w:rsidP="00B47796">
            <w:pPr>
              <w:pStyle w:val="TAH"/>
              <w:rPr>
                <w:ins w:id="6417" w:author="R4-1809495" w:date="2018-07-11T16:45:00Z"/>
              </w:rPr>
            </w:pPr>
            <w:ins w:id="6418" w:author="R4-1809495" w:date="2018-07-11T16:45:00Z">
              <w:r>
                <w:t xml:space="preserve">Test </w:t>
              </w:r>
              <w:r w:rsidRPr="00B04564">
                <w:t>Limit</w:t>
              </w:r>
            </w:ins>
          </w:p>
        </w:tc>
        <w:tc>
          <w:tcPr>
            <w:tcW w:w="1440" w:type="dxa"/>
          </w:tcPr>
          <w:p w14:paraId="2C35CBC3" w14:textId="77777777" w:rsidR="00B47796" w:rsidRPr="00B04564" w:rsidRDefault="00B47796" w:rsidP="00B47796">
            <w:pPr>
              <w:pStyle w:val="TAH"/>
              <w:rPr>
                <w:ins w:id="6419" w:author="R4-1809495" w:date="2018-07-11T16:45:00Z"/>
              </w:rPr>
            </w:pPr>
            <w:ins w:id="6420" w:author="R4-1809495" w:date="2018-07-11T16:45:00Z">
              <w:r w:rsidRPr="00B04564">
                <w:t>Measurement Bandwidth</w:t>
              </w:r>
            </w:ins>
          </w:p>
        </w:tc>
        <w:tc>
          <w:tcPr>
            <w:tcW w:w="2604" w:type="dxa"/>
          </w:tcPr>
          <w:p w14:paraId="26D6C398" w14:textId="77777777" w:rsidR="00B47796" w:rsidRPr="00B04564" w:rsidRDefault="00B47796" w:rsidP="00B47796">
            <w:pPr>
              <w:pStyle w:val="TAH"/>
              <w:rPr>
                <w:ins w:id="6421" w:author="R4-1809495" w:date="2018-07-11T16:45:00Z"/>
              </w:rPr>
            </w:pPr>
            <w:ins w:id="6422" w:author="R4-1809495" w:date="2018-07-11T16:45:00Z">
              <w:r w:rsidRPr="00B04564">
                <w:t>Note</w:t>
              </w:r>
            </w:ins>
          </w:p>
        </w:tc>
      </w:tr>
      <w:tr w:rsidR="00B47796" w:rsidRPr="00B04564" w14:paraId="3556A512" w14:textId="77777777" w:rsidTr="00B47796">
        <w:trPr>
          <w:cantSplit/>
          <w:jc w:val="center"/>
          <w:ins w:id="6423" w:author="R4-1809495" w:date="2018-07-11T16:45:00Z"/>
        </w:trPr>
        <w:tc>
          <w:tcPr>
            <w:tcW w:w="2376" w:type="dxa"/>
          </w:tcPr>
          <w:p w14:paraId="4868E10C" w14:textId="77777777" w:rsidR="00B47796" w:rsidRPr="00B04564" w:rsidRDefault="00B47796" w:rsidP="00B47796">
            <w:pPr>
              <w:pStyle w:val="TAC"/>
              <w:rPr>
                <w:ins w:id="6424" w:author="R4-1809495" w:date="2018-07-11T16:45:00Z"/>
              </w:rPr>
            </w:pPr>
            <w:ins w:id="6425" w:author="R4-1809495" w:date="2018-07-11T16:45:00Z">
              <w:r w:rsidRPr="00B04564">
                <w:t>30 MHz – 1 GHz</w:t>
              </w:r>
            </w:ins>
          </w:p>
        </w:tc>
        <w:tc>
          <w:tcPr>
            <w:tcW w:w="2052" w:type="dxa"/>
            <w:vMerge w:val="restart"/>
            <w:vAlign w:val="center"/>
          </w:tcPr>
          <w:p w14:paraId="7A8E5DE0" w14:textId="77777777" w:rsidR="00B47796" w:rsidRPr="00B04564" w:rsidRDefault="00B47796" w:rsidP="00B47796">
            <w:pPr>
              <w:pStyle w:val="TAC"/>
              <w:rPr>
                <w:ins w:id="6426" w:author="R4-1809495" w:date="2018-07-11T16:45:00Z"/>
              </w:rPr>
            </w:pPr>
            <w:ins w:id="6427" w:author="R4-1809495" w:date="2018-07-11T16:45:00Z">
              <w:r w:rsidRPr="00B04564">
                <w:t xml:space="preserve">-13 </w:t>
              </w:r>
              <w:r>
                <w:t xml:space="preserve">+ </w:t>
              </w:r>
              <w:r w:rsidRPr="00F56105">
                <w:rPr>
                  <w:highlight w:val="yellow"/>
                </w:rPr>
                <w:t>FFS</w:t>
              </w:r>
              <w:r>
                <w:t xml:space="preserve"> </w:t>
              </w:r>
              <w:r w:rsidRPr="00B04564">
                <w:t>dBm</w:t>
              </w:r>
            </w:ins>
          </w:p>
        </w:tc>
        <w:tc>
          <w:tcPr>
            <w:tcW w:w="1440" w:type="dxa"/>
          </w:tcPr>
          <w:p w14:paraId="42B45662" w14:textId="77777777" w:rsidR="00B47796" w:rsidRPr="00B04564" w:rsidRDefault="00B47796" w:rsidP="00B47796">
            <w:pPr>
              <w:pStyle w:val="TAC"/>
              <w:rPr>
                <w:ins w:id="6428" w:author="R4-1809495" w:date="2018-07-11T16:45:00Z"/>
              </w:rPr>
            </w:pPr>
            <w:ins w:id="6429" w:author="R4-1809495" w:date="2018-07-11T16:45:00Z">
              <w:r w:rsidRPr="00B04564">
                <w:t>100 kHz</w:t>
              </w:r>
            </w:ins>
          </w:p>
        </w:tc>
        <w:tc>
          <w:tcPr>
            <w:tcW w:w="2604" w:type="dxa"/>
          </w:tcPr>
          <w:p w14:paraId="1B62B8C2" w14:textId="77777777" w:rsidR="00B47796" w:rsidRPr="00B04564" w:rsidRDefault="00B47796" w:rsidP="00B47796">
            <w:pPr>
              <w:pStyle w:val="TAC"/>
              <w:rPr>
                <w:ins w:id="6430" w:author="R4-1809495" w:date="2018-07-11T16:45:00Z"/>
                <w:rFonts w:cs="Arial"/>
              </w:rPr>
            </w:pPr>
            <w:ins w:id="6431" w:author="R4-1809495" w:date="2018-07-11T16:45:00Z">
              <w:r w:rsidRPr="00B04564">
                <w:rPr>
                  <w:rFonts w:cs="Arial"/>
                </w:rPr>
                <w:t>Note 1</w:t>
              </w:r>
            </w:ins>
          </w:p>
        </w:tc>
      </w:tr>
      <w:tr w:rsidR="00B47796" w:rsidRPr="00B04564" w14:paraId="08563403" w14:textId="77777777" w:rsidTr="00B47796">
        <w:trPr>
          <w:cantSplit/>
          <w:jc w:val="center"/>
          <w:ins w:id="6432" w:author="R4-1809495" w:date="2018-07-11T16:45:00Z"/>
        </w:trPr>
        <w:tc>
          <w:tcPr>
            <w:tcW w:w="2376" w:type="dxa"/>
          </w:tcPr>
          <w:p w14:paraId="58077F06" w14:textId="77777777" w:rsidR="00B47796" w:rsidRPr="00B04564" w:rsidRDefault="00B47796" w:rsidP="00B47796">
            <w:pPr>
              <w:pStyle w:val="TAC"/>
              <w:rPr>
                <w:ins w:id="6433" w:author="R4-1809495" w:date="2018-07-11T16:45:00Z"/>
              </w:rPr>
            </w:pPr>
            <w:ins w:id="6434" w:author="R4-1809495" w:date="2018-07-11T16:45:00Z">
              <w:r w:rsidRPr="00B04564">
                <w:t>1 GHz – 2</w:t>
              </w:r>
              <w:r w:rsidRPr="00B04564">
                <w:rPr>
                  <w:vertAlign w:val="superscript"/>
                </w:rPr>
                <w:t>nd</w:t>
              </w:r>
              <w:r w:rsidRPr="00B04564">
                <w:t xml:space="preserve"> harmonic of the upper frequency edge of the DL </w:t>
              </w:r>
              <w:r w:rsidRPr="00B04564">
                <w:rPr>
                  <w:i/>
                </w:rPr>
                <w:t>operating band</w:t>
              </w:r>
            </w:ins>
          </w:p>
        </w:tc>
        <w:tc>
          <w:tcPr>
            <w:tcW w:w="2052" w:type="dxa"/>
            <w:vMerge/>
          </w:tcPr>
          <w:p w14:paraId="32A10111" w14:textId="77777777" w:rsidR="00B47796" w:rsidRPr="00B04564" w:rsidRDefault="00B47796" w:rsidP="00B47796">
            <w:pPr>
              <w:pStyle w:val="TAC"/>
              <w:rPr>
                <w:ins w:id="6435" w:author="R4-1809495" w:date="2018-07-11T16:45:00Z"/>
              </w:rPr>
            </w:pPr>
          </w:p>
        </w:tc>
        <w:tc>
          <w:tcPr>
            <w:tcW w:w="1440" w:type="dxa"/>
          </w:tcPr>
          <w:p w14:paraId="65B2B4A0" w14:textId="77777777" w:rsidR="00B47796" w:rsidRPr="00B04564" w:rsidRDefault="00B47796" w:rsidP="00B47796">
            <w:pPr>
              <w:pStyle w:val="TAC"/>
              <w:rPr>
                <w:ins w:id="6436" w:author="R4-1809495" w:date="2018-07-11T16:45:00Z"/>
                <w:rFonts w:cs="Arial"/>
              </w:rPr>
            </w:pPr>
            <w:ins w:id="6437" w:author="R4-1809495" w:date="2018-07-11T16:45:00Z">
              <w:r w:rsidRPr="00B04564">
                <w:rPr>
                  <w:rFonts w:cs="Arial"/>
                </w:rPr>
                <w:t>1 MHz</w:t>
              </w:r>
            </w:ins>
          </w:p>
        </w:tc>
        <w:tc>
          <w:tcPr>
            <w:tcW w:w="2604" w:type="dxa"/>
          </w:tcPr>
          <w:p w14:paraId="13C85AF5" w14:textId="77777777" w:rsidR="00B47796" w:rsidRPr="00B04564" w:rsidRDefault="00B47796" w:rsidP="00B47796">
            <w:pPr>
              <w:pStyle w:val="TAC"/>
              <w:rPr>
                <w:ins w:id="6438" w:author="R4-1809495" w:date="2018-07-11T16:45:00Z"/>
                <w:rFonts w:cs="Arial"/>
              </w:rPr>
            </w:pPr>
            <w:ins w:id="6439" w:author="R4-1809495" w:date="2018-07-11T16:45:00Z">
              <w:r w:rsidRPr="00B04564">
                <w:rPr>
                  <w:rFonts w:cs="Arial"/>
                </w:rPr>
                <w:t>Note 1, Note 2</w:t>
              </w:r>
            </w:ins>
          </w:p>
        </w:tc>
      </w:tr>
      <w:tr w:rsidR="00B47796" w:rsidRPr="00B04564" w14:paraId="0F1741C0" w14:textId="77777777" w:rsidTr="00B47796">
        <w:trPr>
          <w:cantSplit/>
          <w:jc w:val="center"/>
          <w:ins w:id="6440" w:author="R4-1809495" w:date="2018-07-11T16:45:00Z"/>
        </w:trPr>
        <w:tc>
          <w:tcPr>
            <w:tcW w:w="8472" w:type="dxa"/>
            <w:gridSpan w:val="4"/>
          </w:tcPr>
          <w:p w14:paraId="6E1603BF" w14:textId="77777777" w:rsidR="00B47796" w:rsidRPr="00B04564" w:rsidRDefault="00B47796" w:rsidP="00B47796">
            <w:pPr>
              <w:pStyle w:val="TAN"/>
              <w:rPr>
                <w:ins w:id="6441" w:author="R4-1809495" w:date="2018-07-11T16:45:00Z"/>
              </w:rPr>
            </w:pPr>
            <w:ins w:id="6442" w:author="R4-1809495" w:date="2018-07-11T16:45:00Z">
              <w:r w:rsidRPr="00B04564">
                <w:t>NOTE 1:</w:t>
              </w:r>
              <w:r>
                <w:tab/>
                <w:t>Bandwidth as in ITU-R SM.329 [yy</w:t>
              </w:r>
              <w:r w:rsidRPr="00B04564">
                <w:t>], s4.1</w:t>
              </w:r>
            </w:ins>
          </w:p>
          <w:p w14:paraId="5D9A9A1D" w14:textId="77777777" w:rsidR="00B47796" w:rsidRPr="00B04564" w:rsidRDefault="00B47796" w:rsidP="00B47796">
            <w:pPr>
              <w:pStyle w:val="TAN"/>
              <w:rPr>
                <w:ins w:id="6443" w:author="R4-1809495" w:date="2018-07-11T16:45:00Z"/>
              </w:rPr>
            </w:pPr>
            <w:ins w:id="6444" w:author="R4-1809495" w:date="2018-07-11T16:45:00Z">
              <w:r w:rsidRPr="00B04564">
                <w:t>NOTE 2:</w:t>
              </w:r>
              <w:r w:rsidRPr="00B04564">
                <w:tab/>
                <w:t>Upper</w:t>
              </w:r>
              <w:r>
                <w:t xml:space="preserve"> frequency as in ITU-R SM.329 [yy</w:t>
              </w:r>
              <w:r w:rsidRPr="00B04564">
                <w:t>], s2.5 table 1.</w:t>
              </w:r>
            </w:ins>
          </w:p>
        </w:tc>
      </w:tr>
    </w:tbl>
    <w:p w14:paraId="0A4215DB" w14:textId="77777777" w:rsidR="00B47796" w:rsidRDefault="00B47796" w:rsidP="00B47796">
      <w:pPr>
        <w:overflowPunct w:val="0"/>
        <w:autoSpaceDE w:val="0"/>
        <w:autoSpaceDN w:val="0"/>
        <w:adjustRightInd w:val="0"/>
        <w:textAlignment w:val="baseline"/>
        <w:rPr>
          <w:ins w:id="6445" w:author="R4-1809495" w:date="2018-07-11T16:45:00Z"/>
        </w:rPr>
      </w:pPr>
    </w:p>
    <w:p w14:paraId="4FC77716" w14:textId="77777777" w:rsidR="00EA3248" w:rsidRDefault="00EA3248" w:rsidP="00B47796">
      <w:pPr>
        <w:keepNext/>
        <w:keepLines/>
        <w:overflowPunct w:val="0"/>
        <w:autoSpaceDE w:val="0"/>
        <w:autoSpaceDN w:val="0"/>
        <w:adjustRightInd w:val="0"/>
        <w:spacing w:before="120"/>
        <w:ind w:left="1418" w:hanging="1418"/>
        <w:textAlignment w:val="baseline"/>
        <w:outlineLvl w:val="3"/>
        <w:rPr>
          <w:ins w:id="6446" w:author="Huawei" w:date="2018-07-11T17:00:00Z"/>
          <w:rFonts w:ascii="Arial" w:hAnsi="Arial"/>
          <w:sz w:val="24"/>
          <w:lang w:val="x-none"/>
        </w:rPr>
      </w:pPr>
      <w:bookmarkStart w:id="6447" w:name="_Toc512334314"/>
      <w:ins w:id="6448" w:author="Huawei" w:date="2018-07-11T16:59:00Z">
        <w:r>
          <w:rPr>
            <w:rFonts w:ascii="Arial" w:hAnsi="Arial"/>
            <w:sz w:val="24"/>
            <w:lang w:val="x-none"/>
          </w:rPr>
          <w:t>6.7.5.3</w:t>
        </w:r>
        <w:r>
          <w:rPr>
            <w:rFonts w:ascii="Arial" w:hAnsi="Arial"/>
            <w:sz w:val="24"/>
            <w:lang w:val="x-none"/>
          </w:rPr>
          <w:tab/>
        </w:r>
      </w:ins>
      <w:ins w:id="6449" w:author="Huawei" w:date="2018-07-11T17:00:00Z">
        <w:r w:rsidRPr="00EA3248">
          <w:rPr>
            <w:rFonts w:ascii="Arial" w:hAnsi="Arial"/>
            <w:sz w:val="24"/>
            <w:lang w:val="x-none"/>
          </w:rPr>
          <w:t>Protection of the BS receiver of own or different BS</w:t>
        </w:r>
      </w:ins>
    </w:p>
    <w:p w14:paraId="4ED2BA96" w14:textId="13024DCD" w:rsidR="00EA3248" w:rsidRPr="00C1689C" w:rsidRDefault="00EA3248" w:rsidP="00C1689C">
      <w:pPr>
        <w:keepNext/>
        <w:keepLines/>
        <w:overflowPunct w:val="0"/>
        <w:autoSpaceDE w:val="0"/>
        <w:autoSpaceDN w:val="0"/>
        <w:adjustRightInd w:val="0"/>
        <w:spacing w:before="120"/>
        <w:ind w:left="1411" w:hanging="1411"/>
        <w:textAlignment w:val="baseline"/>
        <w:rPr>
          <w:ins w:id="6450" w:author="Huawei" w:date="2018-07-11T16:59:00Z"/>
          <w:i/>
          <w:color w:val="0000FF"/>
        </w:rPr>
      </w:pPr>
      <w:ins w:id="6451" w:author="Huawei" w:date="2018-07-11T17:00:00Z">
        <w:r w:rsidRPr="00C1689C">
          <w:rPr>
            <w:i/>
            <w:color w:val="0000FF"/>
          </w:rPr>
          <w:t>Editor’s note:</w:t>
        </w:r>
      </w:ins>
      <w:ins w:id="6452" w:author="Huawei" w:date="2018-07-11T16:59:00Z">
        <w:r w:rsidRPr="00EB1F97">
          <w:rPr>
            <w:i/>
            <w:color w:val="0000FF"/>
          </w:rPr>
          <w:t xml:space="preserve"> </w:t>
        </w:r>
      </w:ins>
      <w:ins w:id="6453" w:author="Huawei" w:date="2018-07-11T17:01:00Z">
        <w:r w:rsidRPr="00EA3248">
          <w:rPr>
            <w:i/>
            <w:color w:val="0000FF"/>
          </w:rPr>
          <w:t xml:space="preserve">Additional spurious emissions requirement for </w:t>
        </w:r>
        <w:r>
          <w:rPr>
            <w:i/>
            <w:color w:val="0000FF"/>
          </w:rPr>
          <w:t>p</w:t>
        </w:r>
        <w:r w:rsidRPr="00EA3248">
          <w:rPr>
            <w:i/>
            <w:color w:val="0000FF"/>
          </w:rPr>
          <w:t>rotection of the BS receiver of own or different BS</w:t>
        </w:r>
        <w:r>
          <w:rPr>
            <w:i/>
            <w:color w:val="0000FF"/>
          </w:rPr>
          <w:t xml:space="preserve"> </w:t>
        </w:r>
        <w:r w:rsidRPr="00EA3248">
          <w:rPr>
            <w:i/>
            <w:color w:val="0000FF"/>
          </w:rPr>
          <w:t xml:space="preserve">are </w:t>
        </w:r>
        <w:r>
          <w:rPr>
            <w:i/>
            <w:color w:val="0000FF"/>
          </w:rPr>
          <w:t>FFS</w:t>
        </w:r>
        <w:r w:rsidRPr="00EA3248">
          <w:rPr>
            <w:i/>
            <w:color w:val="0000FF"/>
          </w:rPr>
          <w:t>.</w:t>
        </w:r>
      </w:ins>
    </w:p>
    <w:p w14:paraId="3E06C0F6" w14:textId="77777777" w:rsidR="00B47796" w:rsidRPr="00CB7773" w:rsidRDefault="00B47796" w:rsidP="00B47796">
      <w:pPr>
        <w:keepNext/>
        <w:keepLines/>
        <w:overflowPunct w:val="0"/>
        <w:autoSpaceDE w:val="0"/>
        <w:autoSpaceDN w:val="0"/>
        <w:adjustRightInd w:val="0"/>
        <w:spacing w:before="120"/>
        <w:ind w:left="1418" w:hanging="1418"/>
        <w:textAlignment w:val="baseline"/>
        <w:outlineLvl w:val="3"/>
        <w:rPr>
          <w:ins w:id="6454" w:author="R4-1809495" w:date="2018-07-11T16:45:00Z"/>
          <w:rFonts w:ascii="Arial" w:hAnsi="Arial"/>
          <w:sz w:val="24"/>
        </w:rPr>
      </w:pPr>
      <w:ins w:id="6455" w:author="R4-1809495" w:date="2018-07-11T16:45:00Z">
        <w:r>
          <w:rPr>
            <w:rFonts w:ascii="Arial" w:hAnsi="Arial"/>
            <w:sz w:val="24"/>
            <w:lang w:val="x-none"/>
          </w:rPr>
          <w:t>6.7.5</w:t>
        </w:r>
        <w:r w:rsidRPr="00CB7773">
          <w:rPr>
            <w:rFonts w:ascii="Arial" w:hAnsi="Arial"/>
            <w:sz w:val="24"/>
            <w:lang w:val="x-none"/>
          </w:rPr>
          <w:t>.4</w:t>
        </w:r>
        <w:r w:rsidRPr="00CB7773">
          <w:rPr>
            <w:rFonts w:ascii="Arial" w:hAnsi="Arial"/>
            <w:sz w:val="24"/>
            <w:lang w:val="x-none"/>
          </w:rPr>
          <w:tab/>
          <w:t>Additional spurious emissions requirements</w:t>
        </w:r>
        <w:bookmarkEnd w:id="6447"/>
      </w:ins>
    </w:p>
    <w:p w14:paraId="242569B9" w14:textId="77777777" w:rsidR="00B47796" w:rsidRDefault="00B47796" w:rsidP="00B47796">
      <w:pPr>
        <w:keepNext/>
        <w:keepLines/>
        <w:overflowPunct w:val="0"/>
        <w:autoSpaceDE w:val="0"/>
        <w:autoSpaceDN w:val="0"/>
        <w:adjustRightInd w:val="0"/>
        <w:spacing w:before="120"/>
        <w:ind w:left="1701" w:hanging="1701"/>
        <w:textAlignment w:val="baseline"/>
        <w:outlineLvl w:val="4"/>
        <w:rPr>
          <w:ins w:id="6456" w:author="R4-1809495" w:date="2018-07-11T16:45:00Z"/>
          <w:rFonts w:ascii="Arial" w:hAnsi="Arial"/>
          <w:sz w:val="22"/>
          <w:lang w:eastAsia="sv-SE"/>
        </w:rPr>
      </w:pPr>
      <w:bookmarkStart w:id="6457" w:name="_Toc512334315"/>
      <w:ins w:id="6458" w:author="R4-1809495" w:date="2018-07-11T16:45:00Z">
        <w:r>
          <w:rPr>
            <w:rFonts w:ascii="Arial" w:hAnsi="Arial"/>
            <w:sz w:val="22"/>
            <w:lang w:val="x-none" w:eastAsia="sv-SE"/>
          </w:rPr>
          <w:t>6.7.5</w:t>
        </w:r>
        <w:r w:rsidRPr="00CB7773">
          <w:rPr>
            <w:rFonts w:ascii="Arial" w:hAnsi="Arial"/>
            <w:sz w:val="22"/>
            <w:lang w:eastAsia="sv-SE"/>
          </w:rPr>
          <w:t>.4.1</w:t>
        </w:r>
        <w:r w:rsidRPr="00CB7773">
          <w:rPr>
            <w:rFonts w:ascii="Arial" w:hAnsi="Arial"/>
            <w:sz w:val="22"/>
            <w:lang w:val="x-none" w:eastAsia="sv-SE"/>
          </w:rPr>
          <w:tab/>
          <w:t>Definition and applicability</w:t>
        </w:r>
        <w:bookmarkEnd w:id="6457"/>
      </w:ins>
    </w:p>
    <w:p w14:paraId="4A559534" w14:textId="77777777" w:rsidR="00B47796" w:rsidRPr="00B04564" w:rsidRDefault="00B47796" w:rsidP="00B47796">
      <w:pPr>
        <w:rPr>
          <w:ins w:id="6459" w:author="R4-1809495" w:date="2018-07-11T16:45:00Z"/>
        </w:rPr>
      </w:pPr>
      <w:ins w:id="6460" w:author="R4-1809495" w:date="2018-07-11T16:45:00Z">
        <w:r w:rsidRPr="00B04564">
          <w:t>These requirements may be applied for the protection of systems operating in frequency ranges other than the BS downlink operating band. The limits may apply as an optional protection of such systems that are deployed in the same geographical area as the BS, or they may be set by local or regional regulation as a mandatory requirement for an NR operating band. It is in some cases not stated in the present document whether a requirement is mandatory or under what exact circumstances that a limit applies, since this is set by local or regional regulation. An overview of regional requirements in the present do</w:t>
        </w:r>
        <w:r>
          <w:t>cument is given in subclause 4.4</w:t>
        </w:r>
        <w:r w:rsidRPr="00B04564">
          <w:t xml:space="preserve">. </w:t>
        </w:r>
      </w:ins>
    </w:p>
    <w:p w14:paraId="5049D22B" w14:textId="77777777" w:rsidR="00B47796" w:rsidRDefault="00B47796" w:rsidP="00B47796">
      <w:pPr>
        <w:rPr>
          <w:ins w:id="6461" w:author="R4-1809495" w:date="2018-07-11T16:45:00Z"/>
        </w:rPr>
      </w:pPr>
      <w:ins w:id="6462" w:author="R4-1809495" w:date="2018-07-11T16:45:00Z">
        <w:r w:rsidRPr="00B04564">
          <w:t xml:space="preserve">Some requirements may apply for the protection of specific equipment (UE, MS and/or BS) or equipment operating in specific systems (GSM, CDMA, UTRA, E-UTRA, NR, etc.). </w:t>
        </w:r>
      </w:ins>
    </w:p>
    <w:p w14:paraId="3B109323" w14:textId="77777777" w:rsidR="00B47796" w:rsidRPr="00B04564" w:rsidRDefault="00B47796" w:rsidP="00B47796">
      <w:pPr>
        <w:rPr>
          <w:ins w:id="6463" w:author="R4-1809495" w:date="2018-07-11T16:45:00Z"/>
        </w:rPr>
      </w:pPr>
      <w:ins w:id="6464" w:author="R4-1809495" w:date="2018-07-11T16:45:00Z">
        <w:r w:rsidRPr="00B04564">
          <w:t>The requirement shall apply at each RIB</w:t>
        </w:r>
        <w:r w:rsidRPr="00B04564">
          <w:rPr>
            <w:rFonts w:cs="v5.0.0"/>
          </w:rPr>
          <w:t xml:space="preserve"> supporting transmission in the </w:t>
        </w:r>
        <w:r w:rsidRPr="00B04564">
          <w:rPr>
            <w:rFonts w:cs="v5.0.0"/>
            <w:i/>
          </w:rPr>
          <w:t>operating band</w:t>
        </w:r>
        <w:r w:rsidRPr="00B04564">
          <w:t>.</w:t>
        </w:r>
      </w:ins>
    </w:p>
    <w:p w14:paraId="6AB531E9" w14:textId="77777777" w:rsidR="00B47796" w:rsidRPr="00B04564" w:rsidRDefault="00B47796" w:rsidP="00B47796">
      <w:pPr>
        <w:pStyle w:val="Guidance"/>
        <w:rPr>
          <w:ins w:id="6465" w:author="R4-1809495" w:date="2018-07-11T16:45:00Z"/>
        </w:rPr>
      </w:pPr>
      <w:ins w:id="6466" w:author="R4-1809495" w:date="2018-07-11T16:45:00Z">
        <w:r w:rsidRPr="001668AA">
          <w:t xml:space="preserve">Editor’s note: </w:t>
        </w:r>
        <w:bookmarkStart w:id="6467" w:name="_Hlk494704628"/>
        <w:r w:rsidRPr="001668AA">
          <w:t>Additional spurious emissions requirement for protecting specific services are ffs</w:t>
        </w:r>
        <w:bookmarkEnd w:id="6467"/>
        <w:r w:rsidRPr="001668AA">
          <w:t>.</w:t>
        </w:r>
      </w:ins>
    </w:p>
    <w:p w14:paraId="014AE127" w14:textId="77777777" w:rsidR="00B47796" w:rsidRPr="005E7787" w:rsidRDefault="00B47796" w:rsidP="00B47796">
      <w:pPr>
        <w:rPr>
          <w:ins w:id="6468" w:author="R4-1809495" w:date="2018-07-11T16:45:00Z"/>
        </w:rPr>
      </w:pPr>
      <w:ins w:id="6469" w:author="R4-1809495" w:date="2018-07-11T16:45:00Z">
        <w:r w:rsidRPr="002C70C0">
          <w:lastRenderedPageBreak/>
          <w:t>All additional spurious requirements are TRP unless otherwise stated.</w:t>
        </w:r>
      </w:ins>
    </w:p>
    <w:p w14:paraId="30AC3BFB" w14:textId="77777777" w:rsidR="00B47796" w:rsidRDefault="00B47796" w:rsidP="00B47796">
      <w:pPr>
        <w:keepNext/>
        <w:keepLines/>
        <w:overflowPunct w:val="0"/>
        <w:autoSpaceDE w:val="0"/>
        <w:autoSpaceDN w:val="0"/>
        <w:adjustRightInd w:val="0"/>
        <w:spacing w:before="120"/>
        <w:ind w:left="1701" w:hanging="1701"/>
        <w:textAlignment w:val="baseline"/>
        <w:outlineLvl w:val="4"/>
        <w:rPr>
          <w:ins w:id="6470" w:author="R4-1809495" w:date="2018-07-11T16:45:00Z"/>
          <w:rFonts w:ascii="Arial" w:hAnsi="Arial"/>
          <w:sz w:val="22"/>
          <w:lang w:eastAsia="sv-SE"/>
        </w:rPr>
      </w:pPr>
      <w:bookmarkStart w:id="6471" w:name="_Toc512334316"/>
      <w:ins w:id="6472" w:author="R4-1809495" w:date="2018-07-11T16:45:00Z">
        <w:r>
          <w:rPr>
            <w:rFonts w:ascii="Arial" w:hAnsi="Arial"/>
            <w:sz w:val="22"/>
            <w:lang w:val="x-none" w:eastAsia="sv-SE"/>
          </w:rPr>
          <w:t>6.7.5</w:t>
        </w:r>
        <w:r w:rsidRPr="00CB7773">
          <w:rPr>
            <w:rFonts w:ascii="Arial" w:hAnsi="Arial"/>
            <w:sz w:val="22"/>
            <w:lang w:eastAsia="sv-SE"/>
          </w:rPr>
          <w:t>.4.2</w:t>
        </w:r>
        <w:r w:rsidRPr="00CB7773">
          <w:rPr>
            <w:rFonts w:ascii="Arial" w:hAnsi="Arial"/>
            <w:sz w:val="22"/>
            <w:lang w:val="x-none" w:eastAsia="sv-SE"/>
          </w:rPr>
          <w:tab/>
          <w:t>Minimum Requirement</w:t>
        </w:r>
        <w:bookmarkEnd w:id="6471"/>
      </w:ins>
    </w:p>
    <w:p w14:paraId="5A85E978" w14:textId="27F63504" w:rsidR="00B47796" w:rsidRDefault="00B47796" w:rsidP="00B47796">
      <w:pPr>
        <w:tabs>
          <w:tab w:val="left" w:pos="360"/>
        </w:tabs>
        <w:rPr>
          <w:ins w:id="6473" w:author="R4-1809495" w:date="2018-07-11T16:45:00Z"/>
          <w:rFonts w:cs="v4.2.0"/>
        </w:rPr>
      </w:pPr>
      <w:bookmarkStart w:id="6474" w:name="_Toc512334317"/>
      <w:ins w:id="6475" w:author="R4-1809495" w:date="2018-07-11T16:45:00Z">
        <w:r>
          <w:rPr>
            <w:rFonts w:hint="eastAsia"/>
            <w:lang w:eastAsia="ja-JP"/>
          </w:rPr>
          <w:t>T</w:t>
        </w:r>
        <w:r w:rsidRPr="007E2FBD">
          <w:t xml:space="preserve">he </w:t>
        </w:r>
        <w:r w:rsidRPr="00A86B87">
          <w:rPr>
            <w:rFonts w:cs="v4.2.0"/>
          </w:rPr>
          <w:t xml:space="preserve">minimum </w:t>
        </w:r>
        <w:r>
          <w:rPr>
            <w:rFonts w:cs="v4.2.0"/>
          </w:rPr>
          <w:t>requirement</w:t>
        </w:r>
        <w:r>
          <w:rPr>
            <w:rFonts w:cs="v4.2.0" w:hint="eastAsia"/>
            <w:lang w:eastAsia="ja-JP"/>
          </w:rPr>
          <w:t xml:space="preserve"> for </w:t>
        </w:r>
        <w:r w:rsidRPr="002F3E23">
          <w:rPr>
            <w:rFonts w:cs="v4.2.0"/>
            <w:i/>
            <w:lang w:eastAsia="ja-JP"/>
          </w:rPr>
          <w:t>BS type 1-O</w:t>
        </w:r>
        <w:r>
          <w:rPr>
            <w:rFonts w:cs="v4.2.0" w:hint="eastAsia"/>
            <w:lang w:eastAsia="ja-JP"/>
          </w:rPr>
          <w:t xml:space="preserve"> </w:t>
        </w:r>
        <w:r>
          <w:rPr>
            <w:rFonts w:cs="v4.2.0"/>
            <w:lang w:eastAsia="ja-JP"/>
          </w:rPr>
          <w:t xml:space="preserve">is specified </w:t>
        </w:r>
        <w:r>
          <w:rPr>
            <w:rFonts w:cs="v4.2.0"/>
          </w:rPr>
          <w:t>in 3GPP TS 3</w:t>
        </w:r>
        <w:r>
          <w:rPr>
            <w:rFonts w:cs="v4.2.0" w:hint="eastAsia"/>
            <w:lang w:eastAsia="ja-JP"/>
          </w:rPr>
          <w:t>8</w:t>
        </w:r>
        <w:r>
          <w:rPr>
            <w:rFonts w:cs="v4.2.0"/>
          </w:rPr>
          <w:t>.10</w:t>
        </w:r>
        <w:r>
          <w:rPr>
            <w:rFonts w:cs="v4.2.0" w:hint="eastAsia"/>
            <w:lang w:eastAsia="ja-JP"/>
          </w:rPr>
          <w:t>4</w:t>
        </w:r>
        <w:r>
          <w:rPr>
            <w:rFonts w:cs="v4.2.0"/>
          </w:rPr>
          <w:t xml:space="preserve"> [</w:t>
        </w:r>
        <w:r>
          <w:rPr>
            <w:rFonts w:cs="v4.2.0" w:hint="eastAsia"/>
            <w:lang w:eastAsia="ja-JP"/>
          </w:rPr>
          <w:t>2</w:t>
        </w:r>
        <w:r w:rsidRPr="00A86B87">
          <w:rPr>
            <w:rFonts w:cs="v4.2.0"/>
          </w:rPr>
          <w:t>], subclause 9.7.</w:t>
        </w:r>
        <w:r>
          <w:rPr>
            <w:rFonts w:cs="v4.2.0"/>
          </w:rPr>
          <w:t>5.2.4</w:t>
        </w:r>
        <w:r w:rsidRPr="00A86B87">
          <w:rPr>
            <w:rFonts w:cs="v4.2.0"/>
          </w:rPr>
          <w:t>.</w:t>
        </w:r>
      </w:ins>
    </w:p>
    <w:p w14:paraId="5E5A8B67" w14:textId="2B5CA36F" w:rsidR="00B47796" w:rsidRDefault="00B47796" w:rsidP="00B47796">
      <w:pPr>
        <w:tabs>
          <w:tab w:val="left" w:pos="360"/>
        </w:tabs>
        <w:rPr>
          <w:ins w:id="6476" w:author="R4-1809495" w:date="2018-07-11T16:45:00Z"/>
          <w:rFonts w:cs="v4.2.0"/>
        </w:rPr>
      </w:pPr>
      <w:ins w:id="6477" w:author="R4-1809495" w:date="2018-07-11T16:45:00Z">
        <w:r>
          <w:rPr>
            <w:rFonts w:hint="eastAsia"/>
            <w:lang w:eastAsia="ja-JP"/>
          </w:rPr>
          <w:t>T</w:t>
        </w:r>
        <w:r w:rsidRPr="007E2FBD">
          <w:t xml:space="preserve">he </w:t>
        </w:r>
        <w:r w:rsidRPr="00A86B87">
          <w:rPr>
            <w:rFonts w:cs="v4.2.0"/>
          </w:rPr>
          <w:t xml:space="preserve">minimum </w:t>
        </w:r>
        <w:r>
          <w:rPr>
            <w:rFonts w:cs="v4.2.0"/>
          </w:rPr>
          <w:t>requirement</w:t>
        </w:r>
        <w:r>
          <w:rPr>
            <w:rFonts w:cs="v4.2.0" w:hint="eastAsia"/>
            <w:lang w:eastAsia="ja-JP"/>
          </w:rPr>
          <w:t xml:space="preserve"> for </w:t>
        </w:r>
        <w:r>
          <w:rPr>
            <w:rFonts w:cs="v4.2.0"/>
            <w:i/>
            <w:lang w:eastAsia="ja-JP"/>
          </w:rPr>
          <w:t>BS type 2</w:t>
        </w:r>
        <w:r w:rsidRPr="002F3E23">
          <w:rPr>
            <w:rFonts w:cs="v4.2.0"/>
            <w:i/>
            <w:lang w:eastAsia="ja-JP"/>
          </w:rPr>
          <w:t>-O</w:t>
        </w:r>
        <w:r>
          <w:rPr>
            <w:rFonts w:cs="v4.2.0" w:hint="eastAsia"/>
            <w:lang w:eastAsia="ja-JP"/>
          </w:rPr>
          <w:t xml:space="preserve"> </w:t>
        </w:r>
        <w:r>
          <w:rPr>
            <w:rFonts w:cs="v4.2.0"/>
            <w:lang w:eastAsia="ja-JP"/>
          </w:rPr>
          <w:t xml:space="preserve">is specified </w:t>
        </w:r>
        <w:r>
          <w:rPr>
            <w:rFonts w:cs="v4.2.0"/>
          </w:rPr>
          <w:t>in 3GPP TS 3</w:t>
        </w:r>
        <w:r>
          <w:rPr>
            <w:rFonts w:cs="v4.2.0" w:hint="eastAsia"/>
            <w:lang w:eastAsia="ja-JP"/>
          </w:rPr>
          <w:t>8</w:t>
        </w:r>
        <w:r>
          <w:rPr>
            <w:rFonts w:cs="v4.2.0"/>
          </w:rPr>
          <w:t>.10</w:t>
        </w:r>
        <w:r>
          <w:rPr>
            <w:rFonts w:cs="v4.2.0" w:hint="eastAsia"/>
            <w:lang w:eastAsia="ja-JP"/>
          </w:rPr>
          <w:t>4</w:t>
        </w:r>
        <w:r>
          <w:rPr>
            <w:rFonts w:cs="v4.2.0"/>
          </w:rPr>
          <w:t xml:space="preserve"> [</w:t>
        </w:r>
        <w:r>
          <w:rPr>
            <w:rFonts w:cs="v4.2.0" w:hint="eastAsia"/>
            <w:lang w:eastAsia="ja-JP"/>
          </w:rPr>
          <w:t>2</w:t>
        </w:r>
        <w:r w:rsidRPr="00A86B87">
          <w:rPr>
            <w:rFonts w:cs="v4.2.0"/>
          </w:rPr>
          <w:t>], subclause 9.7.</w:t>
        </w:r>
        <w:r>
          <w:rPr>
            <w:rFonts w:cs="v4.2.0"/>
          </w:rPr>
          <w:t>5.3.3</w:t>
        </w:r>
        <w:r w:rsidRPr="00A86B87">
          <w:rPr>
            <w:rFonts w:cs="v4.2.0"/>
          </w:rPr>
          <w:t>.</w:t>
        </w:r>
      </w:ins>
    </w:p>
    <w:p w14:paraId="52A2D8AA" w14:textId="77777777" w:rsidR="00B47796" w:rsidRDefault="00B47796" w:rsidP="00B47796">
      <w:pPr>
        <w:keepNext/>
        <w:keepLines/>
        <w:overflowPunct w:val="0"/>
        <w:autoSpaceDE w:val="0"/>
        <w:autoSpaceDN w:val="0"/>
        <w:adjustRightInd w:val="0"/>
        <w:spacing w:before="120"/>
        <w:ind w:left="1701" w:hanging="1701"/>
        <w:textAlignment w:val="baseline"/>
        <w:outlineLvl w:val="4"/>
        <w:rPr>
          <w:ins w:id="6478" w:author="R4-1809495" w:date="2018-07-11T16:45:00Z"/>
          <w:rFonts w:ascii="Arial" w:hAnsi="Arial"/>
          <w:sz w:val="22"/>
          <w:lang w:eastAsia="sv-SE"/>
        </w:rPr>
      </w:pPr>
      <w:ins w:id="6479" w:author="R4-1809495" w:date="2018-07-11T16:45:00Z">
        <w:r>
          <w:rPr>
            <w:rFonts w:ascii="Arial" w:hAnsi="Arial"/>
            <w:sz w:val="22"/>
            <w:lang w:val="x-none" w:eastAsia="sv-SE"/>
          </w:rPr>
          <w:t>6.7.5</w:t>
        </w:r>
        <w:r w:rsidRPr="00CB7773">
          <w:rPr>
            <w:rFonts w:ascii="Arial" w:hAnsi="Arial"/>
            <w:sz w:val="22"/>
            <w:lang w:eastAsia="sv-SE"/>
          </w:rPr>
          <w:t>.4.3</w:t>
        </w:r>
        <w:r w:rsidRPr="00CB7773">
          <w:rPr>
            <w:rFonts w:ascii="Arial" w:hAnsi="Arial"/>
            <w:sz w:val="22"/>
            <w:lang w:val="x-none" w:eastAsia="sv-SE"/>
          </w:rPr>
          <w:tab/>
          <w:t>Test purpose</w:t>
        </w:r>
        <w:bookmarkEnd w:id="6474"/>
      </w:ins>
    </w:p>
    <w:p w14:paraId="4C5EE153" w14:textId="77777777" w:rsidR="00B47796" w:rsidRPr="00742807" w:rsidRDefault="00B47796" w:rsidP="00B47796">
      <w:pPr>
        <w:rPr>
          <w:ins w:id="6480" w:author="R4-1809495" w:date="2018-07-11T16:45:00Z"/>
          <w:rFonts w:cs="v4.2.0"/>
        </w:rPr>
      </w:pPr>
      <w:ins w:id="6481" w:author="R4-1809495" w:date="2018-07-11T16:45:00Z">
        <w:r>
          <w:rPr>
            <w:rFonts w:cs="v4.2.0"/>
          </w:rPr>
          <w:t>The test purpose is to verify the radiated</w:t>
        </w:r>
        <w:r w:rsidRPr="006113D0">
          <w:rPr>
            <w:rFonts w:cs="v4.2.0"/>
          </w:rPr>
          <w:t xml:space="preserve"> spurious emission</w:t>
        </w:r>
        <w:r>
          <w:rPr>
            <w:rFonts w:cs="v4.2.0"/>
          </w:rPr>
          <w:t>s</w:t>
        </w:r>
        <w:r w:rsidRPr="006113D0">
          <w:rPr>
            <w:rFonts w:cs="v4.2.0"/>
          </w:rPr>
          <w:t xml:space="preserve"> from the </w:t>
        </w:r>
        <w:r>
          <w:rPr>
            <w:rFonts w:cs="v4.2.0"/>
          </w:rPr>
          <w:t>BS at the RIB are within the specified additional spurious emissions requirements.</w:t>
        </w:r>
      </w:ins>
    </w:p>
    <w:p w14:paraId="6EF718BF" w14:textId="77777777" w:rsidR="00B47796" w:rsidRPr="00CB7773" w:rsidRDefault="00B47796" w:rsidP="00B47796">
      <w:pPr>
        <w:keepNext/>
        <w:keepLines/>
        <w:overflowPunct w:val="0"/>
        <w:autoSpaceDE w:val="0"/>
        <w:autoSpaceDN w:val="0"/>
        <w:adjustRightInd w:val="0"/>
        <w:spacing w:before="120"/>
        <w:ind w:left="1701" w:hanging="1701"/>
        <w:textAlignment w:val="baseline"/>
        <w:outlineLvl w:val="4"/>
        <w:rPr>
          <w:ins w:id="6482" w:author="R4-1809495" w:date="2018-07-11T16:45:00Z"/>
          <w:rFonts w:ascii="Arial" w:hAnsi="Arial"/>
          <w:sz w:val="22"/>
          <w:lang w:val="x-none" w:eastAsia="sv-SE"/>
        </w:rPr>
      </w:pPr>
      <w:bookmarkStart w:id="6483" w:name="_Toc512334318"/>
      <w:ins w:id="6484" w:author="R4-1809495" w:date="2018-07-11T16:45:00Z">
        <w:r>
          <w:rPr>
            <w:rFonts w:ascii="Arial" w:hAnsi="Arial"/>
            <w:sz w:val="22"/>
            <w:lang w:val="x-none" w:eastAsia="sv-SE"/>
          </w:rPr>
          <w:t>6.7.5</w:t>
        </w:r>
        <w:r w:rsidRPr="00CB7773">
          <w:rPr>
            <w:rFonts w:ascii="Arial" w:hAnsi="Arial"/>
            <w:sz w:val="22"/>
            <w:lang w:eastAsia="zh-CN"/>
          </w:rPr>
          <w:t>.4.4</w:t>
        </w:r>
        <w:r w:rsidRPr="00CB7773">
          <w:rPr>
            <w:rFonts w:ascii="Arial" w:hAnsi="Arial"/>
            <w:sz w:val="22"/>
            <w:lang w:val="x-none" w:eastAsia="sv-SE"/>
          </w:rPr>
          <w:tab/>
          <w:t>Method of test</w:t>
        </w:r>
        <w:bookmarkEnd w:id="6483"/>
      </w:ins>
    </w:p>
    <w:p w14:paraId="187D514C" w14:textId="77777777" w:rsidR="00B47796" w:rsidRDefault="00B47796" w:rsidP="00B47796">
      <w:pPr>
        <w:keepNext/>
        <w:keepLines/>
        <w:tabs>
          <w:tab w:val="left" w:pos="1701"/>
        </w:tabs>
        <w:overflowPunct w:val="0"/>
        <w:autoSpaceDE w:val="0"/>
        <w:autoSpaceDN w:val="0"/>
        <w:adjustRightInd w:val="0"/>
        <w:spacing w:before="120"/>
        <w:textAlignment w:val="baseline"/>
        <w:outlineLvl w:val="4"/>
        <w:rPr>
          <w:ins w:id="6485" w:author="R4-1809495" w:date="2018-07-11T16:45:00Z"/>
          <w:rFonts w:ascii="Arial" w:hAnsi="Arial"/>
          <w:lang w:eastAsia="sv-SE"/>
        </w:rPr>
      </w:pPr>
      <w:bookmarkStart w:id="6486" w:name="_Toc512334319"/>
      <w:ins w:id="6487" w:author="R4-1809495" w:date="2018-07-11T16:45:00Z">
        <w:r>
          <w:rPr>
            <w:rFonts w:ascii="Arial" w:hAnsi="Arial"/>
            <w:lang w:val="x-none" w:eastAsia="sv-SE"/>
          </w:rPr>
          <w:t>6.7.5</w:t>
        </w:r>
        <w:r w:rsidRPr="00CB7773">
          <w:rPr>
            <w:rFonts w:ascii="Arial" w:hAnsi="Arial"/>
            <w:lang w:eastAsia="sv-SE"/>
          </w:rPr>
          <w:t>.4.4.1</w:t>
        </w:r>
        <w:r w:rsidRPr="00CB7773">
          <w:rPr>
            <w:rFonts w:ascii="Arial" w:hAnsi="Arial"/>
            <w:lang w:val="x-none" w:eastAsia="sv-SE"/>
          </w:rPr>
          <w:tab/>
          <w:t>Initial conditions</w:t>
        </w:r>
        <w:bookmarkStart w:id="6488" w:name="_Toc512334320"/>
        <w:bookmarkEnd w:id="6486"/>
      </w:ins>
    </w:p>
    <w:p w14:paraId="1AA49878" w14:textId="77777777" w:rsidR="00B47796" w:rsidRDefault="00B47796" w:rsidP="00B47796">
      <w:pPr>
        <w:keepNext/>
        <w:keepLines/>
        <w:rPr>
          <w:ins w:id="6489" w:author="R4-1809495" w:date="2018-07-11T16:45:00Z"/>
        </w:rPr>
      </w:pPr>
      <w:ins w:id="6490" w:author="R4-1809495" w:date="2018-07-11T16:45:00Z">
        <w:r w:rsidRPr="00BA7B97">
          <w:t xml:space="preserve">Test environment: Normal; see </w:t>
        </w:r>
        <w:r>
          <w:t>clause B</w:t>
        </w:r>
        <w:r w:rsidRPr="00BA7B97">
          <w:t>.</w:t>
        </w:r>
        <w:r>
          <w:t>2</w:t>
        </w:r>
      </w:ins>
    </w:p>
    <w:p w14:paraId="3779EE7D" w14:textId="77777777" w:rsidR="00B47796" w:rsidRDefault="00B47796" w:rsidP="00B47796">
      <w:pPr>
        <w:rPr>
          <w:ins w:id="6491" w:author="R4-1809495" w:date="2018-07-11T16:45:00Z"/>
        </w:rPr>
      </w:pPr>
      <w:ins w:id="6492" w:author="R4-1809495" w:date="2018-07-11T16:45:00Z">
        <w:r w:rsidRPr="006113D0">
          <w:t xml:space="preserve">RF channels to be tested for single carrier: </w:t>
        </w:r>
        <w:r>
          <w:tab/>
        </w:r>
      </w:ins>
    </w:p>
    <w:p w14:paraId="5BBF0268" w14:textId="77777777" w:rsidR="00B47796" w:rsidRPr="00C1689C" w:rsidRDefault="00B47796" w:rsidP="00B47796">
      <w:pPr>
        <w:ind w:left="284"/>
        <w:rPr>
          <w:ins w:id="6493" w:author="R4-1809495" w:date="2018-07-11T16:45:00Z"/>
        </w:rPr>
      </w:pPr>
      <w:ins w:id="6494" w:author="R4-1809495" w:date="2018-07-11T16:45:00Z">
        <w:r w:rsidRPr="00C1689C">
          <w:t>For FR1</w:t>
        </w:r>
      </w:ins>
    </w:p>
    <w:p w14:paraId="49CC372F" w14:textId="1A427BEA" w:rsidR="00B47796" w:rsidRPr="00C1689C" w:rsidRDefault="00B47796" w:rsidP="00B47796">
      <w:pPr>
        <w:ind w:left="568"/>
        <w:rPr>
          <w:ins w:id="6495" w:author="R4-1809495" w:date="2018-07-11T16:45:00Z"/>
          <w:vertAlign w:val="subscript"/>
        </w:rPr>
      </w:pPr>
      <w:ins w:id="6496" w:author="R4-1809495" w:date="2018-07-11T16:45:00Z">
        <w:r w:rsidRPr="00C1689C">
          <w:t>B</w:t>
        </w:r>
        <w:r w:rsidRPr="00C1689C">
          <w:rPr>
            <w:vertAlign w:val="subscript"/>
          </w:rPr>
          <w:t>RFBW</w:t>
        </w:r>
        <w:r w:rsidRPr="00C1689C">
          <w:rPr>
            <w:lang w:val="en-US" w:eastAsia="zh-CN"/>
          </w:rPr>
          <w:t xml:space="preserve"> when testing from 30 MHZ to </w:t>
        </w:r>
        <w:r w:rsidRPr="00C1689C">
          <w:rPr>
            <w:rFonts w:ascii="Arial" w:hAnsi="Arial" w:cs="Arial"/>
            <w:sz w:val="18"/>
          </w:rPr>
          <w:t>F</w:t>
        </w:r>
        <w:r w:rsidRPr="00C1689C">
          <w:rPr>
            <w:rFonts w:ascii="Arial" w:hAnsi="Arial" w:cs="Arial"/>
            <w:sz w:val="18"/>
            <w:vertAlign w:val="subscript"/>
          </w:rPr>
          <w:t>DL_low</w:t>
        </w:r>
        <w:r w:rsidRPr="00C1689C">
          <w:rPr>
            <w:rFonts w:ascii="Arial" w:hAnsi="Arial" w:cs="Arial"/>
            <w:sz w:val="18"/>
          </w:rPr>
          <w:t xml:space="preserve"> </w:t>
        </w:r>
        <w:del w:id="6497" w:author="Huawei" w:date="2018-07-11T18:15:00Z">
          <w:r w:rsidRPr="00C1689C" w:rsidDel="001769D4">
            <w:rPr>
              <w:rFonts w:ascii="Arial" w:hAnsi="Arial" w:cs="Arial"/>
              <w:sz w:val="18"/>
            </w:rPr>
            <w:delText xml:space="preserve"> </w:delText>
          </w:r>
        </w:del>
        <w:r w:rsidRPr="00C1689C">
          <w:rPr>
            <w:rFonts w:ascii="Arial" w:hAnsi="Arial" w:cs="Arial"/>
            <w:sz w:val="18"/>
          </w:rPr>
          <w:t xml:space="preserve">- </w:t>
        </w:r>
        <w:r w:rsidRPr="00C1689C">
          <w:t>Δf</w:t>
        </w:r>
        <w:r w:rsidRPr="00C1689C">
          <w:rPr>
            <w:vertAlign w:val="subscript"/>
          </w:rPr>
          <w:t>OBUE</w:t>
        </w:r>
      </w:ins>
    </w:p>
    <w:p w14:paraId="3A6DD307" w14:textId="494D8B2D" w:rsidR="00B47796" w:rsidRPr="00EB1F97" w:rsidRDefault="00B47796" w:rsidP="00B47796">
      <w:pPr>
        <w:ind w:left="284" w:firstLine="284"/>
        <w:rPr>
          <w:ins w:id="6498" w:author="R4-1809495" w:date="2018-07-11T16:45:00Z"/>
        </w:rPr>
      </w:pPr>
      <w:ins w:id="6499" w:author="R4-1809495" w:date="2018-07-11T16:45:00Z">
        <w:r w:rsidRPr="00C1689C">
          <w:t>T</w:t>
        </w:r>
        <w:r w:rsidRPr="00C1689C">
          <w:rPr>
            <w:vertAlign w:val="subscript"/>
          </w:rPr>
          <w:t>RFBW</w:t>
        </w:r>
        <w:r w:rsidRPr="00C1689C">
          <w:rPr>
            <w:lang w:val="en-US" w:eastAsia="zh-CN"/>
          </w:rPr>
          <w:t xml:space="preserve"> when testing from </w:t>
        </w:r>
        <w:r w:rsidRPr="00C1689C">
          <w:rPr>
            <w:rFonts w:ascii="Arial" w:hAnsi="Arial" w:cs="Arial"/>
            <w:sz w:val="18"/>
          </w:rPr>
          <w:t>F</w:t>
        </w:r>
        <w:r w:rsidRPr="00C1689C">
          <w:rPr>
            <w:rFonts w:ascii="Arial" w:hAnsi="Arial" w:cs="Arial"/>
            <w:sz w:val="18"/>
            <w:vertAlign w:val="subscript"/>
          </w:rPr>
          <w:t>DL_high</w:t>
        </w:r>
        <w:r w:rsidRPr="00C1689C">
          <w:rPr>
            <w:rFonts w:ascii="Arial" w:hAnsi="Arial" w:cs="Arial"/>
            <w:sz w:val="18"/>
          </w:rPr>
          <w:t xml:space="preserve"> </w:t>
        </w:r>
        <w:del w:id="6500" w:author="Huawei" w:date="2018-07-11T18:15:00Z">
          <w:r w:rsidRPr="00C1689C" w:rsidDel="001769D4">
            <w:rPr>
              <w:rFonts w:ascii="Arial" w:hAnsi="Arial" w:cs="Arial"/>
              <w:sz w:val="18"/>
            </w:rPr>
            <w:delText xml:space="preserve"> </w:delText>
          </w:r>
        </w:del>
        <w:r w:rsidRPr="00C1689C">
          <w:rPr>
            <w:rFonts w:ascii="Arial" w:hAnsi="Arial" w:cs="Arial"/>
            <w:sz w:val="18"/>
          </w:rPr>
          <w:t xml:space="preserve">+ </w:t>
        </w:r>
        <w:r w:rsidRPr="00C1689C">
          <w:t>Δf</w:t>
        </w:r>
        <w:r w:rsidRPr="00C1689C">
          <w:rPr>
            <w:vertAlign w:val="subscript"/>
          </w:rPr>
          <w:t>OBUE</w:t>
        </w:r>
        <w:r w:rsidRPr="00C1689C">
          <w:t xml:space="preserve"> to 12.75GHz (or 5</w:t>
        </w:r>
        <w:r w:rsidRPr="00C1689C">
          <w:rPr>
            <w:vertAlign w:val="superscript"/>
          </w:rPr>
          <w:t>th</w:t>
        </w:r>
        <w:r w:rsidRPr="00C1689C">
          <w:t xml:space="preserve"> harmonic)</w:t>
        </w:r>
      </w:ins>
    </w:p>
    <w:p w14:paraId="22457BED" w14:textId="77777777" w:rsidR="00B47796" w:rsidRPr="00B27A96" w:rsidRDefault="00B47796" w:rsidP="00B47796">
      <w:pPr>
        <w:keepNext/>
        <w:keepLines/>
        <w:ind w:left="284"/>
        <w:rPr>
          <w:ins w:id="6501" w:author="R4-1809495" w:date="2018-07-11T16:45:00Z"/>
          <w:lang w:eastAsia="zh-CN"/>
        </w:rPr>
      </w:pPr>
      <w:ins w:id="6502" w:author="R4-1809495" w:date="2018-07-11T16:45:00Z">
        <w:r w:rsidRPr="00C1689C">
          <w:t xml:space="preserve">For FR2: </w:t>
        </w:r>
        <w:r w:rsidRPr="00CA5E48">
          <w:rPr>
            <w:highlight w:val="yellow"/>
          </w:rPr>
          <w:t>FFS</w:t>
        </w:r>
      </w:ins>
    </w:p>
    <w:p w14:paraId="5EAFF868" w14:textId="77777777" w:rsidR="00B47796" w:rsidRDefault="00B47796" w:rsidP="00B47796">
      <w:pPr>
        <w:keepNext/>
        <w:keepLines/>
        <w:rPr>
          <w:ins w:id="6503" w:author="R4-1809495" w:date="2018-07-11T16:45:00Z"/>
        </w:rPr>
      </w:pPr>
      <w:ins w:id="6504" w:author="R4-1809495" w:date="2018-07-11T16:45:00Z">
        <w:r w:rsidRPr="00BA7B97">
          <w:t>RF bandwidth positions to be tested</w:t>
        </w:r>
        <w:r w:rsidRPr="00BA7B97">
          <w:rPr>
            <w:rFonts w:hint="eastAsia"/>
            <w:lang w:eastAsia="zh-CN"/>
          </w:rPr>
          <w:t xml:space="preserve"> in single-band operation</w:t>
        </w:r>
        <w:r w:rsidRPr="00BA7B97">
          <w:t>, see subclause 4.12.1.</w:t>
        </w:r>
      </w:ins>
    </w:p>
    <w:p w14:paraId="1FD9884C" w14:textId="77777777" w:rsidR="00B47796" w:rsidRPr="00C1689C" w:rsidRDefault="00B47796" w:rsidP="00B47796">
      <w:pPr>
        <w:ind w:left="284"/>
        <w:rPr>
          <w:ins w:id="6505" w:author="R4-1809495" w:date="2018-07-11T16:45:00Z"/>
        </w:rPr>
      </w:pPr>
      <w:ins w:id="6506" w:author="R4-1809495" w:date="2018-07-11T16:45:00Z">
        <w:r w:rsidRPr="00C1689C">
          <w:t>For FR1</w:t>
        </w:r>
      </w:ins>
    </w:p>
    <w:p w14:paraId="774E8F44" w14:textId="50EEB761" w:rsidR="00B47796" w:rsidRPr="00C1689C" w:rsidRDefault="00B47796" w:rsidP="00B47796">
      <w:pPr>
        <w:ind w:left="568"/>
        <w:rPr>
          <w:ins w:id="6507" w:author="R4-1809495" w:date="2018-07-11T16:45:00Z"/>
          <w:vertAlign w:val="subscript"/>
        </w:rPr>
      </w:pPr>
      <w:ins w:id="6508" w:author="R4-1809495" w:date="2018-07-11T16:45:00Z">
        <w:r w:rsidRPr="00C1689C">
          <w:t>B</w:t>
        </w:r>
        <w:r w:rsidRPr="00C1689C">
          <w:rPr>
            <w:vertAlign w:val="subscript"/>
          </w:rPr>
          <w:t>RFBW</w:t>
        </w:r>
        <w:r w:rsidRPr="00C1689C">
          <w:rPr>
            <w:lang w:val="en-US" w:eastAsia="zh-CN"/>
          </w:rPr>
          <w:t xml:space="preserve"> when testing from 30 MHZ to </w:t>
        </w:r>
        <w:r w:rsidRPr="00C1689C">
          <w:rPr>
            <w:rFonts w:ascii="Arial" w:hAnsi="Arial" w:cs="Arial"/>
            <w:sz w:val="18"/>
          </w:rPr>
          <w:t>F</w:t>
        </w:r>
        <w:r w:rsidRPr="00C1689C">
          <w:rPr>
            <w:rFonts w:ascii="Arial" w:hAnsi="Arial" w:cs="Arial"/>
            <w:sz w:val="18"/>
            <w:vertAlign w:val="subscript"/>
          </w:rPr>
          <w:t>DL_low</w:t>
        </w:r>
        <w:r w:rsidRPr="00C1689C">
          <w:rPr>
            <w:rFonts w:ascii="Arial" w:hAnsi="Arial" w:cs="Arial"/>
            <w:sz w:val="18"/>
          </w:rPr>
          <w:t xml:space="preserve"> </w:t>
        </w:r>
        <w:del w:id="6509" w:author="Huawei" w:date="2018-07-11T18:15:00Z">
          <w:r w:rsidRPr="00C1689C" w:rsidDel="001769D4">
            <w:rPr>
              <w:rFonts w:ascii="Arial" w:hAnsi="Arial" w:cs="Arial"/>
              <w:sz w:val="18"/>
            </w:rPr>
            <w:delText xml:space="preserve"> </w:delText>
          </w:r>
        </w:del>
        <w:r w:rsidRPr="00C1689C">
          <w:rPr>
            <w:rFonts w:ascii="Arial" w:hAnsi="Arial" w:cs="Arial"/>
            <w:sz w:val="18"/>
          </w:rPr>
          <w:t xml:space="preserve">- </w:t>
        </w:r>
        <w:r w:rsidRPr="00C1689C">
          <w:t>Δf</w:t>
        </w:r>
        <w:r w:rsidRPr="00C1689C">
          <w:rPr>
            <w:vertAlign w:val="subscript"/>
          </w:rPr>
          <w:t>OBUE</w:t>
        </w:r>
      </w:ins>
    </w:p>
    <w:p w14:paraId="1BDB24BB" w14:textId="0420E662" w:rsidR="00B47796" w:rsidRPr="00EB1F97" w:rsidRDefault="00B47796" w:rsidP="00B47796">
      <w:pPr>
        <w:keepNext/>
        <w:keepLines/>
        <w:ind w:left="568"/>
        <w:rPr>
          <w:ins w:id="6510" w:author="R4-1809495" w:date="2018-07-11T16:45:00Z"/>
        </w:rPr>
      </w:pPr>
      <w:ins w:id="6511" w:author="R4-1809495" w:date="2018-07-11T16:45:00Z">
        <w:r w:rsidRPr="00C1689C">
          <w:t>T</w:t>
        </w:r>
        <w:r w:rsidRPr="00C1689C">
          <w:rPr>
            <w:vertAlign w:val="subscript"/>
          </w:rPr>
          <w:t>RFBW</w:t>
        </w:r>
        <w:r w:rsidRPr="00C1689C">
          <w:rPr>
            <w:lang w:val="en-US" w:eastAsia="zh-CN"/>
          </w:rPr>
          <w:t xml:space="preserve"> when testing from </w:t>
        </w:r>
        <w:r w:rsidRPr="00C1689C">
          <w:rPr>
            <w:rFonts w:ascii="Arial" w:hAnsi="Arial" w:cs="Arial"/>
            <w:sz w:val="18"/>
          </w:rPr>
          <w:t>F</w:t>
        </w:r>
        <w:r w:rsidRPr="00C1689C">
          <w:rPr>
            <w:rFonts w:ascii="Arial" w:hAnsi="Arial" w:cs="Arial"/>
            <w:sz w:val="18"/>
            <w:vertAlign w:val="subscript"/>
          </w:rPr>
          <w:t>DL_high</w:t>
        </w:r>
        <w:r w:rsidRPr="00C1689C">
          <w:rPr>
            <w:rFonts w:ascii="Arial" w:hAnsi="Arial" w:cs="Arial"/>
            <w:sz w:val="18"/>
          </w:rPr>
          <w:t xml:space="preserve"> </w:t>
        </w:r>
        <w:del w:id="6512" w:author="Huawei" w:date="2018-07-11T18:15:00Z">
          <w:r w:rsidRPr="00C1689C" w:rsidDel="001769D4">
            <w:rPr>
              <w:rFonts w:ascii="Arial" w:hAnsi="Arial" w:cs="Arial"/>
              <w:sz w:val="18"/>
            </w:rPr>
            <w:delText xml:space="preserve"> </w:delText>
          </w:r>
        </w:del>
        <w:r w:rsidRPr="00C1689C">
          <w:rPr>
            <w:rFonts w:ascii="Arial" w:hAnsi="Arial" w:cs="Arial"/>
            <w:sz w:val="18"/>
          </w:rPr>
          <w:t xml:space="preserve">+ </w:t>
        </w:r>
        <w:r w:rsidRPr="00C1689C">
          <w:t>Δf</w:t>
        </w:r>
        <w:r w:rsidRPr="00C1689C">
          <w:rPr>
            <w:vertAlign w:val="subscript"/>
          </w:rPr>
          <w:t>OBUE</w:t>
        </w:r>
        <w:r w:rsidRPr="00C1689C">
          <w:t xml:space="preserve"> to 12.75GHz (or 5</w:t>
        </w:r>
        <w:r w:rsidRPr="00C1689C">
          <w:rPr>
            <w:vertAlign w:val="superscript"/>
          </w:rPr>
          <w:t>th</w:t>
        </w:r>
        <w:r w:rsidRPr="00C1689C">
          <w:t xml:space="preserve"> harmonic)</w:t>
        </w:r>
      </w:ins>
    </w:p>
    <w:p w14:paraId="411CEBAE" w14:textId="77777777" w:rsidR="00B47796" w:rsidRPr="00BA7B97" w:rsidRDefault="00B47796" w:rsidP="00B47796">
      <w:pPr>
        <w:keepNext/>
        <w:keepLines/>
        <w:ind w:left="284"/>
        <w:rPr>
          <w:ins w:id="6513" w:author="R4-1809495" w:date="2018-07-11T16:45:00Z"/>
          <w:lang w:eastAsia="zh-CN"/>
        </w:rPr>
      </w:pPr>
      <w:ins w:id="6514" w:author="R4-1809495" w:date="2018-07-11T16:45:00Z">
        <w:r w:rsidRPr="00C1689C">
          <w:t>For FR2:</w:t>
        </w:r>
        <w:r w:rsidRPr="00CA5E48">
          <w:rPr>
            <w:highlight w:val="yellow"/>
          </w:rPr>
          <w:t xml:space="preserve"> FFS</w:t>
        </w:r>
      </w:ins>
    </w:p>
    <w:p w14:paraId="0D8A5292" w14:textId="77777777" w:rsidR="00B47796" w:rsidRDefault="00B47796" w:rsidP="00B47796">
      <w:pPr>
        <w:rPr>
          <w:ins w:id="6515" w:author="R4-1809495" w:date="2018-07-11T16:45:00Z"/>
        </w:rPr>
      </w:pPr>
      <w:ins w:id="6516" w:author="R4-1809495" w:date="2018-07-11T16:45:00Z">
        <w:r w:rsidRPr="00BA7B97">
          <w:rPr>
            <w:rFonts w:hint="eastAsia"/>
            <w:lang w:eastAsia="zh-CN"/>
          </w:rPr>
          <w:t>in multi-band operation,</w:t>
        </w:r>
        <w:r w:rsidRPr="00BA7B97">
          <w:t xml:space="preserve"> see subclause 4.12.</w:t>
        </w:r>
        <w:r w:rsidRPr="00BA7B97">
          <w:rPr>
            <w:rFonts w:hint="eastAsia"/>
            <w:lang w:eastAsia="zh-CN"/>
          </w:rPr>
          <w:t>1</w:t>
        </w:r>
        <w:r w:rsidRPr="00BA7B97">
          <w:t>.</w:t>
        </w:r>
      </w:ins>
    </w:p>
    <w:p w14:paraId="0E8E7526" w14:textId="77777777" w:rsidR="00B47796" w:rsidRPr="00C1689C" w:rsidRDefault="00B47796" w:rsidP="00B47796">
      <w:pPr>
        <w:ind w:left="284"/>
        <w:rPr>
          <w:ins w:id="6517" w:author="R4-1809495" w:date="2018-07-11T16:45:00Z"/>
        </w:rPr>
      </w:pPr>
      <w:ins w:id="6518" w:author="R4-1809495" w:date="2018-07-11T16:45:00Z">
        <w:r w:rsidRPr="00C1689C">
          <w:t>For FR1</w:t>
        </w:r>
      </w:ins>
    </w:p>
    <w:p w14:paraId="0A30D892" w14:textId="7528D1C6" w:rsidR="00B47796" w:rsidRPr="00C1689C" w:rsidRDefault="00B47796" w:rsidP="00B47796">
      <w:pPr>
        <w:ind w:left="568"/>
        <w:rPr>
          <w:ins w:id="6519" w:author="R4-1809495" w:date="2018-07-11T16:45:00Z"/>
          <w:vertAlign w:val="subscript"/>
        </w:rPr>
      </w:pPr>
      <w:ins w:id="6520" w:author="R4-1809495" w:date="2018-07-11T16:45:00Z">
        <w:r w:rsidRPr="00C1689C">
          <w:t>B</w:t>
        </w:r>
        <w:r w:rsidRPr="00C1689C">
          <w:rPr>
            <w:vertAlign w:val="subscript"/>
          </w:rPr>
          <w:t>RFBW</w:t>
        </w:r>
        <w:r w:rsidRPr="00C1689C">
          <w:t>_</w:t>
        </w:r>
        <w:r w:rsidRPr="00C1689C">
          <w:rPr>
            <w:lang w:eastAsia="zh-CN"/>
          </w:rPr>
          <w:t>T'</w:t>
        </w:r>
        <w:r w:rsidRPr="00C1689C">
          <w:rPr>
            <w:vertAlign w:val="subscript"/>
          </w:rPr>
          <w:t>RFBW</w:t>
        </w:r>
        <w:r w:rsidRPr="00C1689C">
          <w:rPr>
            <w:lang w:val="en-US" w:eastAsia="zh-CN"/>
          </w:rPr>
          <w:t xml:space="preserve"> when testing from 30 MHZ to </w:t>
        </w:r>
        <w:r w:rsidRPr="00C1689C">
          <w:rPr>
            <w:rFonts w:ascii="Arial" w:hAnsi="Arial" w:cs="Arial"/>
            <w:sz w:val="18"/>
          </w:rPr>
          <w:t>F</w:t>
        </w:r>
        <w:r w:rsidRPr="00C1689C">
          <w:rPr>
            <w:rFonts w:ascii="Arial" w:hAnsi="Arial" w:cs="Arial"/>
            <w:sz w:val="18"/>
            <w:vertAlign w:val="subscript"/>
          </w:rPr>
          <w:t>DL_Blow_low</w:t>
        </w:r>
        <w:r w:rsidRPr="00C1689C">
          <w:rPr>
            <w:rFonts w:ascii="Arial" w:hAnsi="Arial" w:cs="Arial"/>
            <w:sz w:val="18"/>
          </w:rPr>
          <w:t xml:space="preserve"> </w:t>
        </w:r>
        <w:del w:id="6521" w:author="Huawei" w:date="2018-07-11T18:15:00Z">
          <w:r w:rsidRPr="00C1689C" w:rsidDel="001769D4">
            <w:rPr>
              <w:rFonts w:ascii="Arial" w:hAnsi="Arial" w:cs="Arial"/>
              <w:sz w:val="18"/>
            </w:rPr>
            <w:delText xml:space="preserve"> </w:delText>
          </w:r>
        </w:del>
        <w:r w:rsidRPr="00C1689C">
          <w:rPr>
            <w:rFonts w:ascii="Arial" w:hAnsi="Arial" w:cs="Arial"/>
            <w:sz w:val="18"/>
          </w:rPr>
          <w:t xml:space="preserve">- </w:t>
        </w:r>
        <w:r w:rsidRPr="00C1689C">
          <w:t>Δf</w:t>
        </w:r>
        <w:r w:rsidRPr="00C1689C">
          <w:rPr>
            <w:vertAlign w:val="subscript"/>
          </w:rPr>
          <w:t>OBUE</w:t>
        </w:r>
      </w:ins>
    </w:p>
    <w:p w14:paraId="0EF1217F" w14:textId="78694EAF" w:rsidR="00B47796" w:rsidRPr="00C1689C" w:rsidRDefault="00B47796" w:rsidP="00B47796">
      <w:pPr>
        <w:ind w:left="568"/>
        <w:rPr>
          <w:ins w:id="6522" w:author="R4-1809495" w:date="2018-07-11T16:45:00Z"/>
          <w:lang w:val="en-US" w:eastAsia="zh-CN"/>
        </w:rPr>
      </w:pPr>
      <w:ins w:id="6523" w:author="R4-1809495" w:date="2018-07-11T16:45:00Z">
        <w:r w:rsidRPr="00C1689C">
          <w:rPr>
            <w:lang w:eastAsia="zh-CN"/>
          </w:rPr>
          <w:t>B'</w:t>
        </w:r>
        <w:r w:rsidRPr="00C1689C">
          <w:rPr>
            <w:vertAlign w:val="subscript"/>
          </w:rPr>
          <w:t>RFBW</w:t>
        </w:r>
        <w:r w:rsidRPr="00C1689C">
          <w:t>_T</w:t>
        </w:r>
        <w:r w:rsidRPr="00C1689C">
          <w:rPr>
            <w:vertAlign w:val="subscript"/>
          </w:rPr>
          <w:t>RFBW</w:t>
        </w:r>
        <w:r w:rsidRPr="00C1689C">
          <w:rPr>
            <w:lang w:val="en-US" w:eastAsia="zh-CN"/>
          </w:rPr>
          <w:t xml:space="preserve"> when testing from </w:t>
        </w:r>
        <w:r w:rsidRPr="00C1689C">
          <w:rPr>
            <w:rFonts w:ascii="Arial" w:hAnsi="Arial" w:cs="Arial"/>
            <w:sz w:val="18"/>
          </w:rPr>
          <w:t>F</w:t>
        </w:r>
        <w:r w:rsidRPr="00C1689C">
          <w:rPr>
            <w:rFonts w:ascii="Arial" w:hAnsi="Arial" w:cs="Arial"/>
            <w:sz w:val="18"/>
            <w:vertAlign w:val="subscript"/>
          </w:rPr>
          <w:t>DL_Bhigh_high</w:t>
        </w:r>
        <w:r w:rsidRPr="00C1689C">
          <w:rPr>
            <w:rFonts w:ascii="Arial" w:hAnsi="Arial" w:cs="Arial"/>
            <w:sz w:val="18"/>
          </w:rPr>
          <w:t xml:space="preserve"> </w:t>
        </w:r>
        <w:del w:id="6524" w:author="Huawei" w:date="2018-07-11T18:15:00Z">
          <w:r w:rsidRPr="00C1689C" w:rsidDel="001769D4">
            <w:rPr>
              <w:rFonts w:ascii="Arial" w:hAnsi="Arial" w:cs="Arial"/>
              <w:sz w:val="18"/>
            </w:rPr>
            <w:delText xml:space="preserve"> </w:delText>
          </w:r>
        </w:del>
        <w:r w:rsidRPr="00C1689C">
          <w:rPr>
            <w:rFonts w:ascii="Arial" w:hAnsi="Arial" w:cs="Arial"/>
            <w:sz w:val="18"/>
          </w:rPr>
          <w:t xml:space="preserve">+ </w:t>
        </w:r>
        <w:r w:rsidRPr="00C1689C">
          <w:t>Δf</w:t>
        </w:r>
        <w:r w:rsidRPr="00C1689C">
          <w:rPr>
            <w:vertAlign w:val="subscript"/>
          </w:rPr>
          <w:t>OBUE</w:t>
        </w:r>
        <w:r w:rsidRPr="00C1689C">
          <w:t xml:space="preserve"> to 12.75GHz (or 5</w:t>
        </w:r>
        <w:r w:rsidRPr="00C1689C">
          <w:rPr>
            <w:vertAlign w:val="superscript"/>
          </w:rPr>
          <w:t>th</w:t>
        </w:r>
        <w:r w:rsidRPr="00C1689C">
          <w:t xml:space="preserve"> harmonic)</w:t>
        </w:r>
      </w:ins>
    </w:p>
    <w:p w14:paraId="539ED16A" w14:textId="20CADE59" w:rsidR="00B47796" w:rsidRPr="00C1689C" w:rsidRDefault="00B47796" w:rsidP="00B47796">
      <w:pPr>
        <w:ind w:left="568"/>
        <w:rPr>
          <w:ins w:id="6525" w:author="R4-1809495" w:date="2018-07-11T16:45:00Z"/>
        </w:rPr>
      </w:pPr>
      <w:ins w:id="6526" w:author="R4-1809495" w:date="2018-07-11T16:45:00Z">
        <w:r w:rsidRPr="00C1689C">
          <w:t>B</w:t>
        </w:r>
        <w:r w:rsidRPr="00C1689C">
          <w:rPr>
            <w:vertAlign w:val="subscript"/>
          </w:rPr>
          <w:t>RFBW</w:t>
        </w:r>
        <w:r w:rsidRPr="00C1689C">
          <w:t>_</w:t>
        </w:r>
        <w:r w:rsidRPr="00C1689C">
          <w:rPr>
            <w:lang w:eastAsia="zh-CN"/>
          </w:rPr>
          <w:t>T'</w:t>
        </w:r>
        <w:r w:rsidRPr="00C1689C">
          <w:rPr>
            <w:vertAlign w:val="subscript"/>
          </w:rPr>
          <w:t>RFBW</w:t>
        </w:r>
        <w:r w:rsidRPr="00C1689C">
          <w:t xml:space="preserve"> and </w:t>
        </w:r>
        <w:del w:id="6527" w:author="Huawei" w:date="2018-07-11T18:15:00Z">
          <w:r w:rsidRPr="00C1689C" w:rsidDel="001769D4">
            <w:rPr>
              <w:lang w:val="en-US" w:eastAsia="zh-CN"/>
            </w:rPr>
            <w:delText xml:space="preserve"> </w:delText>
          </w:r>
        </w:del>
        <w:r w:rsidRPr="00C1689C">
          <w:rPr>
            <w:lang w:eastAsia="zh-CN"/>
          </w:rPr>
          <w:t>B'</w:t>
        </w:r>
        <w:r w:rsidRPr="00C1689C">
          <w:rPr>
            <w:vertAlign w:val="subscript"/>
          </w:rPr>
          <w:t>RFBW</w:t>
        </w:r>
        <w:r w:rsidRPr="00C1689C">
          <w:t>_T</w:t>
        </w:r>
        <w:r w:rsidRPr="00C1689C">
          <w:rPr>
            <w:vertAlign w:val="subscript"/>
          </w:rPr>
          <w:t>RFBW</w:t>
        </w:r>
        <w:r w:rsidRPr="00C1689C">
          <w:rPr>
            <w:lang w:val="en-US" w:eastAsia="zh-CN"/>
          </w:rPr>
          <w:t xml:space="preserve"> when testing from </w:t>
        </w:r>
        <w:r w:rsidRPr="00C1689C">
          <w:rPr>
            <w:rFonts w:ascii="Arial" w:hAnsi="Arial" w:cs="Arial"/>
            <w:sz w:val="18"/>
          </w:rPr>
          <w:t>F</w:t>
        </w:r>
        <w:r w:rsidRPr="00C1689C">
          <w:rPr>
            <w:rFonts w:ascii="Arial" w:hAnsi="Arial" w:cs="Arial"/>
            <w:sz w:val="18"/>
            <w:vertAlign w:val="subscript"/>
          </w:rPr>
          <w:t>DL_Blow_high</w:t>
        </w:r>
        <w:r w:rsidRPr="00C1689C">
          <w:rPr>
            <w:rFonts w:ascii="Arial" w:hAnsi="Arial" w:cs="Arial"/>
            <w:sz w:val="18"/>
          </w:rPr>
          <w:t xml:space="preserve">  + </w:t>
        </w:r>
        <w:r w:rsidRPr="00C1689C">
          <w:t>Δf</w:t>
        </w:r>
        <w:r w:rsidRPr="00C1689C">
          <w:rPr>
            <w:vertAlign w:val="subscript"/>
          </w:rPr>
          <w:t>OBUE</w:t>
        </w:r>
        <w:r w:rsidRPr="00C1689C">
          <w:t xml:space="preserve"> to </w:t>
        </w:r>
        <w:r w:rsidRPr="00C1689C">
          <w:rPr>
            <w:rFonts w:ascii="Arial" w:hAnsi="Arial" w:cs="Arial"/>
            <w:sz w:val="18"/>
          </w:rPr>
          <w:t>F</w:t>
        </w:r>
        <w:r w:rsidRPr="00C1689C">
          <w:rPr>
            <w:rFonts w:ascii="Arial" w:hAnsi="Arial" w:cs="Arial"/>
            <w:sz w:val="18"/>
            <w:vertAlign w:val="subscript"/>
          </w:rPr>
          <w:t>DL_Bhigh_low</w:t>
        </w:r>
        <w:r w:rsidRPr="00C1689C">
          <w:rPr>
            <w:rFonts w:ascii="Arial" w:hAnsi="Arial" w:cs="Arial"/>
            <w:sz w:val="18"/>
          </w:rPr>
          <w:t xml:space="preserve">  - </w:t>
        </w:r>
        <w:r w:rsidRPr="00C1689C">
          <w:t>Δf</w:t>
        </w:r>
        <w:r w:rsidRPr="00C1689C">
          <w:rPr>
            <w:vertAlign w:val="subscript"/>
          </w:rPr>
          <w:t>OBUE</w:t>
        </w:r>
        <w:r w:rsidRPr="00C1689C">
          <w:t xml:space="preserve"> </w:t>
        </w:r>
      </w:ins>
    </w:p>
    <w:p w14:paraId="0ED4A5E7" w14:textId="77777777" w:rsidR="00B47796" w:rsidRPr="00CA5E48" w:rsidRDefault="00B47796" w:rsidP="00B47796">
      <w:pPr>
        <w:keepNext/>
        <w:keepLines/>
        <w:ind w:left="284"/>
        <w:rPr>
          <w:ins w:id="6528" w:author="R4-1809495" w:date="2018-07-11T16:45:00Z"/>
          <w:lang w:eastAsia="zh-CN"/>
        </w:rPr>
      </w:pPr>
      <w:ins w:id="6529" w:author="R4-1809495" w:date="2018-07-11T16:45:00Z">
        <w:r w:rsidRPr="00C1689C">
          <w:t>For FR2</w:t>
        </w:r>
        <w:r w:rsidRPr="00CA5E48">
          <w:rPr>
            <w:highlight w:val="yellow"/>
          </w:rPr>
          <w:t>: FFS</w:t>
        </w:r>
      </w:ins>
    </w:p>
    <w:p w14:paraId="0EED52F5" w14:textId="77777777" w:rsidR="00B47796" w:rsidRPr="00EB1F97" w:rsidRDefault="00B47796" w:rsidP="00B47796">
      <w:pPr>
        <w:rPr>
          <w:ins w:id="6530" w:author="R4-1809495" w:date="2018-07-11T16:45:00Z"/>
        </w:rPr>
      </w:pPr>
      <w:ins w:id="6531" w:author="R4-1809495" w:date="2018-07-11T16:45:00Z">
        <w:r w:rsidRPr="00BA7B97">
          <w:t xml:space="preserve">Directions to be </w:t>
        </w:r>
        <w:r w:rsidRPr="00EB1F97">
          <w:t xml:space="preserve">tested: </w:t>
        </w:r>
      </w:ins>
    </w:p>
    <w:p w14:paraId="419431C8" w14:textId="77777777" w:rsidR="00B47796" w:rsidRPr="00EB1F97" w:rsidRDefault="00B47796" w:rsidP="00B47796">
      <w:pPr>
        <w:ind w:left="284"/>
        <w:rPr>
          <w:ins w:id="6532" w:author="R4-1809495" w:date="2018-07-11T16:45:00Z"/>
        </w:rPr>
      </w:pPr>
      <w:ins w:id="6533" w:author="R4-1809495" w:date="2018-07-11T16:45:00Z">
        <w:r w:rsidRPr="00C1689C">
          <w:t>As the requirement is TRP the beam pattern(s) may be set up to optimise the TRP measurement procedure (see annex xx) as long as the required TRP output power level is achieved.</w:t>
        </w:r>
        <w:r w:rsidRPr="00EB1F97">
          <w:t xml:space="preserve"> </w:t>
        </w:r>
      </w:ins>
    </w:p>
    <w:p w14:paraId="6D46A902" w14:textId="77777777" w:rsidR="00B47796" w:rsidRDefault="00B47796" w:rsidP="00B47796">
      <w:pPr>
        <w:keepNext/>
        <w:keepLines/>
        <w:tabs>
          <w:tab w:val="left" w:pos="1701"/>
        </w:tabs>
        <w:overflowPunct w:val="0"/>
        <w:autoSpaceDE w:val="0"/>
        <w:autoSpaceDN w:val="0"/>
        <w:adjustRightInd w:val="0"/>
        <w:spacing w:before="120"/>
        <w:textAlignment w:val="baseline"/>
        <w:outlineLvl w:val="4"/>
        <w:rPr>
          <w:ins w:id="6534" w:author="R4-1809495" w:date="2018-07-11T16:45:00Z"/>
          <w:rFonts w:ascii="Arial" w:hAnsi="Arial"/>
          <w:lang w:eastAsia="sv-SE"/>
        </w:rPr>
      </w:pPr>
      <w:ins w:id="6535" w:author="R4-1809495" w:date="2018-07-11T16:45:00Z">
        <w:r w:rsidRPr="00D62426">
          <w:rPr>
            <w:rFonts w:ascii="Arial" w:hAnsi="Arial"/>
            <w:lang w:val="x-none" w:eastAsia="sv-SE"/>
          </w:rPr>
          <w:t>6.7.5</w:t>
        </w:r>
        <w:r w:rsidRPr="00D62426">
          <w:rPr>
            <w:rFonts w:ascii="Arial" w:hAnsi="Arial"/>
            <w:lang w:eastAsia="sv-SE"/>
          </w:rPr>
          <w:t>.4.4.2</w:t>
        </w:r>
        <w:r w:rsidRPr="00CB7773">
          <w:rPr>
            <w:rFonts w:ascii="Arial" w:hAnsi="Arial"/>
            <w:lang w:val="x-none" w:eastAsia="sv-SE"/>
          </w:rPr>
          <w:tab/>
          <w:t>Procedure</w:t>
        </w:r>
        <w:bookmarkStart w:id="6536" w:name="_Toc512334321"/>
        <w:bookmarkEnd w:id="6488"/>
      </w:ins>
    </w:p>
    <w:p w14:paraId="4ACEAC62" w14:textId="77777777" w:rsidR="00B47796" w:rsidRPr="00BA7B97" w:rsidRDefault="00B47796" w:rsidP="00B47796">
      <w:pPr>
        <w:rPr>
          <w:ins w:id="6537" w:author="R4-1809495" w:date="2018-07-11T16:45:00Z"/>
          <w:lang w:eastAsia="sv-SE"/>
        </w:rPr>
      </w:pPr>
      <w:ins w:id="6538" w:author="R4-1809495" w:date="2018-07-11T16:45:00Z">
        <w:r w:rsidRPr="00BA7B97">
          <w:rPr>
            <w:lang w:eastAsia="sv-SE"/>
          </w:rPr>
          <w:t>OTA test requires correct use of an appropriate test facility which has been calibrated and is capable of performing measurements within the measurement uncertainties in subclause 4.1.2.</w:t>
        </w:r>
      </w:ins>
    </w:p>
    <w:p w14:paraId="75B812C6" w14:textId="77777777" w:rsidR="00B47796" w:rsidRPr="00BA7B97" w:rsidRDefault="00B47796" w:rsidP="00B47796">
      <w:pPr>
        <w:pStyle w:val="B1"/>
        <w:rPr>
          <w:ins w:id="6539" w:author="R4-1809495" w:date="2018-07-11T16:45:00Z"/>
        </w:rPr>
      </w:pPr>
      <w:ins w:id="6540" w:author="R4-1809495" w:date="2018-07-11T16:45:00Z">
        <w:r>
          <w:t>1)</w:t>
        </w:r>
        <w:r>
          <w:tab/>
          <w:t xml:space="preserve">Place the </w:t>
        </w:r>
        <w:r w:rsidRPr="00BA7B97">
          <w:t>BS at the positioner.</w:t>
        </w:r>
      </w:ins>
    </w:p>
    <w:p w14:paraId="31B53AB4" w14:textId="77777777" w:rsidR="00B47796" w:rsidRPr="00BA7B97" w:rsidRDefault="00B47796" w:rsidP="00B47796">
      <w:pPr>
        <w:pStyle w:val="B1"/>
        <w:rPr>
          <w:ins w:id="6541" w:author="R4-1809495" w:date="2018-07-11T16:45:00Z"/>
        </w:rPr>
      </w:pPr>
      <w:ins w:id="6542" w:author="R4-1809495" w:date="2018-07-11T16:45:00Z">
        <w:r w:rsidRPr="00BA7B97">
          <w:t>2)</w:t>
        </w:r>
        <w:r w:rsidRPr="00BA7B97">
          <w:tab/>
          <w:t>Align the manufacturer declared coordinate sy</w:t>
        </w:r>
        <w:r>
          <w:t xml:space="preserve">stem orientation (see table 4.6-1, </w:t>
        </w:r>
        <w:r w:rsidRPr="00D1797B">
          <w:rPr>
            <w:highlight w:val="yellow"/>
          </w:rPr>
          <w:t>Dx.x</w:t>
        </w:r>
        <w:r w:rsidRPr="00BA7B97">
          <w:t>) of the AAS BS with the test system.</w:t>
        </w:r>
      </w:ins>
    </w:p>
    <w:p w14:paraId="1099E023" w14:textId="77777777" w:rsidR="00B47796" w:rsidRPr="00D1797B" w:rsidRDefault="00B47796" w:rsidP="00B47796">
      <w:pPr>
        <w:pStyle w:val="B1"/>
        <w:rPr>
          <w:ins w:id="6543" w:author="R4-1809495" w:date="2018-07-11T16:45:00Z"/>
        </w:rPr>
      </w:pPr>
      <w:ins w:id="6544" w:author="R4-1809495" w:date="2018-07-11T16:45:00Z">
        <w:r>
          <w:lastRenderedPageBreak/>
          <w:t>3</w:t>
        </w:r>
        <w:r w:rsidRPr="006113D0">
          <w:t>)</w:t>
        </w:r>
        <w:r w:rsidRPr="006113D0">
          <w:tab/>
          <w:t xml:space="preserve">Measurements shall use a measurement bandwidth in accordance to the conditions in </w:t>
        </w:r>
        <w:r>
          <w:t>subclause 6.7.5.2.5</w:t>
        </w:r>
      </w:ins>
    </w:p>
    <w:p w14:paraId="7A3862E5" w14:textId="77777777" w:rsidR="00B47796" w:rsidRPr="006113D0" w:rsidRDefault="00B47796" w:rsidP="00B47796">
      <w:pPr>
        <w:pStyle w:val="B1"/>
        <w:rPr>
          <w:ins w:id="6545" w:author="R4-1809495" w:date="2018-07-11T16:45:00Z"/>
        </w:rPr>
      </w:pPr>
      <w:ins w:id="6546" w:author="R4-1809495" w:date="2018-07-11T16:45:00Z">
        <w:r>
          <w:t>4</w:t>
        </w:r>
        <w:r w:rsidRPr="006113D0">
          <w:t>)</w:t>
        </w:r>
        <w:r w:rsidRPr="006113D0">
          <w:tab/>
          <w:t>The measurement device characteristics shall be:</w:t>
        </w:r>
      </w:ins>
    </w:p>
    <w:p w14:paraId="6036F6A2" w14:textId="77777777" w:rsidR="00B47796" w:rsidRPr="00B27A96" w:rsidRDefault="00B47796" w:rsidP="00B47796">
      <w:pPr>
        <w:pStyle w:val="B2"/>
        <w:rPr>
          <w:ins w:id="6547" w:author="R4-1809495" w:date="2018-07-11T16:45:00Z"/>
          <w:lang w:eastAsia="zh-CN"/>
        </w:rPr>
      </w:pPr>
      <w:ins w:id="6548" w:author="R4-1809495" w:date="2018-07-11T16:45:00Z">
        <w:r w:rsidRPr="006113D0">
          <w:t>-</w:t>
        </w:r>
        <w:r w:rsidRPr="006113D0">
          <w:tab/>
          <w:t>Detection mode: True RMS.</w:t>
        </w:r>
      </w:ins>
    </w:p>
    <w:p w14:paraId="37A0800A" w14:textId="77777777" w:rsidR="00B47796" w:rsidRDefault="00B47796" w:rsidP="00B47796">
      <w:pPr>
        <w:pStyle w:val="B1"/>
        <w:rPr>
          <w:ins w:id="6549" w:author="R4-1809495" w:date="2018-07-11T16:45:00Z"/>
        </w:rPr>
      </w:pPr>
      <w:ins w:id="6550" w:author="R4-1809495" w:date="2018-07-11T16:45:00Z">
        <w:r>
          <w:t>5</w:t>
        </w:r>
        <w:r w:rsidRPr="00BA7B97">
          <w:t>)</w:t>
        </w:r>
        <w:r w:rsidRPr="00BA7B97">
          <w:tab/>
          <w:t xml:space="preserve">Set the </w:t>
        </w:r>
        <w:r>
          <w:t>BS</w:t>
        </w:r>
        <w:r w:rsidRPr="00BA7B97">
          <w:t xml:space="preserve"> to transmit</w:t>
        </w:r>
      </w:ins>
    </w:p>
    <w:p w14:paraId="235CDBA6" w14:textId="77777777" w:rsidR="00B47796" w:rsidRDefault="00B47796" w:rsidP="00B47796">
      <w:pPr>
        <w:pStyle w:val="B1"/>
        <w:ind w:left="1135"/>
        <w:rPr>
          <w:ins w:id="6551" w:author="R4-1809495" w:date="2018-07-11T16:45:00Z"/>
          <w:snapToGrid w:val="0"/>
        </w:rPr>
      </w:pPr>
      <w:ins w:id="6552" w:author="R4-1809495" w:date="2018-07-11T16:45:00Z">
        <w:r>
          <w:t xml:space="preserve"> -</w:t>
        </w:r>
        <w:r>
          <w:tab/>
        </w:r>
        <w:r w:rsidRPr="006113D0">
          <w:t xml:space="preserve">For </w:t>
        </w:r>
        <w:r w:rsidRPr="0013183D">
          <w:rPr>
            <w:snapToGrid w:val="0"/>
          </w:rPr>
          <w:t>RIB</w:t>
        </w:r>
        <w:r>
          <w:rPr>
            <w:i/>
            <w:snapToGrid w:val="0"/>
          </w:rPr>
          <w:t xml:space="preserve"> </w:t>
        </w:r>
        <w:r w:rsidRPr="006113D0">
          <w:rPr>
            <w:snapToGrid w:val="0"/>
          </w:rPr>
          <w:t xml:space="preserve">declared to be capable of single carrier operation only, set the </w:t>
        </w:r>
        <w:r>
          <w:rPr>
            <w:snapToGrid w:val="0"/>
          </w:rPr>
          <w:t xml:space="preserve">RIB </w:t>
        </w:r>
        <w:r w:rsidRPr="006113D0">
          <w:rPr>
            <w:snapToGrid w:val="0"/>
          </w:rPr>
          <w:t xml:space="preserve">to transmit a signal </w:t>
        </w:r>
        <w:r w:rsidRPr="006113D0">
          <w:rPr>
            <w:rFonts w:eastAsia="MS PMincho"/>
          </w:rPr>
          <w:t xml:space="preserve">according to </w:t>
        </w:r>
        <w:r w:rsidRPr="00D1797B">
          <w:rPr>
            <w:rFonts w:eastAsia="MS PMincho"/>
            <w:highlight w:val="yellow"/>
          </w:rPr>
          <w:t>E-TM1.1</w:t>
        </w:r>
        <w:r w:rsidRPr="006113D0">
          <w:rPr>
            <w:rFonts w:eastAsia="MS PMincho"/>
          </w:rPr>
          <w:t xml:space="preserve"> in subclause 4.12.2,</w:t>
        </w:r>
        <w:r w:rsidRPr="006113D0">
          <w:rPr>
            <w:snapToGrid w:val="0"/>
          </w:rPr>
          <w:t xml:space="preserve"> at </w:t>
        </w:r>
        <w:r w:rsidRPr="006113D0">
          <w:t xml:space="preserve">manufacturer's declared rated output power </w:t>
        </w:r>
        <w:r w:rsidRPr="006113D0">
          <w:rPr>
            <w:snapToGrid w:val="0"/>
          </w:rPr>
          <w:t>P</w:t>
        </w:r>
        <w:r w:rsidRPr="006113D0">
          <w:rPr>
            <w:snapToGrid w:val="0"/>
            <w:vertAlign w:val="subscript"/>
          </w:rPr>
          <w:t>rated,c,T</w:t>
        </w:r>
        <w:r>
          <w:rPr>
            <w:snapToGrid w:val="0"/>
            <w:vertAlign w:val="subscript"/>
          </w:rPr>
          <w:t>RP</w:t>
        </w:r>
        <w:r w:rsidRPr="006113D0">
          <w:rPr>
            <w:snapToGrid w:val="0"/>
          </w:rPr>
          <w:t>.</w:t>
        </w:r>
      </w:ins>
    </w:p>
    <w:p w14:paraId="428AA0B5" w14:textId="77777777" w:rsidR="00B47796" w:rsidRPr="00D1797B" w:rsidRDefault="00B47796" w:rsidP="00B47796">
      <w:pPr>
        <w:pStyle w:val="B3"/>
        <w:rPr>
          <w:ins w:id="6553" w:author="R4-1809495" w:date="2018-07-11T16:45:00Z"/>
          <w:snapToGrid w:val="0"/>
        </w:rPr>
      </w:pPr>
      <w:ins w:id="6554" w:author="R4-1809495" w:date="2018-07-11T16:45:00Z">
        <w:r w:rsidRPr="006113D0">
          <w:rPr>
            <w:snapToGrid w:val="0"/>
          </w:rPr>
          <w:t>-</w:t>
        </w:r>
        <w:r w:rsidRPr="006113D0">
          <w:rPr>
            <w:snapToGrid w:val="0"/>
          </w:rPr>
          <w:tab/>
          <w:t xml:space="preserve">For a </w:t>
        </w:r>
        <w:r w:rsidRPr="0013183D">
          <w:rPr>
            <w:snapToGrid w:val="0"/>
          </w:rPr>
          <w:t>RIB</w:t>
        </w:r>
        <w:r w:rsidRPr="006113D0">
          <w:rPr>
            <w:snapToGrid w:val="0"/>
          </w:rPr>
          <w:t xml:space="preserve"> declared to be capable of multi-carrier</w:t>
        </w:r>
        <w:r w:rsidRPr="006113D0">
          <w:t xml:space="preserve"> and/or CA</w:t>
        </w:r>
        <w:r w:rsidRPr="006113D0">
          <w:rPr>
            <w:snapToGrid w:val="0"/>
          </w:rPr>
          <w:t xml:space="preserve"> operation, set the set the </w:t>
        </w:r>
        <w:r>
          <w:rPr>
            <w:snapToGrid w:val="0"/>
          </w:rPr>
          <w:t xml:space="preserve">RIB </w:t>
        </w:r>
        <w:r w:rsidRPr="006113D0">
          <w:rPr>
            <w:snapToGrid w:val="0"/>
          </w:rPr>
          <w:t xml:space="preserve">to transmit according to </w:t>
        </w:r>
        <w:r w:rsidRPr="00D1797B">
          <w:rPr>
            <w:snapToGrid w:val="0"/>
            <w:highlight w:val="yellow"/>
          </w:rPr>
          <w:t>E-TM1.1</w:t>
        </w:r>
        <w:r w:rsidRPr="006113D0">
          <w:rPr>
            <w:snapToGrid w:val="0"/>
          </w:rPr>
          <w:t xml:space="preserve"> on all carriers configured </w:t>
        </w:r>
        <w:r w:rsidRPr="006113D0">
          <w:rPr>
            <w:lang w:eastAsia="zh-CN"/>
          </w:rPr>
          <w:t>using the applicable test configuration and corresponding power setting specified</w:t>
        </w:r>
        <w:r w:rsidRPr="006113D0">
          <w:rPr>
            <w:snapToGrid w:val="0"/>
          </w:rPr>
          <w:t xml:space="preserve"> in sub</w:t>
        </w:r>
        <w:r>
          <w:rPr>
            <w:snapToGrid w:val="0"/>
          </w:rPr>
          <w:t>clause 4.8</w:t>
        </w:r>
        <w:r w:rsidRPr="006113D0">
          <w:rPr>
            <w:snapToGrid w:val="0"/>
          </w:rPr>
          <w:t>.</w:t>
        </w:r>
      </w:ins>
    </w:p>
    <w:p w14:paraId="5B4418D8" w14:textId="77777777" w:rsidR="00B47796" w:rsidRPr="003A33EF" w:rsidRDefault="00B47796" w:rsidP="00B47796">
      <w:pPr>
        <w:pStyle w:val="B1"/>
        <w:rPr>
          <w:ins w:id="6555" w:author="R4-1809495" w:date="2018-07-11T16:45:00Z"/>
        </w:rPr>
      </w:pPr>
      <w:ins w:id="6556" w:author="R4-1809495" w:date="2018-07-11T16:45:00Z">
        <w:r>
          <w:t>6)</w:t>
        </w:r>
        <w:r>
          <w:tab/>
        </w:r>
        <w:r w:rsidRPr="00EB1F97">
          <w:t>A</w:t>
        </w:r>
        <w:r w:rsidRPr="00C1689C">
          <w:t>lign the BS and the test antenna such that measurements to determine TRP can be performed</w:t>
        </w:r>
        <w:r w:rsidRPr="00C1689C" w:rsidDel="00745D86">
          <w:t xml:space="preserve"> </w:t>
        </w:r>
        <w:r w:rsidRPr="00C1689C">
          <w:t xml:space="preserve">(see </w:t>
        </w:r>
        <w:r w:rsidRPr="00745D86">
          <w:rPr>
            <w:highlight w:val="yellow"/>
          </w:rPr>
          <w:t>annex xx)</w:t>
        </w:r>
      </w:ins>
    </w:p>
    <w:p w14:paraId="5E79EF2F" w14:textId="77777777" w:rsidR="00B47796" w:rsidRPr="006113D0" w:rsidRDefault="00B47796" w:rsidP="00B47796">
      <w:pPr>
        <w:pStyle w:val="B1"/>
        <w:rPr>
          <w:ins w:id="6557" w:author="R4-1809495" w:date="2018-07-11T16:45:00Z"/>
          <w:snapToGrid w:val="0"/>
        </w:rPr>
      </w:pPr>
      <w:ins w:id="6558" w:author="R4-1809495" w:date="2018-07-11T16:45:00Z">
        <w:r>
          <w:rPr>
            <w:snapToGrid w:val="0"/>
          </w:rPr>
          <w:t>7</w:t>
        </w:r>
        <w:r w:rsidRPr="006113D0">
          <w:rPr>
            <w:snapToGrid w:val="0"/>
          </w:rPr>
          <w:t>)</w:t>
        </w:r>
        <w:r w:rsidRPr="006113D0">
          <w:rPr>
            <w:snapToGrid w:val="0"/>
          </w:rPr>
          <w:tab/>
          <w:t xml:space="preserve">Measure the emission at the specified frequencies with specified measurement bandwidth </w:t>
        </w:r>
      </w:ins>
    </w:p>
    <w:p w14:paraId="06D9BA51" w14:textId="77777777" w:rsidR="00B47796" w:rsidRDefault="00B47796" w:rsidP="00B47796">
      <w:pPr>
        <w:pStyle w:val="B1"/>
        <w:rPr>
          <w:ins w:id="6559" w:author="R4-1809495" w:date="2018-07-11T16:45:00Z"/>
        </w:rPr>
      </w:pPr>
      <w:ins w:id="6560" w:author="R4-1809495" w:date="2018-07-11T16:45:00Z">
        <w:r>
          <w:t>8</w:t>
        </w:r>
        <w:r w:rsidRPr="00BA7B97">
          <w:t>)</w:t>
        </w:r>
        <w:r w:rsidRPr="00BA7B97">
          <w:tab/>
        </w:r>
        <w:r>
          <w:t xml:space="preserve">Repeat step 6-7 for all directions in the appropriated TRP measurement grid needed for full TRP estimation (see </w:t>
        </w:r>
        <w:r w:rsidRPr="0013183D">
          <w:rPr>
            <w:highlight w:val="yellow"/>
          </w:rPr>
          <w:t>annex xx</w:t>
        </w:r>
        <w:r>
          <w:t>).</w:t>
        </w:r>
      </w:ins>
    </w:p>
    <w:p w14:paraId="69CD598A" w14:textId="77777777" w:rsidR="00B47796" w:rsidRDefault="00B47796" w:rsidP="00B47796">
      <w:pPr>
        <w:pStyle w:val="B1"/>
        <w:ind w:left="852"/>
        <w:rPr>
          <w:ins w:id="6561" w:author="R4-1809495" w:date="2018-07-11T16:45:00Z"/>
        </w:rPr>
      </w:pPr>
      <w:ins w:id="6562" w:author="R4-1809495" w:date="2018-07-11T16:45:00Z">
        <w:r>
          <w:t>Note 1: the TRP measurement grid may not be the same for all measurement frequencies.</w:t>
        </w:r>
      </w:ins>
    </w:p>
    <w:p w14:paraId="05F0F21B" w14:textId="77777777" w:rsidR="00B47796" w:rsidRDefault="00B47796" w:rsidP="00B47796">
      <w:pPr>
        <w:pStyle w:val="B1"/>
        <w:ind w:left="852"/>
        <w:rPr>
          <w:ins w:id="6563" w:author="R4-1809495" w:date="2018-07-11T16:45:00Z"/>
        </w:rPr>
      </w:pPr>
      <w:ins w:id="6564" w:author="R4-1809495" w:date="2018-07-11T16:45:00Z">
        <w:r>
          <w:t>Note 2: the frequency sweep or the TRP measurement grid sweep may be done in any order</w:t>
        </w:r>
      </w:ins>
    </w:p>
    <w:p w14:paraId="0784A9AA" w14:textId="77777777" w:rsidR="00B47796" w:rsidRPr="003A33EF" w:rsidRDefault="00B47796" w:rsidP="00B47796">
      <w:pPr>
        <w:pStyle w:val="B1"/>
        <w:rPr>
          <w:ins w:id="6565" w:author="R4-1809495" w:date="2018-07-11T16:45:00Z"/>
        </w:rPr>
      </w:pPr>
      <w:ins w:id="6566" w:author="R4-1809495" w:date="2018-07-11T16:45:00Z">
        <w:r>
          <w:t>9)</w:t>
        </w:r>
        <w:r>
          <w:tab/>
          <w:t>Calculate TRP at each specified frequency using the directional measurements.</w:t>
        </w:r>
      </w:ins>
    </w:p>
    <w:p w14:paraId="076D868C" w14:textId="77777777" w:rsidR="00B47796" w:rsidRPr="006113D0" w:rsidRDefault="00B47796" w:rsidP="00B47796">
      <w:pPr>
        <w:rPr>
          <w:ins w:id="6567" w:author="R4-1809495" w:date="2018-07-11T16:45:00Z"/>
        </w:rPr>
      </w:pPr>
      <w:ins w:id="6568" w:author="R4-1809495" w:date="2018-07-11T16:45:00Z">
        <w:r w:rsidRPr="006113D0">
          <w:t xml:space="preserve">In addition, for </w:t>
        </w:r>
        <w:r w:rsidRPr="006113D0">
          <w:rPr>
            <w:i/>
          </w:rPr>
          <w:t xml:space="preserve">multi-band </w:t>
        </w:r>
        <w:r>
          <w:rPr>
            <w:i/>
            <w:lang w:eastAsia="zh-CN"/>
          </w:rPr>
          <w:t>RIB</w:t>
        </w:r>
        <w:r w:rsidRPr="006113D0">
          <w:rPr>
            <w:i/>
            <w:lang w:eastAsia="zh-CN"/>
          </w:rPr>
          <w:t>(s)</w:t>
        </w:r>
        <w:r w:rsidRPr="006113D0">
          <w:t>, the following steps shall apply:</w:t>
        </w:r>
      </w:ins>
    </w:p>
    <w:p w14:paraId="0FCF6DA6" w14:textId="77777777" w:rsidR="00B47796" w:rsidRPr="009B75F7" w:rsidRDefault="00B47796" w:rsidP="00B47796">
      <w:pPr>
        <w:pStyle w:val="B1"/>
        <w:ind w:left="567" w:hanging="283"/>
        <w:rPr>
          <w:ins w:id="6569" w:author="R4-1809495" w:date="2018-07-11T16:45:00Z"/>
        </w:rPr>
      </w:pPr>
      <w:ins w:id="6570" w:author="R4-1809495" w:date="2018-07-11T16:45:00Z">
        <w:r>
          <w:t>10</w:t>
        </w:r>
        <w:r w:rsidRPr="006113D0">
          <w:t>)</w:t>
        </w:r>
        <w:r w:rsidRPr="006113D0">
          <w:tab/>
          <w:t xml:space="preserve">For </w:t>
        </w:r>
        <w:r w:rsidRPr="006113D0">
          <w:rPr>
            <w:i/>
          </w:rPr>
          <w:t xml:space="preserve">multi-band </w:t>
        </w:r>
        <w:r>
          <w:rPr>
            <w:i/>
            <w:lang w:eastAsia="zh-CN"/>
          </w:rPr>
          <w:t>RIBs</w:t>
        </w:r>
        <w:r w:rsidRPr="006113D0">
          <w:rPr>
            <w:lang w:eastAsia="zh-CN"/>
          </w:rPr>
          <w:t xml:space="preserve"> </w:t>
        </w:r>
        <w:r w:rsidRPr="006113D0">
          <w:t>and single band tests, repeat the steps above per involved band where single band test configurations and test models shall apply with no carrier activated in the other band.</w:t>
        </w:r>
      </w:ins>
    </w:p>
    <w:p w14:paraId="23AE230B" w14:textId="77777777" w:rsidR="00B47796" w:rsidRDefault="00B47796" w:rsidP="00B47796">
      <w:pPr>
        <w:keepNext/>
        <w:keepLines/>
        <w:tabs>
          <w:tab w:val="left" w:pos="1701"/>
        </w:tabs>
        <w:overflowPunct w:val="0"/>
        <w:autoSpaceDE w:val="0"/>
        <w:autoSpaceDN w:val="0"/>
        <w:adjustRightInd w:val="0"/>
        <w:spacing w:before="120"/>
        <w:textAlignment w:val="baseline"/>
        <w:outlineLvl w:val="4"/>
        <w:rPr>
          <w:ins w:id="6571" w:author="R4-1809495" w:date="2018-07-11T16:45:00Z"/>
          <w:rFonts w:ascii="Arial" w:hAnsi="Arial"/>
          <w:sz w:val="22"/>
          <w:lang w:eastAsia="sv-SE"/>
        </w:rPr>
      </w:pPr>
      <w:ins w:id="6572" w:author="R4-1809495" w:date="2018-07-11T16:45:00Z">
        <w:r>
          <w:rPr>
            <w:rFonts w:ascii="Arial" w:hAnsi="Arial"/>
            <w:sz w:val="22"/>
            <w:lang w:val="x-none" w:eastAsia="sv-SE"/>
          </w:rPr>
          <w:lastRenderedPageBreak/>
          <w:t>6.7.5</w:t>
        </w:r>
        <w:r w:rsidRPr="00CB7773">
          <w:rPr>
            <w:rFonts w:ascii="Arial" w:hAnsi="Arial"/>
            <w:sz w:val="22"/>
            <w:lang w:eastAsia="zh-CN"/>
          </w:rPr>
          <w:t>.4.5</w:t>
        </w:r>
        <w:r w:rsidRPr="00CB7773">
          <w:rPr>
            <w:rFonts w:ascii="Arial" w:hAnsi="Arial"/>
            <w:sz w:val="22"/>
            <w:lang w:val="x-none" w:eastAsia="sv-SE"/>
          </w:rPr>
          <w:tab/>
          <w:t>Test Requirement</w:t>
        </w:r>
        <w:bookmarkEnd w:id="6536"/>
      </w:ins>
    </w:p>
    <w:p w14:paraId="6A831723" w14:textId="77777777" w:rsidR="00B47796" w:rsidRPr="002A2385" w:rsidRDefault="00B47796" w:rsidP="00B47796">
      <w:pPr>
        <w:pStyle w:val="Heading6"/>
        <w:rPr>
          <w:ins w:id="6573" w:author="R4-1809495" w:date="2018-07-11T16:45:00Z"/>
          <w:b/>
          <w:sz w:val="22"/>
          <w:lang w:eastAsia="sv-SE"/>
        </w:rPr>
      </w:pPr>
      <w:bookmarkStart w:id="6574" w:name="_Toc519094993"/>
      <w:ins w:id="6575" w:author="R4-1809495" w:date="2018-07-11T16:45:00Z">
        <w:r>
          <w:t>6.7.5.4.5.1</w:t>
        </w:r>
        <w:r>
          <w:tab/>
        </w:r>
        <w:r>
          <w:tab/>
          <w:t>Test</w:t>
        </w:r>
        <w:r w:rsidRPr="00D1797B">
          <w:t xml:space="preserve"> requirement for BS type 1-O</w:t>
        </w:r>
        <w:bookmarkEnd w:id="6574"/>
      </w:ins>
    </w:p>
    <w:p w14:paraId="421B981E" w14:textId="77777777" w:rsidR="00B47796" w:rsidRPr="00B04564" w:rsidRDefault="00B47796" w:rsidP="00B47796">
      <w:pPr>
        <w:keepNext/>
        <w:rPr>
          <w:ins w:id="6576" w:author="R4-1809495" w:date="2018-07-11T16:45:00Z"/>
        </w:rPr>
      </w:pPr>
      <w:ins w:id="6577" w:author="R4-1809495" w:date="2018-07-11T16:45:00Z">
        <w:r w:rsidRPr="00B04564">
          <w:t>The power of any spurious emission shall not exceed the</w:t>
        </w:r>
        <w:r>
          <w:t xml:space="preserve"> test limits in</w:t>
        </w:r>
        <w:r w:rsidRPr="00B04564">
          <w:t xml:space="preserve"> table 6.</w:t>
        </w:r>
        <w:r>
          <w:t>7.5.4.5</w:t>
        </w:r>
        <w:r w:rsidRPr="00B04564" w:rsidDel="003F0872">
          <w:t xml:space="preserve"> </w:t>
        </w:r>
        <w:r w:rsidRPr="00B04564">
          <w:t xml:space="preserve">-1 for a BS where requirements for co-existence with the system listed in the first column apply. For </w:t>
        </w:r>
        <w:r w:rsidRPr="00B04564">
          <w:rPr>
            <w:rFonts w:cs="Arial"/>
          </w:rPr>
          <w:t xml:space="preserve">a </w:t>
        </w:r>
        <w:r w:rsidRPr="00B04564">
          <w:rPr>
            <w:rFonts w:cs="Arial"/>
            <w:i/>
          </w:rPr>
          <w:t xml:space="preserve">multi-band </w:t>
        </w:r>
        <w:r>
          <w:rPr>
            <w:rFonts w:cs="Arial"/>
            <w:i/>
          </w:rPr>
          <w:t>RIB</w:t>
        </w:r>
        <w:r w:rsidRPr="00B04564">
          <w:t>, the exclusions and conditions in the Note column of ta</w:t>
        </w:r>
        <w:r>
          <w:t>ble 6.7.5.4.5</w:t>
        </w:r>
        <w:r w:rsidRPr="00B04564" w:rsidDel="003F0872">
          <w:t xml:space="preserve"> </w:t>
        </w:r>
        <w:r w:rsidRPr="00B04564">
          <w:t xml:space="preserve">-1 apply for each supported </w:t>
        </w:r>
        <w:r w:rsidRPr="00B04564">
          <w:rPr>
            <w:i/>
          </w:rPr>
          <w:t>operating band</w:t>
        </w:r>
        <w:r w:rsidRPr="00B04564">
          <w:t>.</w:t>
        </w:r>
        <w:r w:rsidRPr="00B04564">
          <w:rPr>
            <w:rFonts w:cs="v3.8.0"/>
          </w:rPr>
          <w:t xml:space="preserve"> </w:t>
        </w:r>
      </w:ins>
    </w:p>
    <w:p w14:paraId="37A7A126" w14:textId="77777777" w:rsidR="00B47796" w:rsidRPr="00B04564" w:rsidRDefault="00B47796" w:rsidP="00B47796">
      <w:pPr>
        <w:pStyle w:val="TH"/>
        <w:rPr>
          <w:ins w:id="6578" w:author="R4-1809495" w:date="2018-07-11T16:45:00Z"/>
        </w:rPr>
      </w:pPr>
      <w:ins w:id="6579" w:author="R4-1809495" w:date="2018-07-11T16:45:00Z">
        <w:r w:rsidRPr="00B04564">
          <w:t>Table 6.</w:t>
        </w:r>
        <w:r>
          <w:t>7.5.4.5</w:t>
        </w:r>
        <w:r w:rsidRPr="00B04564">
          <w:t xml:space="preserve">-1: BS spurious emissions </w:t>
        </w:r>
        <w:r>
          <w:t xml:space="preserve">test </w:t>
        </w:r>
        <w:r w:rsidRPr="00B04564">
          <w:t>limits for BS for co-existence with systems operating in other frequency bands</w:t>
        </w:r>
      </w:ins>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A0" w:firstRow="1" w:lastRow="0" w:firstColumn="1" w:lastColumn="0" w:noHBand="0" w:noVBand="0"/>
      </w:tblPr>
      <w:tblGrid>
        <w:gridCol w:w="1302"/>
        <w:gridCol w:w="1701"/>
        <w:gridCol w:w="851"/>
        <w:gridCol w:w="1417"/>
        <w:gridCol w:w="4422"/>
      </w:tblGrid>
      <w:tr w:rsidR="00B47796" w:rsidRPr="00B04564" w14:paraId="59BB1C87" w14:textId="77777777" w:rsidTr="00B47796">
        <w:trPr>
          <w:cantSplit/>
          <w:trHeight w:val="113"/>
          <w:jc w:val="center"/>
          <w:ins w:id="6580" w:author="R4-1809495" w:date="2018-07-11T16:45:00Z"/>
        </w:trPr>
        <w:tc>
          <w:tcPr>
            <w:tcW w:w="1302" w:type="dxa"/>
            <w:tcBorders>
              <w:top w:val="single" w:sz="2" w:space="0" w:color="auto"/>
              <w:left w:val="single" w:sz="2" w:space="0" w:color="auto"/>
              <w:bottom w:val="single" w:sz="2" w:space="0" w:color="auto"/>
              <w:right w:val="single" w:sz="2" w:space="0" w:color="auto"/>
            </w:tcBorders>
            <w:hideMark/>
          </w:tcPr>
          <w:p w14:paraId="34DDF803" w14:textId="77777777" w:rsidR="00B47796" w:rsidRPr="00B04564" w:rsidRDefault="00B47796" w:rsidP="00B47796">
            <w:pPr>
              <w:pStyle w:val="TAH"/>
              <w:rPr>
                <w:ins w:id="6581" w:author="R4-1809495" w:date="2018-07-11T16:45:00Z"/>
                <w:rFonts w:cs="Arial"/>
              </w:rPr>
            </w:pPr>
            <w:ins w:id="6582" w:author="R4-1809495" w:date="2018-07-11T16:45:00Z">
              <w:r w:rsidRPr="00B04564">
                <w:rPr>
                  <w:rFonts w:cs="Arial"/>
                </w:rPr>
                <w:lastRenderedPageBreak/>
                <w:t>System type for NR to co-exist with</w:t>
              </w:r>
            </w:ins>
          </w:p>
        </w:tc>
        <w:tc>
          <w:tcPr>
            <w:tcW w:w="1701" w:type="dxa"/>
            <w:tcBorders>
              <w:top w:val="single" w:sz="2" w:space="0" w:color="auto"/>
              <w:left w:val="single" w:sz="2" w:space="0" w:color="auto"/>
              <w:bottom w:val="single" w:sz="2" w:space="0" w:color="auto"/>
              <w:right w:val="single" w:sz="2" w:space="0" w:color="auto"/>
            </w:tcBorders>
            <w:hideMark/>
          </w:tcPr>
          <w:p w14:paraId="42805053" w14:textId="77777777" w:rsidR="00B47796" w:rsidRPr="00B04564" w:rsidRDefault="00B47796" w:rsidP="00B47796">
            <w:pPr>
              <w:pStyle w:val="TAH"/>
              <w:rPr>
                <w:ins w:id="6583" w:author="R4-1809495" w:date="2018-07-11T16:45:00Z"/>
                <w:rFonts w:cs="Arial"/>
              </w:rPr>
            </w:pPr>
            <w:ins w:id="6584" w:author="R4-1809495" w:date="2018-07-11T16:45:00Z">
              <w:r w:rsidRPr="00B04564">
                <w:rPr>
                  <w:rFonts w:cs="Arial"/>
                </w:rPr>
                <w:t>Frequency range for co-existence requirement</w:t>
              </w:r>
            </w:ins>
          </w:p>
        </w:tc>
        <w:tc>
          <w:tcPr>
            <w:tcW w:w="851" w:type="dxa"/>
            <w:tcBorders>
              <w:top w:val="single" w:sz="2" w:space="0" w:color="auto"/>
              <w:left w:val="single" w:sz="2" w:space="0" w:color="auto"/>
              <w:bottom w:val="single" w:sz="2" w:space="0" w:color="auto"/>
              <w:right w:val="single" w:sz="2" w:space="0" w:color="auto"/>
            </w:tcBorders>
            <w:hideMark/>
          </w:tcPr>
          <w:p w14:paraId="4F9653B2" w14:textId="77777777" w:rsidR="00B47796" w:rsidRPr="00B04564" w:rsidRDefault="00B47796" w:rsidP="00B47796">
            <w:pPr>
              <w:pStyle w:val="TAH"/>
              <w:rPr>
                <w:ins w:id="6585" w:author="R4-1809495" w:date="2018-07-11T16:45:00Z"/>
                <w:rFonts w:cs="Arial"/>
              </w:rPr>
            </w:pPr>
            <w:ins w:id="6586" w:author="R4-1809495" w:date="2018-07-11T16:45:00Z">
              <w:r>
                <w:rPr>
                  <w:rFonts w:cs="v5.0.0"/>
                </w:rPr>
                <w:t>Test</w:t>
              </w:r>
              <w:r w:rsidRPr="00B04564">
                <w:rPr>
                  <w:rFonts w:cs="v5.0.0"/>
                </w:rPr>
                <w:t xml:space="preserve"> limit</w:t>
              </w:r>
            </w:ins>
          </w:p>
        </w:tc>
        <w:tc>
          <w:tcPr>
            <w:tcW w:w="1417" w:type="dxa"/>
            <w:tcBorders>
              <w:top w:val="single" w:sz="2" w:space="0" w:color="auto"/>
              <w:left w:val="single" w:sz="2" w:space="0" w:color="auto"/>
              <w:bottom w:val="single" w:sz="2" w:space="0" w:color="auto"/>
              <w:right w:val="single" w:sz="2" w:space="0" w:color="auto"/>
            </w:tcBorders>
            <w:hideMark/>
          </w:tcPr>
          <w:p w14:paraId="5515C1CF" w14:textId="77777777" w:rsidR="00B47796" w:rsidRPr="00B04564" w:rsidRDefault="00B47796" w:rsidP="00B47796">
            <w:pPr>
              <w:pStyle w:val="TAH"/>
              <w:rPr>
                <w:ins w:id="6587" w:author="R4-1809495" w:date="2018-07-11T16:45:00Z"/>
                <w:rFonts w:cs="Arial"/>
              </w:rPr>
            </w:pPr>
            <w:ins w:id="6588" w:author="R4-1809495" w:date="2018-07-11T16:45:00Z">
              <w:r w:rsidRPr="00B04564">
                <w:rPr>
                  <w:rFonts w:cs="Arial"/>
                </w:rPr>
                <w:t>Measurement bandwidth</w:t>
              </w:r>
            </w:ins>
          </w:p>
        </w:tc>
        <w:tc>
          <w:tcPr>
            <w:tcW w:w="4422" w:type="dxa"/>
            <w:tcBorders>
              <w:top w:val="single" w:sz="2" w:space="0" w:color="auto"/>
              <w:left w:val="single" w:sz="2" w:space="0" w:color="auto"/>
              <w:bottom w:val="single" w:sz="2" w:space="0" w:color="auto"/>
              <w:right w:val="single" w:sz="2" w:space="0" w:color="auto"/>
            </w:tcBorders>
            <w:hideMark/>
          </w:tcPr>
          <w:p w14:paraId="3EB8FC7D" w14:textId="77777777" w:rsidR="00B47796" w:rsidRPr="00B04564" w:rsidRDefault="00B47796" w:rsidP="00B47796">
            <w:pPr>
              <w:pStyle w:val="TAH"/>
              <w:rPr>
                <w:ins w:id="6589" w:author="R4-1809495" w:date="2018-07-11T16:45:00Z"/>
                <w:rFonts w:cs="Arial"/>
              </w:rPr>
            </w:pPr>
            <w:ins w:id="6590" w:author="R4-1809495" w:date="2018-07-11T16:45:00Z">
              <w:r w:rsidRPr="00B04564">
                <w:rPr>
                  <w:rFonts w:cs="Arial"/>
                </w:rPr>
                <w:t>Note</w:t>
              </w:r>
            </w:ins>
          </w:p>
        </w:tc>
      </w:tr>
      <w:tr w:rsidR="00B47796" w:rsidRPr="00B04564" w14:paraId="69F2C83C" w14:textId="77777777" w:rsidTr="00B47796">
        <w:trPr>
          <w:cantSplit/>
          <w:trHeight w:val="113"/>
          <w:jc w:val="center"/>
          <w:ins w:id="6591" w:author="R4-1809495" w:date="2018-07-11T16:45:00Z"/>
        </w:trPr>
        <w:tc>
          <w:tcPr>
            <w:tcW w:w="1302" w:type="dxa"/>
            <w:vMerge w:val="restart"/>
            <w:tcBorders>
              <w:top w:val="single" w:sz="2" w:space="0" w:color="auto"/>
              <w:left w:val="single" w:sz="2" w:space="0" w:color="auto"/>
              <w:right w:val="single" w:sz="2" w:space="0" w:color="auto"/>
            </w:tcBorders>
          </w:tcPr>
          <w:p w14:paraId="7A424E11" w14:textId="77777777" w:rsidR="00B47796" w:rsidRPr="00B04564" w:rsidRDefault="00B47796" w:rsidP="00B47796">
            <w:pPr>
              <w:pStyle w:val="TAC"/>
              <w:rPr>
                <w:ins w:id="6592" w:author="R4-1809495" w:date="2018-07-11T16:45:00Z"/>
                <w:rFonts w:cs="Arial"/>
              </w:rPr>
            </w:pPr>
            <w:ins w:id="6593" w:author="R4-1809495" w:date="2018-07-11T16:45:00Z">
              <w:r w:rsidRPr="00B04564">
                <w:t>GSM900</w:t>
              </w:r>
            </w:ins>
          </w:p>
          <w:p w14:paraId="5CB9D903" w14:textId="77777777" w:rsidR="00B47796" w:rsidRPr="00B04564" w:rsidRDefault="00B47796" w:rsidP="00B47796">
            <w:pPr>
              <w:pStyle w:val="TAC"/>
              <w:rPr>
                <w:ins w:id="6594" w:author="R4-1809495" w:date="2018-07-11T16:45:00Z"/>
                <w:rFonts w:cs="Arial"/>
              </w:rPr>
            </w:pPr>
          </w:p>
        </w:tc>
        <w:tc>
          <w:tcPr>
            <w:tcW w:w="1701" w:type="dxa"/>
            <w:tcBorders>
              <w:top w:val="single" w:sz="2" w:space="0" w:color="auto"/>
              <w:left w:val="single" w:sz="2" w:space="0" w:color="auto"/>
              <w:bottom w:val="single" w:sz="2" w:space="0" w:color="auto"/>
              <w:right w:val="single" w:sz="2" w:space="0" w:color="auto"/>
            </w:tcBorders>
          </w:tcPr>
          <w:p w14:paraId="60C72539" w14:textId="77777777" w:rsidR="00B47796" w:rsidRPr="00B04564" w:rsidRDefault="00B47796" w:rsidP="00B47796">
            <w:pPr>
              <w:pStyle w:val="TAC"/>
              <w:rPr>
                <w:ins w:id="6595" w:author="R4-1809495" w:date="2018-07-11T16:45:00Z"/>
                <w:rFonts w:cs="Arial"/>
              </w:rPr>
            </w:pPr>
            <w:ins w:id="6596" w:author="R4-1809495" w:date="2018-07-11T16:45:00Z">
              <w:r w:rsidRPr="00B04564">
                <w:t>921 – 960 MHz</w:t>
              </w:r>
            </w:ins>
          </w:p>
        </w:tc>
        <w:tc>
          <w:tcPr>
            <w:tcW w:w="851" w:type="dxa"/>
            <w:tcBorders>
              <w:top w:val="single" w:sz="2" w:space="0" w:color="auto"/>
              <w:left w:val="single" w:sz="2" w:space="0" w:color="auto"/>
              <w:bottom w:val="single" w:sz="2" w:space="0" w:color="auto"/>
              <w:right w:val="single" w:sz="2" w:space="0" w:color="auto"/>
            </w:tcBorders>
            <w:vAlign w:val="bottom"/>
          </w:tcPr>
          <w:p w14:paraId="52EBF371" w14:textId="77777777" w:rsidR="00B47796" w:rsidRDefault="00B47796" w:rsidP="00B47796">
            <w:pPr>
              <w:rPr>
                <w:ins w:id="6597" w:author="R4-1809495" w:date="2018-07-11T16:45:00Z"/>
                <w:rFonts w:ascii="Calibri" w:hAnsi="Calibri"/>
                <w:color w:val="000000"/>
                <w:sz w:val="22"/>
                <w:szCs w:val="22"/>
              </w:rPr>
            </w:pPr>
            <w:ins w:id="6598" w:author="R4-1809495" w:date="2018-07-11T16:45:00Z">
              <w:r>
                <w:rPr>
                  <w:rFonts w:ascii="Calibri" w:hAnsi="Calibri"/>
                  <w:color w:val="000000"/>
                  <w:sz w:val="22"/>
                  <w:szCs w:val="22"/>
                </w:rPr>
                <w:t xml:space="preserve">-48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40E719EE" w14:textId="77777777" w:rsidR="00B47796" w:rsidRPr="00B04564" w:rsidRDefault="00B47796" w:rsidP="00B47796">
            <w:pPr>
              <w:pStyle w:val="TAC"/>
              <w:rPr>
                <w:ins w:id="6599" w:author="R4-1809495" w:date="2018-07-11T16:45:00Z"/>
                <w:rFonts w:cs="Arial"/>
              </w:rPr>
            </w:pPr>
            <w:ins w:id="6600" w:author="R4-1809495" w:date="2018-07-11T16:45:00Z">
              <w:r w:rsidRPr="00B04564">
                <w:t>100 kHz</w:t>
              </w:r>
            </w:ins>
          </w:p>
        </w:tc>
        <w:tc>
          <w:tcPr>
            <w:tcW w:w="4422" w:type="dxa"/>
            <w:tcBorders>
              <w:top w:val="single" w:sz="2" w:space="0" w:color="auto"/>
              <w:left w:val="single" w:sz="2" w:space="0" w:color="auto"/>
              <w:bottom w:val="single" w:sz="2" w:space="0" w:color="auto"/>
              <w:right w:val="single" w:sz="2" w:space="0" w:color="auto"/>
            </w:tcBorders>
          </w:tcPr>
          <w:p w14:paraId="7CDA9E2B" w14:textId="77777777" w:rsidR="00B47796" w:rsidRPr="00B04564" w:rsidRDefault="00B47796" w:rsidP="00B47796">
            <w:pPr>
              <w:pStyle w:val="TAL"/>
              <w:rPr>
                <w:ins w:id="6601" w:author="R4-1809495" w:date="2018-07-11T16:45:00Z"/>
                <w:rFonts w:cs="Arial"/>
              </w:rPr>
            </w:pPr>
            <w:ins w:id="6602" w:author="R4-1809495" w:date="2018-07-11T16:45:00Z">
              <w:r w:rsidRPr="00B04564">
                <w:t>This requirement does not apply to BS operating in band n8</w:t>
              </w:r>
            </w:ins>
          </w:p>
        </w:tc>
      </w:tr>
      <w:tr w:rsidR="00B47796" w:rsidRPr="00B04564" w14:paraId="600EAEA1" w14:textId="77777777" w:rsidTr="00B47796">
        <w:trPr>
          <w:cantSplit/>
          <w:trHeight w:val="113"/>
          <w:jc w:val="center"/>
          <w:ins w:id="6603" w:author="R4-1809495" w:date="2018-07-11T16:45:00Z"/>
        </w:trPr>
        <w:tc>
          <w:tcPr>
            <w:tcW w:w="1302" w:type="dxa"/>
            <w:vMerge/>
            <w:tcBorders>
              <w:left w:val="single" w:sz="2" w:space="0" w:color="auto"/>
              <w:right w:val="single" w:sz="2" w:space="0" w:color="auto"/>
            </w:tcBorders>
          </w:tcPr>
          <w:p w14:paraId="21F8A64D" w14:textId="77777777" w:rsidR="00B47796" w:rsidRPr="00B04564" w:rsidRDefault="00B47796" w:rsidP="00B47796">
            <w:pPr>
              <w:pStyle w:val="TAC"/>
              <w:rPr>
                <w:ins w:id="6604" w:author="R4-1809495" w:date="2018-07-11T16:45:00Z"/>
                <w:rFonts w:cs="Arial"/>
              </w:rPr>
            </w:pPr>
          </w:p>
        </w:tc>
        <w:tc>
          <w:tcPr>
            <w:tcW w:w="1701" w:type="dxa"/>
            <w:tcBorders>
              <w:top w:val="single" w:sz="2" w:space="0" w:color="auto"/>
              <w:left w:val="single" w:sz="2" w:space="0" w:color="auto"/>
              <w:bottom w:val="single" w:sz="2" w:space="0" w:color="auto"/>
              <w:right w:val="single" w:sz="2" w:space="0" w:color="auto"/>
            </w:tcBorders>
          </w:tcPr>
          <w:p w14:paraId="5B109F27" w14:textId="77777777" w:rsidR="00B47796" w:rsidRPr="00B04564" w:rsidRDefault="00B47796" w:rsidP="00B47796">
            <w:pPr>
              <w:pStyle w:val="TAC"/>
              <w:rPr>
                <w:ins w:id="6605" w:author="R4-1809495" w:date="2018-07-11T16:45:00Z"/>
                <w:rFonts w:cs="Arial"/>
              </w:rPr>
            </w:pPr>
            <w:ins w:id="6606" w:author="R4-1809495" w:date="2018-07-11T16:45:00Z">
              <w:r w:rsidRPr="00B04564">
                <w:t>876 – 915 MHz</w:t>
              </w:r>
            </w:ins>
          </w:p>
        </w:tc>
        <w:tc>
          <w:tcPr>
            <w:tcW w:w="851" w:type="dxa"/>
            <w:tcBorders>
              <w:top w:val="single" w:sz="2" w:space="0" w:color="auto"/>
              <w:left w:val="single" w:sz="2" w:space="0" w:color="auto"/>
              <w:bottom w:val="single" w:sz="2" w:space="0" w:color="auto"/>
              <w:right w:val="single" w:sz="2" w:space="0" w:color="auto"/>
            </w:tcBorders>
            <w:vAlign w:val="bottom"/>
          </w:tcPr>
          <w:p w14:paraId="27B68A70" w14:textId="77777777" w:rsidR="00B47796" w:rsidRDefault="00B47796" w:rsidP="00B47796">
            <w:pPr>
              <w:rPr>
                <w:ins w:id="6607" w:author="R4-1809495" w:date="2018-07-11T16:45:00Z"/>
                <w:rFonts w:ascii="Calibri" w:hAnsi="Calibri"/>
                <w:color w:val="000000"/>
                <w:sz w:val="22"/>
                <w:szCs w:val="22"/>
              </w:rPr>
            </w:pPr>
            <w:ins w:id="6608" w:author="R4-1809495" w:date="2018-07-11T16:45:00Z">
              <w:r>
                <w:rPr>
                  <w:rFonts w:ascii="Calibri" w:hAnsi="Calibri"/>
                  <w:color w:val="000000"/>
                  <w:sz w:val="22"/>
                  <w:szCs w:val="22"/>
                </w:rPr>
                <w:t xml:space="preserve">-52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20E9BA6A" w14:textId="77777777" w:rsidR="00B47796" w:rsidRPr="00B04564" w:rsidRDefault="00B47796" w:rsidP="00B47796">
            <w:pPr>
              <w:pStyle w:val="TAC"/>
              <w:rPr>
                <w:ins w:id="6609" w:author="R4-1809495" w:date="2018-07-11T16:45:00Z"/>
                <w:rFonts w:cs="Arial"/>
              </w:rPr>
            </w:pPr>
            <w:ins w:id="6610" w:author="R4-1809495" w:date="2018-07-11T16:45:00Z">
              <w:r w:rsidRPr="00B04564">
                <w:t>100 kHz</w:t>
              </w:r>
            </w:ins>
          </w:p>
        </w:tc>
        <w:tc>
          <w:tcPr>
            <w:tcW w:w="4422" w:type="dxa"/>
            <w:tcBorders>
              <w:top w:val="single" w:sz="2" w:space="0" w:color="auto"/>
              <w:left w:val="single" w:sz="2" w:space="0" w:color="auto"/>
              <w:bottom w:val="single" w:sz="2" w:space="0" w:color="auto"/>
              <w:right w:val="single" w:sz="2" w:space="0" w:color="auto"/>
            </w:tcBorders>
          </w:tcPr>
          <w:p w14:paraId="41A1322D" w14:textId="77777777" w:rsidR="00B47796" w:rsidRPr="000E6C4E" w:rsidRDefault="00B47796" w:rsidP="00B47796">
            <w:pPr>
              <w:pStyle w:val="TAL"/>
              <w:rPr>
                <w:ins w:id="6611" w:author="R4-1809495" w:date="2018-07-11T16:45:00Z"/>
                <w:rFonts w:cs="Arial"/>
              </w:rPr>
            </w:pPr>
            <w:ins w:id="6612" w:author="R4-1809495" w:date="2018-07-11T16:45:00Z">
              <w:r w:rsidRPr="00B04564">
                <w:t xml:space="preserve">For the frequency range 880-915 MHz, this requirement does not apply to BS operating in band n8, since it is already covered by the requirement in subclause </w:t>
              </w:r>
              <w:commentRangeStart w:id="6613"/>
              <w:r>
                <w:t>6.7.5.4.3</w:t>
              </w:r>
              <w:commentRangeEnd w:id="6613"/>
              <w:r>
                <w:rPr>
                  <w:rStyle w:val="CommentReference"/>
                  <w:rFonts w:ascii="Times New Roman" w:hAnsi="Times New Roman"/>
                </w:rPr>
                <w:commentReference w:id="6613"/>
              </w:r>
            </w:ins>
          </w:p>
        </w:tc>
      </w:tr>
      <w:tr w:rsidR="00B47796" w:rsidRPr="00B04564" w14:paraId="0A179E6B" w14:textId="77777777" w:rsidTr="00B47796">
        <w:trPr>
          <w:cantSplit/>
          <w:trHeight w:val="113"/>
          <w:jc w:val="center"/>
          <w:ins w:id="6614" w:author="R4-1809495" w:date="2018-07-11T16:45:00Z"/>
        </w:trPr>
        <w:tc>
          <w:tcPr>
            <w:tcW w:w="1302" w:type="dxa"/>
            <w:vMerge w:val="restart"/>
            <w:tcBorders>
              <w:left w:val="single" w:sz="2" w:space="0" w:color="auto"/>
              <w:right w:val="single" w:sz="2" w:space="0" w:color="auto"/>
            </w:tcBorders>
          </w:tcPr>
          <w:p w14:paraId="2E4E3EDD" w14:textId="77777777" w:rsidR="00B47796" w:rsidRPr="00B04564" w:rsidRDefault="00B47796" w:rsidP="00B47796">
            <w:pPr>
              <w:pStyle w:val="TAC"/>
              <w:rPr>
                <w:ins w:id="6615" w:author="R4-1809495" w:date="2018-07-11T16:45:00Z"/>
                <w:rFonts w:cs="Arial"/>
              </w:rPr>
            </w:pPr>
            <w:ins w:id="6616" w:author="R4-1809495" w:date="2018-07-11T16:45:00Z">
              <w:r w:rsidRPr="00B04564">
                <w:t>DCS1800</w:t>
              </w:r>
            </w:ins>
          </w:p>
          <w:p w14:paraId="0ACE7F1A" w14:textId="77777777" w:rsidR="00B47796" w:rsidRPr="00B04564" w:rsidRDefault="00B47796" w:rsidP="00B47796">
            <w:pPr>
              <w:pStyle w:val="TAC"/>
              <w:rPr>
                <w:ins w:id="6617" w:author="R4-1809495" w:date="2018-07-11T16:45:00Z"/>
                <w:rFonts w:cs="Arial"/>
              </w:rPr>
            </w:pPr>
          </w:p>
        </w:tc>
        <w:tc>
          <w:tcPr>
            <w:tcW w:w="1701" w:type="dxa"/>
            <w:tcBorders>
              <w:top w:val="single" w:sz="2" w:space="0" w:color="auto"/>
              <w:left w:val="single" w:sz="2" w:space="0" w:color="auto"/>
              <w:bottom w:val="single" w:sz="2" w:space="0" w:color="auto"/>
              <w:right w:val="single" w:sz="2" w:space="0" w:color="auto"/>
            </w:tcBorders>
          </w:tcPr>
          <w:p w14:paraId="2EEEC19E" w14:textId="77777777" w:rsidR="00B47796" w:rsidRPr="00B04564" w:rsidRDefault="00B47796" w:rsidP="00B47796">
            <w:pPr>
              <w:pStyle w:val="TAC"/>
              <w:rPr>
                <w:ins w:id="6618" w:author="R4-1809495" w:date="2018-07-11T16:45:00Z"/>
              </w:rPr>
            </w:pPr>
            <w:ins w:id="6619" w:author="R4-1809495" w:date="2018-07-11T16:45:00Z">
              <w:r w:rsidRPr="00B04564">
                <w:t>1805 – 1880 MHz</w:t>
              </w:r>
            </w:ins>
          </w:p>
        </w:tc>
        <w:tc>
          <w:tcPr>
            <w:tcW w:w="851" w:type="dxa"/>
            <w:tcBorders>
              <w:top w:val="single" w:sz="2" w:space="0" w:color="auto"/>
              <w:left w:val="single" w:sz="2" w:space="0" w:color="auto"/>
              <w:bottom w:val="single" w:sz="2" w:space="0" w:color="auto"/>
              <w:right w:val="single" w:sz="2" w:space="0" w:color="auto"/>
            </w:tcBorders>
            <w:vAlign w:val="bottom"/>
          </w:tcPr>
          <w:p w14:paraId="18869495" w14:textId="77777777" w:rsidR="00B47796" w:rsidRDefault="00B47796" w:rsidP="00B47796">
            <w:pPr>
              <w:rPr>
                <w:ins w:id="6620" w:author="R4-1809495" w:date="2018-07-11T16:45:00Z"/>
                <w:rFonts w:ascii="Calibri" w:hAnsi="Calibri"/>
                <w:color w:val="000000"/>
                <w:sz w:val="22"/>
                <w:szCs w:val="22"/>
              </w:rPr>
            </w:pPr>
            <w:ins w:id="6621" w:author="R4-1809495" w:date="2018-07-11T16:45:00Z">
              <w:r>
                <w:rPr>
                  <w:rFonts w:ascii="Calibri" w:hAnsi="Calibri"/>
                  <w:color w:val="000000"/>
                  <w:sz w:val="22"/>
                  <w:szCs w:val="22"/>
                </w:rPr>
                <w:t xml:space="preserve">-38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7DFEC4DC" w14:textId="77777777" w:rsidR="00B47796" w:rsidRPr="00B04564" w:rsidRDefault="00B47796" w:rsidP="00B47796">
            <w:pPr>
              <w:pStyle w:val="TAC"/>
              <w:rPr>
                <w:ins w:id="6622" w:author="R4-1809495" w:date="2018-07-11T16:45:00Z"/>
              </w:rPr>
            </w:pPr>
            <w:ins w:id="6623" w:author="R4-1809495" w:date="2018-07-11T16:45:00Z">
              <w:r w:rsidRPr="00B04564">
                <w:t>100 kHz</w:t>
              </w:r>
            </w:ins>
          </w:p>
        </w:tc>
        <w:tc>
          <w:tcPr>
            <w:tcW w:w="4422" w:type="dxa"/>
            <w:tcBorders>
              <w:top w:val="single" w:sz="2" w:space="0" w:color="auto"/>
              <w:left w:val="single" w:sz="2" w:space="0" w:color="auto"/>
              <w:bottom w:val="single" w:sz="2" w:space="0" w:color="auto"/>
              <w:right w:val="single" w:sz="2" w:space="0" w:color="auto"/>
            </w:tcBorders>
          </w:tcPr>
          <w:p w14:paraId="31D3169F" w14:textId="77777777" w:rsidR="00B47796" w:rsidRPr="00B04564" w:rsidRDefault="00B47796" w:rsidP="00B47796">
            <w:pPr>
              <w:pStyle w:val="TAL"/>
              <w:rPr>
                <w:ins w:id="6624" w:author="R4-1809495" w:date="2018-07-11T16:45:00Z"/>
              </w:rPr>
            </w:pPr>
            <w:ins w:id="6625" w:author="R4-1809495" w:date="2018-07-11T16:45:00Z">
              <w:r w:rsidRPr="00B04564">
                <w:t xml:space="preserve">This requirement does not apply to BS operating in band n3. </w:t>
              </w:r>
            </w:ins>
          </w:p>
        </w:tc>
      </w:tr>
      <w:tr w:rsidR="00B47796" w:rsidRPr="00B04564" w14:paraId="244DCF1A" w14:textId="77777777" w:rsidTr="00B47796">
        <w:trPr>
          <w:cantSplit/>
          <w:trHeight w:val="113"/>
          <w:jc w:val="center"/>
          <w:ins w:id="6626" w:author="R4-1809495" w:date="2018-07-11T16:45:00Z"/>
        </w:trPr>
        <w:tc>
          <w:tcPr>
            <w:tcW w:w="1302" w:type="dxa"/>
            <w:vMerge/>
            <w:tcBorders>
              <w:left w:val="single" w:sz="2" w:space="0" w:color="auto"/>
              <w:right w:val="single" w:sz="2" w:space="0" w:color="auto"/>
            </w:tcBorders>
          </w:tcPr>
          <w:p w14:paraId="47251B61" w14:textId="77777777" w:rsidR="00B47796" w:rsidRPr="00B04564" w:rsidRDefault="00B47796" w:rsidP="00B47796">
            <w:pPr>
              <w:pStyle w:val="TAC"/>
              <w:rPr>
                <w:ins w:id="6627" w:author="R4-1809495" w:date="2018-07-11T16:45:00Z"/>
                <w:rFonts w:cs="Arial"/>
              </w:rPr>
            </w:pPr>
          </w:p>
        </w:tc>
        <w:tc>
          <w:tcPr>
            <w:tcW w:w="1701" w:type="dxa"/>
            <w:tcBorders>
              <w:top w:val="single" w:sz="2" w:space="0" w:color="auto"/>
              <w:left w:val="single" w:sz="2" w:space="0" w:color="auto"/>
              <w:bottom w:val="single" w:sz="2" w:space="0" w:color="auto"/>
              <w:right w:val="single" w:sz="2" w:space="0" w:color="auto"/>
            </w:tcBorders>
          </w:tcPr>
          <w:p w14:paraId="75982E07" w14:textId="77777777" w:rsidR="00B47796" w:rsidRPr="00B04564" w:rsidRDefault="00B47796" w:rsidP="00B47796">
            <w:pPr>
              <w:pStyle w:val="TAC"/>
              <w:rPr>
                <w:ins w:id="6628" w:author="R4-1809495" w:date="2018-07-11T16:45:00Z"/>
              </w:rPr>
            </w:pPr>
            <w:ins w:id="6629" w:author="R4-1809495" w:date="2018-07-11T16:45:00Z">
              <w:r w:rsidRPr="00B04564">
                <w:t>1710 – 1785 MHz</w:t>
              </w:r>
            </w:ins>
          </w:p>
        </w:tc>
        <w:tc>
          <w:tcPr>
            <w:tcW w:w="851" w:type="dxa"/>
            <w:tcBorders>
              <w:top w:val="single" w:sz="2" w:space="0" w:color="auto"/>
              <w:left w:val="single" w:sz="2" w:space="0" w:color="auto"/>
              <w:bottom w:val="single" w:sz="2" w:space="0" w:color="auto"/>
              <w:right w:val="single" w:sz="2" w:space="0" w:color="auto"/>
            </w:tcBorders>
            <w:vAlign w:val="bottom"/>
          </w:tcPr>
          <w:p w14:paraId="6A2AC1EB" w14:textId="77777777" w:rsidR="00B47796" w:rsidRDefault="00B47796" w:rsidP="00B47796">
            <w:pPr>
              <w:rPr>
                <w:ins w:id="6630" w:author="R4-1809495" w:date="2018-07-11T16:45:00Z"/>
                <w:rFonts w:ascii="Calibri" w:hAnsi="Calibri"/>
                <w:color w:val="000000"/>
                <w:sz w:val="22"/>
                <w:szCs w:val="22"/>
              </w:rPr>
            </w:pPr>
            <w:ins w:id="6631" w:author="R4-1809495" w:date="2018-07-11T16:45:00Z">
              <w:r>
                <w:rPr>
                  <w:rFonts w:ascii="Calibri" w:hAnsi="Calibri"/>
                  <w:color w:val="000000"/>
                  <w:sz w:val="22"/>
                  <w:szCs w:val="22"/>
                </w:rPr>
                <w:t xml:space="preserve">-52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055E4C7C" w14:textId="77777777" w:rsidR="00B47796" w:rsidRPr="00B04564" w:rsidRDefault="00B47796" w:rsidP="00B47796">
            <w:pPr>
              <w:pStyle w:val="TAC"/>
              <w:rPr>
                <w:ins w:id="6632" w:author="R4-1809495" w:date="2018-07-11T16:45:00Z"/>
              </w:rPr>
            </w:pPr>
            <w:ins w:id="6633" w:author="R4-1809495" w:date="2018-07-11T16:45:00Z">
              <w:r w:rsidRPr="00B04564">
                <w:t>100 kHz</w:t>
              </w:r>
            </w:ins>
          </w:p>
        </w:tc>
        <w:tc>
          <w:tcPr>
            <w:tcW w:w="4422" w:type="dxa"/>
            <w:tcBorders>
              <w:top w:val="single" w:sz="2" w:space="0" w:color="auto"/>
              <w:left w:val="single" w:sz="2" w:space="0" w:color="auto"/>
              <w:bottom w:val="single" w:sz="2" w:space="0" w:color="auto"/>
              <w:right w:val="single" w:sz="2" w:space="0" w:color="auto"/>
            </w:tcBorders>
          </w:tcPr>
          <w:p w14:paraId="0DA8EB0B" w14:textId="77777777" w:rsidR="00B47796" w:rsidRPr="00B04564" w:rsidRDefault="00B47796" w:rsidP="00B47796">
            <w:pPr>
              <w:pStyle w:val="TAL"/>
              <w:rPr>
                <w:ins w:id="6634" w:author="R4-1809495" w:date="2018-07-11T16:45:00Z"/>
              </w:rPr>
            </w:pPr>
            <w:ins w:id="6635" w:author="R4-1809495" w:date="2018-07-11T16:45:00Z">
              <w:r w:rsidRPr="00B04564">
                <w:t xml:space="preserve">This requirement does not apply to BS operating in band n3, since it is already covered by the requirement in subclause </w:t>
              </w:r>
              <w:r>
                <w:t>6.7.5.4.3</w:t>
              </w:r>
              <w:r w:rsidRPr="00B04564">
                <w:t>.</w:t>
              </w:r>
            </w:ins>
          </w:p>
        </w:tc>
      </w:tr>
      <w:tr w:rsidR="00B47796" w:rsidRPr="00B04564" w14:paraId="52A40AB5" w14:textId="77777777" w:rsidTr="00B47796">
        <w:trPr>
          <w:cantSplit/>
          <w:trHeight w:val="113"/>
          <w:jc w:val="center"/>
          <w:ins w:id="6636" w:author="R4-1809495" w:date="2018-07-11T16:45:00Z"/>
        </w:trPr>
        <w:tc>
          <w:tcPr>
            <w:tcW w:w="1302" w:type="dxa"/>
            <w:vMerge w:val="restart"/>
            <w:tcBorders>
              <w:left w:val="single" w:sz="2" w:space="0" w:color="auto"/>
              <w:right w:val="single" w:sz="2" w:space="0" w:color="auto"/>
            </w:tcBorders>
          </w:tcPr>
          <w:p w14:paraId="580EE492" w14:textId="77777777" w:rsidR="00B47796" w:rsidRPr="00B04564" w:rsidRDefault="00B47796" w:rsidP="00B47796">
            <w:pPr>
              <w:pStyle w:val="TAC"/>
              <w:rPr>
                <w:ins w:id="6637" w:author="R4-1809495" w:date="2018-07-11T16:45:00Z"/>
                <w:rFonts w:cs="Arial"/>
              </w:rPr>
            </w:pPr>
            <w:ins w:id="6638" w:author="R4-1809495" w:date="2018-07-11T16:45:00Z">
              <w:r w:rsidRPr="00B04564">
                <w:rPr>
                  <w:rFonts w:cs="Arial"/>
                </w:rPr>
                <w:t>PCS1900</w:t>
              </w:r>
            </w:ins>
          </w:p>
        </w:tc>
        <w:tc>
          <w:tcPr>
            <w:tcW w:w="1701" w:type="dxa"/>
            <w:tcBorders>
              <w:top w:val="single" w:sz="2" w:space="0" w:color="auto"/>
              <w:left w:val="single" w:sz="2" w:space="0" w:color="auto"/>
              <w:bottom w:val="single" w:sz="2" w:space="0" w:color="auto"/>
              <w:right w:val="single" w:sz="2" w:space="0" w:color="auto"/>
            </w:tcBorders>
          </w:tcPr>
          <w:p w14:paraId="4E63A3DC" w14:textId="77777777" w:rsidR="00B47796" w:rsidRPr="00B04564" w:rsidRDefault="00B47796" w:rsidP="00B47796">
            <w:pPr>
              <w:pStyle w:val="TAC"/>
              <w:rPr>
                <w:ins w:id="6639" w:author="R4-1809495" w:date="2018-07-11T16:45:00Z"/>
              </w:rPr>
            </w:pPr>
            <w:ins w:id="6640" w:author="R4-1809495" w:date="2018-07-11T16:45:00Z">
              <w:r w:rsidRPr="00B04564">
                <w:t>1930   1990 MHz</w:t>
              </w:r>
            </w:ins>
          </w:p>
        </w:tc>
        <w:tc>
          <w:tcPr>
            <w:tcW w:w="851" w:type="dxa"/>
            <w:tcBorders>
              <w:top w:val="single" w:sz="2" w:space="0" w:color="auto"/>
              <w:left w:val="single" w:sz="2" w:space="0" w:color="auto"/>
              <w:bottom w:val="single" w:sz="2" w:space="0" w:color="auto"/>
              <w:right w:val="single" w:sz="2" w:space="0" w:color="auto"/>
            </w:tcBorders>
            <w:vAlign w:val="bottom"/>
          </w:tcPr>
          <w:p w14:paraId="5F91FB33" w14:textId="77777777" w:rsidR="00B47796" w:rsidRDefault="00B47796" w:rsidP="00B47796">
            <w:pPr>
              <w:rPr>
                <w:ins w:id="6641" w:author="R4-1809495" w:date="2018-07-11T16:45:00Z"/>
                <w:rFonts w:ascii="Calibri" w:hAnsi="Calibri"/>
                <w:color w:val="000000"/>
                <w:sz w:val="22"/>
                <w:szCs w:val="22"/>
              </w:rPr>
            </w:pPr>
            <w:ins w:id="6642" w:author="R4-1809495" w:date="2018-07-11T16:45:00Z">
              <w:r>
                <w:rPr>
                  <w:rFonts w:ascii="Calibri" w:hAnsi="Calibri"/>
                  <w:color w:val="000000"/>
                  <w:sz w:val="22"/>
                  <w:szCs w:val="22"/>
                </w:rPr>
                <w:t xml:space="preserve">-38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7E5EA9EB" w14:textId="77777777" w:rsidR="00B47796" w:rsidRPr="00B04564" w:rsidRDefault="00B47796" w:rsidP="00B47796">
            <w:pPr>
              <w:pStyle w:val="TAC"/>
              <w:rPr>
                <w:ins w:id="6643" w:author="R4-1809495" w:date="2018-07-11T16:45:00Z"/>
              </w:rPr>
            </w:pPr>
            <w:ins w:id="6644" w:author="R4-1809495" w:date="2018-07-11T16:45:00Z">
              <w:r w:rsidRPr="00B04564">
                <w:t>100 kHz</w:t>
              </w:r>
            </w:ins>
          </w:p>
        </w:tc>
        <w:tc>
          <w:tcPr>
            <w:tcW w:w="4422" w:type="dxa"/>
            <w:tcBorders>
              <w:top w:val="single" w:sz="2" w:space="0" w:color="auto"/>
              <w:left w:val="single" w:sz="2" w:space="0" w:color="auto"/>
              <w:bottom w:val="single" w:sz="2" w:space="0" w:color="auto"/>
              <w:right w:val="single" w:sz="2" w:space="0" w:color="auto"/>
            </w:tcBorders>
          </w:tcPr>
          <w:p w14:paraId="10A986C6" w14:textId="77777777" w:rsidR="00B47796" w:rsidRPr="00B04564" w:rsidRDefault="00B47796" w:rsidP="00B47796">
            <w:pPr>
              <w:pStyle w:val="TAL"/>
              <w:rPr>
                <w:ins w:id="6645" w:author="R4-1809495" w:date="2018-07-11T16:45:00Z"/>
              </w:rPr>
            </w:pPr>
            <w:ins w:id="6646" w:author="R4-1809495" w:date="2018-07-11T16:45:00Z">
              <w:r w:rsidRPr="00B04564">
                <w:t xml:space="preserve">This requirement does not apply to BS operating in band n2, n25 or band n70.  </w:t>
              </w:r>
            </w:ins>
          </w:p>
        </w:tc>
      </w:tr>
      <w:tr w:rsidR="00B47796" w:rsidRPr="00B04564" w14:paraId="15F4E514" w14:textId="77777777" w:rsidTr="00B47796">
        <w:trPr>
          <w:cantSplit/>
          <w:trHeight w:val="113"/>
          <w:jc w:val="center"/>
          <w:ins w:id="6647" w:author="R4-1809495" w:date="2018-07-11T16:45:00Z"/>
        </w:trPr>
        <w:tc>
          <w:tcPr>
            <w:tcW w:w="1302" w:type="dxa"/>
            <w:vMerge/>
            <w:tcBorders>
              <w:left w:val="single" w:sz="2" w:space="0" w:color="auto"/>
              <w:right w:val="single" w:sz="2" w:space="0" w:color="auto"/>
            </w:tcBorders>
          </w:tcPr>
          <w:p w14:paraId="7A3BA51B" w14:textId="77777777" w:rsidR="00B47796" w:rsidRPr="00B04564" w:rsidRDefault="00B47796" w:rsidP="00B47796">
            <w:pPr>
              <w:pStyle w:val="TAC"/>
              <w:rPr>
                <w:ins w:id="6648" w:author="R4-1809495" w:date="2018-07-11T16:45:00Z"/>
                <w:rFonts w:cs="Arial"/>
              </w:rPr>
            </w:pPr>
          </w:p>
        </w:tc>
        <w:tc>
          <w:tcPr>
            <w:tcW w:w="1701" w:type="dxa"/>
            <w:tcBorders>
              <w:top w:val="single" w:sz="2" w:space="0" w:color="auto"/>
              <w:left w:val="single" w:sz="2" w:space="0" w:color="auto"/>
              <w:bottom w:val="single" w:sz="2" w:space="0" w:color="auto"/>
              <w:right w:val="single" w:sz="2" w:space="0" w:color="auto"/>
            </w:tcBorders>
          </w:tcPr>
          <w:p w14:paraId="5D39F777" w14:textId="77777777" w:rsidR="00B47796" w:rsidRPr="00B04564" w:rsidRDefault="00B47796" w:rsidP="00B47796">
            <w:pPr>
              <w:pStyle w:val="TAC"/>
              <w:rPr>
                <w:ins w:id="6649" w:author="R4-1809495" w:date="2018-07-11T16:45:00Z"/>
                <w:rFonts w:cs="v5.0.0"/>
                <w:lang w:eastAsia="zh-CN"/>
              </w:rPr>
            </w:pPr>
            <w:ins w:id="6650" w:author="R4-1809495" w:date="2018-07-11T16:45:00Z">
              <w:r w:rsidRPr="00B04564">
                <w:rPr>
                  <w:rFonts w:cs="v5.0.0"/>
                </w:rPr>
                <w:t>1850 – 1910 MHz</w:t>
              </w:r>
            </w:ins>
          </w:p>
          <w:p w14:paraId="13D77769" w14:textId="77777777" w:rsidR="00B47796" w:rsidRPr="00B04564" w:rsidRDefault="00B47796" w:rsidP="00B47796">
            <w:pPr>
              <w:pStyle w:val="TAC"/>
              <w:rPr>
                <w:ins w:id="6651" w:author="R4-1809495" w:date="2018-07-11T16:45:00Z"/>
              </w:rPr>
            </w:pPr>
          </w:p>
        </w:tc>
        <w:tc>
          <w:tcPr>
            <w:tcW w:w="851" w:type="dxa"/>
            <w:tcBorders>
              <w:top w:val="single" w:sz="2" w:space="0" w:color="auto"/>
              <w:left w:val="single" w:sz="2" w:space="0" w:color="auto"/>
              <w:bottom w:val="single" w:sz="2" w:space="0" w:color="auto"/>
              <w:right w:val="single" w:sz="2" w:space="0" w:color="auto"/>
            </w:tcBorders>
            <w:vAlign w:val="bottom"/>
          </w:tcPr>
          <w:p w14:paraId="4C0CAF31" w14:textId="77777777" w:rsidR="00B47796" w:rsidRDefault="00B47796" w:rsidP="00B47796">
            <w:pPr>
              <w:rPr>
                <w:ins w:id="6652" w:author="R4-1809495" w:date="2018-07-11T16:45:00Z"/>
                <w:rFonts w:ascii="Calibri" w:hAnsi="Calibri"/>
                <w:color w:val="000000"/>
                <w:sz w:val="22"/>
                <w:szCs w:val="22"/>
              </w:rPr>
            </w:pPr>
            <w:ins w:id="6653" w:author="R4-1809495" w:date="2018-07-11T16:45:00Z">
              <w:r>
                <w:rPr>
                  <w:rFonts w:ascii="Calibri" w:hAnsi="Calibri"/>
                  <w:color w:val="000000"/>
                  <w:sz w:val="22"/>
                  <w:szCs w:val="22"/>
                </w:rPr>
                <w:t xml:space="preserve">-52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1DA9BF8C" w14:textId="77777777" w:rsidR="00B47796" w:rsidRPr="00B04564" w:rsidRDefault="00B47796" w:rsidP="00B47796">
            <w:pPr>
              <w:pStyle w:val="TAC"/>
              <w:rPr>
                <w:ins w:id="6654" w:author="R4-1809495" w:date="2018-07-11T16:45:00Z"/>
              </w:rPr>
            </w:pPr>
            <w:ins w:id="6655" w:author="R4-1809495" w:date="2018-07-11T16:45:00Z">
              <w:r w:rsidRPr="00B04564">
                <w:t>100 kHz</w:t>
              </w:r>
            </w:ins>
          </w:p>
        </w:tc>
        <w:tc>
          <w:tcPr>
            <w:tcW w:w="4422" w:type="dxa"/>
            <w:tcBorders>
              <w:top w:val="single" w:sz="2" w:space="0" w:color="auto"/>
              <w:left w:val="single" w:sz="2" w:space="0" w:color="auto"/>
              <w:bottom w:val="single" w:sz="2" w:space="0" w:color="auto"/>
              <w:right w:val="single" w:sz="2" w:space="0" w:color="auto"/>
            </w:tcBorders>
          </w:tcPr>
          <w:p w14:paraId="1426220C" w14:textId="77777777" w:rsidR="00B47796" w:rsidRPr="00B04564" w:rsidRDefault="00B47796" w:rsidP="00B47796">
            <w:pPr>
              <w:pStyle w:val="TAL"/>
              <w:rPr>
                <w:ins w:id="6656" w:author="R4-1809495" w:date="2018-07-11T16:45:00Z"/>
              </w:rPr>
            </w:pPr>
            <w:ins w:id="6657" w:author="R4-1809495" w:date="2018-07-11T16:45:00Z">
              <w:r w:rsidRPr="00B04564">
                <w:t xml:space="preserve">This requirement does not apply to BS operating in band n2 or n25 since it is already covered by the requirement in subclause </w:t>
              </w:r>
              <w:r>
                <w:t>6.7.5.4.3</w:t>
              </w:r>
              <w:r w:rsidRPr="00B04564">
                <w:t xml:space="preserve">.  </w:t>
              </w:r>
            </w:ins>
          </w:p>
        </w:tc>
      </w:tr>
      <w:tr w:rsidR="00B47796" w:rsidRPr="00B04564" w14:paraId="175D1585" w14:textId="77777777" w:rsidTr="00B47796">
        <w:trPr>
          <w:cantSplit/>
          <w:trHeight w:val="113"/>
          <w:jc w:val="center"/>
          <w:ins w:id="6658" w:author="R4-1809495" w:date="2018-07-11T16:45:00Z"/>
        </w:trPr>
        <w:tc>
          <w:tcPr>
            <w:tcW w:w="1302" w:type="dxa"/>
            <w:vMerge w:val="restart"/>
            <w:tcBorders>
              <w:left w:val="single" w:sz="2" w:space="0" w:color="auto"/>
              <w:right w:val="single" w:sz="2" w:space="0" w:color="auto"/>
            </w:tcBorders>
          </w:tcPr>
          <w:p w14:paraId="6F04E503" w14:textId="77777777" w:rsidR="00B47796" w:rsidRPr="00B04564" w:rsidRDefault="00B47796" w:rsidP="00B47796">
            <w:pPr>
              <w:pStyle w:val="TAC"/>
              <w:rPr>
                <w:ins w:id="6659" w:author="R4-1809495" w:date="2018-07-11T16:45:00Z"/>
                <w:rFonts w:cs="Arial"/>
              </w:rPr>
            </w:pPr>
            <w:ins w:id="6660" w:author="R4-1809495" w:date="2018-07-11T16:45:00Z">
              <w:r w:rsidRPr="00B04564">
                <w:rPr>
                  <w:rFonts w:cs="Arial"/>
                </w:rPr>
                <w:t>GSM850 or CDMA850</w:t>
              </w:r>
            </w:ins>
          </w:p>
        </w:tc>
        <w:tc>
          <w:tcPr>
            <w:tcW w:w="1701" w:type="dxa"/>
            <w:tcBorders>
              <w:top w:val="single" w:sz="2" w:space="0" w:color="auto"/>
              <w:left w:val="single" w:sz="2" w:space="0" w:color="auto"/>
              <w:bottom w:val="single" w:sz="2" w:space="0" w:color="auto"/>
              <w:right w:val="single" w:sz="2" w:space="0" w:color="auto"/>
            </w:tcBorders>
          </w:tcPr>
          <w:p w14:paraId="29D29F80" w14:textId="77777777" w:rsidR="00B47796" w:rsidRPr="00B04564" w:rsidRDefault="00B47796" w:rsidP="00B47796">
            <w:pPr>
              <w:pStyle w:val="TAC"/>
              <w:rPr>
                <w:ins w:id="6661" w:author="R4-1809495" w:date="2018-07-11T16:45:00Z"/>
                <w:rFonts w:cs="v5.0.0"/>
              </w:rPr>
            </w:pPr>
            <w:ins w:id="6662" w:author="R4-1809495" w:date="2018-07-11T16:45:00Z">
              <w:r w:rsidRPr="00B04564">
                <w:rPr>
                  <w:rFonts w:cs="v5.0.0"/>
                </w:rPr>
                <w:t>869 – 894 MHz</w:t>
              </w:r>
            </w:ins>
          </w:p>
        </w:tc>
        <w:tc>
          <w:tcPr>
            <w:tcW w:w="851" w:type="dxa"/>
            <w:tcBorders>
              <w:top w:val="single" w:sz="2" w:space="0" w:color="auto"/>
              <w:left w:val="single" w:sz="2" w:space="0" w:color="auto"/>
              <w:bottom w:val="single" w:sz="2" w:space="0" w:color="auto"/>
              <w:right w:val="single" w:sz="2" w:space="0" w:color="auto"/>
            </w:tcBorders>
            <w:vAlign w:val="bottom"/>
          </w:tcPr>
          <w:p w14:paraId="103DAB46" w14:textId="77777777" w:rsidR="00B47796" w:rsidRDefault="00B47796" w:rsidP="00B47796">
            <w:pPr>
              <w:rPr>
                <w:ins w:id="6663" w:author="R4-1809495" w:date="2018-07-11T16:45:00Z"/>
                <w:rFonts w:ascii="Calibri" w:hAnsi="Calibri"/>
                <w:color w:val="000000"/>
                <w:sz w:val="22"/>
                <w:szCs w:val="22"/>
              </w:rPr>
            </w:pPr>
            <w:ins w:id="6664" w:author="R4-1809495" w:date="2018-07-11T16:45:00Z">
              <w:r>
                <w:rPr>
                  <w:rFonts w:ascii="Calibri" w:hAnsi="Calibri"/>
                  <w:color w:val="000000"/>
                  <w:sz w:val="22"/>
                  <w:szCs w:val="22"/>
                </w:rPr>
                <w:t xml:space="preserve">-48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28E051A1" w14:textId="77777777" w:rsidR="00B47796" w:rsidRPr="00B04564" w:rsidRDefault="00B47796" w:rsidP="00B47796">
            <w:pPr>
              <w:pStyle w:val="TAC"/>
              <w:rPr>
                <w:ins w:id="6665" w:author="R4-1809495" w:date="2018-07-11T16:45:00Z"/>
              </w:rPr>
            </w:pPr>
            <w:ins w:id="6666" w:author="R4-1809495" w:date="2018-07-11T16:45:00Z">
              <w:r w:rsidRPr="00B04564">
                <w:rPr>
                  <w:rFonts w:cs="v5.0.0"/>
                </w:rPr>
                <w:t>100 kHz</w:t>
              </w:r>
            </w:ins>
          </w:p>
        </w:tc>
        <w:tc>
          <w:tcPr>
            <w:tcW w:w="4422" w:type="dxa"/>
            <w:tcBorders>
              <w:top w:val="single" w:sz="2" w:space="0" w:color="auto"/>
              <w:left w:val="single" w:sz="2" w:space="0" w:color="auto"/>
              <w:bottom w:val="single" w:sz="2" w:space="0" w:color="auto"/>
              <w:right w:val="single" w:sz="2" w:space="0" w:color="auto"/>
            </w:tcBorders>
          </w:tcPr>
          <w:p w14:paraId="40A865FB" w14:textId="77777777" w:rsidR="00B47796" w:rsidRPr="00B04564" w:rsidRDefault="00B47796" w:rsidP="00B47796">
            <w:pPr>
              <w:pStyle w:val="TAL"/>
              <w:rPr>
                <w:ins w:id="6667" w:author="R4-1809495" w:date="2018-07-11T16:45:00Z"/>
              </w:rPr>
            </w:pPr>
            <w:ins w:id="6668" w:author="R4-1809495" w:date="2018-07-11T16:45:00Z">
              <w:r w:rsidRPr="00B04564">
                <w:rPr>
                  <w:rFonts w:cs="v5.0.0"/>
                </w:rPr>
                <w:t xml:space="preserve">This requirement does not apply to BS operating in band n5. </w:t>
              </w:r>
            </w:ins>
          </w:p>
        </w:tc>
      </w:tr>
      <w:tr w:rsidR="00B47796" w:rsidRPr="00B04564" w14:paraId="76896AAD" w14:textId="77777777" w:rsidTr="00B47796">
        <w:trPr>
          <w:cantSplit/>
          <w:trHeight w:val="113"/>
          <w:jc w:val="center"/>
          <w:ins w:id="6669" w:author="R4-1809495" w:date="2018-07-11T16:45:00Z"/>
        </w:trPr>
        <w:tc>
          <w:tcPr>
            <w:tcW w:w="1302" w:type="dxa"/>
            <w:vMerge/>
            <w:tcBorders>
              <w:left w:val="single" w:sz="2" w:space="0" w:color="auto"/>
              <w:right w:val="single" w:sz="2" w:space="0" w:color="auto"/>
            </w:tcBorders>
            <w:vAlign w:val="center"/>
          </w:tcPr>
          <w:p w14:paraId="690F3FCB" w14:textId="77777777" w:rsidR="00B47796" w:rsidRPr="00B04564" w:rsidRDefault="00B47796" w:rsidP="00B47796">
            <w:pPr>
              <w:pStyle w:val="TAC"/>
              <w:rPr>
                <w:ins w:id="6670" w:author="R4-1809495" w:date="2018-07-11T16:45:00Z"/>
                <w:rFonts w:cs="Arial"/>
              </w:rPr>
            </w:pPr>
          </w:p>
        </w:tc>
        <w:tc>
          <w:tcPr>
            <w:tcW w:w="1701" w:type="dxa"/>
            <w:tcBorders>
              <w:top w:val="single" w:sz="2" w:space="0" w:color="auto"/>
              <w:left w:val="single" w:sz="2" w:space="0" w:color="auto"/>
              <w:bottom w:val="single" w:sz="2" w:space="0" w:color="auto"/>
              <w:right w:val="single" w:sz="2" w:space="0" w:color="auto"/>
            </w:tcBorders>
          </w:tcPr>
          <w:p w14:paraId="090F3C98" w14:textId="77777777" w:rsidR="00B47796" w:rsidRPr="00B04564" w:rsidRDefault="00B47796" w:rsidP="00B47796">
            <w:pPr>
              <w:pStyle w:val="TAC"/>
              <w:rPr>
                <w:ins w:id="6671" w:author="R4-1809495" w:date="2018-07-11T16:45:00Z"/>
                <w:rFonts w:cs="v5.0.0"/>
              </w:rPr>
            </w:pPr>
            <w:ins w:id="6672" w:author="R4-1809495" w:date="2018-07-11T16:45:00Z">
              <w:r w:rsidRPr="00B04564">
                <w:rPr>
                  <w:rFonts w:cs="v5.0.0"/>
                </w:rPr>
                <w:t>824 – 849 MHz</w:t>
              </w:r>
            </w:ins>
          </w:p>
        </w:tc>
        <w:tc>
          <w:tcPr>
            <w:tcW w:w="851" w:type="dxa"/>
            <w:tcBorders>
              <w:top w:val="single" w:sz="2" w:space="0" w:color="auto"/>
              <w:left w:val="single" w:sz="2" w:space="0" w:color="auto"/>
              <w:bottom w:val="single" w:sz="2" w:space="0" w:color="auto"/>
              <w:right w:val="single" w:sz="2" w:space="0" w:color="auto"/>
            </w:tcBorders>
            <w:vAlign w:val="bottom"/>
          </w:tcPr>
          <w:p w14:paraId="289451A3" w14:textId="77777777" w:rsidR="00B47796" w:rsidRDefault="00B47796" w:rsidP="00B47796">
            <w:pPr>
              <w:rPr>
                <w:ins w:id="6673" w:author="R4-1809495" w:date="2018-07-11T16:45:00Z"/>
                <w:rFonts w:ascii="Calibri" w:hAnsi="Calibri"/>
                <w:color w:val="000000"/>
                <w:sz w:val="22"/>
                <w:szCs w:val="22"/>
              </w:rPr>
            </w:pPr>
            <w:ins w:id="6674" w:author="R4-1809495" w:date="2018-07-11T16:45:00Z">
              <w:r>
                <w:rPr>
                  <w:rFonts w:ascii="Calibri" w:hAnsi="Calibri"/>
                  <w:color w:val="000000"/>
                  <w:sz w:val="22"/>
                  <w:szCs w:val="22"/>
                </w:rPr>
                <w:t xml:space="preserve">-52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5D0C9974" w14:textId="77777777" w:rsidR="00B47796" w:rsidRPr="00B04564" w:rsidRDefault="00B47796" w:rsidP="00B47796">
            <w:pPr>
              <w:pStyle w:val="TAC"/>
              <w:rPr>
                <w:ins w:id="6675" w:author="R4-1809495" w:date="2018-07-11T16:45:00Z"/>
              </w:rPr>
            </w:pPr>
            <w:ins w:id="6676" w:author="R4-1809495" w:date="2018-07-11T16:45:00Z">
              <w:r w:rsidRPr="00B04564">
                <w:rPr>
                  <w:rFonts w:cs="v5.0.0"/>
                </w:rPr>
                <w:t>100 kHz</w:t>
              </w:r>
            </w:ins>
          </w:p>
        </w:tc>
        <w:tc>
          <w:tcPr>
            <w:tcW w:w="4422" w:type="dxa"/>
            <w:tcBorders>
              <w:top w:val="single" w:sz="2" w:space="0" w:color="auto"/>
              <w:left w:val="single" w:sz="2" w:space="0" w:color="auto"/>
              <w:bottom w:val="single" w:sz="2" w:space="0" w:color="auto"/>
              <w:right w:val="single" w:sz="2" w:space="0" w:color="auto"/>
            </w:tcBorders>
          </w:tcPr>
          <w:p w14:paraId="4767DCAB" w14:textId="77777777" w:rsidR="00B47796" w:rsidRPr="00B04564" w:rsidRDefault="00B47796" w:rsidP="00B47796">
            <w:pPr>
              <w:pStyle w:val="TAL"/>
              <w:rPr>
                <w:ins w:id="6677" w:author="R4-1809495" w:date="2018-07-11T16:45:00Z"/>
              </w:rPr>
            </w:pPr>
            <w:ins w:id="6678" w:author="R4-1809495" w:date="2018-07-11T16:45:00Z">
              <w:r w:rsidRPr="00B04564">
                <w:rPr>
                  <w:rFonts w:cs="v5.0.0"/>
                </w:rPr>
                <w:t xml:space="preserve">This requirement does not apply to BS operating in band n5, since it is already covered by the requirement in subclause </w:t>
              </w:r>
              <w:r>
                <w:rPr>
                  <w:rFonts w:cs="v5.0.0"/>
                </w:rPr>
                <w:t>6.7.5.4.3</w:t>
              </w:r>
              <w:r w:rsidRPr="00B04564">
                <w:rPr>
                  <w:rFonts w:cs="v5.0.0"/>
                </w:rPr>
                <w:t>.</w:t>
              </w:r>
            </w:ins>
          </w:p>
        </w:tc>
      </w:tr>
      <w:tr w:rsidR="00B47796" w:rsidRPr="00B04564" w14:paraId="1BEE45A6" w14:textId="77777777" w:rsidTr="00B47796">
        <w:trPr>
          <w:cantSplit/>
          <w:trHeight w:val="113"/>
          <w:jc w:val="center"/>
          <w:ins w:id="6679" w:author="R4-1809495" w:date="2018-07-11T16:45:00Z"/>
        </w:trPr>
        <w:tc>
          <w:tcPr>
            <w:tcW w:w="1302" w:type="dxa"/>
            <w:vMerge w:val="restart"/>
            <w:tcBorders>
              <w:left w:val="single" w:sz="2" w:space="0" w:color="auto"/>
              <w:right w:val="single" w:sz="2" w:space="0" w:color="auto"/>
            </w:tcBorders>
          </w:tcPr>
          <w:p w14:paraId="10CE77E5" w14:textId="77777777" w:rsidR="00B47796" w:rsidRPr="00B04564" w:rsidRDefault="00B47796" w:rsidP="00B47796">
            <w:pPr>
              <w:pStyle w:val="TAC"/>
              <w:rPr>
                <w:ins w:id="6680" w:author="R4-1809495" w:date="2018-07-11T16:45:00Z"/>
                <w:rFonts w:cs="Arial"/>
              </w:rPr>
            </w:pPr>
            <w:ins w:id="6681" w:author="R4-1809495" w:date="2018-07-11T16:45:00Z">
              <w:r w:rsidRPr="00B04564">
                <w:rPr>
                  <w:rFonts w:cs="Arial"/>
                </w:rPr>
                <w:t xml:space="preserve">UTRA FDD Band I or </w:t>
              </w:r>
            </w:ins>
          </w:p>
          <w:p w14:paraId="5BDA4835" w14:textId="77777777" w:rsidR="00B47796" w:rsidRPr="00B04564" w:rsidRDefault="00B47796" w:rsidP="00B47796">
            <w:pPr>
              <w:pStyle w:val="TAC"/>
              <w:rPr>
                <w:ins w:id="6682" w:author="R4-1809495" w:date="2018-07-11T16:45:00Z"/>
                <w:rFonts w:cs="Arial"/>
              </w:rPr>
            </w:pPr>
            <w:ins w:id="6683" w:author="R4-1809495" w:date="2018-07-11T16:45:00Z">
              <w:r w:rsidRPr="00B04564">
                <w:rPr>
                  <w:rFonts w:cs="Arial"/>
                </w:rPr>
                <w:t>E-UTRA Band 1 or NR Band n1</w:t>
              </w:r>
            </w:ins>
          </w:p>
        </w:tc>
        <w:tc>
          <w:tcPr>
            <w:tcW w:w="1701" w:type="dxa"/>
            <w:tcBorders>
              <w:top w:val="single" w:sz="2" w:space="0" w:color="auto"/>
              <w:left w:val="single" w:sz="2" w:space="0" w:color="auto"/>
              <w:bottom w:val="single" w:sz="2" w:space="0" w:color="auto"/>
              <w:right w:val="single" w:sz="2" w:space="0" w:color="auto"/>
            </w:tcBorders>
          </w:tcPr>
          <w:p w14:paraId="6011060C" w14:textId="77777777" w:rsidR="00B47796" w:rsidRPr="00B04564" w:rsidRDefault="00B47796" w:rsidP="00B47796">
            <w:pPr>
              <w:pStyle w:val="TAC"/>
              <w:rPr>
                <w:ins w:id="6684" w:author="R4-1809495" w:date="2018-07-11T16:45:00Z"/>
              </w:rPr>
            </w:pPr>
            <w:ins w:id="6685" w:author="R4-1809495" w:date="2018-07-11T16:45:00Z">
              <w:r w:rsidRPr="00B04564">
                <w:rPr>
                  <w:rFonts w:cs="Arial"/>
                </w:rPr>
                <w:t>2110 – 2170 MHz</w:t>
              </w:r>
            </w:ins>
          </w:p>
        </w:tc>
        <w:tc>
          <w:tcPr>
            <w:tcW w:w="851" w:type="dxa"/>
            <w:tcBorders>
              <w:top w:val="single" w:sz="2" w:space="0" w:color="auto"/>
              <w:left w:val="single" w:sz="2" w:space="0" w:color="auto"/>
              <w:bottom w:val="single" w:sz="2" w:space="0" w:color="auto"/>
              <w:right w:val="single" w:sz="2" w:space="0" w:color="auto"/>
            </w:tcBorders>
            <w:vAlign w:val="bottom"/>
          </w:tcPr>
          <w:p w14:paraId="0821F0AD" w14:textId="77777777" w:rsidR="00B47796" w:rsidRDefault="00B47796" w:rsidP="00B47796">
            <w:pPr>
              <w:rPr>
                <w:ins w:id="6686" w:author="R4-1809495" w:date="2018-07-11T16:45:00Z"/>
                <w:rFonts w:ascii="Calibri" w:hAnsi="Calibri"/>
                <w:color w:val="000000"/>
                <w:sz w:val="22"/>
                <w:szCs w:val="22"/>
              </w:rPr>
            </w:pPr>
            <w:ins w:id="6687"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191AC90F" w14:textId="77777777" w:rsidR="00B47796" w:rsidRPr="00B04564" w:rsidRDefault="00B47796" w:rsidP="00B47796">
            <w:pPr>
              <w:pStyle w:val="TAC"/>
              <w:rPr>
                <w:ins w:id="6688" w:author="R4-1809495" w:date="2018-07-11T16:45:00Z"/>
              </w:rPr>
            </w:pPr>
            <w:ins w:id="6689"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339FFE5F" w14:textId="77777777" w:rsidR="00B47796" w:rsidRPr="00B04564" w:rsidRDefault="00B47796" w:rsidP="00B47796">
            <w:pPr>
              <w:pStyle w:val="TAL"/>
              <w:rPr>
                <w:ins w:id="6690" w:author="R4-1809495" w:date="2018-07-11T16:45:00Z"/>
              </w:rPr>
            </w:pPr>
            <w:ins w:id="6691" w:author="R4-1809495" w:date="2018-07-11T16:45:00Z">
              <w:r w:rsidRPr="00B04564">
                <w:rPr>
                  <w:rFonts w:cs="Arial"/>
                </w:rPr>
                <w:t>This requirement does not apply to BS operating in band n1</w:t>
              </w:r>
            </w:ins>
          </w:p>
        </w:tc>
      </w:tr>
      <w:tr w:rsidR="00B47796" w:rsidRPr="00B04564" w14:paraId="726FDB16" w14:textId="77777777" w:rsidTr="00B47796">
        <w:trPr>
          <w:cantSplit/>
          <w:trHeight w:val="113"/>
          <w:jc w:val="center"/>
          <w:ins w:id="6692" w:author="R4-1809495" w:date="2018-07-11T16:45:00Z"/>
        </w:trPr>
        <w:tc>
          <w:tcPr>
            <w:tcW w:w="1302" w:type="dxa"/>
            <w:vMerge/>
            <w:tcBorders>
              <w:left w:val="single" w:sz="2" w:space="0" w:color="auto"/>
              <w:right w:val="single" w:sz="2" w:space="0" w:color="auto"/>
            </w:tcBorders>
            <w:vAlign w:val="center"/>
          </w:tcPr>
          <w:p w14:paraId="1EF2C18E" w14:textId="77777777" w:rsidR="00B47796" w:rsidRPr="00B04564" w:rsidRDefault="00B47796" w:rsidP="00B47796">
            <w:pPr>
              <w:pStyle w:val="TAC"/>
              <w:rPr>
                <w:ins w:id="6693" w:author="R4-1809495" w:date="2018-07-11T16:45:00Z"/>
                <w:rFonts w:cs="Arial"/>
              </w:rPr>
            </w:pPr>
          </w:p>
        </w:tc>
        <w:tc>
          <w:tcPr>
            <w:tcW w:w="1701" w:type="dxa"/>
            <w:tcBorders>
              <w:top w:val="single" w:sz="2" w:space="0" w:color="auto"/>
              <w:left w:val="single" w:sz="2" w:space="0" w:color="auto"/>
              <w:bottom w:val="single" w:sz="2" w:space="0" w:color="auto"/>
              <w:right w:val="single" w:sz="2" w:space="0" w:color="auto"/>
            </w:tcBorders>
          </w:tcPr>
          <w:p w14:paraId="61F82CAA" w14:textId="77777777" w:rsidR="00B47796" w:rsidRPr="00B04564" w:rsidRDefault="00B47796" w:rsidP="00B47796">
            <w:pPr>
              <w:pStyle w:val="TAC"/>
              <w:rPr>
                <w:ins w:id="6694" w:author="R4-1809495" w:date="2018-07-11T16:45:00Z"/>
                <w:rFonts w:cs="Arial"/>
                <w:lang w:eastAsia="zh-CN"/>
              </w:rPr>
            </w:pPr>
            <w:ins w:id="6695" w:author="R4-1809495" w:date="2018-07-11T16:45:00Z">
              <w:r w:rsidRPr="00B04564">
                <w:rPr>
                  <w:rFonts w:cs="Arial"/>
                </w:rPr>
                <w:t>1920 – 1980 MHz</w:t>
              </w:r>
            </w:ins>
          </w:p>
          <w:p w14:paraId="08D66BEC" w14:textId="77777777" w:rsidR="00B47796" w:rsidRPr="00B04564" w:rsidRDefault="00B47796" w:rsidP="00B47796">
            <w:pPr>
              <w:pStyle w:val="TAC"/>
              <w:rPr>
                <w:ins w:id="6696" w:author="R4-1809495" w:date="2018-07-11T16:45:00Z"/>
              </w:rPr>
            </w:pPr>
          </w:p>
        </w:tc>
        <w:tc>
          <w:tcPr>
            <w:tcW w:w="851" w:type="dxa"/>
            <w:tcBorders>
              <w:top w:val="single" w:sz="2" w:space="0" w:color="auto"/>
              <w:left w:val="single" w:sz="2" w:space="0" w:color="auto"/>
              <w:bottom w:val="single" w:sz="2" w:space="0" w:color="auto"/>
              <w:right w:val="single" w:sz="2" w:space="0" w:color="auto"/>
            </w:tcBorders>
            <w:vAlign w:val="bottom"/>
          </w:tcPr>
          <w:p w14:paraId="24F7015F" w14:textId="77777777" w:rsidR="00B47796" w:rsidRDefault="00B47796" w:rsidP="00B47796">
            <w:pPr>
              <w:rPr>
                <w:ins w:id="6697" w:author="R4-1809495" w:date="2018-07-11T16:45:00Z"/>
                <w:rFonts w:ascii="Calibri" w:hAnsi="Calibri"/>
                <w:color w:val="000000"/>
                <w:sz w:val="22"/>
                <w:szCs w:val="22"/>
              </w:rPr>
            </w:pPr>
            <w:ins w:id="6698" w:author="R4-1809495" w:date="2018-07-11T16:45:00Z">
              <w:r>
                <w:rPr>
                  <w:rFonts w:ascii="Calibri" w:hAnsi="Calibri"/>
                  <w:color w:val="000000"/>
                  <w:sz w:val="22"/>
                  <w:szCs w:val="22"/>
                </w:rPr>
                <w:t xml:space="preserve">-40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32FC5BAD" w14:textId="77777777" w:rsidR="00B47796" w:rsidRPr="00B04564" w:rsidRDefault="00B47796" w:rsidP="00B47796">
            <w:pPr>
              <w:pStyle w:val="TAC"/>
              <w:rPr>
                <w:ins w:id="6699" w:author="R4-1809495" w:date="2018-07-11T16:45:00Z"/>
              </w:rPr>
            </w:pPr>
            <w:ins w:id="6700"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1655BE3D" w14:textId="77777777" w:rsidR="00B47796" w:rsidRPr="00B04564" w:rsidRDefault="00B47796" w:rsidP="00B47796">
            <w:pPr>
              <w:pStyle w:val="TAL"/>
              <w:rPr>
                <w:ins w:id="6701" w:author="R4-1809495" w:date="2018-07-11T16:45:00Z"/>
              </w:rPr>
            </w:pPr>
            <w:ins w:id="6702" w:author="R4-1809495" w:date="2018-07-11T16:45:00Z">
              <w:r w:rsidRPr="00B04564">
                <w:rPr>
                  <w:rFonts w:cs="Arial"/>
                </w:rPr>
                <w:t>This requirement does not apply to BS operating in band n1,</w:t>
              </w:r>
              <w:r w:rsidRPr="00B04564">
                <w:rPr>
                  <w:rFonts w:cs="v5.0.0"/>
                </w:rPr>
                <w:t xml:space="preserve"> since it is already covered by the requirement in subclause </w:t>
              </w:r>
              <w:r>
                <w:rPr>
                  <w:rFonts w:cs="v5.0.0"/>
                </w:rPr>
                <w:t>6.7.5.4.3</w:t>
              </w:r>
              <w:r w:rsidRPr="00B04564">
                <w:rPr>
                  <w:rFonts w:cs="v5.0.0"/>
                </w:rPr>
                <w:t>.</w:t>
              </w:r>
            </w:ins>
          </w:p>
        </w:tc>
      </w:tr>
      <w:tr w:rsidR="00B47796" w:rsidRPr="00B04564" w14:paraId="57BB2AF5" w14:textId="77777777" w:rsidTr="00B47796">
        <w:trPr>
          <w:cantSplit/>
          <w:trHeight w:val="113"/>
          <w:jc w:val="center"/>
          <w:ins w:id="6703" w:author="R4-1809495" w:date="2018-07-11T16:45:00Z"/>
        </w:trPr>
        <w:tc>
          <w:tcPr>
            <w:tcW w:w="1302" w:type="dxa"/>
            <w:vMerge w:val="restart"/>
            <w:tcBorders>
              <w:left w:val="single" w:sz="2" w:space="0" w:color="auto"/>
              <w:right w:val="single" w:sz="2" w:space="0" w:color="auto"/>
            </w:tcBorders>
          </w:tcPr>
          <w:p w14:paraId="4834CC49" w14:textId="77777777" w:rsidR="00B47796" w:rsidRPr="00B04564" w:rsidRDefault="00B47796" w:rsidP="00B47796">
            <w:pPr>
              <w:pStyle w:val="TAC"/>
              <w:rPr>
                <w:ins w:id="6704" w:author="R4-1809495" w:date="2018-07-11T16:45:00Z"/>
                <w:rFonts w:cs="Arial"/>
              </w:rPr>
            </w:pPr>
            <w:ins w:id="6705" w:author="R4-1809495" w:date="2018-07-11T16:45:00Z">
              <w:r w:rsidRPr="00B04564">
                <w:rPr>
                  <w:rFonts w:cs="Arial"/>
                </w:rPr>
                <w:t xml:space="preserve">UTRA FDD Band II or </w:t>
              </w:r>
            </w:ins>
          </w:p>
          <w:p w14:paraId="2C8DD893" w14:textId="77777777" w:rsidR="00B47796" w:rsidRPr="00B04564" w:rsidRDefault="00B47796" w:rsidP="00B47796">
            <w:pPr>
              <w:pStyle w:val="TAC"/>
              <w:rPr>
                <w:ins w:id="6706" w:author="R4-1809495" w:date="2018-07-11T16:45:00Z"/>
                <w:rFonts w:cs="Arial"/>
              </w:rPr>
            </w:pPr>
            <w:ins w:id="6707" w:author="R4-1809495" w:date="2018-07-11T16:45:00Z">
              <w:r w:rsidRPr="00B04564">
                <w:rPr>
                  <w:rFonts w:cs="Arial"/>
                </w:rPr>
                <w:t>E-UTRA Band 2 or NR Band n2</w:t>
              </w:r>
            </w:ins>
          </w:p>
        </w:tc>
        <w:tc>
          <w:tcPr>
            <w:tcW w:w="1701" w:type="dxa"/>
            <w:tcBorders>
              <w:top w:val="single" w:sz="2" w:space="0" w:color="auto"/>
              <w:left w:val="single" w:sz="2" w:space="0" w:color="auto"/>
              <w:bottom w:val="single" w:sz="2" w:space="0" w:color="auto"/>
              <w:right w:val="single" w:sz="2" w:space="0" w:color="auto"/>
            </w:tcBorders>
          </w:tcPr>
          <w:p w14:paraId="58BA40E3" w14:textId="77777777" w:rsidR="00B47796" w:rsidRPr="00B04564" w:rsidRDefault="00B47796" w:rsidP="00B47796">
            <w:pPr>
              <w:pStyle w:val="TAC"/>
              <w:rPr>
                <w:ins w:id="6708" w:author="R4-1809495" w:date="2018-07-11T16:45:00Z"/>
                <w:rFonts w:cs="Arial"/>
                <w:lang w:eastAsia="zh-CN"/>
              </w:rPr>
            </w:pPr>
            <w:ins w:id="6709" w:author="R4-1809495" w:date="2018-07-11T16:45:00Z">
              <w:r w:rsidRPr="00B04564">
                <w:rPr>
                  <w:rFonts w:cs="Arial"/>
                </w:rPr>
                <w:t>1930 – 1990 MHz</w:t>
              </w:r>
            </w:ins>
          </w:p>
          <w:p w14:paraId="7C583B39" w14:textId="77777777" w:rsidR="00B47796" w:rsidRPr="00B04564" w:rsidRDefault="00B47796" w:rsidP="00B47796">
            <w:pPr>
              <w:pStyle w:val="TAC"/>
              <w:rPr>
                <w:ins w:id="6710" w:author="R4-1809495" w:date="2018-07-11T16:45:00Z"/>
              </w:rPr>
            </w:pPr>
          </w:p>
        </w:tc>
        <w:tc>
          <w:tcPr>
            <w:tcW w:w="851" w:type="dxa"/>
            <w:tcBorders>
              <w:top w:val="single" w:sz="2" w:space="0" w:color="auto"/>
              <w:left w:val="single" w:sz="2" w:space="0" w:color="auto"/>
              <w:bottom w:val="single" w:sz="2" w:space="0" w:color="auto"/>
              <w:right w:val="single" w:sz="2" w:space="0" w:color="auto"/>
            </w:tcBorders>
            <w:vAlign w:val="bottom"/>
          </w:tcPr>
          <w:p w14:paraId="5FE4F616" w14:textId="77777777" w:rsidR="00B47796" w:rsidRDefault="00B47796" w:rsidP="00B47796">
            <w:pPr>
              <w:rPr>
                <w:ins w:id="6711" w:author="R4-1809495" w:date="2018-07-11T16:45:00Z"/>
                <w:rFonts w:ascii="Calibri" w:hAnsi="Calibri"/>
                <w:color w:val="000000"/>
                <w:sz w:val="22"/>
                <w:szCs w:val="22"/>
              </w:rPr>
            </w:pPr>
            <w:ins w:id="6712"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6DC197E9" w14:textId="77777777" w:rsidR="00B47796" w:rsidRPr="00B04564" w:rsidRDefault="00B47796" w:rsidP="00B47796">
            <w:pPr>
              <w:pStyle w:val="TAC"/>
              <w:rPr>
                <w:ins w:id="6713" w:author="R4-1809495" w:date="2018-07-11T16:45:00Z"/>
              </w:rPr>
            </w:pPr>
            <w:ins w:id="6714"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36EDB164" w14:textId="77777777" w:rsidR="00B47796" w:rsidRPr="00B04564" w:rsidRDefault="00B47796" w:rsidP="00B47796">
            <w:pPr>
              <w:pStyle w:val="TAL"/>
              <w:rPr>
                <w:ins w:id="6715" w:author="R4-1809495" w:date="2018-07-11T16:45:00Z"/>
              </w:rPr>
            </w:pPr>
            <w:ins w:id="6716" w:author="R4-1809495" w:date="2018-07-11T16:45:00Z">
              <w:r w:rsidRPr="00B04564">
                <w:rPr>
                  <w:rFonts w:cs="Arial"/>
                </w:rPr>
                <w:t xml:space="preserve">This requirement does not apply to BS operating in band n2 or n70.  </w:t>
              </w:r>
            </w:ins>
          </w:p>
        </w:tc>
      </w:tr>
      <w:tr w:rsidR="00B47796" w:rsidRPr="00B04564" w14:paraId="430294F0" w14:textId="77777777" w:rsidTr="00B47796">
        <w:trPr>
          <w:cantSplit/>
          <w:trHeight w:val="113"/>
          <w:jc w:val="center"/>
          <w:ins w:id="6717" w:author="R4-1809495" w:date="2018-07-11T16:45:00Z"/>
        </w:trPr>
        <w:tc>
          <w:tcPr>
            <w:tcW w:w="1302" w:type="dxa"/>
            <w:vMerge/>
            <w:tcBorders>
              <w:left w:val="single" w:sz="2" w:space="0" w:color="auto"/>
              <w:right w:val="single" w:sz="2" w:space="0" w:color="auto"/>
            </w:tcBorders>
            <w:vAlign w:val="center"/>
          </w:tcPr>
          <w:p w14:paraId="426BECD8" w14:textId="77777777" w:rsidR="00B47796" w:rsidRPr="00B04564" w:rsidRDefault="00B47796" w:rsidP="00B47796">
            <w:pPr>
              <w:pStyle w:val="TAC"/>
              <w:rPr>
                <w:ins w:id="6718" w:author="R4-1809495" w:date="2018-07-11T16:45:00Z"/>
                <w:rFonts w:cs="Arial"/>
              </w:rPr>
            </w:pPr>
          </w:p>
        </w:tc>
        <w:tc>
          <w:tcPr>
            <w:tcW w:w="1701" w:type="dxa"/>
            <w:tcBorders>
              <w:top w:val="single" w:sz="2" w:space="0" w:color="auto"/>
              <w:left w:val="single" w:sz="2" w:space="0" w:color="auto"/>
              <w:bottom w:val="single" w:sz="2" w:space="0" w:color="auto"/>
              <w:right w:val="single" w:sz="2" w:space="0" w:color="auto"/>
            </w:tcBorders>
          </w:tcPr>
          <w:p w14:paraId="4169ED44" w14:textId="77777777" w:rsidR="00B47796" w:rsidRPr="00B04564" w:rsidRDefault="00B47796" w:rsidP="00B47796">
            <w:pPr>
              <w:pStyle w:val="TAC"/>
              <w:rPr>
                <w:ins w:id="6719" w:author="R4-1809495" w:date="2018-07-11T16:45:00Z"/>
                <w:rFonts w:cs="Arial"/>
                <w:lang w:eastAsia="zh-CN"/>
              </w:rPr>
            </w:pPr>
            <w:ins w:id="6720" w:author="R4-1809495" w:date="2018-07-11T16:45:00Z">
              <w:r w:rsidRPr="00B04564">
                <w:rPr>
                  <w:rFonts w:cs="Arial"/>
                </w:rPr>
                <w:t>1850 – 1910 MHz</w:t>
              </w:r>
            </w:ins>
          </w:p>
          <w:p w14:paraId="17C01888" w14:textId="77777777" w:rsidR="00B47796" w:rsidRPr="00B04564" w:rsidRDefault="00B47796" w:rsidP="00B47796">
            <w:pPr>
              <w:pStyle w:val="TAC"/>
              <w:rPr>
                <w:ins w:id="6721" w:author="R4-1809495" w:date="2018-07-11T16:45:00Z"/>
              </w:rPr>
            </w:pPr>
          </w:p>
        </w:tc>
        <w:tc>
          <w:tcPr>
            <w:tcW w:w="851" w:type="dxa"/>
            <w:tcBorders>
              <w:top w:val="single" w:sz="2" w:space="0" w:color="auto"/>
              <w:left w:val="single" w:sz="2" w:space="0" w:color="auto"/>
              <w:bottom w:val="single" w:sz="2" w:space="0" w:color="auto"/>
              <w:right w:val="single" w:sz="2" w:space="0" w:color="auto"/>
            </w:tcBorders>
            <w:vAlign w:val="bottom"/>
          </w:tcPr>
          <w:p w14:paraId="3F79D02E" w14:textId="77777777" w:rsidR="00B47796" w:rsidRDefault="00B47796" w:rsidP="00B47796">
            <w:pPr>
              <w:rPr>
                <w:ins w:id="6722" w:author="R4-1809495" w:date="2018-07-11T16:45:00Z"/>
                <w:rFonts w:ascii="Calibri" w:hAnsi="Calibri"/>
                <w:color w:val="000000"/>
                <w:sz w:val="22"/>
                <w:szCs w:val="22"/>
              </w:rPr>
            </w:pPr>
            <w:ins w:id="6723" w:author="R4-1809495" w:date="2018-07-11T16:45:00Z">
              <w:r>
                <w:rPr>
                  <w:rFonts w:ascii="Calibri" w:hAnsi="Calibri"/>
                  <w:color w:val="000000"/>
                  <w:sz w:val="22"/>
                  <w:szCs w:val="22"/>
                </w:rPr>
                <w:t xml:space="preserve">-40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3F344615" w14:textId="77777777" w:rsidR="00B47796" w:rsidRPr="00B04564" w:rsidRDefault="00B47796" w:rsidP="00B47796">
            <w:pPr>
              <w:pStyle w:val="TAC"/>
              <w:rPr>
                <w:ins w:id="6724" w:author="R4-1809495" w:date="2018-07-11T16:45:00Z"/>
              </w:rPr>
            </w:pPr>
            <w:ins w:id="6725"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53717782" w14:textId="77777777" w:rsidR="00B47796" w:rsidRPr="00B04564" w:rsidRDefault="00B47796" w:rsidP="00B47796">
            <w:pPr>
              <w:pStyle w:val="TAL"/>
              <w:rPr>
                <w:ins w:id="6726" w:author="R4-1809495" w:date="2018-07-11T16:45:00Z"/>
              </w:rPr>
            </w:pPr>
            <w:ins w:id="6727" w:author="R4-1809495" w:date="2018-07-11T16:45:00Z">
              <w:r w:rsidRPr="00B04564">
                <w:rPr>
                  <w:rFonts w:cs="Arial"/>
                </w:rPr>
                <w:t xml:space="preserve">This requirement does not apply to BS operating in band n2, </w:t>
              </w:r>
              <w:r w:rsidRPr="00B04564">
                <w:rPr>
                  <w:rFonts w:cs="v5.0.0"/>
                </w:rPr>
                <w:t xml:space="preserve">since it is already covered by the requirement in subclause </w:t>
              </w:r>
              <w:r>
                <w:rPr>
                  <w:rFonts w:cs="v5.0.0"/>
                </w:rPr>
                <w:t>6.7.5.4.3</w:t>
              </w:r>
              <w:r w:rsidRPr="00B04564">
                <w:rPr>
                  <w:rFonts w:cs="v5.0.0"/>
                </w:rPr>
                <w:t>.</w:t>
              </w:r>
            </w:ins>
          </w:p>
        </w:tc>
      </w:tr>
      <w:tr w:rsidR="00B47796" w:rsidRPr="00B04564" w14:paraId="10B5100D" w14:textId="77777777" w:rsidTr="00B47796">
        <w:trPr>
          <w:cantSplit/>
          <w:trHeight w:val="113"/>
          <w:jc w:val="center"/>
          <w:ins w:id="6728" w:author="R4-1809495" w:date="2018-07-11T16:45:00Z"/>
        </w:trPr>
        <w:tc>
          <w:tcPr>
            <w:tcW w:w="1302" w:type="dxa"/>
            <w:vMerge w:val="restart"/>
            <w:tcBorders>
              <w:left w:val="single" w:sz="2" w:space="0" w:color="auto"/>
              <w:right w:val="single" w:sz="2" w:space="0" w:color="auto"/>
            </w:tcBorders>
          </w:tcPr>
          <w:p w14:paraId="55188571" w14:textId="77777777" w:rsidR="00B47796" w:rsidRPr="00B04564" w:rsidRDefault="00B47796" w:rsidP="00B47796">
            <w:pPr>
              <w:pStyle w:val="TAC"/>
              <w:rPr>
                <w:ins w:id="6729" w:author="R4-1809495" w:date="2018-07-11T16:45:00Z"/>
                <w:rFonts w:cs="Arial"/>
              </w:rPr>
            </w:pPr>
            <w:ins w:id="6730" w:author="R4-1809495" w:date="2018-07-11T16:45:00Z">
              <w:r w:rsidRPr="00B04564">
                <w:rPr>
                  <w:rFonts w:cs="Arial"/>
                </w:rPr>
                <w:t xml:space="preserve">UTRA FDD Band III or </w:t>
              </w:r>
            </w:ins>
          </w:p>
          <w:p w14:paraId="28C41A1E" w14:textId="77777777" w:rsidR="00B47796" w:rsidRPr="00B04564" w:rsidRDefault="00B47796" w:rsidP="00B47796">
            <w:pPr>
              <w:pStyle w:val="TAC"/>
              <w:rPr>
                <w:ins w:id="6731" w:author="R4-1809495" w:date="2018-07-11T16:45:00Z"/>
                <w:rFonts w:cs="Arial"/>
              </w:rPr>
            </w:pPr>
            <w:ins w:id="6732" w:author="R4-1809495" w:date="2018-07-11T16:45:00Z">
              <w:r w:rsidRPr="00B04564">
                <w:rPr>
                  <w:rFonts w:cs="Arial"/>
                </w:rPr>
                <w:t>E-UTRA Band 3 or NR Band n3</w:t>
              </w:r>
            </w:ins>
          </w:p>
        </w:tc>
        <w:tc>
          <w:tcPr>
            <w:tcW w:w="1701" w:type="dxa"/>
            <w:tcBorders>
              <w:top w:val="single" w:sz="2" w:space="0" w:color="auto"/>
              <w:left w:val="single" w:sz="2" w:space="0" w:color="auto"/>
              <w:bottom w:val="single" w:sz="2" w:space="0" w:color="auto"/>
              <w:right w:val="single" w:sz="2" w:space="0" w:color="auto"/>
            </w:tcBorders>
          </w:tcPr>
          <w:p w14:paraId="062AB11E" w14:textId="77777777" w:rsidR="00B47796" w:rsidRPr="00B04564" w:rsidRDefault="00B47796" w:rsidP="00B47796">
            <w:pPr>
              <w:pStyle w:val="TAC"/>
              <w:rPr>
                <w:ins w:id="6733" w:author="R4-1809495" w:date="2018-07-11T16:45:00Z"/>
                <w:rFonts w:cs="Arial"/>
                <w:lang w:eastAsia="zh-CN"/>
              </w:rPr>
            </w:pPr>
            <w:ins w:id="6734" w:author="R4-1809495" w:date="2018-07-11T16:45:00Z">
              <w:r w:rsidRPr="00B04564">
                <w:rPr>
                  <w:rFonts w:cs="Arial"/>
                </w:rPr>
                <w:t>1805 – 1880 MHz</w:t>
              </w:r>
            </w:ins>
          </w:p>
          <w:p w14:paraId="2ED97290" w14:textId="77777777" w:rsidR="00B47796" w:rsidRPr="00B04564" w:rsidRDefault="00B47796" w:rsidP="00B47796">
            <w:pPr>
              <w:pStyle w:val="TAC"/>
              <w:rPr>
                <w:ins w:id="6735" w:author="R4-1809495" w:date="2018-07-11T16:45:00Z"/>
              </w:rPr>
            </w:pPr>
          </w:p>
        </w:tc>
        <w:tc>
          <w:tcPr>
            <w:tcW w:w="851" w:type="dxa"/>
            <w:tcBorders>
              <w:top w:val="single" w:sz="2" w:space="0" w:color="auto"/>
              <w:left w:val="single" w:sz="2" w:space="0" w:color="auto"/>
              <w:bottom w:val="single" w:sz="2" w:space="0" w:color="auto"/>
              <w:right w:val="single" w:sz="2" w:space="0" w:color="auto"/>
            </w:tcBorders>
            <w:vAlign w:val="bottom"/>
          </w:tcPr>
          <w:p w14:paraId="670CCDA9" w14:textId="77777777" w:rsidR="00B47796" w:rsidRDefault="00B47796" w:rsidP="00B47796">
            <w:pPr>
              <w:rPr>
                <w:ins w:id="6736" w:author="R4-1809495" w:date="2018-07-11T16:45:00Z"/>
                <w:rFonts w:ascii="Calibri" w:hAnsi="Calibri"/>
                <w:color w:val="000000"/>
                <w:sz w:val="22"/>
                <w:szCs w:val="22"/>
              </w:rPr>
            </w:pPr>
            <w:ins w:id="6737"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713AB3F1" w14:textId="77777777" w:rsidR="00B47796" w:rsidRPr="00B04564" w:rsidRDefault="00B47796" w:rsidP="00B47796">
            <w:pPr>
              <w:pStyle w:val="TAC"/>
              <w:rPr>
                <w:ins w:id="6738" w:author="R4-1809495" w:date="2018-07-11T16:45:00Z"/>
              </w:rPr>
            </w:pPr>
            <w:ins w:id="6739"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741625CD" w14:textId="77777777" w:rsidR="00B47796" w:rsidRPr="00B04564" w:rsidRDefault="00B47796" w:rsidP="00B47796">
            <w:pPr>
              <w:pStyle w:val="TAL"/>
              <w:rPr>
                <w:ins w:id="6740" w:author="R4-1809495" w:date="2018-07-11T16:45:00Z"/>
              </w:rPr>
            </w:pPr>
            <w:ins w:id="6741" w:author="R4-1809495" w:date="2018-07-11T16:45:00Z">
              <w:r w:rsidRPr="00B04564">
                <w:rPr>
                  <w:rFonts w:cs="Arial"/>
                </w:rPr>
                <w:t>This requirement does not apply to BS operating in band n3.</w:t>
              </w:r>
            </w:ins>
          </w:p>
        </w:tc>
      </w:tr>
      <w:tr w:rsidR="00B47796" w:rsidRPr="00B04564" w14:paraId="5CEF3839" w14:textId="77777777" w:rsidTr="00B47796">
        <w:trPr>
          <w:cantSplit/>
          <w:trHeight w:val="113"/>
          <w:jc w:val="center"/>
          <w:ins w:id="6742" w:author="R4-1809495" w:date="2018-07-11T16:45:00Z"/>
        </w:trPr>
        <w:tc>
          <w:tcPr>
            <w:tcW w:w="1302" w:type="dxa"/>
            <w:vMerge/>
            <w:tcBorders>
              <w:left w:val="single" w:sz="2" w:space="0" w:color="auto"/>
              <w:right w:val="single" w:sz="2" w:space="0" w:color="auto"/>
            </w:tcBorders>
            <w:vAlign w:val="center"/>
          </w:tcPr>
          <w:p w14:paraId="0D358FD4" w14:textId="77777777" w:rsidR="00B47796" w:rsidRPr="00B04564" w:rsidRDefault="00B47796" w:rsidP="00B47796">
            <w:pPr>
              <w:pStyle w:val="TAC"/>
              <w:rPr>
                <w:ins w:id="6743" w:author="R4-1809495" w:date="2018-07-11T16:45:00Z"/>
                <w:rFonts w:cs="Arial"/>
              </w:rPr>
            </w:pPr>
          </w:p>
        </w:tc>
        <w:tc>
          <w:tcPr>
            <w:tcW w:w="1701" w:type="dxa"/>
            <w:tcBorders>
              <w:top w:val="single" w:sz="2" w:space="0" w:color="auto"/>
              <w:left w:val="single" w:sz="2" w:space="0" w:color="auto"/>
              <w:bottom w:val="single" w:sz="2" w:space="0" w:color="auto"/>
              <w:right w:val="single" w:sz="2" w:space="0" w:color="auto"/>
            </w:tcBorders>
          </w:tcPr>
          <w:p w14:paraId="5ADB67F8" w14:textId="77777777" w:rsidR="00B47796" w:rsidRPr="00B04564" w:rsidRDefault="00B47796" w:rsidP="00B47796">
            <w:pPr>
              <w:pStyle w:val="TAC"/>
              <w:rPr>
                <w:ins w:id="6744" w:author="R4-1809495" w:date="2018-07-11T16:45:00Z"/>
              </w:rPr>
            </w:pPr>
            <w:ins w:id="6745" w:author="R4-1809495" w:date="2018-07-11T16:45:00Z">
              <w:r w:rsidRPr="00B04564">
                <w:rPr>
                  <w:rFonts w:cs="Arial"/>
                </w:rPr>
                <w:t>1710 – 1785 MHz</w:t>
              </w:r>
            </w:ins>
          </w:p>
        </w:tc>
        <w:tc>
          <w:tcPr>
            <w:tcW w:w="851" w:type="dxa"/>
            <w:tcBorders>
              <w:top w:val="single" w:sz="2" w:space="0" w:color="auto"/>
              <w:left w:val="single" w:sz="2" w:space="0" w:color="auto"/>
              <w:bottom w:val="single" w:sz="2" w:space="0" w:color="auto"/>
              <w:right w:val="single" w:sz="2" w:space="0" w:color="auto"/>
            </w:tcBorders>
            <w:vAlign w:val="bottom"/>
          </w:tcPr>
          <w:p w14:paraId="2E307886" w14:textId="77777777" w:rsidR="00B47796" w:rsidRDefault="00B47796" w:rsidP="00B47796">
            <w:pPr>
              <w:rPr>
                <w:ins w:id="6746" w:author="R4-1809495" w:date="2018-07-11T16:45:00Z"/>
                <w:rFonts w:ascii="Calibri" w:hAnsi="Calibri"/>
                <w:color w:val="000000"/>
                <w:sz w:val="22"/>
                <w:szCs w:val="22"/>
              </w:rPr>
            </w:pPr>
            <w:ins w:id="6747" w:author="R4-1809495" w:date="2018-07-11T16:45:00Z">
              <w:r>
                <w:rPr>
                  <w:rFonts w:ascii="Calibri" w:hAnsi="Calibri"/>
                  <w:color w:val="000000"/>
                  <w:sz w:val="22"/>
                  <w:szCs w:val="22"/>
                </w:rPr>
                <w:t xml:space="preserve">-40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148C87F2" w14:textId="77777777" w:rsidR="00B47796" w:rsidRPr="00B04564" w:rsidRDefault="00B47796" w:rsidP="00B47796">
            <w:pPr>
              <w:pStyle w:val="TAC"/>
              <w:rPr>
                <w:ins w:id="6748" w:author="R4-1809495" w:date="2018-07-11T16:45:00Z"/>
              </w:rPr>
            </w:pPr>
            <w:ins w:id="6749"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6E480B87" w14:textId="77777777" w:rsidR="00B47796" w:rsidRPr="00B04564" w:rsidRDefault="00B47796" w:rsidP="00B47796">
            <w:pPr>
              <w:pStyle w:val="TAL"/>
              <w:rPr>
                <w:ins w:id="6750" w:author="R4-1809495" w:date="2018-07-11T16:45:00Z"/>
              </w:rPr>
            </w:pPr>
            <w:ins w:id="6751" w:author="R4-1809495" w:date="2018-07-11T16:45:00Z">
              <w:r w:rsidRPr="00B04564">
                <w:rPr>
                  <w:rFonts w:cs="Arial"/>
                </w:rPr>
                <w:t xml:space="preserve">This requirement does not apply to BS operating in band n3, </w:t>
              </w:r>
              <w:r w:rsidRPr="00B04564">
                <w:rPr>
                  <w:rFonts w:cs="v5.0.0"/>
                </w:rPr>
                <w:t xml:space="preserve">since it is already covered by the requirement in subclause </w:t>
              </w:r>
              <w:r>
                <w:rPr>
                  <w:rFonts w:cs="v5.0.0"/>
                </w:rPr>
                <w:t>6.7.5.4.3</w:t>
              </w:r>
              <w:r w:rsidRPr="00B04564">
                <w:rPr>
                  <w:rFonts w:cs="v5.0.0"/>
                </w:rPr>
                <w:t xml:space="preserve">. </w:t>
              </w:r>
            </w:ins>
          </w:p>
        </w:tc>
      </w:tr>
      <w:tr w:rsidR="00B47796" w:rsidRPr="00B04564" w14:paraId="1BAE78DB" w14:textId="77777777" w:rsidTr="00B47796">
        <w:trPr>
          <w:cantSplit/>
          <w:trHeight w:val="113"/>
          <w:jc w:val="center"/>
          <w:ins w:id="6752" w:author="R4-1809495" w:date="2018-07-11T16:45:00Z"/>
        </w:trPr>
        <w:tc>
          <w:tcPr>
            <w:tcW w:w="1302" w:type="dxa"/>
            <w:vMerge w:val="restart"/>
            <w:tcBorders>
              <w:left w:val="single" w:sz="2" w:space="0" w:color="auto"/>
              <w:right w:val="single" w:sz="2" w:space="0" w:color="auto"/>
            </w:tcBorders>
          </w:tcPr>
          <w:p w14:paraId="604CB80C" w14:textId="77777777" w:rsidR="00B47796" w:rsidRPr="00B04564" w:rsidRDefault="00B47796" w:rsidP="00B47796">
            <w:pPr>
              <w:pStyle w:val="TAC"/>
              <w:rPr>
                <w:ins w:id="6753" w:author="R4-1809495" w:date="2018-07-11T16:45:00Z"/>
                <w:rFonts w:cs="Arial"/>
                <w:lang w:val="sv-SE"/>
              </w:rPr>
            </w:pPr>
            <w:ins w:id="6754" w:author="R4-1809495" w:date="2018-07-11T16:45:00Z">
              <w:r w:rsidRPr="00B04564">
                <w:rPr>
                  <w:rFonts w:cs="Arial"/>
                  <w:lang w:val="sv-SE"/>
                </w:rPr>
                <w:t xml:space="preserve">UTRA FDD Band IV or </w:t>
              </w:r>
            </w:ins>
          </w:p>
          <w:p w14:paraId="7A3DA04A" w14:textId="77777777" w:rsidR="00B47796" w:rsidRPr="00B04564" w:rsidRDefault="00B47796" w:rsidP="00B47796">
            <w:pPr>
              <w:pStyle w:val="TAC"/>
              <w:rPr>
                <w:ins w:id="6755" w:author="R4-1809495" w:date="2018-07-11T16:45:00Z"/>
                <w:rFonts w:cs="Arial"/>
                <w:lang w:val="sv-SE"/>
              </w:rPr>
            </w:pPr>
            <w:ins w:id="6756" w:author="R4-1809495" w:date="2018-07-11T16:45:00Z">
              <w:r w:rsidRPr="00B04564">
                <w:rPr>
                  <w:rFonts w:cs="Arial"/>
                  <w:lang w:val="sv-SE"/>
                </w:rPr>
                <w:t>E-UTRA Band 4</w:t>
              </w:r>
            </w:ins>
          </w:p>
        </w:tc>
        <w:tc>
          <w:tcPr>
            <w:tcW w:w="1701" w:type="dxa"/>
            <w:tcBorders>
              <w:top w:val="single" w:sz="2" w:space="0" w:color="auto"/>
              <w:left w:val="single" w:sz="2" w:space="0" w:color="auto"/>
              <w:bottom w:val="single" w:sz="2" w:space="0" w:color="auto"/>
              <w:right w:val="single" w:sz="2" w:space="0" w:color="auto"/>
            </w:tcBorders>
          </w:tcPr>
          <w:p w14:paraId="293B215C" w14:textId="77777777" w:rsidR="00B47796" w:rsidRPr="00B04564" w:rsidRDefault="00B47796" w:rsidP="00B47796">
            <w:pPr>
              <w:pStyle w:val="TAC"/>
              <w:rPr>
                <w:ins w:id="6757" w:author="R4-1809495" w:date="2018-07-11T16:45:00Z"/>
              </w:rPr>
            </w:pPr>
            <w:ins w:id="6758" w:author="R4-1809495" w:date="2018-07-11T16:45:00Z">
              <w:r w:rsidRPr="00B04564">
                <w:rPr>
                  <w:rFonts w:cs="Arial"/>
                </w:rPr>
                <w:t>2110 – 2155 MHz</w:t>
              </w:r>
            </w:ins>
          </w:p>
        </w:tc>
        <w:tc>
          <w:tcPr>
            <w:tcW w:w="851" w:type="dxa"/>
            <w:tcBorders>
              <w:top w:val="single" w:sz="2" w:space="0" w:color="auto"/>
              <w:left w:val="single" w:sz="2" w:space="0" w:color="auto"/>
              <w:bottom w:val="single" w:sz="2" w:space="0" w:color="auto"/>
              <w:right w:val="single" w:sz="2" w:space="0" w:color="auto"/>
            </w:tcBorders>
            <w:vAlign w:val="bottom"/>
          </w:tcPr>
          <w:p w14:paraId="5C7B7E3E" w14:textId="77777777" w:rsidR="00B47796" w:rsidRDefault="00B47796" w:rsidP="00B47796">
            <w:pPr>
              <w:rPr>
                <w:ins w:id="6759" w:author="R4-1809495" w:date="2018-07-11T16:45:00Z"/>
                <w:rFonts w:ascii="Calibri" w:hAnsi="Calibri"/>
                <w:color w:val="000000"/>
                <w:sz w:val="22"/>
                <w:szCs w:val="22"/>
              </w:rPr>
            </w:pPr>
            <w:ins w:id="6760"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08A6F6BB" w14:textId="77777777" w:rsidR="00B47796" w:rsidRPr="00B04564" w:rsidRDefault="00B47796" w:rsidP="00B47796">
            <w:pPr>
              <w:pStyle w:val="TAC"/>
              <w:rPr>
                <w:ins w:id="6761" w:author="R4-1809495" w:date="2018-07-11T16:45:00Z"/>
              </w:rPr>
            </w:pPr>
            <w:ins w:id="6762"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08540E1F" w14:textId="77777777" w:rsidR="00B47796" w:rsidRPr="00B04564" w:rsidRDefault="00B47796" w:rsidP="00B47796">
            <w:pPr>
              <w:pStyle w:val="TAL"/>
              <w:rPr>
                <w:ins w:id="6763" w:author="R4-1809495" w:date="2018-07-11T16:45:00Z"/>
              </w:rPr>
            </w:pPr>
            <w:ins w:id="6764" w:author="R4-1809495" w:date="2018-07-11T16:45:00Z">
              <w:r w:rsidRPr="00B04564">
                <w:rPr>
                  <w:rFonts w:cs="Arial"/>
                </w:rPr>
                <w:t>This requirement does not apply to BS operating in band n66</w:t>
              </w:r>
            </w:ins>
          </w:p>
        </w:tc>
      </w:tr>
      <w:tr w:rsidR="00B47796" w:rsidRPr="00B04564" w14:paraId="25F7BD8E" w14:textId="77777777" w:rsidTr="00B47796">
        <w:trPr>
          <w:cantSplit/>
          <w:trHeight w:val="113"/>
          <w:jc w:val="center"/>
          <w:ins w:id="6765" w:author="R4-1809495" w:date="2018-07-11T16:45:00Z"/>
        </w:trPr>
        <w:tc>
          <w:tcPr>
            <w:tcW w:w="1302" w:type="dxa"/>
            <w:vMerge/>
            <w:tcBorders>
              <w:left w:val="single" w:sz="2" w:space="0" w:color="auto"/>
              <w:bottom w:val="single" w:sz="2" w:space="0" w:color="auto"/>
              <w:right w:val="single" w:sz="2" w:space="0" w:color="auto"/>
            </w:tcBorders>
            <w:vAlign w:val="center"/>
          </w:tcPr>
          <w:p w14:paraId="0F5F28E0" w14:textId="77777777" w:rsidR="00B47796" w:rsidRPr="00B04564" w:rsidRDefault="00B47796" w:rsidP="00B47796">
            <w:pPr>
              <w:pStyle w:val="TAC"/>
              <w:rPr>
                <w:ins w:id="6766" w:author="R4-1809495" w:date="2018-07-11T16:45:00Z"/>
                <w:rFonts w:cs="Arial"/>
              </w:rPr>
            </w:pPr>
          </w:p>
        </w:tc>
        <w:tc>
          <w:tcPr>
            <w:tcW w:w="1701" w:type="dxa"/>
            <w:tcBorders>
              <w:top w:val="single" w:sz="2" w:space="0" w:color="auto"/>
              <w:left w:val="single" w:sz="2" w:space="0" w:color="auto"/>
              <w:bottom w:val="single" w:sz="2" w:space="0" w:color="auto"/>
              <w:right w:val="single" w:sz="2" w:space="0" w:color="auto"/>
            </w:tcBorders>
          </w:tcPr>
          <w:p w14:paraId="50AFDF82" w14:textId="77777777" w:rsidR="00B47796" w:rsidRPr="00B04564" w:rsidRDefault="00B47796" w:rsidP="00B47796">
            <w:pPr>
              <w:pStyle w:val="TAC"/>
              <w:rPr>
                <w:ins w:id="6767" w:author="R4-1809495" w:date="2018-07-11T16:45:00Z"/>
              </w:rPr>
            </w:pPr>
            <w:ins w:id="6768" w:author="R4-1809495" w:date="2018-07-11T16:45:00Z">
              <w:r w:rsidRPr="00B04564">
                <w:rPr>
                  <w:rFonts w:cs="Arial"/>
                </w:rPr>
                <w:t>1710 – 1755 MHz</w:t>
              </w:r>
            </w:ins>
          </w:p>
        </w:tc>
        <w:tc>
          <w:tcPr>
            <w:tcW w:w="851" w:type="dxa"/>
            <w:tcBorders>
              <w:top w:val="single" w:sz="2" w:space="0" w:color="auto"/>
              <w:left w:val="single" w:sz="2" w:space="0" w:color="auto"/>
              <w:bottom w:val="single" w:sz="2" w:space="0" w:color="auto"/>
              <w:right w:val="single" w:sz="2" w:space="0" w:color="auto"/>
            </w:tcBorders>
            <w:vAlign w:val="bottom"/>
          </w:tcPr>
          <w:p w14:paraId="061E58AB" w14:textId="77777777" w:rsidR="00B47796" w:rsidRDefault="00B47796" w:rsidP="00B47796">
            <w:pPr>
              <w:rPr>
                <w:ins w:id="6769" w:author="R4-1809495" w:date="2018-07-11T16:45:00Z"/>
                <w:rFonts w:ascii="Calibri" w:hAnsi="Calibri"/>
                <w:color w:val="000000"/>
                <w:sz w:val="22"/>
                <w:szCs w:val="22"/>
              </w:rPr>
            </w:pPr>
            <w:ins w:id="6770" w:author="R4-1809495" w:date="2018-07-11T16:45:00Z">
              <w:r>
                <w:rPr>
                  <w:rFonts w:ascii="Calibri" w:hAnsi="Calibri"/>
                  <w:color w:val="000000"/>
                  <w:sz w:val="22"/>
                  <w:szCs w:val="22"/>
                </w:rPr>
                <w:t xml:space="preserve">-40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553C54D0" w14:textId="77777777" w:rsidR="00B47796" w:rsidRPr="00B04564" w:rsidRDefault="00B47796" w:rsidP="00B47796">
            <w:pPr>
              <w:pStyle w:val="TAC"/>
              <w:rPr>
                <w:ins w:id="6771" w:author="R4-1809495" w:date="2018-07-11T16:45:00Z"/>
              </w:rPr>
            </w:pPr>
            <w:ins w:id="6772"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068E8E5A" w14:textId="77777777" w:rsidR="00B47796" w:rsidRPr="00B04564" w:rsidRDefault="00B47796" w:rsidP="00B47796">
            <w:pPr>
              <w:pStyle w:val="TAL"/>
              <w:rPr>
                <w:ins w:id="6773" w:author="R4-1809495" w:date="2018-07-11T16:45:00Z"/>
              </w:rPr>
            </w:pPr>
            <w:ins w:id="6774" w:author="R4-1809495" w:date="2018-07-11T16:45:00Z">
              <w:r w:rsidRPr="00B04564">
                <w:rPr>
                  <w:rFonts w:cs="Arial"/>
                </w:rPr>
                <w:t xml:space="preserve">This requirement does not apply to BS operating in band n66, </w:t>
              </w:r>
              <w:r w:rsidRPr="00B04564">
                <w:rPr>
                  <w:rFonts w:cs="v5.0.0"/>
                </w:rPr>
                <w:t xml:space="preserve">since it is already covered by the requirement in subclause </w:t>
              </w:r>
              <w:r>
                <w:rPr>
                  <w:rFonts w:cs="v5.0.0"/>
                </w:rPr>
                <w:t>6.7.5.4.3</w:t>
              </w:r>
              <w:r w:rsidRPr="00B04564">
                <w:rPr>
                  <w:rFonts w:cs="v5.0.0"/>
                </w:rPr>
                <w:t>.</w:t>
              </w:r>
            </w:ins>
          </w:p>
        </w:tc>
      </w:tr>
      <w:tr w:rsidR="00B47796" w:rsidRPr="00B04564" w14:paraId="576054DB" w14:textId="77777777" w:rsidTr="00B47796">
        <w:trPr>
          <w:cantSplit/>
          <w:trHeight w:val="113"/>
          <w:jc w:val="center"/>
          <w:ins w:id="6775" w:author="R4-1809495" w:date="2018-07-11T16:45:00Z"/>
        </w:trPr>
        <w:tc>
          <w:tcPr>
            <w:tcW w:w="1302" w:type="dxa"/>
            <w:vMerge w:val="restart"/>
            <w:tcBorders>
              <w:top w:val="single" w:sz="2" w:space="0" w:color="auto"/>
              <w:left w:val="single" w:sz="2" w:space="0" w:color="auto"/>
              <w:right w:val="single" w:sz="2" w:space="0" w:color="auto"/>
            </w:tcBorders>
          </w:tcPr>
          <w:p w14:paraId="2C2FC688" w14:textId="77777777" w:rsidR="00B47796" w:rsidRPr="00B04564" w:rsidRDefault="00B47796" w:rsidP="00B47796">
            <w:pPr>
              <w:pStyle w:val="TAC"/>
              <w:rPr>
                <w:ins w:id="6776" w:author="R4-1809495" w:date="2018-07-11T16:45:00Z"/>
                <w:rFonts w:cs="Arial"/>
              </w:rPr>
            </w:pPr>
            <w:ins w:id="6777" w:author="R4-1809495" w:date="2018-07-11T16:45:00Z">
              <w:r w:rsidRPr="00B04564">
                <w:rPr>
                  <w:rFonts w:cs="Arial"/>
                </w:rPr>
                <w:t xml:space="preserve">UTRA FDD Band V or </w:t>
              </w:r>
            </w:ins>
          </w:p>
          <w:p w14:paraId="3FE00FFF" w14:textId="77777777" w:rsidR="00B47796" w:rsidRPr="00B04564" w:rsidRDefault="00B47796" w:rsidP="00B47796">
            <w:pPr>
              <w:pStyle w:val="TAC"/>
              <w:rPr>
                <w:ins w:id="6778" w:author="R4-1809495" w:date="2018-07-11T16:45:00Z"/>
                <w:rFonts w:cs="Arial"/>
              </w:rPr>
            </w:pPr>
            <w:ins w:id="6779" w:author="R4-1809495" w:date="2018-07-11T16:45:00Z">
              <w:r w:rsidRPr="00B04564">
                <w:rPr>
                  <w:rFonts w:cs="Arial"/>
                </w:rPr>
                <w:t>E-UTRA Band 5 or NR Band n5</w:t>
              </w:r>
            </w:ins>
          </w:p>
        </w:tc>
        <w:tc>
          <w:tcPr>
            <w:tcW w:w="1701" w:type="dxa"/>
            <w:tcBorders>
              <w:top w:val="single" w:sz="2" w:space="0" w:color="auto"/>
              <w:left w:val="single" w:sz="2" w:space="0" w:color="auto"/>
              <w:bottom w:val="single" w:sz="2" w:space="0" w:color="auto"/>
              <w:right w:val="single" w:sz="2" w:space="0" w:color="auto"/>
            </w:tcBorders>
          </w:tcPr>
          <w:p w14:paraId="11D27325" w14:textId="77777777" w:rsidR="00B47796" w:rsidRPr="00B04564" w:rsidRDefault="00B47796" w:rsidP="00B47796">
            <w:pPr>
              <w:pStyle w:val="TAC"/>
              <w:rPr>
                <w:ins w:id="6780" w:author="R4-1809495" w:date="2018-07-11T16:45:00Z"/>
              </w:rPr>
            </w:pPr>
            <w:ins w:id="6781" w:author="R4-1809495" w:date="2018-07-11T16:45:00Z">
              <w:r w:rsidRPr="00B04564">
                <w:rPr>
                  <w:rFonts w:cs="Arial"/>
                </w:rPr>
                <w:t>869 – 894 MHz</w:t>
              </w:r>
            </w:ins>
          </w:p>
        </w:tc>
        <w:tc>
          <w:tcPr>
            <w:tcW w:w="851" w:type="dxa"/>
            <w:tcBorders>
              <w:top w:val="single" w:sz="2" w:space="0" w:color="auto"/>
              <w:left w:val="single" w:sz="2" w:space="0" w:color="auto"/>
              <w:bottom w:val="single" w:sz="2" w:space="0" w:color="auto"/>
              <w:right w:val="single" w:sz="2" w:space="0" w:color="auto"/>
            </w:tcBorders>
            <w:vAlign w:val="bottom"/>
          </w:tcPr>
          <w:p w14:paraId="51980D2F" w14:textId="77777777" w:rsidR="00B47796" w:rsidRDefault="00B47796" w:rsidP="00B47796">
            <w:pPr>
              <w:rPr>
                <w:ins w:id="6782" w:author="R4-1809495" w:date="2018-07-11T16:45:00Z"/>
                <w:rFonts w:ascii="Calibri" w:hAnsi="Calibri"/>
                <w:color w:val="000000"/>
                <w:sz w:val="22"/>
                <w:szCs w:val="22"/>
              </w:rPr>
            </w:pPr>
            <w:ins w:id="6783"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513EAD7F" w14:textId="77777777" w:rsidR="00B47796" w:rsidRPr="00B04564" w:rsidRDefault="00B47796" w:rsidP="00B47796">
            <w:pPr>
              <w:pStyle w:val="TAC"/>
              <w:rPr>
                <w:ins w:id="6784" w:author="R4-1809495" w:date="2018-07-11T16:45:00Z"/>
              </w:rPr>
            </w:pPr>
            <w:ins w:id="6785"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6C92D0C7" w14:textId="77777777" w:rsidR="00B47796" w:rsidRPr="00B04564" w:rsidRDefault="00B47796" w:rsidP="00B47796">
            <w:pPr>
              <w:pStyle w:val="TAL"/>
              <w:rPr>
                <w:ins w:id="6786" w:author="R4-1809495" w:date="2018-07-11T16:45:00Z"/>
              </w:rPr>
            </w:pPr>
            <w:ins w:id="6787" w:author="R4-1809495" w:date="2018-07-11T16:45:00Z">
              <w:r w:rsidRPr="00B04564">
                <w:rPr>
                  <w:rFonts w:cs="Arial"/>
                </w:rPr>
                <w:t xml:space="preserve">This requirement does not apply to BS operating in band n5. </w:t>
              </w:r>
            </w:ins>
          </w:p>
        </w:tc>
      </w:tr>
      <w:tr w:rsidR="00B47796" w:rsidRPr="00B04564" w14:paraId="2BE47D72" w14:textId="77777777" w:rsidTr="00B47796">
        <w:trPr>
          <w:cantSplit/>
          <w:trHeight w:val="113"/>
          <w:jc w:val="center"/>
          <w:ins w:id="6788" w:author="R4-1809495" w:date="2018-07-11T16:45:00Z"/>
        </w:trPr>
        <w:tc>
          <w:tcPr>
            <w:tcW w:w="1302" w:type="dxa"/>
            <w:vMerge/>
            <w:tcBorders>
              <w:left w:val="single" w:sz="2" w:space="0" w:color="auto"/>
              <w:bottom w:val="single" w:sz="2" w:space="0" w:color="auto"/>
              <w:right w:val="single" w:sz="2" w:space="0" w:color="auto"/>
            </w:tcBorders>
            <w:vAlign w:val="center"/>
          </w:tcPr>
          <w:p w14:paraId="25A44B6C" w14:textId="77777777" w:rsidR="00B47796" w:rsidRPr="00B04564" w:rsidRDefault="00B47796" w:rsidP="00B47796">
            <w:pPr>
              <w:pStyle w:val="TAC"/>
              <w:rPr>
                <w:ins w:id="6789" w:author="R4-1809495" w:date="2018-07-11T16:45:00Z"/>
                <w:rFonts w:cs="Arial"/>
              </w:rPr>
            </w:pPr>
          </w:p>
        </w:tc>
        <w:tc>
          <w:tcPr>
            <w:tcW w:w="1701" w:type="dxa"/>
            <w:tcBorders>
              <w:top w:val="single" w:sz="2" w:space="0" w:color="auto"/>
              <w:left w:val="single" w:sz="2" w:space="0" w:color="auto"/>
              <w:bottom w:val="single" w:sz="2" w:space="0" w:color="auto"/>
              <w:right w:val="single" w:sz="2" w:space="0" w:color="auto"/>
            </w:tcBorders>
          </w:tcPr>
          <w:p w14:paraId="2AEE3D5C" w14:textId="77777777" w:rsidR="00B47796" w:rsidRPr="00B04564" w:rsidRDefault="00B47796" w:rsidP="00B47796">
            <w:pPr>
              <w:pStyle w:val="TAC"/>
              <w:rPr>
                <w:ins w:id="6790" w:author="R4-1809495" w:date="2018-07-11T16:45:00Z"/>
              </w:rPr>
            </w:pPr>
            <w:ins w:id="6791" w:author="R4-1809495" w:date="2018-07-11T16:45:00Z">
              <w:r w:rsidRPr="00B04564">
                <w:rPr>
                  <w:rFonts w:cs="Arial"/>
                </w:rPr>
                <w:t>824 – 849 MHz</w:t>
              </w:r>
            </w:ins>
          </w:p>
        </w:tc>
        <w:tc>
          <w:tcPr>
            <w:tcW w:w="851" w:type="dxa"/>
            <w:tcBorders>
              <w:top w:val="single" w:sz="2" w:space="0" w:color="auto"/>
              <w:left w:val="single" w:sz="2" w:space="0" w:color="auto"/>
              <w:bottom w:val="single" w:sz="2" w:space="0" w:color="auto"/>
              <w:right w:val="single" w:sz="2" w:space="0" w:color="auto"/>
            </w:tcBorders>
            <w:vAlign w:val="bottom"/>
          </w:tcPr>
          <w:p w14:paraId="10B4C512" w14:textId="77777777" w:rsidR="00B47796" w:rsidRDefault="00B47796" w:rsidP="00B47796">
            <w:pPr>
              <w:rPr>
                <w:ins w:id="6792" w:author="R4-1809495" w:date="2018-07-11T16:45:00Z"/>
                <w:rFonts w:ascii="Calibri" w:hAnsi="Calibri"/>
                <w:color w:val="000000"/>
                <w:sz w:val="22"/>
                <w:szCs w:val="22"/>
              </w:rPr>
            </w:pPr>
            <w:ins w:id="6793" w:author="R4-1809495" w:date="2018-07-11T16:45:00Z">
              <w:r>
                <w:rPr>
                  <w:rFonts w:ascii="Calibri" w:hAnsi="Calibri"/>
                  <w:color w:val="000000"/>
                  <w:sz w:val="22"/>
                  <w:szCs w:val="22"/>
                </w:rPr>
                <w:t xml:space="preserve">-40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01F9046E" w14:textId="77777777" w:rsidR="00B47796" w:rsidRPr="00B04564" w:rsidRDefault="00B47796" w:rsidP="00B47796">
            <w:pPr>
              <w:pStyle w:val="TAC"/>
              <w:rPr>
                <w:ins w:id="6794" w:author="R4-1809495" w:date="2018-07-11T16:45:00Z"/>
              </w:rPr>
            </w:pPr>
            <w:ins w:id="6795"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492BAEFA" w14:textId="77777777" w:rsidR="00B47796" w:rsidRPr="00B04564" w:rsidRDefault="00B47796" w:rsidP="00B47796">
            <w:pPr>
              <w:pStyle w:val="TAL"/>
              <w:rPr>
                <w:ins w:id="6796" w:author="R4-1809495" w:date="2018-07-11T16:45:00Z"/>
              </w:rPr>
            </w:pPr>
            <w:ins w:id="6797" w:author="R4-1809495" w:date="2018-07-11T16:45:00Z">
              <w:r w:rsidRPr="00B04564">
                <w:rPr>
                  <w:rFonts w:cs="Arial"/>
                </w:rPr>
                <w:t xml:space="preserve">This requirement does not apply to BS operating in band n5, </w:t>
              </w:r>
              <w:r w:rsidRPr="00B04564">
                <w:rPr>
                  <w:rFonts w:cs="v5.0.0"/>
                </w:rPr>
                <w:t xml:space="preserve">since it is already covered by the requirement in subclause </w:t>
              </w:r>
              <w:r>
                <w:rPr>
                  <w:rFonts w:cs="v5.0.0"/>
                </w:rPr>
                <w:t>6.7.5.4.3</w:t>
              </w:r>
              <w:r w:rsidRPr="00B04564">
                <w:rPr>
                  <w:rFonts w:cs="v5.0.0"/>
                </w:rPr>
                <w:t>.</w:t>
              </w:r>
            </w:ins>
          </w:p>
        </w:tc>
      </w:tr>
      <w:tr w:rsidR="00B47796" w:rsidRPr="00B04564" w14:paraId="6EB89183" w14:textId="77777777" w:rsidTr="00B47796">
        <w:trPr>
          <w:cantSplit/>
          <w:trHeight w:val="113"/>
          <w:jc w:val="center"/>
          <w:ins w:id="6798" w:author="R4-1809495" w:date="2018-07-11T16:45:00Z"/>
        </w:trPr>
        <w:tc>
          <w:tcPr>
            <w:tcW w:w="1302" w:type="dxa"/>
            <w:vMerge w:val="restart"/>
            <w:tcBorders>
              <w:top w:val="single" w:sz="2" w:space="0" w:color="auto"/>
              <w:left w:val="single" w:sz="2" w:space="0" w:color="auto"/>
              <w:right w:val="single" w:sz="2" w:space="0" w:color="auto"/>
            </w:tcBorders>
          </w:tcPr>
          <w:p w14:paraId="77AD59F9" w14:textId="77777777" w:rsidR="00B47796" w:rsidRPr="00B04564" w:rsidRDefault="00B47796" w:rsidP="00B47796">
            <w:pPr>
              <w:pStyle w:val="TAC"/>
              <w:rPr>
                <w:ins w:id="6799" w:author="R4-1809495" w:date="2018-07-11T16:45:00Z"/>
                <w:rFonts w:cs="Arial"/>
                <w:lang w:val="sv-SE"/>
              </w:rPr>
            </w:pPr>
            <w:ins w:id="6800" w:author="R4-1809495" w:date="2018-07-11T16:45:00Z">
              <w:r w:rsidRPr="00B04564">
                <w:rPr>
                  <w:rFonts w:cs="Arial"/>
                  <w:lang w:val="sv-SE"/>
                </w:rPr>
                <w:lastRenderedPageBreak/>
                <w:t xml:space="preserve">UTRA FDD Band VI, XIX or </w:t>
              </w:r>
            </w:ins>
          </w:p>
          <w:p w14:paraId="5061A44F" w14:textId="77777777" w:rsidR="00B47796" w:rsidRPr="00B04564" w:rsidRDefault="00B47796" w:rsidP="00B47796">
            <w:pPr>
              <w:pStyle w:val="TAC"/>
              <w:rPr>
                <w:ins w:id="6801" w:author="R4-1809495" w:date="2018-07-11T16:45:00Z"/>
                <w:rFonts w:cs="Arial"/>
              </w:rPr>
            </w:pPr>
            <w:ins w:id="6802" w:author="R4-1809495" w:date="2018-07-11T16:45:00Z">
              <w:r w:rsidRPr="00B04564">
                <w:rPr>
                  <w:rFonts w:cs="Arial"/>
                </w:rPr>
                <w:t>E-UTRA Band 6, 18, 19</w:t>
              </w:r>
            </w:ins>
          </w:p>
        </w:tc>
        <w:tc>
          <w:tcPr>
            <w:tcW w:w="1701" w:type="dxa"/>
            <w:tcBorders>
              <w:top w:val="single" w:sz="2" w:space="0" w:color="auto"/>
              <w:left w:val="single" w:sz="2" w:space="0" w:color="auto"/>
              <w:bottom w:val="single" w:sz="2" w:space="0" w:color="auto"/>
              <w:right w:val="single" w:sz="2" w:space="0" w:color="auto"/>
            </w:tcBorders>
          </w:tcPr>
          <w:p w14:paraId="4CE95878" w14:textId="77777777" w:rsidR="00B47796" w:rsidRPr="00B04564" w:rsidRDefault="00B47796" w:rsidP="00B47796">
            <w:pPr>
              <w:pStyle w:val="TAC"/>
              <w:rPr>
                <w:ins w:id="6803" w:author="R4-1809495" w:date="2018-07-11T16:45:00Z"/>
              </w:rPr>
            </w:pPr>
            <w:ins w:id="6804" w:author="R4-1809495" w:date="2018-07-11T16:45:00Z">
              <w:r w:rsidRPr="00B04564">
                <w:rPr>
                  <w:rFonts w:cs="Arial"/>
                </w:rPr>
                <w:t xml:space="preserve">860 – 890 MHz </w:t>
              </w:r>
            </w:ins>
          </w:p>
        </w:tc>
        <w:tc>
          <w:tcPr>
            <w:tcW w:w="851" w:type="dxa"/>
            <w:tcBorders>
              <w:top w:val="single" w:sz="2" w:space="0" w:color="auto"/>
              <w:left w:val="single" w:sz="2" w:space="0" w:color="auto"/>
              <w:bottom w:val="single" w:sz="2" w:space="0" w:color="auto"/>
              <w:right w:val="single" w:sz="2" w:space="0" w:color="auto"/>
            </w:tcBorders>
            <w:vAlign w:val="bottom"/>
          </w:tcPr>
          <w:p w14:paraId="2EF3D168" w14:textId="77777777" w:rsidR="00B47796" w:rsidRDefault="00B47796" w:rsidP="00B47796">
            <w:pPr>
              <w:rPr>
                <w:ins w:id="6805" w:author="R4-1809495" w:date="2018-07-11T16:45:00Z"/>
                <w:rFonts w:ascii="Calibri" w:hAnsi="Calibri"/>
                <w:color w:val="000000"/>
                <w:sz w:val="22"/>
                <w:szCs w:val="22"/>
              </w:rPr>
            </w:pPr>
            <w:ins w:id="6806"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5AB54624" w14:textId="77777777" w:rsidR="00B47796" w:rsidRPr="00B04564" w:rsidRDefault="00B47796" w:rsidP="00B47796">
            <w:pPr>
              <w:pStyle w:val="TAC"/>
              <w:rPr>
                <w:ins w:id="6807" w:author="R4-1809495" w:date="2018-07-11T16:45:00Z"/>
              </w:rPr>
            </w:pPr>
            <w:ins w:id="6808"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7750B83A" w14:textId="77777777" w:rsidR="00B47796" w:rsidRPr="00B04564" w:rsidRDefault="00B47796" w:rsidP="00B47796">
            <w:pPr>
              <w:pStyle w:val="TAL"/>
              <w:rPr>
                <w:ins w:id="6809" w:author="R4-1809495" w:date="2018-07-11T16:45:00Z"/>
              </w:rPr>
            </w:pPr>
          </w:p>
        </w:tc>
      </w:tr>
      <w:tr w:rsidR="00B47796" w:rsidRPr="00B04564" w14:paraId="36B3DB38" w14:textId="77777777" w:rsidTr="00B47796">
        <w:trPr>
          <w:cantSplit/>
          <w:trHeight w:val="113"/>
          <w:jc w:val="center"/>
          <w:ins w:id="6810" w:author="R4-1809495" w:date="2018-07-11T16:45:00Z"/>
        </w:trPr>
        <w:tc>
          <w:tcPr>
            <w:tcW w:w="1302" w:type="dxa"/>
            <w:vMerge/>
            <w:tcBorders>
              <w:left w:val="single" w:sz="2" w:space="0" w:color="auto"/>
              <w:right w:val="single" w:sz="2" w:space="0" w:color="auto"/>
            </w:tcBorders>
            <w:vAlign w:val="center"/>
          </w:tcPr>
          <w:p w14:paraId="39B345F4" w14:textId="77777777" w:rsidR="00B47796" w:rsidRPr="00B04564" w:rsidRDefault="00B47796" w:rsidP="00B47796">
            <w:pPr>
              <w:pStyle w:val="TAC"/>
              <w:rPr>
                <w:ins w:id="6811" w:author="R4-1809495" w:date="2018-07-11T16:45:00Z"/>
                <w:rFonts w:cs="Arial"/>
              </w:rPr>
            </w:pPr>
          </w:p>
        </w:tc>
        <w:tc>
          <w:tcPr>
            <w:tcW w:w="1701" w:type="dxa"/>
            <w:tcBorders>
              <w:top w:val="single" w:sz="2" w:space="0" w:color="auto"/>
              <w:left w:val="single" w:sz="2" w:space="0" w:color="auto"/>
              <w:bottom w:val="single" w:sz="2" w:space="0" w:color="auto"/>
              <w:right w:val="single" w:sz="2" w:space="0" w:color="auto"/>
            </w:tcBorders>
          </w:tcPr>
          <w:p w14:paraId="2D8F62C1" w14:textId="77777777" w:rsidR="00B47796" w:rsidRPr="00B04564" w:rsidRDefault="00B47796" w:rsidP="00B47796">
            <w:pPr>
              <w:pStyle w:val="TAC"/>
              <w:rPr>
                <w:ins w:id="6812" w:author="R4-1809495" w:date="2018-07-11T16:45:00Z"/>
              </w:rPr>
            </w:pPr>
            <w:ins w:id="6813" w:author="R4-1809495" w:date="2018-07-11T16:45:00Z">
              <w:r w:rsidRPr="00B04564">
                <w:rPr>
                  <w:rFonts w:cs="Arial"/>
                </w:rPr>
                <w:t xml:space="preserve">815 – 830 MHz </w:t>
              </w:r>
            </w:ins>
          </w:p>
        </w:tc>
        <w:tc>
          <w:tcPr>
            <w:tcW w:w="851" w:type="dxa"/>
            <w:tcBorders>
              <w:top w:val="single" w:sz="2" w:space="0" w:color="auto"/>
              <w:left w:val="single" w:sz="2" w:space="0" w:color="auto"/>
              <w:bottom w:val="single" w:sz="2" w:space="0" w:color="auto"/>
              <w:right w:val="single" w:sz="2" w:space="0" w:color="auto"/>
            </w:tcBorders>
            <w:vAlign w:val="bottom"/>
          </w:tcPr>
          <w:p w14:paraId="70CC5A08" w14:textId="77777777" w:rsidR="00B47796" w:rsidRDefault="00B47796" w:rsidP="00B47796">
            <w:pPr>
              <w:rPr>
                <w:ins w:id="6814" w:author="R4-1809495" w:date="2018-07-11T16:45:00Z"/>
                <w:rFonts w:ascii="Calibri" w:hAnsi="Calibri"/>
                <w:color w:val="000000"/>
                <w:sz w:val="22"/>
                <w:szCs w:val="22"/>
              </w:rPr>
            </w:pPr>
            <w:ins w:id="6815" w:author="R4-1809495" w:date="2018-07-11T16:45:00Z">
              <w:r>
                <w:rPr>
                  <w:rFonts w:ascii="Calibri" w:hAnsi="Calibri"/>
                  <w:color w:val="000000"/>
                  <w:sz w:val="22"/>
                  <w:szCs w:val="22"/>
                </w:rPr>
                <w:t xml:space="preserve">-40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6AA6CF87" w14:textId="77777777" w:rsidR="00B47796" w:rsidRPr="00B04564" w:rsidRDefault="00B47796" w:rsidP="00B47796">
            <w:pPr>
              <w:pStyle w:val="TAC"/>
              <w:rPr>
                <w:ins w:id="6816" w:author="R4-1809495" w:date="2018-07-11T16:45:00Z"/>
              </w:rPr>
            </w:pPr>
            <w:ins w:id="6817"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1C745A2B" w14:textId="77777777" w:rsidR="00B47796" w:rsidRPr="00B04564" w:rsidRDefault="00B47796" w:rsidP="00B47796">
            <w:pPr>
              <w:pStyle w:val="TAL"/>
              <w:rPr>
                <w:ins w:id="6818" w:author="R4-1809495" w:date="2018-07-11T16:45:00Z"/>
              </w:rPr>
            </w:pPr>
          </w:p>
        </w:tc>
      </w:tr>
      <w:tr w:rsidR="00B47796" w:rsidRPr="00B04564" w14:paraId="3F99A22F" w14:textId="77777777" w:rsidTr="00B47796">
        <w:trPr>
          <w:cantSplit/>
          <w:trHeight w:val="113"/>
          <w:jc w:val="center"/>
          <w:ins w:id="6819" w:author="R4-1809495" w:date="2018-07-11T16:45:00Z"/>
        </w:trPr>
        <w:tc>
          <w:tcPr>
            <w:tcW w:w="1302" w:type="dxa"/>
            <w:vMerge/>
            <w:tcBorders>
              <w:left w:val="single" w:sz="2" w:space="0" w:color="auto"/>
              <w:bottom w:val="single" w:sz="2" w:space="0" w:color="auto"/>
              <w:right w:val="single" w:sz="2" w:space="0" w:color="auto"/>
            </w:tcBorders>
            <w:vAlign w:val="center"/>
          </w:tcPr>
          <w:p w14:paraId="2CEDC4A4" w14:textId="77777777" w:rsidR="00B47796" w:rsidRPr="00B04564" w:rsidRDefault="00B47796" w:rsidP="00B47796">
            <w:pPr>
              <w:pStyle w:val="TAC"/>
              <w:rPr>
                <w:ins w:id="6820" w:author="R4-1809495" w:date="2018-07-11T16:45:00Z"/>
                <w:rFonts w:cs="Arial"/>
              </w:rPr>
            </w:pPr>
          </w:p>
        </w:tc>
        <w:tc>
          <w:tcPr>
            <w:tcW w:w="1701" w:type="dxa"/>
            <w:tcBorders>
              <w:top w:val="single" w:sz="2" w:space="0" w:color="auto"/>
              <w:left w:val="single" w:sz="2" w:space="0" w:color="auto"/>
              <w:bottom w:val="single" w:sz="2" w:space="0" w:color="auto"/>
              <w:right w:val="single" w:sz="2" w:space="0" w:color="auto"/>
            </w:tcBorders>
          </w:tcPr>
          <w:p w14:paraId="389DA47D" w14:textId="77777777" w:rsidR="00B47796" w:rsidRPr="00B04564" w:rsidRDefault="00B47796" w:rsidP="00B47796">
            <w:pPr>
              <w:pStyle w:val="TAC"/>
              <w:rPr>
                <w:ins w:id="6821" w:author="R4-1809495" w:date="2018-07-11T16:45:00Z"/>
                <w:rFonts w:cs="Arial"/>
              </w:rPr>
            </w:pPr>
            <w:ins w:id="6822" w:author="R4-1809495" w:date="2018-07-11T16:45:00Z">
              <w:r w:rsidRPr="00B04564">
                <w:rPr>
                  <w:rFonts w:cs="Arial"/>
                </w:rPr>
                <w:t>830 – 845 MHz</w:t>
              </w:r>
            </w:ins>
          </w:p>
        </w:tc>
        <w:tc>
          <w:tcPr>
            <w:tcW w:w="851" w:type="dxa"/>
            <w:tcBorders>
              <w:top w:val="single" w:sz="2" w:space="0" w:color="auto"/>
              <w:left w:val="single" w:sz="2" w:space="0" w:color="auto"/>
              <w:bottom w:val="single" w:sz="2" w:space="0" w:color="auto"/>
              <w:right w:val="single" w:sz="2" w:space="0" w:color="auto"/>
            </w:tcBorders>
            <w:vAlign w:val="bottom"/>
          </w:tcPr>
          <w:p w14:paraId="12BC323E" w14:textId="77777777" w:rsidR="00B47796" w:rsidRDefault="00B47796" w:rsidP="00B47796">
            <w:pPr>
              <w:rPr>
                <w:ins w:id="6823" w:author="R4-1809495" w:date="2018-07-11T16:45:00Z"/>
                <w:rFonts w:ascii="Calibri" w:hAnsi="Calibri"/>
                <w:color w:val="000000"/>
                <w:sz w:val="22"/>
                <w:szCs w:val="22"/>
              </w:rPr>
            </w:pPr>
            <w:ins w:id="6824" w:author="R4-1809495" w:date="2018-07-11T16:45:00Z">
              <w:r>
                <w:rPr>
                  <w:rFonts w:ascii="Calibri" w:hAnsi="Calibri"/>
                  <w:color w:val="000000"/>
                  <w:sz w:val="22"/>
                  <w:szCs w:val="22"/>
                </w:rPr>
                <w:t xml:space="preserve">-40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58E03E67" w14:textId="77777777" w:rsidR="00B47796" w:rsidRPr="00B04564" w:rsidRDefault="00B47796" w:rsidP="00B47796">
            <w:pPr>
              <w:pStyle w:val="TAC"/>
              <w:rPr>
                <w:ins w:id="6825" w:author="R4-1809495" w:date="2018-07-11T16:45:00Z"/>
                <w:rFonts w:cs="Arial"/>
              </w:rPr>
            </w:pPr>
            <w:ins w:id="6826"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2DC6D301" w14:textId="77777777" w:rsidR="00B47796" w:rsidRPr="00B04564" w:rsidRDefault="00B47796" w:rsidP="00B47796">
            <w:pPr>
              <w:pStyle w:val="TAL"/>
              <w:rPr>
                <w:ins w:id="6827" w:author="R4-1809495" w:date="2018-07-11T16:45:00Z"/>
              </w:rPr>
            </w:pPr>
          </w:p>
        </w:tc>
      </w:tr>
      <w:tr w:rsidR="00B47796" w:rsidRPr="00B04564" w14:paraId="502EA2CA" w14:textId="77777777" w:rsidTr="00B47796">
        <w:trPr>
          <w:cantSplit/>
          <w:trHeight w:val="113"/>
          <w:jc w:val="center"/>
          <w:ins w:id="6828" w:author="R4-1809495" w:date="2018-07-11T16:45:00Z"/>
        </w:trPr>
        <w:tc>
          <w:tcPr>
            <w:tcW w:w="1302" w:type="dxa"/>
            <w:vMerge w:val="restart"/>
            <w:tcBorders>
              <w:top w:val="single" w:sz="2" w:space="0" w:color="auto"/>
              <w:left w:val="single" w:sz="2" w:space="0" w:color="auto"/>
              <w:right w:val="single" w:sz="2" w:space="0" w:color="auto"/>
            </w:tcBorders>
            <w:vAlign w:val="center"/>
          </w:tcPr>
          <w:p w14:paraId="03EFB03B" w14:textId="77777777" w:rsidR="00B47796" w:rsidRPr="00B04564" w:rsidRDefault="00B47796" w:rsidP="00B47796">
            <w:pPr>
              <w:pStyle w:val="TAC"/>
              <w:rPr>
                <w:ins w:id="6829" w:author="R4-1809495" w:date="2018-07-11T16:45:00Z"/>
                <w:rFonts w:cs="Arial"/>
              </w:rPr>
            </w:pPr>
          </w:p>
          <w:p w14:paraId="1D488208" w14:textId="77777777" w:rsidR="00B47796" w:rsidRPr="00B04564" w:rsidRDefault="00B47796" w:rsidP="00B47796">
            <w:pPr>
              <w:pStyle w:val="TAC"/>
              <w:rPr>
                <w:ins w:id="6830" w:author="R4-1809495" w:date="2018-07-11T16:45:00Z"/>
                <w:rFonts w:cs="Arial"/>
              </w:rPr>
            </w:pPr>
            <w:ins w:id="6831" w:author="R4-1809495" w:date="2018-07-11T16:45:00Z">
              <w:r w:rsidRPr="00B04564">
                <w:rPr>
                  <w:rFonts w:cs="Arial"/>
                </w:rPr>
                <w:t xml:space="preserve">UTRA FDD Band VII or </w:t>
              </w:r>
            </w:ins>
          </w:p>
          <w:p w14:paraId="01B12209" w14:textId="77777777" w:rsidR="00B47796" w:rsidRPr="00B04564" w:rsidRDefault="00B47796" w:rsidP="00B47796">
            <w:pPr>
              <w:pStyle w:val="TAC"/>
              <w:rPr>
                <w:ins w:id="6832" w:author="R4-1809495" w:date="2018-07-11T16:45:00Z"/>
                <w:rFonts w:cs="Arial"/>
              </w:rPr>
            </w:pPr>
            <w:ins w:id="6833" w:author="R4-1809495" w:date="2018-07-11T16:45:00Z">
              <w:r w:rsidRPr="00B04564">
                <w:rPr>
                  <w:rFonts w:cs="Arial"/>
                </w:rPr>
                <w:t>E-UTRA Band 7 or NR Band n7</w:t>
              </w:r>
            </w:ins>
          </w:p>
        </w:tc>
        <w:tc>
          <w:tcPr>
            <w:tcW w:w="1701" w:type="dxa"/>
            <w:tcBorders>
              <w:top w:val="single" w:sz="2" w:space="0" w:color="auto"/>
              <w:left w:val="single" w:sz="2" w:space="0" w:color="auto"/>
              <w:bottom w:val="single" w:sz="2" w:space="0" w:color="auto"/>
              <w:right w:val="single" w:sz="2" w:space="0" w:color="auto"/>
            </w:tcBorders>
          </w:tcPr>
          <w:p w14:paraId="03735E6F" w14:textId="77777777" w:rsidR="00B47796" w:rsidRPr="00B04564" w:rsidRDefault="00B47796" w:rsidP="00B47796">
            <w:pPr>
              <w:pStyle w:val="TAC"/>
              <w:rPr>
                <w:ins w:id="6834" w:author="R4-1809495" w:date="2018-07-11T16:45:00Z"/>
              </w:rPr>
            </w:pPr>
            <w:ins w:id="6835" w:author="R4-1809495" w:date="2018-07-11T16:45:00Z">
              <w:r w:rsidRPr="00B04564">
                <w:rPr>
                  <w:rFonts w:cs="Arial"/>
                </w:rPr>
                <w:t>2620 – 2690 MHz</w:t>
              </w:r>
            </w:ins>
          </w:p>
        </w:tc>
        <w:tc>
          <w:tcPr>
            <w:tcW w:w="851" w:type="dxa"/>
            <w:tcBorders>
              <w:top w:val="single" w:sz="2" w:space="0" w:color="auto"/>
              <w:left w:val="single" w:sz="2" w:space="0" w:color="auto"/>
              <w:bottom w:val="single" w:sz="2" w:space="0" w:color="auto"/>
              <w:right w:val="single" w:sz="2" w:space="0" w:color="auto"/>
            </w:tcBorders>
            <w:vAlign w:val="bottom"/>
          </w:tcPr>
          <w:p w14:paraId="7BFA6D6A" w14:textId="77777777" w:rsidR="00B47796" w:rsidRDefault="00B47796" w:rsidP="00B47796">
            <w:pPr>
              <w:rPr>
                <w:ins w:id="6836" w:author="R4-1809495" w:date="2018-07-11T16:45:00Z"/>
                <w:rFonts w:ascii="Calibri" w:hAnsi="Calibri"/>
                <w:color w:val="000000"/>
                <w:sz w:val="22"/>
                <w:szCs w:val="22"/>
              </w:rPr>
            </w:pPr>
            <w:ins w:id="6837"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514468F8" w14:textId="77777777" w:rsidR="00B47796" w:rsidRPr="00B04564" w:rsidRDefault="00B47796" w:rsidP="00B47796">
            <w:pPr>
              <w:pStyle w:val="TAC"/>
              <w:rPr>
                <w:ins w:id="6838" w:author="R4-1809495" w:date="2018-07-11T16:45:00Z"/>
              </w:rPr>
            </w:pPr>
            <w:ins w:id="6839"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487BCB2F" w14:textId="77777777" w:rsidR="00B47796" w:rsidRPr="00B04564" w:rsidRDefault="00B47796" w:rsidP="00B47796">
            <w:pPr>
              <w:pStyle w:val="TAL"/>
              <w:rPr>
                <w:ins w:id="6840" w:author="R4-1809495" w:date="2018-07-11T16:45:00Z"/>
              </w:rPr>
            </w:pPr>
            <w:ins w:id="6841" w:author="R4-1809495" w:date="2018-07-11T16:45:00Z">
              <w:r w:rsidRPr="00B04564">
                <w:rPr>
                  <w:rFonts w:cs="Arial"/>
                </w:rPr>
                <w:t>This requirement does not apply to BS operating in band n7.</w:t>
              </w:r>
            </w:ins>
          </w:p>
        </w:tc>
      </w:tr>
      <w:tr w:rsidR="00B47796" w:rsidRPr="00B04564" w14:paraId="4FE9E7C8" w14:textId="77777777" w:rsidTr="00B47796">
        <w:trPr>
          <w:cantSplit/>
          <w:trHeight w:val="113"/>
          <w:jc w:val="center"/>
          <w:ins w:id="6842" w:author="R4-1809495" w:date="2018-07-11T16:45:00Z"/>
        </w:trPr>
        <w:tc>
          <w:tcPr>
            <w:tcW w:w="1302" w:type="dxa"/>
            <w:vMerge/>
            <w:tcBorders>
              <w:left w:val="single" w:sz="2" w:space="0" w:color="auto"/>
              <w:bottom w:val="single" w:sz="2" w:space="0" w:color="auto"/>
              <w:right w:val="single" w:sz="2" w:space="0" w:color="auto"/>
            </w:tcBorders>
          </w:tcPr>
          <w:p w14:paraId="2827FB9F" w14:textId="77777777" w:rsidR="00B47796" w:rsidRPr="00B04564" w:rsidRDefault="00B47796" w:rsidP="00B47796">
            <w:pPr>
              <w:pStyle w:val="TAC"/>
              <w:rPr>
                <w:ins w:id="6843" w:author="R4-1809495" w:date="2018-07-11T16:45:00Z"/>
                <w:rFonts w:cs="Arial"/>
              </w:rPr>
            </w:pPr>
          </w:p>
        </w:tc>
        <w:tc>
          <w:tcPr>
            <w:tcW w:w="1701" w:type="dxa"/>
            <w:tcBorders>
              <w:top w:val="single" w:sz="2" w:space="0" w:color="auto"/>
              <w:left w:val="single" w:sz="2" w:space="0" w:color="auto"/>
              <w:bottom w:val="single" w:sz="2" w:space="0" w:color="auto"/>
              <w:right w:val="single" w:sz="2" w:space="0" w:color="auto"/>
            </w:tcBorders>
          </w:tcPr>
          <w:p w14:paraId="20ECCD3E" w14:textId="77777777" w:rsidR="00B47796" w:rsidRPr="00B04564" w:rsidRDefault="00B47796" w:rsidP="00B47796">
            <w:pPr>
              <w:pStyle w:val="TAC"/>
              <w:rPr>
                <w:ins w:id="6844" w:author="R4-1809495" w:date="2018-07-11T16:45:00Z"/>
              </w:rPr>
            </w:pPr>
            <w:ins w:id="6845" w:author="R4-1809495" w:date="2018-07-11T16:45:00Z">
              <w:r w:rsidRPr="00B04564">
                <w:rPr>
                  <w:rFonts w:cs="Arial"/>
                </w:rPr>
                <w:t>2500 – 2570 MHz</w:t>
              </w:r>
            </w:ins>
          </w:p>
        </w:tc>
        <w:tc>
          <w:tcPr>
            <w:tcW w:w="851" w:type="dxa"/>
            <w:tcBorders>
              <w:top w:val="single" w:sz="2" w:space="0" w:color="auto"/>
              <w:left w:val="single" w:sz="2" w:space="0" w:color="auto"/>
              <w:bottom w:val="single" w:sz="2" w:space="0" w:color="auto"/>
              <w:right w:val="single" w:sz="2" w:space="0" w:color="auto"/>
            </w:tcBorders>
            <w:vAlign w:val="bottom"/>
          </w:tcPr>
          <w:p w14:paraId="378A8C21" w14:textId="77777777" w:rsidR="00B47796" w:rsidRDefault="00B47796" w:rsidP="00B47796">
            <w:pPr>
              <w:rPr>
                <w:ins w:id="6846" w:author="R4-1809495" w:date="2018-07-11T16:45:00Z"/>
                <w:rFonts w:ascii="Calibri" w:hAnsi="Calibri"/>
                <w:color w:val="000000"/>
                <w:sz w:val="22"/>
                <w:szCs w:val="22"/>
              </w:rPr>
            </w:pPr>
            <w:ins w:id="6847" w:author="R4-1809495" w:date="2018-07-11T16:45:00Z">
              <w:r>
                <w:rPr>
                  <w:rFonts w:ascii="Calibri" w:hAnsi="Calibri"/>
                  <w:color w:val="000000"/>
                  <w:sz w:val="22"/>
                  <w:szCs w:val="22"/>
                </w:rPr>
                <w:t xml:space="preserve">-40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592EA833" w14:textId="77777777" w:rsidR="00B47796" w:rsidRPr="00B04564" w:rsidRDefault="00B47796" w:rsidP="00B47796">
            <w:pPr>
              <w:pStyle w:val="TAC"/>
              <w:rPr>
                <w:ins w:id="6848" w:author="R4-1809495" w:date="2018-07-11T16:45:00Z"/>
              </w:rPr>
            </w:pPr>
            <w:ins w:id="6849"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6DF7A10A" w14:textId="77777777" w:rsidR="00B47796" w:rsidRPr="00B04564" w:rsidRDefault="00B47796" w:rsidP="00B47796">
            <w:pPr>
              <w:pStyle w:val="TAL"/>
              <w:rPr>
                <w:ins w:id="6850" w:author="R4-1809495" w:date="2018-07-11T16:45:00Z"/>
              </w:rPr>
            </w:pPr>
            <w:ins w:id="6851" w:author="R4-1809495" w:date="2018-07-11T16:45:00Z">
              <w:r w:rsidRPr="00B04564">
                <w:rPr>
                  <w:rFonts w:cs="Arial"/>
                </w:rPr>
                <w:t>This requirement does not apply to BS operating in band n7,</w:t>
              </w:r>
              <w:r w:rsidRPr="00B04564">
                <w:rPr>
                  <w:rFonts w:cs="v5.0.0"/>
                </w:rPr>
                <w:t xml:space="preserve"> since it is already covered by the requirement in subclause </w:t>
              </w:r>
              <w:r>
                <w:rPr>
                  <w:rFonts w:cs="v5.0.0"/>
                </w:rPr>
                <w:t>6.7.5.4.3</w:t>
              </w:r>
              <w:r w:rsidRPr="00B04564">
                <w:rPr>
                  <w:rFonts w:cs="v5.0.0"/>
                </w:rPr>
                <w:t>.</w:t>
              </w:r>
            </w:ins>
          </w:p>
        </w:tc>
      </w:tr>
      <w:tr w:rsidR="00B47796" w:rsidRPr="00B04564" w14:paraId="461A337C" w14:textId="77777777" w:rsidTr="00B47796">
        <w:trPr>
          <w:cantSplit/>
          <w:trHeight w:val="113"/>
          <w:jc w:val="center"/>
          <w:ins w:id="6852" w:author="R4-1809495" w:date="2018-07-11T16:45:00Z"/>
        </w:trPr>
        <w:tc>
          <w:tcPr>
            <w:tcW w:w="1302" w:type="dxa"/>
            <w:vMerge w:val="restart"/>
            <w:tcBorders>
              <w:top w:val="single" w:sz="2" w:space="0" w:color="auto"/>
              <w:left w:val="single" w:sz="2" w:space="0" w:color="auto"/>
              <w:right w:val="single" w:sz="2" w:space="0" w:color="auto"/>
            </w:tcBorders>
            <w:vAlign w:val="center"/>
          </w:tcPr>
          <w:p w14:paraId="5B6DB3E7" w14:textId="77777777" w:rsidR="00B47796" w:rsidRPr="00B04564" w:rsidRDefault="00B47796" w:rsidP="00B47796">
            <w:pPr>
              <w:pStyle w:val="TAC"/>
              <w:rPr>
                <w:ins w:id="6853" w:author="R4-1809495" w:date="2018-07-11T16:45:00Z"/>
                <w:rFonts w:cs="Arial"/>
              </w:rPr>
            </w:pPr>
          </w:p>
          <w:p w14:paraId="1A9B935D" w14:textId="77777777" w:rsidR="00B47796" w:rsidRPr="00B04564" w:rsidRDefault="00B47796" w:rsidP="00B47796">
            <w:pPr>
              <w:pStyle w:val="TAC"/>
              <w:rPr>
                <w:ins w:id="6854" w:author="R4-1809495" w:date="2018-07-11T16:45:00Z"/>
                <w:rFonts w:cs="Arial"/>
              </w:rPr>
            </w:pPr>
            <w:ins w:id="6855" w:author="R4-1809495" w:date="2018-07-11T16:45:00Z">
              <w:r w:rsidRPr="00B04564">
                <w:rPr>
                  <w:rFonts w:cs="Arial"/>
                </w:rPr>
                <w:t xml:space="preserve">UTRA FDD Band VIII or </w:t>
              </w:r>
            </w:ins>
          </w:p>
          <w:p w14:paraId="5D712695" w14:textId="77777777" w:rsidR="00B47796" w:rsidRPr="00B04564" w:rsidRDefault="00B47796" w:rsidP="00B47796">
            <w:pPr>
              <w:pStyle w:val="TAC"/>
              <w:rPr>
                <w:ins w:id="6856" w:author="R4-1809495" w:date="2018-07-11T16:45:00Z"/>
                <w:rFonts w:cs="Arial"/>
              </w:rPr>
            </w:pPr>
            <w:ins w:id="6857" w:author="R4-1809495" w:date="2018-07-11T16:45:00Z">
              <w:r w:rsidRPr="00B04564">
                <w:rPr>
                  <w:rFonts w:cs="Arial"/>
                </w:rPr>
                <w:t>E-UTRA Band 8 or NR Band n8</w:t>
              </w:r>
            </w:ins>
          </w:p>
        </w:tc>
        <w:tc>
          <w:tcPr>
            <w:tcW w:w="1701" w:type="dxa"/>
            <w:tcBorders>
              <w:top w:val="single" w:sz="2" w:space="0" w:color="auto"/>
              <w:left w:val="single" w:sz="2" w:space="0" w:color="auto"/>
              <w:bottom w:val="single" w:sz="2" w:space="0" w:color="auto"/>
              <w:right w:val="single" w:sz="2" w:space="0" w:color="auto"/>
            </w:tcBorders>
          </w:tcPr>
          <w:p w14:paraId="58E20D20" w14:textId="77777777" w:rsidR="00B47796" w:rsidRPr="00B04564" w:rsidRDefault="00B47796" w:rsidP="00B47796">
            <w:pPr>
              <w:pStyle w:val="TAC"/>
              <w:rPr>
                <w:ins w:id="6858" w:author="R4-1809495" w:date="2018-07-11T16:45:00Z"/>
              </w:rPr>
            </w:pPr>
            <w:ins w:id="6859" w:author="R4-1809495" w:date="2018-07-11T16:45:00Z">
              <w:r w:rsidRPr="00B04564">
                <w:rPr>
                  <w:rFonts w:cs="Arial"/>
                </w:rPr>
                <w:t>925 – 960 MHz</w:t>
              </w:r>
            </w:ins>
          </w:p>
        </w:tc>
        <w:tc>
          <w:tcPr>
            <w:tcW w:w="851" w:type="dxa"/>
            <w:tcBorders>
              <w:top w:val="single" w:sz="2" w:space="0" w:color="auto"/>
              <w:left w:val="single" w:sz="2" w:space="0" w:color="auto"/>
              <w:bottom w:val="single" w:sz="2" w:space="0" w:color="auto"/>
              <w:right w:val="single" w:sz="2" w:space="0" w:color="auto"/>
            </w:tcBorders>
            <w:vAlign w:val="bottom"/>
          </w:tcPr>
          <w:p w14:paraId="731E6D26" w14:textId="77777777" w:rsidR="00B47796" w:rsidRDefault="00B47796" w:rsidP="00B47796">
            <w:pPr>
              <w:rPr>
                <w:ins w:id="6860" w:author="R4-1809495" w:date="2018-07-11T16:45:00Z"/>
                <w:rFonts w:ascii="Calibri" w:hAnsi="Calibri"/>
                <w:color w:val="000000"/>
                <w:sz w:val="22"/>
                <w:szCs w:val="22"/>
              </w:rPr>
            </w:pPr>
            <w:ins w:id="6861"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714E338D" w14:textId="77777777" w:rsidR="00B47796" w:rsidRPr="00B04564" w:rsidRDefault="00B47796" w:rsidP="00B47796">
            <w:pPr>
              <w:pStyle w:val="TAC"/>
              <w:rPr>
                <w:ins w:id="6862" w:author="R4-1809495" w:date="2018-07-11T16:45:00Z"/>
              </w:rPr>
            </w:pPr>
            <w:ins w:id="6863"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601CA607" w14:textId="77777777" w:rsidR="00B47796" w:rsidRPr="00B04564" w:rsidRDefault="00B47796" w:rsidP="00B47796">
            <w:pPr>
              <w:pStyle w:val="TAL"/>
              <w:rPr>
                <w:ins w:id="6864" w:author="R4-1809495" w:date="2018-07-11T16:45:00Z"/>
              </w:rPr>
            </w:pPr>
            <w:ins w:id="6865" w:author="R4-1809495" w:date="2018-07-11T16:45:00Z">
              <w:r w:rsidRPr="00B04564">
                <w:rPr>
                  <w:rFonts w:cs="Arial"/>
                </w:rPr>
                <w:t>This requirement does not apply to BS operating in band n8.</w:t>
              </w:r>
            </w:ins>
          </w:p>
        </w:tc>
      </w:tr>
      <w:tr w:rsidR="00B47796" w:rsidRPr="00B04564" w14:paraId="5C2F142A" w14:textId="77777777" w:rsidTr="00B47796">
        <w:trPr>
          <w:cantSplit/>
          <w:trHeight w:val="113"/>
          <w:jc w:val="center"/>
          <w:ins w:id="6866" w:author="R4-1809495" w:date="2018-07-11T16:45:00Z"/>
        </w:trPr>
        <w:tc>
          <w:tcPr>
            <w:tcW w:w="1302" w:type="dxa"/>
            <w:vMerge/>
            <w:tcBorders>
              <w:left w:val="single" w:sz="2" w:space="0" w:color="auto"/>
              <w:bottom w:val="single" w:sz="2" w:space="0" w:color="auto"/>
              <w:right w:val="single" w:sz="2" w:space="0" w:color="auto"/>
            </w:tcBorders>
          </w:tcPr>
          <w:p w14:paraId="7635E6D3" w14:textId="77777777" w:rsidR="00B47796" w:rsidRPr="00B04564" w:rsidRDefault="00B47796" w:rsidP="00B47796">
            <w:pPr>
              <w:pStyle w:val="TAC"/>
              <w:rPr>
                <w:ins w:id="6867" w:author="R4-1809495" w:date="2018-07-11T16:45:00Z"/>
                <w:rFonts w:cs="Arial"/>
              </w:rPr>
            </w:pPr>
          </w:p>
        </w:tc>
        <w:tc>
          <w:tcPr>
            <w:tcW w:w="1701" w:type="dxa"/>
            <w:tcBorders>
              <w:top w:val="single" w:sz="2" w:space="0" w:color="auto"/>
              <w:left w:val="single" w:sz="2" w:space="0" w:color="auto"/>
              <w:bottom w:val="single" w:sz="2" w:space="0" w:color="auto"/>
              <w:right w:val="single" w:sz="2" w:space="0" w:color="auto"/>
            </w:tcBorders>
          </w:tcPr>
          <w:p w14:paraId="0CE51122" w14:textId="77777777" w:rsidR="00B47796" w:rsidRPr="00B04564" w:rsidRDefault="00B47796" w:rsidP="00B47796">
            <w:pPr>
              <w:pStyle w:val="TAC"/>
              <w:rPr>
                <w:ins w:id="6868" w:author="R4-1809495" w:date="2018-07-11T16:45:00Z"/>
              </w:rPr>
            </w:pPr>
            <w:ins w:id="6869" w:author="R4-1809495" w:date="2018-07-11T16:45:00Z">
              <w:r w:rsidRPr="00B04564">
                <w:rPr>
                  <w:rFonts w:cs="Arial"/>
                </w:rPr>
                <w:t>880 – 915 MHz</w:t>
              </w:r>
            </w:ins>
          </w:p>
        </w:tc>
        <w:tc>
          <w:tcPr>
            <w:tcW w:w="851" w:type="dxa"/>
            <w:tcBorders>
              <w:top w:val="single" w:sz="2" w:space="0" w:color="auto"/>
              <w:left w:val="single" w:sz="2" w:space="0" w:color="auto"/>
              <w:bottom w:val="single" w:sz="2" w:space="0" w:color="auto"/>
              <w:right w:val="single" w:sz="2" w:space="0" w:color="auto"/>
            </w:tcBorders>
            <w:vAlign w:val="bottom"/>
          </w:tcPr>
          <w:p w14:paraId="4ACF0F28" w14:textId="77777777" w:rsidR="00B47796" w:rsidRDefault="00B47796" w:rsidP="00B47796">
            <w:pPr>
              <w:rPr>
                <w:ins w:id="6870" w:author="R4-1809495" w:date="2018-07-11T16:45:00Z"/>
                <w:rFonts w:ascii="Calibri" w:hAnsi="Calibri"/>
                <w:color w:val="000000"/>
                <w:sz w:val="22"/>
                <w:szCs w:val="22"/>
              </w:rPr>
            </w:pPr>
            <w:ins w:id="6871" w:author="R4-1809495" w:date="2018-07-11T16:45:00Z">
              <w:r>
                <w:rPr>
                  <w:rFonts w:ascii="Calibri" w:hAnsi="Calibri"/>
                  <w:color w:val="000000"/>
                  <w:sz w:val="22"/>
                  <w:szCs w:val="22"/>
                </w:rPr>
                <w:t xml:space="preserve">-40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04854827" w14:textId="77777777" w:rsidR="00B47796" w:rsidRPr="00B04564" w:rsidRDefault="00B47796" w:rsidP="00B47796">
            <w:pPr>
              <w:pStyle w:val="TAC"/>
              <w:rPr>
                <w:ins w:id="6872" w:author="R4-1809495" w:date="2018-07-11T16:45:00Z"/>
              </w:rPr>
            </w:pPr>
            <w:ins w:id="6873"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082DB2C0" w14:textId="77777777" w:rsidR="00B47796" w:rsidRPr="00B04564" w:rsidRDefault="00B47796" w:rsidP="00B47796">
            <w:pPr>
              <w:pStyle w:val="TAL"/>
              <w:rPr>
                <w:ins w:id="6874" w:author="R4-1809495" w:date="2018-07-11T16:45:00Z"/>
              </w:rPr>
            </w:pPr>
            <w:ins w:id="6875" w:author="R4-1809495" w:date="2018-07-11T16:45:00Z">
              <w:r w:rsidRPr="00B04564">
                <w:rPr>
                  <w:rFonts w:cs="Arial"/>
                </w:rPr>
                <w:t>This requirement does not apply to BS operating in band n8,</w:t>
              </w:r>
              <w:r w:rsidRPr="00B04564">
                <w:rPr>
                  <w:rFonts w:cs="v5.0.0"/>
                </w:rPr>
                <w:t xml:space="preserve"> since it is already covered by the requirement in subclause </w:t>
              </w:r>
              <w:r>
                <w:rPr>
                  <w:rFonts w:cs="v5.0.0"/>
                </w:rPr>
                <w:t>6.7.5.4.3</w:t>
              </w:r>
              <w:r w:rsidRPr="00B04564">
                <w:rPr>
                  <w:rFonts w:cs="v5.0.0"/>
                </w:rPr>
                <w:t>.</w:t>
              </w:r>
            </w:ins>
          </w:p>
        </w:tc>
      </w:tr>
      <w:tr w:rsidR="00B47796" w:rsidRPr="00B04564" w14:paraId="5F776C96" w14:textId="77777777" w:rsidTr="00B47796">
        <w:trPr>
          <w:cantSplit/>
          <w:trHeight w:val="113"/>
          <w:jc w:val="center"/>
          <w:ins w:id="6876" w:author="R4-1809495" w:date="2018-07-11T16:45:00Z"/>
        </w:trPr>
        <w:tc>
          <w:tcPr>
            <w:tcW w:w="1302" w:type="dxa"/>
            <w:vMerge w:val="restart"/>
            <w:tcBorders>
              <w:top w:val="single" w:sz="2" w:space="0" w:color="auto"/>
              <w:left w:val="single" w:sz="2" w:space="0" w:color="auto"/>
              <w:right w:val="single" w:sz="2" w:space="0" w:color="auto"/>
            </w:tcBorders>
            <w:vAlign w:val="center"/>
          </w:tcPr>
          <w:p w14:paraId="152573BD" w14:textId="77777777" w:rsidR="00B47796" w:rsidRPr="00B04564" w:rsidRDefault="00B47796" w:rsidP="00B47796">
            <w:pPr>
              <w:pStyle w:val="TAC"/>
              <w:rPr>
                <w:ins w:id="6877" w:author="R4-1809495" w:date="2018-07-11T16:45:00Z"/>
                <w:rFonts w:cs="Arial"/>
              </w:rPr>
            </w:pPr>
          </w:p>
          <w:p w14:paraId="58D5E363" w14:textId="77777777" w:rsidR="00B47796" w:rsidRPr="00B04564" w:rsidRDefault="00B47796" w:rsidP="00B47796">
            <w:pPr>
              <w:pStyle w:val="TAC"/>
              <w:rPr>
                <w:ins w:id="6878" w:author="R4-1809495" w:date="2018-07-11T16:45:00Z"/>
                <w:rFonts w:cs="Arial"/>
                <w:lang w:val="sv-SE"/>
              </w:rPr>
            </w:pPr>
            <w:ins w:id="6879" w:author="R4-1809495" w:date="2018-07-11T16:45:00Z">
              <w:r w:rsidRPr="00B04564">
                <w:rPr>
                  <w:rFonts w:cs="Arial"/>
                  <w:lang w:val="sv-SE"/>
                </w:rPr>
                <w:t xml:space="preserve">UTRA FDD Band IX or </w:t>
              </w:r>
            </w:ins>
          </w:p>
          <w:p w14:paraId="208142FB" w14:textId="77777777" w:rsidR="00B47796" w:rsidRPr="00B04564" w:rsidRDefault="00B47796" w:rsidP="00B47796">
            <w:pPr>
              <w:pStyle w:val="TAC"/>
              <w:rPr>
                <w:ins w:id="6880" w:author="R4-1809495" w:date="2018-07-11T16:45:00Z"/>
                <w:rFonts w:cs="Arial"/>
                <w:lang w:val="sv-SE"/>
              </w:rPr>
            </w:pPr>
            <w:ins w:id="6881" w:author="R4-1809495" w:date="2018-07-11T16:45:00Z">
              <w:r w:rsidRPr="00B04564">
                <w:rPr>
                  <w:rFonts w:cs="Arial"/>
                  <w:lang w:val="sv-SE"/>
                </w:rPr>
                <w:t>E-UTRA Band 9</w:t>
              </w:r>
            </w:ins>
          </w:p>
        </w:tc>
        <w:tc>
          <w:tcPr>
            <w:tcW w:w="1701" w:type="dxa"/>
            <w:tcBorders>
              <w:top w:val="single" w:sz="2" w:space="0" w:color="auto"/>
              <w:left w:val="single" w:sz="2" w:space="0" w:color="auto"/>
              <w:bottom w:val="single" w:sz="2" w:space="0" w:color="auto"/>
              <w:right w:val="single" w:sz="2" w:space="0" w:color="auto"/>
            </w:tcBorders>
          </w:tcPr>
          <w:p w14:paraId="19F34DE2" w14:textId="77777777" w:rsidR="00B47796" w:rsidRPr="00B04564" w:rsidRDefault="00B47796" w:rsidP="00B47796">
            <w:pPr>
              <w:pStyle w:val="TAC"/>
              <w:rPr>
                <w:ins w:id="6882" w:author="R4-1809495" w:date="2018-07-11T16:45:00Z"/>
                <w:rFonts w:cs="Arial"/>
                <w:lang w:eastAsia="zh-CN"/>
              </w:rPr>
            </w:pPr>
            <w:ins w:id="6883" w:author="R4-1809495" w:date="2018-07-11T16:45:00Z">
              <w:r w:rsidRPr="00B04564">
                <w:rPr>
                  <w:rFonts w:cs="Arial"/>
                </w:rPr>
                <w:t>1844.9 – 1879.9 MHz</w:t>
              </w:r>
            </w:ins>
          </w:p>
          <w:p w14:paraId="25FFA182" w14:textId="77777777" w:rsidR="00B47796" w:rsidRPr="00B04564" w:rsidRDefault="00B47796" w:rsidP="00B47796">
            <w:pPr>
              <w:pStyle w:val="TAC"/>
              <w:rPr>
                <w:ins w:id="6884" w:author="R4-1809495" w:date="2018-07-11T16:45:00Z"/>
              </w:rPr>
            </w:pPr>
          </w:p>
        </w:tc>
        <w:tc>
          <w:tcPr>
            <w:tcW w:w="851" w:type="dxa"/>
            <w:tcBorders>
              <w:top w:val="single" w:sz="2" w:space="0" w:color="auto"/>
              <w:left w:val="single" w:sz="2" w:space="0" w:color="auto"/>
              <w:bottom w:val="single" w:sz="2" w:space="0" w:color="auto"/>
              <w:right w:val="single" w:sz="2" w:space="0" w:color="auto"/>
            </w:tcBorders>
            <w:vAlign w:val="bottom"/>
          </w:tcPr>
          <w:p w14:paraId="5AE3B9DD" w14:textId="77777777" w:rsidR="00B47796" w:rsidRDefault="00B47796" w:rsidP="00B47796">
            <w:pPr>
              <w:rPr>
                <w:ins w:id="6885" w:author="R4-1809495" w:date="2018-07-11T16:45:00Z"/>
                <w:rFonts w:ascii="Calibri" w:hAnsi="Calibri"/>
                <w:color w:val="000000"/>
                <w:sz w:val="22"/>
                <w:szCs w:val="22"/>
              </w:rPr>
            </w:pPr>
            <w:ins w:id="6886"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6D5E319E" w14:textId="77777777" w:rsidR="00B47796" w:rsidRPr="00B04564" w:rsidRDefault="00B47796" w:rsidP="00B47796">
            <w:pPr>
              <w:pStyle w:val="TAC"/>
              <w:rPr>
                <w:ins w:id="6887" w:author="R4-1809495" w:date="2018-07-11T16:45:00Z"/>
              </w:rPr>
            </w:pPr>
            <w:ins w:id="6888"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51A26E89" w14:textId="77777777" w:rsidR="00B47796" w:rsidRPr="00B04564" w:rsidRDefault="00B47796" w:rsidP="00B47796">
            <w:pPr>
              <w:pStyle w:val="TAL"/>
              <w:rPr>
                <w:ins w:id="6889" w:author="R4-1809495" w:date="2018-07-11T16:45:00Z"/>
              </w:rPr>
            </w:pPr>
            <w:ins w:id="6890" w:author="R4-1809495" w:date="2018-07-11T16:45:00Z">
              <w:r w:rsidRPr="00B04564">
                <w:rPr>
                  <w:rFonts w:cs="Arial"/>
                </w:rPr>
                <w:t>This requirement does not apply to BS operating in band n3.</w:t>
              </w:r>
            </w:ins>
          </w:p>
        </w:tc>
      </w:tr>
      <w:tr w:rsidR="00B47796" w:rsidRPr="00B04564" w14:paraId="686781BA" w14:textId="77777777" w:rsidTr="00B47796">
        <w:trPr>
          <w:cantSplit/>
          <w:trHeight w:val="113"/>
          <w:jc w:val="center"/>
          <w:ins w:id="6891" w:author="R4-1809495" w:date="2018-07-11T16:45:00Z"/>
        </w:trPr>
        <w:tc>
          <w:tcPr>
            <w:tcW w:w="1302" w:type="dxa"/>
            <w:vMerge/>
            <w:tcBorders>
              <w:left w:val="single" w:sz="2" w:space="0" w:color="auto"/>
              <w:bottom w:val="single" w:sz="2" w:space="0" w:color="auto"/>
              <w:right w:val="single" w:sz="2" w:space="0" w:color="auto"/>
            </w:tcBorders>
          </w:tcPr>
          <w:p w14:paraId="038DA923" w14:textId="77777777" w:rsidR="00B47796" w:rsidRPr="00B04564" w:rsidRDefault="00B47796" w:rsidP="00B47796">
            <w:pPr>
              <w:pStyle w:val="TAC"/>
              <w:rPr>
                <w:ins w:id="6892" w:author="R4-1809495" w:date="2018-07-11T16:45:00Z"/>
                <w:rFonts w:cs="Arial"/>
              </w:rPr>
            </w:pPr>
          </w:p>
        </w:tc>
        <w:tc>
          <w:tcPr>
            <w:tcW w:w="1701" w:type="dxa"/>
            <w:tcBorders>
              <w:top w:val="single" w:sz="2" w:space="0" w:color="auto"/>
              <w:left w:val="single" w:sz="2" w:space="0" w:color="auto"/>
              <w:bottom w:val="single" w:sz="2" w:space="0" w:color="auto"/>
              <w:right w:val="single" w:sz="2" w:space="0" w:color="auto"/>
            </w:tcBorders>
          </w:tcPr>
          <w:p w14:paraId="6C9E53BE" w14:textId="77777777" w:rsidR="00B47796" w:rsidRPr="00B04564" w:rsidRDefault="00B47796" w:rsidP="00B47796">
            <w:pPr>
              <w:pStyle w:val="TAC"/>
              <w:rPr>
                <w:ins w:id="6893" w:author="R4-1809495" w:date="2018-07-11T16:45:00Z"/>
              </w:rPr>
            </w:pPr>
            <w:ins w:id="6894" w:author="R4-1809495" w:date="2018-07-11T16:45:00Z">
              <w:r w:rsidRPr="00B04564">
                <w:rPr>
                  <w:rFonts w:cs="Arial"/>
                </w:rPr>
                <w:t>1749.9 – 1784.9 MHz</w:t>
              </w:r>
            </w:ins>
          </w:p>
        </w:tc>
        <w:tc>
          <w:tcPr>
            <w:tcW w:w="851" w:type="dxa"/>
            <w:tcBorders>
              <w:top w:val="single" w:sz="2" w:space="0" w:color="auto"/>
              <w:left w:val="single" w:sz="2" w:space="0" w:color="auto"/>
              <w:bottom w:val="single" w:sz="2" w:space="0" w:color="auto"/>
              <w:right w:val="single" w:sz="2" w:space="0" w:color="auto"/>
            </w:tcBorders>
            <w:vAlign w:val="bottom"/>
          </w:tcPr>
          <w:p w14:paraId="10FF8A6D" w14:textId="77777777" w:rsidR="00B47796" w:rsidRDefault="00B47796" w:rsidP="00B47796">
            <w:pPr>
              <w:rPr>
                <w:ins w:id="6895" w:author="R4-1809495" w:date="2018-07-11T16:45:00Z"/>
                <w:rFonts w:ascii="Calibri" w:hAnsi="Calibri"/>
                <w:color w:val="000000"/>
                <w:sz w:val="22"/>
                <w:szCs w:val="22"/>
              </w:rPr>
            </w:pPr>
            <w:ins w:id="6896" w:author="R4-1809495" w:date="2018-07-11T16:45:00Z">
              <w:r>
                <w:rPr>
                  <w:rFonts w:ascii="Calibri" w:hAnsi="Calibri"/>
                  <w:color w:val="000000"/>
                  <w:sz w:val="22"/>
                  <w:szCs w:val="22"/>
                </w:rPr>
                <w:t xml:space="preserve">-40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366E2860" w14:textId="77777777" w:rsidR="00B47796" w:rsidRPr="00B04564" w:rsidRDefault="00B47796" w:rsidP="00B47796">
            <w:pPr>
              <w:pStyle w:val="TAC"/>
              <w:rPr>
                <w:ins w:id="6897" w:author="R4-1809495" w:date="2018-07-11T16:45:00Z"/>
              </w:rPr>
            </w:pPr>
            <w:ins w:id="6898"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3B0FCE3B" w14:textId="77777777" w:rsidR="00B47796" w:rsidRPr="00B04564" w:rsidRDefault="00B47796" w:rsidP="00B47796">
            <w:pPr>
              <w:pStyle w:val="TAL"/>
              <w:rPr>
                <w:ins w:id="6899" w:author="R4-1809495" w:date="2018-07-11T16:45:00Z"/>
              </w:rPr>
            </w:pPr>
            <w:ins w:id="6900" w:author="R4-1809495" w:date="2018-07-11T16:45:00Z">
              <w:r w:rsidRPr="00B04564">
                <w:rPr>
                  <w:rFonts w:cs="Arial"/>
                </w:rPr>
                <w:t>This requirement does not apply to BS operating in band n3,</w:t>
              </w:r>
              <w:r w:rsidRPr="00B04564">
                <w:rPr>
                  <w:rFonts w:cs="v5.0.0"/>
                </w:rPr>
                <w:t xml:space="preserve"> since it is already covered by the requirement in subclause </w:t>
              </w:r>
              <w:r>
                <w:rPr>
                  <w:rFonts w:cs="v5.0.0"/>
                </w:rPr>
                <w:t>6.7.5.4.3</w:t>
              </w:r>
              <w:r w:rsidRPr="00B04564">
                <w:rPr>
                  <w:rFonts w:cs="v5.0.0"/>
                </w:rPr>
                <w:t>.</w:t>
              </w:r>
            </w:ins>
          </w:p>
        </w:tc>
      </w:tr>
      <w:tr w:rsidR="00B47796" w:rsidRPr="00B04564" w14:paraId="03A4E3D8" w14:textId="77777777" w:rsidTr="00B47796">
        <w:trPr>
          <w:cantSplit/>
          <w:trHeight w:val="113"/>
          <w:jc w:val="center"/>
          <w:ins w:id="6901" w:author="R4-1809495" w:date="2018-07-11T16:45:00Z"/>
        </w:trPr>
        <w:tc>
          <w:tcPr>
            <w:tcW w:w="1302" w:type="dxa"/>
            <w:vMerge w:val="restart"/>
            <w:tcBorders>
              <w:top w:val="single" w:sz="2" w:space="0" w:color="auto"/>
              <w:left w:val="single" w:sz="2" w:space="0" w:color="auto"/>
              <w:right w:val="single" w:sz="2" w:space="0" w:color="auto"/>
            </w:tcBorders>
          </w:tcPr>
          <w:p w14:paraId="65E8A3AB" w14:textId="77777777" w:rsidR="00B47796" w:rsidRPr="00B04564" w:rsidRDefault="00B47796" w:rsidP="00B47796">
            <w:pPr>
              <w:pStyle w:val="TAC"/>
              <w:rPr>
                <w:ins w:id="6902" w:author="R4-1809495" w:date="2018-07-11T16:45:00Z"/>
                <w:rFonts w:cs="Arial"/>
                <w:lang w:val="sv-SE"/>
              </w:rPr>
            </w:pPr>
            <w:ins w:id="6903" w:author="R4-1809495" w:date="2018-07-11T16:45:00Z">
              <w:r w:rsidRPr="00B04564">
                <w:rPr>
                  <w:rFonts w:cs="Arial"/>
                  <w:lang w:val="sv-SE"/>
                </w:rPr>
                <w:t xml:space="preserve">UTRA FDD Band X or </w:t>
              </w:r>
            </w:ins>
          </w:p>
          <w:p w14:paraId="28DBD4ED" w14:textId="77777777" w:rsidR="00B47796" w:rsidRPr="00B04564" w:rsidRDefault="00B47796" w:rsidP="00B47796">
            <w:pPr>
              <w:pStyle w:val="TAC"/>
              <w:rPr>
                <w:ins w:id="6904" w:author="R4-1809495" w:date="2018-07-11T16:45:00Z"/>
                <w:rFonts w:cs="Arial"/>
                <w:lang w:val="sv-SE"/>
              </w:rPr>
            </w:pPr>
            <w:ins w:id="6905" w:author="R4-1809495" w:date="2018-07-11T16:45:00Z">
              <w:r w:rsidRPr="00B04564">
                <w:rPr>
                  <w:rFonts w:cs="Arial"/>
                  <w:lang w:val="sv-SE"/>
                </w:rPr>
                <w:t>E-UTRA Band 10</w:t>
              </w:r>
            </w:ins>
          </w:p>
        </w:tc>
        <w:tc>
          <w:tcPr>
            <w:tcW w:w="1701" w:type="dxa"/>
            <w:tcBorders>
              <w:top w:val="single" w:sz="2" w:space="0" w:color="auto"/>
              <w:left w:val="single" w:sz="2" w:space="0" w:color="auto"/>
              <w:bottom w:val="single" w:sz="2" w:space="0" w:color="auto"/>
              <w:right w:val="single" w:sz="2" w:space="0" w:color="auto"/>
            </w:tcBorders>
          </w:tcPr>
          <w:p w14:paraId="148460F7" w14:textId="77777777" w:rsidR="00B47796" w:rsidRPr="00B04564" w:rsidRDefault="00B47796" w:rsidP="00B47796">
            <w:pPr>
              <w:pStyle w:val="TAC"/>
              <w:rPr>
                <w:ins w:id="6906" w:author="R4-1809495" w:date="2018-07-11T16:45:00Z"/>
              </w:rPr>
            </w:pPr>
            <w:ins w:id="6907" w:author="R4-1809495" w:date="2018-07-11T16:45:00Z">
              <w:r w:rsidRPr="00B04564">
                <w:rPr>
                  <w:rFonts w:cs="Arial"/>
                </w:rPr>
                <w:t>2110 – 2170 MHz</w:t>
              </w:r>
            </w:ins>
          </w:p>
        </w:tc>
        <w:tc>
          <w:tcPr>
            <w:tcW w:w="851" w:type="dxa"/>
            <w:tcBorders>
              <w:top w:val="single" w:sz="2" w:space="0" w:color="auto"/>
              <w:left w:val="single" w:sz="2" w:space="0" w:color="auto"/>
              <w:bottom w:val="single" w:sz="2" w:space="0" w:color="auto"/>
              <w:right w:val="single" w:sz="2" w:space="0" w:color="auto"/>
            </w:tcBorders>
            <w:vAlign w:val="bottom"/>
          </w:tcPr>
          <w:p w14:paraId="3588A78B" w14:textId="77777777" w:rsidR="00B47796" w:rsidRDefault="00B47796" w:rsidP="00B47796">
            <w:pPr>
              <w:rPr>
                <w:ins w:id="6908" w:author="R4-1809495" w:date="2018-07-11T16:45:00Z"/>
                <w:rFonts w:ascii="Calibri" w:hAnsi="Calibri"/>
                <w:color w:val="000000"/>
                <w:sz w:val="22"/>
                <w:szCs w:val="22"/>
              </w:rPr>
            </w:pPr>
            <w:ins w:id="6909"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569041BB" w14:textId="77777777" w:rsidR="00B47796" w:rsidRPr="00B04564" w:rsidRDefault="00B47796" w:rsidP="00B47796">
            <w:pPr>
              <w:pStyle w:val="TAC"/>
              <w:rPr>
                <w:ins w:id="6910" w:author="R4-1809495" w:date="2018-07-11T16:45:00Z"/>
              </w:rPr>
            </w:pPr>
            <w:ins w:id="6911"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773692A6" w14:textId="77777777" w:rsidR="00B47796" w:rsidRPr="00B04564" w:rsidRDefault="00B47796" w:rsidP="00B47796">
            <w:pPr>
              <w:pStyle w:val="TAL"/>
              <w:rPr>
                <w:ins w:id="6912" w:author="R4-1809495" w:date="2018-07-11T16:45:00Z"/>
              </w:rPr>
            </w:pPr>
            <w:ins w:id="6913" w:author="R4-1809495" w:date="2018-07-11T16:45:00Z">
              <w:r w:rsidRPr="00B04564">
                <w:rPr>
                  <w:rFonts w:cs="Arial"/>
                </w:rPr>
                <w:t>This requirement does not apply to BS operating in band n66</w:t>
              </w:r>
            </w:ins>
          </w:p>
        </w:tc>
      </w:tr>
      <w:tr w:rsidR="00B47796" w:rsidRPr="00B04564" w14:paraId="39974715" w14:textId="77777777" w:rsidTr="00B47796">
        <w:trPr>
          <w:cantSplit/>
          <w:trHeight w:val="113"/>
          <w:jc w:val="center"/>
          <w:ins w:id="6914" w:author="R4-1809495" w:date="2018-07-11T16:45:00Z"/>
        </w:trPr>
        <w:tc>
          <w:tcPr>
            <w:tcW w:w="1302" w:type="dxa"/>
            <w:vMerge/>
            <w:tcBorders>
              <w:left w:val="single" w:sz="2" w:space="0" w:color="auto"/>
              <w:bottom w:val="single" w:sz="2" w:space="0" w:color="auto"/>
              <w:right w:val="single" w:sz="2" w:space="0" w:color="auto"/>
            </w:tcBorders>
          </w:tcPr>
          <w:p w14:paraId="67C57A8E" w14:textId="77777777" w:rsidR="00B47796" w:rsidRPr="00B04564" w:rsidRDefault="00B47796" w:rsidP="00B47796">
            <w:pPr>
              <w:pStyle w:val="TAC"/>
              <w:rPr>
                <w:ins w:id="6915" w:author="R4-1809495" w:date="2018-07-11T16:45:00Z"/>
                <w:rFonts w:cs="Arial"/>
              </w:rPr>
            </w:pPr>
          </w:p>
        </w:tc>
        <w:tc>
          <w:tcPr>
            <w:tcW w:w="1701" w:type="dxa"/>
            <w:tcBorders>
              <w:top w:val="single" w:sz="2" w:space="0" w:color="auto"/>
              <w:left w:val="single" w:sz="2" w:space="0" w:color="auto"/>
              <w:bottom w:val="single" w:sz="2" w:space="0" w:color="auto"/>
              <w:right w:val="single" w:sz="2" w:space="0" w:color="auto"/>
            </w:tcBorders>
          </w:tcPr>
          <w:p w14:paraId="1DFB966B" w14:textId="77777777" w:rsidR="00B47796" w:rsidRPr="00B04564" w:rsidRDefault="00B47796" w:rsidP="00B47796">
            <w:pPr>
              <w:pStyle w:val="TAC"/>
              <w:rPr>
                <w:ins w:id="6916" w:author="R4-1809495" w:date="2018-07-11T16:45:00Z"/>
              </w:rPr>
            </w:pPr>
            <w:ins w:id="6917" w:author="R4-1809495" w:date="2018-07-11T16:45:00Z">
              <w:r w:rsidRPr="00B04564">
                <w:rPr>
                  <w:rFonts w:cs="Arial"/>
                </w:rPr>
                <w:t>1710 – 1770 MHz</w:t>
              </w:r>
            </w:ins>
          </w:p>
        </w:tc>
        <w:tc>
          <w:tcPr>
            <w:tcW w:w="851" w:type="dxa"/>
            <w:tcBorders>
              <w:top w:val="single" w:sz="2" w:space="0" w:color="auto"/>
              <w:left w:val="single" w:sz="2" w:space="0" w:color="auto"/>
              <w:bottom w:val="single" w:sz="2" w:space="0" w:color="auto"/>
              <w:right w:val="single" w:sz="2" w:space="0" w:color="auto"/>
            </w:tcBorders>
            <w:vAlign w:val="bottom"/>
          </w:tcPr>
          <w:p w14:paraId="57C651E0" w14:textId="77777777" w:rsidR="00B47796" w:rsidRDefault="00B47796" w:rsidP="00B47796">
            <w:pPr>
              <w:rPr>
                <w:ins w:id="6918" w:author="R4-1809495" w:date="2018-07-11T16:45:00Z"/>
                <w:rFonts w:ascii="Calibri" w:hAnsi="Calibri"/>
                <w:color w:val="000000"/>
                <w:sz w:val="22"/>
                <w:szCs w:val="22"/>
              </w:rPr>
            </w:pPr>
            <w:ins w:id="6919" w:author="R4-1809495" w:date="2018-07-11T16:45:00Z">
              <w:r>
                <w:rPr>
                  <w:rFonts w:ascii="Calibri" w:hAnsi="Calibri"/>
                  <w:color w:val="000000"/>
                  <w:sz w:val="22"/>
                  <w:szCs w:val="22"/>
                </w:rPr>
                <w:t xml:space="preserve">-40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6E3FD165" w14:textId="77777777" w:rsidR="00B47796" w:rsidRPr="00B04564" w:rsidRDefault="00B47796" w:rsidP="00B47796">
            <w:pPr>
              <w:pStyle w:val="TAC"/>
              <w:rPr>
                <w:ins w:id="6920" w:author="R4-1809495" w:date="2018-07-11T16:45:00Z"/>
              </w:rPr>
            </w:pPr>
            <w:ins w:id="6921"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2150F36C" w14:textId="77777777" w:rsidR="00B47796" w:rsidRPr="00B04564" w:rsidRDefault="00B47796" w:rsidP="00B47796">
            <w:pPr>
              <w:pStyle w:val="TAL"/>
              <w:rPr>
                <w:ins w:id="6922" w:author="R4-1809495" w:date="2018-07-11T16:45:00Z"/>
              </w:rPr>
            </w:pPr>
            <w:ins w:id="6923" w:author="R4-1809495" w:date="2018-07-11T16:45:00Z">
              <w:r w:rsidRPr="00B04564">
                <w:rPr>
                  <w:rFonts w:cs="Arial"/>
                </w:rPr>
                <w:t xml:space="preserve">This requirement does not apply to BS operating in band n66, </w:t>
              </w:r>
              <w:r w:rsidRPr="00B04564">
                <w:rPr>
                  <w:rFonts w:cs="v5.0.0"/>
                </w:rPr>
                <w:t xml:space="preserve">since it is already covered by the requirement in subclause </w:t>
              </w:r>
              <w:r>
                <w:rPr>
                  <w:rFonts w:cs="v5.0.0"/>
                </w:rPr>
                <w:t>6.7.5.4.3</w:t>
              </w:r>
              <w:r w:rsidRPr="00B04564">
                <w:rPr>
                  <w:rFonts w:cs="v5.0.0"/>
                </w:rPr>
                <w:t>.</w:t>
              </w:r>
            </w:ins>
          </w:p>
        </w:tc>
      </w:tr>
      <w:tr w:rsidR="00B47796" w:rsidRPr="00B04564" w14:paraId="30D76490" w14:textId="77777777" w:rsidTr="00B47796">
        <w:trPr>
          <w:cantSplit/>
          <w:trHeight w:val="113"/>
          <w:jc w:val="center"/>
          <w:ins w:id="6924" w:author="R4-1809495" w:date="2018-07-11T16:45:00Z"/>
        </w:trPr>
        <w:tc>
          <w:tcPr>
            <w:tcW w:w="1302" w:type="dxa"/>
            <w:vMerge w:val="restart"/>
            <w:tcBorders>
              <w:top w:val="single" w:sz="2" w:space="0" w:color="auto"/>
              <w:left w:val="single" w:sz="2" w:space="0" w:color="auto"/>
              <w:right w:val="single" w:sz="2" w:space="0" w:color="auto"/>
            </w:tcBorders>
          </w:tcPr>
          <w:p w14:paraId="7B8ECA17" w14:textId="77777777" w:rsidR="00B47796" w:rsidRPr="00B04564" w:rsidRDefault="00B47796" w:rsidP="00B47796">
            <w:pPr>
              <w:pStyle w:val="TAC"/>
              <w:rPr>
                <w:ins w:id="6925" w:author="R4-1809495" w:date="2018-07-11T16:45:00Z"/>
                <w:rFonts w:cs="Arial"/>
              </w:rPr>
            </w:pPr>
            <w:ins w:id="6926" w:author="R4-1809495" w:date="2018-07-11T16:45:00Z">
              <w:r w:rsidRPr="00B04564">
                <w:rPr>
                  <w:rFonts w:cs="Arial"/>
                </w:rPr>
                <w:t xml:space="preserve">UTRA FDD Band XI or XXI or </w:t>
              </w:r>
            </w:ins>
          </w:p>
          <w:p w14:paraId="2FEBCFEA" w14:textId="77777777" w:rsidR="00B47796" w:rsidRPr="00B04564" w:rsidRDefault="00B47796" w:rsidP="00B47796">
            <w:pPr>
              <w:pStyle w:val="TAC"/>
              <w:rPr>
                <w:ins w:id="6927" w:author="R4-1809495" w:date="2018-07-11T16:45:00Z"/>
                <w:rFonts w:cs="Arial"/>
              </w:rPr>
            </w:pPr>
            <w:ins w:id="6928" w:author="R4-1809495" w:date="2018-07-11T16:45:00Z">
              <w:r w:rsidRPr="00B04564">
                <w:rPr>
                  <w:rFonts w:cs="Arial"/>
                </w:rPr>
                <w:t>E-UTRA Band 11 or 21</w:t>
              </w:r>
            </w:ins>
          </w:p>
        </w:tc>
        <w:tc>
          <w:tcPr>
            <w:tcW w:w="1701" w:type="dxa"/>
            <w:tcBorders>
              <w:top w:val="single" w:sz="2" w:space="0" w:color="auto"/>
              <w:left w:val="single" w:sz="2" w:space="0" w:color="auto"/>
              <w:bottom w:val="single" w:sz="2" w:space="0" w:color="auto"/>
              <w:right w:val="single" w:sz="2" w:space="0" w:color="auto"/>
            </w:tcBorders>
          </w:tcPr>
          <w:p w14:paraId="04940BB8" w14:textId="77777777" w:rsidR="00B47796" w:rsidRPr="00B04564" w:rsidRDefault="00B47796" w:rsidP="00B47796">
            <w:pPr>
              <w:pStyle w:val="TAC"/>
              <w:rPr>
                <w:ins w:id="6929" w:author="R4-1809495" w:date="2018-07-11T16:45:00Z"/>
              </w:rPr>
            </w:pPr>
            <w:ins w:id="6930" w:author="R4-1809495" w:date="2018-07-11T16:45:00Z">
              <w:r w:rsidRPr="00B04564">
                <w:rPr>
                  <w:rFonts w:cs="Arial"/>
                </w:rPr>
                <w:t>1475.9 – 1510.9 MHz</w:t>
              </w:r>
            </w:ins>
          </w:p>
        </w:tc>
        <w:tc>
          <w:tcPr>
            <w:tcW w:w="851" w:type="dxa"/>
            <w:tcBorders>
              <w:top w:val="single" w:sz="2" w:space="0" w:color="auto"/>
              <w:left w:val="single" w:sz="2" w:space="0" w:color="auto"/>
              <w:bottom w:val="single" w:sz="2" w:space="0" w:color="auto"/>
              <w:right w:val="single" w:sz="2" w:space="0" w:color="auto"/>
            </w:tcBorders>
            <w:vAlign w:val="bottom"/>
          </w:tcPr>
          <w:p w14:paraId="3E923ECD" w14:textId="77777777" w:rsidR="00B47796" w:rsidRDefault="00B47796" w:rsidP="00B47796">
            <w:pPr>
              <w:rPr>
                <w:ins w:id="6931" w:author="R4-1809495" w:date="2018-07-11T16:45:00Z"/>
                <w:rFonts w:ascii="Calibri" w:hAnsi="Calibri"/>
                <w:color w:val="000000"/>
                <w:sz w:val="22"/>
                <w:szCs w:val="22"/>
              </w:rPr>
            </w:pPr>
            <w:ins w:id="6932"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0B8017B7" w14:textId="77777777" w:rsidR="00B47796" w:rsidRPr="00B04564" w:rsidRDefault="00B47796" w:rsidP="00B47796">
            <w:pPr>
              <w:pStyle w:val="TAC"/>
              <w:rPr>
                <w:ins w:id="6933" w:author="R4-1809495" w:date="2018-07-11T16:45:00Z"/>
              </w:rPr>
            </w:pPr>
            <w:ins w:id="6934"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4C1A87C5" w14:textId="77777777" w:rsidR="00B47796" w:rsidRPr="00B04564" w:rsidRDefault="00B47796" w:rsidP="00B47796">
            <w:pPr>
              <w:pStyle w:val="TAL"/>
              <w:rPr>
                <w:ins w:id="6935" w:author="R4-1809495" w:date="2018-07-11T16:45:00Z"/>
              </w:rPr>
            </w:pPr>
            <w:ins w:id="6936" w:author="R4-1809495" w:date="2018-07-11T16:45:00Z">
              <w:r w:rsidRPr="00B04564">
                <w:rPr>
                  <w:rFonts w:cs="Arial"/>
                </w:rPr>
                <w:t xml:space="preserve">This requirement does not apply to BS operating in band </w:t>
              </w:r>
              <w:r w:rsidRPr="00B04564">
                <w:rPr>
                  <w:rFonts w:cs="Arial"/>
                  <w:lang w:eastAsia="ko-KR"/>
                </w:rPr>
                <w:t>n75.</w:t>
              </w:r>
            </w:ins>
          </w:p>
        </w:tc>
      </w:tr>
      <w:tr w:rsidR="00B47796" w:rsidRPr="00B04564" w14:paraId="1F06605B" w14:textId="77777777" w:rsidTr="00B47796">
        <w:trPr>
          <w:cantSplit/>
          <w:trHeight w:val="113"/>
          <w:jc w:val="center"/>
          <w:ins w:id="6937" w:author="R4-1809495" w:date="2018-07-11T16:45:00Z"/>
        </w:trPr>
        <w:tc>
          <w:tcPr>
            <w:tcW w:w="1302" w:type="dxa"/>
            <w:vMerge/>
            <w:tcBorders>
              <w:left w:val="single" w:sz="2" w:space="0" w:color="auto"/>
              <w:right w:val="single" w:sz="2" w:space="0" w:color="auto"/>
            </w:tcBorders>
            <w:vAlign w:val="center"/>
          </w:tcPr>
          <w:p w14:paraId="5239B38A" w14:textId="77777777" w:rsidR="00B47796" w:rsidRPr="00B04564" w:rsidRDefault="00B47796" w:rsidP="00B47796">
            <w:pPr>
              <w:pStyle w:val="TAC"/>
              <w:rPr>
                <w:ins w:id="6938" w:author="R4-1809495" w:date="2018-07-11T16:45:00Z"/>
                <w:rFonts w:cs="Arial"/>
              </w:rPr>
            </w:pPr>
          </w:p>
        </w:tc>
        <w:tc>
          <w:tcPr>
            <w:tcW w:w="1701" w:type="dxa"/>
            <w:tcBorders>
              <w:top w:val="single" w:sz="2" w:space="0" w:color="auto"/>
              <w:left w:val="single" w:sz="2" w:space="0" w:color="auto"/>
              <w:bottom w:val="single" w:sz="2" w:space="0" w:color="auto"/>
              <w:right w:val="single" w:sz="2" w:space="0" w:color="auto"/>
            </w:tcBorders>
          </w:tcPr>
          <w:p w14:paraId="0AA99D10" w14:textId="77777777" w:rsidR="00B47796" w:rsidRPr="00B04564" w:rsidRDefault="00B47796" w:rsidP="00B47796">
            <w:pPr>
              <w:pStyle w:val="TAC"/>
              <w:rPr>
                <w:ins w:id="6939" w:author="R4-1809495" w:date="2018-07-11T16:45:00Z"/>
              </w:rPr>
            </w:pPr>
            <w:ins w:id="6940" w:author="R4-1809495" w:date="2018-07-11T16:45:00Z">
              <w:r w:rsidRPr="00B04564">
                <w:rPr>
                  <w:rFonts w:cs="Arial"/>
                </w:rPr>
                <w:t xml:space="preserve">1427.9 – 1447.9 MHz </w:t>
              </w:r>
            </w:ins>
          </w:p>
        </w:tc>
        <w:tc>
          <w:tcPr>
            <w:tcW w:w="851" w:type="dxa"/>
            <w:tcBorders>
              <w:top w:val="single" w:sz="2" w:space="0" w:color="auto"/>
              <w:left w:val="single" w:sz="2" w:space="0" w:color="auto"/>
              <w:bottom w:val="single" w:sz="2" w:space="0" w:color="auto"/>
              <w:right w:val="single" w:sz="2" w:space="0" w:color="auto"/>
            </w:tcBorders>
            <w:vAlign w:val="bottom"/>
          </w:tcPr>
          <w:p w14:paraId="27FB1FD1" w14:textId="77777777" w:rsidR="00B47796" w:rsidRDefault="00B47796" w:rsidP="00B47796">
            <w:pPr>
              <w:rPr>
                <w:ins w:id="6941" w:author="R4-1809495" w:date="2018-07-11T16:45:00Z"/>
                <w:rFonts w:ascii="Calibri" w:hAnsi="Calibri"/>
                <w:color w:val="000000"/>
                <w:sz w:val="22"/>
                <w:szCs w:val="22"/>
              </w:rPr>
            </w:pPr>
            <w:ins w:id="6942" w:author="R4-1809495" w:date="2018-07-11T16:45:00Z">
              <w:r>
                <w:rPr>
                  <w:rFonts w:ascii="Calibri" w:hAnsi="Calibri"/>
                  <w:color w:val="000000"/>
                  <w:sz w:val="22"/>
                  <w:szCs w:val="22"/>
                </w:rPr>
                <w:t xml:space="preserve">-40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680066D2" w14:textId="77777777" w:rsidR="00B47796" w:rsidRPr="00B04564" w:rsidRDefault="00B47796" w:rsidP="00B47796">
            <w:pPr>
              <w:pStyle w:val="TAC"/>
              <w:rPr>
                <w:ins w:id="6943" w:author="R4-1809495" w:date="2018-07-11T16:45:00Z"/>
              </w:rPr>
            </w:pPr>
            <w:ins w:id="6944"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72757495" w14:textId="77777777" w:rsidR="00B47796" w:rsidRPr="00B04564" w:rsidRDefault="00B47796" w:rsidP="00B47796">
            <w:pPr>
              <w:pStyle w:val="TAL"/>
              <w:rPr>
                <w:ins w:id="6945" w:author="R4-1809495" w:date="2018-07-11T16:45:00Z"/>
              </w:rPr>
            </w:pPr>
            <w:ins w:id="6946" w:author="R4-1809495" w:date="2018-07-11T16:45:00Z">
              <w:r w:rsidRPr="00B04564">
                <w:rPr>
                  <w:rFonts w:cs="Arial"/>
                  <w:lang w:eastAsia="ko-KR"/>
                </w:rPr>
                <w:t>This requirement does not apply to</w:t>
              </w:r>
              <w:r w:rsidRPr="00B04564">
                <w:rPr>
                  <w:rFonts w:cs="v5.0.0"/>
                  <w:lang w:eastAsia="ko-KR"/>
                </w:rPr>
                <w:t xml:space="preserve"> </w:t>
              </w:r>
              <w:r w:rsidRPr="00B04564">
                <w:rPr>
                  <w:rFonts w:cs="Arial"/>
                  <w:lang w:eastAsia="ko-KR"/>
                </w:rPr>
                <w:t>BS operating in band n51, n75 or n76</w:t>
              </w:r>
              <w:r w:rsidRPr="00B04564">
                <w:rPr>
                  <w:rFonts w:cs="v5.0.0"/>
                  <w:lang w:eastAsia="ja-JP"/>
                </w:rPr>
                <w:t>.</w:t>
              </w:r>
            </w:ins>
          </w:p>
        </w:tc>
      </w:tr>
      <w:tr w:rsidR="00B47796" w:rsidRPr="00B04564" w14:paraId="23D8EA1A" w14:textId="77777777" w:rsidTr="00B47796">
        <w:trPr>
          <w:cantSplit/>
          <w:trHeight w:val="113"/>
          <w:jc w:val="center"/>
          <w:ins w:id="6947" w:author="R4-1809495" w:date="2018-07-11T16:45:00Z"/>
        </w:trPr>
        <w:tc>
          <w:tcPr>
            <w:tcW w:w="1302" w:type="dxa"/>
            <w:vMerge/>
            <w:tcBorders>
              <w:left w:val="single" w:sz="2" w:space="0" w:color="auto"/>
              <w:bottom w:val="single" w:sz="2" w:space="0" w:color="auto"/>
              <w:right w:val="single" w:sz="2" w:space="0" w:color="auto"/>
            </w:tcBorders>
            <w:vAlign w:val="center"/>
          </w:tcPr>
          <w:p w14:paraId="52AB5002" w14:textId="77777777" w:rsidR="00B47796" w:rsidRPr="00B04564" w:rsidRDefault="00B47796" w:rsidP="00B47796">
            <w:pPr>
              <w:pStyle w:val="TAC"/>
              <w:rPr>
                <w:ins w:id="6948" w:author="R4-1809495" w:date="2018-07-11T16:45:00Z"/>
                <w:rFonts w:cs="Arial"/>
              </w:rPr>
            </w:pPr>
          </w:p>
        </w:tc>
        <w:tc>
          <w:tcPr>
            <w:tcW w:w="1701" w:type="dxa"/>
            <w:tcBorders>
              <w:top w:val="single" w:sz="2" w:space="0" w:color="auto"/>
              <w:left w:val="single" w:sz="2" w:space="0" w:color="auto"/>
              <w:bottom w:val="single" w:sz="2" w:space="0" w:color="auto"/>
              <w:right w:val="single" w:sz="2" w:space="0" w:color="auto"/>
            </w:tcBorders>
          </w:tcPr>
          <w:p w14:paraId="11294B79" w14:textId="77777777" w:rsidR="00B47796" w:rsidRPr="00B04564" w:rsidRDefault="00B47796" w:rsidP="00B47796">
            <w:pPr>
              <w:pStyle w:val="TAC"/>
              <w:rPr>
                <w:ins w:id="6949" w:author="R4-1809495" w:date="2018-07-11T16:45:00Z"/>
              </w:rPr>
            </w:pPr>
            <w:ins w:id="6950" w:author="R4-1809495" w:date="2018-07-11T16:45:00Z">
              <w:r w:rsidRPr="00B04564">
                <w:rPr>
                  <w:rFonts w:cs="Arial"/>
                </w:rPr>
                <w:t>1447.9 – 1462.9 MHz</w:t>
              </w:r>
            </w:ins>
          </w:p>
        </w:tc>
        <w:tc>
          <w:tcPr>
            <w:tcW w:w="851" w:type="dxa"/>
            <w:tcBorders>
              <w:top w:val="single" w:sz="2" w:space="0" w:color="auto"/>
              <w:left w:val="single" w:sz="2" w:space="0" w:color="auto"/>
              <w:bottom w:val="single" w:sz="2" w:space="0" w:color="auto"/>
              <w:right w:val="single" w:sz="2" w:space="0" w:color="auto"/>
            </w:tcBorders>
            <w:vAlign w:val="bottom"/>
          </w:tcPr>
          <w:p w14:paraId="78412643" w14:textId="77777777" w:rsidR="00B47796" w:rsidRDefault="00B47796" w:rsidP="00B47796">
            <w:pPr>
              <w:rPr>
                <w:ins w:id="6951" w:author="R4-1809495" w:date="2018-07-11T16:45:00Z"/>
                <w:rFonts w:ascii="Calibri" w:hAnsi="Calibri"/>
                <w:color w:val="000000"/>
                <w:sz w:val="22"/>
                <w:szCs w:val="22"/>
              </w:rPr>
            </w:pPr>
            <w:ins w:id="6952" w:author="R4-1809495" w:date="2018-07-11T16:45:00Z">
              <w:r>
                <w:rPr>
                  <w:rFonts w:ascii="Calibri" w:hAnsi="Calibri"/>
                  <w:color w:val="000000"/>
                  <w:sz w:val="22"/>
                  <w:szCs w:val="22"/>
                </w:rPr>
                <w:t xml:space="preserve">-40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7665D937" w14:textId="77777777" w:rsidR="00B47796" w:rsidRPr="00B04564" w:rsidRDefault="00B47796" w:rsidP="00B47796">
            <w:pPr>
              <w:pStyle w:val="TAC"/>
              <w:rPr>
                <w:ins w:id="6953" w:author="R4-1809495" w:date="2018-07-11T16:45:00Z"/>
              </w:rPr>
            </w:pPr>
            <w:ins w:id="6954"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3C4AFD01" w14:textId="77777777" w:rsidR="00B47796" w:rsidRPr="00B04564" w:rsidRDefault="00B47796" w:rsidP="00B47796">
            <w:pPr>
              <w:pStyle w:val="TAL"/>
              <w:rPr>
                <w:ins w:id="6955" w:author="R4-1809495" w:date="2018-07-11T16:45:00Z"/>
              </w:rPr>
            </w:pPr>
            <w:ins w:id="6956" w:author="R4-1809495" w:date="2018-07-11T16:45:00Z">
              <w:r w:rsidRPr="00B04564">
                <w:rPr>
                  <w:rFonts w:cs="Arial"/>
                  <w:lang w:eastAsia="ko-KR"/>
                </w:rPr>
                <w:t>This requirement does not apply to</w:t>
              </w:r>
              <w:r w:rsidRPr="00B04564">
                <w:rPr>
                  <w:rFonts w:cs="v5.0.0"/>
                  <w:lang w:eastAsia="ko-KR"/>
                </w:rPr>
                <w:t xml:space="preserve"> </w:t>
              </w:r>
              <w:r w:rsidRPr="00B04564">
                <w:rPr>
                  <w:rFonts w:cs="Arial"/>
                  <w:lang w:eastAsia="ko-KR"/>
                </w:rPr>
                <w:t>BS operating in band n75</w:t>
              </w:r>
              <w:r w:rsidRPr="00B04564">
                <w:rPr>
                  <w:rFonts w:cs="v5.0.0"/>
                  <w:lang w:eastAsia="ja-JP"/>
                </w:rPr>
                <w:t>.</w:t>
              </w:r>
            </w:ins>
          </w:p>
        </w:tc>
      </w:tr>
      <w:tr w:rsidR="00B47796" w:rsidRPr="00B04564" w14:paraId="2D6E75D3" w14:textId="77777777" w:rsidTr="00B47796">
        <w:trPr>
          <w:cantSplit/>
          <w:trHeight w:val="113"/>
          <w:jc w:val="center"/>
          <w:ins w:id="6957" w:author="R4-1809495" w:date="2018-07-11T16:45:00Z"/>
        </w:trPr>
        <w:tc>
          <w:tcPr>
            <w:tcW w:w="1302" w:type="dxa"/>
            <w:vMerge w:val="restart"/>
            <w:tcBorders>
              <w:top w:val="single" w:sz="2" w:space="0" w:color="auto"/>
              <w:left w:val="single" w:sz="2" w:space="0" w:color="auto"/>
              <w:right w:val="single" w:sz="2" w:space="0" w:color="auto"/>
            </w:tcBorders>
          </w:tcPr>
          <w:p w14:paraId="5399C002" w14:textId="77777777" w:rsidR="00B47796" w:rsidRPr="00B04564" w:rsidRDefault="00B47796" w:rsidP="00B47796">
            <w:pPr>
              <w:pStyle w:val="TAC"/>
              <w:rPr>
                <w:ins w:id="6958" w:author="R4-1809495" w:date="2018-07-11T16:45:00Z"/>
                <w:rFonts w:cs="Arial"/>
                <w:lang w:val="sv-SE"/>
              </w:rPr>
            </w:pPr>
            <w:ins w:id="6959" w:author="R4-1809495" w:date="2018-07-11T16:45:00Z">
              <w:r w:rsidRPr="00B04564">
                <w:rPr>
                  <w:rFonts w:cs="Arial"/>
                  <w:lang w:val="sv-SE"/>
                </w:rPr>
                <w:t xml:space="preserve">UTRA FDD Band XII or </w:t>
              </w:r>
            </w:ins>
          </w:p>
          <w:p w14:paraId="4C680164" w14:textId="77777777" w:rsidR="00B47796" w:rsidRPr="00B04564" w:rsidRDefault="00B47796" w:rsidP="00B47796">
            <w:pPr>
              <w:pStyle w:val="TAC"/>
              <w:rPr>
                <w:ins w:id="6960" w:author="R4-1809495" w:date="2018-07-11T16:45:00Z"/>
                <w:rFonts w:cs="Arial"/>
                <w:lang w:val="sv-SE"/>
              </w:rPr>
            </w:pPr>
            <w:ins w:id="6961" w:author="R4-1809495" w:date="2018-07-11T16:45:00Z">
              <w:r w:rsidRPr="00B04564">
                <w:rPr>
                  <w:rFonts w:cs="Arial"/>
                  <w:lang w:val="sv-SE"/>
                </w:rPr>
                <w:t>E-UTRA Band 12 or NR Band n12</w:t>
              </w:r>
            </w:ins>
          </w:p>
        </w:tc>
        <w:tc>
          <w:tcPr>
            <w:tcW w:w="1701" w:type="dxa"/>
            <w:tcBorders>
              <w:top w:val="single" w:sz="2" w:space="0" w:color="auto"/>
              <w:left w:val="single" w:sz="2" w:space="0" w:color="auto"/>
              <w:bottom w:val="single" w:sz="2" w:space="0" w:color="auto"/>
              <w:right w:val="single" w:sz="2" w:space="0" w:color="auto"/>
            </w:tcBorders>
          </w:tcPr>
          <w:p w14:paraId="4D0A2C0C" w14:textId="77777777" w:rsidR="00B47796" w:rsidRPr="00B04564" w:rsidRDefault="00B47796" w:rsidP="00B47796">
            <w:pPr>
              <w:pStyle w:val="TAC"/>
              <w:rPr>
                <w:ins w:id="6962" w:author="R4-1809495" w:date="2018-07-11T16:45:00Z"/>
              </w:rPr>
            </w:pPr>
            <w:ins w:id="6963" w:author="R4-1809495" w:date="2018-07-11T16:45:00Z">
              <w:r w:rsidRPr="00B04564">
                <w:rPr>
                  <w:rFonts w:cs="Arial"/>
                </w:rPr>
                <w:t>729 – 746 MHz</w:t>
              </w:r>
            </w:ins>
          </w:p>
        </w:tc>
        <w:tc>
          <w:tcPr>
            <w:tcW w:w="851" w:type="dxa"/>
            <w:tcBorders>
              <w:top w:val="single" w:sz="2" w:space="0" w:color="auto"/>
              <w:left w:val="single" w:sz="2" w:space="0" w:color="auto"/>
              <w:bottom w:val="single" w:sz="2" w:space="0" w:color="auto"/>
              <w:right w:val="single" w:sz="2" w:space="0" w:color="auto"/>
            </w:tcBorders>
            <w:vAlign w:val="bottom"/>
          </w:tcPr>
          <w:p w14:paraId="1A48B695" w14:textId="77777777" w:rsidR="00B47796" w:rsidRDefault="00B47796" w:rsidP="00B47796">
            <w:pPr>
              <w:rPr>
                <w:ins w:id="6964" w:author="R4-1809495" w:date="2018-07-11T16:45:00Z"/>
                <w:rFonts w:ascii="Calibri" w:hAnsi="Calibri"/>
                <w:color w:val="000000"/>
                <w:sz w:val="22"/>
                <w:szCs w:val="22"/>
              </w:rPr>
            </w:pPr>
            <w:ins w:id="6965"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72912D05" w14:textId="77777777" w:rsidR="00B47796" w:rsidRPr="00B04564" w:rsidRDefault="00B47796" w:rsidP="00B47796">
            <w:pPr>
              <w:pStyle w:val="TAC"/>
              <w:rPr>
                <w:ins w:id="6966" w:author="R4-1809495" w:date="2018-07-11T16:45:00Z"/>
              </w:rPr>
            </w:pPr>
            <w:ins w:id="6967"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4679102D" w14:textId="77777777" w:rsidR="00B47796" w:rsidRPr="00B04564" w:rsidRDefault="00B47796" w:rsidP="00B47796">
            <w:pPr>
              <w:pStyle w:val="TAL"/>
              <w:rPr>
                <w:ins w:id="6968" w:author="R4-1809495" w:date="2018-07-11T16:45:00Z"/>
              </w:rPr>
            </w:pPr>
            <w:ins w:id="6969" w:author="R4-1809495" w:date="2018-07-11T16:45:00Z">
              <w:r w:rsidRPr="00B04564">
                <w:rPr>
                  <w:rFonts w:cs="Arial"/>
                </w:rPr>
                <w:t>This requirement does not apply to BS operating in band n12.</w:t>
              </w:r>
            </w:ins>
          </w:p>
        </w:tc>
      </w:tr>
      <w:tr w:rsidR="00B47796" w:rsidRPr="00B04564" w14:paraId="7063CD8D" w14:textId="77777777" w:rsidTr="00B47796">
        <w:trPr>
          <w:cantSplit/>
          <w:trHeight w:val="113"/>
          <w:jc w:val="center"/>
          <w:ins w:id="6970" w:author="R4-1809495" w:date="2018-07-11T16:45:00Z"/>
        </w:trPr>
        <w:tc>
          <w:tcPr>
            <w:tcW w:w="1302" w:type="dxa"/>
            <w:vMerge/>
            <w:tcBorders>
              <w:left w:val="single" w:sz="2" w:space="0" w:color="auto"/>
              <w:bottom w:val="single" w:sz="2" w:space="0" w:color="auto"/>
              <w:right w:val="single" w:sz="2" w:space="0" w:color="auto"/>
            </w:tcBorders>
            <w:vAlign w:val="center"/>
          </w:tcPr>
          <w:p w14:paraId="01AAF393" w14:textId="77777777" w:rsidR="00B47796" w:rsidRPr="00B04564" w:rsidRDefault="00B47796" w:rsidP="00B47796">
            <w:pPr>
              <w:pStyle w:val="TAC"/>
              <w:rPr>
                <w:ins w:id="6971" w:author="R4-1809495" w:date="2018-07-11T16:45:00Z"/>
                <w:rFonts w:cs="Arial"/>
              </w:rPr>
            </w:pPr>
          </w:p>
        </w:tc>
        <w:tc>
          <w:tcPr>
            <w:tcW w:w="1701" w:type="dxa"/>
            <w:tcBorders>
              <w:top w:val="single" w:sz="2" w:space="0" w:color="auto"/>
              <w:left w:val="single" w:sz="2" w:space="0" w:color="auto"/>
              <w:bottom w:val="single" w:sz="2" w:space="0" w:color="auto"/>
              <w:right w:val="single" w:sz="2" w:space="0" w:color="auto"/>
            </w:tcBorders>
          </w:tcPr>
          <w:p w14:paraId="164F12AA" w14:textId="77777777" w:rsidR="00B47796" w:rsidRPr="00B04564" w:rsidRDefault="00B47796" w:rsidP="00B47796">
            <w:pPr>
              <w:pStyle w:val="TAC"/>
              <w:rPr>
                <w:ins w:id="6972" w:author="R4-1809495" w:date="2018-07-11T16:45:00Z"/>
              </w:rPr>
            </w:pPr>
            <w:ins w:id="6973" w:author="R4-1809495" w:date="2018-07-11T16:45:00Z">
              <w:r w:rsidRPr="00B04564">
                <w:rPr>
                  <w:rFonts w:cs="Arial"/>
                </w:rPr>
                <w:t>699 – 716 MHz</w:t>
              </w:r>
            </w:ins>
          </w:p>
        </w:tc>
        <w:tc>
          <w:tcPr>
            <w:tcW w:w="851" w:type="dxa"/>
            <w:tcBorders>
              <w:top w:val="single" w:sz="2" w:space="0" w:color="auto"/>
              <w:left w:val="single" w:sz="2" w:space="0" w:color="auto"/>
              <w:bottom w:val="single" w:sz="2" w:space="0" w:color="auto"/>
              <w:right w:val="single" w:sz="2" w:space="0" w:color="auto"/>
            </w:tcBorders>
            <w:vAlign w:val="bottom"/>
          </w:tcPr>
          <w:p w14:paraId="728BC971" w14:textId="77777777" w:rsidR="00B47796" w:rsidRDefault="00B47796" w:rsidP="00B47796">
            <w:pPr>
              <w:rPr>
                <w:ins w:id="6974" w:author="R4-1809495" w:date="2018-07-11T16:45:00Z"/>
                <w:rFonts w:ascii="Calibri" w:hAnsi="Calibri"/>
                <w:color w:val="000000"/>
                <w:sz w:val="22"/>
                <w:szCs w:val="22"/>
              </w:rPr>
            </w:pPr>
            <w:ins w:id="6975" w:author="R4-1809495" w:date="2018-07-11T16:45:00Z">
              <w:r>
                <w:rPr>
                  <w:rFonts w:ascii="Calibri" w:hAnsi="Calibri"/>
                  <w:color w:val="000000"/>
                  <w:sz w:val="22"/>
                  <w:szCs w:val="22"/>
                </w:rPr>
                <w:t xml:space="preserve">-40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77BBE20B" w14:textId="77777777" w:rsidR="00B47796" w:rsidRPr="00B04564" w:rsidRDefault="00B47796" w:rsidP="00B47796">
            <w:pPr>
              <w:pStyle w:val="TAC"/>
              <w:rPr>
                <w:ins w:id="6976" w:author="R4-1809495" w:date="2018-07-11T16:45:00Z"/>
              </w:rPr>
            </w:pPr>
            <w:ins w:id="6977"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7DDBB2B5" w14:textId="77777777" w:rsidR="00B47796" w:rsidRPr="00B04564" w:rsidRDefault="00B47796" w:rsidP="00B47796">
            <w:pPr>
              <w:pStyle w:val="TAL"/>
              <w:rPr>
                <w:ins w:id="6978" w:author="R4-1809495" w:date="2018-07-11T16:45:00Z"/>
              </w:rPr>
            </w:pPr>
            <w:ins w:id="6979" w:author="R4-1809495" w:date="2018-07-11T16:45:00Z">
              <w:r w:rsidRPr="00B04564">
                <w:rPr>
                  <w:rFonts w:cs="Arial"/>
                </w:rPr>
                <w:t>This requirement does not apply to BS operating in band n12,</w:t>
              </w:r>
              <w:r w:rsidRPr="00B04564">
                <w:rPr>
                  <w:rFonts w:cs="v5.0.0"/>
                </w:rPr>
                <w:t xml:space="preserve"> since it is already covered by the requirement in sub-clause </w:t>
              </w:r>
              <w:r>
                <w:rPr>
                  <w:rFonts w:cs="v5.0.0"/>
                </w:rPr>
                <w:t>6.7.5.4.3</w:t>
              </w:r>
              <w:r w:rsidRPr="00B04564">
                <w:rPr>
                  <w:rFonts w:cs="v5.0.0"/>
                </w:rPr>
                <w:t>.</w:t>
              </w:r>
            </w:ins>
          </w:p>
        </w:tc>
      </w:tr>
      <w:tr w:rsidR="00B47796" w:rsidRPr="00B04564" w14:paraId="59A432C3" w14:textId="77777777" w:rsidTr="00B47796">
        <w:trPr>
          <w:cantSplit/>
          <w:trHeight w:val="113"/>
          <w:jc w:val="center"/>
          <w:ins w:id="6980" w:author="R4-1809495" w:date="2018-07-11T16:45:00Z"/>
        </w:trPr>
        <w:tc>
          <w:tcPr>
            <w:tcW w:w="1302" w:type="dxa"/>
            <w:vMerge w:val="restart"/>
            <w:tcBorders>
              <w:top w:val="single" w:sz="2" w:space="0" w:color="auto"/>
              <w:left w:val="single" w:sz="2" w:space="0" w:color="auto"/>
              <w:right w:val="single" w:sz="2" w:space="0" w:color="auto"/>
            </w:tcBorders>
          </w:tcPr>
          <w:p w14:paraId="3FD1878B" w14:textId="77777777" w:rsidR="00B47796" w:rsidRPr="00B04564" w:rsidRDefault="00B47796" w:rsidP="00B47796">
            <w:pPr>
              <w:pStyle w:val="TAC"/>
              <w:rPr>
                <w:ins w:id="6981" w:author="R4-1809495" w:date="2018-07-11T16:45:00Z"/>
                <w:rFonts w:cs="Arial"/>
                <w:lang w:val="sv-SE"/>
              </w:rPr>
            </w:pPr>
            <w:ins w:id="6982" w:author="R4-1809495" w:date="2018-07-11T16:45:00Z">
              <w:r w:rsidRPr="00B04564">
                <w:rPr>
                  <w:rFonts w:cs="Arial"/>
                  <w:lang w:val="sv-SE"/>
                </w:rPr>
                <w:t xml:space="preserve">UTRA FDD Band XIII or </w:t>
              </w:r>
            </w:ins>
          </w:p>
          <w:p w14:paraId="6449B9EF" w14:textId="77777777" w:rsidR="00B47796" w:rsidRPr="00B04564" w:rsidRDefault="00B47796" w:rsidP="00B47796">
            <w:pPr>
              <w:pStyle w:val="TAC"/>
              <w:rPr>
                <w:ins w:id="6983" w:author="R4-1809495" w:date="2018-07-11T16:45:00Z"/>
                <w:rFonts w:cs="Arial"/>
                <w:lang w:val="sv-SE"/>
              </w:rPr>
            </w:pPr>
            <w:ins w:id="6984" w:author="R4-1809495" w:date="2018-07-11T16:45:00Z">
              <w:r w:rsidRPr="00B04564">
                <w:rPr>
                  <w:rFonts w:cs="Arial"/>
                  <w:lang w:val="sv-SE"/>
                </w:rPr>
                <w:t>E-UTRA Band 13</w:t>
              </w:r>
            </w:ins>
          </w:p>
        </w:tc>
        <w:tc>
          <w:tcPr>
            <w:tcW w:w="1701" w:type="dxa"/>
            <w:tcBorders>
              <w:top w:val="single" w:sz="2" w:space="0" w:color="auto"/>
              <w:left w:val="single" w:sz="2" w:space="0" w:color="auto"/>
              <w:bottom w:val="single" w:sz="2" w:space="0" w:color="auto"/>
              <w:right w:val="single" w:sz="2" w:space="0" w:color="auto"/>
            </w:tcBorders>
          </w:tcPr>
          <w:p w14:paraId="7B6EE8E0" w14:textId="77777777" w:rsidR="00B47796" w:rsidRPr="00B04564" w:rsidRDefault="00B47796" w:rsidP="00B47796">
            <w:pPr>
              <w:pStyle w:val="TAC"/>
              <w:rPr>
                <w:ins w:id="6985" w:author="R4-1809495" w:date="2018-07-11T16:45:00Z"/>
              </w:rPr>
            </w:pPr>
            <w:ins w:id="6986" w:author="R4-1809495" w:date="2018-07-11T16:45:00Z">
              <w:r w:rsidRPr="00B04564">
                <w:rPr>
                  <w:rFonts w:cs="Arial"/>
                </w:rPr>
                <w:t>746 – 756 MHz</w:t>
              </w:r>
            </w:ins>
          </w:p>
        </w:tc>
        <w:tc>
          <w:tcPr>
            <w:tcW w:w="851" w:type="dxa"/>
            <w:tcBorders>
              <w:top w:val="single" w:sz="2" w:space="0" w:color="auto"/>
              <w:left w:val="single" w:sz="2" w:space="0" w:color="auto"/>
              <w:bottom w:val="single" w:sz="2" w:space="0" w:color="auto"/>
              <w:right w:val="single" w:sz="2" w:space="0" w:color="auto"/>
            </w:tcBorders>
            <w:vAlign w:val="bottom"/>
          </w:tcPr>
          <w:p w14:paraId="68E8DE85" w14:textId="77777777" w:rsidR="00B47796" w:rsidRDefault="00B47796" w:rsidP="00B47796">
            <w:pPr>
              <w:rPr>
                <w:ins w:id="6987" w:author="R4-1809495" w:date="2018-07-11T16:45:00Z"/>
                <w:rFonts w:ascii="Calibri" w:hAnsi="Calibri"/>
                <w:color w:val="000000"/>
                <w:sz w:val="22"/>
                <w:szCs w:val="22"/>
              </w:rPr>
            </w:pPr>
            <w:ins w:id="6988"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48AD8BFA" w14:textId="77777777" w:rsidR="00B47796" w:rsidRPr="00B04564" w:rsidRDefault="00B47796" w:rsidP="00B47796">
            <w:pPr>
              <w:pStyle w:val="TAC"/>
              <w:rPr>
                <w:ins w:id="6989" w:author="R4-1809495" w:date="2018-07-11T16:45:00Z"/>
              </w:rPr>
            </w:pPr>
            <w:ins w:id="6990"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44DFD2BB" w14:textId="77777777" w:rsidR="00B47796" w:rsidRPr="00B04564" w:rsidRDefault="00B47796" w:rsidP="00B47796">
            <w:pPr>
              <w:pStyle w:val="TAL"/>
              <w:rPr>
                <w:ins w:id="6991" w:author="R4-1809495" w:date="2018-07-11T16:45:00Z"/>
              </w:rPr>
            </w:pPr>
          </w:p>
        </w:tc>
      </w:tr>
      <w:tr w:rsidR="00B47796" w:rsidRPr="00B04564" w14:paraId="7C640F1D" w14:textId="77777777" w:rsidTr="00B47796">
        <w:trPr>
          <w:cantSplit/>
          <w:trHeight w:val="113"/>
          <w:jc w:val="center"/>
          <w:ins w:id="6992" w:author="R4-1809495" w:date="2018-07-11T16:45:00Z"/>
        </w:trPr>
        <w:tc>
          <w:tcPr>
            <w:tcW w:w="1302" w:type="dxa"/>
            <w:vMerge/>
            <w:tcBorders>
              <w:left w:val="single" w:sz="2" w:space="0" w:color="auto"/>
              <w:bottom w:val="single" w:sz="2" w:space="0" w:color="auto"/>
              <w:right w:val="single" w:sz="2" w:space="0" w:color="auto"/>
            </w:tcBorders>
            <w:vAlign w:val="center"/>
          </w:tcPr>
          <w:p w14:paraId="0B3C5316" w14:textId="77777777" w:rsidR="00B47796" w:rsidRPr="00B04564" w:rsidRDefault="00B47796" w:rsidP="00B47796">
            <w:pPr>
              <w:pStyle w:val="TAC"/>
              <w:rPr>
                <w:ins w:id="6993" w:author="R4-1809495" w:date="2018-07-11T16:45:00Z"/>
                <w:rFonts w:cs="Arial"/>
              </w:rPr>
            </w:pPr>
          </w:p>
        </w:tc>
        <w:tc>
          <w:tcPr>
            <w:tcW w:w="1701" w:type="dxa"/>
            <w:tcBorders>
              <w:top w:val="single" w:sz="2" w:space="0" w:color="auto"/>
              <w:left w:val="single" w:sz="2" w:space="0" w:color="auto"/>
              <w:bottom w:val="single" w:sz="2" w:space="0" w:color="auto"/>
              <w:right w:val="single" w:sz="2" w:space="0" w:color="auto"/>
            </w:tcBorders>
          </w:tcPr>
          <w:p w14:paraId="244C2A37" w14:textId="77777777" w:rsidR="00B47796" w:rsidRPr="00B04564" w:rsidRDefault="00B47796" w:rsidP="00B47796">
            <w:pPr>
              <w:pStyle w:val="TAC"/>
              <w:rPr>
                <w:ins w:id="6994" w:author="R4-1809495" w:date="2018-07-11T16:45:00Z"/>
              </w:rPr>
            </w:pPr>
            <w:ins w:id="6995" w:author="R4-1809495" w:date="2018-07-11T16:45:00Z">
              <w:r w:rsidRPr="00B04564">
                <w:rPr>
                  <w:rFonts w:cs="Arial"/>
                </w:rPr>
                <w:t>777 – 787 MHz</w:t>
              </w:r>
            </w:ins>
          </w:p>
        </w:tc>
        <w:tc>
          <w:tcPr>
            <w:tcW w:w="851" w:type="dxa"/>
            <w:tcBorders>
              <w:top w:val="single" w:sz="2" w:space="0" w:color="auto"/>
              <w:left w:val="single" w:sz="2" w:space="0" w:color="auto"/>
              <w:bottom w:val="single" w:sz="2" w:space="0" w:color="auto"/>
              <w:right w:val="single" w:sz="2" w:space="0" w:color="auto"/>
            </w:tcBorders>
            <w:vAlign w:val="bottom"/>
          </w:tcPr>
          <w:p w14:paraId="18FC54CD" w14:textId="77777777" w:rsidR="00B47796" w:rsidRDefault="00B47796" w:rsidP="00B47796">
            <w:pPr>
              <w:rPr>
                <w:ins w:id="6996" w:author="R4-1809495" w:date="2018-07-11T16:45:00Z"/>
                <w:rFonts w:ascii="Calibri" w:hAnsi="Calibri"/>
                <w:color w:val="000000"/>
                <w:sz w:val="22"/>
                <w:szCs w:val="22"/>
              </w:rPr>
            </w:pPr>
            <w:ins w:id="6997" w:author="R4-1809495" w:date="2018-07-11T16:45:00Z">
              <w:r>
                <w:rPr>
                  <w:rFonts w:ascii="Calibri" w:hAnsi="Calibri"/>
                  <w:color w:val="000000"/>
                  <w:sz w:val="22"/>
                  <w:szCs w:val="22"/>
                </w:rPr>
                <w:t xml:space="preserve">-40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234E07A1" w14:textId="77777777" w:rsidR="00B47796" w:rsidRPr="00B04564" w:rsidRDefault="00B47796" w:rsidP="00B47796">
            <w:pPr>
              <w:pStyle w:val="TAC"/>
              <w:rPr>
                <w:ins w:id="6998" w:author="R4-1809495" w:date="2018-07-11T16:45:00Z"/>
              </w:rPr>
            </w:pPr>
            <w:ins w:id="6999"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03876616" w14:textId="77777777" w:rsidR="00B47796" w:rsidRPr="00B04564" w:rsidRDefault="00B47796" w:rsidP="00B47796">
            <w:pPr>
              <w:pStyle w:val="TAL"/>
              <w:rPr>
                <w:ins w:id="7000" w:author="R4-1809495" w:date="2018-07-11T16:45:00Z"/>
              </w:rPr>
            </w:pPr>
          </w:p>
        </w:tc>
      </w:tr>
      <w:tr w:rsidR="00B47796" w:rsidRPr="00B04564" w14:paraId="43EC9673" w14:textId="77777777" w:rsidTr="00B47796">
        <w:trPr>
          <w:cantSplit/>
          <w:trHeight w:val="113"/>
          <w:jc w:val="center"/>
          <w:ins w:id="7001" w:author="R4-1809495" w:date="2018-07-11T16:45:00Z"/>
        </w:trPr>
        <w:tc>
          <w:tcPr>
            <w:tcW w:w="1302" w:type="dxa"/>
            <w:vMerge w:val="restart"/>
            <w:tcBorders>
              <w:top w:val="single" w:sz="2" w:space="0" w:color="auto"/>
              <w:left w:val="single" w:sz="2" w:space="0" w:color="auto"/>
              <w:right w:val="single" w:sz="2" w:space="0" w:color="auto"/>
            </w:tcBorders>
          </w:tcPr>
          <w:p w14:paraId="25A4C36C" w14:textId="77777777" w:rsidR="00B47796" w:rsidRPr="00B04564" w:rsidRDefault="00B47796" w:rsidP="00B47796">
            <w:pPr>
              <w:pStyle w:val="TAC"/>
              <w:rPr>
                <w:ins w:id="7002" w:author="R4-1809495" w:date="2018-07-11T16:45:00Z"/>
                <w:rFonts w:cs="Arial"/>
                <w:lang w:val="sv-SE"/>
              </w:rPr>
            </w:pPr>
            <w:ins w:id="7003" w:author="R4-1809495" w:date="2018-07-11T16:45:00Z">
              <w:r w:rsidRPr="00B04564">
                <w:rPr>
                  <w:rFonts w:cs="Arial"/>
                  <w:lang w:val="sv-SE"/>
                </w:rPr>
                <w:t xml:space="preserve">UTRA FDD Band XIV or </w:t>
              </w:r>
            </w:ins>
          </w:p>
          <w:p w14:paraId="3CE9D1B0" w14:textId="77777777" w:rsidR="00B47796" w:rsidRPr="00B04564" w:rsidRDefault="00B47796" w:rsidP="00B47796">
            <w:pPr>
              <w:pStyle w:val="TAC"/>
              <w:rPr>
                <w:ins w:id="7004" w:author="R4-1809495" w:date="2018-07-11T16:45:00Z"/>
                <w:rFonts w:cs="Arial"/>
                <w:lang w:val="sv-SE"/>
              </w:rPr>
            </w:pPr>
            <w:ins w:id="7005" w:author="R4-1809495" w:date="2018-07-11T16:45:00Z">
              <w:r w:rsidRPr="00B04564">
                <w:rPr>
                  <w:rFonts w:cs="Arial"/>
                  <w:lang w:val="sv-SE"/>
                </w:rPr>
                <w:t>E-UTRA Band 14</w:t>
              </w:r>
            </w:ins>
          </w:p>
        </w:tc>
        <w:tc>
          <w:tcPr>
            <w:tcW w:w="1701" w:type="dxa"/>
            <w:tcBorders>
              <w:top w:val="single" w:sz="2" w:space="0" w:color="auto"/>
              <w:left w:val="single" w:sz="2" w:space="0" w:color="auto"/>
              <w:bottom w:val="single" w:sz="2" w:space="0" w:color="auto"/>
              <w:right w:val="single" w:sz="2" w:space="0" w:color="auto"/>
            </w:tcBorders>
          </w:tcPr>
          <w:p w14:paraId="711E2367" w14:textId="77777777" w:rsidR="00B47796" w:rsidRPr="00B04564" w:rsidRDefault="00B47796" w:rsidP="00B47796">
            <w:pPr>
              <w:pStyle w:val="TAC"/>
              <w:rPr>
                <w:ins w:id="7006" w:author="R4-1809495" w:date="2018-07-11T16:45:00Z"/>
              </w:rPr>
            </w:pPr>
            <w:ins w:id="7007" w:author="R4-1809495" w:date="2018-07-11T16:45:00Z">
              <w:r w:rsidRPr="00B04564">
                <w:rPr>
                  <w:rFonts w:cs="Arial"/>
                </w:rPr>
                <w:t>758 – 768 MHz</w:t>
              </w:r>
            </w:ins>
          </w:p>
        </w:tc>
        <w:tc>
          <w:tcPr>
            <w:tcW w:w="851" w:type="dxa"/>
            <w:tcBorders>
              <w:top w:val="single" w:sz="2" w:space="0" w:color="auto"/>
              <w:left w:val="single" w:sz="2" w:space="0" w:color="auto"/>
              <w:bottom w:val="single" w:sz="2" w:space="0" w:color="auto"/>
              <w:right w:val="single" w:sz="2" w:space="0" w:color="auto"/>
            </w:tcBorders>
            <w:vAlign w:val="bottom"/>
          </w:tcPr>
          <w:p w14:paraId="2C4117C9" w14:textId="77777777" w:rsidR="00B47796" w:rsidRDefault="00B47796" w:rsidP="00B47796">
            <w:pPr>
              <w:rPr>
                <w:ins w:id="7008" w:author="R4-1809495" w:date="2018-07-11T16:45:00Z"/>
                <w:rFonts w:ascii="Calibri" w:hAnsi="Calibri"/>
                <w:color w:val="000000"/>
                <w:sz w:val="22"/>
                <w:szCs w:val="22"/>
              </w:rPr>
            </w:pPr>
            <w:ins w:id="7009"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583A4D1D" w14:textId="77777777" w:rsidR="00B47796" w:rsidRPr="00B04564" w:rsidRDefault="00B47796" w:rsidP="00B47796">
            <w:pPr>
              <w:pStyle w:val="TAC"/>
              <w:rPr>
                <w:ins w:id="7010" w:author="R4-1809495" w:date="2018-07-11T16:45:00Z"/>
              </w:rPr>
            </w:pPr>
            <w:ins w:id="7011"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4FAD3C3B" w14:textId="77777777" w:rsidR="00B47796" w:rsidRPr="00B04564" w:rsidRDefault="00B47796" w:rsidP="00B47796">
            <w:pPr>
              <w:pStyle w:val="TAL"/>
              <w:rPr>
                <w:ins w:id="7012" w:author="R4-1809495" w:date="2018-07-11T16:45:00Z"/>
              </w:rPr>
            </w:pPr>
          </w:p>
        </w:tc>
      </w:tr>
      <w:tr w:rsidR="00B47796" w:rsidRPr="00B04564" w14:paraId="5C4E57FA" w14:textId="77777777" w:rsidTr="00B47796">
        <w:trPr>
          <w:cantSplit/>
          <w:trHeight w:val="113"/>
          <w:jc w:val="center"/>
          <w:ins w:id="7013" w:author="R4-1809495" w:date="2018-07-11T16:45:00Z"/>
        </w:trPr>
        <w:tc>
          <w:tcPr>
            <w:tcW w:w="1302" w:type="dxa"/>
            <w:vMerge/>
            <w:tcBorders>
              <w:left w:val="single" w:sz="2" w:space="0" w:color="auto"/>
              <w:bottom w:val="single" w:sz="2" w:space="0" w:color="auto"/>
              <w:right w:val="single" w:sz="2" w:space="0" w:color="auto"/>
            </w:tcBorders>
            <w:vAlign w:val="center"/>
          </w:tcPr>
          <w:p w14:paraId="66548CA5" w14:textId="77777777" w:rsidR="00B47796" w:rsidRPr="00B04564" w:rsidRDefault="00B47796" w:rsidP="00B47796">
            <w:pPr>
              <w:pStyle w:val="TAC"/>
              <w:rPr>
                <w:ins w:id="7014" w:author="R4-1809495" w:date="2018-07-11T16:45:00Z"/>
                <w:rFonts w:cs="Arial"/>
              </w:rPr>
            </w:pPr>
          </w:p>
        </w:tc>
        <w:tc>
          <w:tcPr>
            <w:tcW w:w="1701" w:type="dxa"/>
            <w:tcBorders>
              <w:top w:val="single" w:sz="2" w:space="0" w:color="auto"/>
              <w:left w:val="single" w:sz="2" w:space="0" w:color="auto"/>
              <w:bottom w:val="single" w:sz="2" w:space="0" w:color="auto"/>
              <w:right w:val="single" w:sz="2" w:space="0" w:color="auto"/>
            </w:tcBorders>
          </w:tcPr>
          <w:p w14:paraId="54A49219" w14:textId="77777777" w:rsidR="00B47796" w:rsidRPr="00B04564" w:rsidRDefault="00B47796" w:rsidP="00B47796">
            <w:pPr>
              <w:pStyle w:val="TAC"/>
              <w:rPr>
                <w:ins w:id="7015" w:author="R4-1809495" w:date="2018-07-11T16:45:00Z"/>
              </w:rPr>
            </w:pPr>
            <w:ins w:id="7016" w:author="R4-1809495" w:date="2018-07-11T16:45:00Z">
              <w:r w:rsidRPr="00B04564">
                <w:rPr>
                  <w:rFonts w:cs="Arial"/>
                </w:rPr>
                <w:t>788 – 798 MHz</w:t>
              </w:r>
            </w:ins>
          </w:p>
        </w:tc>
        <w:tc>
          <w:tcPr>
            <w:tcW w:w="851" w:type="dxa"/>
            <w:tcBorders>
              <w:top w:val="single" w:sz="2" w:space="0" w:color="auto"/>
              <w:left w:val="single" w:sz="2" w:space="0" w:color="auto"/>
              <w:bottom w:val="single" w:sz="2" w:space="0" w:color="auto"/>
              <w:right w:val="single" w:sz="2" w:space="0" w:color="auto"/>
            </w:tcBorders>
            <w:vAlign w:val="bottom"/>
          </w:tcPr>
          <w:p w14:paraId="4885A219" w14:textId="77777777" w:rsidR="00B47796" w:rsidRDefault="00B47796" w:rsidP="00B47796">
            <w:pPr>
              <w:rPr>
                <w:ins w:id="7017" w:author="R4-1809495" w:date="2018-07-11T16:45:00Z"/>
                <w:rFonts w:ascii="Calibri" w:hAnsi="Calibri"/>
                <w:color w:val="000000"/>
                <w:sz w:val="22"/>
                <w:szCs w:val="22"/>
              </w:rPr>
            </w:pPr>
            <w:ins w:id="7018" w:author="R4-1809495" w:date="2018-07-11T16:45:00Z">
              <w:r>
                <w:rPr>
                  <w:rFonts w:ascii="Calibri" w:hAnsi="Calibri"/>
                  <w:color w:val="000000"/>
                  <w:sz w:val="22"/>
                  <w:szCs w:val="22"/>
                </w:rPr>
                <w:t xml:space="preserve">-40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49A86AD4" w14:textId="77777777" w:rsidR="00B47796" w:rsidRPr="00B04564" w:rsidRDefault="00B47796" w:rsidP="00B47796">
            <w:pPr>
              <w:pStyle w:val="TAC"/>
              <w:rPr>
                <w:ins w:id="7019" w:author="R4-1809495" w:date="2018-07-11T16:45:00Z"/>
              </w:rPr>
            </w:pPr>
            <w:ins w:id="7020"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5D17275F" w14:textId="77777777" w:rsidR="00B47796" w:rsidRPr="00B04564" w:rsidRDefault="00B47796" w:rsidP="00B47796">
            <w:pPr>
              <w:pStyle w:val="TAL"/>
              <w:rPr>
                <w:ins w:id="7021" w:author="R4-1809495" w:date="2018-07-11T16:45:00Z"/>
              </w:rPr>
            </w:pPr>
          </w:p>
        </w:tc>
      </w:tr>
      <w:tr w:rsidR="00B47796" w:rsidRPr="00B04564" w14:paraId="22CD38AF" w14:textId="77777777" w:rsidTr="00B47796">
        <w:trPr>
          <w:cantSplit/>
          <w:trHeight w:val="113"/>
          <w:jc w:val="center"/>
          <w:ins w:id="7022" w:author="R4-1809495" w:date="2018-07-11T16:45:00Z"/>
        </w:trPr>
        <w:tc>
          <w:tcPr>
            <w:tcW w:w="1302" w:type="dxa"/>
            <w:vMerge w:val="restart"/>
            <w:tcBorders>
              <w:top w:val="single" w:sz="2" w:space="0" w:color="auto"/>
              <w:left w:val="single" w:sz="2" w:space="0" w:color="auto"/>
              <w:right w:val="single" w:sz="2" w:space="0" w:color="auto"/>
            </w:tcBorders>
          </w:tcPr>
          <w:p w14:paraId="44920450" w14:textId="77777777" w:rsidR="00B47796" w:rsidRPr="00B04564" w:rsidRDefault="00B47796" w:rsidP="00B47796">
            <w:pPr>
              <w:pStyle w:val="TAC"/>
              <w:rPr>
                <w:ins w:id="7023" w:author="R4-1809495" w:date="2018-07-11T16:45:00Z"/>
                <w:rFonts w:cs="Arial"/>
              </w:rPr>
            </w:pPr>
            <w:ins w:id="7024" w:author="R4-1809495" w:date="2018-07-11T16:45:00Z">
              <w:r w:rsidRPr="00B04564">
                <w:rPr>
                  <w:rFonts w:cs="Arial"/>
                </w:rPr>
                <w:t xml:space="preserve"> E-UTRA Band 17</w:t>
              </w:r>
            </w:ins>
          </w:p>
        </w:tc>
        <w:tc>
          <w:tcPr>
            <w:tcW w:w="1701" w:type="dxa"/>
            <w:tcBorders>
              <w:top w:val="single" w:sz="2" w:space="0" w:color="auto"/>
              <w:left w:val="single" w:sz="2" w:space="0" w:color="auto"/>
              <w:bottom w:val="single" w:sz="2" w:space="0" w:color="auto"/>
              <w:right w:val="single" w:sz="2" w:space="0" w:color="auto"/>
            </w:tcBorders>
          </w:tcPr>
          <w:p w14:paraId="30BC3985" w14:textId="77777777" w:rsidR="00B47796" w:rsidRPr="00B04564" w:rsidRDefault="00B47796" w:rsidP="00B47796">
            <w:pPr>
              <w:pStyle w:val="TAC"/>
              <w:rPr>
                <w:ins w:id="7025" w:author="R4-1809495" w:date="2018-07-11T16:45:00Z"/>
              </w:rPr>
            </w:pPr>
            <w:ins w:id="7026" w:author="R4-1809495" w:date="2018-07-11T16:45:00Z">
              <w:r w:rsidRPr="00B04564">
                <w:rPr>
                  <w:rFonts w:cs="Arial"/>
                </w:rPr>
                <w:t>734 – 746 MHz</w:t>
              </w:r>
            </w:ins>
          </w:p>
        </w:tc>
        <w:tc>
          <w:tcPr>
            <w:tcW w:w="851" w:type="dxa"/>
            <w:tcBorders>
              <w:top w:val="single" w:sz="2" w:space="0" w:color="auto"/>
              <w:left w:val="single" w:sz="2" w:space="0" w:color="auto"/>
              <w:bottom w:val="single" w:sz="2" w:space="0" w:color="auto"/>
              <w:right w:val="single" w:sz="2" w:space="0" w:color="auto"/>
            </w:tcBorders>
            <w:vAlign w:val="bottom"/>
          </w:tcPr>
          <w:p w14:paraId="3FF76F98" w14:textId="77777777" w:rsidR="00B47796" w:rsidRDefault="00B47796" w:rsidP="00B47796">
            <w:pPr>
              <w:rPr>
                <w:ins w:id="7027" w:author="R4-1809495" w:date="2018-07-11T16:45:00Z"/>
                <w:rFonts w:ascii="Calibri" w:hAnsi="Calibri"/>
                <w:color w:val="000000"/>
                <w:sz w:val="22"/>
                <w:szCs w:val="22"/>
              </w:rPr>
            </w:pPr>
            <w:ins w:id="7028"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1280F09D" w14:textId="77777777" w:rsidR="00B47796" w:rsidRPr="00B04564" w:rsidRDefault="00B47796" w:rsidP="00B47796">
            <w:pPr>
              <w:pStyle w:val="TAC"/>
              <w:rPr>
                <w:ins w:id="7029" w:author="R4-1809495" w:date="2018-07-11T16:45:00Z"/>
              </w:rPr>
            </w:pPr>
            <w:ins w:id="7030"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779B7B11" w14:textId="77777777" w:rsidR="00B47796" w:rsidRPr="00B04564" w:rsidRDefault="00B47796" w:rsidP="00B47796">
            <w:pPr>
              <w:pStyle w:val="TAL"/>
              <w:rPr>
                <w:ins w:id="7031" w:author="R4-1809495" w:date="2018-07-11T16:45:00Z"/>
              </w:rPr>
            </w:pPr>
          </w:p>
        </w:tc>
      </w:tr>
      <w:tr w:rsidR="00B47796" w:rsidRPr="00B04564" w14:paraId="70FCE210" w14:textId="77777777" w:rsidTr="00B47796">
        <w:trPr>
          <w:cantSplit/>
          <w:trHeight w:val="113"/>
          <w:jc w:val="center"/>
          <w:ins w:id="7032" w:author="R4-1809495" w:date="2018-07-11T16:45:00Z"/>
        </w:trPr>
        <w:tc>
          <w:tcPr>
            <w:tcW w:w="1302" w:type="dxa"/>
            <w:vMerge/>
            <w:tcBorders>
              <w:left w:val="single" w:sz="2" w:space="0" w:color="auto"/>
              <w:bottom w:val="single" w:sz="2" w:space="0" w:color="auto"/>
              <w:right w:val="single" w:sz="2" w:space="0" w:color="auto"/>
            </w:tcBorders>
            <w:vAlign w:val="center"/>
          </w:tcPr>
          <w:p w14:paraId="36044EA4" w14:textId="77777777" w:rsidR="00B47796" w:rsidRPr="00B04564" w:rsidRDefault="00B47796" w:rsidP="00B47796">
            <w:pPr>
              <w:pStyle w:val="TAC"/>
              <w:rPr>
                <w:ins w:id="7033" w:author="R4-1809495" w:date="2018-07-11T16:45:00Z"/>
                <w:rFonts w:cs="Arial"/>
              </w:rPr>
            </w:pPr>
          </w:p>
        </w:tc>
        <w:tc>
          <w:tcPr>
            <w:tcW w:w="1701" w:type="dxa"/>
            <w:tcBorders>
              <w:top w:val="single" w:sz="2" w:space="0" w:color="auto"/>
              <w:left w:val="single" w:sz="2" w:space="0" w:color="auto"/>
              <w:bottom w:val="single" w:sz="2" w:space="0" w:color="auto"/>
              <w:right w:val="single" w:sz="2" w:space="0" w:color="auto"/>
            </w:tcBorders>
          </w:tcPr>
          <w:p w14:paraId="5E49C4D7" w14:textId="77777777" w:rsidR="00B47796" w:rsidRPr="00B04564" w:rsidRDefault="00B47796" w:rsidP="00B47796">
            <w:pPr>
              <w:pStyle w:val="TAC"/>
              <w:rPr>
                <w:ins w:id="7034" w:author="R4-1809495" w:date="2018-07-11T16:45:00Z"/>
              </w:rPr>
            </w:pPr>
            <w:ins w:id="7035" w:author="R4-1809495" w:date="2018-07-11T16:45:00Z">
              <w:r w:rsidRPr="00B04564">
                <w:rPr>
                  <w:rFonts w:cs="Arial"/>
                </w:rPr>
                <w:t>704 – 716 MHz</w:t>
              </w:r>
            </w:ins>
          </w:p>
        </w:tc>
        <w:tc>
          <w:tcPr>
            <w:tcW w:w="851" w:type="dxa"/>
            <w:tcBorders>
              <w:top w:val="single" w:sz="2" w:space="0" w:color="auto"/>
              <w:left w:val="single" w:sz="2" w:space="0" w:color="auto"/>
              <w:bottom w:val="single" w:sz="2" w:space="0" w:color="auto"/>
              <w:right w:val="single" w:sz="2" w:space="0" w:color="auto"/>
            </w:tcBorders>
            <w:vAlign w:val="bottom"/>
          </w:tcPr>
          <w:p w14:paraId="4F114F16" w14:textId="77777777" w:rsidR="00B47796" w:rsidRDefault="00B47796" w:rsidP="00B47796">
            <w:pPr>
              <w:rPr>
                <w:ins w:id="7036" w:author="R4-1809495" w:date="2018-07-11T16:45:00Z"/>
                <w:rFonts w:ascii="Calibri" w:hAnsi="Calibri"/>
                <w:color w:val="000000"/>
                <w:sz w:val="22"/>
                <w:szCs w:val="22"/>
              </w:rPr>
            </w:pPr>
            <w:ins w:id="7037" w:author="R4-1809495" w:date="2018-07-11T16:45:00Z">
              <w:r>
                <w:rPr>
                  <w:rFonts w:ascii="Calibri" w:hAnsi="Calibri"/>
                  <w:color w:val="000000"/>
                  <w:sz w:val="22"/>
                  <w:szCs w:val="22"/>
                </w:rPr>
                <w:t xml:space="preserve">-40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6613D6CE" w14:textId="77777777" w:rsidR="00B47796" w:rsidRPr="00B04564" w:rsidRDefault="00B47796" w:rsidP="00B47796">
            <w:pPr>
              <w:pStyle w:val="TAC"/>
              <w:rPr>
                <w:ins w:id="7038" w:author="R4-1809495" w:date="2018-07-11T16:45:00Z"/>
              </w:rPr>
            </w:pPr>
            <w:ins w:id="7039"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2224988B" w14:textId="77777777" w:rsidR="00B47796" w:rsidRPr="00B04564" w:rsidRDefault="00B47796" w:rsidP="00B47796">
            <w:pPr>
              <w:pStyle w:val="TAL"/>
              <w:rPr>
                <w:ins w:id="7040" w:author="R4-1809495" w:date="2018-07-11T16:45:00Z"/>
              </w:rPr>
            </w:pPr>
          </w:p>
        </w:tc>
      </w:tr>
      <w:tr w:rsidR="00B47796" w:rsidRPr="00B04564" w14:paraId="015B7537" w14:textId="77777777" w:rsidTr="00B47796">
        <w:trPr>
          <w:cantSplit/>
          <w:trHeight w:val="113"/>
          <w:jc w:val="center"/>
          <w:ins w:id="7041" w:author="R4-1809495" w:date="2018-07-11T16:45:00Z"/>
        </w:trPr>
        <w:tc>
          <w:tcPr>
            <w:tcW w:w="1302" w:type="dxa"/>
            <w:vMerge w:val="restart"/>
            <w:tcBorders>
              <w:top w:val="single" w:sz="2" w:space="0" w:color="auto"/>
              <w:left w:val="single" w:sz="2" w:space="0" w:color="auto"/>
              <w:right w:val="single" w:sz="2" w:space="0" w:color="auto"/>
            </w:tcBorders>
          </w:tcPr>
          <w:p w14:paraId="30796A49" w14:textId="77777777" w:rsidR="00B47796" w:rsidRPr="00B04564" w:rsidRDefault="00B47796" w:rsidP="00B47796">
            <w:pPr>
              <w:pStyle w:val="TAC"/>
              <w:rPr>
                <w:ins w:id="7042" w:author="R4-1809495" w:date="2018-07-11T16:45:00Z"/>
                <w:rFonts w:cs="Arial"/>
              </w:rPr>
            </w:pPr>
            <w:ins w:id="7043" w:author="R4-1809495" w:date="2018-07-11T16:45:00Z">
              <w:r w:rsidRPr="00B04564">
                <w:rPr>
                  <w:rFonts w:cs="Arial"/>
                </w:rPr>
                <w:t>UTRA FDD Band XX or E-UTRA Band 20 or NR Band n20</w:t>
              </w:r>
            </w:ins>
          </w:p>
        </w:tc>
        <w:tc>
          <w:tcPr>
            <w:tcW w:w="1701" w:type="dxa"/>
            <w:tcBorders>
              <w:top w:val="single" w:sz="2" w:space="0" w:color="auto"/>
              <w:left w:val="single" w:sz="2" w:space="0" w:color="auto"/>
              <w:bottom w:val="single" w:sz="2" w:space="0" w:color="auto"/>
              <w:right w:val="single" w:sz="2" w:space="0" w:color="auto"/>
            </w:tcBorders>
          </w:tcPr>
          <w:p w14:paraId="3CEF50B4" w14:textId="77777777" w:rsidR="00B47796" w:rsidRPr="00B04564" w:rsidRDefault="00B47796" w:rsidP="00B47796">
            <w:pPr>
              <w:pStyle w:val="TAC"/>
              <w:rPr>
                <w:ins w:id="7044" w:author="R4-1809495" w:date="2018-07-11T16:45:00Z"/>
              </w:rPr>
            </w:pPr>
            <w:ins w:id="7045" w:author="R4-1809495" w:date="2018-07-11T16:45:00Z">
              <w:r w:rsidRPr="00B04564">
                <w:rPr>
                  <w:rFonts w:cs="Arial"/>
                </w:rPr>
                <w:t>791 – 821 MHz</w:t>
              </w:r>
            </w:ins>
          </w:p>
        </w:tc>
        <w:tc>
          <w:tcPr>
            <w:tcW w:w="851" w:type="dxa"/>
            <w:tcBorders>
              <w:top w:val="single" w:sz="2" w:space="0" w:color="auto"/>
              <w:left w:val="single" w:sz="2" w:space="0" w:color="auto"/>
              <w:bottom w:val="single" w:sz="2" w:space="0" w:color="auto"/>
              <w:right w:val="single" w:sz="2" w:space="0" w:color="auto"/>
            </w:tcBorders>
            <w:vAlign w:val="bottom"/>
          </w:tcPr>
          <w:p w14:paraId="43F7EF98" w14:textId="77777777" w:rsidR="00B47796" w:rsidRDefault="00B47796" w:rsidP="00B47796">
            <w:pPr>
              <w:rPr>
                <w:ins w:id="7046" w:author="R4-1809495" w:date="2018-07-11T16:45:00Z"/>
                <w:rFonts w:ascii="Calibri" w:hAnsi="Calibri"/>
                <w:color w:val="000000"/>
                <w:sz w:val="22"/>
                <w:szCs w:val="22"/>
              </w:rPr>
            </w:pPr>
            <w:ins w:id="7047"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19AF6AC5" w14:textId="77777777" w:rsidR="00B47796" w:rsidRPr="00B04564" w:rsidRDefault="00B47796" w:rsidP="00B47796">
            <w:pPr>
              <w:pStyle w:val="TAC"/>
              <w:rPr>
                <w:ins w:id="7048" w:author="R4-1809495" w:date="2018-07-11T16:45:00Z"/>
              </w:rPr>
            </w:pPr>
            <w:ins w:id="7049"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799FC527" w14:textId="77777777" w:rsidR="00B47796" w:rsidRPr="00B04564" w:rsidRDefault="00B47796" w:rsidP="00B47796">
            <w:pPr>
              <w:pStyle w:val="TAL"/>
              <w:rPr>
                <w:ins w:id="7050" w:author="R4-1809495" w:date="2018-07-11T16:45:00Z"/>
              </w:rPr>
            </w:pPr>
            <w:ins w:id="7051" w:author="R4-1809495" w:date="2018-07-11T16:45:00Z">
              <w:r w:rsidRPr="00B04564">
                <w:rPr>
                  <w:rFonts w:cs="Arial"/>
                </w:rPr>
                <w:t>This requirement does not apply to BS operating in band n20 or n28.</w:t>
              </w:r>
            </w:ins>
          </w:p>
        </w:tc>
      </w:tr>
      <w:tr w:rsidR="00B47796" w:rsidRPr="00B04564" w14:paraId="249913CC" w14:textId="77777777" w:rsidTr="00B47796">
        <w:trPr>
          <w:cantSplit/>
          <w:trHeight w:val="113"/>
          <w:jc w:val="center"/>
          <w:ins w:id="7052" w:author="R4-1809495" w:date="2018-07-11T16:45:00Z"/>
        </w:trPr>
        <w:tc>
          <w:tcPr>
            <w:tcW w:w="1302" w:type="dxa"/>
            <w:vMerge/>
            <w:tcBorders>
              <w:left w:val="single" w:sz="2" w:space="0" w:color="auto"/>
              <w:bottom w:val="single" w:sz="2" w:space="0" w:color="auto"/>
              <w:right w:val="single" w:sz="2" w:space="0" w:color="auto"/>
            </w:tcBorders>
            <w:vAlign w:val="center"/>
          </w:tcPr>
          <w:p w14:paraId="2CAC5ED4" w14:textId="77777777" w:rsidR="00B47796" w:rsidRPr="00B04564" w:rsidRDefault="00B47796" w:rsidP="00B47796">
            <w:pPr>
              <w:pStyle w:val="TAC"/>
              <w:rPr>
                <w:ins w:id="7053" w:author="R4-1809495" w:date="2018-07-11T16:45:00Z"/>
                <w:rFonts w:cs="Arial"/>
              </w:rPr>
            </w:pPr>
          </w:p>
        </w:tc>
        <w:tc>
          <w:tcPr>
            <w:tcW w:w="1701" w:type="dxa"/>
            <w:tcBorders>
              <w:top w:val="single" w:sz="2" w:space="0" w:color="auto"/>
              <w:left w:val="single" w:sz="2" w:space="0" w:color="auto"/>
              <w:bottom w:val="single" w:sz="2" w:space="0" w:color="auto"/>
              <w:right w:val="single" w:sz="2" w:space="0" w:color="auto"/>
            </w:tcBorders>
          </w:tcPr>
          <w:p w14:paraId="6BBEA60F" w14:textId="77777777" w:rsidR="00B47796" w:rsidRPr="00B04564" w:rsidRDefault="00B47796" w:rsidP="00B47796">
            <w:pPr>
              <w:pStyle w:val="TAC"/>
              <w:rPr>
                <w:ins w:id="7054" w:author="R4-1809495" w:date="2018-07-11T16:45:00Z"/>
              </w:rPr>
            </w:pPr>
            <w:ins w:id="7055" w:author="R4-1809495" w:date="2018-07-11T16:45:00Z">
              <w:r w:rsidRPr="00B04564">
                <w:rPr>
                  <w:rFonts w:cs="Arial"/>
                </w:rPr>
                <w:t>832 – 862 MHz</w:t>
              </w:r>
            </w:ins>
          </w:p>
        </w:tc>
        <w:tc>
          <w:tcPr>
            <w:tcW w:w="851" w:type="dxa"/>
            <w:tcBorders>
              <w:top w:val="single" w:sz="2" w:space="0" w:color="auto"/>
              <w:left w:val="single" w:sz="2" w:space="0" w:color="auto"/>
              <w:bottom w:val="single" w:sz="2" w:space="0" w:color="auto"/>
              <w:right w:val="single" w:sz="2" w:space="0" w:color="auto"/>
            </w:tcBorders>
            <w:vAlign w:val="bottom"/>
          </w:tcPr>
          <w:p w14:paraId="0BF577E3" w14:textId="77777777" w:rsidR="00B47796" w:rsidRDefault="00B47796" w:rsidP="00B47796">
            <w:pPr>
              <w:rPr>
                <w:ins w:id="7056" w:author="R4-1809495" w:date="2018-07-11T16:45:00Z"/>
                <w:rFonts w:ascii="Calibri" w:hAnsi="Calibri"/>
                <w:color w:val="000000"/>
                <w:sz w:val="22"/>
                <w:szCs w:val="22"/>
              </w:rPr>
            </w:pPr>
            <w:ins w:id="7057" w:author="R4-1809495" w:date="2018-07-11T16:45:00Z">
              <w:r>
                <w:rPr>
                  <w:rFonts w:ascii="Calibri" w:hAnsi="Calibri"/>
                  <w:color w:val="000000"/>
                  <w:sz w:val="22"/>
                  <w:szCs w:val="22"/>
                </w:rPr>
                <w:t xml:space="preserve">-40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63050705" w14:textId="77777777" w:rsidR="00B47796" w:rsidRPr="00B04564" w:rsidRDefault="00B47796" w:rsidP="00B47796">
            <w:pPr>
              <w:pStyle w:val="TAC"/>
              <w:rPr>
                <w:ins w:id="7058" w:author="R4-1809495" w:date="2018-07-11T16:45:00Z"/>
              </w:rPr>
            </w:pPr>
            <w:ins w:id="7059"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52EB3690" w14:textId="77777777" w:rsidR="00B47796" w:rsidRPr="00B04564" w:rsidRDefault="00B47796" w:rsidP="00B47796">
            <w:pPr>
              <w:pStyle w:val="TAL"/>
              <w:rPr>
                <w:ins w:id="7060" w:author="R4-1809495" w:date="2018-07-11T16:45:00Z"/>
              </w:rPr>
            </w:pPr>
            <w:ins w:id="7061" w:author="R4-1809495" w:date="2018-07-11T16:45:00Z">
              <w:r w:rsidRPr="00B04564">
                <w:rPr>
                  <w:rFonts w:cs="Arial"/>
                </w:rPr>
                <w:t>This requirement does not apply to BS operating in band n20,</w:t>
              </w:r>
              <w:r w:rsidRPr="00B04564">
                <w:rPr>
                  <w:rFonts w:cs="v5.0.0"/>
                </w:rPr>
                <w:t xml:space="preserve"> since it is already covered by the requirement in subclause </w:t>
              </w:r>
              <w:r>
                <w:rPr>
                  <w:rFonts w:cs="v5.0.0"/>
                </w:rPr>
                <w:t>6.7.5.4.3</w:t>
              </w:r>
              <w:r w:rsidRPr="00B04564">
                <w:rPr>
                  <w:rFonts w:cs="v5.0.0"/>
                </w:rPr>
                <w:t>.</w:t>
              </w:r>
            </w:ins>
          </w:p>
        </w:tc>
      </w:tr>
      <w:tr w:rsidR="00B47796" w:rsidRPr="00B04564" w14:paraId="072C77D0" w14:textId="77777777" w:rsidTr="00B47796">
        <w:trPr>
          <w:cantSplit/>
          <w:trHeight w:val="113"/>
          <w:jc w:val="center"/>
          <w:ins w:id="7062" w:author="R4-1809495" w:date="2018-07-11T16:45:00Z"/>
        </w:trPr>
        <w:tc>
          <w:tcPr>
            <w:tcW w:w="1302" w:type="dxa"/>
            <w:vMerge w:val="restart"/>
            <w:tcBorders>
              <w:top w:val="single" w:sz="2" w:space="0" w:color="auto"/>
              <w:left w:val="single" w:sz="2" w:space="0" w:color="auto"/>
              <w:right w:val="single" w:sz="2" w:space="0" w:color="auto"/>
            </w:tcBorders>
          </w:tcPr>
          <w:p w14:paraId="1F9938A7" w14:textId="77777777" w:rsidR="00B47796" w:rsidRPr="00B04564" w:rsidRDefault="00B47796" w:rsidP="00B47796">
            <w:pPr>
              <w:pStyle w:val="TAC"/>
              <w:rPr>
                <w:ins w:id="7063" w:author="R4-1809495" w:date="2018-07-11T16:45:00Z"/>
                <w:rFonts w:cs="Arial"/>
                <w:lang w:val="sv-SE"/>
              </w:rPr>
            </w:pPr>
            <w:ins w:id="7064" w:author="R4-1809495" w:date="2018-07-11T16:45:00Z">
              <w:r w:rsidRPr="00B04564">
                <w:rPr>
                  <w:rFonts w:cs="Arial"/>
                  <w:lang w:val="sv-SE"/>
                </w:rPr>
                <w:t>UTRA FDD Band XXII or E-UTRA Band 22</w:t>
              </w:r>
            </w:ins>
          </w:p>
        </w:tc>
        <w:tc>
          <w:tcPr>
            <w:tcW w:w="1701" w:type="dxa"/>
            <w:tcBorders>
              <w:top w:val="single" w:sz="2" w:space="0" w:color="auto"/>
              <w:left w:val="single" w:sz="2" w:space="0" w:color="auto"/>
              <w:bottom w:val="single" w:sz="2" w:space="0" w:color="auto"/>
              <w:right w:val="single" w:sz="2" w:space="0" w:color="auto"/>
            </w:tcBorders>
          </w:tcPr>
          <w:p w14:paraId="541F1357" w14:textId="77777777" w:rsidR="00B47796" w:rsidRPr="00B04564" w:rsidRDefault="00B47796" w:rsidP="00B47796">
            <w:pPr>
              <w:pStyle w:val="TAC"/>
              <w:rPr>
                <w:ins w:id="7065" w:author="R4-1809495" w:date="2018-07-11T16:45:00Z"/>
              </w:rPr>
            </w:pPr>
            <w:ins w:id="7066" w:author="R4-1809495" w:date="2018-07-11T16:45:00Z">
              <w:r w:rsidRPr="00B04564">
                <w:rPr>
                  <w:rFonts w:cs="v5.0.0"/>
                </w:rPr>
                <w:t>3510 – 3590 MHz</w:t>
              </w:r>
            </w:ins>
          </w:p>
        </w:tc>
        <w:tc>
          <w:tcPr>
            <w:tcW w:w="851" w:type="dxa"/>
            <w:tcBorders>
              <w:top w:val="single" w:sz="2" w:space="0" w:color="auto"/>
              <w:left w:val="single" w:sz="2" w:space="0" w:color="auto"/>
              <w:bottom w:val="single" w:sz="2" w:space="0" w:color="auto"/>
              <w:right w:val="single" w:sz="2" w:space="0" w:color="auto"/>
            </w:tcBorders>
            <w:vAlign w:val="bottom"/>
          </w:tcPr>
          <w:p w14:paraId="4735E50B" w14:textId="77777777" w:rsidR="00B47796" w:rsidRDefault="00B47796" w:rsidP="00B47796">
            <w:pPr>
              <w:rPr>
                <w:ins w:id="7067" w:author="R4-1809495" w:date="2018-07-11T16:45:00Z"/>
                <w:rFonts w:ascii="Calibri" w:hAnsi="Calibri"/>
                <w:color w:val="000000"/>
                <w:sz w:val="22"/>
                <w:szCs w:val="22"/>
              </w:rPr>
            </w:pPr>
            <w:ins w:id="7068"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79A0BB2C" w14:textId="77777777" w:rsidR="00B47796" w:rsidRPr="00B04564" w:rsidRDefault="00B47796" w:rsidP="00B47796">
            <w:pPr>
              <w:pStyle w:val="TAC"/>
              <w:rPr>
                <w:ins w:id="7069" w:author="R4-1809495" w:date="2018-07-11T16:45:00Z"/>
              </w:rPr>
            </w:pPr>
            <w:ins w:id="7070"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26398192" w14:textId="77777777" w:rsidR="00B47796" w:rsidRPr="00B04564" w:rsidRDefault="00B47796" w:rsidP="00B47796">
            <w:pPr>
              <w:pStyle w:val="TAL"/>
              <w:rPr>
                <w:ins w:id="7071" w:author="R4-1809495" w:date="2018-07-11T16:45:00Z"/>
              </w:rPr>
            </w:pPr>
          </w:p>
        </w:tc>
      </w:tr>
      <w:tr w:rsidR="00B47796" w:rsidRPr="00B04564" w14:paraId="07C86B1D" w14:textId="77777777" w:rsidTr="00B47796">
        <w:trPr>
          <w:cantSplit/>
          <w:trHeight w:val="113"/>
          <w:jc w:val="center"/>
          <w:ins w:id="7072" w:author="R4-1809495" w:date="2018-07-11T16:45:00Z"/>
        </w:trPr>
        <w:tc>
          <w:tcPr>
            <w:tcW w:w="1302" w:type="dxa"/>
            <w:vMerge/>
            <w:tcBorders>
              <w:left w:val="single" w:sz="2" w:space="0" w:color="auto"/>
              <w:bottom w:val="single" w:sz="2" w:space="0" w:color="auto"/>
              <w:right w:val="single" w:sz="2" w:space="0" w:color="auto"/>
            </w:tcBorders>
            <w:vAlign w:val="center"/>
          </w:tcPr>
          <w:p w14:paraId="4FFD1BC3" w14:textId="77777777" w:rsidR="00B47796" w:rsidRPr="00B04564" w:rsidRDefault="00B47796" w:rsidP="00B47796">
            <w:pPr>
              <w:pStyle w:val="TAC"/>
              <w:rPr>
                <w:ins w:id="7073" w:author="R4-1809495" w:date="2018-07-11T16:45:00Z"/>
                <w:rFonts w:cs="Arial"/>
              </w:rPr>
            </w:pPr>
          </w:p>
        </w:tc>
        <w:tc>
          <w:tcPr>
            <w:tcW w:w="1701" w:type="dxa"/>
            <w:tcBorders>
              <w:top w:val="single" w:sz="2" w:space="0" w:color="auto"/>
              <w:left w:val="single" w:sz="2" w:space="0" w:color="auto"/>
              <w:bottom w:val="single" w:sz="2" w:space="0" w:color="auto"/>
              <w:right w:val="single" w:sz="2" w:space="0" w:color="auto"/>
            </w:tcBorders>
          </w:tcPr>
          <w:p w14:paraId="3C1EE055" w14:textId="77777777" w:rsidR="00B47796" w:rsidRPr="00B04564" w:rsidRDefault="00B47796" w:rsidP="00B47796">
            <w:pPr>
              <w:pStyle w:val="TAC"/>
              <w:rPr>
                <w:ins w:id="7074" w:author="R4-1809495" w:date="2018-07-11T16:45:00Z"/>
              </w:rPr>
            </w:pPr>
            <w:ins w:id="7075" w:author="R4-1809495" w:date="2018-07-11T16:45:00Z">
              <w:r w:rsidRPr="00B04564">
                <w:rPr>
                  <w:rFonts w:cs="v5.0.0"/>
                </w:rPr>
                <w:t>3410 – 3490 MHz</w:t>
              </w:r>
            </w:ins>
          </w:p>
        </w:tc>
        <w:tc>
          <w:tcPr>
            <w:tcW w:w="851" w:type="dxa"/>
            <w:tcBorders>
              <w:top w:val="single" w:sz="2" w:space="0" w:color="auto"/>
              <w:left w:val="single" w:sz="2" w:space="0" w:color="auto"/>
              <w:bottom w:val="single" w:sz="2" w:space="0" w:color="auto"/>
              <w:right w:val="single" w:sz="2" w:space="0" w:color="auto"/>
            </w:tcBorders>
            <w:vAlign w:val="bottom"/>
          </w:tcPr>
          <w:p w14:paraId="0790E437" w14:textId="77777777" w:rsidR="00B47796" w:rsidRDefault="00B47796" w:rsidP="00B47796">
            <w:pPr>
              <w:rPr>
                <w:ins w:id="7076" w:author="R4-1809495" w:date="2018-07-11T16:45:00Z"/>
                <w:rFonts w:ascii="Calibri" w:hAnsi="Calibri"/>
                <w:color w:val="000000"/>
                <w:sz w:val="22"/>
                <w:szCs w:val="22"/>
              </w:rPr>
            </w:pPr>
            <w:ins w:id="7077" w:author="R4-1809495" w:date="2018-07-11T16:45:00Z">
              <w:r>
                <w:rPr>
                  <w:rFonts w:ascii="Calibri" w:hAnsi="Calibri"/>
                  <w:color w:val="000000"/>
                  <w:sz w:val="22"/>
                  <w:szCs w:val="22"/>
                </w:rPr>
                <w:t xml:space="preserve">-40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5C8FC275" w14:textId="77777777" w:rsidR="00B47796" w:rsidRPr="00B04564" w:rsidRDefault="00B47796" w:rsidP="00B47796">
            <w:pPr>
              <w:pStyle w:val="TAC"/>
              <w:rPr>
                <w:ins w:id="7078" w:author="R4-1809495" w:date="2018-07-11T16:45:00Z"/>
              </w:rPr>
            </w:pPr>
            <w:ins w:id="7079"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1223F05A" w14:textId="77777777" w:rsidR="00B47796" w:rsidRPr="00B04564" w:rsidRDefault="00B47796" w:rsidP="00B47796">
            <w:pPr>
              <w:pStyle w:val="TAL"/>
              <w:rPr>
                <w:ins w:id="7080" w:author="R4-1809495" w:date="2018-07-11T16:45:00Z"/>
              </w:rPr>
            </w:pPr>
          </w:p>
        </w:tc>
      </w:tr>
      <w:tr w:rsidR="00B47796" w:rsidRPr="00B04564" w14:paraId="7539C317" w14:textId="77777777" w:rsidTr="00B47796">
        <w:trPr>
          <w:cantSplit/>
          <w:trHeight w:val="113"/>
          <w:jc w:val="center"/>
          <w:ins w:id="7081" w:author="R4-1809495" w:date="2018-07-11T16:45:00Z"/>
        </w:trPr>
        <w:tc>
          <w:tcPr>
            <w:tcW w:w="1302" w:type="dxa"/>
            <w:vMerge w:val="restart"/>
            <w:tcBorders>
              <w:top w:val="single" w:sz="2" w:space="0" w:color="auto"/>
              <w:left w:val="single" w:sz="2" w:space="0" w:color="auto"/>
              <w:right w:val="single" w:sz="2" w:space="0" w:color="auto"/>
            </w:tcBorders>
          </w:tcPr>
          <w:p w14:paraId="2EC1F6C7" w14:textId="77777777" w:rsidR="00B47796" w:rsidRPr="00B04564" w:rsidRDefault="00B47796" w:rsidP="00B47796">
            <w:pPr>
              <w:pStyle w:val="TAC"/>
              <w:rPr>
                <w:ins w:id="7082" w:author="R4-1809495" w:date="2018-07-11T16:45:00Z"/>
                <w:rFonts w:cs="Arial"/>
              </w:rPr>
            </w:pPr>
            <w:ins w:id="7083" w:author="R4-1809495" w:date="2018-07-11T16:45:00Z">
              <w:r w:rsidRPr="00B04564">
                <w:rPr>
                  <w:rFonts w:cs="Arial"/>
                </w:rPr>
                <w:t>E-UTRA Band 24</w:t>
              </w:r>
            </w:ins>
          </w:p>
        </w:tc>
        <w:tc>
          <w:tcPr>
            <w:tcW w:w="1701" w:type="dxa"/>
            <w:tcBorders>
              <w:top w:val="single" w:sz="2" w:space="0" w:color="auto"/>
              <w:left w:val="single" w:sz="2" w:space="0" w:color="auto"/>
              <w:bottom w:val="single" w:sz="2" w:space="0" w:color="auto"/>
              <w:right w:val="single" w:sz="2" w:space="0" w:color="auto"/>
            </w:tcBorders>
          </w:tcPr>
          <w:p w14:paraId="6224EF75" w14:textId="77777777" w:rsidR="00B47796" w:rsidRPr="00B04564" w:rsidRDefault="00B47796" w:rsidP="00B47796">
            <w:pPr>
              <w:pStyle w:val="TAC"/>
              <w:rPr>
                <w:ins w:id="7084" w:author="R4-1809495" w:date="2018-07-11T16:45:00Z"/>
              </w:rPr>
            </w:pPr>
            <w:ins w:id="7085" w:author="R4-1809495" w:date="2018-07-11T16:45:00Z">
              <w:r w:rsidRPr="00B04564">
                <w:rPr>
                  <w:rFonts w:cs="Arial"/>
                </w:rPr>
                <w:t>1525 – 1559 MHz</w:t>
              </w:r>
            </w:ins>
          </w:p>
        </w:tc>
        <w:tc>
          <w:tcPr>
            <w:tcW w:w="851" w:type="dxa"/>
            <w:tcBorders>
              <w:top w:val="single" w:sz="2" w:space="0" w:color="auto"/>
              <w:left w:val="single" w:sz="2" w:space="0" w:color="auto"/>
              <w:bottom w:val="single" w:sz="2" w:space="0" w:color="auto"/>
              <w:right w:val="single" w:sz="2" w:space="0" w:color="auto"/>
            </w:tcBorders>
            <w:vAlign w:val="bottom"/>
          </w:tcPr>
          <w:p w14:paraId="3E033A10" w14:textId="77777777" w:rsidR="00B47796" w:rsidRDefault="00B47796" w:rsidP="00B47796">
            <w:pPr>
              <w:rPr>
                <w:ins w:id="7086" w:author="R4-1809495" w:date="2018-07-11T16:45:00Z"/>
                <w:rFonts w:ascii="Calibri" w:hAnsi="Calibri"/>
                <w:color w:val="000000"/>
                <w:sz w:val="22"/>
                <w:szCs w:val="22"/>
              </w:rPr>
            </w:pPr>
            <w:ins w:id="7087"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1CD75A7F" w14:textId="77777777" w:rsidR="00B47796" w:rsidRPr="00B04564" w:rsidRDefault="00B47796" w:rsidP="00B47796">
            <w:pPr>
              <w:pStyle w:val="TAC"/>
              <w:rPr>
                <w:ins w:id="7088" w:author="R4-1809495" w:date="2018-07-11T16:45:00Z"/>
              </w:rPr>
            </w:pPr>
            <w:ins w:id="7089"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0CB77615" w14:textId="77777777" w:rsidR="00B47796" w:rsidRPr="00B04564" w:rsidRDefault="00B47796" w:rsidP="00B47796">
            <w:pPr>
              <w:pStyle w:val="TAL"/>
              <w:rPr>
                <w:ins w:id="7090" w:author="R4-1809495" w:date="2018-07-11T16:45:00Z"/>
              </w:rPr>
            </w:pPr>
          </w:p>
        </w:tc>
      </w:tr>
      <w:tr w:rsidR="00B47796" w:rsidRPr="00B04564" w14:paraId="227F8135" w14:textId="77777777" w:rsidTr="00B47796">
        <w:trPr>
          <w:cantSplit/>
          <w:trHeight w:val="113"/>
          <w:jc w:val="center"/>
          <w:ins w:id="7091" w:author="R4-1809495" w:date="2018-07-11T16:45:00Z"/>
        </w:trPr>
        <w:tc>
          <w:tcPr>
            <w:tcW w:w="1302" w:type="dxa"/>
            <w:vMerge/>
            <w:tcBorders>
              <w:left w:val="single" w:sz="2" w:space="0" w:color="auto"/>
              <w:bottom w:val="single" w:sz="2" w:space="0" w:color="auto"/>
              <w:right w:val="single" w:sz="2" w:space="0" w:color="auto"/>
            </w:tcBorders>
            <w:vAlign w:val="center"/>
          </w:tcPr>
          <w:p w14:paraId="43FE43CA" w14:textId="77777777" w:rsidR="00B47796" w:rsidRPr="00B04564" w:rsidRDefault="00B47796" w:rsidP="00B47796">
            <w:pPr>
              <w:pStyle w:val="TAC"/>
              <w:rPr>
                <w:ins w:id="7092" w:author="R4-1809495" w:date="2018-07-11T16:45:00Z"/>
                <w:rFonts w:cs="Arial"/>
              </w:rPr>
            </w:pPr>
          </w:p>
        </w:tc>
        <w:tc>
          <w:tcPr>
            <w:tcW w:w="1701" w:type="dxa"/>
            <w:tcBorders>
              <w:top w:val="single" w:sz="2" w:space="0" w:color="auto"/>
              <w:left w:val="single" w:sz="2" w:space="0" w:color="auto"/>
              <w:bottom w:val="single" w:sz="2" w:space="0" w:color="auto"/>
              <w:right w:val="single" w:sz="2" w:space="0" w:color="auto"/>
            </w:tcBorders>
          </w:tcPr>
          <w:p w14:paraId="0C7B6EBC" w14:textId="77777777" w:rsidR="00B47796" w:rsidRPr="00B04564" w:rsidRDefault="00B47796" w:rsidP="00B47796">
            <w:pPr>
              <w:pStyle w:val="TAC"/>
              <w:rPr>
                <w:ins w:id="7093" w:author="R4-1809495" w:date="2018-07-11T16:45:00Z"/>
              </w:rPr>
            </w:pPr>
            <w:ins w:id="7094" w:author="R4-1809495" w:date="2018-07-11T16:45:00Z">
              <w:r w:rsidRPr="00B04564">
                <w:rPr>
                  <w:rFonts w:cs="Arial"/>
                </w:rPr>
                <w:t>1626.5 – 1660.5 MHz</w:t>
              </w:r>
            </w:ins>
          </w:p>
        </w:tc>
        <w:tc>
          <w:tcPr>
            <w:tcW w:w="851" w:type="dxa"/>
            <w:tcBorders>
              <w:top w:val="single" w:sz="2" w:space="0" w:color="auto"/>
              <w:left w:val="single" w:sz="2" w:space="0" w:color="auto"/>
              <w:bottom w:val="single" w:sz="2" w:space="0" w:color="auto"/>
              <w:right w:val="single" w:sz="2" w:space="0" w:color="auto"/>
            </w:tcBorders>
            <w:vAlign w:val="bottom"/>
          </w:tcPr>
          <w:p w14:paraId="7653C74F" w14:textId="77777777" w:rsidR="00B47796" w:rsidRDefault="00B47796" w:rsidP="00B47796">
            <w:pPr>
              <w:rPr>
                <w:ins w:id="7095" w:author="R4-1809495" w:date="2018-07-11T16:45:00Z"/>
                <w:rFonts w:ascii="Calibri" w:hAnsi="Calibri"/>
                <w:color w:val="000000"/>
                <w:sz w:val="22"/>
                <w:szCs w:val="22"/>
              </w:rPr>
            </w:pPr>
            <w:ins w:id="7096" w:author="R4-1809495" w:date="2018-07-11T16:45:00Z">
              <w:r>
                <w:rPr>
                  <w:rFonts w:ascii="Calibri" w:hAnsi="Calibri"/>
                  <w:color w:val="000000"/>
                  <w:sz w:val="22"/>
                  <w:szCs w:val="22"/>
                </w:rPr>
                <w:t xml:space="preserve">-40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07121791" w14:textId="77777777" w:rsidR="00B47796" w:rsidRPr="00B04564" w:rsidRDefault="00B47796" w:rsidP="00B47796">
            <w:pPr>
              <w:pStyle w:val="TAC"/>
              <w:rPr>
                <w:ins w:id="7097" w:author="R4-1809495" w:date="2018-07-11T16:45:00Z"/>
              </w:rPr>
            </w:pPr>
            <w:ins w:id="7098"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5C1EBE83" w14:textId="77777777" w:rsidR="00B47796" w:rsidRPr="00B04564" w:rsidRDefault="00B47796" w:rsidP="00B47796">
            <w:pPr>
              <w:pStyle w:val="TAL"/>
              <w:rPr>
                <w:ins w:id="7099" w:author="R4-1809495" w:date="2018-07-11T16:45:00Z"/>
              </w:rPr>
            </w:pPr>
          </w:p>
        </w:tc>
      </w:tr>
      <w:tr w:rsidR="00B47796" w:rsidRPr="00B04564" w14:paraId="6CBA70C0" w14:textId="77777777" w:rsidTr="00B47796">
        <w:trPr>
          <w:cantSplit/>
          <w:trHeight w:val="113"/>
          <w:jc w:val="center"/>
          <w:ins w:id="7100" w:author="R4-1809495" w:date="2018-07-11T16:45:00Z"/>
        </w:trPr>
        <w:tc>
          <w:tcPr>
            <w:tcW w:w="1302" w:type="dxa"/>
            <w:vMerge w:val="restart"/>
            <w:tcBorders>
              <w:top w:val="single" w:sz="2" w:space="0" w:color="auto"/>
              <w:left w:val="single" w:sz="2" w:space="0" w:color="auto"/>
              <w:right w:val="single" w:sz="2" w:space="0" w:color="auto"/>
            </w:tcBorders>
          </w:tcPr>
          <w:p w14:paraId="108C8B06" w14:textId="77777777" w:rsidR="00B47796" w:rsidRPr="00B04564" w:rsidRDefault="00B47796" w:rsidP="00B47796">
            <w:pPr>
              <w:pStyle w:val="TAC"/>
              <w:rPr>
                <w:ins w:id="7101" w:author="R4-1809495" w:date="2018-07-11T16:45:00Z"/>
                <w:rFonts w:cs="Arial"/>
                <w:lang w:val="sv-SE"/>
              </w:rPr>
            </w:pPr>
            <w:ins w:id="7102" w:author="R4-1809495" w:date="2018-07-11T16:45:00Z">
              <w:r w:rsidRPr="00B04564">
                <w:rPr>
                  <w:rFonts w:cs="Arial"/>
                  <w:lang w:val="sv-SE"/>
                </w:rPr>
                <w:t xml:space="preserve">UTRA FDD Band XXV or </w:t>
              </w:r>
            </w:ins>
          </w:p>
          <w:p w14:paraId="7ABE2491" w14:textId="77777777" w:rsidR="00B47796" w:rsidRPr="00B04564" w:rsidRDefault="00B47796" w:rsidP="00B47796">
            <w:pPr>
              <w:pStyle w:val="TAC"/>
              <w:rPr>
                <w:ins w:id="7103" w:author="R4-1809495" w:date="2018-07-11T16:45:00Z"/>
                <w:rFonts w:cs="Arial"/>
                <w:lang w:val="sv-SE"/>
              </w:rPr>
            </w:pPr>
            <w:ins w:id="7104" w:author="R4-1809495" w:date="2018-07-11T16:45:00Z">
              <w:r w:rsidRPr="00B04564">
                <w:rPr>
                  <w:rFonts w:cs="Arial"/>
                  <w:lang w:val="sv-SE"/>
                </w:rPr>
                <w:t>E-UTRA Band 25 or NR band n25</w:t>
              </w:r>
            </w:ins>
          </w:p>
        </w:tc>
        <w:tc>
          <w:tcPr>
            <w:tcW w:w="1701" w:type="dxa"/>
            <w:tcBorders>
              <w:top w:val="single" w:sz="2" w:space="0" w:color="auto"/>
              <w:left w:val="single" w:sz="2" w:space="0" w:color="auto"/>
              <w:bottom w:val="single" w:sz="2" w:space="0" w:color="auto"/>
              <w:right w:val="single" w:sz="2" w:space="0" w:color="auto"/>
            </w:tcBorders>
          </w:tcPr>
          <w:p w14:paraId="6B8DC223" w14:textId="77777777" w:rsidR="00B47796" w:rsidRPr="00B04564" w:rsidRDefault="00B47796" w:rsidP="00B47796">
            <w:pPr>
              <w:pStyle w:val="TAC"/>
              <w:rPr>
                <w:ins w:id="7105" w:author="R4-1809495" w:date="2018-07-11T16:45:00Z"/>
              </w:rPr>
            </w:pPr>
            <w:ins w:id="7106" w:author="R4-1809495" w:date="2018-07-11T16:45:00Z">
              <w:r w:rsidRPr="00B04564">
                <w:rPr>
                  <w:rFonts w:cs="Arial"/>
                </w:rPr>
                <w:t>1930 – 1995 MHz</w:t>
              </w:r>
            </w:ins>
          </w:p>
        </w:tc>
        <w:tc>
          <w:tcPr>
            <w:tcW w:w="851" w:type="dxa"/>
            <w:tcBorders>
              <w:top w:val="single" w:sz="2" w:space="0" w:color="auto"/>
              <w:left w:val="single" w:sz="2" w:space="0" w:color="auto"/>
              <w:bottom w:val="single" w:sz="2" w:space="0" w:color="auto"/>
              <w:right w:val="single" w:sz="2" w:space="0" w:color="auto"/>
            </w:tcBorders>
            <w:vAlign w:val="bottom"/>
          </w:tcPr>
          <w:p w14:paraId="385DB579" w14:textId="77777777" w:rsidR="00B47796" w:rsidRDefault="00B47796" w:rsidP="00B47796">
            <w:pPr>
              <w:rPr>
                <w:ins w:id="7107" w:author="R4-1809495" w:date="2018-07-11T16:45:00Z"/>
                <w:rFonts w:ascii="Calibri" w:hAnsi="Calibri"/>
                <w:color w:val="000000"/>
                <w:sz w:val="22"/>
                <w:szCs w:val="22"/>
              </w:rPr>
            </w:pPr>
            <w:ins w:id="7108"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7E07A710" w14:textId="77777777" w:rsidR="00B47796" w:rsidRPr="00B04564" w:rsidRDefault="00B47796" w:rsidP="00B47796">
            <w:pPr>
              <w:pStyle w:val="TAC"/>
              <w:rPr>
                <w:ins w:id="7109" w:author="R4-1809495" w:date="2018-07-11T16:45:00Z"/>
              </w:rPr>
            </w:pPr>
            <w:ins w:id="7110"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06A1154A" w14:textId="77777777" w:rsidR="00B47796" w:rsidRPr="00B04564" w:rsidRDefault="00B47796" w:rsidP="00B47796">
            <w:pPr>
              <w:pStyle w:val="TAL"/>
              <w:rPr>
                <w:ins w:id="7111" w:author="R4-1809495" w:date="2018-07-11T16:45:00Z"/>
              </w:rPr>
            </w:pPr>
            <w:ins w:id="7112" w:author="R4-1809495" w:date="2018-07-11T16:45:00Z">
              <w:r w:rsidRPr="00B04564">
                <w:rPr>
                  <w:rFonts w:cs="Arial"/>
                </w:rPr>
                <w:t>This requirement does not apply to BS operating in band n2, n25 or n70.</w:t>
              </w:r>
            </w:ins>
          </w:p>
        </w:tc>
      </w:tr>
      <w:tr w:rsidR="00B47796" w:rsidRPr="00B04564" w14:paraId="0325FE18" w14:textId="77777777" w:rsidTr="00B47796">
        <w:trPr>
          <w:cantSplit/>
          <w:trHeight w:val="113"/>
          <w:jc w:val="center"/>
          <w:ins w:id="7113" w:author="R4-1809495" w:date="2018-07-11T16:45:00Z"/>
        </w:trPr>
        <w:tc>
          <w:tcPr>
            <w:tcW w:w="1302" w:type="dxa"/>
            <w:vMerge/>
            <w:tcBorders>
              <w:left w:val="single" w:sz="2" w:space="0" w:color="auto"/>
              <w:bottom w:val="single" w:sz="2" w:space="0" w:color="auto"/>
              <w:right w:val="single" w:sz="2" w:space="0" w:color="auto"/>
            </w:tcBorders>
            <w:vAlign w:val="center"/>
          </w:tcPr>
          <w:p w14:paraId="478470C8" w14:textId="77777777" w:rsidR="00B47796" w:rsidRPr="00B04564" w:rsidRDefault="00B47796" w:rsidP="00B47796">
            <w:pPr>
              <w:pStyle w:val="TAC"/>
              <w:rPr>
                <w:ins w:id="7114" w:author="R4-1809495" w:date="2018-07-11T16:45:00Z"/>
                <w:rFonts w:cs="Arial"/>
              </w:rPr>
            </w:pPr>
          </w:p>
        </w:tc>
        <w:tc>
          <w:tcPr>
            <w:tcW w:w="1701" w:type="dxa"/>
            <w:tcBorders>
              <w:top w:val="single" w:sz="2" w:space="0" w:color="auto"/>
              <w:left w:val="single" w:sz="2" w:space="0" w:color="auto"/>
              <w:bottom w:val="single" w:sz="2" w:space="0" w:color="auto"/>
              <w:right w:val="single" w:sz="2" w:space="0" w:color="auto"/>
            </w:tcBorders>
          </w:tcPr>
          <w:p w14:paraId="3EE78C63" w14:textId="77777777" w:rsidR="00B47796" w:rsidRPr="00B04564" w:rsidRDefault="00B47796" w:rsidP="00B47796">
            <w:pPr>
              <w:pStyle w:val="TAC"/>
              <w:rPr>
                <w:ins w:id="7115" w:author="R4-1809495" w:date="2018-07-11T16:45:00Z"/>
              </w:rPr>
            </w:pPr>
            <w:ins w:id="7116" w:author="R4-1809495" w:date="2018-07-11T16:45:00Z">
              <w:r w:rsidRPr="00B04564">
                <w:rPr>
                  <w:rFonts w:cs="Arial"/>
                </w:rPr>
                <w:t>1850 – 1915 MHz</w:t>
              </w:r>
            </w:ins>
          </w:p>
        </w:tc>
        <w:tc>
          <w:tcPr>
            <w:tcW w:w="851" w:type="dxa"/>
            <w:tcBorders>
              <w:top w:val="single" w:sz="2" w:space="0" w:color="auto"/>
              <w:left w:val="single" w:sz="2" w:space="0" w:color="auto"/>
              <w:bottom w:val="single" w:sz="2" w:space="0" w:color="auto"/>
              <w:right w:val="single" w:sz="2" w:space="0" w:color="auto"/>
            </w:tcBorders>
            <w:vAlign w:val="bottom"/>
          </w:tcPr>
          <w:p w14:paraId="540182BD" w14:textId="77777777" w:rsidR="00B47796" w:rsidRDefault="00B47796" w:rsidP="00B47796">
            <w:pPr>
              <w:rPr>
                <w:ins w:id="7117" w:author="R4-1809495" w:date="2018-07-11T16:45:00Z"/>
                <w:rFonts w:ascii="Calibri" w:hAnsi="Calibri"/>
                <w:color w:val="000000"/>
                <w:sz w:val="22"/>
                <w:szCs w:val="22"/>
              </w:rPr>
            </w:pPr>
            <w:ins w:id="7118" w:author="R4-1809495" w:date="2018-07-11T16:45:00Z">
              <w:r>
                <w:rPr>
                  <w:rFonts w:ascii="Calibri" w:hAnsi="Calibri"/>
                  <w:color w:val="000000"/>
                  <w:sz w:val="22"/>
                  <w:szCs w:val="22"/>
                </w:rPr>
                <w:t xml:space="preserve">-40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59015F28" w14:textId="77777777" w:rsidR="00B47796" w:rsidRPr="00B04564" w:rsidRDefault="00B47796" w:rsidP="00B47796">
            <w:pPr>
              <w:pStyle w:val="TAC"/>
              <w:rPr>
                <w:ins w:id="7119" w:author="R4-1809495" w:date="2018-07-11T16:45:00Z"/>
              </w:rPr>
            </w:pPr>
            <w:ins w:id="7120"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24AC5AD9" w14:textId="77777777" w:rsidR="00B47796" w:rsidRPr="00B04564" w:rsidRDefault="00B47796" w:rsidP="00B47796">
            <w:pPr>
              <w:pStyle w:val="TAL"/>
              <w:rPr>
                <w:ins w:id="7121" w:author="R4-1809495" w:date="2018-07-11T16:45:00Z"/>
              </w:rPr>
            </w:pPr>
            <w:ins w:id="7122" w:author="R4-1809495" w:date="2018-07-11T16:45:00Z">
              <w:r w:rsidRPr="00B04564">
                <w:rPr>
                  <w:rFonts w:cs="Arial"/>
                </w:rPr>
                <w:t xml:space="preserve">This requirement does not apply to BS operating in band n25 since it is already covered by the requirement in subclause </w:t>
              </w:r>
              <w:r>
                <w:rPr>
                  <w:rFonts w:cs="Arial"/>
                </w:rPr>
                <w:t>6.7.5.4.3</w:t>
              </w:r>
              <w:r w:rsidRPr="00B04564">
                <w:rPr>
                  <w:rFonts w:cs="Arial"/>
                </w:rPr>
                <w:t xml:space="preserve">. For BS operating in Band n2, it applies for 1910 MHz to 1915 MHz, while the rest is covered in subclause </w:t>
              </w:r>
              <w:r>
                <w:rPr>
                  <w:rFonts w:cs="Arial"/>
                </w:rPr>
                <w:t>6.7.5.4.3</w:t>
              </w:r>
              <w:r w:rsidRPr="00B04564">
                <w:rPr>
                  <w:rFonts w:cs="v5.0.0"/>
                </w:rPr>
                <w:t>.</w:t>
              </w:r>
            </w:ins>
          </w:p>
        </w:tc>
      </w:tr>
      <w:tr w:rsidR="00B47796" w:rsidRPr="00B04564" w14:paraId="78E760DD" w14:textId="77777777" w:rsidTr="00B47796">
        <w:trPr>
          <w:cantSplit/>
          <w:trHeight w:val="113"/>
          <w:jc w:val="center"/>
          <w:ins w:id="7123" w:author="R4-1809495" w:date="2018-07-11T16:45:00Z"/>
        </w:trPr>
        <w:tc>
          <w:tcPr>
            <w:tcW w:w="1302" w:type="dxa"/>
            <w:vMerge w:val="restart"/>
            <w:tcBorders>
              <w:top w:val="single" w:sz="2" w:space="0" w:color="auto"/>
              <w:left w:val="single" w:sz="2" w:space="0" w:color="auto"/>
              <w:right w:val="single" w:sz="2" w:space="0" w:color="auto"/>
            </w:tcBorders>
          </w:tcPr>
          <w:p w14:paraId="6391883A" w14:textId="77777777" w:rsidR="00B47796" w:rsidRPr="00B04564" w:rsidRDefault="00B47796" w:rsidP="00B47796">
            <w:pPr>
              <w:pStyle w:val="TAC"/>
              <w:rPr>
                <w:ins w:id="7124" w:author="R4-1809495" w:date="2018-07-11T16:45:00Z"/>
                <w:rFonts w:cs="Arial"/>
                <w:lang w:val="sv-SE"/>
              </w:rPr>
            </w:pPr>
            <w:ins w:id="7125" w:author="R4-1809495" w:date="2018-07-11T16:45:00Z">
              <w:r w:rsidRPr="00B04564">
                <w:rPr>
                  <w:rFonts w:cs="Arial"/>
                  <w:lang w:val="sv-SE"/>
                </w:rPr>
                <w:t xml:space="preserve">UTRA FDD Band XXVI or </w:t>
              </w:r>
            </w:ins>
          </w:p>
          <w:p w14:paraId="61240B09" w14:textId="77777777" w:rsidR="00B47796" w:rsidRPr="00B04564" w:rsidRDefault="00B47796" w:rsidP="00B47796">
            <w:pPr>
              <w:pStyle w:val="TAC"/>
              <w:rPr>
                <w:ins w:id="7126" w:author="R4-1809495" w:date="2018-07-11T16:45:00Z"/>
                <w:rFonts w:cs="Arial"/>
                <w:lang w:val="sv-SE"/>
              </w:rPr>
            </w:pPr>
            <w:ins w:id="7127" w:author="R4-1809495" w:date="2018-07-11T16:45:00Z">
              <w:r w:rsidRPr="00B04564">
                <w:rPr>
                  <w:rFonts w:cs="Arial"/>
                  <w:lang w:val="sv-SE"/>
                </w:rPr>
                <w:t>E-UTRA Band 26</w:t>
              </w:r>
            </w:ins>
          </w:p>
        </w:tc>
        <w:tc>
          <w:tcPr>
            <w:tcW w:w="1701" w:type="dxa"/>
            <w:tcBorders>
              <w:top w:val="single" w:sz="2" w:space="0" w:color="auto"/>
              <w:left w:val="single" w:sz="2" w:space="0" w:color="auto"/>
              <w:bottom w:val="single" w:sz="2" w:space="0" w:color="auto"/>
              <w:right w:val="single" w:sz="2" w:space="0" w:color="auto"/>
            </w:tcBorders>
          </w:tcPr>
          <w:p w14:paraId="3EC853AD" w14:textId="77777777" w:rsidR="00B47796" w:rsidRPr="00B04564" w:rsidRDefault="00B47796" w:rsidP="00B47796">
            <w:pPr>
              <w:pStyle w:val="TAC"/>
              <w:rPr>
                <w:ins w:id="7128" w:author="R4-1809495" w:date="2018-07-11T16:45:00Z"/>
              </w:rPr>
            </w:pPr>
            <w:ins w:id="7129" w:author="R4-1809495" w:date="2018-07-11T16:45:00Z">
              <w:r w:rsidRPr="00B04564">
                <w:rPr>
                  <w:rFonts w:cs="Arial"/>
                </w:rPr>
                <w:t>859 – 894 MHz</w:t>
              </w:r>
            </w:ins>
          </w:p>
        </w:tc>
        <w:tc>
          <w:tcPr>
            <w:tcW w:w="851" w:type="dxa"/>
            <w:tcBorders>
              <w:top w:val="single" w:sz="2" w:space="0" w:color="auto"/>
              <w:left w:val="single" w:sz="2" w:space="0" w:color="auto"/>
              <w:bottom w:val="single" w:sz="2" w:space="0" w:color="auto"/>
              <w:right w:val="single" w:sz="2" w:space="0" w:color="auto"/>
            </w:tcBorders>
            <w:vAlign w:val="bottom"/>
          </w:tcPr>
          <w:p w14:paraId="263EF3E8" w14:textId="77777777" w:rsidR="00B47796" w:rsidRDefault="00B47796" w:rsidP="00B47796">
            <w:pPr>
              <w:rPr>
                <w:ins w:id="7130" w:author="R4-1809495" w:date="2018-07-11T16:45:00Z"/>
                <w:rFonts w:ascii="Calibri" w:hAnsi="Calibri"/>
                <w:color w:val="000000"/>
                <w:sz w:val="22"/>
                <w:szCs w:val="22"/>
              </w:rPr>
            </w:pPr>
            <w:ins w:id="7131"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581FDFE0" w14:textId="77777777" w:rsidR="00B47796" w:rsidRPr="00B04564" w:rsidRDefault="00B47796" w:rsidP="00B47796">
            <w:pPr>
              <w:pStyle w:val="TAC"/>
              <w:rPr>
                <w:ins w:id="7132" w:author="R4-1809495" w:date="2018-07-11T16:45:00Z"/>
              </w:rPr>
            </w:pPr>
            <w:ins w:id="7133"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59DC70FC" w14:textId="77777777" w:rsidR="00B47796" w:rsidRPr="00B04564" w:rsidRDefault="00B47796" w:rsidP="00B47796">
            <w:pPr>
              <w:pStyle w:val="TAL"/>
              <w:rPr>
                <w:ins w:id="7134" w:author="R4-1809495" w:date="2018-07-11T16:45:00Z"/>
              </w:rPr>
            </w:pPr>
            <w:ins w:id="7135" w:author="R4-1809495" w:date="2018-07-11T16:45:00Z">
              <w:r w:rsidRPr="00B04564">
                <w:rPr>
                  <w:rFonts w:cs="Arial"/>
                </w:rPr>
                <w:t xml:space="preserve">This requirement does not apply to BS operating in band n5. </w:t>
              </w:r>
            </w:ins>
          </w:p>
        </w:tc>
      </w:tr>
      <w:tr w:rsidR="00B47796" w:rsidRPr="00B04564" w14:paraId="100DDDD0" w14:textId="77777777" w:rsidTr="00B47796">
        <w:trPr>
          <w:cantSplit/>
          <w:trHeight w:val="113"/>
          <w:jc w:val="center"/>
          <w:ins w:id="7136" w:author="R4-1809495" w:date="2018-07-11T16:45:00Z"/>
        </w:trPr>
        <w:tc>
          <w:tcPr>
            <w:tcW w:w="1302" w:type="dxa"/>
            <w:vMerge/>
            <w:tcBorders>
              <w:left w:val="single" w:sz="2" w:space="0" w:color="auto"/>
              <w:bottom w:val="single" w:sz="2" w:space="0" w:color="auto"/>
              <w:right w:val="single" w:sz="2" w:space="0" w:color="auto"/>
            </w:tcBorders>
            <w:vAlign w:val="center"/>
          </w:tcPr>
          <w:p w14:paraId="5F7BFF03" w14:textId="77777777" w:rsidR="00B47796" w:rsidRPr="00B04564" w:rsidRDefault="00B47796" w:rsidP="00B47796">
            <w:pPr>
              <w:pStyle w:val="TAC"/>
              <w:rPr>
                <w:ins w:id="7137" w:author="R4-1809495" w:date="2018-07-11T16:45:00Z"/>
                <w:rFonts w:cs="Arial"/>
              </w:rPr>
            </w:pPr>
          </w:p>
        </w:tc>
        <w:tc>
          <w:tcPr>
            <w:tcW w:w="1701" w:type="dxa"/>
            <w:tcBorders>
              <w:top w:val="single" w:sz="2" w:space="0" w:color="auto"/>
              <w:left w:val="single" w:sz="2" w:space="0" w:color="auto"/>
              <w:bottom w:val="single" w:sz="2" w:space="0" w:color="auto"/>
              <w:right w:val="single" w:sz="2" w:space="0" w:color="auto"/>
            </w:tcBorders>
          </w:tcPr>
          <w:p w14:paraId="32F2F254" w14:textId="77777777" w:rsidR="00B47796" w:rsidRPr="00B04564" w:rsidRDefault="00B47796" w:rsidP="00B47796">
            <w:pPr>
              <w:pStyle w:val="TAC"/>
              <w:rPr>
                <w:ins w:id="7138" w:author="R4-1809495" w:date="2018-07-11T16:45:00Z"/>
              </w:rPr>
            </w:pPr>
            <w:ins w:id="7139" w:author="R4-1809495" w:date="2018-07-11T16:45:00Z">
              <w:r w:rsidRPr="00B04564">
                <w:rPr>
                  <w:rFonts w:cs="Arial"/>
                </w:rPr>
                <w:t>814 – 849 MHz</w:t>
              </w:r>
            </w:ins>
          </w:p>
        </w:tc>
        <w:tc>
          <w:tcPr>
            <w:tcW w:w="851" w:type="dxa"/>
            <w:tcBorders>
              <w:top w:val="single" w:sz="2" w:space="0" w:color="auto"/>
              <w:left w:val="single" w:sz="2" w:space="0" w:color="auto"/>
              <w:bottom w:val="single" w:sz="2" w:space="0" w:color="auto"/>
              <w:right w:val="single" w:sz="2" w:space="0" w:color="auto"/>
            </w:tcBorders>
            <w:vAlign w:val="bottom"/>
          </w:tcPr>
          <w:p w14:paraId="2D474AFF" w14:textId="77777777" w:rsidR="00B47796" w:rsidRDefault="00B47796" w:rsidP="00B47796">
            <w:pPr>
              <w:rPr>
                <w:ins w:id="7140" w:author="R4-1809495" w:date="2018-07-11T16:45:00Z"/>
                <w:rFonts w:ascii="Calibri" w:hAnsi="Calibri"/>
                <w:color w:val="000000"/>
                <w:sz w:val="22"/>
                <w:szCs w:val="22"/>
              </w:rPr>
            </w:pPr>
            <w:ins w:id="7141" w:author="R4-1809495" w:date="2018-07-11T16:45:00Z">
              <w:r>
                <w:rPr>
                  <w:rFonts w:ascii="Calibri" w:hAnsi="Calibri"/>
                  <w:color w:val="000000"/>
                  <w:sz w:val="22"/>
                  <w:szCs w:val="22"/>
                </w:rPr>
                <w:t xml:space="preserve">-40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2314E13F" w14:textId="77777777" w:rsidR="00B47796" w:rsidRPr="00B04564" w:rsidRDefault="00B47796" w:rsidP="00B47796">
            <w:pPr>
              <w:pStyle w:val="TAC"/>
              <w:rPr>
                <w:ins w:id="7142" w:author="R4-1809495" w:date="2018-07-11T16:45:00Z"/>
              </w:rPr>
            </w:pPr>
            <w:ins w:id="7143"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7311E1BC" w14:textId="77777777" w:rsidR="00B47796" w:rsidRPr="00B04564" w:rsidRDefault="00B47796" w:rsidP="00B47796">
            <w:pPr>
              <w:pStyle w:val="TAL"/>
              <w:rPr>
                <w:ins w:id="7144" w:author="R4-1809495" w:date="2018-07-11T16:45:00Z"/>
              </w:rPr>
            </w:pPr>
            <w:ins w:id="7145" w:author="R4-1809495" w:date="2018-07-11T16:45:00Z">
              <w:r w:rsidRPr="00B04564">
                <w:rPr>
                  <w:rFonts w:cs="Arial"/>
                </w:rPr>
                <w:t xml:space="preserve">For BS operating in Band n5, it applies for 814 MHz to 824 MHz, while the rest is covered in subclause </w:t>
              </w:r>
              <w:r>
                <w:rPr>
                  <w:rFonts w:cs="Arial"/>
                </w:rPr>
                <w:t>6.7.5.4.3</w:t>
              </w:r>
              <w:r w:rsidRPr="00B04564">
                <w:rPr>
                  <w:rFonts w:cs="v5.0.0"/>
                </w:rPr>
                <w:t>.</w:t>
              </w:r>
            </w:ins>
          </w:p>
        </w:tc>
      </w:tr>
      <w:tr w:rsidR="00B47796" w:rsidRPr="00B04564" w14:paraId="28C0A0F7" w14:textId="77777777" w:rsidTr="00B47796">
        <w:trPr>
          <w:cantSplit/>
          <w:trHeight w:val="113"/>
          <w:jc w:val="center"/>
          <w:ins w:id="7146" w:author="R4-1809495" w:date="2018-07-11T16:45:00Z"/>
        </w:trPr>
        <w:tc>
          <w:tcPr>
            <w:tcW w:w="1302" w:type="dxa"/>
            <w:vMerge w:val="restart"/>
            <w:tcBorders>
              <w:top w:val="single" w:sz="2" w:space="0" w:color="auto"/>
              <w:left w:val="single" w:sz="2" w:space="0" w:color="auto"/>
              <w:right w:val="single" w:sz="2" w:space="0" w:color="auto"/>
            </w:tcBorders>
          </w:tcPr>
          <w:p w14:paraId="7F03396B" w14:textId="77777777" w:rsidR="00B47796" w:rsidRPr="00B04564" w:rsidRDefault="00B47796" w:rsidP="00B47796">
            <w:pPr>
              <w:pStyle w:val="TAC"/>
              <w:rPr>
                <w:ins w:id="7147" w:author="R4-1809495" w:date="2018-07-11T16:45:00Z"/>
                <w:rFonts w:cs="Arial"/>
              </w:rPr>
            </w:pPr>
            <w:ins w:id="7148" w:author="R4-1809495" w:date="2018-07-11T16:45:00Z">
              <w:r w:rsidRPr="00B04564">
                <w:rPr>
                  <w:rFonts w:cs="Arial"/>
                </w:rPr>
                <w:t>E-UTRA Band 27</w:t>
              </w:r>
            </w:ins>
          </w:p>
        </w:tc>
        <w:tc>
          <w:tcPr>
            <w:tcW w:w="1701" w:type="dxa"/>
            <w:tcBorders>
              <w:top w:val="single" w:sz="2" w:space="0" w:color="auto"/>
              <w:left w:val="single" w:sz="2" w:space="0" w:color="auto"/>
              <w:bottom w:val="single" w:sz="2" w:space="0" w:color="auto"/>
              <w:right w:val="single" w:sz="2" w:space="0" w:color="auto"/>
            </w:tcBorders>
          </w:tcPr>
          <w:p w14:paraId="39BEBB4D" w14:textId="77777777" w:rsidR="00B47796" w:rsidRPr="00B04564" w:rsidRDefault="00B47796" w:rsidP="00B47796">
            <w:pPr>
              <w:pStyle w:val="TAC"/>
              <w:rPr>
                <w:ins w:id="7149" w:author="R4-1809495" w:date="2018-07-11T16:45:00Z"/>
              </w:rPr>
            </w:pPr>
            <w:ins w:id="7150" w:author="R4-1809495" w:date="2018-07-11T16:45:00Z">
              <w:r w:rsidRPr="00B04564">
                <w:rPr>
                  <w:rFonts w:cs="Arial"/>
                </w:rPr>
                <w:t>852 – 869 MHz</w:t>
              </w:r>
            </w:ins>
          </w:p>
        </w:tc>
        <w:tc>
          <w:tcPr>
            <w:tcW w:w="851" w:type="dxa"/>
            <w:tcBorders>
              <w:top w:val="single" w:sz="2" w:space="0" w:color="auto"/>
              <w:left w:val="single" w:sz="2" w:space="0" w:color="auto"/>
              <w:bottom w:val="single" w:sz="2" w:space="0" w:color="auto"/>
              <w:right w:val="single" w:sz="2" w:space="0" w:color="auto"/>
            </w:tcBorders>
            <w:vAlign w:val="bottom"/>
          </w:tcPr>
          <w:p w14:paraId="65245582" w14:textId="77777777" w:rsidR="00B47796" w:rsidRDefault="00B47796" w:rsidP="00B47796">
            <w:pPr>
              <w:rPr>
                <w:ins w:id="7151" w:author="R4-1809495" w:date="2018-07-11T16:45:00Z"/>
                <w:rFonts w:ascii="Calibri" w:hAnsi="Calibri"/>
                <w:color w:val="000000"/>
                <w:sz w:val="22"/>
                <w:szCs w:val="22"/>
              </w:rPr>
            </w:pPr>
            <w:ins w:id="7152"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3DF14294" w14:textId="77777777" w:rsidR="00B47796" w:rsidRPr="00B04564" w:rsidRDefault="00B47796" w:rsidP="00B47796">
            <w:pPr>
              <w:pStyle w:val="TAC"/>
              <w:rPr>
                <w:ins w:id="7153" w:author="R4-1809495" w:date="2018-07-11T16:45:00Z"/>
              </w:rPr>
            </w:pPr>
            <w:ins w:id="7154"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6B94063F" w14:textId="77777777" w:rsidR="00B47796" w:rsidRPr="00B04564" w:rsidRDefault="00B47796" w:rsidP="00B47796">
            <w:pPr>
              <w:pStyle w:val="TAL"/>
              <w:rPr>
                <w:ins w:id="7155" w:author="R4-1809495" w:date="2018-07-11T16:45:00Z"/>
              </w:rPr>
            </w:pPr>
            <w:ins w:id="7156" w:author="R4-1809495" w:date="2018-07-11T16:45:00Z">
              <w:r w:rsidRPr="00B04564">
                <w:rPr>
                  <w:rFonts w:cs="Arial"/>
                </w:rPr>
                <w:t>This requirement does not apply to BS operating in Band n5.</w:t>
              </w:r>
            </w:ins>
          </w:p>
        </w:tc>
      </w:tr>
      <w:tr w:rsidR="00B47796" w:rsidRPr="00B04564" w14:paraId="6C812267" w14:textId="77777777" w:rsidTr="00B47796">
        <w:trPr>
          <w:cantSplit/>
          <w:trHeight w:val="113"/>
          <w:jc w:val="center"/>
          <w:ins w:id="7157" w:author="R4-1809495" w:date="2018-07-11T16:45:00Z"/>
        </w:trPr>
        <w:tc>
          <w:tcPr>
            <w:tcW w:w="1302" w:type="dxa"/>
            <w:vMerge/>
            <w:tcBorders>
              <w:left w:val="single" w:sz="2" w:space="0" w:color="auto"/>
              <w:bottom w:val="single" w:sz="2" w:space="0" w:color="auto"/>
              <w:right w:val="single" w:sz="2" w:space="0" w:color="auto"/>
            </w:tcBorders>
            <w:vAlign w:val="center"/>
          </w:tcPr>
          <w:p w14:paraId="00EBE3CC" w14:textId="77777777" w:rsidR="00B47796" w:rsidRPr="00B04564" w:rsidRDefault="00B47796" w:rsidP="00B47796">
            <w:pPr>
              <w:pStyle w:val="TAC"/>
              <w:rPr>
                <w:ins w:id="7158" w:author="R4-1809495" w:date="2018-07-11T16:45:00Z"/>
                <w:rFonts w:cs="Arial"/>
              </w:rPr>
            </w:pPr>
          </w:p>
        </w:tc>
        <w:tc>
          <w:tcPr>
            <w:tcW w:w="1701" w:type="dxa"/>
            <w:tcBorders>
              <w:top w:val="single" w:sz="2" w:space="0" w:color="auto"/>
              <w:left w:val="single" w:sz="2" w:space="0" w:color="auto"/>
              <w:bottom w:val="single" w:sz="2" w:space="0" w:color="auto"/>
              <w:right w:val="single" w:sz="2" w:space="0" w:color="auto"/>
            </w:tcBorders>
          </w:tcPr>
          <w:p w14:paraId="748EC832" w14:textId="77777777" w:rsidR="00B47796" w:rsidRPr="00B04564" w:rsidRDefault="00B47796" w:rsidP="00B47796">
            <w:pPr>
              <w:pStyle w:val="TAC"/>
              <w:rPr>
                <w:ins w:id="7159" w:author="R4-1809495" w:date="2018-07-11T16:45:00Z"/>
              </w:rPr>
            </w:pPr>
            <w:ins w:id="7160" w:author="R4-1809495" w:date="2018-07-11T16:45:00Z">
              <w:r w:rsidRPr="00B04564">
                <w:rPr>
                  <w:rFonts w:cs="Arial"/>
                </w:rPr>
                <w:t>807 – 824 MHz</w:t>
              </w:r>
            </w:ins>
          </w:p>
        </w:tc>
        <w:tc>
          <w:tcPr>
            <w:tcW w:w="851" w:type="dxa"/>
            <w:tcBorders>
              <w:top w:val="single" w:sz="2" w:space="0" w:color="auto"/>
              <w:left w:val="single" w:sz="2" w:space="0" w:color="auto"/>
              <w:bottom w:val="single" w:sz="2" w:space="0" w:color="auto"/>
              <w:right w:val="single" w:sz="2" w:space="0" w:color="auto"/>
            </w:tcBorders>
            <w:vAlign w:val="bottom"/>
          </w:tcPr>
          <w:p w14:paraId="24A3241F" w14:textId="77777777" w:rsidR="00B47796" w:rsidRDefault="00B47796" w:rsidP="00B47796">
            <w:pPr>
              <w:rPr>
                <w:ins w:id="7161" w:author="R4-1809495" w:date="2018-07-11T16:45:00Z"/>
                <w:rFonts w:ascii="Calibri" w:hAnsi="Calibri"/>
                <w:color w:val="000000"/>
                <w:sz w:val="22"/>
                <w:szCs w:val="22"/>
              </w:rPr>
            </w:pPr>
            <w:ins w:id="7162" w:author="R4-1809495" w:date="2018-07-11T16:45:00Z">
              <w:r>
                <w:rPr>
                  <w:rFonts w:ascii="Calibri" w:hAnsi="Calibri"/>
                  <w:color w:val="000000"/>
                  <w:sz w:val="22"/>
                  <w:szCs w:val="22"/>
                </w:rPr>
                <w:t xml:space="preserve">-40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21AD8551" w14:textId="77777777" w:rsidR="00B47796" w:rsidRPr="00B04564" w:rsidRDefault="00B47796" w:rsidP="00B47796">
            <w:pPr>
              <w:pStyle w:val="TAC"/>
              <w:rPr>
                <w:ins w:id="7163" w:author="R4-1809495" w:date="2018-07-11T16:45:00Z"/>
              </w:rPr>
            </w:pPr>
            <w:ins w:id="7164"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18E035EA" w14:textId="77777777" w:rsidR="00B47796" w:rsidRPr="00B04564" w:rsidRDefault="00B47796" w:rsidP="00B47796">
            <w:pPr>
              <w:pStyle w:val="TAL"/>
              <w:rPr>
                <w:ins w:id="7165" w:author="R4-1809495" w:date="2018-07-11T16:45:00Z"/>
              </w:rPr>
            </w:pPr>
            <w:ins w:id="7166" w:author="R4-1809495" w:date="2018-07-11T16:45:00Z">
              <w:r w:rsidRPr="00B04564">
                <w:rPr>
                  <w:rFonts w:cs="Arial"/>
                </w:rPr>
                <w:t xml:space="preserve">This requirement also applies to BS operating in Band n28, starting 4 MHz above the Band n28 downlink </w:t>
              </w:r>
              <w:r w:rsidRPr="00B04564">
                <w:rPr>
                  <w:rFonts w:cs="Arial"/>
                  <w:i/>
                </w:rPr>
                <w:t>operating band</w:t>
              </w:r>
              <w:r w:rsidRPr="00B04564">
                <w:rPr>
                  <w:rFonts w:cs="Arial"/>
                </w:rPr>
                <w:t xml:space="preserve"> (Note 5).</w:t>
              </w:r>
            </w:ins>
          </w:p>
        </w:tc>
      </w:tr>
      <w:tr w:rsidR="00B47796" w:rsidRPr="00B04564" w14:paraId="57970CF9" w14:textId="77777777" w:rsidTr="00B47796">
        <w:trPr>
          <w:cantSplit/>
          <w:trHeight w:val="113"/>
          <w:jc w:val="center"/>
          <w:ins w:id="7167" w:author="R4-1809495" w:date="2018-07-11T16:45:00Z"/>
        </w:trPr>
        <w:tc>
          <w:tcPr>
            <w:tcW w:w="1302" w:type="dxa"/>
            <w:vMerge w:val="restart"/>
            <w:tcBorders>
              <w:top w:val="single" w:sz="2" w:space="0" w:color="auto"/>
              <w:left w:val="single" w:sz="2" w:space="0" w:color="auto"/>
              <w:right w:val="single" w:sz="2" w:space="0" w:color="auto"/>
            </w:tcBorders>
          </w:tcPr>
          <w:p w14:paraId="3111C5CD" w14:textId="77777777" w:rsidR="00B47796" w:rsidRPr="00B04564" w:rsidRDefault="00B47796" w:rsidP="00B47796">
            <w:pPr>
              <w:pStyle w:val="TAC"/>
              <w:rPr>
                <w:ins w:id="7168" w:author="R4-1809495" w:date="2018-07-11T16:45:00Z"/>
                <w:rFonts w:cs="Arial"/>
              </w:rPr>
            </w:pPr>
            <w:ins w:id="7169" w:author="R4-1809495" w:date="2018-07-11T16:45:00Z">
              <w:r w:rsidRPr="00B04564">
                <w:rPr>
                  <w:rFonts w:cs="Arial"/>
                </w:rPr>
                <w:t>E-UTRA Band 28 or NR Band n28</w:t>
              </w:r>
            </w:ins>
          </w:p>
        </w:tc>
        <w:tc>
          <w:tcPr>
            <w:tcW w:w="1701" w:type="dxa"/>
            <w:tcBorders>
              <w:top w:val="single" w:sz="2" w:space="0" w:color="auto"/>
              <w:left w:val="single" w:sz="2" w:space="0" w:color="auto"/>
              <w:bottom w:val="single" w:sz="2" w:space="0" w:color="auto"/>
              <w:right w:val="single" w:sz="2" w:space="0" w:color="auto"/>
            </w:tcBorders>
          </w:tcPr>
          <w:p w14:paraId="11DE1108" w14:textId="77777777" w:rsidR="00B47796" w:rsidRPr="00B04564" w:rsidRDefault="00B47796" w:rsidP="00B47796">
            <w:pPr>
              <w:pStyle w:val="TAC"/>
              <w:rPr>
                <w:ins w:id="7170" w:author="R4-1809495" w:date="2018-07-11T16:45:00Z"/>
              </w:rPr>
            </w:pPr>
            <w:ins w:id="7171" w:author="R4-1809495" w:date="2018-07-11T16:45:00Z">
              <w:r w:rsidRPr="00B04564">
                <w:rPr>
                  <w:rFonts w:cs="Arial"/>
                </w:rPr>
                <w:t>758 – 803 MHz</w:t>
              </w:r>
            </w:ins>
          </w:p>
        </w:tc>
        <w:tc>
          <w:tcPr>
            <w:tcW w:w="851" w:type="dxa"/>
            <w:tcBorders>
              <w:top w:val="single" w:sz="2" w:space="0" w:color="auto"/>
              <w:left w:val="single" w:sz="2" w:space="0" w:color="auto"/>
              <w:bottom w:val="single" w:sz="2" w:space="0" w:color="auto"/>
              <w:right w:val="single" w:sz="2" w:space="0" w:color="auto"/>
            </w:tcBorders>
            <w:vAlign w:val="bottom"/>
          </w:tcPr>
          <w:p w14:paraId="0F40254B" w14:textId="77777777" w:rsidR="00B47796" w:rsidRDefault="00B47796" w:rsidP="00B47796">
            <w:pPr>
              <w:rPr>
                <w:ins w:id="7172" w:author="R4-1809495" w:date="2018-07-11T16:45:00Z"/>
                <w:rFonts w:ascii="Calibri" w:hAnsi="Calibri"/>
                <w:color w:val="000000"/>
                <w:sz w:val="22"/>
                <w:szCs w:val="22"/>
              </w:rPr>
            </w:pPr>
            <w:ins w:id="7173"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2AE3695E" w14:textId="77777777" w:rsidR="00B47796" w:rsidRPr="00B04564" w:rsidRDefault="00B47796" w:rsidP="00B47796">
            <w:pPr>
              <w:pStyle w:val="TAC"/>
              <w:rPr>
                <w:ins w:id="7174" w:author="R4-1809495" w:date="2018-07-11T16:45:00Z"/>
              </w:rPr>
            </w:pPr>
            <w:ins w:id="7175"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714DFAAF" w14:textId="77777777" w:rsidR="00B47796" w:rsidRPr="00B04564" w:rsidRDefault="00B47796" w:rsidP="00B47796">
            <w:pPr>
              <w:pStyle w:val="TAL"/>
              <w:rPr>
                <w:ins w:id="7176" w:author="R4-1809495" w:date="2018-07-11T16:45:00Z"/>
              </w:rPr>
            </w:pPr>
            <w:ins w:id="7177" w:author="R4-1809495" w:date="2018-07-11T16:45:00Z">
              <w:r w:rsidRPr="00B04564">
                <w:rPr>
                  <w:rFonts w:cs="Arial"/>
                </w:rPr>
                <w:t>This requirement does not apply to BS operating in band n20 or n28.</w:t>
              </w:r>
            </w:ins>
          </w:p>
        </w:tc>
      </w:tr>
      <w:tr w:rsidR="00B47796" w:rsidRPr="00B04564" w14:paraId="1F3A240F" w14:textId="77777777" w:rsidTr="00B47796">
        <w:trPr>
          <w:cantSplit/>
          <w:trHeight w:val="113"/>
          <w:jc w:val="center"/>
          <w:ins w:id="7178" w:author="R4-1809495" w:date="2018-07-11T16:45:00Z"/>
        </w:trPr>
        <w:tc>
          <w:tcPr>
            <w:tcW w:w="1302" w:type="dxa"/>
            <w:vMerge/>
            <w:tcBorders>
              <w:left w:val="single" w:sz="2" w:space="0" w:color="auto"/>
              <w:bottom w:val="single" w:sz="2" w:space="0" w:color="auto"/>
              <w:right w:val="single" w:sz="2" w:space="0" w:color="auto"/>
            </w:tcBorders>
            <w:vAlign w:val="center"/>
          </w:tcPr>
          <w:p w14:paraId="58D9A0F8" w14:textId="77777777" w:rsidR="00B47796" w:rsidRPr="00B04564" w:rsidRDefault="00B47796" w:rsidP="00B47796">
            <w:pPr>
              <w:pStyle w:val="TAC"/>
              <w:rPr>
                <w:ins w:id="7179" w:author="R4-1809495" w:date="2018-07-11T16:45:00Z"/>
                <w:rFonts w:cs="Arial"/>
              </w:rPr>
            </w:pPr>
          </w:p>
        </w:tc>
        <w:tc>
          <w:tcPr>
            <w:tcW w:w="1701" w:type="dxa"/>
            <w:tcBorders>
              <w:top w:val="single" w:sz="2" w:space="0" w:color="auto"/>
              <w:left w:val="single" w:sz="2" w:space="0" w:color="auto"/>
              <w:bottom w:val="single" w:sz="2" w:space="0" w:color="auto"/>
              <w:right w:val="single" w:sz="2" w:space="0" w:color="auto"/>
            </w:tcBorders>
          </w:tcPr>
          <w:p w14:paraId="3001353E" w14:textId="77777777" w:rsidR="00B47796" w:rsidRPr="00B04564" w:rsidRDefault="00B47796" w:rsidP="00B47796">
            <w:pPr>
              <w:pStyle w:val="TAC"/>
              <w:rPr>
                <w:ins w:id="7180" w:author="R4-1809495" w:date="2018-07-11T16:45:00Z"/>
              </w:rPr>
            </w:pPr>
            <w:ins w:id="7181" w:author="R4-1809495" w:date="2018-07-11T16:45:00Z">
              <w:r w:rsidRPr="00B04564">
                <w:rPr>
                  <w:rFonts w:cs="Arial"/>
                </w:rPr>
                <w:t>703 – 748 MHz</w:t>
              </w:r>
            </w:ins>
          </w:p>
        </w:tc>
        <w:tc>
          <w:tcPr>
            <w:tcW w:w="851" w:type="dxa"/>
            <w:tcBorders>
              <w:top w:val="single" w:sz="2" w:space="0" w:color="auto"/>
              <w:left w:val="single" w:sz="2" w:space="0" w:color="auto"/>
              <w:bottom w:val="single" w:sz="2" w:space="0" w:color="auto"/>
              <w:right w:val="single" w:sz="2" w:space="0" w:color="auto"/>
            </w:tcBorders>
            <w:vAlign w:val="bottom"/>
          </w:tcPr>
          <w:p w14:paraId="39645B9F" w14:textId="77777777" w:rsidR="00B47796" w:rsidRDefault="00B47796" w:rsidP="00B47796">
            <w:pPr>
              <w:rPr>
                <w:ins w:id="7182" w:author="R4-1809495" w:date="2018-07-11T16:45:00Z"/>
                <w:rFonts w:ascii="Calibri" w:hAnsi="Calibri"/>
                <w:color w:val="000000"/>
                <w:sz w:val="22"/>
                <w:szCs w:val="22"/>
              </w:rPr>
            </w:pPr>
            <w:ins w:id="7183" w:author="R4-1809495" w:date="2018-07-11T16:45:00Z">
              <w:r>
                <w:rPr>
                  <w:rFonts w:ascii="Calibri" w:hAnsi="Calibri"/>
                  <w:color w:val="000000"/>
                  <w:sz w:val="22"/>
                  <w:szCs w:val="22"/>
                </w:rPr>
                <w:t xml:space="preserve">-40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5A1BC345" w14:textId="77777777" w:rsidR="00B47796" w:rsidRPr="00B04564" w:rsidRDefault="00B47796" w:rsidP="00B47796">
            <w:pPr>
              <w:pStyle w:val="TAC"/>
              <w:rPr>
                <w:ins w:id="7184" w:author="R4-1809495" w:date="2018-07-11T16:45:00Z"/>
              </w:rPr>
            </w:pPr>
            <w:ins w:id="7185"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761F061B" w14:textId="77777777" w:rsidR="00B47796" w:rsidRPr="00B04564" w:rsidRDefault="00B47796" w:rsidP="00B47796">
            <w:pPr>
              <w:pStyle w:val="TAL"/>
              <w:rPr>
                <w:ins w:id="7186" w:author="R4-1809495" w:date="2018-07-11T16:45:00Z"/>
              </w:rPr>
            </w:pPr>
            <w:ins w:id="7187" w:author="R4-1809495" w:date="2018-07-11T16:45:00Z">
              <w:r w:rsidRPr="00B04564">
                <w:rPr>
                  <w:rFonts w:cs="Arial"/>
                </w:rPr>
                <w:t>This requirement does not apply to BS operating in band n28,</w:t>
              </w:r>
              <w:r w:rsidRPr="00B04564">
                <w:rPr>
                  <w:rFonts w:cs="v5.0.0"/>
                </w:rPr>
                <w:t xml:space="preserve"> since it is already covered by the requirement in subclause </w:t>
              </w:r>
              <w:r>
                <w:rPr>
                  <w:rFonts w:cs="v5.0.0"/>
                </w:rPr>
                <w:t>6.7.5.4.3</w:t>
              </w:r>
              <w:r w:rsidRPr="00B04564">
                <w:rPr>
                  <w:rFonts w:cs="v5.0.0"/>
                </w:rPr>
                <w:t xml:space="preserve">. </w:t>
              </w:r>
            </w:ins>
          </w:p>
        </w:tc>
      </w:tr>
      <w:tr w:rsidR="00B47796" w:rsidRPr="00B04564" w14:paraId="2F8A04DC" w14:textId="77777777" w:rsidTr="00B47796">
        <w:trPr>
          <w:cantSplit/>
          <w:trHeight w:val="113"/>
          <w:jc w:val="center"/>
          <w:ins w:id="7188" w:author="R4-1809495" w:date="2018-07-11T16:45:00Z"/>
        </w:trPr>
        <w:tc>
          <w:tcPr>
            <w:tcW w:w="1302" w:type="dxa"/>
            <w:tcBorders>
              <w:left w:val="single" w:sz="2" w:space="0" w:color="auto"/>
              <w:bottom w:val="single" w:sz="2" w:space="0" w:color="auto"/>
              <w:right w:val="single" w:sz="2" w:space="0" w:color="auto"/>
            </w:tcBorders>
          </w:tcPr>
          <w:p w14:paraId="14861CCF" w14:textId="77777777" w:rsidR="00B47796" w:rsidRPr="00B04564" w:rsidRDefault="00B47796" w:rsidP="00B47796">
            <w:pPr>
              <w:pStyle w:val="TAC"/>
              <w:rPr>
                <w:ins w:id="7189" w:author="R4-1809495" w:date="2018-07-11T16:45:00Z"/>
                <w:rFonts w:cs="Arial"/>
              </w:rPr>
            </w:pPr>
            <w:ins w:id="7190" w:author="R4-1809495" w:date="2018-07-11T16:45:00Z">
              <w:r w:rsidRPr="00B04564">
                <w:t>E-UTRA Band 29</w:t>
              </w:r>
            </w:ins>
          </w:p>
        </w:tc>
        <w:tc>
          <w:tcPr>
            <w:tcW w:w="1701" w:type="dxa"/>
            <w:tcBorders>
              <w:top w:val="single" w:sz="2" w:space="0" w:color="auto"/>
              <w:left w:val="single" w:sz="2" w:space="0" w:color="auto"/>
              <w:bottom w:val="single" w:sz="2" w:space="0" w:color="auto"/>
              <w:right w:val="single" w:sz="2" w:space="0" w:color="auto"/>
            </w:tcBorders>
          </w:tcPr>
          <w:p w14:paraId="780BDE01" w14:textId="77777777" w:rsidR="00B47796" w:rsidRPr="00B04564" w:rsidRDefault="00B47796" w:rsidP="00B47796">
            <w:pPr>
              <w:pStyle w:val="TAC"/>
              <w:rPr>
                <w:ins w:id="7191" w:author="R4-1809495" w:date="2018-07-11T16:45:00Z"/>
              </w:rPr>
            </w:pPr>
            <w:ins w:id="7192" w:author="R4-1809495" w:date="2018-07-11T16:45:00Z">
              <w:r w:rsidRPr="00B04564">
                <w:rPr>
                  <w:rFonts w:cs="Arial"/>
                </w:rPr>
                <w:t>717 – 728 MHz</w:t>
              </w:r>
            </w:ins>
          </w:p>
        </w:tc>
        <w:tc>
          <w:tcPr>
            <w:tcW w:w="851" w:type="dxa"/>
            <w:tcBorders>
              <w:top w:val="single" w:sz="2" w:space="0" w:color="auto"/>
              <w:left w:val="single" w:sz="2" w:space="0" w:color="auto"/>
              <w:bottom w:val="single" w:sz="2" w:space="0" w:color="auto"/>
              <w:right w:val="single" w:sz="2" w:space="0" w:color="auto"/>
            </w:tcBorders>
            <w:vAlign w:val="bottom"/>
          </w:tcPr>
          <w:p w14:paraId="7A50BE07" w14:textId="77777777" w:rsidR="00B47796" w:rsidRDefault="00B47796" w:rsidP="00B47796">
            <w:pPr>
              <w:rPr>
                <w:ins w:id="7193" w:author="R4-1809495" w:date="2018-07-11T16:45:00Z"/>
                <w:rFonts w:ascii="Calibri" w:hAnsi="Calibri"/>
                <w:color w:val="000000"/>
                <w:sz w:val="22"/>
                <w:szCs w:val="22"/>
              </w:rPr>
            </w:pPr>
            <w:ins w:id="7194"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06970184" w14:textId="77777777" w:rsidR="00B47796" w:rsidRPr="00B04564" w:rsidRDefault="00B47796" w:rsidP="00B47796">
            <w:pPr>
              <w:pStyle w:val="TAC"/>
              <w:rPr>
                <w:ins w:id="7195" w:author="R4-1809495" w:date="2018-07-11T16:45:00Z"/>
              </w:rPr>
            </w:pPr>
            <w:ins w:id="7196"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6A21D8E0" w14:textId="77777777" w:rsidR="00B47796" w:rsidRPr="00B04564" w:rsidRDefault="00B47796" w:rsidP="00B47796">
            <w:pPr>
              <w:pStyle w:val="TAL"/>
              <w:rPr>
                <w:ins w:id="7197" w:author="R4-1809495" w:date="2018-07-11T16:45:00Z"/>
              </w:rPr>
            </w:pPr>
          </w:p>
        </w:tc>
      </w:tr>
      <w:tr w:rsidR="00B47796" w:rsidRPr="00B04564" w14:paraId="062557DD" w14:textId="77777777" w:rsidTr="00B47796">
        <w:trPr>
          <w:cantSplit/>
          <w:trHeight w:val="113"/>
          <w:jc w:val="center"/>
          <w:ins w:id="7198" w:author="R4-1809495" w:date="2018-07-11T16:45:00Z"/>
        </w:trPr>
        <w:tc>
          <w:tcPr>
            <w:tcW w:w="1302" w:type="dxa"/>
            <w:vMerge w:val="restart"/>
            <w:tcBorders>
              <w:top w:val="single" w:sz="2" w:space="0" w:color="auto"/>
              <w:left w:val="single" w:sz="2" w:space="0" w:color="auto"/>
              <w:right w:val="single" w:sz="2" w:space="0" w:color="auto"/>
            </w:tcBorders>
          </w:tcPr>
          <w:p w14:paraId="5CE92C95" w14:textId="77777777" w:rsidR="00B47796" w:rsidRPr="00B04564" w:rsidRDefault="00B47796" w:rsidP="00B47796">
            <w:pPr>
              <w:pStyle w:val="TAC"/>
              <w:rPr>
                <w:ins w:id="7199" w:author="R4-1809495" w:date="2018-07-11T16:45:00Z"/>
                <w:rFonts w:cs="Arial"/>
              </w:rPr>
            </w:pPr>
            <w:ins w:id="7200" w:author="R4-1809495" w:date="2018-07-11T16:45:00Z">
              <w:r w:rsidRPr="00B04564">
                <w:t>E-UTRA Band 30</w:t>
              </w:r>
            </w:ins>
          </w:p>
        </w:tc>
        <w:tc>
          <w:tcPr>
            <w:tcW w:w="1701" w:type="dxa"/>
            <w:tcBorders>
              <w:top w:val="single" w:sz="2" w:space="0" w:color="auto"/>
              <w:left w:val="single" w:sz="2" w:space="0" w:color="auto"/>
              <w:bottom w:val="single" w:sz="2" w:space="0" w:color="auto"/>
              <w:right w:val="single" w:sz="2" w:space="0" w:color="auto"/>
            </w:tcBorders>
          </w:tcPr>
          <w:p w14:paraId="786046F6" w14:textId="77777777" w:rsidR="00B47796" w:rsidRPr="00B04564" w:rsidRDefault="00B47796" w:rsidP="00B47796">
            <w:pPr>
              <w:pStyle w:val="TAC"/>
              <w:rPr>
                <w:ins w:id="7201" w:author="R4-1809495" w:date="2018-07-11T16:45:00Z"/>
              </w:rPr>
            </w:pPr>
            <w:ins w:id="7202" w:author="R4-1809495" w:date="2018-07-11T16:45:00Z">
              <w:r w:rsidRPr="00B04564">
                <w:t>2350 – 2360 MHz</w:t>
              </w:r>
            </w:ins>
          </w:p>
        </w:tc>
        <w:tc>
          <w:tcPr>
            <w:tcW w:w="851" w:type="dxa"/>
            <w:tcBorders>
              <w:top w:val="single" w:sz="2" w:space="0" w:color="auto"/>
              <w:left w:val="single" w:sz="2" w:space="0" w:color="auto"/>
              <w:bottom w:val="single" w:sz="2" w:space="0" w:color="auto"/>
              <w:right w:val="single" w:sz="2" w:space="0" w:color="auto"/>
            </w:tcBorders>
            <w:vAlign w:val="bottom"/>
          </w:tcPr>
          <w:p w14:paraId="208F4EB8" w14:textId="77777777" w:rsidR="00B47796" w:rsidRDefault="00B47796" w:rsidP="00B47796">
            <w:pPr>
              <w:rPr>
                <w:ins w:id="7203" w:author="R4-1809495" w:date="2018-07-11T16:45:00Z"/>
                <w:rFonts w:ascii="Calibri" w:hAnsi="Calibri"/>
                <w:color w:val="000000"/>
                <w:sz w:val="22"/>
                <w:szCs w:val="22"/>
              </w:rPr>
            </w:pPr>
            <w:ins w:id="7204"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34CBAC5B" w14:textId="77777777" w:rsidR="00B47796" w:rsidRPr="00B04564" w:rsidRDefault="00B47796" w:rsidP="00B47796">
            <w:pPr>
              <w:pStyle w:val="TAC"/>
              <w:rPr>
                <w:ins w:id="7205" w:author="R4-1809495" w:date="2018-07-11T16:45:00Z"/>
              </w:rPr>
            </w:pPr>
            <w:ins w:id="7206" w:author="R4-1809495" w:date="2018-07-11T16:45:00Z">
              <w:r w:rsidRPr="00B04564">
                <w:t>1 MHz</w:t>
              </w:r>
            </w:ins>
          </w:p>
        </w:tc>
        <w:tc>
          <w:tcPr>
            <w:tcW w:w="4422" w:type="dxa"/>
            <w:tcBorders>
              <w:top w:val="single" w:sz="2" w:space="0" w:color="auto"/>
              <w:left w:val="single" w:sz="2" w:space="0" w:color="auto"/>
              <w:bottom w:val="single" w:sz="2" w:space="0" w:color="auto"/>
              <w:right w:val="single" w:sz="2" w:space="0" w:color="auto"/>
            </w:tcBorders>
          </w:tcPr>
          <w:p w14:paraId="049FEBCA" w14:textId="77777777" w:rsidR="00B47796" w:rsidRPr="00B04564" w:rsidRDefault="00B47796" w:rsidP="00B47796">
            <w:pPr>
              <w:pStyle w:val="TAL"/>
              <w:rPr>
                <w:ins w:id="7207" w:author="R4-1809495" w:date="2018-07-11T16:45:00Z"/>
              </w:rPr>
            </w:pPr>
          </w:p>
        </w:tc>
      </w:tr>
      <w:tr w:rsidR="00B47796" w:rsidRPr="00B04564" w14:paraId="12275CBC" w14:textId="77777777" w:rsidTr="00B47796">
        <w:trPr>
          <w:cantSplit/>
          <w:trHeight w:val="113"/>
          <w:jc w:val="center"/>
          <w:ins w:id="7208" w:author="R4-1809495" w:date="2018-07-11T16:45:00Z"/>
        </w:trPr>
        <w:tc>
          <w:tcPr>
            <w:tcW w:w="1302" w:type="dxa"/>
            <w:vMerge/>
            <w:tcBorders>
              <w:left w:val="single" w:sz="2" w:space="0" w:color="auto"/>
              <w:bottom w:val="single" w:sz="2" w:space="0" w:color="auto"/>
              <w:right w:val="single" w:sz="2" w:space="0" w:color="auto"/>
            </w:tcBorders>
          </w:tcPr>
          <w:p w14:paraId="61A86498" w14:textId="77777777" w:rsidR="00B47796" w:rsidRPr="00B04564" w:rsidRDefault="00B47796" w:rsidP="00B47796">
            <w:pPr>
              <w:pStyle w:val="TAC"/>
              <w:rPr>
                <w:ins w:id="7209" w:author="R4-1809495" w:date="2018-07-11T16:45:00Z"/>
                <w:rFonts w:cs="Arial"/>
              </w:rPr>
            </w:pPr>
          </w:p>
        </w:tc>
        <w:tc>
          <w:tcPr>
            <w:tcW w:w="1701" w:type="dxa"/>
            <w:tcBorders>
              <w:top w:val="single" w:sz="2" w:space="0" w:color="auto"/>
              <w:left w:val="single" w:sz="2" w:space="0" w:color="auto"/>
              <w:bottom w:val="single" w:sz="2" w:space="0" w:color="auto"/>
              <w:right w:val="single" w:sz="2" w:space="0" w:color="auto"/>
            </w:tcBorders>
          </w:tcPr>
          <w:p w14:paraId="1427F49C" w14:textId="77777777" w:rsidR="00B47796" w:rsidRPr="00B04564" w:rsidRDefault="00B47796" w:rsidP="00B47796">
            <w:pPr>
              <w:pStyle w:val="TAC"/>
              <w:rPr>
                <w:ins w:id="7210" w:author="R4-1809495" w:date="2018-07-11T16:45:00Z"/>
              </w:rPr>
            </w:pPr>
            <w:ins w:id="7211" w:author="R4-1809495" w:date="2018-07-11T16:45:00Z">
              <w:r w:rsidRPr="00B04564">
                <w:t>2305 – 2315 MHz</w:t>
              </w:r>
            </w:ins>
          </w:p>
        </w:tc>
        <w:tc>
          <w:tcPr>
            <w:tcW w:w="851" w:type="dxa"/>
            <w:tcBorders>
              <w:top w:val="single" w:sz="2" w:space="0" w:color="auto"/>
              <w:left w:val="single" w:sz="2" w:space="0" w:color="auto"/>
              <w:bottom w:val="single" w:sz="2" w:space="0" w:color="auto"/>
              <w:right w:val="single" w:sz="2" w:space="0" w:color="auto"/>
            </w:tcBorders>
            <w:vAlign w:val="bottom"/>
          </w:tcPr>
          <w:p w14:paraId="5BDFD2E5" w14:textId="77777777" w:rsidR="00B47796" w:rsidRDefault="00B47796" w:rsidP="00B47796">
            <w:pPr>
              <w:rPr>
                <w:ins w:id="7212" w:author="R4-1809495" w:date="2018-07-11T16:45:00Z"/>
                <w:rFonts w:ascii="Calibri" w:hAnsi="Calibri"/>
                <w:color w:val="000000"/>
                <w:sz w:val="22"/>
                <w:szCs w:val="22"/>
              </w:rPr>
            </w:pPr>
            <w:ins w:id="7213" w:author="R4-1809495" w:date="2018-07-11T16:45:00Z">
              <w:r>
                <w:rPr>
                  <w:rFonts w:ascii="Calibri" w:hAnsi="Calibri"/>
                  <w:color w:val="000000"/>
                  <w:sz w:val="22"/>
                  <w:szCs w:val="22"/>
                </w:rPr>
                <w:t xml:space="preserve">-40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34AA8D4F" w14:textId="77777777" w:rsidR="00B47796" w:rsidRPr="00B04564" w:rsidRDefault="00B47796" w:rsidP="00B47796">
            <w:pPr>
              <w:pStyle w:val="TAC"/>
              <w:rPr>
                <w:ins w:id="7214" w:author="R4-1809495" w:date="2018-07-11T16:45:00Z"/>
              </w:rPr>
            </w:pPr>
            <w:ins w:id="7215" w:author="R4-1809495" w:date="2018-07-11T16:45:00Z">
              <w:r w:rsidRPr="00B04564">
                <w:t>1 MHz</w:t>
              </w:r>
            </w:ins>
          </w:p>
        </w:tc>
        <w:tc>
          <w:tcPr>
            <w:tcW w:w="4422" w:type="dxa"/>
            <w:tcBorders>
              <w:top w:val="single" w:sz="2" w:space="0" w:color="auto"/>
              <w:left w:val="single" w:sz="2" w:space="0" w:color="auto"/>
              <w:bottom w:val="single" w:sz="2" w:space="0" w:color="auto"/>
              <w:right w:val="single" w:sz="2" w:space="0" w:color="auto"/>
            </w:tcBorders>
          </w:tcPr>
          <w:p w14:paraId="0DFBDBAE" w14:textId="77777777" w:rsidR="00B47796" w:rsidRPr="00B04564" w:rsidRDefault="00B47796" w:rsidP="00B47796">
            <w:pPr>
              <w:pStyle w:val="TAL"/>
              <w:rPr>
                <w:ins w:id="7216" w:author="R4-1809495" w:date="2018-07-11T16:45:00Z"/>
              </w:rPr>
            </w:pPr>
          </w:p>
        </w:tc>
      </w:tr>
      <w:tr w:rsidR="00B47796" w:rsidRPr="00B04564" w14:paraId="39E4DFBD" w14:textId="77777777" w:rsidTr="00B47796">
        <w:trPr>
          <w:cantSplit/>
          <w:trHeight w:val="113"/>
          <w:jc w:val="center"/>
          <w:ins w:id="7217" w:author="R4-1809495" w:date="2018-07-11T16:45:00Z"/>
        </w:trPr>
        <w:tc>
          <w:tcPr>
            <w:tcW w:w="1302" w:type="dxa"/>
            <w:vMerge w:val="restart"/>
            <w:tcBorders>
              <w:top w:val="single" w:sz="2" w:space="0" w:color="auto"/>
              <w:left w:val="single" w:sz="2" w:space="0" w:color="auto"/>
              <w:right w:val="single" w:sz="2" w:space="0" w:color="auto"/>
            </w:tcBorders>
          </w:tcPr>
          <w:p w14:paraId="0B1D4675" w14:textId="77777777" w:rsidR="00B47796" w:rsidRPr="00B04564" w:rsidRDefault="00B47796" w:rsidP="00B47796">
            <w:pPr>
              <w:pStyle w:val="TAC"/>
              <w:rPr>
                <w:ins w:id="7218" w:author="R4-1809495" w:date="2018-07-11T16:45:00Z"/>
                <w:rFonts w:cs="Arial"/>
              </w:rPr>
            </w:pPr>
            <w:ins w:id="7219" w:author="R4-1809495" w:date="2018-07-11T16:45:00Z">
              <w:r w:rsidRPr="00B04564">
                <w:rPr>
                  <w:rFonts w:cs="Arial"/>
                </w:rPr>
                <w:t xml:space="preserve">E-UTRA Band </w:t>
              </w:r>
              <w:r w:rsidRPr="00B04564">
                <w:rPr>
                  <w:rFonts w:cs="Arial"/>
                  <w:lang w:eastAsia="zh-CN"/>
                </w:rPr>
                <w:t>31</w:t>
              </w:r>
            </w:ins>
          </w:p>
        </w:tc>
        <w:tc>
          <w:tcPr>
            <w:tcW w:w="1701" w:type="dxa"/>
            <w:tcBorders>
              <w:top w:val="single" w:sz="2" w:space="0" w:color="auto"/>
              <w:left w:val="single" w:sz="2" w:space="0" w:color="auto"/>
              <w:bottom w:val="single" w:sz="2" w:space="0" w:color="auto"/>
              <w:right w:val="single" w:sz="2" w:space="0" w:color="auto"/>
            </w:tcBorders>
          </w:tcPr>
          <w:p w14:paraId="7D24A5C8" w14:textId="77777777" w:rsidR="00B47796" w:rsidRPr="00B04564" w:rsidRDefault="00B47796" w:rsidP="00B47796">
            <w:pPr>
              <w:pStyle w:val="TAC"/>
              <w:rPr>
                <w:ins w:id="7220" w:author="R4-1809495" w:date="2018-07-11T16:45:00Z"/>
              </w:rPr>
            </w:pPr>
            <w:ins w:id="7221" w:author="R4-1809495" w:date="2018-07-11T16:45:00Z">
              <w:r w:rsidRPr="00B04564">
                <w:t>462.5 -467.5 MHz</w:t>
              </w:r>
            </w:ins>
          </w:p>
        </w:tc>
        <w:tc>
          <w:tcPr>
            <w:tcW w:w="851" w:type="dxa"/>
            <w:tcBorders>
              <w:top w:val="single" w:sz="2" w:space="0" w:color="auto"/>
              <w:left w:val="single" w:sz="2" w:space="0" w:color="auto"/>
              <w:bottom w:val="single" w:sz="2" w:space="0" w:color="auto"/>
              <w:right w:val="single" w:sz="2" w:space="0" w:color="auto"/>
            </w:tcBorders>
            <w:vAlign w:val="bottom"/>
          </w:tcPr>
          <w:p w14:paraId="01F8DB1A" w14:textId="77777777" w:rsidR="00B47796" w:rsidRDefault="00B47796" w:rsidP="00B47796">
            <w:pPr>
              <w:rPr>
                <w:ins w:id="7222" w:author="R4-1809495" w:date="2018-07-11T16:45:00Z"/>
                <w:rFonts w:ascii="Calibri" w:hAnsi="Calibri"/>
                <w:color w:val="000000"/>
                <w:sz w:val="22"/>
                <w:szCs w:val="22"/>
              </w:rPr>
            </w:pPr>
            <w:ins w:id="7223"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42FA2839" w14:textId="77777777" w:rsidR="00B47796" w:rsidRPr="00B04564" w:rsidRDefault="00B47796" w:rsidP="00B47796">
            <w:pPr>
              <w:pStyle w:val="TAC"/>
              <w:rPr>
                <w:ins w:id="7224" w:author="R4-1809495" w:date="2018-07-11T16:45:00Z"/>
              </w:rPr>
            </w:pPr>
            <w:ins w:id="7225" w:author="R4-1809495" w:date="2018-07-11T16:45:00Z">
              <w:r w:rsidRPr="00B04564">
                <w:t>1 MHz</w:t>
              </w:r>
            </w:ins>
          </w:p>
        </w:tc>
        <w:tc>
          <w:tcPr>
            <w:tcW w:w="4422" w:type="dxa"/>
            <w:tcBorders>
              <w:top w:val="single" w:sz="2" w:space="0" w:color="auto"/>
              <w:left w:val="single" w:sz="2" w:space="0" w:color="auto"/>
              <w:bottom w:val="single" w:sz="2" w:space="0" w:color="auto"/>
              <w:right w:val="single" w:sz="2" w:space="0" w:color="auto"/>
            </w:tcBorders>
          </w:tcPr>
          <w:p w14:paraId="11E5D9E5" w14:textId="77777777" w:rsidR="00B47796" w:rsidRPr="00B04564" w:rsidRDefault="00B47796" w:rsidP="00B47796">
            <w:pPr>
              <w:pStyle w:val="TAL"/>
              <w:rPr>
                <w:ins w:id="7226" w:author="R4-1809495" w:date="2018-07-11T16:45:00Z"/>
              </w:rPr>
            </w:pPr>
          </w:p>
        </w:tc>
      </w:tr>
      <w:tr w:rsidR="00B47796" w:rsidRPr="00B04564" w14:paraId="0F6F0676" w14:textId="77777777" w:rsidTr="00B47796">
        <w:trPr>
          <w:cantSplit/>
          <w:trHeight w:val="113"/>
          <w:jc w:val="center"/>
          <w:ins w:id="7227" w:author="R4-1809495" w:date="2018-07-11T16:45:00Z"/>
        </w:trPr>
        <w:tc>
          <w:tcPr>
            <w:tcW w:w="1302" w:type="dxa"/>
            <w:vMerge/>
            <w:tcBorders>
              <w:left w:val="single" w:sz="2" w:space="0" w:color="auto"/>
              <w:bottom w:val="single" w:sz="2" w:space="0" w:color="auto"/>
              <w:right w:val="single" w:sz="2" w:space="0" w:color="auto"/>
            </w:tcBorders>
          </w:tcPr>
          <w:p w14:paraId="1C681C52" w14:textId="77777777" w:rsidR="00B47796" w:rsidRPr="00B04564" w:rsidRDefault="00B47796" w:rsidP="00B47796">
            <w:pPr>
              <w:pStyle w:val="TAC"/>
              <w:rPr>
                <w:ins w:id="7228" w:author="R4-1809495" w:date="2018-07-11T16:45:00Z"/>
                <w:rFonts w:cs="Arial"/>
              </w:rPr>
            </w:pPr>
          </w:p>
        </w:tc>
        <w:tc>
          <w:tcPr>
            <w:tcW w:w="1701" w:type="dxa"/>
            <w:tcBorders>
              <w:top w:val="single" w:sz="2" w:space="0" w:color="auto"/>
              <w:left w:val="single" w:sz="2" w:space="0" w:color="auto"/>
              <w:bottom w:val="single" w:sz="2" w:space="0" w:color="auto"/>
              <w:right w:val="single" w:sz="2" w:space="0" w:color="auto"/>
            </w:tcBorders>
          </w:tcPr>
          <w:p w14:paraId="61133447" w14:textId="77777777" w:rsidR="00B47796" w:rsidRPr="00B04564" w:rsidRDefault="00B47796" w:rsidP="00B47796">
            <w:pPr>
              <w:pStyle w:val="TAC"/>
              <w:rPr>
                <w:ins w:id="7229" w:author="R4-1809495" w:date="2018-07-11T16:45:00Z"/>
              </w:rPr>
            </w:pPr>
            <w:ins w:id="7230" w:author="R4-1809495" w:date="2018-07-11T16:45:00Z">
              <w:r w:rsidRPr="00B04564">
                <w:t>452.5 -457.5 MHz</w:t>
              </w:r>
            </w:ins>
          </w:p>
        </w:tc>
        <w:tc>
          <w:tcPr>
            <w:tcW w:w="851" w:type="dxa"/>
            <w:tcBorders>
              <w:top w:val="single" w:sz="2" w:space="0" w:color="auto"/>
              <w:left w:val="single" w:sz="2" w:space="0" w:color="auto"/>
              <w:bottom w:val="single" w:sz="2" w:space="0" w:color="auto"/>
              <w:right w:val="single" w:sz="2" w:space="0" w:color="auto"/>
            </w:tcBorders>
            <w:vAlign w:val="bottom"/>
          </w:tcPr>
          <w:p w14:paraId="38C9745D" w14:textId="77777777" w:rsidR="00B47796" w:rsidRDefault="00B47796" w:rsidP="00B47796">
            <w:pPr>
              <w:rPr>
                <w:ins w:id="7231" w:author="R4-1809495" w:date="2018-07-11T16:45:00Z"/>
                <w:rFonts w:ascii="Calibri" w:hAnsi="Calibri"/>
                <w:color w:val="000000"/>
                <w:sz w:val="22"/>
                <w:szCs w:val="22"/>
              </w:rPr>
            </w:pPr>
            <w:ins w:id="7232" w:author="R4-1809495" w:date="2018-07-11T16:45:00Z">
              <w:r>
                <w:rPr>
                  <w:rFonts w:ascii="Calibri" w:hAnsi="Calibri"/>
                  <w:color w:val="000000"/>
                  <w:sz w:val="22"/>
                  <w:szCs w:val="22"/>
                </w:rPr>
                <w:t xml:space="preserve">-40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2381F532" w14:textId="77777777" w:rsidR="00B47796" w:rsidRPr="00B04564" w:rsidRDefault="00B47796" w:rsidP="00B47796">
            <w:pPr>
              <w:pStyle w:val="TAC"/>
              <w:rPr>
                <w:ins w:id="7233" w:author="R4-1809495" w:date="2018-07-11T16:45:00Z"/>
              </w:rPr>
            </w:pPr>
            <w:ins w:id="7234" w:author="R4-1809495" w:date="2018-07-11T16:45:00Z">
              <w:r w:rsidRPr="00B04564">
                <w:t>1 MHz</w:t>
              </w:r>
            </w:ins>
          </w:p>
        </w:tc>
        <w:tc>
          <w:tcPr>
            <w:tcW w:w="4422" w:type="dxa"/>
            <w:tcBorders>
              <w:top w:val="single" w:sz="2" w:space="0" w:color="auto"/>
              <w:left w:val="single" w:sz="2" w:space="0" w:color="auto"/>
              <w:bottom w:val="single" w:sz="2" w:space="0" w:color="auto"/>
              <w:right w:val="single" w:sz="2" w:space="0" w:color="auto"/>
            </w:tcBorders>
          </w:tcPr>
          <w:p w14:paraId="4BA837BC" w14:textId="77777777" w:rsidR="00B47796" w:rsidRPr="00B04564" w:rsidRDefault="00B47796" w:rsidP="00B47796">
            <w:pPr>
              <w:pStyle w:val="TAL"/>
              <w:rPr>
                <w:ins w:id="7235" w:author="R4-1809495" w:date="2018-07-11T16:45:00Z"/>
              </w:rPr>
            </w:pPr>
          </w:p>
        </w:tc>
      </w:tr>
      <w:tr w:rsidR="00B47796" w:rsidRPr="00B04564" w14:paraId="7C86DFA0" w14:textId="77777777" w:rsidTr="00B47796">
        <w:trPr>
          <w:cantSplit/>
          <w:trHeight w:val="113"/>
          <w:jc w:val="center"/>
          <w:ins w:id="7236" w:author="R4-1809495" w:date="2018-07-11T16:45:00Z"/>
        </w:trPr>
        <w:tc>
          <w:tcPr>
            <w:tcW w:w="1302" w:type="dxa"/>
            <w:tcBorders>
              <w:top w:val="single" w:sz="2" w:space="0" w:color="auto"/>
              <w:left w:val="single" w:sz="2" w:space="0" w:color="auto"/>
              <w:bottom w:val="single" w:sz="2" w:space="0" w:color="auto"/>
              <w:right w:val="single" w:sz="2" w:space="0" w:color="auto"/>
            </w:tcBorders>
          </w:tcPr>
          <w:p w14:paraId="31578435" w14:textId="77777777" w:rsidR="00B47796" w:rsidRPr="00B04564" w:rsidRDefault="00B47796" w:rsidP="00B47796">
            <w:pPr>
              <w:pStyle w:val="TAC"/>
              <w:rPr>
                <w:ins w:id="7237" w:author="R4-1809495" w:date="2018-07-11T16:45:00Z"/>
                <w:rFonts w:cs="Arial"/>
                <w:lang w:val="sv-SE"/>
              </w:rPr>
            </w:pPr>
            <w:ins w:id="7238" w:author="R4-1809495" w:date="2018-07-11T16:45:00Z">
              <w:r w:rsidRPr="00B04564">
                <w:rPr>
                  <w:rFonts w:cs="Arial"/>
                  <w:lang w:val="sv-SE" w:eastAsia="en-GB"/>
                </w:rPr>
                <w:t>UTRA FDD band XXXII or E-UTRA band 32</w:t>
              </w:r>
            </w:ins>
          </w:p>
        </w:tc>
        <w:tc>
          <w:tcPr>
            <w:tcW w:w="1701" w:type="dxa"/>
            <w:tcBorders>
              <w:top w:val="single" w:sz="2" w:space="0" w:color="auto"/>
              <w:left w:val="single" w:sz="2" w:space="0" w:color="auto"/>
              <w:bottom w:val="single" w:sz="2" w:space="0" w:color="auto"/>
              <w:right w:val="single" w:sz="2" w:space="0" w:color="auto"/>
            </w:tcBorders>
          </w:tcPr>
          <w:p w14:paraId="0577A698" w14:textId="77777777" w:rsidR="00B47796" w:rsidRPr="00B04564" w:rsidRDefault="00B47796" w:rsidP="00B47796">
            <w:pPr>
              <w:pStyle w:val="TAC"/>
              <w:rPr>
                <w:ins w:id="7239" w:author="R4-1809495" w:date="2018-07-11T16:45:00Z"/>
              </w:rPr>
            </w:pPr>
            <w:ins w:id="7240" w:author="R4-1809495" w:date="2018-07-11T16:45:00Z">
              <w:r w:rsidRPr="00B04564">
                <w:rPr>
                  <w:rFonts w:cs="Arial"/>
                  <w:lang w:eastAsia="en-GB"/>
                </w:rPr>
                <w:t>1452 – 1496 MHz</w:t>
              </w:r>
            </w:ins>
          </w:p>
        </w:tc>
        <w:tc>
          <w:tcPr>
            <w:tcW w:w="851" w:type="dxa"/>
            <w:tcBorders>
              <w:top w:val="single" w:sz="2" w:space="0" w:color="auto"/>
              <w:left w:val="single" w:sz="2" w:space="0" w:color="auto"/>
              <w:bottom w:val="single" w:sz="2" w:space="0" w:color="auto"/>
              <w:right w:val="single" w:sz="2" w:space="0" w:color="auto"/>
            </w:tcBorders>
            <w:vAlign w:val="bottom"/>
          </w:tcPr>
          <w:p w14:paraId="5A3ED7AE" w14:textId="77777777" w:rsidR="00B47796" w:rsidRDefault="00B47796" w:rsidP="00B47796">
            <w:pPr>
              <w:rPr>
                <w:ins w:id="7241" w:author="R4-1809495" w:date="2018-07-11T16:45:00Z"/>
                <w:rFonts w:ascii="Calibri" w:hAnsi="Calibri"/>
                <w:color w:val="000000"/>
                <w:sz w:val="22"/>
                <w:szCs w:val="22"/>
              </w:rPr>
            </w:pPr>
            <w:ins w:id="7242"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37E50C79" w14:textId="77777777" w:rsidR="00B47796" w:rsidRPr="00B04564" w:rsidRDefault="00B47796" w:rsidP="00B47796">
            <w:pPr>
              <w:pStyle w:val="TAC"/>
              <w:rPr>
                <w:ins w:id="7243" w:author="R4-1809495" w:date="2018-07-11T16:45:00Z"/>
              </w:rPr>
            </w:pPr>
            <w:ins w:id="7244" w:author="R4-1809495" w:date="2018-07-11T16:45:00Z">
              <w:r w:rsidRPr="00B04564">
                <w:rPr>
                  <w:rFonts w:cs="Arial"/>
                  <w:lang w:eastAsia="en-GB"/>
                </w:rPr>
                <w:t>1 MHz</w:t>
              </w:r>
            </w:ins>
          </w:p>
        </w:tc>
        <w:tc>
          <w:tcPr>
            <w:tcW w:w="4422" w:type="dxa"/>
            <w:tcBorders>
              <w:top w:val="single" w:sz="2" w:space="0" w:color="auto"/>
              <w:left w:val="single" w:sz="2" w:space="0" w:color="auto"/>
              <w:bottom w:val="single" w:sz="2" w:space="0" w:color="auto"/>
              <w:right w:val="single" w:sz="2" w:space="0" w:color="auto"/>
            </w:tcBorders>
          </w:tcPr>
          <w:p w14:paraId="691C44C3" w14:textId="77777777" w:rsidR="00B47796" w:rsidRPr="00B04564" w:rsidRDefault="00B47796" w:rsidP="00B47796">
            <w:pPr>
              <w:pStyle w:val="TAL"/>
              <w:rPr>
                <w:ins w:id="7245" w:author="R4-1809495" w:date="2018-07-11T16:45:00Z"/>
              </w:rPr>
            </w:pPr>
            <w:ins w:id="7246" w:author="R4-1809495" w:date="2018-07-11T16:45:00Z">
              <w:r w:rsidRPr="00B04564">
                <w:rPr>
                  <w:rFonts w:cs="Arial"/>
                  <w:lang w:eastAsia="en-GB"/>
                </w:rPr>
                <w:t>This requirement does not apply to BS operating in band n75.</w:t>
              </w:r>
            </w:ins>
          </w:p>
        </w:tc>
      </w:tr>
      <w:tr w:rsidR="00B47796" w:rsidRPr="00B04564" w14:paraId="49185DFB" w14:textId="77777777" w:rsidTr="00B47796">
        <w:trPr>
          <w:cantSplit/>
          <w:trHeight w:val="113"/>
          <w:jc w:val="center"/>
          <w:ins w:id="7247" w:author="R4-1809495" w:date="2018-07-11T16:45:00Z"/>
        </w:trPr>
        <w:tc>
          <w:tcPr>
            <w:tcW w:w="1302" w:type="dxa"/>
            <w:tcBorders>
              <w:top w:val="single" w:sz="2" w:space="0" w:color="auto"/>
              <w:left w:val="single" w:sz="2" w:space="0" w:color="auto"/>
              <w:bottom w:val="single" w:sz="2" w:space="0" w:color="auto"/>
              <w:right w:val="single" w:sz="2" w:space="0" w:color="auto"/>
            </w:tcBorders>
          </w:tcPr>
          <w:p w14:paraId="5D3E07D1" w14:textId="77777777" w:rsidR="00B47796" w:rsidRPr="00B04564" w:rsidRDefault="00B47796" w:rsidP="00B47796">
            <w:pPr>
              <w:pStyle w:val="TAC"/>
              <w:rPr>
                <w:ins w:id="7248" w:author="R4-1809495" w:date="2018-07-11T16:45:00Z"/>
                <w:rFonts w:cs="Arial"/>
              </w:rPr>
            </w:pPr>
            <w:ins w:id="7249" w:author="R4-1809495" w:date="2018-07-11T16:45:00Z">
              <w:r w:rsidRPr="00B04564">
                <w:rPr>
                  <w:rFonts w:cs="Arial"/>
                </w:rPr>
                <w:t>UTRA TDD Band a) or E-UTRA Band 33</w:t>
              </w:r>
            </w:ins>
          </w:p>
        </w:tc>
        <w:tc>
          <w:tcPr>
            <w:tcW w:w="1701" w:type="dxa"/>
            <w:tcBorders>
              <w:top w:val="single" w:sz="2" w:space="0" w:color="auto"/>
              <w:left w:val="single" w:sz="2" w:space="0" w:color="auto"/>
              <w:bottom w:val="single" w:sz="2" w:space="0" w:color="auto"/>
              <w:right w:val="single" w:sz="2" w:space="0" w:color="auto"/>
            </w:tcBorders>
          </w:tcPr>
          <w:p w14:paraId="2FBEBF28" w14:textId="77777777" w:rsidR="00B47796" w:rsidRPr="00B04564" w:rsidRDefault="00B47796" w:rsidP="00B47796">
            <w:pPr>
              <w:pStyle w:val="TAC"/>
              <w:rPr>
                <w:ins w:id="7250" w:author="R4-1809495" w:date="2018-07-11T16:45:00Z"/>
                <w:rFonts w:cs="Arial"/>
                <w:lang w:eastAsia="zh-CN"/>
              </w:rPr>
            </w:pPr>
            <w:ins w:id="7251" w:author="R4-1809495" w:date="2018-07-11T16:45:00Z">
              <w:r w:rsidRPr="00B04564">
                <w:rPr>
                  <w:rFonts w:cs="Arial"/>
                </w:rPr>
                <w:t>1900 – 1920 MHz</w:t>
              </w:r>
            </w:ins>
          </w:p>
          <w:p w14:paraId="43B84064" w14:textId="77777777" w:rsidR="00B47796" w:rsidRPr="00B04564" w:rsidRDefault="00B47796" w:rsidP="00B47796">
            <w:pPr>
              <w:pStyle w:val="TAC"/>
              <w:rPr>
                <w:ins w:id="7252" w:author="R4-1809495" w:date="2018-07-11T16:45:00Z"/>
              </w:rPr>
            </w:pPr>
          </w:p>
        </w:tc>
        <w:tc>
          <w:tcPr>
            <w:tcW w:w="851" w:type="dxa"/>
            <w:tcBorders>
              <w:top w:val="single" w:sz="2" w:space="0" w:color="auto"/>
              <w:left w:val="single" w:sz="2" w:space="0" w:color="auto"/>
              <w:bottom w:val="single" w:sz="2" w:space="0" w:color="auto"/>
              <w:right w:val="single" w:sz="2" w:space="0" w:color="auto"/>
            </w:tcBorders>
            <w:vAlign w:val="bottom"/>
          </w:tcPr>
          <w:p w14:paraId="0E8B1486" w14:textId="77777777" w:rsidR="00B47796" w:rsidRDefault="00B47796" w:rsidP="00B47796">
            <w:pPr>
              <w:rPr>
                <w:ins w:id="7253" w:author="R4-1809495" w:date="2018-07-11T16:45:00Z"/>
                <w:rFonts w:ascii="Calibri" w:hAnsi="Calibri"/>
                <w:color w:val="000000"/>
                <w:sz w:val="22"/>
                <w:szCs w:val="22"/>
              </w:rPr>
            </w:pPr>
            <w:ins w:id="7254"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089F0424" w14:textId="77777777" w:rsidR="00B47796" w:rsidRPr="00B04564" w:rsidRDefault="00B47796" w:rsidP="00B47796">
            <w:pPr>
              <w:pStyle w:val="TAC"/>
              <w:rPr>
                <w:ins w:id="7255" w:author="R4-1809495" w:date="2018-07-11T16:45:00Z"/>
              </w:rPr>
            </w:pPr>
            <w:ins w:id="7256"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576E9A0A" w14:textId="77777777" w:rsidR="00B47796" w:rsidRPr="00B04564" w:rsidRDefault="00B47796" w:rsidP="00B47796">
            <w:pPr>
              <w:pStyle w:val="TAL"/>
              <w:rPr>
                <w:ins w:id="7257" w:author="R4-1809495" w:date="2018-07-11T16:45:00Z"/>
              </w:rPr>
            </w:pPr>
          </w:p>
        </w:tc>
      </w:tr>
      <w:tr w:rsidR="00B47796" w:rsidRPr="00B04564" w14:paraId="6F671D49" w14:textId="77777777" w:rsidTr="00B47796">
        <w:trPr>
          <w:cantSplit/>
          <w:trHeight w:val="113"/>
          <w:jc w:val="center"/>
          <w:ins w:id="7258" w:author="R4-1809495" w:date="2018-07-11T16:45:00Z"/>
        </w:trPr>
        <w:tc>
          <w:tcPr>
            <w:tcW w:w="1302" w:type="dxa"/>
            <w:tcBorders>
              <w:top w:val="single" w:sz="2" w:space="0" w:color="auto"/>
              <w:left w:val="single" w:sz="2" w:space="0" w:color="auto"/>
              <w:bottom w:val="single" w:sz="2" w:space="0" w:color="auto"/>
              <w:right w:val="single" w:sz="2" w:space="0" w:color="auto"/>
            </w:tcBorders>
          </w:tcPr>
          <w:p w14:paraId="46DA32AF" w14:textId="77777777" w:rsidR="00B47796" w:rsidRPr="00B04564" w:rsidRDefault="00B47796" w:rsidP="00B47796">
            <w:pPr>
              <w:pStyle w:val="TAC"/>
              <w:rPr>
                <w:ins w:id="7259" w:author="R4-1809495" w:date="2018-07-11T16:45:00Z"/>
                <w:rFonts w:cs="Arial"/>
              </w:rPr>
            </w:pPr>
            <w:ins w:id="7260" w:author="R4-1809495" w:date="2018-07-11T16:45:00Z">
              <w:r w:rsidRPr="00B04564">
                <w:rPr>
                  <w:rFonts w:cs="Arial"/>
                </w:rPr>
                <w:t>UTRA TDD Band a) or E-UTRA Band 34</w:t>
              </w:r>
              <w:r w:rsidRPr="00B04564">
                <w:rPr>
                  <w:rFonts w:eastAsia="SimSun" w:cs="Arial" w:hint="eastAsia"/>
                  <w:lang w:val="en-US" w:eastAsia="zh-CN"/>
                </w:rPr>
                <w:t xml:space="preserve"> or NR band n34</w:t>
              </w:r>
            </w:ins>
          </w:p>
        </w:tc>
        <w:tc>
          <w:tcPr>
            <w:tcW w:w="1701" w:type="dxa"/>
            <w:tcBorders>
              <w:top w:val="single" w:sz="2" w:space="0" w:color="auto"/>
              <w:left w:val="single" w:sz="2" w:space="0" w:color="auto"/>
              <w:bottom w:val="single" w:sz="2" w:space="0" w:color="auto"/>
              <w:right w:val="single" w:sz="2" w:space="0" w:color="auto"/>
            </w:tcBorders>
          </w:tcPr>
          <w:p w14:paraId="3BD74EDF" w14:textId="77777777" w:rsidR="00B47796" w:rsidRPr="00B04564" w:rsidRDefault="00B47796" w:rsidP="00B47796">
            <w:pPr>
              <w:pStyle w:val="TAC"/>
              <w:rPr>
                <w:ins w:id="7261" w:author="R4-1809495" w:date="2018-07-11T16:45:00Z"/>
              </w:rPr>
            </w:pPr>
            <w:ins w:id="7262" w:author="R4-1809495" w:date="2018-07-11T16:45:00Z">
              <w:r w:rsidRPr="00B04564">
                <w:rPr>
                  <w:rFonts w:cs="Arial"/>
                </w:rPr>
                <w:t>2010 – 2025 MHz</w:t>
              </w:r>
            </w:ins>
          </w:p>
        </w:tc>
        <w:tc>
          <w:tcPr>
            <w:tcW w:w="851" w:type="dxa"/>
            <w:tcBorders>
              <w:top w:val="single" w:sz="2" w:space="0" w:color="auto"/>
              <w:left w:val="single" w:sz="2" w:space="0" w:color="auto"/>
              <w:bottom w:val="single" w:sz="2" w:space="0" w:color="auto"/>
              <w:right w:val="single" w:sz="2" w:space="0" w:color="auto"/>
            </w:tcBorders>
            <w:vAlign w:val="bottom"/>
          </w:tcPr>
          <w:p w14:paraId="4DF99F0C" w14:textId="77777777" w:rsidR="00B47796" w:rsidRDefault="00B47796" w:rsidP="00B47796">
            <w:pPr>
              <w:rPr>
                <w:ins w:id="7263" w:author="R4-1809495" w:date="2018-07-11T16:45:00Z"/>
                <w:rFonts w:ascii="Calibri" w:hAnsi="Calibri"/>
                <w:color w:val="000000"/>
                <w:sz w:val="22"/>
                <w:szCs w:val="22"/>
              </w:rPr>
            </w:pPr>
            <w:ins w:id="7264"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7C57679F" w14:textId="77777777" w:rsidR="00B47796" w:rsidRPr="00B04564" w:rsidRDefault="00B47796" w:rsidP="00B47796">
            <w:pPr>
              <w:pStyle w:val="TAC"/>
              <w:rPr>
                <w:ins w:id="7265" w:author="R4-1809495" w:date="2018-07-11T16:45:00Z"/>
              </w:rPr>
            </w:pPr>
            <w:ins w:id="7266"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402F3DEA" w14:textId="77777777" w:rsidR="00B47796" w:rsidRPr="00B04564" w:rsidRDefault="00B47796" w:rsidP="00B47796">
            <w:pPr>
              <w:pStyle w:val="TAL"/>
              <w:rPr>
                <w:ins w:id="7267" w:author="R4-1809495" w:date="2018-07-11T16:45:00Z"/>
              </w:rPr>
            </w:pPr>
            <w:ins w:id="7268" w:author="R4-1809495" w:date="2018-07-11T16:45:00Z">
              <w:r w:rsidRPr="00B04564">
                <w:rPr>
                  <w:rFonts w:cs="Arial"/>
                </w:rPr>
                <w:t>This requirement does not apply to BS operating in Band</w:t>
              </w:r>
              <w:r w:rsidRPr="00B04564">
                <w:rPr>
                  <w:rFonts w:cs="Arial" w:hint="eastAsia"/>
                  <w:lang w:val="en-US" w:eastAsia="zh-CN"/>
                </w:rPr>
                <w:t xml:space="preserve"> n34</w:t>
              </w:r>
              <w:r w:rsidRPr="00B04564">
                <w:rPr>
                  <w:rFonts w:cs="Arial"/>
                </w:rPr>
                <w:t>.</w:t>
              </w:r>
            </w:ins>
          </w:p>
        </w:tc>
      </w:tr>
      <w:tr w:rsidR="00B47796" w:rsidRPr="00B04564" w14:paraId="6BBBE197" w14:textId="77777777" w:rsidTr="00B47796">
        <w:trPr>
          <w:cantSplit/>
          <w:trHeight w:val="113"/>
          <w:jc w:val="center"/>
          <w:ins w:id="7269" w:author="R4-1809495" w:date="2018-07-11T16:45:00Z"/>
        </w:trPr>
        <w:tc>
          <w:tcPr>
            <w:tcW w:w="1302" w:type="dxa"/>
            <w:tcBorders>
              <w:top w:val="single" w:sz="2" w:space="0" w:color="auto"/>
              <w:left w:val="single" w:sz="2" w:space="0" w:color="auto"/>
              <w:bottom w:val="single" w:sz="2" w:space="0" w:color="auto"/>
              <w:right w:val="single" w:sz="2" w:space="0" w:color="auto"/>
            </w:tcBorders>
          </w:tcPr>
          <w:p w14:paraId="61DB6D35" w14:textId="77777777" w:rsidR="00B47796" w:rsidRPr="00B04564" w:rsidRDefault="00B47796" w:rsidP="00B47796">
            <w:pPr>
              <w:pStyle w:val="TAC"/>
              <w:rPr>
                <w:ins w:id="7270" w:author="R4-1809495" w:date="2018-07-11T16:45:00Z"/>
                <w:rFonts w:cs="Arial"/>
                <w:lang w:val="sv-SE"/>
              </w:rPr>
            </w:pPr>
            <w:ins w:id="7271" w:author="R4-1809495" w:date="2018-07-11T16:45:00Z">
              <w:r w:rsidRPr="00B04564">
                <w:rPr>
                  <w:rFonts w:cs="Arial"/>
                  <w:lang w:val="sv-SE"/>
                </w:rPr>
                <w:t>UTRA TDD Band b) or E-UTRA Band 35</w:t>
              </w:r>
            </w:ins>
          </w:p>
        </w:tc>
        <w:tc>
          <w:tcPr>
            <w:tcW w:w="1701" w:type="dxa"/>
            <w:tcBorders>
              <w:top w:val="single" w:sz="2" w:space="0" w:color="auto"/>
              <w:left w:val="single" w:sz="2" w:space="0" w:color="auto"/>
              <w:bottom w:val="single" w:sz="2" w:space="0" w:color="auto"/>
              <w:right w:val="single" w:sz="2" w:space="0" w:color="auto"/>
            </w:tcBorders>
          </w:tcPr>
          <w:p w14:paraId="39F9757A" w14:textId="77777777" w:rsidR="00B47796" w:rsidRPr="00B04564" w:rsidRDefault="00B47796" w:rsidP="00B47796">
            <w:pPr>
              <w:pStyle w:val="TAC"/>
              <w:rPr>
                <w:ins w:id="7272" w:author="R4-1809495" w:date="2018-07-11T16:45:00Z"/>
                <w:rFonts w:cs="Arial"/>
                <w:lang w:eastAsia="zh-CN"/>
              </w:rPr>
            </w:pPr>
            <w:ins w:id="7273" w:author="R4-1809495" w:date="2018-07-11T16:45:00Z">
              <w:r w:rsidRPr="00B04564">
                <w:rPr>
                  <w:rFonts w:cs="Arial"/>
                </w:rPr>
                <w:t>1850 – 1910 MHz</w:t>
              </w:r>
            </w:ins>
          </w:p>
          <w:p w14:paraId="321CA063" w14:textId="77777777" w:rsidR="00B47796" w:rsidRPr="00B04564" w:rsidRDefault="00B47796" w:rsidP="00B47796">
            <w:pPr>
              <w:pStyle w:val="TAC"/>
              <w:rPr>
                <w:ins w:id="7274" w:author="R4-1809495" w:date="2018-07-11T16:45:00Z"/>
              </w:rPr>
            </w:pPr>
          </w:p>
        </w:tc>
        <w:tc>
          <w:tcPr>
            <w:tcW w:w="851" w:type="dxa"/>
            <w:tcBorders>
              <w:top w:val="single" w:sz="2" w:space="0" w:color="auto"/>
              <w:left w:val="single" w:sz="2" w:space="0" w:color="auto"/>
              <w:bottom w:val="single" w:sz="2" w:space="0" w:color="auto"/>
              <w:right w:val="single" w:sz="2" w:space="0" w:color="auto"/>
            </w:tcBorders>
            <w:vAlign w:val="bottom"/>
          </w:tcPr>
          <w:p w14:paraId="0F41D25B" w14:textId="77777777" w:rsidR="00B47796" w:rsidRDefault="00B47796" w:rsidP="00B47796">
            <w:pPr>
              <w:rPr>
                <w:ins w:id="7275" w:author="R4-1809495" w:date="2018-07-11T16:45:00Z"/>
                <w:rFonts w:ascii="Calibri" w:hAnsi="Calibri"/>
                <w:color w:val="000000"/>
                <w:sz w:val="22"/>
                <w:szCs w:val="22"/>
              </w:rPr>
            </w:pPr>
            <w:ins w:id="7276"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6B2F9F1C" w14:textId="77777777" w:rsidR="00B47796" w:rsidRPr="00B04564" w:rsidRDefault="00B47796" w:rsidP="00B47796">
            <w:pPr>
              <w:pStyle w:val="TAC"/>
              <w:rPr>
                <w:ins w:id="7277" w:author="R4-1809495" w:date="2018-07-11T16:45:00Z"/>
              </w:rPr>
            </w:pPr>
            <w:ins w:id="7278"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1CF7DBE7" w14:textId="77777777" w:rsidR="00B47796" w:rsidRPr="00B04564" w:rsidRDefault="00B47796" w:rsidP="00B47796">
            <w:pPr>
              <w:pStyle w:val="TAL"/>
              <w:rPr>
                <w:ins w:id="7279" w:author="R4-1809495" w:date="2018-07-11T16:45:00Z"/>
              </w:rPr>
            </w:pPr>
          </w:p>
        </w:tc>
      </w:tr>
      <w:tr w:rsidR="00B47796" w:rsidRPr="00B04564" w14:paraId="2684B352" w14:textId="77777777" w:rsidTr="00B47796">
        <w:trPr>
          <w:cantSplit/>
          <w:trHeight w:val="113"/>
          <w:jc w:val="center"/>
          <w:ins w:id="7280" w:author="R4-1809495" w:date="2018-07-11T16:45:00Z"/>
        </w:trPr>
        <w:tc>
          <w:tcPr>
            <w:tcW w:w="1302" w:type="dxa"/>
            <w:tcBorders>
              <w:top w:val="single" w:sz="2" w:space="0" w:color="auto"/>
              <w:left w:val="single" w:sz="2" w:space="0" w:color="auto"/>
              <w:bottom w:val="single" w:sz="2" w:space="0" w:color="auto"/>
              <w:right w:val="single" w:sz="2" w:space="0" w:color="auto"/>
            </w:tcBorders>
          </w:tcPr>
          <w:p w14:paraId="21CA524C" w14:textId="77777777" w:rsidR="00B47796" w:rsidRPr="00B04564" w:rsidRDefault="00B47796" w:rsidP="00B47796">
            <w:pPr>
              <w:pStyle w:val="TAC"/>
              <w:rPr>
                <w:ins w:id="7281" w:author="R4-1809495" w:date="2018-07-11T16:45:00Z"/>
                <w:rFonts w:cs="Arial"/>
                <w:lang w:val="sv-SE"/>
              </w:rPr>
            </w:pPr>
            <w:ins w:id="7282" w:author="R4-1809495" w:date="2018-07-11T16:45:00Z">
              <w:r w:rsidRPr="00B04564">
                <w:rPr>
                  <w:rFonts w:cs="Arial"/>
                  <w:lang w:val="sv-SE"/>
                </w:rPr>
                <w:t>UTRA TDD Band b) or E-UTRA Band 36</w:t>
              </w:r>
            </w:ins>
          </w:p>
        </w:tc>
        <w:tc>
          <w:tcPr>
            <w:tcW w:w="1701" w:type="dxa"/>
            <w:tcBorders>
              <w:top w:val="single" w:sz="2" w:space="0" w:color="auto"/>
              <w:left w:val="single" w:sz="2" w:space="0" w:color="auto"/>
              <w:bottom w:val="single" w:sz="2" w:space="0" w:color="auto"/>
              <w:right w:val="single" w:sz="2" w:space="0" w:color="auto"/>
            </w:tcBorders>
          </w:tcPr>
          <w:p w14:paraId="69C3EB93" w14:textId="77777777" w:rsidR="00B47796" w:rsidRPr="00B04564" w:rsidRDefault="00B47796" w:rsidP="00B47796">
            <w:pPr>
              <w:pStyle w:val="TAC"/>
              <w:rPr>
                <w:ins w:id="7283" w:author="R4-1809495" w:date="2018-07-11T16:45:00Z"/>
              </w:rPr>
            </w:pPr>
            <w:ins w:id="7284" w:author="R4-1809495" w:date="2018-07-11T16:45:00Z">
              <w:r w:rsidRPr="00B04564">
                <w:rPr>
                  <w:rFonts w:cs="Arial"/>
                </w:rPr>
                <w:t>1930 – 1990 MHz</w:t>
              </w:r>
            </w:ins>
          </w:p>
        </w:tc>
        <w:tc>
          <w:tcPr>
            <w:tcW w:w="851" w:type="dxa"/>
            <w:tcBorders>
              <w:top w:val="single" w:sz="2" w:space="0" w:color="auto"/>
              <w:left w:val="single" w:sz="2" w:space="0" w:color="auto"/>
              <w:bottom w:val="single" w:sz="2" w:space="0" w:color="auto"/>
              <w:right w:val="single" w:sz="2" w:space="0" w:color="auto"/>
            </w:tcBorders>
            <w:vAlign w:val="bottom"/>
          </w:tcPr>
          <w:p w14:paraId="1C314890" w14:textId="77777777" w:rsidR="00B47796" w:rsidRDefault="00B47796" w:rsidP="00B47796">
            <w:pPr>
              <w:rPr>
                <w:ins w:id="7285" w:author="R4-1809495" w:date="2018-07-11T16:45:00Z"/>
                <w:rFonts w:ascii="Calibri" w:hAnsi="Calibri"/>
                <w:color w:val="000000"/>
                <w:sz w:val="22"/>
                <w:szCs w:val="22"/>
              </w:rPr>
            </w:pPr>
            <w:ins w:id="7286"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29B96DD7" w14:textId="77777777" w:rsidR="00B47796" w:rsidRPr="00B04564" w:rsidRDefault="00B47796" w:rsidP="00B47796">
            <w:pPr>
              <w:pStyle w:val="TAC"/>
              <w:rPr>
                <w:ins w:id="7287" w:author="R4-1809495" w:date="2018-07-11T16:45:00Z"/>
              </w:rPr>
            </w:pPr>
            <w:ins w:id="7288"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49B7AD6B" w14:textId="77777777" w:rsidR="00B47796" w:rsidRPr="00B04564" w:rsidRDefault="00B47796" w:rsidP="00B47796">
            <w:pPr>
              <w:pStyle w:val="TAL"/>
              <w:rPr>
                <w:ins w:id="7289" w:author="R4-1809495" w:date="2018-07-11T16:45:00Z"/>
              </w:rPr>
            </w:pPr>
            <w:ins w:id="7290" w:author="R4-1809495" w:date="2018-07-11T16:45:00Z">
              <w:r w:rsidRPr="00B04564">
                <w:rPr>
                  <w:rFonts w:cs="Arial"/>
                </w:rPr>
                <w:t>This requirement does not apply to BS operating in Band n2 or n25.</w:t>
              </w:r>
            </w:ins>
          </w:p>
        </w:tc>
      </w:tr>
      <w:tr w:rsidR="00B47796" w:rsidRPr="00B04564" w14:paraId="7BC72BDE" w14:textId="77777777" w:rsidTr="00B47796">
        <w:trPr>
          <w:cantSplit/>
          <w:trHeight w:val="113"/>
          <w:jc w:val="center"/>
          <w:ins w:id="7291" w:author="R4-1809495" w:date="2018-07-11T16:45:00Z"/>
        </w:trPr>
        <w:tc>
          <w:tcPr>
            <w:tcW w:w="1302" w:type="dxa"/>
            <w:tcBorders>
              <w:top w:val="single" w:sz="2" w:space="0" w:color="auto"/>
              <w:left w:val="single" w:sz="2" w:space="0" w:color="auto"/>
              <w:bottom w:val="single" w:sz="2" w:space="0" w:color="auto"/>
              <w:right w:val="single" w:sz="2" w:space="0" w:color="auto"/>
            </w:tcBorders>
          </w:tcPr>
          <w:p w14:paraId="4BE01546" w14:textId="77777777" w:rsidR="00B47796" w:rsidRPr="00B04564" w:rsidRDefault="00B47796" w:rsidP="00B47796">
            <w:pPr>
              <w:pStyle w:val="TAC"/>
              <w:rPr>
                <w:ins w:id="7292" w:author="R4-1809495" w:date="2018-07-11T16:45:00Z"/>
                <w:rFonts w:cs="Arial"/>
                <w:lang w:val="sv-SE"/>
              </w:rPr>
            </w:pPr>
            <w:ins w:id="7293" w:author="R4-1809495" w:date="2018-07-11T16:45:00Z">
              <w:r w:rsidRPr="00B04564">
                <w:rPr>
                  <w:rFonts w:cs="Arial"/>
                  <w:lang w:val="sv-SE"/>
                </w:rPr>
                <w:t>UTRA TDD Band c) or E-UTRA Band 37</w:t>
              </w:r>
            </w:ins>
          </w:p>
        </w:tc>
        <w:tc>
          <w:tcPr>
            <w:tcW w:w="1701" w:type="dxa"/>
            <w:tcBorders>
              <w:top w:val="single" w:sz="2" w:space="0" w:color="auto"/>
              <w:left w:val="single" w:sz="2" w:space="0" w:color="auto"/>
              <w:bottom w:val="single" w:sz="2" w:space="0" w:color="auto"/>
              <w:right w:val="single" w:sz="2" w:space="0" w:color="auto"/>
            </w:tcBorders>
          </w:tcPr>
          <w:p w14:paraId="6E9CF904" w14:textId="77777777" w:rsidR="00B47796" w:rsidRPr="00B04564" w:rsidRDefault="00B47796" w:rsidP="00B47796">
            <w:pPr>
              <w:pStyle w:val="TAC"/>
              <w:rPr>
                <w:ins w:id="7294" w:author="R4-1809495" w:date="2018-07-11T16:45:00Z"/>
              </w:rPr>
            </w:pPr>
            <w:ins w:id="7295" w:author="R4-1809495" w:date="2018-07-11T16:45:00Z">
              <w:r w:rsidRPr="00B04564">
                <w:rPr>
                  <w:rFonts w:cs="Arial"/>
                </w:rPr>
                <w:t>1910 – 1930 MHz</w:t>
              </w:r>
            </w:ins>
          </w:p>
        </w:tc>
        <w:tc>
          <w:tcPr>
            <w:tcW w:w="851" w:type="dxa"/>
            <w:tcBorders>
              <w:top w:val="single" w:sz="2" w:space="0" w:color="auto"/>
              <w:left w:val="single" w:sz="2" w:space="0" w:color="auto"/>
              <w:bottom w:val="single" w:sz="2" w:space="0" w:color="auto"/>
              <w:right w:val="single" w:sz="2" w:space="0" w:color="auto"/>
            </w:tcBorders>
            <w:vAlign w:val="bottom"/>
          </w:tcPr>
          <w:p w14:paraId="1709FF73" w14:textId="77777777" w:rsidR="00B47796" w:rsidRDefault="00B47796" w:rsidP="00B47796">
            <w:pPr>
              <w:rPr>
                <w:ins w:id="7296" w:author="R4-1809495" w:date="2018-07-11T16:45:00Z"/>
                <w:rFonts w:ascii="Calibri" w:hAnsi="Calibri"/>
                <w:color w:val="000000"/>
                <w:sz w:val="22"/>
                <w:szCs w:val="22"/>
              </w:rPr>
            </w:pPr>
            <w:ins w:id="7297"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75998EF4" w14:textId="77777777" w:rsidR="00B47796" w:rsidRPr="00B04564" w:rsidRDefault="00B47796" w:rsidP="00B47796">
            <w:pPr>
              <w:pStyle w:val="TAC"/>
              <w:rPr>
                <w:ins w:id="7298" w:author="R4-1809495" w:date="2018-07-11T16:45:00Z"/>
              </w:rPr>
            </w:pPr>
            <w:ins w:id="7299"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1F0E1EFA" w14:textId="77777777" w:rsidR="00B47796" w:rsidRPr="00B04564" w:rsidRDefault="00B47796" w:rsidP="00B47796">
            <w:pPr>
              <w:pStyle w:val="TAL"/>
              <w:rPr>
                <w:ins w:id="7300" w:author="R4-1809495" w:date="2018-07-11T16:45:00Z"/>
              </w:rPr>
            </w:pPr>
          </w:p>
        </w:tc>
      </w:tr>
      <w:tr w:rsidR="00B47796" w:rsidRPr="00B04564" w14:paraId="02135E54" w14:textId="77777777" w:rsidTr="00B47796">
        <w:trPr>
          <w:cantSplit/>
          <w:trHeight w:val="113"/>
          <w:jc w:val="center"/>
          <w:ins w:id="7301" w:author="R4-1809495" w:date="2018-07-11T16:45:00Z"/>
        </w:trPr>
        <w:tc>
          <w:tcPr>
            <w:tcW w:w="1302" w:type="dxa"/>
            <w:tcBorders>
              <w:top w:val="single" w:sz="2" w:space="0" w:color="auto"/>
              <w:left w:val="single" w:sz="2" w:space="0" w:color="auto"/>
              <w:bottom w:val="single" w:sz="2" w:space="0" w:color="auto"/>
              <w:right w:val="single" w:sz="2" w:space="0" w:color="auto"/>
            </w:tcBorders>
          </w:tcPr>
          <w:p w14:paraId="22EAD5B1" w14:textId="77777777" w:rsidR="00B47796" w:rsidRPr="00B04564" w:rsidRDefault="00B47796" w:rsidP="00B47796">
            <w:pPr>
              <w:pStyle w:val="TAC"/>
              <w:rPr>
                <w:ins w:id="7302" w:author="R4-1809495" w:date="2018-07-11T16:45:00Z"/>
                <w:rFonts w:cs="Arial"/>
              </w:rPr>
            </w:pPr>
            <w:ins w:id="7303" w:author="R4-1809495" w:date="2018-07-11T16:45:00Z">
              <w:r w:rsidRPr="00B04564">
                <w:rPr>
                  <w:rFonts w:cs="Arial"/>
                </w:rPr>
                <w:t>UTRA TDD Band d) or E-UTRA Band 38 or NR Band n38</w:t>
              </w:r>
            </w:ins>
          </w:p>
        </w:tc>
        <w:tc>
          <w:tcPr>
            <w:tcW w:w="1701" w:type="dxa"/>
            <w:tcBorders>
              <w:top w:val="single" w:sz="2" w:space="0" w:color="auto"/>
              <w:left w:val="single" w:sz="2" w:space="0" w:color="auto"/>
              <w:bottom w:val="single" w:sz="2" w:space="0" w:color="auto"/>
              <w:right w:val="single" w:sz="2" w:space="0" w:color="auto"/>
            </w:tcBorders>
          </w:tcPr>
          <w:p w14:paraId="2614AC76" w14:textId="77777777" w:rsidR="00B47796" w:rsidRPr="00B04564" w:rsidRDefault="00B47796" w:rsidP="00B47796">
            <w:pPr>
              <w:pStyle w:val="TAC"/>
              <w:rPr>
                <w:ins w:id="7304" w:author="R4-1809495" w:date="2018-07-11T16:45:00Z"/>
              </w:rPr>
            </w:pPr>
            <w:ins w:id="7305" w:author="R4-1809495" w:date="2018-07-11T16:45:00Z">
              <w:r w:rsidRPr="00B04564">
                <w:rPr>
                  <w:rFonts w:cs="Arial"/>
                </w:rPr>
                <w:t>2570 – 2620 MHz</w:t>
              </w:r>
            </w:ins>
          </w:p>
        </w:tc>
        <w:tc>
          <w:tcPr>
            <w:tcW w:w="851" w:type="dxa"/>
            <w:tcBorders>
              <w:top w:val="single" w:sz="2" w:space="0" w:color="auto"/>
              <w:left w:val="single" w:sz="2" w:space="0" w:color="auto"/>
              <w:bottom w:val="single" w:sz="2" w:space="0" w:color="auto"/>
              <w:right w:val="single" w:sz="2" w:space="0" w:color="auto"/>
            </w:tcBorders>
            <w:vAlign w:val="bottom"/>
          </w:tcPr>
          <w:p w14:paraId="0228F773" w14:textId="77777777" w:rsidR="00B47796" w:rsidRDefault="00B47796" w:rsidP="00B47796">
            <w:pPr>
              <w:rPr>
                <w:ins w:id="7306" w:author="R4-1809495" w:date="2018-07-11T16:45:00Z"/>
                <w:rFonts w:ascii="Calibri" w:hAnsi="Calibri"/>
                <w:color w:val="000000"/>
                <w:sz w:val="22"/>
                <w:szCs w:val="22"/>
              </w:rPr>
            </w:pPr>
            <w:ins w:id="7307"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78A99C50" w14:textId="77777777" w:rsidR="00B47796" w:rsidRPr="00B04564" w:rsidRDefault="00B47796" w:rsidP="00B47796">
            <w:pPr>
              <w:pStyle w:val="TAC"/>
              <w:rPr>
                <w:ins w:id="7308" w:author="R4-1809495" w:date="2018-07-11T16:45:00Z"/>
              </w:rPr>
            </w:pPr>
            <w:ins w:id="7309"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1DDEA958" w14:textId="77777777" w:rsidR="00B47796" w:rsidRPr="00B04564" w:rsidRDefault="00B47796" w:rsidP="00B47796">
            <w:pPr>
              <w:pStyle w:val="TAL"/>
              <w:rPr>
                <w:ins w:id="7310" w:author="R4-1809495" w:date="2018-07-11T16:45:00Z"/>
              </w:rPr>
            </w:pPr>
            <w:ins w:id="7311" w:author="R4-1809495" w:date="2018-07-11T16:45:00Z">
              <w:r w:rsidRPr="00B04564">
                <w:rPr>
                  <w:rFonts w:cs="Arial"/>
                </w:rPr>
                <w:t xml:space="preserve">This requirement does not apply to BS operating in Band n38. </w:t>
              </w:r>
            </w:ins>
          </w:p>
        </w:tc>
      </w:tr>
      <w:tr w:rsidR="00B47796" w:rsidRPr="00B04564" w14:paraId="5DFB16BA" w14:textId="77777777" w:rsidTr="00B47796">
        <w:trPr>
          <w:cantSplit/>
          <w:trHeight w:val="113"/>
          <w:jc w:val="center"/>
          <w:ins w:id="7312" w:author="R4-1809495" w:date="2018-07-11T16:45:00Z"/>
        </w:trPr>
        <w:tc>
          <w:tcPr>
            <w:tcW w:w="1302" w:type="dxa"/>
            <w:tcBorders>
              <w:top w:val="single" w:sz="2" w:space="0" w:color="auto"/>
              <w:left w:val="single" w:sz="2" w:space="0" w:color="auto"/>
              <w:bottom w:val="single" w:sz="2" w:space="0" w:color="auto"/>
              <w:right w:val="single" w:sz="2" w:space="0" w:color="auto"/>
            </w:tcBorders>
          </w:tcPr>
          <w:p w14:paraId="3C166953" w14:textId="77777777" w:rsidR="00B47796" w:rsidRPr="00B04564" w:rsidRDefault="00B47796" w:rsidP="00B47796">
            <w:pPr>
              <w:pStyle w:val="TAC"/>
              <w:rPr>
                <w:ins w:id="7313" w:author="R4-1809495" w:date="2018-07-11T16:45:00Z"/>
                <w:rFonts w:cs="Arial"/>
                <w:lang w:val="sv-SE"/>
              </w:rPr>
            </w:pPr>
            <w:ins w:id="7314" w:author="R4-1809495" w:date="2018-07-11T16:45:00Z">
              <w:r w:rsidRPr="00B04564">
                <w:rPr>
                  <w:rFonts w:cs="Arial"/>
                  <w:lang w:val="sv-SE"/>
                </w:rPr>
                <w:t>UTRA TDD Band f) or E-UTRA Band 3</w:t>
              </w:r>
              <w:r w:rsidRPr="00B04564">
                <w:rPr>
                  <w:rFonts w:cs="Arial"/>
                  <w:lang w:val="sv-SE" w:eastAsia="zh-CN"/>
                </w:rPr>
                <w:t>9</w:t>
              </w:r>
              <w:r w:rsidRPr="00B04564">
                <w:rPr>
                  <w:rFonts w:cs="Arial" w:hint="eastAsia"/>
                  <w:lang w:val="en-US" w:eastAsia="zh-CN"/>
                </w:rPr>
                <w:t xml:space="preserve"> or NR band n39</w:t>
              </w:r>
            </w:ins>
          </w:p>
        </w:tc>
        <w:tc>
          <w:tcPr>
            <w:tcW w:w="1701" w:type="dxa"/>
            <w:tcBorders>
              <w:top w:val="single" w:sz="2" w:space="0" w:color="auto"/>
              <w:left w:val="single" w:sz="2" w:space="0" w:color="auto"/>
              <w:bottom w:val="single" w:sz="2" w:space="0" w:color="auto"/>
              <w:right w:val="single" w:sz="2" w:space="0" w:color="auto"/>
            </w:tcBorders>
          </w:tcPr>
          <w:p w14:paraId="42D36075" w14:textId="77777777" w:rsidR="00B47796" w:rsidRPr="00B04564" w:rsidRDefault="00B47796" w:rsidP="00B47796">
            <w:pPr>
              <w:pStyle w:val="TAC"/>
              <w:rPr>
                <w:ins w:id="7315" w:author="R4-1809495" w:date="2018-07-11T16:45:00Z"/>
              </w:rPr>
            </w:pPr>
            <w:ins w:id="7316" w:author="R4-1809495" w:date="2018-07-11T16:45:00Z">
              <w:r w:rsidRPr="00B04564">
                <w:rPr>
                  <w:rFonts w:cs="Arial"/>
                  <w:lang w:eastAsia="zh-CN"/>
                </w:rPr>
                <w:t>1880</w:t>
              </w:r>
              <w:r w:rsidRPr="00B04564">
                <w:rPr>
                  <w:rFonts w:cs="Arial"/>
                </w:rPr>
                <w:t xml:space="preserve"> – </w:t>
              </w:r>
              <w:r w:rsidRPr="00B04564">
                <w:rPr>
                  <w:rFonts w:cs="Arial"/>
                  <w:lang w:eastAsia="zh-CN"/>
                </w:rPr>
                <w:t>1920MHz</w:t>
              </w:r>
            </w:ins>
          </w:p>
        </w:tc>
        <w:tc>
          <w:tcPr>
            <w:tcW w:w="851" w:type="dxa"/>
            <w:tcBorders>
              <w:top w:val="single" w:sz="2" w:space="0" w:color="auto"/>
              <w:left w:val="single" w:sz="2" w:space="0" w:color="auto"/>
              <w:bottom w:val="single" w:sz="2" w:space="0" w:color="auto"/>
              <w:right w:val="single" w:sz="2" w:space="0" w:color="auto"/>
            </w:tcBorders>
            <w:vAlign w:val="bottom"/>
          </w:tcPr>
          <w:p w14:paraId="4228480A" w14:textId="77777777" w:rsidR="00B47796" w:rsidRDefault="00B47796" w:rsidP="00B47796">
            <w:pPr>
              <w:rPr>
                <w:ins w:id="7317" w:author="R4-1809495" w:date="2018-07-11T16:45:00Z"/>
                <w:rFonts w:ascii="Calibri" w:hAnsi="Calibri"/>
                <w:color w:val="000000"/>
                <w:sz w:val="22"/>
                <w:szCs w:val="22"/>
              </w:rPr>
            </w:pPr>
            <w:ins w:id="7318"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1E6071D0" w14:textId="77777777" w:rsidR="00B47796" w:rsidRPr="00B04564" w:rsidRDefault="00B47796" w:rsidP="00B47796">
            <w:pPr>
              <w:pStyle w:val="TAC"/>
              <w:rPr>
                <w:ins w:id="7319" w:author="R4-1809495" w:date="2018-07-11T16:45:00Z"/>
              </w:rPr>
            </w:pPr>
            <w:ins w:id="7320"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74FB0BA8" w14:textId="77777777" w:rsidR="00B47796" w:rsidRPr="00B04564" w:rsidRDefault="00B47796" w:rsidP="00B47796">
            <w:pPr>
              <w:pStyle w:val="TAL"/>
              <w:rPr>
                <w:ins w:id="7321" w:author="R4-1809495" w:date="2018-07-11T16:45:00Z"/>
              </w:rPr>
            </w:pPr>
            <w:ins w:id="7322" w:author="R4-1809495" w:date="2018-07-11T16:45:00Z">
              <w:r w:rsidRPr="00B04564">
                <w:rPr>
                  <w:rFonts w:cs="Arial"/>
                </w:rPr>
                <w:t>This requirement does not apply to BS operating in Band</w:t>
              </w:r>
              <w:r w:rsidRPr="00B04564">
                <w:rPr>
                  <w:rFonts w:cs="Arial" w:hint="eastAsia"/>
                  <w:lang w:val="en-US" w:eastAsia="zh-CN"/>
                </w:rPr>
                <w:t xml:space="preserve"> n39</w:t>
              </w:r>
              <w:r w:rsidRPr="00B04564">
                <w:rPr>
                  <w:rFonts w:cs="Arial"/>
                </w:rPr>
                <w:t>.</w:t>
              </w:r>
            </w:ins>
          </w:p>
        </w:tc>
      </w:tr>
      <w:tr w:rsidR="00B47796" w:rsidRPr="00B04564" w14:paraId="3C33ADC7" w14:textId="77777777" w:rsidTr="00B47796">
        <w:trPr>
          <w:cantSplit/>
          <w:trHeight w:val="113"/>
          <w:jc w:val="center"/>
          <w:ins w:id="7323" w:author="R4-1809495" w:date="2018-07-11T16:45:00Z"/>
        </w:trPr>
        <w:tc>
          <w:tcPr>
            <w:tcW w:w="1302" w:type="dxa"/>
            <w:tcBorders>
              <w:top w:val="single" w:sz="2" w:space="0" w:color="auto"/>
              <w:left w:val="single" w:sz="2" w:space="0" w:color="auto"/>
              <w:bottom w:val="single" w:sz="2" w:space="0" w:color="auto"/>
              <w:right w:val="single" w:sz="2" w:space="0" w:color="auto"/>
            </w:tcBorders>
          </w:tcPr>
          <w:p w14:paraId="04A3D097" w14:textId="77777777" w:rsidR="00B47796" w:rsidRPr="00B04564" w:rsidRDefault="00B47796" w:rsidP="00B47796">
            <w:pPr>
              <w:pStyle w:val="TAC"/>
              <w:rPr>
                <w:ins w:id="7324" w:author="R4-1809495" w:date="2018-07-11T16:45:00Z"/>
                <w:rFonts w:cs="Arial"/>
                <w:lang w:val="sv-SE"/>
              </w:rPr>
            </w:pPr>
            <w:ins w:id="7325" w:author="R4-1809495" w:date="2018-07-11T16:45:00Z">
              <w:r w:rsidRPr="00B04564">
                <w:rPr>
                  <w:rFonts w:cs="Arial"/>
                  <w:lang w:val="sv-SE"/>
                </w:rPr>
                <w:t xml:space="preserve">UTRA TDD Band e) or E-UTRA Band </w:t>
              </w:r>
              <w:r w:rsidRPr="00B04564">
                <w:rPr>
                  <w:rFonts w:cs="Arial"/>
                  <w:lang w:val="sv-SE" w:eastAsia="zh-CN"/>
                </w:rPr>
                <w:t>40 or NR Band n40</w:t>
              </w:r>
            </w:ins>
          </w:p>
        </w:tc>
        <w:tc>
          <w:tcPr>
            <w:tcW w:w="1701" w:type="dxa"/>
            <w:tcBorders>
              <w:top w:val="single" w:sz="2" w:space="0" w:color="auto"/>
              <w:left w:val="single" w:sz="2" w:space="0" w:color="auto"/>
              <w:bottom w:val="single" w:sz="2" w:space="0" w:color="auto"/>
              <w:right w:val="single" w:sz="2" w:space="0" w:color="auto"/>
            </w:tcBorders>
          </w:tcPr>
          <w:p w14:paraId="1B85DD5E" w14:textId="77777777" w:rsidR="00B47796" w:rsidRPr="00B04564" w:rsidRDefault="00B47796" w:rsidP="00B47796">
            <w:pPr>
              <w:pStyle w:val="TAC"/>
              <w:rPr>
                <w:ins w:id="7326" w:author="R4-1809495" w:date="2018-07-11T16:45:00Z"/>
              </w:rPr>
            </w:pPr>
            <w:ins w:id="7327" w:author="R4-1809495" w:date="2018-07-11T16:45:00Z">
              <w:r w:rsidRPr="00B04564">
                <w:rPr>
                  <w:rFonts w:cs="Arial"/>
                  <w:lang w:eastAsia="zh-CN"/>
                </w:rPr>
                <w:t xml:space="preserve">2300 </w:t>
              </w:r>
              <w:r w:rsidRPr="00B04564">
                <w:rPr>
                  <w:rFonts w:cs="Arial"/>
                </w:rPr>
                <w:t xml:space="preserve">– </w:t>
              </w:r>
              <w:r w:rsidRPr="00B04564">
                <w:rPr>
                  <w:rFonts w:cs="Arial"/>
                  <w:lang w:eastAsia="zh-CN"/>
                </w:rPr>
                <w:t>2400MHz</w:t>
              </w:r>
            </w:ins>
          </w:p>
        </w:tc>
        <w:tc>
          <w:tcPr>
            <w:tcW w:w="851" w:type="dxa"/>
            <w:tcBorders>
              <w:top w:val="single" w:sz="2" w:space="0" w:color="auto"/>
              <w:left w:val="single" w:sz="2" w:space="0" w:color="auto"/>
              <w:bottom w:val="single" w:sz="2" w:space="0" w:color="auto"/>
              <w:right w:val="single" w:sz="2" w:space="0" w:color="auto"/>
            </w:tcBorders>
            <w:vAlign w:val="bottom"/>
          </w:tcPr>
          <w:p w14:paraId="798A0E93" w14:textId="77777777" w:rsidR="00B47796" w:rsidRDefault="00B47796" w:rsidP="00B47796">
            <w:pPr>
              <w:rPr>
                <w:ins w:id="7328" w:author="R4-1809495" w:date="2018-07-11T16:45:00Z"/>
                <w:rFonts w:ascii="Calibri" w:hAnsi="Calibri"/>
                <w:color w:val="000000"/>
                <w:sz w:val="22"/>
                <w:szCs w:val="22"/>
              </w:rPr>
            </w:pPr>
            <w:ins w:id="7329"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405E1CC8" w14:textId="77777777" w:rsidR="00B47796" w:rsidRPr="00B04564" w:rsidRDefault="00B47796" w:rsidP="00B47796">
            <w:pPr>
              <w:pStyle w:val="TAC"/>
              <w:rPr>
                <w:ins w:id="7330" w:author="R4-1809495" w:date="2018-07-11T16:45:00Z"/>
              </w:rPr>
            </w:pPr>
            <w:ins w:id="7331"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7582F666" w14:textId="77777777" w:rsidR="00B47796" w:rsidRPr="00B04564" w:rsidRDefault="00B47796" w:rsidP="00B47796">
            <w:pPr>
              <w:pStyle w:val="TAL"/>
              <w:rPr>
                <w:ins w:id="7332" w:author="R4-1809495" w:date="2018-07-11T16:45:00Z"/>
              </w:rPr>
            </w:pPr>
            <w:ins w:id="7333" w:author="R4-1809495" w:date="2018-07-11T16:45:00Z">
              <w:r w:rsidRPr="00B04564">
                <w:rPr>
                  <w:rFonts w:cs="Arial"/>
                </w:rPr>
                <w:t>This requirement does not apply to BS operating in Band n40.</w:t>
              </w:r>
            </w:ins>
          </w:p>
        </w:tc>
      </w:tr>
      <w:tr w:rsidR="00B47796" w:rsidRPr="00B04564" w14:paraId="66E7D0F1" w14:textId="77777777" w:rsidTr="00B47796">
        <w:trPr>
          <w:cantSplit/>
          <w:trHeight w:val="113"/>
          <w:jc w:val="center"/>
          <w:ins w:id="7334" w:author="R4-1809495" w:date="2018-07-11T16:45:00Z"/>
        </w:trPr>
        <w:tc>
          <w:tcPr>
            <w:tcW w:w="1302" w:type="dxa"/>
            <w:tcBorders>
              <w:top w:val="single" w:sz="2" w:space="0" w:color="auto"/>
              <w:left w:val="single" w:sz="2" w:space="0" w:color="auto"/>
              <w:bottom w:val="single" w:sz="2" w:space="0" w:color="auto"/>
              <w:right w:val="single" w:sz="2" w:space="0" w:color="auto"/>
            </w:tcBorders>
          </w:tcPr>
          <w:p w14:paraId="259E758D" w14:textId="77777777" w:rsidR="00B47796" w:rsidRPr="00B04564" w:rsidRDefault="00B47796" w:rsidP="00B47796">
            <w:pPr>
              <w:pStyle w:val="TAC"/>
              <w:rPr>
                <w:ins w:id="7335" w:author="R4-1809495" w:date="2018-07-11T16:45:00Z"/>
                <w:rFonts w:cs="Arial"/>
              </w:rPr>
            </w:pPr>
            <w:ins w:id="7336" w:author="R4-1809495" w:date="2018-07-11T16:45:00Z">
              <w:r w:rsidRPr="00B04564">
                <w:rPr>
                  <w:rFonts w:cs="Arial"/>
                </w:rPr>
                <w:t xml:space="preserve">E-UTRA Band </w:t>
              </w:r>
              <w:r w:rsidRPr="00B04564">
                <w:rPr>
                  <w:rFonts w:cs="Arial"/>
                  <w:lang w:eastAsia="zh-CN"/>
                </w:rPr>
                <w:t>41 or NR Band n41</w:t>
              </w:r>
            </w:ins>
          </w:p>
        </w:tc>
        <w:tc>
          <w:tcPr>
            <w:tcW w:w="1701" w:type="dxa"/>
            <w:tcBorders>
              <w:top w:val="single" w:sz="2" w:space="0" w:color="auto"/>
              <w:left w:val="single" w:sz="2" w:space="0" w:color="auto"/>
              <w:bottom w:val="single" w:sz="2" w:space="0" w:color="auto"/>
              <w:right w:val="single" w:sz="2" w:space="0" w:color="auto"/>
            </w:tcBorders>
          </w:tcPr>
          <w:p w14:paraId="4B1055EC" w14:textId="77777777" w:rsidR="00B47796" w:rsidRPr="00B04564" w:rsidRDefault="00B47796" w:rsidP="00B47796">
            <w:pPr>
              <w:pStyle w:val="TAC"/>
              <w:rPr>
                <w:ins w:id="7337" w:author="R4-1809495" w:date="2018-07-11T16:45:00Z"/>
              </w:rPr>
            </w:pPr>
            <w:ins w:id="7338" w:author="R4-1809495" w:date="2018-07-11T16:45:00Z">
              <w:r w:rsidRPr="00B04564">
                <w:rPr>
                  <w:rFonts w:cs="Arial"/>
                  <w:lang w:eastAsia="zh-CN"/>
                </w:rPr>
                <w:t>2496</w:t>
              </w:r>
              <w:r w:rsidRPr="00B04564">
                <w:rPr>
                  <w:rFonts w:cs="Arial"/>
                </w:rPr>
                <w:t xml:space="preserve"> – </w:t>
              </w:r>
              <w:r w:rsidRPr="00B04564">
                <w:rPr>
                  <w:rFonts w:cs="Arial"/>
                  <w:lang w:eastAsia="zh-CN"/>
                </w:rPr>
                <w:t>2690 MHz</w:t>
              </w:r>
            </w:ins>
          </w:p>
        </w:tc>
        <w:tc>
          <w:tcPr>
            <w:tcW w:w="851" w:type="dxa"/>
            <w:tcBorders>
              <w:top w:val="single" w:sz="2" w:space="0" w:color="auto"/>
              <w:left w:val="single" w:sz="2" w:space="0" w:color="auto"/>
              <w:bottom w:val="single" w:sz="2" w:space="0" w:color="auto"/>
              <w:right w:val="single" w:sz="2" w:space="0" w:color="auto"/>
            </w:tcBorders>
            <w:vAlign w:val="bottom"/>
          </w:tcPr>
          <w:p w14:paraId="4CBD2550" w14:textId="77777777" w:rsidR="00B47796" w:rsidRDefault="00B47796" w:rsidP="00B47796">
            <w:pPr>
              <w:rPr>
                <w:ins w:id="7339" w:author="R4-1809495" w:date="2018-07-11T16:45:00Z"/>
                <w:rFonts w:ascii="Calibri" w:hAnsi="Calibri"/>
                <w:color w:val="000000"/>
                <w:sz w:val="22"/>
                <w:szCs w:val="22"/>
              </w:rPr>
            </w:pPr>
            <w:ins w:id="7340"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0F4D3B18" w14:textId="77777777" w:rsidR="00B47796" w:rsidRPr="00B04564" w:rsidRDefault="00B47796" w:rsidP="00B47796">
            <w:pPr>
              <w:pStyle w:val="TAC"/>
              <w:rPr>
                <w:ins w:id="7341" w:author="R4-1809495" w:date="2018-07-11T16:45:00Z"/>
              </w:rPr>
            </w:pPr>
            <w:ins w:id="7342"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20E0B0B5" w14:textId="77777777" w:rsidR="00B47796" w:rsidRPr="00B04564" w:rsidRDefault="00B47796" w:rsidP="00B47796">
            <w:pPr>
              <w:pStyle w:val="TAL"/>
              <w:rPr>
                <w:ins w:id="7343" w:author="R4-1809495" w:date="2018-07-11T16:45:00Z"/>
              </w:rPr>
            </w:pPr>
            <w:ins w:id="7344" w:author="R4-1809495" w:date="2018-07-11T16:45:00Z">
              <w:r w:rsidRPr="00B04564">
                <w:rPr>
                  <w:rFonts w:cs="Arial"/>
                </w:rPr>
                <w:t>This is not applicable to BS operating in Band n</w:t>
              </w:r>
              <w:r w:rsidRPr="00B04564">
                <w:rPr>
                  <w:rFonts w:cs="Arial"/>
                  <w:lang w:eastAsia="zh-CN"/>
                </w:rPr>
                <w:t>41.</w:t>
              </w:r>
            </w:ins>
          </w:p>
        </w:tc>
      </w:tr>
      <w:tr w:rsidR="00B47796" w:rsidRPr="00B04564" w14:paraId="74972503" w14:textId="77777777" w:rsidTr="00B47796">
        <w:trPr>
          <w:cantSplit/>
          <w:trHeight w:val="113"/>
          <w:jc w:val="center"/>
          <w:ins w:id="7345" w:author="R4-1809495" w:date="2018-07-11T16:45:00Z"/>
        </w:trPr>
        <w:tc>
          <w:tcPr>
            <w:tcW w:w="1302" w:type="dxa"/>
            <w:tcBorders>
              <w:top w:val="single" w:sz="2" w:space="0" w:color="auto"/>
              <w:left w:val="single" w:sz="2" w:space="0" w:color="auto"/>
              <w:bottom w:val="single" w:sz="2" w:space="0" w:color="auto"/>
              <w:right w:val="single" w:sz="2" w:space="0" w:color="auto"/>
            </w:tcBorders>
          </w:tcPr>
          <w:p w14:paraId="66478870" w14:textId="77777777" w:rsidR="00B47796" w:rsidRPr="00B04564" w:rsidRDefault="00B47796" w:rsidP="00B47796">
            <w:pPr>
              <w:pStyle w:val="TAC"/>
              <w:rPr>
                <w:ins w:id="7346" w:author="R4-1809495" w:date="2018-07-11T16:45:00Z"/>
                <w:rFonts w:cs="Arial"/>
              </w:rPr>
            </w:pPr>
            <w:ins w:id="7347" w:author="R4-1809495" w:date="2018-07-11T16:45:00Z">
              <w:r w:rsidRPr="00B04564">
                <w:rPr>
                  <w:rFonts w:cs="Arial"/>
                </w:rPr>
                <w:t xml:space="preserve">E-UTRA Band </w:t>
              </w:r>
              <w:r w:rsidRPr="00B04564">
                <w:rPr>
                  <w:rFonts w:cs="Arial"/>
                  <w:lang w:eastAsia="zh-CN"/>
                </w:rPr>
                <w:t>42</w:t>
              </w:r>
            </w:ins>
          </w:p>
        </w:tc>
        <w:tc>
          <w:tcPr>
            <w:tcW w:w="1701" w:type="dxa"/>
            <w:tcBorders>
              <w:top w:val="single" w:sz="2" w:space="0" w:color="auto"/>
              <w:left w:val="single" w:sz="2" w:space="0" w:color="auto"/>
              <w:bottom w:val="single" w:sz="2" w:space="0" w:color="auto"/>
              <w:right w:val="single" w:sz="2" w:space="0" w:color="auto"/>
            </w:tcBorders>
          </w:tcPr>
          <w:p w14:paraId="614A1730" w14:textId="77777777" w:rsidR="00B47796" w:rsidRPr="00B04564" w:rsidRDefault="00B47796" w:rsidP="00B47796">
            <w:pPr>
              <w:pStyle w:val="TAC"/>
              <w:rPr>
                <w:ins w:id="7348" w:author="R4-1809495" w:date="2018-07-11T16:45:00Z"/>
              </w:rPr>
            </w:pPr>
            <w:ins w:id="7349" w:author="R4-1809495" w:date="2018-07-11T16:45:00Z">
              <w:r w:rsidRPr="00B04564">
                <w:rPr>
                  <w:rFonts w:cs="Arial"/>
                  <w:lang w:eastAsia="zh-CN"/>
                </w:rPr>
                <w:t>3400</w:t>
              </w:r>
              <w:r w:rsidRPr="00B04564">
                <w:rPr>
                  <w:rFonts w:cs="Arial"/>
                </w:rPr>
                <w:t xml:space="preserve"> – 360</w:t>
              </w:r>
              <w:r w:rsidRPr="00B04564">
                <w:rPr>
                  <w:rFonts w:cs="Arial"/>
                  <w:lang w:eastAsia="zh-CN"/>
                </w:rPr>
                <w:t>0 MHz</w:t>
              </w:r>
            </w:ins>
          </w:p>
        </w:tc>
        <w:tc>
          <w:tcPr>
            <w:tcW w:w="851" w:type="dxa"/>
            <w:tcBorders>
              <w:top w:val="single" w:sz="2" w:space="0" w:color="auto"/>
              <w:left w:val="single" w:sz="2" w:space="0" w:color="auto"/>
              <w:bottom w:val="single" w:sz="2" w:space="0" w:color="auto"/>
              <w:right w:val="single" w:sz="2" w:space="0" w:color="auto"/>
            </w:tcBorders>
            <w:vAlign w:val="bottom"/>
          </w:tcPr>
          <w:p w14:paraId="726878DB" w14:textId="77777777" w:rsidR="00B47796" w:rsidRDefault="00B47796" w:rsidP="00B47796">
            <w:pPr>
              <w:rPr>
                <w:ins w:id="7350" w:author="R4-1809495" w:date="2018-07-11T16:45:00Z"/>
                <w:rFonts w:ascii="Calibri" w:hAnsi="Calibri"/>
                <w:color w:val="000000"/>
                <w:sz w:val="22"/>
                <w:szCs w:val="22"/>
              </w:rPr>
            </w:pPr>
            <w:ins w:id="7351"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2CF16365" w14:textId="77777777" w:rsidR="00B47796" w:rsidRPr="00B04564" w:rsidRDefault="00B47796" w:rsidP="00B47796">
            <w:pPr>
              <w:pStyle w:val="TAC"/>
              <w:rPr>
                <w:ins w:id="7352" w:author="R4-1809495" w:date="2018-07-11T16:45:00Z"/>
              </w:rPr>
            </w:pPr>
            <w:ins w:id="7353"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437EDAA8" w14:textId="77777777" w:rsidR="00B47796" w:rsidRPr="00B04564" w:rsidRDefault="00B47796" w:rsidP="00B47796">
            <w:pPr>
              <w:pStyle w:val="TAL"/>
              <w:rPr>
                <w:ins w:id="7354" w:author="R4-1809495" w:date="2018-07-11T16:45:00Z"/>
              </w:rPr>
            </w:pPr>
          </w:p>
        </w:tc>
      </w:tr>
      <w:tr w:rsidR="00B47796" w:rsidRPr="00B04564" w14:paraId="4ACDB476" w14:textId="77777777" w:rsidTr="00B47796">
        <w:trPr>
          <w:cantSplit/>
          <w:trHeight w:val="113"/>
          <w:jc w:val="center"/>
          <w:ins w:id="7355" w:author="R4-1809495" w:date="2018-07-11T16:45:00Z"/>
        </w:trPr>
        <w:tc>
          <w:tcPr>
            <w:tcW w:w="1302" w:type="dxa"/>
            <w:tcBorders>
              <w:top w:val="single" w:sz="2" w:space="0" w:color="auto"/>
              <w:left w:val="single" w:sz="2" w:space="0" w:color="auto"/>
              <w:bottom w:val="single" w:sz="2" w:space="0" w:color="auto"/>
              <w:right w:val="single" w:sz="2" w:space="0" w:color="auto"/>
            </w:tcBorders>
          </w:tcPr>
          <w:p w14:paraId="6573D6F4" w14:textId="77777777" w:rsidR="00B47796" w:rsidRPr="00B04564" w:rsidRDefault="00B47796" w:rsidP="00B47796">
            <w:pPr>
              <w:pStyle w:val="TAC"/>
              <w:rPr>
                <w:ins w:id="7356" w:author="R4-1809495" w:date="2018-07-11T16:45:00Z"/>
                <w:rFonts w:cs="Arial"/>
              </w:rPr>
            </w:pPr>
            <w:ins w:id="7357" w:author="R4-1809495" w:date="2018-07-11T16:45:00Z">
              <w:r w:rsidRPr="00B04564">
                <w:rPr>
                  <w:rFonts w:cs="Arial"/>
                </w:rPr>
                <w:t xml:space="preserve">E-UTRA Band </w:t>
              </w:r>
              <w:r w:rsidRPr="00B04564">
                <w:rPr>
                  <w:rFonts w:cs="Arial"/>
                  <w:lang w:eastAsia="zh-CN"/>
                </w:rPr>
                <w:t>43</w:t>
              </w:r>
            </w:ins>
          </w:p>
        </w:tc>
        <w:tc>
          <w:tcPr>
            <w:tcW w:w="1701" w:type="dxa"/>
            <w:tcBorders>
              <w:top w:val="single" w:sz="2" w:space="0" w:color="auto"/>
              <w:left w:val="single" w:sz="2" w:space="0" w:color="auto"/>
              <w:bottom w:val="single" w:sz="2" w:space="0" w:color="auto"/>
              <w:right w:val="single" w:sz="2" w:space="0" w:color="auto"/>
            </w:tcBorders>
          </w:tcPr>
          <w:p w14:paraId="280A3A04" w14:textId="77777777" w:rsidR="00B47796" w:rsidRPr="00B04564" w:rsidRDefault="00B47796" w:rsidP="00B47796">
            <w:pPr>
              <w:pStyle w:val="TAC"/>
              <w:rPr>
                <w:ins w:id="7358" w:author="R4-1809495" w:date="2018-07-11T16:45:00Z"/>
              </w:rPr>
            </w:pPr>
            <w:ins w:id="7359" w:author="R4-1809495" w:date="2018-07-11T16:45:00Z">
              <w:r w:rsidRPr="00B04564">
                <w:rPr>
                  <w:rFonts w:cs="Arial"/>
                  <w:lang w:eastAsia="zh-CN"/>
                </w:rPr>
                <w:t>3600</w:t>
              </w:r>
              <w:r w:rsidRPr="00B04564">
                <w:rPr>
                  <w:rFonts w:cs="Arial"/>
                </w:rPr>
                <w:t xml:space="preserve"> – 380</w:t>
              </w:r>
              <w:r w:rsidRPr="00B04564">
                <w:rPr>
                  <w:rFonts w:cs="Arial"/>
                  <w:lang w:eastAsia="zh-CN"/>
                </w:rPr>
                <w:t>0 MHz</w:t>
              </w:r>
            </w:ins>
          </w:p>
        </w:tc>
        <w:tc>
          <w:tcPr>
            <w:tcW w:w="851" w:type="dxa"/>
            <w:tcBorders>
              <w:top w:val="single" w:sz="2" w:space="0" w:color="auto"/>
              <w:left w:val="single" w:sz="2" w:space="0" w:color="auto"/>
              <w:bottom w:val="single" w:sz="2" w:space="0" w:color="auto"/>
              <w:right w:val="single" w:sz="2" w:space="0" w:color="auto"/>
            </w:tcBorders>
            <w:vAlign w:val="bottom"/>
          </w:tcPr>
          <w:p w14:paraId="2B606A18" w14:textId="77777777" w:rsidR="00B47796" w:rsidRDefault="00B47796" w:rsidP="00B47796">
            <w:pPr>
              <w:rPr>
                <w:ins w:id="7360" w:author="R4-1809495" w:date="2018-07-11T16:45:00Z"/>
                <w:rFonts w:ascii="Calibri" w:hAnsi="Calibri"/>
                <w:color w:val="000000"/>
                <w:sz w:val="22"/>
                <w:szCs w:val="22"/>
              </w:rPr>
            </w:pPr>
            <w:ins w:id="7361"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2CD2EEDD" w14:textId="77777777" w:rsidR="00B47796" w:rsidRPr="00B04564" w:rsidRDefault="00B47796" w:rsidP="00B47796">
            <w:pPr>
              <w:pStyle w:val="TAC"/>
              <w:rPr>
                <w:ins w:id="7362" w:author="R4-1809495" w:date="2018-07-11T16:45:00Z"/>
              </w:rPr>
            </w:pPr>
            <w:ins w:id="7363"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33226D73" w14:textId="77777777" w:rsidR="00B47796" w:rsidRPr="00B04564" w:rsidRDefault="00B47796" w:rsidP="00B47796">
            <w:pPr>
              <w:pStyle w:val="TAL"/>
              <w:rPr>
                <w:ins w:id="7364" w:author="R4-1809495" w:date="2018-07-11T16:45:00Z"/>
              </w:rPr>
            </w:pPr>
          </w:p>
        </w:tc>
      </w:tr>
      <w:tr w:rsidR="00B47796" w:rsidRPr="00B04564" w14:paraId="383201B9" w14:textId="77777777" w:rsidTr="00B47796">
        <w:trPr>
          <w:cantSplit/>
          <w:trHeight w:val="113"/>
          <w:jc w:val="center"/>
          <w:ins w:id="7365" w:author="R4-1809495" w:date="2018-07-11T16:45:00Z"/>
        </w:trPr>
        <w:tc>
          <w:tcPr>
            <w:tcW w:w="1302" w:type="dxa"/>
            <w:tcBorders>
              <w:top w:val="single" w:sz="2" w:space="0" w:color="auto"/>
              <w:left w:val="single" w:sz="2" w:space="0" w:color="auto"/>
              <w:bottom w:val="single" w:sz="2" w:space="0" w:color="auto"/>
              <w:right w:val="single" w:sz="2" w:space="0" w:color="auto"/>
            </w:tcBorders>
          </w:tcPr>
          <w:p w14:paraId="5090EAFB" w14:textId="77777777" w:rsidR="00B47796" w:rsidRPr="00B04564" w:rsidRDefault="00B47796" w:rsidP="00B47796">
            <w:pPr>
              <w:pStyle w:val="TAC"/>
              <w:rPr>
                <w:ins w:id="7366" w:author="R4-1809495" w:date="2018-07-11T16:45:00Z"/>
                <w:rFonts w:cs="Arial"/>
              </w:rPr>
            </w:pPr>
            <w:ins w:id="7367" w:author="R4-1809495" w:date="2018-07-11T16:45:00Z">
              <w:r w:rsidRPr="00B04564">
                <w:rPr>
                  <w:rFonts w:cs="Arial"/>
                </w:rPr>
                <w:t>E-UTRA Band 44</w:t>
              </w:r>
            </w:ins>
          </w:p>
        </w:tc>
        <w:tc>
          <w:tcPr>
            <w:tcW w:w="1701" w:type="dxa"/>
            <w:tcBorders>
              <w:top w:val="single" w:sz="2" w:space="0" w:color="auto"/>
              <w:left w:val="single" w:sz="2" w:space="0" w:color="auto"/>
              <w:bottom w:val="single" w:sz="2" w:space="0" w:color="auto"/>
              <w:right w:val="single" w:sz="2" w:space="0" w:color="auto"/>
            </w:tcBorders>
          </w:tcPr>
          <w:p w14:paraId="62939066" w14:textId="77777777" w:rsidR="00B47796" w:rsidRPr="00B04564" w:rsidRDefault="00B47796" w:rsidP="00B47796">
            <w:pPr>
              <w:pStyle w:val="TAC"/>
              <w:rPr>
                <w:ins w:id="7368" w:author="R4-1809495" w:date="2018-07-11T16:45:00Z"/>
              </w:rPr>
            </w:pPr>
            <w:ins w:id="7369" w:author="R4-1809495" w:date="2018-07-11T16:45:00Z">
              <w:r w:rsidRPr="00B04564">
                <w:rPr>
                  <w:rFonts w:cs="Arial"/>
                  <w:lang w:eastAsia="zh-CN"/>
                </w:rPr>
                <w:t>703</w:t>
              </w:r>
              <w:r w:rsidRPr="00B04564">
                <w:rPr>
                  <w:rFonts w:cs="Arial"/>
                </w:rPr>
                <w:t xml:space="preserve"> – 80</w:t>
              </w:r>
              <w:r w:rsidRPr="00B04564">
                <w:rPr>
                  <w:rFonts w:cs="Arial"/>
                  <w:lang w:eastAsia="zh-CN"/>
                </w:rPr>
                <w:t>3 MHz</w:t>
              </w:r>
            </w:ins>
          </w:p>
        </w:tc>
        <w:tc>
          <w:tcPr>
            <w:tcW w:w="851" w:type="dxa"/>
            <w:tcBorders>
              <w:top w:val="single" w:sz="2" w:space="0" w:color="auto"/>
              <w:left w:val="single" w:sz="2" w:space="0" w:color="auto"/>
              <w:bottom w:val="single" w:sz="2" w:space="0" w:color="auto"/>
              <w:right w:val="single" w:sz="2" w:space="0" w:color="auto"/>
            </w:tcBorders>
            <w:vAlign w:val="bottom"/>
          </w:tcPr>
          <w:p w14:paraId="52178480" w14:textId="77777777" w:rsidR="00B47796" w:rsidRDefault="00B47796" w:rsidP="00B47796">
            <w:pPr>
              <w:rPr>
                <w:ins w:id="7370" w:author="R4-1809495" w:date="2018-07-11T16:45:00Z"/>
                <w:rFonts w:ascii="Calibri" w:hAnsi="Calibri"/>
                <w:color w:val="000000"/>
                <w:sz w:val="22"/>
                <w:szCs w:val="22"/>
              </w:rPr>
            </w:pPr>
            <w:ins w:id="7371"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6B430E78" w14:textId="77777777" w:rsidR="00B47796" w:rsidRPr="00B04564" w:rsidRDefault="00B47796" w:rsidP="00B47796">
            <w:pPr>
              <w:pStyle w:val="TAC"/>
              <w:rPr>
                <w:ins w:id="7372" w:author="R4-1809495" w:date="2018-07-11T16:45:00Z"/>
              </w:rPr>
            </w:pPr>
            <w:ins w:id="7373"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068F07FC" w14:textId="77777777" w:rsidR="00B47796" w:rsidRPr="00B04564" w:rsidRDefault="00B47796" w:rsidP="00B47796">
            <w:pPr>
              <w:pStyle w:val="TAL"/>
              <w:rPr>
                <w:ins w:id="7374" w:author="R4-1809495" w:date="2018-07-11T16:45:00Z"/>
              </w:rPr>
            </w:pPr>
            <w:ins w:id="7375" w:author="R4-1809495" w:date="2018-07-11T16:45:00Z">
              <w:r w:rsidRPr="00B04564">
                <w:rPr>
                  <w:rFonts w:cs="Arial"/>
                </w:rPr>
                <w:t>This is not applicable to BS operating in Band n28.</w:t>
              </w:r>
            </w:ins>
          </w:p>
        </w:tc>
      </w:tr>
      <w:tr w:rsidR="00B47796" w:rsidRPr="00B04564" w14:paraId="36716A6B" w14:textId="77777777" w:rsidTr="00B47796">
        <w:trPr>
          <w:cantSplit/>
          <w:trHeight w:val="113"/>
          <w:jc w:val="center"/>
          <w:ins w:id="7376" w:author="R4-1809495" w:date="2018-07-11T16:45:00Z"/>
        </w:trPr>
        <w:tc>
          <w:tcPr>
            <w:tcW w:w="1302" w:type="dxa"/>
            <w:tcBorders>
              <w:top w:val="single" w:sz="2" w:space="0" w:color="auto"/>
              <w:left w:val="single" w:sz="2" w:space="0" w:color="auto"/>
              <w:bottom w:val="single" w:sz="2" w:space="0" w:color="auto"/>
              <w:right w:val="single" w:sz="2" w:space="0" w:color="auto"/>
            </w:tcBorders>
          </w:tcPr>
          <w:p w14:paraId="7178F25E" w14:textId="77777777" w:rsidR="00B47796" w:rsidRPr="00B04564" w:rsidRDefault="00B47796" w:rsidP="00B47796">
            <w:pPr>
              <w:pStyle w:val="TAC"/>
              <w:rPr>
                <w:ins w:id="7377" w:author="R4-1809495" w:date="2018-07-11T16:45:00Z"/>
                <w:rFonts w:cs="Arial"/>
              </w:rPr>
            </w:pPr>
            <w:ins w:id="7378" w:author="R4-1809495" w:date="2018-07-11T16:45:00Z">
              <w:r w:rsidRPr="00B04564">
                <w:rPr>
                  <w:rFonts w:cs="Arial"/>
                  <w:szCs w:val="18"/>
                </w:rPr>
                <w:t>E-UTRA Band 4</w:t>
              </w:r>
              <w:r w:rsidRPr="00B04564">
                <w:rPr>
                  <w:rFonts w:cs="Arial"/>
                  <w:szCs w:val="18"/>
                  <w:lang w:eastAsia="zh-CN"/>
                </w:rPr>
                <w:t>5</w:t>
              </w:r>
            </w:ins>
          </w:p>
        </w:tc>
        <w:tc>
          <w:tcPr>
            <w:tcW w:w="1701" w:type="dxa"/>
            <w:tcBorders>
              <w:top w:val="single" w:sz="2" w:space="0" w:color="auto"/>
              <w:left w:val="single" w:sz="2" w:space="0" w:color="auto"/>
              <w:bottom w:val="single" w:sz="2" w:space="0" w:color="auto"/>
              <w:right w:val="single" w:sz="2" w:space="0" w:color="auto"/>
            </w:tcBorders>
          </w:tcPr>
          <w:p w14:paraId="47F6EA06" w14:textId="77777777" w:rsidR="00B47796" w:rsidRPr="00B04564" w:rsidRDefault="00B47796" w:rsidP="00B47796">
            <w:pPr>
              <w:pStyle w:val="TAC"/>
              <w:rPr>
                <w:ins w:id="7379" w:author="R4-1809495" w:date="2018-07-11T16:45:00Z"/>
              </w:rPr>
            </w:pPr>
            <w:ins w:id="7380" w:author="R4-1809495" w:date="2018-07-11T16:45:00Z">
              <w:r w:rsidRPr="00B04564">
                <w:rPr>
                  <w:rFonts w:cs="Arial"/>
                  <w:szCs w:val="18"/>
                  <w:lang w:eastAsia="zh-CN"/>
                </w:rPr>
                <w:t>1447</w:t>
              </w:r>
              <w:r w:rsidRPr="00B04564">
                <w:rPr>
                  <w:rFonts w:cs="Arial"/>
                  <w:szCs w:val="18"/>
                </w:rPr>
                <w:t xml:space="preserve"> – </w:t>
              </w:r>
              <w:r w:rsidRPr="00B04564">
                <w:rPr>
                  <w:rFonts w:cs="Arial"/>
                  <w:szCs w:val="18"/>
                  <w:lang w:eastAsia="zh-CN"/>
                </w:rPr>
                <w:t>1467 MHz</w:t>
              </w:r>
            </w:ins>
          </w:p>
        </w:tc>
        <w:tc>
          <w:tcPr>
            <w:tcW w:w="851" w:type="dxa"/>
            <w:tcBorders>
              <w:top w:val="single" w:sz="2" w:space="0" w:color="auto"/>
              <w:left w:val="single" w:sz="2" w:space="0" w:color="auto"/>
              <w:bottom w:val="single" w:sz="2" w:space="0" w:color="auto"/>
              <w:right w:val="single" w:sz="2" w:space="0" w:color="auto"/>
            </w:tcBorders>
            <w:vAlign w:val="bottom"/>
          </w:tcPr>
          <w:p w14:paraId="667CB4FB" w14:textId="77777777" w:rsidR="00B47796" w:rsidRDefault="00B47796" w:rsidP="00B47796">
            <w:pPr>
              <w:rPr>
                <w:ins w:id="7381" w:author="R4-1809495" w:date="2018-07-11T16:45:00Z"/>
                <w:rFonts w:ascii="Calibri" w:hAnsi="Calibri"/>
                <w:color w:val="000000"/>
                <w:sz w:val="22"/>
                <w:szCs w:val="22"/>
              </w:rPr>
            </w:pPr>
            <w:ins w:id="7382"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5937E1FD" w14:textId="77777777" w:rsidR="00B47796" w:rsidRPr="00B04564" w:rsidRDefault="00B47796" w:rsidP="00B47796">
            <w:pPr>
              <w:pStyle w:val="TAC"/>
              <w:rPr>
                <w:ins w:id="7383" w:author="R4-1809495" w:date="2018-07-11T16:45:00Z"/>
              </w:rPr>
            </w:pPr>
            <w:ins w:id="7384" w:author="R4-1809495" w:date="2018-07-11T16:45:00Z">
              <w:r w:rsidRPr="00B04564">
                <w:rPr>
                  <w:rFonts w:cs="Arial"/>
                  <w:szCs w:val="18"/>
                </w:rPr>
                <w:t>1 MHz</w:t>
              </w:r>
            </w:ins>
          </w:p>
        </w:tc>
        <w:tc>
          <w:tcPr>
            <w:tcW w:w="4422" w:type="dxa"/>
            <w:tcBorders>
              <w:top w:val="single" w:sz="2" w:space="0" w:color="auto"/>
              <w:left w:val="single" w:sz="2" w:space="0" w:color="auto"/>
              <w:bottom w:val="single" w:sz="2" w:space="0" w:color="auto"/>
              <w:right w:val="single" w:sz="2" w:space="0" w:color="auto"/>
            </w:tcBorders>
          </w:tcPr>
          <w:p w14:paraId="4FE59AD3" w14:textId="77777777" w:rsidR="00B47796" w:rsidRPr="00B04564" w:rsidRDefault="00B47796" w:rsidP="00B47796">
            <w:pPr>
              <w:pStyle w:val="TAL"/>
              <w:rPr>
                <w:ins w:id="7385" w:author="R4-1809495" w:date="2018-07-11T16:45:00Z"/>
              </w:rPr>
            </w:pPr>
          </w:p>
        </w:tc>
      </w:tr>
      <w:tr w:rsidR="00B47796" w:rsidRPr="00B04564" w14:paraId="63CE0E65" w14:textId="77777777" w:rsidTr="00B47796">
        <w:trPr>
          <w:cantSplit/>
          <w:trHeight w:val="113"/>
          <w:jc w:val="center"/>
          <w:ins w:id="7386" w:author="R4-1809495" w:date="2018-07-11T16:45:00Z"/>
        </w:trPr>
        <w:tc>
          <w:tcPr>
            <w:tcW w:w="1302" w:type="dxa"/>
            <w:tcBorders>
              <w:top w:val="single" w:sz="2" w:space="0" w:color="auto"/>
              <w:left w:val="single" w:sz="2" w:space="0" w:color="auto"/>
              <w:bottom w:val="single" w:sz="2" w:space="0" w:color="auto"/>
              <w:right w:val="single" w:sz="2" w:space="0" w:color="auto"/>
            </w:tcBorders>
          </w:tcPr>
          <w:p w14:paraId="380C5593" w14:textId="77777777" w:rsidR="00B47796" w:rsidRPr="00B04564" w:rsidRDefault="00B47796" w:rsidP="00B47796">
            <w:pPr>
              <w:pStyle w:val="TAC"/>
              <w:rPr>
                <w:ins w:id="7387" w:author="R4-1809495" w:date="2018-07-11T16:45:00Z"/>
                <w:rFonts w:cs="Arial"/>
              </w:rPr>
            </w:pPr>
            <w:ins w:id="7388" w:author="R4-1809495" w:date="2018-07-11T16:45:00Z">
              <w:r w:rsidRPr="00B04564">
                <w:rPr>
                  <w:rFonts w:cs="Arial"/>
                </w:rPr>
                <w:lastRenderedPageBreak/>
                <w:t>E-UTRA Band 4</w:t>
              </w:r>
              <w:r w:rsidRPr="00B04564">
                <w:rPr>
                  <w:rFonts w:cs="Arial"/>
                  <w:lang w:eastAsia="zh-CN"/>
                </w:rPr>
                <w:t>6</w:t>
              </w:r>
            </w:ins>
          </w:p>
        </w:tc>
        <w:tc>
          <w:tcPr>
            <w:tcW w:w="1701" w:type="dxa"/>
            <w:tcBorders>
              <w:top w:val="single" w:sz="2" w:space="0" w:color="auto"/>
              <w:left w:val="single" w:sz="2" w:space="0" w:color="auto"/>
              <w:bottom w:val="single" w:sz="2" w:space="0" w:color="auto"/>
              <w:right w:val="single" w:sz="2" w:space="0" w:color="auto"/>
            </w:tcBorders>
          </w:tcPr>
          <w:p w14:paraId="4C3BC5EA" w14:textId="77777777" w:rsidR="00B47796" w:rsidRPr="00B04564" w:rsidRDefault="00B47796" w:rsidP="00B47796">
            <w:pPr>
              <w:pStyle w:val="TAC"/>
              <w:rPr>
                <w:ins w:id="7389" w:author="R4-1809495" w:date="2018-07-11T16:45:00Z"/>
              </w:rPr>
            </w:pPr>
            <w:ins w:id="7390" w:author="R4-1809495" w:date="2018-07-11T16:45:00Z">
              <w:r w:rsidRPr="00B04564">
                <w:rPr>
                  <w:rFonts w:cs="Arial"/>
                  <w:lang w:eastAsia="zh-CN"/>
                </w:rPr>
                <w:t>5150</w:t>
              </w:r>
              <w:r w:rsidRPr="00B04564">
                <w:rPr>
                  <w:rFonts w:cs="Arial"/>
                </w:rPr>
                <w:t xml:space="preserve"> – </w:t>
              </w:r>
              <w:r w:rsidRPr="00B04564">
                <w:rPr>
                  <w:rFonts w:cs="Arial"/>
                  <w:lang w:eastAsia="zh-CN"/>
                </w:rPr>
                <w:t>5925 MHz</w:t>
              </w:r>
            </w:ins>
          </w:p>
        </w:tc>
        <w:tc>
          <w:tcPr>
            <w:tcW w:w="851" w:type="dxa"/>
            <w:tcBorders>
              <w:top w:val="single" w:sz="2" w:space="0" w:color="auto"/>
              <w:left w:val="single" w:sz="2" w:space="0" w:color="auto"/>
              <w:bottom w:val="single" w:sz="2" w:space="0" w:color="auto"/>
              <w:right w:val="single" w:sz="2" w:space="0" w:color="auto"/>
            </w:tcBorders>
            <w:vAlign w:val="bottom"/>
          </w:tcPr>
          <w:p w14:paraId="2C246FDC" w14:textId="77777777" w:rsidR="00B47796" w:rsidRDefault="00B47796" w:rsidP="00B47796">
            <w:pPr>
              <w:rPr>
                <w:ins w:id="7391" w:author="R4-1809495" w:date="2018-07-11T16:45:00Z"/>
                <w:rFonts w:ascii="Calibri" w:hAnsi="Calibri"/>
                <w:color w:val="000000"/>
                <w:sz w:val="22"/>
                <w:szCs w:val="22"/>
              </w:rPr>
            </w:pPr>
            <w:ins w:id="7392"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0CE41A33" w14:textId="77777777" w:rsidR="00B47796" w:rsidRPr="00B04564" w:rsidRDefault="00B47796" w:rsidP="00B47796">
            <w:pPr>
              <w:pStyle w:val="TAC"/>
              <w:rPr>
                <w:ins w:id="7393" w:author="R4-1809495" w:date="2018-07-11T16:45:00Z"/>
              </w:rPr>
            </w:pPr>
            <w:ins w:id="7394"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25CDD0C0" w14:textId="77777777" w:rsidR="00B47796" w:rsidRPr="00B04564" w:rsidRDefault="00B47796" w:rsidP="00B47796">
            <w:pPr>
              <w:pStyle w:val="TAL"/>
              <w:rPr>
                <w:ins w:id="7395" w:author="R4-1809495" w:date="2018-07-11T16:45:00Z"/>
              </w:rPr>
            </w:pPr>
          </w:p>
        </w:tc>
      </w:tr>
      <w:tr w:rsidR="00B47796" w:rsidRPr="00B04564" w14:paraId="08C939CB" w14:textId="77777777" w:rsidTr="00B47796">
        <w:trPr>
          <w:cantSplit/>
          <w:trHeight w:val="113"/>
          <w:jc w:val="center"/>
          <w:ins w:id="7396" w:author="R4-1809495" w:date="2018-07-11T16:45:00Z"/>
        </w:trPr>
        <w:tc>
          <w:tcPr>
            <w:tcW w:w="1302" w:type="dxa"/>
            <w:tcBorders>
              <w:top w:val="single" w:sz="2" w:space="0" w:color="auto"/>
              <w:left w:val="single" w:sz="2" w:space="0" w:color="auto"/>
              <w:bottom w:val="single" w:sz="2" w:space="0" w:color="auto"/>
              <w:right w:val="single" w:sz="2" w:space="0" w:color="auto"/>
            </w:tcBorders>
          </w:tcPr>
          <w:p w14:paraId="730B1ED1" w14:textId="77777777" w:rsidR="00B47796" w:rsidRPr="00B04564" w:rsidRDefault="00B47796" w:rsidP="00B47796">
            <w:pPr>
              <w:pStyle w:val="TAC"/>
              <w:rPr>
                <w:ins w:id="7397" w:author="R4-1809495" w:date="2018-07-11T16:45:00Z"/>
                <w:rFonts w:cs="Arial"/>
              </w:rPr>
            </w:pPr>
            <w:ins w:id="7398" w:author="R4-1809495" w:date="2018-07-11T16:45:00Z">
              <w:r w:rsidRPr="00B04564">
                <w:rPr>
                  <w:rFonts w:cs="Arial"/>
                  <w:lang w:eastAsia="ko-KR"/>
                </w:rPr>
                <w:t>E-UTRA Band 4</w:t>
              </w:r>
              <w:r w:rsidRPr="00B04564">
                <w:rPr>
                  <w:rFonts w:cs="Arial"/>
                  <w:lang w:eastAsia="zh-CN"/>
                </w:rPr>
                <w:t>7</w:t>
              </w:r>
            </w:ins>
          </w:p>
        </w:tc>
        <w:tc>
          <w:tcPr>
            <w:tcW w:w="1701" w:type="dxa"/>
            <w:tcBorders>
              <w:top w:val="single" w:sz="2" w:space="0" w:color="auto"/>
              <w:left w:val="single" w:sz="2" w:space="0" w:color="auto"/>
              <w:bottom w:val="single" w:sz="2" w:space="0" w:color="auto"/>
              <w:right w:val="single" w:sz="2" w:space="0" w:color="auto"/>
            </w:tcBorders>
          </w:tcPr>
          <w:p w14:paraId="0CAA27DF" w14:textId="77777777" w:rsidR="00B47796" w:rsidRPr="00B04564" w:rsidRDefault="00B47796" w:rsidP="00B47796">
            <w:pPr>
              <w:pStyle w:val="TAC"/>
              <w:rPr>
                <w:ins w:id="7399" w:author="R4-1809495" w:date="2018-07-11T16:45:00Z"/>
              </w:rPr>
            </w:pPr>
            <w:ins w:id="7400" w:author="R4-1809495" w:date="2018-07-11T16:45:00Z">
              <w:r w:rsidRPr="00B04564">
                <w:rPr>
                  <w:rFonts w:cs="Arial"/>
                  <w:lang w:eastAsia="zh-CN"/>
                </w:rPr>
                <w:t>5855</w:t>
              </w:r>
              <w:r w:rsidRPr="00B04564">
                <w:rPr>
                  <w:rFonts w:cs="Arial"/>
                  <w:lang w:eastAsia="ko-KR"/>
                </w:rPr>
                <w:t xml:space="preserve"> – </w:t>
              </w:r>
              <w:r w:rsidRPr="00B04564">
                <w:rPr>
                  <w:rFonts w:cs="Arial"/>
                  <w:lang w:eastAsia="zh-CN"/>
                </w:rPr>
                <w:t>5925 MHz</w:t>
              </w:r>
            </w:ins>
          </w:p>
        </w:tc>
        <w:tc>
          <w:tcPr>
            <w:tcW w:w="851" w:type="dxa"/>
            <w:tcBorders>
              <w:top w:val="single" w:sz="2" w:space="0" w:color="auto"/>
              <w:left w:val="single" w:sz="2" w:space="0" w:color="auto"/>
              <w:bottom w:val="single" w:sz="2" w:space="0" w:color="auto"/>
              <w:right w:val="single" w:sz="2" w:space="0" w:color="auto"/>
            </w:tcBorders>
            <w:vAlign w:val="bottom"/>
          </w:tcPr>
          <w:p w14:paraId="76C857DF" w14:textId="77777777" w:rsidR="00B47796" w:rsidRDefault="00B47796" w:rsidP="00B47796">
            <w:pPr>
              <w:rPr>
                <w:ins w:id="7401" w:author="R4-1809495" w:date="2018-07-11T16:45:00Z"/>
                <w:rFonts w:ascii="Calibri" w:hAnsi="Calibri"/>
                <w:color w:val="000000"/>
                <w:sz w:val="22"/>
                <w:szCs w:val="22"/>
              </w:rPr>
            </w:pPr>
            <w:ins w:id="7402"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7EDFF93F" w14:textId="77777777" w:rsidR="00B47796" w:rsidRPr="00B04564" w:rsidRDefault="00B47796" w:rsidP="00B47796">
            <w:pPr>
              <w:pStyle w:val="TAC"/>
              <w:rPr>
                <w:ins w:id="7403" w:author="R4-1809495" w:date="2018-07-11T16:45:00Z"/>
              </w:rPr>
            </w:pPr>
            <w:ins w:id="7404" w:author="R4-1809495" w:date="2018-07-11T16:45:00Z">
              <w:r w:rsidRPr="00B04564">
                <w:rPr>
                  <w:rFonts w:cs="Arial"/>
                  <w:lang w:eastAsia="ko-KR"/>
                </w:rPr>
                <w:t>1 MHz</w:t>
              </w:r>
            </w:ins>
          </w:p>
        </w:tc>
        <w:tc>
          <w:tcPr>
            <w:tcW w:w="4422" w:type="dxa"/>
            <w:tcBorders>
              <w:top w:val="single" w:sz="2" w:space="0" w:color="auto"/>
              <w:left w:val="single" w:sz="2" w:space="0" w:color="auto"/>
              <w:bottom w:val="single" w:sz="2" w:space="0" w:color="auto"/>
              <w:right w:val="single" w:sz="2" w:space="0" w:color="auto"/>
            </w:tcBorders>
          </w:tcPr>
          <w:p w14:paraId="7169F42C" w14:textId="77777777" w:rsidR="00B47796" w:rsidRPr="00B04564" w:rsidRDefault="00B47796" w:rsidP="00B47796">
            <w:pPr>
              <w:pStyle w:val="TAL"/>
              <w:rPr>
                <w:ins w:id="7405" w:author="R4-1809495" w:date="2018-07-11T16:45:00Z"/>
              </w:rPr>
            </w:pPr>
          </w:p>
        </w:tc>
      </w:tr>
      <w:tr w:rsidR="00B47796" w:rsidRPr="00B04564" w14:paraId="731F26E5" w14:textId="77777777" w:rsidTr="00B47796">
        <w:trPr>
          <w:cantSplit/>
          <w:trHeight w:val="113"/>
          <w:jc w:val="center"/>
          <w:ins w:id="7406" w:author="R4-1809495" w:date="2018-07-11T16:45:00Z"/>
        </w:trPr>
        <w:tc>
          <w:tcPr>
            <w:tcW w:w="1302" w:type="dxa"/>
            <w:tcBorders>
              <w:top w:val="single" w:sz="2" w:space="0" w:color="auto"/>
              <w:left w:val="single" w:sz="2" w:space="0" w:color="auto"/>
              <w:bottom w:val="single" w:sz="2" w:space="0" w:color="auto"/>
              <w:right w:val="single" w:sz="2" w:space="0" w:color="auto"/>
            </w:tcBorders>
          </w:tcPr>
          <w:p w14:paraId="2ABAD353" w14:textId="77777777" w:rsidR="00B47796" w:rsidRPr="00B04564" w:rsidRDefault="00B47796" w:rsidP="00B47796">
            <w:pPr>
              <w:pStyle w:val="TAC"/>
              <w:rPr>
                <w:ins w:id="7407" w:author="R4-1809495" w:date="2018-07-11T16:45:00Z"/>
                <w:rFonts w:cs="Arial"/>
              </w:rPr>
            </w:pPr>
            <w:ins w:id="7408" w:author="R4-1809495" w:date="2018-07-11T16:45:00Z">
              <w:r w:rsidRPr="00B04564">
                <w:rPr>
                  <w:rFonts w:cs="Arial"/>
                  <w:lang w:eastAsia="ja-JP"/>
                </w:rPr>
                <w:t xml:space="preserve">E-UTRA Band </w:t>
              </w:r>
              <w:r w:rsidRPr="00B04564">
                <w:rPr>
                  <w:rFonts w:cs="Arial"/>
                  <w:lang w:eastAsia="zh-CN"/>
                </w:rPr>
                <w:t>48</w:t>
              </w:r>
            </w:ins>
          </w:p>
        </w:tc>
        <w:tc>
          <w:tcPr>
            <w:tcW w:w="1701" w:type="dxa"/>
            <w:tcBorders>
              <w:top w:val="single" w:sz="2" w:space="0" w:color="auto"/>
              <w:left w:val="single" w:sz="2" w:space="0" w:color="auto"/>
              <w:bottom w:val="single" w:sz="2" w:space="0" w:color="auto"/>
              <w:right w:val="single" w:sz="2" w:space="0" w:color="auto"/>
            </w:tcBorders>
          </w:tcPr>
          <w:p w14:paraId="5C49E1EE" w14:textId="77777777" w:rsidR="00B47796" w:rsidRPr="00B04564" w:rsidRDefault="00B47796" w:rsidP="00B47796">
            <w:pPr>
              <w:pStyle w:val="TAC"/>
              <w:rPr>
                <w:ins w:id="7409" w:author="R4-1809495" w:date="2018-07-11T16:45:00Z"/>
              </w:rPr>
            </w:pPr>
            <w:ins w:id="7410" w:author="R4-1809495" w:date="2018-07-11T16:45:00Z">
              <w:r w:rsidRPr="00B04564">
                <w:rPr>
                  <w:rFonts w:cs="Arial"/>
                  <w:lang w:eastAsia="zh-CN"/>
                </w:rPr>
                <w:t>3550</w:t>
              </w:r>
              <w:r w:rsidRPr="00B04564">
                <w:rPr>
                  <w:rFonts w:cs="Arial"/>
                  <w:lang w:eastAsia="ja-JP"/>
                </w:rPr>
                <w:t xml:space="preserve"> – </w:t>
              </w:r>
              <w:r w:rsidRPr="00B04564">
                <w:rPr>
                  <w:rFonts w:cs="Arial"/>
                  <w:lang w:eastAsia="zh-CN"/>
                </w:rPr>
                <w:t>3700 MHz</w:t>
              </w:r>
            </w:ins>
          </w:p>
        </w:tc>
        <w:tc>
          <w:tcPr>
            <w:tcW w:w="851" w:type="dxa"/>
            <w:tcBorders>
              <w:top w:val="single" w:sz="2" w:space="0" w:color="auto"/>
              <w:left w:val="single" w:sz="2" w:space="0" w:color="auto"/>
              <w:bottom w:val="single" w:sz="2" w:space="0" w:color="auto"/>
              <w:right w:val="single" w:sz="2" w:space="0" w:color="auto"/>
            </w:tcBorders>
            <w:vAlign w:val="bottom"/>
          </w:tcPr>
          <w:p w14:paraId="196D4BF1" w14:textId="77777777" w:rsidR="00B47796" w:rsidRDefault="00B47796" w:rsidP="00B47796">
            <w:pPr>
              <w:rPr>
                <w:ins w:id="7411" w:author="R4-1809495" w:date="2018-07-11T16:45:00Z"/>
                <w:rFonts w:ascii="Calibri" w:hAnsi="Calibri"/>
                <w:color w:val="000000"/>
                <w:sz w:val="22"/>
                <w:szCs w:val="22"/>
              </w:rPr>
            </w:pPr>
            <w:ins w:id="7412"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11072649" w14:textId="77777777" w:rsidR="00B47796" w:rsidRPr="00B04564" w:rsidRDefault="00B47796" w:rsidP="00B47796">
            <w:pPr>
              <w:pStyle w:val="TAC"/>
              <w:rPr>
                <w:ins w:id="7413" w:author="R4-1809495" w:date="2018-07-11T16:45:00Z"/>
              </w:rPr>
            </w:pPr>
            <w:ins w:id="7414" w:author="R4-1809495" w:date="2018-07-11T16:45:00Z">
              <w:r w:rsidRPr="00B04564">
                <w:rPr>
                  <w:rFonts w:cs="Arial"/>
                  <w:lang w:eastAsia="ja-JP"/>
                </w:rPr>
                <w:t>1 MHz</w:t>
              </w:r>
            </w:ins>
          </w:p>
        </w:tc>
        <w:tc>
          <w:tcPr>
            <w:tcW w:w="4422" w:type="dxa"/>
            <w:tcBorders>
              <w:top w:val="single" w:sz="2" w:space="0" w:color="auto"/>
              <w:left w:val="single" w:sz="2" w:space="0" w:color="auto"/>
              <w:bottom w:val="single" w:sz="2" w:space="0" w:color="auto"/>
              <w:right w:val="single" w:sz="2" w:space="0" w:color="auto"/>
            </w:tcBorders>
          </w:tcPr>
          <w:p w14:paraId="5A5467CE" w14:textId="77777777" w:rsidR="00B47796" w:rsidRPr="00B04564" w:rsidRDefault="00B47796" w:rsidP="00B47796">
            <w:pPr>
              <w:pStyle w:val="TAL"/>
              <w:rPr>
                <w:ins w:id="7415" w:author="R4-1809495" w:date="2018-07-11T16:45:00Z"/>
              </w:rPr>
            </w:pPr>
          </w:p>
        </w:tc>
      </w:tr>
      <w:tr w:rsidR="00B47796" w:rsidRPr="00B04564" w14:paraId="4EDB1205" w14:textId="77777777" w:rsidTr="00B47796">
        <w:trPr>
          <w:cantSplit/>
          <w:trHeight w:val="113"/>
          <w:jc w:val="center"/>
          <w:ins w:id="7416" w:author="R4-1809495" w:date="2018-07-11T16:45:00Z"/>
        </w:trPr>
        <w:tc>
          <w:tcPr>
            <w:tcW w:w="1302" w:type="dxa"/>
            <w:tcBorders>
              <w:top w:val="single" w:sz="2" w:space="0" w:color="auto"/>
              <w:left w:val="single" w:sz="2" w:space="0" w:color="auto"/>
              <w:bottom w:val="single" w:sz="2" w:space="0" w:color="auto"/>
              <w:right w:val="single" w:sz="2" w:space="0" w:color="auto"/>
            </w:tcBorders>
          </w:tcPr>
          <w:p w14:paraId="0D240FF6" w14:textId="77777777" w:rsidR="00B47796" w:rsidRPr="00B04564" w:rsidRDefault="00B47796" w:rsidP="00B47796">
            <w:pPr>
              <w:pStyle w:val="TAC"/>
              <w:rPr>
                <w:ins w:id="7417" w:author="R4-1809495" w:date="2018-07-11T16:45:00Z"/>
                <w:rFonts w:cs="Arial"/>
              </w:rPr>
            </w:pPr>
            <w:ins w:id="7418" w:author="R4-1809495" w:date="2018-07-11T16:45:00Z">
              <w:r w:rsidRPr="00B04564">
                <w:rPr>
                  <w:rFonts w:cs="Arial"/>
                  <w:lang w:eastAsia="ko-KR"/>
                </w:rPr>
                <w:t xml:space="preserve">E-UTRA Band 50 </w:t>
              </w:r>
            </w:ins>
          </w:p>
        </w:tc>
        <w:tc>
          <w:tcPr>
            <w:tcW w:w="1701" w:type="dxa"/>
            <w:tcBorders>
              <w:top w:val="single" w:sz="2" w:space="0" w:color="auto"/>
              <w:left w:val="single" w:sz="2" w:space="0" w:color="auto"/>
              <w:bottom w:val="single" w:sz="2" w:space="0" w:color="auto"/>
              <w:right w:val="single" w:sz="2" w:space="0" w:color="auto"/>
            </w:tcBorders>
          </w:tcPr>
          <w:p w14:paraId="3B851214" w14:textId="77777777" w:rsidR="00B47796" w:rsidRPr="00B04564" w:rsidRDefault="00B47796" w:rsidP="00B47796">
            <w:pPr>
              <w:pStyle w:val="TAC"/>
              <w:rPr>
                <w:ins w:id="7419" w:author="R4-1809495" w:date="2018-07-11T16:45:00Z"/>
              </w:rPr>
            </w:pPr>
            <w:ins w:id="7420" w:author="R4-1809495" w:date="2018-07-11T16:45:00Z">
              <w:r w:rsidRPr="00B04564">
                <w:rPr>
                  <w:rFonts w:cs="Arial"/>
                  <w:lang w:eastAsia="ko-KR"/>
                </w:rPr>
                <w:t>1432 – 1517 MHz</w:t>
              </w:r>
            </w:ins>
          </w:p>
        </w:tc>
        <w:tc>
          <w:tcPr>
            <w:tcW w:w="851" w:type="dxa"/>
            <w:tcBorders>
              <w:top w:val="single" w:sz="2" w:space="0" w:color="auto"/>
              <w:left w:val="single" w:sz="2" w:space="0" w:color="auto"/>
              <w:bottom w:val="single" w:sz="2" w:space="0" w:color="auto"/>
              <w:right w:val="single" w:sz="2" w:space="0" w:color="auto"/>
            </w:tcBorders>
            <w:vAlign w:val="bottom"/>
          </w:tcPr>
          <w:p w14:paraId="7B136E91" w14:textId="77777777" w:rsidR="00B47796" w:rsidRDefault="00B47796" w:rsidP="00B47796">
            <w:pPr>
              <w:rPr>
                <w:ins w:id="7421" w:author="R4-1809495" w:date="2018-07-11T16:45:00Z"/>
                <w:rFonts w:ascii="Calibri" w:hAnsi="Calibri"/>
                <w:color w:val="000000"/>
                <w:sz w:val="22"/>
                <w:szCs w:val="22"/>
              </w:rPr>
            </w:pPr>
            <w:ins w:id="7422"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3385A0B2" w14:textId="77777777" w:rsidR="00B47796" w:rsidRPr="00B04564" w:rsidRDefault="00B47796" w:rsidP="00B47796">
            <w:pPr>
              <w:pStyle w:val="TAC"/>
              <w:rPr>
                <w:ins w:id="7423" w:author="R4-1809495" w:date="2018-07-11T16:45:00Z"/>
              </w:rPr>
            </w:pPr>
            <w:ins w:id="7424" w:author="R4-1809495" w:date="2018-07-11T16:45:00Z">
              <w:r w:rsidRPr="00B04564">
                <w:rPr>
                  <w:rFonts w:cs="Arial"/>
                  <w:lang w:eastAsia="ko-KR"/>
                </w:rPr>
                <w:t>1 MHz</w:t>
              </w:r>
            </w:ins>
          </w:p>
        </w:tc>
        <w:tc>
          <w:tcPr>
            <w:tcW w:w="4422" w:type="dxa"/>
            <w:tcBorders>
              <w:top w:val="single" w:sz="2" w:space="0" w:color="auto"/>
              <w:left w:val="single" w:sz="2" w:space="0" w:color="auto"/>
              <w:bottom w:val="single" w:sz="2" w:space="0" w:color="auto"/>
              <w:right w:val="single" w:sz="2" w:space="0" w:color="auto"/>
            </w:tcBorders>
          </w:tcPr>
          <w:p w14:paraId="2872956C" w14:textId="77777777" w:rsidR="00B47796" w:rsidRPr="00B04564" w:rsidRDefault="00B47796" w:rsidP="00B47796">
            <w:pPr>
              <w:pStyle w:val="TAL"/>
              <w:rPr>
                <w:ins w:id="7425" w:author="R4-1809495" w:date="2018-07-11T16:45:00Z"/>
              </w:rPr>
            </w:pPr>
            <w:ins w:id="7426" w:author="R4-1809495" w:date="2018-07-11T16:45:00Z">
              <w:r w:rsidRPr="00B04564">
                <w:rPr>
                  <w:rFonts w:cs="Arial"/>
                  <w:lang w:eastAsia="ko-KR"/>
                </w:rPr>
                <w:t>This requirement does not apply to BS operating in Band n51, n75 or n76.</w:t>
              </w:r>
            </w:ins>
          </w:p>
        </w:tc>
      </w:tr>
      <w:tr w:rsidR="00B47796" w:rsidRPr="00B04564" w14:paraId="1C43A299" w14:textId="77777777" w:rsidTr="00B47796">
        <w:trPr>
          <w:cantSplit/>
          <w:trHeight w:val="113"/>
          <w:jc w:val="center"/>
          <w:ins w:id="7427" w:author="R4-1809495" w:date="2018-07-11T16:45:00Z"/>
        </w:trPr>
        <w:tc>
          <w:tcPr>
            <w:tcW w:w="1302" w:type="dxa"/>
            <w:tcBorders>
              <w:top w:val="single" w:sz="2" w:space="0" w:color="auto"/>
              <w:left w:val="single" w:sz="2" w:space="0" w:color="auto"/>
              <w:bottom w:val="single" w:sz="2" w:space="0" w:color="auto"/>
              <w:right w:val="single" w:sz="2" w:space="0" w:color="auto"/>
            </w:tcBorders>
          </w:tcPr>
          <w:p w14:paraId="454F3616" w14:textId="77777777" w:rsidR="00B47796" w:rsidRPr="00B04564" w:rsidRDefault="00B47796" w:rsidP="00B47796">
            <w:pPr>
              <w:pStyle w:val="TAC"/>
              <w:rPr>
                <w:ins w:id="7428" w:author="R4-1809495" w:date="2018-07-11T16:45:00Z"/>
                <w:rFonts w:cs="Arial"/>
              </w:rPr>
            </w:pPr>
            <w:ins w:id="7429" w:author="R4-1809495" w:date="2018-07-11T16:45:00Z">
              <w:r w:rsidRPr="00B04564">
                <w:rPr>
                  <w:rFonts w:cs="Arial"/>
                  <w:lang w:eastAsia="ko-KR"/>
                </w:rPr>
                <w:t>E-UTRA Band 51 or NR Band n51</w:t>
              </w:r>
            </w:ins>
          </w:p>
        </w:tc>
        <w:tc>
          <w:tcPr>
            <w:tcW w:w="1701" w:type="dxa"/>
            <w:tcBorders>
              <w:top w:val="single" w:sz="2" w:space="0" w:color="auto"/>
              <w:left w:val="single" w:sz="2" w:space="0" w:color="auto"/>
              <w:bottom w:val="single" w:sz="2" w:space="0" w:color="auto"/>
              <w:right w:val="single" w:sz="2" w:space="0" w:color="auto"/>
            </w:tcBorders>
          </w:tcPr>
          <w:p w14:paraId="0ADAD5E4" w14:textId="77777777" w:rsidR="00B47796" w:rsidRPr="00B04564" w:rsidRDefault="00B47796" w:rsidP="00B47796">
            <w:pPr>
              <w:pStyle w:val="TAC"/>
              <w:rPr>
                <w:ins w:id="7430" w:author="R4-1809495" w:date="2018-07-11T16:45:00Z"/>
              </w:rPr>
            </w:pPr>
            <w:ins w:id="7431" w:author="R4-1809495" w:date="2018-07-11T16:45:00Z">
              <w:r w:rsidRPr="00B04564">
                <w:rPr>
                  <w:rFonts w:cs="Arial"/>
                  <w:lang w:eastAsia="ko-KR"/>
                </w:rPr>
                <w:t>1427 – 1432 MHz</w:t>
              </w:r>
            </w:ins>
          </w:p>
        </w:tc>
        <w:tc>
          <w:tcPr>
            <w:tcW w:w="851" w:type="dxa"/>
            <w:tcBorders>
              <w:top w:val="single" w:sz="2" w:space="0" w:color="auto"/>
              <w:left w:val="single" w:sz="2" w:space="0" w:color="auto"/>
              <w:bottom w:val="single" w:sz="2" w:space="0" w:color="auto"/>
              <w:right w:val="single" w:sz="2" w:space="0" w:color="auto"/>
            </w:tcBorders>
            <w:vAlign w:val="bottom"/>
          </w:tcPr>
          <w:p w14:paraId="084C54E3" w14:textId="77777777" w:rsidR="00B47796" w:rsidRDefault="00B47796" w:rsidP="00B47796">
            <w:pPr>
              <w:rPr>
                <w:ins w:id="7432" w:author="R4-1809495" w:date="2018-07-11T16:45:00Z"/>
                <w:rFonts w:ascii="Calibri" w:hAnsi="Calibri"/>
                <w:color w:val="000000"/>
                <w:sz w:val="22"/>
                <w:szCs w:val="22"/>
              </w:rPr>
            </w:pPr>
            <w:ins w:id="7433"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73613FC2" w14:textId="77777777" w:rsidR="00B47796" w:rsidRPr="00B04564" w:rsidRDefault="00B47796" w:rsidP="00B47796">
            <w:pPr>
              <w:pStyle w:val="TAC"/>
              <w:rPr>
                <w:ins w:id="7434" w:author="R4-1809495" w:date="2018-07-11T16:45:00Z"/>
              </w:rPr>
            </w:pPr>
            <w:ins w:id="7435" w:author="R4-1809495" w:date="2018-07-11T16:45:00Z">
              <w:r w:rsidRPr="00B04564">
                <w:rPr>
                  <w:rFonts w:cs="Arial"/>
                  <w:lang w:eastAsia="ko-KR"/>
                </w:rPr>
                <w:t>1 MHz</w:t>
              </w:r>
            </w:ins>
          </w:p>
        </w:tc>
        <w:tc>
          <w:tcPr>
            <w:tcW w:w="4422" w:type="dxa"/>
            <w:tcBorders>
              <w:top w:val="single" w:sz="2" w:space="0" w:color="auto"/>
              <w:left w:val="single" w:sz="2" w:space="0" w:color="auto"/>
              <w:bottom w:val="single" w:sz="2" w:space="0" w:color="auto"/>
              <w:right w:val="single" w:sz="2" w:space="0" w:color="auto"/>
            </w:tcBorders>
          </w:tcPr>
          <w:p w14:paraId="74D7F7A0" w14:textId="77777777" w:rsidR="00B47796" w:rsidRPr="00B04564" w:rsidRDefault="00B47796" w:rsidP="00B47796">
            <w:pPr>
              <w:pStyle w:val="TAL"/>
              <w:rPr>
                <w:ins w:id="7436" w:author="R4-1809495" w:date="2018-07-11T16:45:00Z"/>
              </w:rPr>
            </w:pPr>
            <w:ins w:id="7437" w:author="R4-1809495" w:date="2018-07-11T16:45:00Z">
              <w:r w:rsidRPr="00B04564">
                <w:rPr>
                  <w:rFonts w:cs="Arial"/>
                  <w:lang w:eastAsia="ko-KR"/>
                </w:rPr>
                <w:t>This requirement does not apply to BS operating in Band n51, n75 or n76.</w:t>
              </w:r>
            </w:ins>
          </w:p>
        </w:tc>
      </w:tr>
      <w:tr w:rsidR="00B47796" w:rsidRPr="00B04564" w14:paraId="2C8A99BE" w14:textId="77777777" w:rsidTr="00B47796">
        <w:trPr>
          <w:cantSplit/>
          <w:trHeight w:val="113"/>
          <w:jc w:val="center"/>
          <w:ins w:id="7438" w:author="R4-1809495" w:date="2018-07-11T16:45:00Z"/>
        </w:trPr>
        <w:tc>
          <w:tcPr>
            <w:tcW w:w="1302" w:type="dxa"/>
            <w:vMerge w:val="restart"/>
            <w:tcBorders>
              <w:top w:val="single" w:sz="2" w:space="0" w:color="auto"/>
              <w:left w:val="single" w:sz="2" w:space="0" w:color="auto"/>
              <w:right w:val="single" w:sz="2" w:space="0" w:color="auto"/>
            </w:tcBorders>
          </w:tcPr>
          <w:p w14:paraId="69C18997" w14:textId="77777777" w:rsidR="00B47796" w:rsidRPr="00B04564" w:rsidRDefault="00B47796" w:rsidP="00B47796">
            <w:pPr>
              <w:pStyle w:val="TAC"/>
              <w:rPr>
                <w:ins w:id="7439" w:author="R4-1809495" w:date="2018-07-11T16:45:00Z"/>
                <w:rFonts w:cs="Arial"/>
                <w:lang w:eastAsia="ko-KR"/>
              </w:rPr>
            </w:pPr>
            <w:ins w:id="7440" w:author="R4-1809495" w:date="2018-07-11T16:45:00Z">
              <w:r w:rsidRPr="00B04564">
                <w:rPr>
                  <w:rFonts w:cs="Arial"/>
                  <w:lang w:eastAsia="ja-JP"/>
                </w:rPr>
                <w:t>E-UTRA Band 65</w:t>
              </w:r>
            </w:ins>
          </w:p>
        </w:tc>
        <w:tc>
          <w:tcPr>
            <w:tcW w:w="1701" w:type="dxa"/>
            <w:tcBorders>
              <w:top w:val="single" w:sz="2" w:space="0" w:color="auto"/>
              <w:left w:val="single" w:sz="2" w:space="0" w:color="auto"/>
              <w:bottom w:val="single" w:sz="2" w:space="0" w:color="auto"/>
              <w:right w:val="single" w:sz="2" w:space="0" w:color="auto"/>
            </w:tcBorders>
          </w:tcPr>
          <w:p w14:paraId="40C86708" w14:textId="77777777" w:rsidR="00B47796" w:rsidRPr="00B04564" w:rsidRDefault="00B47796" w:rsidP="00B47796">
            <w:pPr>
              <w:pStyle w:val="TAC"/>
              <w:rPr>
                <w:ins w:id="7441" w:author="R4-1809495" w:date="2018-07-11T16:45:00Z"/>
                <w:rFonts w:cs="Arial"/>
                <w:lang w:eastAsia="ko-KR"/>
              </w:rPr>
            </w:pPr>
            <w:ins w:id="7442" w:author="R4-1809495" w:date="2018-07-11T16:45:00Z">
              <w:r w:rsidRPr="00B04564">
                <w:rPr>
                  <w:rFonts w:cs="Arial"/>
                </w:rPr>
                <w:t>2110 – 2</w:t>
              </w:r>
              <w:r w:rsidRPr="00B04564">
                <w:rPr>
                  <w:rFonts w:cs="Arial"/>
                  <w:lang w:eastAsia="ja-JP"/>
                </w:rPr>
                <w:t>20</w:t>
              </w:r>
              <w:r w:rsidRPr="00B04564">
                <w:rPr>
                  <w:rFonts w:cs="Arial"/>
                </w:rPr>
                <w:t>0 MHz</w:t>
              </w:r>
            </w:ins>
          </w:p>
        </w:tc>
        <w:tc>
          <w:tcPr>
            <w:tcW w:w="851" w:type="dxa"/>
            <w:tcBorders>
              <w:top w:val="single" w:sz="2" w:space="0" w:color="auto"/>
              <w:left w:val="single" w:sz="2" w:space="0" w:color="auto"/>
              <w:bottom w:val="single" w:sz="2" w:space="0" w:color="auto"/>
              <w:right w:val="single" w:sz="2" w:space="0" w:color="auto"/>
            </w:tcBorders>
            <w:vAlign w:val="bottom"/>
          </w:tcPr>
          <w:p w14:paraId="63257D70" w14:textId="77777777" w:rsidR="00B47796" w:rsidRDefault="00B47796" w:rsidP="00B47796">
            <w:pPr>
              <w:rPr>
                <w:ins w:id="7443" w:author="R4-1809495" w:date="2018-07-11T16:45:00Z"/>
                <w:rFonts w:ascii="Calibri" w:hAnsi="Calibri"/>
                <w:color w:val="000000"/>
                <w:sz w:val="22"/>
                <w:szCs w:val="22"/>
              </w:rPr>
            </w:pPr>
            <w:ins w:id="7444"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304A223B" w14:textId="77777777" w:rsidR="00B47796" w:rsidRPr="00B04564" w:rsidRDefault="00B47796" w:rsidP="00B47796">
            <w:pPr>
              <w:pStyle w:val="TAC"/>
              <w:rPr>
                <w:ins w:id="7445" w:author="R4-1809495" w:date="2018-07-11T16:45:00Z"/>
                <w:rFonts w:cs="Arial"/>
                <w:lang w:eastAsia="ko-KR"/>
              </w:rPr>
            </w:pPr>
            <w:ins w:id="7446"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27100488" w14:textId="77777777" w:rsidR="00B47796" w:rsidRPr="00B04564" w:rsidRDefault="00B47796" w:rsidP="00B47796">
            <w:pPr>
              <w:pStyle w:val="TAL"/>
              <w:rPr>
                <w:ins w:id="7447" w:author="R4-1809495" w:date="2018-07-11T16:45:00Z"/>
                <w:rFonts w:cs="Arial"/>
                <w:lang w:eastAsia="ko-KR"/>
              </w:rPr>
            </w:pPr>
            <w:ins w:id="7448" w:author="R4-1809495" w:date="2018-07-11T16:45:00Z">
              <w:r w:rsidRPr="00B04564">
                <w:rPr>
                  <w:rFonts w:cs="Arial"/>
                </w:rPr>
                <w:t xml:space="preserve">This requirement does not apply to BS operating in band n1, </w:t>
              </w:r>
            </w:ins>
          </w:p>
        </w:tc>
      </w:tr>
      <w:tr w:rsidR="00B47796" w:rsidRPr="00B04564" w14:paraId="7738E911" w14:textId="77777777" w:rsidTr="00B47796">
        <w:trPr>
          <w:cantSplit/>
          <w:trHeight w:val="113"/>
          <w:jc w:val="center"/>
          <w:ins w:id="7449" w:author="R4-1809495" w:date="2018-07-11T16:45:00Z"/>
        </w:trPr>
        <w:tc>
          <w:tcPr>
            <w:tcW w:w="1302" w:type="dxa"/>
            <w:vMerge/>
            <w:tcBorders>
              <w:left w:val="single" w:sz="2" w:space="0" w:color="auto"/>
              <w:right w:val="single" w:sz="2" w:space="0" w:color="auto"/>
            </w:tcBorders>
            <w:vAlign w:val="center"/>
          </w:tcPr>
          <w:p w14:paraId="5C38DAAC" w14:textId="77777777" w:rsidR="00B47796" w:rsidRPr="00B04564" w:rsidRDefault="00B47796" w:rsidP="00B47796">
            <w:pPr>
              <w:pStyle w:val="TAC"/>
              <w:rPr>
                <w:ins w:id="7450" w:author="R4-1809495" w:date="2018-07-11T16:45:00Z"/>
                <w:rFonts w:cs="Arial"/>
                <w:lang w:eastAsia="ko-KR"/>
              </w:rPr>
            </w:pPr>
          </w:p>
        </w:tc>
        <w:tc>
          <w:tcPr>
            <w:tcW w:w="1701" w:type="dxa"/>
            <w:tcBorders>
              <w:top w:val="single" w:sz="2" w:space="0" w:color="auto"/>
              <w:left w:val="single" w:sz="2" w:space="0" w:color="auto"/>
              <w:bottom w:val="single" w:sz="2" w:space="0" w:color="auto"/>
              <w:right w:val="single" w:sz="2" w:space="0" w:color="auto"/>
            </w:tcBorders>
          </w:tcPr>
          <w:p w14:paraId="0C29F1B9" w14:textId="77777777" w:rsidR="00B47796" w:rsidRPr="00B04564" w:rsidRDefault="00B47796" w:rsidP="00B47796">
            <w:pPr>
              <w:pStyle w:val="TAC"/>
              <w:rPr>
                <w:ins w:id="7451" w:author="R4-1809495" w:date="2018-07-11T16:45:00Z"/>
                <w:rFonts w:cs="Arial"/>
                <w:lang w:eastAsia="ko-KR"/>
              </w:rPr>
            </w:pPr>
            <w:ins w:id="7452" w:author="R4-1809495" w:date="2018-07-11T16:45:00Z">
              <w:r w:rsidRPr="00B04564">
                <w:rPr>
                  <w:rFonts w:cs="Arial"/>
                </w:rPr>
                <w:t xml:space="preserve">1920 – </w:t>
              </w:r>
              <w:r w:rsidRPr="00B04564">
                <w:rPr>
                  <w:rFonts w:cs="Arial"/>
                  <w:lang w:eastAsia="ja-JP"/>
                </w:rPr>
                <w:t>2010</w:t>
              </w:r>
              <w:r w:rsidRPr="00B04564">
                <w:rPr>
                  <w:rFonts w:cs="Arial"/>
                </w:rPr>
                <w:t xml:space="preserve"> MHz</w:t>
              </w:r>
            </w:ins>
          </w:p>
        </w:tc>
        <w:tc>
          <w:tcPr>
            <w:tcW w:w="851" w:type="dxa"/>
            <w:tcBorders>
              <w:top w:val="single" w:sz="2" w:space="0" w:color="auto"/>
              <w:left w:val="single" w:sz="2" w:space="0" w:color="auto"/>
              <w:bottom w:val="single" w:sz="2" w:space="0" w:color="auto"/>
              <w:right w:val="single" w:sz="2" w:space="0" w:color="auto"/>
            </w:tcBorders>
            <w:vAlign w:val="bottom"/>
          </w:tcPr>
          <w:p w14:paraId="402AF5A3" w14:textId="77777777" w:rsidR="00B47796" w:rsidRDefault="00B47796" w:rsidP="00B47796">
            <w:pPr>
              <w:rPr>
                <w:ins w:id="7453" w:author="R4-1809495" w:date="2018-07-11T16:45:00Z"/>
                <w:rFonts w:ascii="Calibri" w:hAnsi="Calibri"/>
                <w:color w:val="000000"/>
                <w:sz w:val="22"/>
                <w:szCs w:val="22"/>
              </w:rPr>
            </w:pPr>
            <w:ins w:id="7454" w:author="R4-1809495" w:date="2018-07-11T16:45:00Z">
              <w:r>
                <w:rPr>
                  <w:rFonts w:ascii="Calibri" w:hAnsi="Calibri"/>
                  <w:color w:val="000000"/>
                  <w:sz w:val="22"/>
                  <w:szCs w:val="22"/>
                </w:rPr>
                <w:t xml:space="preserve">-40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4B1E473B" w14:textId="77777777" w:rsidR="00B47796" w:rsidRPr="00B04564" w:rsidRDefault="00B47796" w:rsidP="00B47796">
            <w:pPr>
              <w:pStyle w:val="TAC"/>
              <w:rPr>
                <w:ins w:id="7455" w:author="R4-1809495" w:date="2018-07-11T16:45:00Z"/>
                <w:rFonts w:cs="Arial"/>
                <w:lang w:eastAsia="ko-KR"/>
              </w:rPr>
            </w:pPr>
            <w:ins w:id="7456"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639F742E" w14:textId="77777777" w:rsidR="00B47796" w:rsidRPr="00B04564" w:rsidRDefault="00B47796" w:rsidP="00B47796">
            <w:pPr>
              <w:pStyle w:val="TAL"/>
              <w:rPr>
                <w:ins w:id="7457" w:author="R4-1809495" w:date="2018-07-11T16:45:00Z"/>
                <w:rFonts w:cs="Arial"/>
                <w:lang w:eastAsia="ko-KR"/>
              </w:rPr>
            </w:pPr>
            <w:ins w:id="7458" w:author="R4-1809495" w:date="2018-07-11T16:45:00Z">
              <w:r w:rsidRPr="00B04564">
                <w:rPr>
                  <w:rFonts w:cs="Arial"/>
                  <w:lang w:eastAsia="ja-JP"/>
                </w:rPr>
                <w:t xml:space="preserve">For BS operating in Band n1, it applies for 1980 MHz to 2010 MHz, while the rest is covered in subclause </w:t>
              </w:r>
              <w:r>
                <w:rPr>
                  <w:rFonts w:cs="Arial"/>
                  <w:lang w:eastAsia="ja-JP"/>
                </w:rPr>
                <w:t>6.7.5.4.3</w:t>
              </w:r>
              <w:r w:rsidRPr="00B04564">
                <w:rPr>
                  <w:rFonts w:cs="v5.0.0"/>
                </w:rPr>
                <w:t>.</w:t>
              </w:r>
            </w:ins>
          </w:p>
        </w:tc>
      </w:tr>
      <w:tr w:rsidR="00B47796" w:rsidRPr="00B04564" w14:paraId="7262DCD2" w14:textId="77777777" w:rsidTr="00B47796">
        <w:trPr>
          <w:cantSplit/>
          <w:trHeight w:val="113"/>
          <w:jc w:val="center"/>
          <w:ins w:id="7459" w:author="R4-1809495" w:date="2018-07-11T16:45:00Z"/>
        </w:trPr>
        <w:tc>
          <w:tcPr>
            <w:tcW w:w="1302" w:type="dxa"/>
            <w:vMerge w:val="restart"/>
            <w:tcBorders>
              <w:left w:val="single" w:sz="2" w:space="0" w:color="auto"/>
              <w:right w:val="single" w:sz="2" w:space="0" w:color="auto"/>
            </w:tcBorders>
          </w:tcPr>
          <w:p w14:paraId="5D5221A4" w14:textId="77777777" w:rsidR="00B47796" w:rsidRPr="00B04564" w:rsidRDefault="00B47796" w:rsidP="00B47796">
            <w:pPr>
              <w:pStyle w:val="TAC"/>
              <w:rPr>
                <w:ins w:id="7460" w:author="R4-1809495" w:date="2018-07-11T16:45:00Z"/>
                <w:rFonts w:cs="Arial"/>
                <w:lang w:eastAsia="ko-KR"/>
              </w:rPr>
            </w:pPr>
            <w:ins w:id="7461" w:author="R4-1809495" w:date="2018-07-11T16:45:00Z">
              <w:r w:rsidRPr="00B04564">
                <w:rPr>
                  <w:rFonts w:cs="Arial"/>
                </w:rPr>
                <w:t>E-UTRA Band 66 or NR Band n66</w:t>
              </w:r>
            </w:ins>
          </w:p>
        </w:tc>
        <w:tc>
          <w:tcPr>
            <w:tcW w:w="1701" w:type="dxa"/>
            <w:tcBorders>
              <w:top w:val="single" w:sz="2" w:space="0" w:color="auto"/>
              <w:left w:val="single" w:sz="2" w:space="0" w:color="auto"/>
              <w:bottom w:val="single" w:sz="2" w:space="0" w:color="auto"/>
              <w:right w:val="single" w:sz="2" w:space="0" w:color="auto"/>
            </w:tcBorders>
          </w:tcPr>
          <w:p w14:paraId="32E18325" w14:textId="77777777" w:rsidR="00B47796" w:rsidRPr="00B04564" w:rsidRDefault="00B47796" w:rsidP="00B47796">
            <w:pPr>
              <w:pStyle w:val="TAC"/>
              <w:rPr>
                <w:ins w:id="7462" w:author="R4-1809495" w:date="2018-07-11T16:45:00Z"/>
                <w:rFonts w:cs="Arial"/>
                <w:lang w:eastAsia="ko-KR"/>
              </w:rPr>
            </w:pPr>
            <w:ins w:id="7463" w:author="R4-1809495" w:date="2018-07-11T16:45:00Z">
              <w:r w:rsidRPr="00B04564">
                <w:rPr>
                  <w:rFonts w:cs="Arial"/>
                </w:rPr>
                <w:t>2110 – 2200 MHz</w:t>
              </w:r>
            </w:ins>
          </w:p>
        </w:tc>
        <w:tc>
          <w:tcPr>
            <w:tcW w:w="851" w:type="dxa"/>
            <w:tcBorders>
              <w:top w:val="single" w:sz="2" w:space="0" w:color="auto"/>
              <w:left w:val="single" w:sz="2" w:space="0" w:color="auto"/>
              <w:bottom w:val="single" w:sz="2" w:space="0" w:color="auto"/>
              <w:right w:val="single" w:sz="2" w:space="0" w:color="auto"/>
            </w:tcBorders>
            <w:vAlign w:val="bottom"/>
          </w:tcPr>
          <w:p w14:paraId="1070F1DE" w14:textId="77777777" w:rsidR="00B47796" w:rsidRDefault="00B47796" w:rsidP="00B47796">
            <w:pPr>
              <w:rPr>
                <w:ins w:id="7464" w:author="R4-1809495" w:date="2018-07-11T16:45:00Z"/>
                <w:rFonts w:ascii="Calibri" w:hAnsi="Calibri"/>
                <w:color w:val="000000"/>
                <w:sz w:val="22"/>
                <w:szCs w:val="22"/>
              </w:rPr>
            </w:pPr>
            <w:ins w:id="7465"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57FB99CE" w14:textId="77777777" w:rsidR="00B47796" w:rsidRPr="00B04564" w:rsidRDefault="00B47796" w:rsidP="00B47796">
            <w:pPr>
              <w:pStyle w:val="TAC"/>
              <w:rPr>
                <w:ins w:id="7466" w:author="R4-1809495" w:date="2018-07-11T16:45:00Z"/>
                <w:rFonts w:cs="Arial"/>
                <w:lang w:eastAsia="ko-KR"/>
              </w:rPr>
            </w:pPr>
            <w:ins w:id="7467"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6A484A9A" w14:textId="77777777" w:rsidR="00B47796" w:rsidRPr="00B04564" w:rsidRDefault="00B47796" w:rsidP="00B47796">
            <w:pPr>
              <w:pStyle w:val="TAL"/>
              <w:rPr>
                <w:ins w:id="7468" w:author="R4-1809495" w:date="2018-07-11T16:45:00Z"/>
                <w:rFonts w:cs="Arial"/>
                <w:lang w:eastAsia="ko-KR"/>
              </w:rPr>
            </w:pPr>
            <w:ins w:id="7469" w:author="R4-1809495" w:date="2018-07-11T16:45:00Z">
              <w:r w:rsidRPr="00B04564">
                <w:rPr>
                  <w:rFonts w:cs="Arial"/>
                </w:rPr>
                <w:t>This requirement does not apply to BS operating in band n66.</w:t>
              </w:r>
            </w:ins>
          </w:p>
        </w:tc>
      </w:tr>
      <w:tr w:rsidR="00B47796" w:rsidRPr="00B04564" w14:paraId="698D79EF" w14:textId="77777777" w:rsidTr="00B47796">
        <w:trPr>
          <w:cantSplit/>
          <w:trHeight w:val="113"/>
          <w:jc w:val="center"/>
          <w:ins w:id="7470" w:author="R4-1809495" w:date="2018-07-11T16:45:00Z"/>
        </w:trPr>
        <w:tc>
          <w:tcPr>
            <w:tcW w:w="1302" w:type="dxa"/>
            <w:vMerge/>
            <w:tcBorders>
              <w:left w:val="single" w:sz="2" w:space="0" w:color="auto"/>
              <w:right w:val="single" w:sz="2" w:space="0" w:color="auto"/>
            </w:tcBorders>
            <w:vAlign w:val="center"/>
          </w:tcPr>
          <w:p w14:paraId="55BE4D30" w14:textId="77777777" w:rsidR="00B47796" w:rsidRPr="00B04564" w:rsidRDefault="00B47796" w:rsidP="00B47796">
            <w:pPr>
              <w:pStyle w:val="TAC"/>
              <w:rPr>
                <w:ins w:id="7471" w:author="R4-1809495" w:date="2018-07-11T16:45:00Z"/>
                <w:rFonts w:cs="Arial"/>
                <w:lang w:eastAsia="ko-KR"/>
              </w:rPr>
            </w:pPr>
          </w:p>
        </w:tc>
        <w:tc>
          <w:tcPr>
            <w:tcW w:w="1701" w:type="dxa"/>
            <w:tcBorders>
              <w:top w:val="single" w:sz="2" w:space="0" w:color="auto"/>
              <w:left w:val="single" w:sz="2" w:space="0" w:color="auto"/>
              <w:bottom w:val="single" w:sz="2" w:space="0" w:color="auto"/>
              <w:right w:val="single" w:sz="2" w:space="0" w:color="auto"/>
            </w:tcBorders>
          </w:tcPr>
          <w:p w14:paraId="00A40FAB" w14:textId="77777777" w:rsidR="00B47796" w:rsidRPr="00B04564" w:rsidRDefault="00B47796" w:rsidP="00B47796">
            <w:pPr>
              <w:pStyle w:val="TAC"/>
              <w:rPr>
                <w:ins w:id="7472" w:author="R4-1809495" w:date="2018-07-11T16:45:00Z"/>
                <w:rFonts w:cs="Arial"/>
                <w:lang w:eastAsia="ko-KR"/>
              </w:rPr>
            </w:pPr>
            <w:ins w:id="7473" w:author="R4-1809495" w:date="2018-07-11T16:45:00Z">
              <w:r w:rsidRPr="00B04564">
                <w:rPr>
                  <w:rFonts w:cs="Arial"/>
                </w:rPr>
                <w:t>1710 – 1780 MHz</w:t>
              </w:r>
            </w:ins>
          </w:p>
        </w:tc>
        <w:tc>
          <w:tcPr>
            <w:tcW w:w="851" w:type="dxa"/>
            <w:tcBorders>
              <w:top w:val="single" w:sz="2" w:space="0" w:color="auto"/>
              <w:left w:val="single" w:sz="2" w:space="0" w:color="auto"/>
              <w:bottom w:val="single" w:sz="2" w:space="0" w:color="auto"/>
              <w:right w:val="single" w:sz="2" w:space="0" w:color="auto"/>
            </w:tcBorders>
            <w:vAlign w:val="bottom"/>
          </w:tcPr>
          <w:p w14:paraId="30F9D5CF" w14:textId="77777777" w:rsidR="00B47796" w:rsidRDefault="00B47796" w:rsidP="00B47796">
            <w:pPr>
              <w:rPr>
                <w:ins w:id="7474" w:author="R4-1809495" w:date="2018-07-11T16:45:00Z"/>
                <w:rFonts w:ascii="Calibri" w:hAnsi="Calibri"/>
                <w:color w:val="000000"/>
                <w:sz w:val="22"/>
                <w:szCs w:val="22"/>
              </w:rPr>
            </w:pPr>
            <w:ins w:id="7475" w:author="R4-1809495" w:date="2018-07-11T16:45:00Z">
              <w:r>
                <w:rPr>
                  <w:rFonts w:ascii="Calibri" w:hAnsi="Calibri"/>
                  <w:color w:val="000000"/>
                  <w:sz w:val="22"/>
                  <w:szCs w:val="22"/>
                </w:rPr>
                <w:t xml:space="preserve">-40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7B8C3300" w14:textId="77777777" w:rsidR="00B47796" w:rsidRPr="00B04564" w:rsidRDefault="00B47796" w:rsidP="00B47796">
            <w:pPr>
              <w:pStyle w:val="TAC"/>
              <w:rPr>
                <w:ins w:id="7476" w:author="R4-1809495" w:date="2018-07-11T16:45:00Z"/>
                <w:rFonts w:cs="Arial"/>
                <w:lang w:eastAsia="ko-KR"/>
              </w:rPr>
            </w:pPr>
            <w:ins w:id="7477"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4C8D734F" w14:textId="77777777" w:rsidR="00B47796" w:rsidRPr="00B04564" w:rsidRDefault="00B47796" w:rsidP="00B47796">
            <w:pPr>
              <w:pStyle w:val="TAL"/>
              <w:rPr>
                <w:ins w:id="7478" w:author="R4-1809495" w:date="2018-07-11T16:45:00Z"/>
                <w:rFonts w:cs="Arial"/>
                <w:lang w:eastAsia="ko-KR"/>
              </w:rPr>
            </w:pPr>
            <w:ins w:id="7479" w:author="R4-1809495" w:date="2018-07-11T16:45:00Z">
              <w:r w:rsidRPr="00B04564">
                <w:rPr>
                  <w:rFonts w:cs="Arial"/>
                </w:rPr>
                <w:t xml:space="preserve">This requirement does not apply to BS operating in band n66, </w:t>
              </w:r>
              <w:r w:rsidRPr="00B04564">
                <w:rPr>
                  <w:rFonts w:cs="v5.0.0"/>
                </w:rPr>
                <w:t xml:space="preserve">since it is already covered by the requirement in subclause </w:t>
              </w:r>
              <w:r>
                <w:rPr>
                  <w:rFonts w:cs="v5.0.0"/>
                </w:rPr>
                <w:t>6.7.5.4.3</w:t>
              </w:r>
              <w:r w:rsidRPr="00B04564">
                <w:rPr>
                  <w:rFonts w:cs="v5.0.0"/>
                </w:rPr>
                <w:t>.</w:t>
              </w:r>
            </w:ins>
          </w:p>
        </w:tc>
      </w:tr>
      <w:tr w:rsidR="00B47796" w:rsidRPr="00B04564" w14:paraId="645A29DE" w14:textId="77777777" w:rsidTr="00B47796">
        <w:trPr>
          <w:cantSplit/>
          <w:trHeight w:val="113"/>
          <w:jc w:val="center"/>
          <w:ins w:id="7480" w:author="R4-1809495" w:date="2018-07-11T16:45:00Z"/>
        </w:trPr>
        <w:tc>
          <w:tcPr>
            <w:tcW w:w="1302" w:type="dxa"/>
            <w:tcBorders>
              <w:left w:val="single" w:sz="2" w:space="0" w:color="auto"/>
              <w:right w:val="single" w:sz="2" w:space="0" w:color="auto"/>
            </w:tcBorders>
          </w:tcPr>
          <w:p w14:paraId="738BB6AA" w14:textId="77777777" w:rsidR="00B47796" w:rsidRPr="00B04564" w:rsidRDefault="00B47796" w:rsidP="00B47796">
            <w:pPr>
              <w:pStyle w:val="TAC"/>
              <w:rPr>
                <w:ins w:id="7481" w:author="R4-1809495" w:date="2018-07-11T16:45:00Z"/>
                <w:rFonts w:cs="Arial"/>
                <w:lang w:eastAsia="ko-KR"/>
              </w:rPr>
            </w:pPr>
            <w:ins w:id="7482" w:author="R4-1809495" w:date="2018-07-11T16:45:00Z">
              <w:r w:rsidRPr="00B04564">
                <w:rPr>
                  <w:rFonts w:cs="Arial"/>
                </w:rPr>
                <w:t>E-UTRA Band 67</w:t>
              </w:r>
            </w:ins>
          </w:p>
        </w:tc>
        <w:tc>
          <w:tcPr>
            <w:tcW w:w="1701" w:type="dxa"/>
            <w:tcBorders>
              <w:top w:val="single" w:sz="2" w:space="0" w:color="auto"/>
              <w:left w:val="single" w:sz="2" w:space="0" w:color="auto"/>
              <w:bottom w:val="single" w:sz="2" w:space="0" w:color="auto"/>
              <w:right w:val="single" w:sz="2" w:space="0" w:color="auto"/>
            </w:tcBorders>
          </w:tcPr>
          <w:p w14:paraId="51EB86BA" w14:textId="77777777" w:rsidR="00B47796" w:rsidRPr="00B04564" w:rsidRDefault="00B47796" w:rsidP="00B47796">
            <w:pPr>
              <w:pStyle w:val="TAC"/>
              <w:rPr>
                <w:ins w:id="7483" w:author="R4-1809495" w:date="2018-07-11T16:45:00Z"/>
                <w:rFonts w:cs="Arial"/>
                <w:lang w:eastAsia="ko-KR"/>
              </w:rPr>
            </w:pPr>
            <w:ins w:id="7484" w:author="R4-1809495" w:date="2018-07-11T16:45:00Z">
              <w:r w:rsidRPr="00B04564">
                <w:rPr>
                  <w:rFonts w:cs="Arial"/>
                  <w:lang w:eastAsia="zh-CN"/>
                </w:rPr>
                <w:t>738 – 758 MHz</w:t>
              </w:r>
            </w:ins>
          </w:p>
        </w:tc>
        <w:tc>
          <w:tcPr>
            <w:tcW w:w="851" w:type="dxa"/>
            <w:tcBorders>
              <w:top w:val="single" w:sz="2" w:space="0" w:color="auto"/>
              <w:left w:val="single" w:sz="2" w:space="0" w:color="auto"/>
              <w:bottom w:val="single" w:sz="2" w:space="0" w:color="auto"/>
              <w:right w:val="single" w:sz="2" w:space="0" w:color="auto"/>
            </w:tcBorders>
            <w:vAlign w:val="bottom"/>
          </w:tcPr>
          <w:p w14:paraId="539C67DC" w14:textId="77777777" w:rsidR="00B47796" w:rsidRDefault="00B47796" w:rsidP="00B47796">
            <w:pPr>
              <w:rPr>
                <w:ins w:id="7485" w:author="R4-1809495" w:date="2018-07-11T16:45:00Z"/>
                <w:rFonts w:ascii="Calibri" w:hAnsi="Calibri"/>
                <w:color w:val="000000"/>
                <w:sz w:val="22"/>
                <w:szCs w:val="22"/>
              </w:rPr>
            </w:pPr>
            <w:ins w:id="7486"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3249380B" w14:textId="77777777" w:rsidR="00B47796" w:rsidRPr="00B04564" w:rsidRDefault="00B47796" w:rsidP="00B47796">
            <w:pPr>
              <w:pStyle w:val="TAC"/>
              <w:rPr>
                <w:ins w:id="7487" w:author="R4-1809495" w:date="2018-07-11T16:45:00Z"/>
                <w:rFonts w:cs="Arial"/>
                <w:lang w:eastAsia="ko-KR"/>
              </w:rPr>
            </w:pPr>
            <w:ins w:id="7488"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3DF7BEA9" w14:textId="77777777" w:rsidR="00B47796" w:rsidRPr="00B04564" w:rsidRDefault="00B47796" w:rsidP="00B47796">
            <w:pPr>
              <w:pStyle w:val="TAL"/>
              <w:rPr>
                <w:ins w:id="7489" w:author="R4-1809495" w:date="2018-07-11T16:45:00Z"/>
                <w:rFonts w:cs="Arial"/>
                <w:lang w:eastAsia="ko-KR"/>
              </w:rPr>
            </w:pPr>
            <w:ins w:id="7490" w:author="R4-1809495" w:date="2018-07-11T16:45:00Z">
              <w:r w:rsidRPr="00B04564">
                <w:rPr>
                  <w:rFonts w:cs="Arial"/>
                </w:rPr>
                <w:t>This requirement does not apply to BS operating in Band n28.</w:t>
              </w:r>
            </w:ins>
          </w:p>
        </w:tc>
      </w:tr>
      <w:tr w:rsidR="00B47796" w:rsidRPr="00B04564" w14:paraId="174CF5CD" w14:textId="77777777" w:rsidTr="00B47796">
        <w:trPr>
          <w:cantSplit/>
          <w:trHeight w:val="113"/>
          <w:jc w:val="center"/>
          <w:ins w:id="7491" w:author="R4-1809495" w:date="2018-07-11T16:45:00Z"/>
        </w:trPr>
        <w:tc>
          <w:tcPr>
            <w:tcW w:w="1302" w:type="dxa"/>
            <w:vMerge w:val="restart"/>
            <w:tcBorders>
              <w:left w:val="single" w:sz="2" w:space="0" w:color="auto"/>
              <w:right w:val="single" w:sz="2" w:space="0" w:color="auto"/>
            </w:tcBorders>
          </w:tcPr>
          <w:p w14:paraId="720506A2" w14:textId="77777777" w:rsidR="00B47796" w:rsidRPr="00B04564" w:rsidRDefault="00B47796" w:rsidP="00B47796">
            <w:pPr>
              <w:pStyle w:val="TAC"/>
              <w:rPr>
                <w:ins w:id="7492" w:author="R4-1809495" w:date="2018-07-11T16:45:00Z"/>
                <w:rFonts w:cs="Arial"/>
                <w:lang w:eastAsia="ko-KR"/>
              </w:rPr>
            </w:pPr>
            <w:ins w:id="7493" w:author="R4-1809495" w:date="2018-07-11T16:45:00Z">
              <w:r w:rsidRPr="00B04564">
                <w:rPr>
                  <w:rFonts w:cs="Arial"/>
                </w:rPr>
                <w:t>E-UTRA Band 68</w:t>
              </w:r>
            </w:ins>
          </w:p>
        </w:tc>
        <w:tc>
          <w:tcPr>
            <w:tcW w:w="1701" w:type="dxa"/>
            <w:tcBorders>
              <w:top w:val="single" w:sz="2" w:space="0" w:color="auto"/>
              <w:left w:val="single" w:sz="2" w:space="0" w:color="auto"/>
              <w:bottom w:val="single" w:sz="2" w:space="0" w:color="auto"/>
              <w:right w:val="single" w:sz="2" w:space="0" w:color="auto"/>
            </w:tcBorders>
          </w:tcPr>
          <w:p w14:paraId="45DC5EA6" w14:textId="77777777" w:rsidR="00B47796" w:rsidRPr="00B04564" w:rsidRDefault="00B47796" w:rsidP="00B47796">
            <w:pPr>
              <w:pStyle w:val="TAC"/>
              <w:rPr>
                <w:ins w:id="7494" w:author="R4-1809495" w:date="2018-07-11T16:45:00Z"/>
                <w:rFonts w:cs="Arial"/>
                <w:lang w:eastAsia="ko-KR"/>
              </w:rPr>
            </w:pPr>
            <w:ins w:id="7495" w:author="R4-1809495" w:date="2018-07-11T16:45:00Z">
              <w:r w:rsidRPr="00B04564">
                <w:rPr>
                  <w:rFonts w:cs="Arial"/>
                </w:rPr>
                <w:t>753 -783 MHz</w:t>
              </w:r>
            </w:ins>
          </w:p>
        </w:tc>
        <w:tc>
          <w:tcPr>
            <w:tcW w:w="851" w:type="dxa"/>
            <w:tcBorders>
              <w:top w:val="single" w:sz="2" w:space="0" w:color="auto"/>
              <w:left w:val="single" w:sz="2" w:space="0" w:color="auto"/>
              <w:bottom w:val="single" w:sz="2" w:space="0" w:color="auto"/>
              <w:right w:val="single" w:sz="2" w:space="0" w:color="auto"/>
            </w:tcBorders>
            <w:vAlign w:val="bottom"/>
          </w:tcPr>
          <w:p w14:paraId="3227F26D" w14:textId="77777777" w:rsidR="00B47796" w:rsidRDefault="00B47796" w:rsidP="00B47796">
            <w:pPr>
              <w:rPr>
                <w:ins w:id="7496" w:author="R4-1809495" w:date="2018-07-11T16:45:00Z"/>
                <w:rFonts w:ascii="Calibri" w:hAnsi="Calibri"/>
                <w:color w:val="000000"/>
                <w:sz w:val="22"/>
                <w:szCs w:val="22"/>
              </w:rPr>
            </w:pPr>
            <w:ins w:id="7497"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418C1D8F" w14:textId="77777777" w:rsidR="00B47796" w:rsidRPr="00B04564" w:rsidRDefault="00B47796" w:rsidP="00B47796">
            <w:pPr>
              <w:pStyle w:val="TAC"/>
              <w:rPr>
                <w:ins w:id="7498" w:author="R4-1809495" w:date="2018-07-11T16:45:00Z"/>
                <w:rFonts w:cs="Arial"/>
                <w:lang w:eastAsia="ko-KR"/>
              </w:rPr>
            </w:pPr>
            <w:ins w:id="7499"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3756C83F" w14:textId="77777777" w:rsidR="00B47796" w:rsidRPr="00B04564" w:rsidRDefault="00B47796" w:rsidP="00B47796">
            <w:pPr>
              <w:pStyle w:val="TAL"/>
              <w:rPr>
                <w:ins w:id="7500" w:author="R4-1809495" w:date="2018-07-11T16:45:00Z"/>
                <w:rFonts w:cs="Arial"/>
                <w:lang w:eastAsia="ko-KR"/>
              </w:rPr>
            </w:pPr>
            <w:ins w:id="7501" w:author="R4-1809495" w:date="2018-07-11T16:45:00Z">
              <w:r w:rsidRPr="00B04564">
                <w:rPr>
                  <w:rFonts w:cs="Arial"/>
                </w:rPr>
                <w:t>This requirement does not apply to BS operating in band n28.</w:t>
              </w:r>
            </w:ins>
          </w:p>
        </w:tc>
      </w:tr>
      <w:tr w:rsidR="00B47796" w:rsidRPr="00B04564" w14:paraId="071B4327" w14:textId="77777777" w:rsidTr="00B47796">
        <w:trPr>
          <w:cantSplit/>
          <w:trHeight w:val="113"/>
          <w:jc w:val="center"/>
          <w:ins w:id="7502" w:author="R4-1809495" w:date="2018-07-11T16:45:00Z"/>
        </w:trPr>
        <w:tc>
          <w:tcPr>
            <w:tcW w:w="1302" w:type="dxa"/>
            <w:vMerge/>
            <w:tcBorders>
              <w:left w:val="single" w:sz="2" w:space="0" w:color="auto"/>
              <w:right w:val="single" w:sz="2" w:space="0" w:color="auto"/>
            </w:tcBorders>
          </w:tcPr>
          <w:p w14:paraId="7E7E75F0" w14:textId="77777777" w:rsidR="00B47796" w:rsidRPr="00B04564" w:rsidRDefault="00B47796" w:rsidP="00B47796">
            <w:pPr>
              <w:pStyle w:val="TAC"/>
              <w:rPr>
                <w:ins w:id="7503" w:author="R4-1809495" w:date="2018-07-11T16:45:00Z"/>
                <w:rFonts w:cs="Arial"/>
                <w:lang w:eastAsia="ko-KR"/>
              </w:rPr>
            </w:pPr>
          </w:p>
        </w:tc>
        <w:tc>
          <w:tcPr>
            <w:tcW w:w="1701" w:type="dxa"/>
            <w:tcBorders>
              <w:top w:val="single" w:sz="2" w:space="0" w:color="auto"/>
              <w:left w:val="single" w:sz="2" w:space="0" w:color="auto"/>
              <w:bottom w:val="single" w:sz="2" w:space="0" w:color="auto"/>
              <w:right w:val="single" w:sz="2" w:space="0" w:color="auto"/>
            </w:tcBorders>
          </w:tcPr>
          <w:p w14:paraId="547F686E" w14:textId="77777777" w:rsidR="00B47796" w:rsidRPr="00B04564" w:rsidRDefault="00B47796" w:rsidP="00B47796">
            <w:pPr>
              <w:pStyle w:val="TAC"/>
              <w:rPr>
                <w:ins w:id="7504" w:author="R4-1809495" w:date="2018-07-11T16:45:00Z"/>
                <w:rFonts w:cs="Arial"/>
                <w:lang w:eastAsia="ko-KR"/>
              </w:rPr>
            </w:pPr>
            <w:ins w:id="7505" w:author="R4-1809495" w:date="2018-07-11T16:45:00Z">
              <w:r w:rsidRPr="00B04564">
                <w:rPr>
                  <w:rFonts w:cs="Arial"/>
                </w:rPr>
                <w:t>698-728 MHz</w:t>
              </w:r>
            </w:ins>
          </w:p>
        </w:tc>
        <w:tc>
          <w:tcPr>
            <w:tcW w:w="851" w:type="dxa"/>
            <w:tcBorders>
              <w:top w:val="single" w:sz="2" w:space="0" w:color="auto"/>
              <w:left w:val="single" w:sz="2" w:space="0" w:color="auto"/>
              <w:bottom w:val="single" w:sz="2" w:space="0" w:color="auto"/>
              <w:right w:val="single" w:sz="2" w:space="0" w:color="auto"/>
            </w:tcBorders>
            <w:vAlign w:val="bottom"/>
          </w:tcPr>
          <w:p w14:paraId="36D621B2" w14:textId="77777777" w:rsidR="00B47796" w:rsidRDefault="00B47796" w:rsidP="00B47796">
            <w:pPr>
              <w:rPr>
                <w:ins w:id="7506" w:author="R4-1809495" w:date="2018-07-11T16:45:00Z"/>
                <w:rFonts w:ascii="Calibri" w:hAnsi="Calibri"/>
                <w:color w:val="000000"/>
                <w:sz w:val="22"/>
                <w:szCs w:val="22"/>
              </w:rPr>
            </w:pPr>
            <w:ins w:id="7507" w:author="R4-1809495" w:date="2018-07-11T16:45:00Z">
              <w:r>
                <w:rPr>
                  <w:rFonts w:ascii="Calibri" w:hAnsi="Calibri"/>
                  <w:color w:val="000000"/>
                  <w:sz w:val="22"/>
                  <w:szCs w:val="22"/>
                </w:rPr>
                <w:t xml:space="preserve">-40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4FD78C6B" w14:textId="77777777" w:rsidR="00B47796" w:rsidRPr="00B04564" w:rsidRDefault="00B47796" w:rsidP="00B47796">
            <w:pPr>
              <w:pStyle w:val="TAC"/>
              <w:rPr>
                <w:ins w:id="7508" w:author="R4-1809495" w:date="2018-07-11T16:45:00Z"/>
                <w:rFonts w:cs="Arial"/>
                <w:lang w:eastAsia="ko-KR"/>
              </w:rPr>
            </w:pPr>
            <w:ins w:id="7509"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1B32CE26" w14:textId="77777777" w:rsidR="00B47796" w:rsidRPr="00B04564" w:rsidRDefault="00B47796" w:rsidP="00B47796">
            <w:pPr>
              <w:pStyle w:val="TAL"/>
              <w:rPr>
                <w:ins w:id="7510" w:author="R4-1809495" w:date="2018-07-11T16:45:00Z"/>
                <w:rFonts w:cs="Arial"/>
                <w:lang w:eastAsia="ko-KR"/>
              </w:rPr>
            </w:pPr>
            <w:ins w:id="7511" w:author="R4-1809495" w:date="2018-07-11T16:45:00Z">
              <w:r w:rsidRPr="00B04564">
                <w:rPr>
                  <w:rFonts w:cs="Arial"/>
                </w:rPr>
                <w:t xml:space="preserve">For BS operating in Band n28, this requirement applies between 698 MHz and 703 MHz, while the rest is covered in subclause </w:t>
              </w:r>
              <w:r>
                <w:rPr>
                  <w:rFonts w:cs="Arial"/>
                </w:rPr>
                <w:t>6.7.5.4.3</w:t>
              </w:r>
              <w:r w:rsidRPr="00B04564">
                <w:rPr>
                  <w:rFonts w:cs="v5.0.0"/>
                </w:rPr>
                <w:t>.</w:t>
              </w:r>
            </w:ins>
          </w:p>
        </w:tc>
      </w:tr>
      <w:tr w:rsidR="00B47796" w:rsidRPr="00B04564" w14:paraId="2591227F" w14:textId="77777777" w:rsidTr="00B47796">
        <w:trPr>
          <w:cantSplit/>
          <w:trHeight w:val="113"/>
          <w:jc w:val="center"/>
          <w:ins w:id="7512" w:author="R4-1809495" w:date="2018-07-11T16:45:00Z"/>
        </w:trPr>
        <w:tc>
          <w:tcPr>
            <w:tcW w:w="1302" w:type="dxa"/>
            <w:tcBorders>
              <w:left w:val="single" w:sz="2" w:space="0" w:color="auto"/>
              <w:right w:val="single" w:sz="2" w:space="0" w:color="auto"/>
            </w:tcBorders>
          </w:tcPr>
          <w:p w14:paraId="3BEBDD40" w14:textId="77777777" w:rsidR="00B47796" w:rsidRPr="00B04564" w:rsidRDefault="00B47796" w:rsidP="00B47796">
            <w:pPr>
              <w:pStyle w:val="TAC"/>
              <w:rPr>
                <w:ins w:id="7513" w:author="R4-1809495" w:date="2018-07-11T16:45:00Z"/>
                <w:rFonts w:cs="Arial"/>
                <w:lang w:eastAsia="ko-KR"/>
              </w:rPr>
            </w:pPr>
            <w:ins w:id="7514" w:author="R4-1809495" w:date="2018-07-11T16:45:00Z">
              <w:r w:rsidRPr="00B04564">
                <w:rPr>
                  <w:rFonts w:cs="Arial"/>
                </w:rPr>
                <w:t>E-UTRA Band 69</w:t>
              </w:r>
            </w:ins>
          </w:p>
        </w:tc>
        <w:tc>
          <w:tcPr>
            <w:tcW w:w="1701" w:type="dxa"/>
            <w:tcBorders>
              <w:top w:val="single" w:sz="2" w:space="0" w:color="auto"/>
              <w:left w:val="single" w:sz="2" w:space="0" w:color="auto"/>
              <w:bottom w:val="single" w:sz="2" w:space="0" w:color="auto"/>
              <w:right w:val="single" w:sz="2" w:space="0" w:color="auto"/>
            </w:tcBorders>
          </w:tcPr>
          <w:p w14:paraId="6293AEEC" w14:textId="77777777" w:rsidR="00B47796" w:rsidRPr="00B04564" w:rsidRDefault="00B47796" w:rsidP="00B47796">
            <w:pPr>
              <w:pStyle w:val="TAC"/>
              <w:rPr>
                <w:ins w:id="7515" w:author="R4-1809495" w:date="2018-07-11T16:45:00Z"/>
                <w:rFonts w:cs="Arial"/>
                <w:lang w:eastAsia="ko-KR"/>
              </w:rPr>
            </w:pPr>
            <w:ins w:id="7516" w:author="R4-1809495" w:date="2018-07-11T16:45:00Z">
              <w:r w:rsidRPr="00B04564">
                <w:rPr>
                  <w:rFonts w:cs="Arial"/>
                </w:rPr>
                <w:t>2570 – 2620 MHz</w:t>
              </w:r>
            </w:ins>
          </w:p>
        </w:tc>
        <w:tc>
          <w:tcPr>
            <w:tcW w:w="851" w:type="dxa"/>
            <w:tcBorders>
              <w:top w:val="single" w:sz="2" w:space="0" w:color="auto"/>
              <w:left w:val="single" w:sz="2" w:space="0" w:color="auto"/>
              <w:bottom w:val="single" w:sz="2" w:space="0" w:color="auto"/>
              <w:right w:val="single" w:sz="2" w:space="0" w:color="auto"/>
            </w:tcBorders>
            <w:vAlign w:val="bottom"/>
          </w:tcPr>
          <w:p w14:paraId="56AA894C" w14:textId="77777777" w:rsidR="00B47796" w:rsidRDefault="00B47796" w:rsidP="00B47796">
            <w:pPr>
              <w:rPr>
                <w:ins w:id="7517" w:author="R4-1809495" w:date="2018-07-11T16:45:00Z"/>
                <w:rFonts w:ascii="Calibri" w:hAnsi="Calibri"/>
                <w:color w:val="000000"/>
                <w:sz w:val="22"/>
                <w:szCs w:val="22"/>
              </w:rPr>
            </w:pPr>
            <w:ins w:id="7518"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67620239" w14:textId="77777777" w:rsidR="00B47796" w:rsidRPr="00B04564" w:rsidRDefault="00B47796" w:rsidP="00B47796">
            <w:pPr>
              <w:pStyle w:val="TAC"/>
              <w:rPr>
                <w:ins w:id="7519" w:author="R4-1809495" w:date="2018-07-11T16:45:00Z"/>
                <w:rFonts w:cs="Arial"/>
                <w:lang w:eastAsia="ko-KR"/>
              </w:rPr>
            </w:pPr>
            <w:ins w:id="7520"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35FC27D7" w14:textId="77777777" w:rsidR="00B47796" w:rsidRPr="00B04564" w:rsidRDefault="00B47796" w:rsidP="00B47796">
            <w:pPr>
              <w:pStyle w:val="TAL"/>
              <w:rPr>
                <w:ins w:id="7521" w:author="R4-1809495" w:date="2018-07-11T16:45:00Z"/>
                <w:rFonts w:cs="Arial"/>
                <w:lang w:eastAsia="ko-KR"/>
              </w:rPr>
            </w:pPr>
            <w:ins w:id="7522" w:author="R4-1809495" w:date="2018-07-11T16:45:00Z">
              <w:r w:rsidRPr="00B04564">
                <w:rPr>
                  <w:rFonts w:cs="Arial"/>
                </w:rPr>
                <w:t>This requirement does not apply to BS operating in Band n38.</w:t>
              </w:r>
            </w:ins>
          </w:p>
        </w:tc>
      </w:tr>
      <w:tr w:rsidR="00B47796" w:rsidRPr="00B04564" w14:paraId="22A3A55B" w14:textId="77777777" w:rsidTr="00B47796">
        <w:trPr>
          <w:cantSplit/>
          <w:trHeight w:val="113"/>
          <w:jc w:val="center"/>
          <w:ins w:id="7523" w:author="R4-1809495" w:date="2018-07-11T16:45:00Z"/>
        </w:trPr>
        <w:tc>
          <w:tcPr>
            <w:tcW w:w="1302" w:type="dxa"/>
            <w:vMerge w:val="restart"/>
            <w:tcBorders>
              <w:left w:val="single" w:sz="2" w:space="0" w:color="auto"/>
              <w:right w:val="single" w:sz="2" w:space="0" w:color="auto"/>
            </w:tcBorders>
          </w:tcPr>
          <w:p w14:paraId="4BE52F3D" w14:textId="77777777" w:rsidR="00B47796" w:rsidRPr="00B04564" w:rsidRDefault="00B47796" w:rsidP="00B47796">
            <w:pPr>
              <w:pStyle w:val="TAC"/>
              <w:rPr>
                <w:ins w:id="7524" w:author="R4-1809495" w:date="2018-07-11T16:45:00Z"/>
                <w:rFonts w:cs="Arial"/>
                <w:lang w:eastAsia="ko-KR"/>
              </w:rPr>
            </w:pPr>
            <w:ins w:id="7525" w:author="R4-1809495" w:date="2018-07-11T16:45:00Z">
              <w:r w:rsidRPr="00B04564">
                <w:rPr>
                  <w:rFonts w:cs="Arial"/>
                </w:rPr>
                <w:t>E-UTRA Band 70 or NR Band n70</w:t>
              </w:r>
            </w:ins>
          </w:p>
        </w:tc>
        <w:tc>
          <w:tcPr>
            <w:tcW w:w="1701" w:type="dxa"/>
            <w:tcBorders>
              <w:top w:val="single" w:sz="2" w:space="0" w:color="auto"/>
              <w:left w:val="single" w:sz="2" w:space="0" w:color="auto"/>
              <w:bottom w:val="single" w:sz="2" w:space="0" w:color="auto"/>
              <w:right w:val="single" w:sz="2" w:space="0" w:color="auto"/>
            </w:tcBorders>
          </w:tcPr>
          <w:p w14:paraId="32520D7B" w14:textId="77777777" w:rsidR="00B47796" w:rsidRPr="00B04564" w:rsidRDefault="00B47796" w:rsidP="00B47796">
            <w:pPr>
              <w:pStyle w:val="TAC"/>
              <w:rPr>
                <w:ins w:id="7526" w:author="R4-1809495" w:date="2018-07-11T16:45:00Z"/>
              </w:rPr>
            </w:pPr>
            <w:ins w:id="7527" w:author="R4-1809495" w:date="2018-07-11T16:45:00Z">
              <w:r w:rsidRPr="00B04564">
                <w:t>1995 – 2020 MHz</w:t>
              </w:r>
            </w:ins>
          </w:p>
        </w:tc>
        <w:tc>
          <w:tcPr>
            <w:tcW w:w="851" w:type="dxa"/>
            <w:tcBorders>
              <w:top w:val="single" w:sz="2" w:space="0" w:color="auto"/>
              <w:left w:val="single" w:sz="2" w:space="0" w:color="auto"/>
              <w:bottom w:val="single" w:sz="2" w:space="0" w:color="auto"/>
              <w:right w:val="single" w:sz="2" w:space="0" w:color="auto"/>
            </w:tcBorders>
            <w:vAlign w:val="bottom"/>
          </w:tcPr>
          <w:p w14:paraId="10DBE4C1" w14:textId="77777777" w:rsidR="00B47796" w:rsidRDefault="00B47796" w:rsidP="00B47796">
            <w:pPr>
              <w:rPr>
                <w:ins w:id="7528" w:author="R4-1809495" w:date="2018-07-11T16:45:00Z"/>
                <w:rFonts w:ascii="Calibri" w:hAnsi="Calibri"/>
                <w:color w:val="000000"/>
                <w:sz w:val="22"/>
                <w:szCs w:val="22"/>
              </w:rPr>
            </w:pPr>
            <w:ins w:id="7529"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5EE37503" w14:textId="77777777" w:rsidR="00B47796" w:rsidRPr="00B04564" w:rsidRDefault="00B47796" w:rsidP="00B47796">
            <w:pPr>
              <w:pStyle w:val="TAC"/>
              <w:rPr>
                <w:ins w:id="7530" w:author="R4-1809495" w:date="2018-07-11T16:45:00Z"/>
                <w:rFonts w:cs="Arial"/>
                <w:lang w:eastAsia="ko-KR"/>
              </w:rPr>
            </w:pPr>
            <w:ins w:id="7531"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570CD712" w14:textId="77777777" w:rsidR="00B47796" w:rsidRPr="00B04564" w:rsidRDefault="00B47796" w:rsidP="00B47796">
            <w:pPr>
              <w:pStyle w:val="TAL"/>
              <w:rPr>
                <w:ins w:id="7532" w:author="R4-1809495" w:date="2018-07-11T16:45:00Z"/>
                <w:rFonts w:cs="Arial"/>
                <w:lang w:eastAsia="ko-KR"/>
              </w:rPr>
            </w:pPr>
            <w:ins w:id="7533" w:author="R4-1809495" w:date="2018-07-11T16:45:00Z">
              <w:r w:rsidRPr="00B04564">
                <w:rPr>
                  <w:rFonts w:cs="Arial"/>
                </w:rPr>
                <w:t>This requirement does not apply to BS operating in band n2, n25 or n70</w:t>
              </w:r>
            </w:ins>
          </w:p>
        </w:tc>
      </w:tr>
      <w:tr w:rsidR="00B47796" w:rsidRPr="00B04564" w14:paraId="40E0F6D8" w14:textId="77777777" w:rsidTr="00B47796">
        <w:trPr>
          <w:cantSplit/>
          <w:trHeight w:val="113"/>
          <w:jc w:val="center"/>
          <w:ins w:id="7534" w:author="R4-1809495" w:date="2018-07-11T16:45:00Z"/>
        </w:trPr>
        <w:tc>
          <w:tcPr>
            <w:tcW w:w="1302" w:type="dxa"/>
            <w:vMerge/>
            <w:tcBorders>
              <w:left w:val="single" w:sz="2" w:space="0" w:color="auto"/>
              <w:right w:val="single" w:sz="2" w:space="0" w:color="auto"/>
            </w:tcBorders>
            <w:vAlign w:val="center"/>
          </w:tcPr>
          <w:p w14:paraId="7B0B6966" w14:textId="77777777" w:rsidR="00B47796" w:rsidRPr="00B04564" w:rsidRDefault="00B47796" w:rsidP="00B47796">
            <w:pPr>
              <w:pStyle w:val="TAC"/>
              <w:rPr>
                <w:ins w:id="7535" w:author="R4-1809495" w:date="2018-07-11T16:45:00Z"/>
                <w:rFonts w:cs="Arial"/>
                <w:lang w:eastAsia="ko-KR"/>
              </w:rPr>
            </w:pPr>
          </w:p>
        </w:tc>
        <w:tc>
          <w:tcPr>
            <w:tcW w:w="1701" w:type="dxa"/>
            <w:tcBorders>
              <w:top w:val="single" w:sz="2" w:space="0" w:color="auto"/>
              <w:left w:val="single" w:sz="2" w:space="0" w:color="auto"/>
              <w:bottom w:val="single" w:sz="2" w:space="0" w:color="auto"/>
              <w:right w:val="single" w:sz="2" w:space="0" w:color="auto"/>
            </w:tcBorders>
          </w:tcPr>
          <w:p w14:paraId="7FD769FC" w14:textId="77777777" w:rsidR="00B47796" w:rsidRPr="00B04564" w:rsidRDefault="00B47796" w:rsidP="00B47796">
            <w:pPr>
              <w:pStyle w:val="TAC"/>
              <w:rPr>
                <w:ins w:id="7536" w:author="R4-1809495" w:date="2018-07-11T16:45:00Z"/>
              </w:rPr>
            </w:pPr>
            <w:ins w:id="7537" w:author="R4-1809495" w:date="2018-07-11T16:45:00Z">
              <w:r w:rsidRPr="00B04564">
                <w:t>1695 – 1710 MHz</w:t>
              </w:r>
            </w:ins>
          </w:p>
        </w:tc>
        <w:tc>
          <w:tcPr>
            <w:tcW w:w="851" w:type="dxa"/>
            <w:tcBorders>
              <w:top w:val="single" w:sz="2" w:space="0" w:color="auto"/>
              <w:left w:val="single" w:sz="2" w:space="0" w:color="auto"/>
              <w:bottom w:val="single" w:sz="2" w:space="0" w:color="auto"/>
              <w:right w:val="single" w:sz="2" w:space="0" w:color="auto"/>
            </w:tcBorders>
            <w:vAlign w:val="bottom"/>
          </w:tcPr>
          <w:p w14:paraId="0609D32C" w14:textId="77777777" w:rsidR="00B47796" w:rsidRDefault="00B47796" w:rsidP="00B47796">
            <w:pPr>
              <w:rPr>
                <w:ins w:id="7538" w:author="R4-1809495" w:date="2018-07-11T16:45:00Z"/>
                <w:rFonts w:ascii="Calibri" w:hAnsi="Calibri"/>
                <w:color w:val="000000"/>
                <w:sz w:val="22"/>
                <w:szCs w:val="22"/>
              </w:rPr>
            </w:pPr>
            <w:ins w:id="7539" w:author="R4-1809495" w:date="2018-07-11T16:45:00Z">
              <w:r>
                <w:rPr>
                  <w:rFonts w:ascii="Calibri" w:hAnsi="Calibri"/>
                  <w:color w:val="000000"/>
                  <w:sz w:val="22"/>
                  <w:szCs w:val="22"/>
                </w:rPr>
                <w:t xml:space="preserve">-40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41F704BE" w14:textId="77777777" w:rsidR="00B47796" w:rsidRPr="00B04564" w:rsidRDefault="00B47796" w:rsidP="00B47796">
            <w:pPr>
              <w:pStyle w:val="TAC"/>
              <w:rPr>
                <w:ins w:id="7540" w:author="R4-1809495" w:date="2018-07-11T16:45:00Z"/>
                <w:rFonts w:cs="Arial"/>
                <w:lang w:eastAsia="ko-KR"/>
              </w:rPr>
            </w:pPr>
            <w:ins w:id="7541" w:author="R4-1809495" w:date="2018-07-11T16:45:00Z">
              <w:r w:rsidRPr="00B04564">
                <w:rPr>
                  <w:rFonts w:cs="Arial"/>
                </w:rPr>
                <w:t>1 MHz</w:t>
              </w:r>
            </w:ins>
          </w:p>
        </w:tc>
        <w:tc>
          <w:tcPr>
            <w:tcW w:w="4422" w:type="dxa"/>
            <w:tcBorders>
              <w:top w:val="single" w:sz="2" w:space="0" w:color="auto"/>
              <w:left w:val="single" w:sz="2" w:space="0" w:color="auto"/>
              <w:bottom w:val="single" w:sz="2" w:space="0" w:color="auto"/>
              <w:right w:val="single" w:sz="2" w:space="0" w:color="auto"/>
            </w:tcBorders>
          </w:tcPr>
          <w:p w14:paraId="3C7DCAFC" w14:textId="77777777" w:rsidR="00B47796" w:rsidRPr="00B04564" w:rsidRDefault="00B47796" w:rsidP="00B47796">
            <w:pPr>
              <w:pStyle w:val="TAL"/>
              <w:rPr>
                <w:ins w:id="7542" w:author="R4-1809495" w:date="2018-07-11T16:45:00Z"/>
                <w:rFonts w:cs="Arial"/>
                <w:lang w:eastAsia="ko-KR"/>
              </w:rPr>
            </w:pPr>
            <w:ins w:id="7543" w:author="R4-1809495" w:date="2018-07-11T16:45:00Z">
              <w:r w:rsidRPr="00B04564">
                <w:rPr>
                  <w:rFonts w:cs="Arial"/>
                </w:rPr>
                <w:t xml:space="preserve">This requirement does not apply to BS operating in band n70, since it is already covered by the requirement in subclause </w:t>
              </w:r>
              <w:r>
                <w:rPr>
                  <w:rFonts w:cs="Arial"/>
                </w:rPr>
                <w:t>6.7.5.4.3</w:t>
              </w:r>
              <w:r w:rsidRPr="00B04564">
                <w:rPr>
                  <w:rFonts w:cs="v5.0.0"/>
                </w:rPr>
                <w:t>.</w:t>
              </w:r>
            </w:ins>
          </w:p>
        </w:tc>
      </w:tr>
      <w:tr w:rsidR="00B47796" w:rsidRPr="00B04564" w14:paraId="147DD74F" w14:textId="77777777" w:rsidTr="00B47796">
        <w:trPr>
          <w:cantSplit/>
          <w:trHeight w:val="113"/>
          <w:jc w:val="center"/>
          <w:ins w:id="7544" w:author="R4-1809495" w:date="2018-07-11T16:45:00Z"/>
        </w:trPr>
        <w:tc>
          <w:tcPr>
            <w:tcW w:w="1302" w:type="dxa"/>
            <w:vMerge w:val="restart"/>
            <w:tcBorders>
              <w:left w:val="single" w:sz="2" w:space="0" w:color="auto"/>
              <w:right w:val="single" w:sz="2" w:space="0" w:color="auto"/>
            </w:tcBorders>
          </w:tcPr>
          <w:p w14:paraId="116A9962" w14:textId="77777777" w:rsidR="00B47796" w:rsidRPr="00B04564" w:rsidRDefault="00B47796" w:rsidP="00B47796">
            <w:pPr>
              <w:pStyle w:val="TAC"/>
              <w:rPr>
                <w:ins w:id="7545" w:author="R4-1809495" w:date="2018-07-11T16:45:00Z"/>
                <w:rFonts w:cs="Arial"/>
                <w:lang w:eastAsia="ko-KR"/>
              </w:rPr>
            </w:pPr>
            <w:ins w:id="7546" w:author="R4-1809495" w:date="2018-07-11T16:45:00Z">
              <w:r w:rsidRPr="00B04564">
                <w:rPr>
                  <w:rFonts w:cs="Arial"/>
                  <w:lang w:eastAsia="ko-KR"/>
                </w:rPr>
                <w:t>E-UTRA Band 71 or NR Band n71</w:t>
              </w:r>
            </w:ins>
          </w:p>
        </w:tc>
        <w:tc>
          <w:tcPr>
            <w:tcW w:w="1701" w:type="dxa"/>
            <w:tcBorders>
              <w:top w:val="single" w:sz="2" w:space="0" w:color="auto"/>
              <w:left w:val="single" w:sz="2" w:space="0" w:color="auto"/>
              <w:bottom w:val="single" w:sz="2" w:space="0" w:color="auto"/>
              <w:right w:val="single" w:sz="2" w:space="0" w:color="auto"/>
            </w:tcBorders>
          </w:tcPr>
          <w:p w14:paraId="418B0112" w14:textId="77777777" w:rsidR="00B47796" w:rsidRPr="00B04564" w:rsidRDefault="00B47796" w:rsidP="00B47796">
            <w:pPr>
              <w:pStyle w:val="TAC"/>
              <w:rPr>
                <w:ins w:id="7547" w:author="R4-1809495" w:date="2018-07-11T16:45:00Z"/>
              </w:rPr>
            </w:pPr>
            <w:ins w:id="7548" w:author="R4-1809495" w:date="2018-07-11T16:45:00Z">
              <w:r w:rsidRPr="00B04564">
                <w:t>617 – 652 MHz</w:t>
              </w:r>
            </w:ins>
          </w:p>
        </w:tc>
        <w:tc>
          <w:tcPr>
            <w:tcW w:w="851" w:type="dxa"/>
            <w:tcBorders>
              <w:top w:val="single" w:sz="2" w:space="0" w:color="auto"/>
              <w:left w:val="single" w:sz="2" w:space="0" w:color="auto"/>
              <w:bottom w:val="single" w:sz="2" w:space="0" w:color="auto"/>
              <w:right w:val="single" w:sz="2" w:space="0" w:color="auto"/>
            </w:tcBorders>
            <w:vAlign w:val="bottom"/>
          </w:tcPr>
          <w:p w14:paraId="0CB4D96C" w14:textId="77777777" w:rsidR="00B47796" w:rsidRDefault="00B47796" w:rsidP="00B47796">
            <w:pPr>
              <w:rPr>
                <w:ins w:id="7549" w:author="R4-1809495" w:date="2018-07-11T16:45:00Z"/>
                <w:rFonts w:ascii="Calibri" w:hAnsi="Calibri"/>
                <w:color w:val="000000"/>
                <w:sz w:val="22"/>
                <w:szCs w:val="22"/>
              </w:rPr>
            </w:pPr>
            <w:ins w:id="7550"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1105BB76" w14:textId="77777777" w:rsidR="00B47796" w:rsidRPr="00B04564" w:rsidRDefault="00B47796" w:rsidP="00B47796">
            <w:pPr>
              <w:pStyle w:val="TAC"/>
              <w:rPr>
                <w:ins w:id="7551" w:author="R4-1809495" w:date="2018-07-11T16:45:00Z"/>
                <w:rFonts w:cs="Arial"/>
                <w:lang w:eastAsia="ko-KR"/>
              </w:rPr>
            </w:pPr>
            <w:ins w:id="7552" w:author="R4-1809495" w:date="2018-07-11T16:45:00Z">
              <w:r w:rsidRPr="00B04564">
                <w:rPr>
                  <w:rFonts w:cs="Arial"/>
                  <w:lang w:eastAsia="ko-KR"/>
                </w:rPr>
                <w:t>1 MHz</w:t>
              </w:r>
            </w:ins>
          </w:p>
        </w:tc>
        <w:tc>
          <w:tcPr>
            <w:tcW w:w="4422" w:type="dxa"/>
            <w:tcBorders>
              <w:top w:val="single" w:sz="2" w:space="0" w:color="auto"/>
              <w:left w:val="single" w:sz="2" w:space="0" w:color="auto"/>
              <w:bottom w:val="single" w:sz="2" w:space="0" w:color="auto"/>
              <w:right w:val="single" w:sz="2" w:space="0" w:color="auto"/>
            </w:tcBorders>
          </w:tcPr>
          <w:p w14:paraId="23F54C53" w14:textId="77777777" w:rsidR="00B47796" w:rsidRPr="00B04564" w:rsidRDefault="00B47796" w:rsidP="00B47796">
            <w:pPr>
              <w:pStyle w:val="TAL"/>
              <w:rPr>
                <w:ins w:id="7553" w:author="R4-1809495" w:date="2018-07-11T16:45:00Z"/>
                <w:rFonts w:cs="Arial"/>
                <w:lang w:eastAsia="ko-KR"/>
              </w:rPr>
            </w:pPr>
            <w:ins w:id="7554" w:author="R4-1809495" w:date="2018-07-11T16:45:00Z">
              <w:r w:rsidRPr="00B04564">
                <w:rPr>
                  <w:rFonts w:cs="Arial"/>
                  <w:lang w:eastAsia="ko-KR"/>
                </w:rPr>
                <w:t>This requirement does not apply to BS operating in band n71</w:t>
              </w:r>
            </w:ins>
          </w:p>
        </w:tc>
      </w:tr>
      <w:tr w:rsidR="00B47796" w:rsidRPr="00B04564" w14:paraId="221BA044" w14:textId="77777777" w:rsidTr="00B47796">
        <w:trPr>
          <w:cantSplit/>
          <w:trHeight w:val="113"/>
          <w:jc w:val="center"/>
          <w:ins w:id="7555" w:author="R4-1809495" w:date="2018-07-11T16:45:00Z"/>
        </w:trPr>
        <w:tc>
          <w:tcPr>
            <w:tcW w:w="1302" w:type="dxa"/>
            <w:vMerge/>
            <w:tcBorders>
              <w:left w:val="single" w:sz="2" w:space="0" w:color="auto"/>
              <w:right w:val="single" w:sz="2" w:space="0" w:color="auto"/>
            </w:tcBorders>
            <w:vAlign w:val="center"/>
          </w:tcPr>
          <w:p w14:paraId="3AB9AC4B" w14:textId="77777777" w:rsidR="00B47796" w:rsidRPr="00B04564" w:rsidRDefault="00B47796" w:rsidP="00B47796">
            <w:pPr>
              <w:pStyle w:val="TAC"/>
              <w:rPr>
                <w:ins w:id="7556" w:author="R4-1809495" w:date="2018-07-11T16:45:00Z"/>
                <w:rFonts w:cs="Arial"/>
                <w:lang w:eastAsia="ko-KR"/>
              </w:rPr>
            </w:pPr>
          </w:p>
        </w:tc>
        <w:tc>
          <w:tcPr>
            <w:tcW w:w="1701" w:type="dxa"/>
            <w:tcBorders>
              <w:top w:val="single" w:sz="2" w:space="0" w:color="auto"/>
              <w:left w:val="single" w:sz="2" w:space="0" w:color="auto"/>
              <w:bottom w:val="single" w:sz="2" w:space="0" w:color="auto"/>
              <w:right w:val="single" w:sz="2" w:space="0" w:color="auto"/>
            </w:tcBorders>
          </w:tcPr>
          <w:p w14:paraId="001394BD" w14:textId="77777777" w:rsidR="00B47796" w:rsidRPr="00B04564" w:rsidRDefault="00B47796" w:rsidP="00B47796">
            <w:pPr>
              <w:pStyle w:val="TAC"/>
              <w:rPr>
                <w:ins w:id="7557" w:author="R4-1809495" w:date="2018-07-11T16:45:00Z"/>
              </w:rPr>
            </w:pPr>
            <w:ins w:id="7558" w:author="R4-1809495" w:date="2018-07-11T16:45:00Z">
              <w:r w:rsidRPr="00B04564">
                <w:t>663 – 698 MHz</w:t>
              </w:r>
            </w:ins>
          </w:p>
        </w:tc>
        <w:tc>
          <w:tcPr>
            <w:tcW w:w="851" w:type="dxa"/>
            <w:tcBorders>
              <w:top w:val="single" w:sz="2" w:space="0" w:color="auto"/>
              <w:left w:val="single" w:sz="2" w:space="0" w:color="auto"/>
              <w:bottom w:val="single" w:sz="2" w:space="0" w:color="auto"/>
              <w:right w:val="single" w:sz="2" w:space="0" w:color="auto"/>
            </w:tcBorders>
            <w:vAlign w:val="bottom"/>
          </w:tcPr>
          <w:p w14:paraId="0A3DC1D3" w14:textId="77777777" w:rsidR="00B47796" w:rsidRDefault="00B47796" w:rsidP="00B47796">
            <w:pPr>
              <w:rPr>
                <w:ins w:id="7559" w:author="R4-1809495" w:date="2018-07-11T16:45:00Z"/>
                <w:rFonts w:ascii="Calibri" w:hAnsi="Calibri"/>
                <w:color w:val="000000"/>
                <w:sz w:val="22"/>
                <w:szCs w:val="22"/>
              </w:rPr>
            </w:pPr>
            <w:ins w:id="7560" w:author="R4-1809495" w:date="2018-07-11T16:45:00Z">
              <w:r>
                <w:rPr>
                  <w:rFonts w:ascii="Calibri" w:hAnsi="Calibri"/>
                  <w:color w:val="000000"/>
                  <w:sz w:val="22"/>
                  <w:szCs w:val="22"/>
                </w:rPr>
                <w:t xml:space="preserve">-40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7E4160BD" w14:textId="77777777" w:rsidR="00B47796" w:rsidRPr="00B04564" w:rsidRDefault="00B47796" w:rsidP="00B47796">
            <w:pPr>
              <w:pStyle w:val="TAC"/>
              <w:rPr>
                <w:ins w:id="7561" w:author="R4-1809495" w:date="2018-07-11T16:45:00Z"/>
                <w:rFonts w:cs="Arial"/>
                <w:lang w:eastAsia="ko-KR"/>
              </w:rPr>
            </w:pPr>
            <w:ins w:id="7562" w:author="R4-1809495" w:date="2018-07-11T16:45:00Z">
              <w:r w:rsidRPr="00B04564">
                <w:rPr>
                  <w:rFonts w:cs="Arial"/>
                  <w:lang w:eastAsia="ko-KR"/>
                </w:rPr>
                <w:t>1 MHz</w:t>
              </w:r>
            </w:ins>
          </w:p>
        </w:tc>
        <w:tc>
          <w:tcPr>
            <w:tcW w:w="4422" w:type="dxa"/>
            <w:tcBorders>
              <w:top w:val="single" w:sz="2" w:space="0" w:color="auto"/>
              <w:left w:val="single" w:sz="2" w:space="0" w:color="auto"/>
              <w:bottom w:val="single" w:sz="2" w:space="0" w:color="auto"/>
              <w:right w:val="single" w:sz="2" w:space="0" w:color="auto"/>
            </w:tcBorders>
          </w:tcPr>
          <w:p w14:paraId="2D293D26" w14:textId="77777777" w:rsidR="00B47796" w:rsidRPr="00B04564" w:rsidRDefault="00B47796" w:rsidP="00B47796">
            <w:pPr>
              <w:pStyle w:val="TAL"/>
              <w:rPr>
                <w:ins w:id="7563" w:author="R4-1809495" w:date="2018-07-11T16:45:00Z"/>
                <w:rFonts w:cs="Arial"/>
                <w:lang w:eastAsia="ko-KR"/>
              </w:rPr>
            </w:pPr>
            <w:ins w:id="7564" w:author="R4-1809495" w:date="2018-07-11T16:45:00Z">
              <w:r w:rsidRPr="00B04564">
                <w:rPr>
                  <w:rFonts w:cs="Arial"/>
                  <w:lang w:eastAsia="ko-KR"/>
                </w:rPr>
                <w:t xml:space="preserve">This requirement does not apply to BS operating in band n71, since it is already covered by the requirement in subclause </w:t>
              </w:r>
              <w:r>
                <w:rPr>
                  <w:rFonts w:cs="Arial"/>
                  <w:lang w:eastAsia="ko-KR"/>
                </w:rPr>
                <w:t>6.7.5.4.3</w:t>
              </w:r>
              <w:r w:rsidRPr="00B04564">
                <w:rPr>
                  <w:rFonts w:cs="v5.0.0"/>
                </w:rPr>
                <w:t>.</w:t>
              </w:r>
            </w:ins>
          </w:p>
        </w:tc>
      </w:tr>
      <w:tr w:rsidR="00B47796" w:rsidRPr="00B04564" w14:paraId="12FA9280" w14:textId="77777777" w:rsidTr="00B47796">
        <w:trPr>
          <w:cantSplit/>
          <w:trHeight w:val="113"/>
          <w:jc w:val="center"/>
          <w:ins w:id="7565" w:author="R4-1809495" w:date="2018-07-11T16:45:00Z"/>
        </w:trPr>
        <w:tc>
          <w:tcPr>
            <w:tcW w:w="1302" w:type="dxa"/>
            <w:vMerge w:val="restart"/>
            <w:tcBorders>
              <w:left w:val="single" w:sz="2" w:space="0" w:color="auto"/>
              <w:right w:val="single" w:sz="2" w:space="0" w:color="auto"/>
            </w:tcBorders>
          </w:tcPr>
          <w:p w14:paraId="18E012CB" w14:textId="77777777" w:rsidR="00B47796" w:rsidRPr="00B04564" w:rsidRDefault="00B47796" w:rsidP="00B47796">
            <w:pPr>
              <w:pStyle w:val="TAC"/>
              <w:rPr>
                <w:ins w:id="7566" w:author="R4-1809495" w:date="2018-07-11T16:45:00Z"/>
                <w:rFonts w:cs="Arial"/>
                <w:lang w:eastAsia="ko-KR"/>
              </w:rPr>
            </w:pPr>
            <w:ins w:id="7567" w:author="R4-1809495" w:date="2018-07-11T16:45:00Z">
              <w:r w:rsidRPr="00B04564">
                <w:rPr>
                  <w:lang w:eastAsia="ko-KR"/>
                </w:rPr>
                <w:t>E-UTRA Band 72</w:t>
              </w:r>
            </w:ins>
          </w:p>
        </w:tc>
        <w:tc>
          <w:tcPr>
            <w:tcW w:w="1701" w:type="dxa"/>
            <w:tcBorders>
              <w:top w:val="single" w:sz="2" w:space="0" w:color="auto"/>
              <w:left w:val="single" w:sz="2" w:space="0" w:color="auto"/>
              <w:bottom w:val="single" w:sz="2" w:space="0" w:color="auto"/>
              <w:right w:val="single" w:sz="2" w:space="0" w:color="auto"/>
            </w:tcBorders>
          </w:tcPr>
          <w:p w14:paraId="673DB12A" w14:textId="77777777" w:rsidR="00B47796" w:rsidRPr="00B04564" w:rsidRDefault="00B47796" w:rsidP="00B47796">
            <w:pPr>
              <w:pStyle w:val="TAC"/>
              <w:rPr>
                <w:ins w:id="7568" w:author="R4-1809495" w:date="2018-07-11T16:45:00Z"/>
                <w:rFonts w:cs="Arial"/>
                <w:lang w:eastAsia="ko-KR"/>
              </w:rPr>
            </w:pPr>
            <w:ins w:id="7569" w:author="R4-1809495" w:date="2018-07-11T16:45:00Z">
              <w:r w:rsidRPr="00B04564">
                <w:rPr>
                  <w:rFonts w:cs="Arial"/>
                  <w:lang w:eastAsia="zh-CN"/>
                </w:rPr>
                <w:t>461 – 466 MHz</w:t>
              </w:r>
            </w:ins>
          </w:p>
        </w:tc>
        <w:tc>
          <w:tcPr>
            <w:tcW w:w="851" w:type="dxa"/>
            <w:tcBorders>
              <w:top w:val="single" w:sz="2" w:space="0" w:color="auto"/>
              <w:left w:val="single" w:sz="2" w:space="0" w:color="auto"/>
              <w:bottom w:val="single" w:sz="2" w:space="0" w:color="auto"/>
              <w:right w:val="single" w:sz="2" w:space="0" w:color="auto"/>
            </w:tcBorders>
            <w:vAlign w:val="bottom"/>
          </w:tcPr>
          <w:p w14:paraId="44C273AC" w14:textId="77777777" w:rsidR="00B47796" w:rsidRDefault="00B47796" w:rsidP="00B47796">
            <w:pPr>
              <w:rPr>
                <w:ins w:id="7570" w:author="R4-1809495" w:date="2018-07-11T16:45:00Z"/>
                <w:rFonts w:ascii="Calibri" w:hAnsi="Calibri"/>
                <w:color w:val="000000"/>
                <w:sz w:val="22"/>
                <w:szCs w:val="22"/>
              </w:rPr>
            </w:pPr>
            <w:ins w:id="7571"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72DC5809" w14:textId="77777777" w:rsidR="00B47796" w:rsidRPr="00B04564" w:rsidRDefault="00B47796" w:rsidP="00B47796">
            <w:pPr>
              <w:pStyle w:val="TAC"/>
              <w:rPr>
                <w:ins w:id="7572" w:author="R4-1809495" w:date="2018-07-11T16:45:00Z"/>
                <w:rFonts w:cs="Arial"/>
                <w:lang w:eastAsia="ko-KR"/>
              </w:rPr>
            </w:pPr>
            <w:ins w:id="7573" w:author="R4-1809495" w:date="2018-07-11T16:45:00Z">
              <w:r w:rsidRPr="00B04564">
                <w:rPr>
                  <w:lang w:eastAsia="ko-KR"/>
                </w:rPr>
                <w:t>1 MHz</w:t>
              </w:r>
            </w:ins>
          </w:p>
        </w:tc>
        <w:tc>
          <w:tcPr>
            <w:tcW w:w="4422" w:type="dxa"/>
            <w:tcBorders>
              <w:top w:val="single" w:sz="2" w:space="0" w:color="auto"/>
              <w:left w:val="single" w:sz="2" w:space="0" w:color="auto"/>
              <w:bottom w:val="single" w:sz="2" w:space="0" w:color="auto"/>
              <w:right w:val="single" w:sz="2" w:space="0" w:color="auto"/>
            </w:tcBorders>
          </w:tcPr>
          <w:p w14:paraId="0A2A4736" w14:textId="77777777" w:rsidR="00B47796" w:rsidRPr="00B04564" w:rsidRDefault="00B47796" w:rsidP="00B47796">
            <w:pPr>
              <w:pStyle w:val="TAL"/>
              <w:rPr>
                <w:ins w:id="7574" w:author="R4-1809495" w:date="2018-07-11T16:45:00Z"/>
                <w:rFonts w:cs="Arial"/>
                <w:lang w:eastAsia="ko-KR"/>
              </w:rPr>
            </w:pPr>
          </w:p>
        </w:tc>
      </w:tr>
      <w:tr w:rsidR="00B47796" w:rsidRPr="00B04564" w14:paraId="26D3292D" w14:textId="77777777" w:rsidTr="00B47796">
        <w:trPr>
          <w:cantSplit/>
          <w:trHeight w:val="113"/>
          <w:jc w:val="center"/>
          <w:ins w:id="7575" w:author="R4-1809495" w:date="2018-07-11T16:45:00Z"/>
        </w:trPr>
        <w:tc>
          <w:tcPr>
            <w:tcW w:w="1302" w:type="dxa"/>
            <w:vMerge/>
            <w:tcBorders>
              <w:left w:val="single" w:sz="2" w:space="0" w:color="auto"/>
              <w:right w:val="single" w:sz="2" w:space="0" w:color="auto"/>
            </w:tcBorders>
          </w:tcPr>
          <w:p w14:paraId="31D2EE99" w14:textId="77777777" w:rsidR="00B47796" w:rsidRPr="00B04564" w:rsidRDefault="00B47796" w:rsidP="00B47796">
            <w:pPr>
              <w:pStyle w:val="TAC"/>
              <w:rPr>
                <w:ins w:id="7576" w:author="R4-1809495" w:date="2018-07-11T16:45:00Z"/>
                <w:lang w:eastAsia="ko-KR"/>
              </w:rPr>
            </w:pPr>
          </w:p>
        </w:tc>
        <w:tc>
          <w:tcPr>
            <w:tcW w:w="1701" w:type="dxa"/>
            <w:tcBorders>
              <w:top w:val="single" w:sz="2" w:space="0" w:color="auto"/>
              <w:left w:val="single" w:sz="2" w:space="0" w:color="auto"/>
              <w:bottom w:val="single" w:sz="2" w:space="0" w:color="auto"/>
              <w:right w:val="single" w:sz="2" w:space="0" w:color="auto"/>
            </w:tcBorders>
          </w:tcPr>
          <w:p w14:paraId="041842F8" w14:textId="77777777" w:rsidR="00B47796" w:rsidRPr="00B04564" w:rsidRDefault="00B47796" w:rsidP="00B47796">
            <w:pPr>
              <w:pStyle w:val="TAC"/>
              <w:rPr>
                <w:ins w:id="7577" w:author="R4-1809495" w:date="2018-07-11T16:45:00Z"/>
                <w:rFonts w:cs="Arial"/>
                <w:lang w:eastAsia="ko-KR"/>
              </w:rPr>
            </w:pPr>
            <w:ins w:id="7578" w:author="R4-1809495" w:date="2018-07-11T16:45:00Z">
              <w:r w:rsidRPr="00B04564">
                <w:rPr>
                  <w:rFonts w:cs="Arial"/>
                  <w:lang w:eastAsia="zh-CN"/>
                </w:rPr>
                <w:t>451 – 456 MHz</w:t>
              </w:r>
            </w:ins>
          </w:p>
        </w:tc>
        <w:tc>
          <w:tcPr>
            <w:tcW w:w="851" w:type="dxa"/>
            <w:tcBorders>
              <w:top w:val="single" w:sz="2" w:space="0" w:color="auto"/>
              <w:left w:val="single" w:sz="2" w:space="0" w:color="auto"/>
              <w:bottom w:val="single" w:sz="2" w:space="0" w:color="auto"/>
              <w:right w:val="single" w:sz="2" w:space="0" w:color="auto"/>
            </w:tcBorders>
            <w:vAlign w:val="bottom"/>
          </w:tcPr>
          <w:p w14:paraId="31CDE056" w14:textId="77777777" w:rsidR="00B47796" w:rsidRDefault="00B47796" w:rsidP="00B47796">
            <w:pPr>
              <w:rPr>
                <w:ins w:id="7579" w:author="R4-1809495" w:date="2018-07-11T16:45:00Z"/>
                <w:rFonts w:ascii="Calibri" w:hAnsi="Calibri"/>
                <w:color w:val="000000"/>
                <w:sz w:val="22"/>
                <w:szCs w:val="22"/>
              </w:rPr>
            </w:pPr>
            <w:ins w:id="7580" w:author="R4-1809495" w:date="2018-07-11T16:45:00Z">
              <w:r>
                <w:rPr>
                  <w:rFonts w:ascii="Calibri" w:hAnsi="Calibri"/>
                  <w:color w:val="000000"/>
                  <w:sz w:val="22"/>
                  <w:szCs w:val="22"/>
                </w:rPr>
                <w:t xml:space="preserve">-40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42241E94" w14:textId="77777777" w:rsidR="00B47796" w:rsidRPr="00B04564" w:rsidRDefault="00B47796" w:rsidP="00B47796">
            <w:pPr>
              <w:pStyle w:val="TAC"/>
              <w:rPr>
                <w:ins w:id="7581" w:author="R4-1809495" w:date="2018-07-11T16:45:00Z"/>
                <w:rFonts w:cs="Arial"/>
                <w:lang w:eastAsia="ko-KR"/>
              </w:rPr>
            </w:pPr>
            <w:ins w:id="7582" w:author="R4-1809495" w:date="2018-07-11T16:45:00Z">
              <w:r w:rsidRPr="00B04564">
                <w:rPr>
                  <w:lang w:eastAsia="ko-KR"/>
                </w:rPr>
                <w:t>1 MHz</w:t>
              </w:r>
            </w:ins>
          </w:p>
        </w:tc>
        <w:tc>
          <w:tcPr>
            <w:tcW w:w="4422" w:type="dxa"/>
            <w:tcBorders>
              <w:top w:val="single" w:sz="2" w:space="0" w:color="auto"/>
              <w:left w:val="single" w:sz="2" w:space="0" w:color="auto"/>
              <w:bottom w:val="single" w:sz="2" w:space="0" w:color="auto"/>
              <w:right w:val="single" w:sz="2" w:space="0" w:color="auto"/>
            </w:tcBorders>
          </w:tcPr>
          <w:p w14:paraId="7EB5FDB6" w14:textId="77777777" w:rsidR="00B47796" w:rsidRPr="00B04564" w:rsidRDefault="00B47796" w:rsidP="00B47796">
            <w:pPr>
              <w:pStyle w:val="TAL"/>
              <w:rPr>
                <w:ins w:id="7583" w:author="R4-1809495" w:date="2018-07-11T16:45:00Z"/>
                <w:rFonts w:cs="Arial"/>
                <w:lang w:eastAsia="ko-KR"/>
              </w:rPr>
            </w:pPr>
          </w:p>
        </w:tc>
      </w:tr>
      <w:tr w:rsidR="00B47796" w:rsidRPr="00B04564" w14:paraId="563FFD91" w14:textId="77777777" w:rsidTr="00B47796">
        <w:trPr>
          <w:cantSplit/>
          <w:trHeight w:val="113"/>
          <w:jc w:val="center"/>
          <w:ins w:id="7584" w:author="R4-1809495" w:date="2018-07-11T16:45:00Z"/>
        </w:trPr>
        <w:tc>
          <w:tcPr>
            <w:tcW w:w="1302" w:type="dxa"/>
            <w:vMerge w:val="restart"/>
            <w:tcBorders>
              <w:left w:val="single" w:sz="2" w:space="0" w:color="auto"/>
              <w:right w:val="single" w:sz="2" w:space="0" w:color="auto"/>
            </w:tcBorders>
          </w:tcPr>
          <w:p w14:paraId="0DDF7925" w14:textId="77777777" w:rsidR="00B47796" w:rsidRPr="00B04564" w:rsidRDefault="00B47796" w:rsidP="00B47796">
            <w:pPr>
              <w:pStyle w:val="TAC"/>
              <w:rPr>
                <w:ins w:id="7585" w:author="R4-1809495" w:date="2018-07-11T16:45:00Z"/>
                <w:rFonts w:cs="Arial"/>
                <w:lang w:eastAsia="ko-KR"/>
              </w:rPr>
            </w:pPr>
            <w:ins w:id="7586" w:author="R4-1809495" w:date="2018-07-11T16:45:00Z">
              <w:r w:rsidRPr="00B04564">
                <w:rPr>
                  <w:rFonts w:cs="Arial"/>
                  <w:lang w:eastAsia="ko-KR"/>
                </w:rPr>
                <w:lastRenderedPageBreak/>
                <w:t>E-UTRA</w:t>
              </w:r>
              <w:r w:rsidRPr="00B04564">
                <w:rPr>
                  <w:rFonts w:cs="Arial"/>
                  <w:lang w:eastAsia="ja-JP"/>
                </w:rPr>
                <w:t xml:space="preserve"> Band 74 </w:t>
              </w:r>
            </w:ins>
          </w:p>
        </w:tc>
        <w:tc>
          <w:tcPr>
            <w:tcW w:w="1701" w:type="dxa"/>
            <w:tcBorders>
              <w:top w:val="single" w:sz="2" w:space="0" w:color="auto"/>
              <w:left w:val="single" w:sz="2" w:space="0" w:color="auto"/>
              <w:bottom w:val="single" w:sz="2" w:space="0" w:color="auto"/>
              <w:right w:val="single" w:sz="2" w:space="0" w:color="auto"/>
            </w:tcBorders>
          </w:tcPr>
          <w:p w14:paraId="51373318" w14:textId="77777777" w:rsidR="00B47796" w:rsidRPr="00B04564" w:rsidRDefault="00B47796" w:rsidP="00B47796">
            <w:pPr>
              <w:pStyle w:val="TAC"/>
              <w:rPr>
                <w:ins w:id="7587" w:author="R4-1809495" w:date="2018-07-11T16:45:00Z"/>
                <w:rFonts w:cs="Arial"/>
                <w:lang w:eastAsia="ko-KR"/>
              </w:rPr>
            </w:pPr>
            <w:ins w:id="7588" w:author="R4-1809495" w:date="2018-07-11T16:45:00Z">
              <w:r w:rsidRPr="00B04564">
                <w:rPr>
                  <w:rFonts w:cs="Arial"/>
                  <w:lang w:eastAsia="ja-JP"/>
                </w:rPr>
                <w:t>1475 – 1518 MHz</w:t>
              </w:r>
            </w:ins>
          </w:p>
        </w:tc>
        <w:tc>
          <w:tcPr>
            <w:tcW w:w="851" w:type="dxa"/>
            <w:tcBorders>
              <w:top w:val="single" w:sz="2" w:space="0" w:color="auto"/>
              <w:left w:val="single" w:sz="2" w:space="0" w:color="auto"/>
              <w:bottom w:val="single" w:sz="2" w:space="0" w:color="auto"/>
              <w:right w:val="single" w:sz="2" w:space="0" w:color="auto"/>
            </w:tcBorders>
            <w:vAlign w:val="bottom"/>
          </w:tcPr>
          <w:p w14:paraId="4DAFF177" w14:textId="77777777" w:rsidR="00B47796" w:rsidRDefault="00B47796" w:rsidP="00B47796">
            <w:pPr>
              <w:rPr>
                <w:ins w:id="7589" w:author="R4-1809495" w:date="2018-07-11T16:45:00Z"/>
                <w:rFonts w:ascii="Calibri" w:hAnsi="Calibri"/>
                <w:color w:val="000000"/>
                <w:sz w:val="22"/>
                <w:szCs w:val="22"/>
              </w:rPr>
            </w:pPr>
            <w:ins w:id="7590"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71CF4296" w14:textId="77777777" w:rsidR="00B47796" w:rsidRPr="00B04564" w:rsidRDefault="00B47796" w:rsidP="00B47796">
            <w:pPr>
              <w:pStyle w:val="TAC"/>
              <w:rPr>
                <w:ins w:id="7591" w:author="R4-1809495" w:date="2018-07-11T16:45:00Z"/>
                <w:rFonts w:cs="Arial"/>
                <w:lang w:eastAsia="ko-KR"/>
              </w:rPr>
            </w:pPr>
            <w:ins w:id="7592" w:author="R4-1809495" w:date="2018-07-11T16:45:00Z">
              <w:r w:rsidRPr="00B04564">
                <w:rPr>
                  <w:rFonts w:cs="Arial"/>
                  <w:lang w:eastAsia="ja-JP"/>
                </w:rPr>
                <w:t>1 MHz</w:t>
              </w:r>
            </w:ins>
          </w:p>
        </w:tc>
        <w:tc>
          <w:tcPr>
            <w:tcW w:w="4422" w:type="dxa"/>
            <w:tcBorders>
              <w:top w:val="single" w:sz="2" w:space="0" w:color="auto"/>
              <w:left w:val="single" w:sz="2" w:space="0" w:color="auto"/>
              <w:bottom w:val="single" w:sz="2" w:space="0" w:color="auto"/>
              <w:right w:val="single" w:sz="2" w:space="0" w:color="auto"/>
            </w:tcBorders>
          </w:tcPr>
          <w:p w14:paraId="373A64F6" w14:textId="77777777" w:rsidR="00B47796" w:rsidRPr="00B04564" w:rsidRDefault="00B47796" w:rsidP="00B47796">
            <w:pPr>
              <w:pStyle w:val="TAL"/>
              <w:rPr>
                <w:ins w:id="7593" w:author="R4-1809495" w:date="2018-07-11T16:45:00Z"/>
                <w:rFonts w:cs="Arial"/>
                <w:lang w:eastAsia="ko-KR"/>
              </w:rPr>
            </w:pPr>
            <w:ins w:id="7594" w:author="R4-1809495" w:date="2018-07-11T16:45:00Z">
              <w:r w:rsidRPr="00B04564">
                <w:rPr>
                  <w:rFonts w:cs="Arial"/>
                  <w:lang w:eastAsia="ko-KR"/>
                </w:rPr>
                <w:t xml:space="preserve">This requirement does not apply to BS operating in band </w:t>
              </w:r>
              <w:r w:rsidRPr="00B04564">
                <w:rPr>
                  <w:rFonts w:cs="Arial"/>
                  <w:lang w:eastAsia="ja-JP"/>
                </w:rPr>
                <w:t>n75.</w:t>
              </w:r>
            </w:ins>
          </w:p>
        </w:tc>
      </w:tr>
      <w:tr w:rsidR="00B47796" w:rsidRPr="00B04564" w14:paraId="3249A441" w14:textId="77777777" w:rsidTr="00B47796">
        <w:trPr>
          <w:cantSplit/>
          <w:trHeight w:val="113"/>
          <w:jc w:val="center"/>
          <w:ins w:id="7595" w:author="R4-1809495" w:date="2018-07-11T16:45:00Z"/>
        </w:trPr>
        <w:tc>
          <w:tcPr>
            <w:tcW w:w="1302" w:type="dxa"/>
            <w:vMerge/>
            <w:tcBorders>
              <w:left w:val="single" w:sz="2" w:space="0" w:color="auto"/>
              <w:right w:val="single" w:sz="2" w:space="0" w:color="auto"/>
            </w:tcBorders>
          </w:tcPr>
          <w:p w14:paraId="6FEF9976" w14:textId="77777777" w:rsidR="00B47796" w:rsidRPr="00B04564" w:rsidRDefault="00B47796" w:rsidP="00B47796">
            <w:pPr>
              <w:pStyle w:val="TAC"/>
              <w:rPr>
                <w:ins w:id="7596" w:author="R4-1809495" w:date="2018-07-11T16:45:00Z"/>
                <w:rFonts w:cs="Arial"/>
                <w:lang w:eastAsia="ko-KR"/>
              </w:rPr>
            </w:pPr>
          </w:p>
        </w:tc>
        <w:tc>
          <w:tcPr>
            <w:tcW w:w="1701" w:type="dxa"/>
            <w:tcBorders>
              <w:top w:val="single" w:sz="2" w:space="0" w:color="auto"/>
              <w:left w:val="single" w:sz="2" w:space="0" w:color="auto"/>
              <w:bottom w:val="single" w:sz="2" w:space="0" w:color="auto"/>
              <w:right w:val="single" w:sz="2" w:space="0" w:color="auto"/>
            </w:tcBorders>
          </w:tcPr>
          <w:p w14:paraId="55DF3263" w14:textId="77777777" w:rsidR="00B47796" w:rsidRPr="00B04564" w:rsidRDefault="00B47796" w:rsidP="00B47796">
            <w:pPr>
              <w:pStyle w:val="TAC"/>
              <w:rPr>
                <w:ins w:id="7597" w:author="R4-1809495" w:date="2018-07-11T16:45:00Z"/>
                <w:rFonts w:cs="Arial"/>
                <w:lang w:eastAsia="ko-KR"/>
              </w:rPr>
            </w:pPr>
            <w:ins w:id="7598" w:author="R4-1809495" w:date="2018-07-11T16:45:00Z">
              <w:r w:rsidRPr="00B04564">
                <w:rPr>
                  <w:rFonts w:cs="Arial"/>
                  <w:lang w:eastAsia="ja-JP"/>
                </w:rPr>
                <w:t>1427 – 1470 MHz</w:t>
              </w:r>
            </w:ins>
          </w:p>
        </w:tc>
        <w:tc>
          <w:tcPr>
            <w:tcW w:w="851" w:type="dxa"/>
            <w:tcBorders>
              <w:top w:val="single" w:sz="2" w:space="0" w:color="auto"/>
              <w:left w:val="single" w:sz="2" w:space="0" w:color="auto"/>
              <w:bottom w:val="single" w:sz="2" w:space="0" w:color="auto"/>
              <w:right w:val="single" w:sz="2" w:space="0" w:color="auto"/>
            </w:tcBorders>
            <w:vAlign w:val="bottom"/>
          </w:tcPr>
          <w:p w14:paraId="6E9CD6CE" w14:textId="77777777" w:rsidR="00B47796" w:rsidRDefault="00B47796" w:rsidP="00B47796">
            <w:pPr>
              <w:rPr>
                <w:ins w:id="7599" w:author="R4-1809495" w:date="2018-07-11T16:45:00Z"/>
                <w:rFonts w:ascii="Calibri" w:hAnsi="Calibri"/>
                <w:color w:val="000000"/>
                <w:sz w:val="22"/>
                <w:szCs w:val="22"/>
              </w:rPr>
            </w:pPr>
            <w:ins w:id="7600" w:author="R4-1809495" w:date="2018-07-11T16:45:00Z">
              <w:r>
                <w:rPr>
                  <w:rFonts w:ascii="Calibri" w:hAnsi="Calibri"/>
                  <w:color w:val="000000"/>
                  <w:sz w:val="22"/>
                  <w:szCs w:val="22"/>
                </w:rPr>
                <w:t xml:space="preserve">-40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11E98AAF" w14:textId="77777777" w:rsidR="00B47796" w:rsidRPr="00B04564" w:rsidRDefault="00B47796" w:rsidP="00B47796">
            <w:pPr>
              <w:pStyle w:val="TAC"/>
              <w:rPr>
                <w:ins w:id="7601" w:author="R4-1809495" w:date="2018-07-11T16:45:00Z"/>
                <w:rFonts w:cs="Arial"/>
                <w:lang w:eastAsia="ko-KR"/>
              </w:rPr>
            </w:pPr>
            <w:ins w:id="7602" w:author="R4-1809495" w:date="2018-07-11T16:45:00Z">
              <w:r w:rsidRPr="00B04564">
                <w:rPr>
                  <w:rFonts w:cs="Arial"/>
                  <w:lang w:eastAsia="ja-JP"/>
                </w:rPr>
                <w:t>1MHz</w:t>
              </w:r>
            </w:ins>
          </w:p>
        </w:tc>
        <w:tc>
          <w:tcPr>
            <w:tcW w:w="4422" w:type="dxa"/>
            <w:tcBorders>
              <w:top w:val="single" w:sz="2" w:space="0" w:color="auto"/>
              <w:left w:val="single" w:sz="2" w:space="0" w:color="auto"/>
              <w:bottom w:val="single" w:sz="2" w:space="0" w:color="auto"/>
              <w:right w:val="single" w:sz="2" w:space="0" w:color="auto"/>
            </w:tcBorders>
          </w:tcPr>
          <w:p w14:paraId="477A1A24" w14:textId="77777777" w:rsidR="00B47796" w:rsidRPr="00B04564" w:rsidRDefault="00B47796" w:rsidP="00B47796">
            <w:pPr>
              <w:pStyle w:val="TAL"/>
              <w:rPr>
                <w:ins w:id="7603" w:author="R4-1809495" w:date="2018-07-11T16:45:00Z"/>
                <w:rFonts w:cs="Arial"/>
                <w:lang w:eastAsia="ko-KR"/>
              </w:rPr>
            </w:pPr>
            <w:ins w:id="7604" w:author="R4-1809495" w:date="2018-07-11T16:45:00Z">
              <w:r w:rsidRPr="00B04564">
                <w:rPr>
                  <w:rFonts w:cs="v5.0.0"/>
                  <w:lang w:eastAsia="ko-KR"/>
                </w:rPr>
                <w:t>This requirement does not apply to BS operating in band n51, n75 or n76.</w:t>
              </w:r>
            </w:ins>
          </w:p>
        </w:tc>
      </w:tr>
      <w:tr w:rsidR="00B47796" w:rsidRPr="00B04564" w14:paraId="659A8169" w14:textId="77777777" w:rsidTr="00B47796">
        <w:trPr>
          <w:cantSplit/>
          <w:trHeight w:val="113"/>
          <w:jc w:val="center"/>
          <w:ins w:id="7605" w:author="R4-1809495" w:date="2018-07-11T16:45:00Z"/>
        </w:trPr>
        <w:tc>
          <w:tcPr>
            <w:tcW w:w="1302" w:type="dxa"/>
            <w:tcBorders>
              <w:left w:val="single" w:sz="2" w:space="0" w:color="auto"/>
              <w:right w:val="single" w:sz="2" w:space="0" w:color="auto"/>
            </w:tcBorders>
          </w:tcPr>
          <w:p w14:paraId="4E2F2EE6" w14:textId="77777777" w:rsidR="00B47796" w:rsidRPr="00B04564" w:rsidRDefault="00B47796" w:rsidP="00B47796">
            <w:pPr>
              <w:pStyle w:val="TAC"/>
              <w:rPr>
                <w:ins w:id="7606" w:author="R4-1809495" w:date="2018-07-11T16:45:00Z"/>
                <w:rFonts w:cs="Arial"/>
                <w:lang w:eastAsia="ko-KR"/>
              </w:rPr>
            </w:pPr>
            <w:ins w:id="7607" w:author="R4-1809495" w:date="2018-07-11T16:45:00Z">
              <w:r w:rsidRPr="00B04564">
                <w:rPr>
                  <w:rFonts w:cs="Arial"/>
                  <w:lang w:eastAsia="ko-KR"/>
                </w:rPr>
                <w:t>E-UTRA Band 75 or NR Band n75</w:t>
              </w:r>
            </w:ins>
          </w:p>
        </w:tc>
        <w:tc>
          <w:tcPr>
            <w:tcW w:w="1701" w:type="dxa"/>
            <w:tcBorders>
              <w:top w:val="single" w:sz="2" w:space="0" w:color="auto"/>
              <w:left w:val="single" w:sz="2" w:space="0" w:color="auto"/>
              <w:bottom w:val="single" w:sz="2" w:space="0" w:color="auto"/>
              <w:right w:val="single" w:sz="2" w:space="0" w:color="auto"/>
            </w:tcBorders>
          </w:tcPr>
          <w:p w14:paraId="03270CDE" w14:textId="77777777" w:rsidR="00B47796" w:rsidRPr="00B04564" w:rsidRDefault="00B47796" w:rsidP="00B47796">
            <w:pPr>
              <w:pStyle w:val="TAC"/>
              <w:rPr>
                <w:ins w:id="7608" w:author="R4-1809495" w:date="2018-07-11T16:45:00Z"/>
                <w:rFonts w:cs="Arial"/>
                <w:lang w:eastAsia="ko-KR"/>
              </w:rPr>
            </w:pPr>
            <w:ins w:id="7609" w:author="R4-1809495" w:date="2018-07-11T16:45:00Z">
              <w:r w:rsidRPr="00B04564">
                <w:rPr>
                  <w:rFonts w:cs="Arial"/>
                  <w:lang w:eastAsia="ko-KR"/>
                </w:rPr>
                <w:t>1432 – 1517 MHz</w:t>
              </w:r>
            </w:ins>
          </w:p>
        </w:tc>
        <w:tc>
          <w:tcPr>
            <w:tcW w:w="851" w:type="dxa"/>
            <w:tcBorders>
              <w:top w:val="single" w:sz="2" w:space="0" w:color="auto"/>
              <w:left w:val="single" w:sz="2" w:space="0" w:color="auto"/>
              <w:bottom w:val="single" w:sz="2" w:space="0" w:color="auto"/>
              <w:right w:val="single" w:sz="2" w:space="0" w:color="auto"/>
            </w:tcBorders>
            <w:vAlign w:val="bottom"/>
          </w:tcPr>
          <w:p w14:paraId="0C2555ED" w14:textId="77777777" w:rsidR="00B47796" w:rsidRDefault="00B47796" w:rsidP="00B47796">
            <w:pPr>
              <w:rPr>
                <w:ins w:id="7610" w:author="R4-1809495" w:date="2018-07-11T16:45:00Z"/>
                <w:rFonts w:ascii="Calibri" w:hAnsi="Calibri"/>
                <w:color w:val="000000"/>
                <w:sz w:val="22"/>
                <w:szCs w:val="22"/>
              </w:rPr>
            </w:pPr>
            <w:ins w:id="7611"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0F5E1E33" w14:textId="77777777" w:rsidR="00B47796" w:rsidRPr="00B04564" w:rsidRDefault="00B47796" w:rsidP="00B47796">
            <w:pPr>
              <w:pStyle w:val="TAC"/>
              <w:rPr>
                <w:ins w:id="7612" w:author="R4-1809495" w:date="2018-07-11T16:45:00Z"/>
                <w:rFonts w:cs="Arial"/>
                <w:lang w:eastAsia="ko-KR"/>
              </w:rPr>
            </w:pPr>
            <w:ins w:id="7613" w:author="R4-1809495" w:date="2018-07-11T16:45:00Z">
              <w:r w:rsidRPr="00B04564">
                <w:rPr>
                  <w:rFonts w:cs="Arial"/>
                  <w:lang w:eastAsia="ko-KR"/>
                </w:rPr>
                <w:t>1 MHz</w:t>
              </w:r>
            </w:ins>
          </w:p>
        </w:tc>
        <w:tc>
          <w:tcPr>
            <w:tcW w:w="4422" w:type="dxa"/>
            <w:tcBorders>
              <w:top w:val="single" w:sz="2" w:space="0" w:color="auto"/>
              <w:left w:val="single" w:sz="2" w:space="0" w:color="auto"/>
              <w:bottom w:val="single" w:sz="2" w:space="0" w:color="auto"/>
              <w:right w:val="single" w:sz="2" w:space="0" w:color="auto"/>
            </w:tcBorders>
          </w:tcPr>
          <w:p w14:paraId="28B93E5F" w14:textId="77777777" w:rsidR="00B47796" w:rsidRPr="00B04564" w:rsidRDefault="00B47796" w:rsidP="00B47796">
            <w:pPr>
              <w:pStyle w:val="TAL"/>
              <w:rPr>
                <w:ins w:id="7614" w:author="R4-1809495" w:date="2018-07-11T16:45:00Z"/>
                <w:rFonts w:cs="Arial"/>
                <w:lang w:eastAsia="ko-KR"/>
              </w:rPr>
            </w:pPr>
            <w:ins w:id="7615" w:author="R4-1809495" w:date="2018-07-11T16:45:00Z">
              <w:r w:rsidRPr="00B04564">
                <w:rPr>
                  <w:rFonts w:cs="Arial"/>
                  <w:lang w:eastAsia="ko-KR"/>
                </w:rPr>
                <w:t>This requirement does not apply to BS operating in Band n51, n75 or n76.</w:t>
              </w:r>
            </w:ins>
          </w:p>
        </w:tc>
      </w:tr>
      <w:tr w:rsidR="00B47796" w:rsidRPr="00B04564" w14:paraId="5BFCA199" w14:textId="77777777" w:rsidTr="00B47796">
        <w:trPr>
          <w:cantSplit/>
          <w:trHeight w:val="113"/>
          <w:jc w:val="center"/>
          <w:ins w:id="7616" w:author="R4-1809495" w:date="2018-07-11T16:45:00Z"/>
        </w:trPr>
        <w:tc>
          <w:tcPr>
            <w:tcW w:w="1302" w:type="dxa"/>
            <w:tcBorders>
              <w:left w:val="single" w:sz="2" w:space="0" w:color="auto"/>
              <w:right w:val="single" w:sz="2" w:space="0" w:color="auto"/>
            </w:tcBorders>
          </w:tcPr>
          <w:p w14:paraId="736398DB" w14:textId="77777777" w:rsidR="00B47796" w:rsidRPr="00B04564" w:rsidRDefault="00B47796" w:rsidP="00B47796">
            <w:pPr>
              <w:pStyle w:val="TAC"/>
              <w:rPr>
                <w:ins w:id="7617" w:author="R4-1809495" w:date="2018-07-11T16:45:00Z"/>
                <w:rFonts w:cs="Arial"/>
                <w:lang w:eastAsia="ko-KR"/>
              </w:rPr>
            </w:pPr>
            <w:ins w:id="7618" w:author="R4-1809495" w:date="2018-07-11T16:45:00Z">
              <w:r w:rsidRPr="00B04564">
                <w:rPr>
                  <w:rFonts w:cs="Arial"/>
                  <w:lang w:eastAsia="ko-KR"/>
                </w:rPr>
                <w:t>E-UTRA Band 76 or NR Band n76</w:t>
              </w:r>
            </w:ins>
          </w:p>
        </w:tc>
        <w:tc>
          <w:tcPr>
            <w:tcW w:w="1701" w:type="dxa"/>
            <w:tcBorders>
              <w:top w:val="single" w:sz="2" w:space="0" w:color="auto"/>
              <w:left w:val="single" w:sz="2" w:space="0" w:color="auto"/>
              <w:bottom w:val="single" w:sz="2" w:space="0" w:color="auto"/>
              <w:right w:val="single" w:sz="2" w:space="0" w:color="auto"/>
            </w:tcBorders>
          </w:tcPr>
          <w:p w14:paraId="4EEC0DE2" w14:textId="77777777" w:rsidR="00B47796" w:rsidRPr="00B04564" w:rsidRDefault="00B47796" w:rsidP="00B47796">
            <w:pPr>
              <w:pStyle w:val="TAC"/>
              <w:rPr>
                <w:ins w:id="7619" w:author="R4-1809495" w:date="2018-07-11T16:45:00Z"/>
                <w:rFonts w:cs="Arial"/>
                <w:lang w:eastAsia="ko-KR"/>
              </w:rPr>
            </w:pPr>
            <w:ins w:id="7620" w:author="R4-1809495" w:date="2018-07-11T16:45:00Z">
              <w:r w:rsidRPr="00B04564">
                <w:rPr>
                  <w:rFonts w:cs="Arial"/>
                  <w:lang w:eastAsia="ko-KR"/>
                </w:rPr>
                <w:t>1427 – 1432 MHz</w:t>
              </w:r>
            </w:ins>
          </w:p>
        </w:tc>
        <w:tc>
          <w:tcPr>
            <w:tcW w:w="851" w:type="dxa"/>
            <w:tcBorders>
              <w:top w:val="single" w:sz="2" w:space="0" w:color="auto"/>
              <w:left w:val="single" w:sz="2" w:space="0" w:color="auto"/>
              <w:bottom w:val="single" w:sz="2" w:space="0" w:color="auto"/>
              <w:right w:val="single" w:sz="2" w:space="0" w:color="auto"/>
            </w:tcBorders>
            <w:vAlign w:val="bottom"/>
          </w:tcPr>
          <w:p w14:paraId="50DD688C" w14:textId="77777777" w:rsidR="00B47796" w:rsidRDefault="00B47796" w:rsidP="00B47796">
            <w:pPr>
              <w:rPr>
                <w:ins w:id="7621" w:author="R4-1809495" w:date="2018-07-11T16:45:00Z"/>
                <w:rFonts w:ascii="Calibri" w:hAnsi="Calibri"/>
                <w:color w:val="000000"/>
                <w:sz w:val="22"/>
                <w:szCs w:val="22"/>
              </w:rPr>
            </w:pPr>
            <w:ins w:id="7622"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5900ADB5" w14:textId="77777777" w:rsidR="00B47796" w:rsidRPr="00B04564" w:rsidRDefault="00B47796" w:rsidP="00B47796">
            <w:pPr>
              <w:pStyle w:val="TAC"/>
              <w:rPr>
                <w:ins w:id="7623" w:author="R4-1809495" w:date="2018-07-11T16:45:00Z"/>
                <w:rFonts w:cs="Arial"/>
                <w:lang w:eastAsia="ko-KR"/>
              </w:rPr>
            </w:pPr>
            <w:ins w:id="7624" w:author="R4-1809495" w:date="2018-07-11T16:45:00Z">
              <w:r w:rsidRPr="00B04564">
                <w:rPr>
                  <w:rFonts w:cs="Arial"/>
                  <w:lang w:eastAsia="ko-KR"/>
                </w:rPr>
                <w:t>1 MHz</w:t>
              </w:r>
            </w:ins>
          </w:p>
        </w:tc>
        <w:tc>
          <w:tcPr>
            <w:tcW w:w="4422" w:type="dxa"/>
            <w:tcBorders>
              <w:top w:val="single" w:sz="2" w:space="0" w:color="auto"/>
              <w:left w:val="single" w:sz="2" w:space="0" w:color="auto"/>
              <w:bottom w:val="single" w:sz="2" w:space="0" w:color="auto"/>
              <w:right w:val="single" w:sz="2" w:space="0" w:color="auto"/>
            </w:tcBorders>
          </w:tcPr>
          <w:p w14:paraId="0A14D359" w14:textId="77777777" w:rsidR="00B47796" w:rsidRPr="00B04564" w:rsidRDefault="00B47796" w:rsidP="00B47796">
            <w:pPr>
              <w:pStyle w:val="TAL"/>
              <w:rPr>
                <w:ins w:id="7625" w:author="R4-1809495" w:date="2018-07-11T16:45:00Z"/>
                <w:rFonts w:cs="Arial"/>
                <w:lang w:eastAsia="ko-KR"/>
              </w:rPr>
            </w:pPr>
            <w:ins w:id="7626" w:author="R4-1809495" w:date="2018-07-11T16:45:00Z">
              <w:r w:rsidRPr="00B04564">
                <w:rPr>
                  <w:rFonts w:cs="Arial"/>
                  <w:lang w:eastAsia="ko-KR"/>
                </w:rPr>
                <w:t>This requirement does not apply to BS operating in Band n51, n75 or n76.</w:t>
              </w:r>
            </w:ins>
          </w:p>
        </w:tc>
      </w:tr>
      <w:tr w:rsidR="00B47796" w:rsidRPr="00B04564" w14:paraId="2D3F1D1B" w14:textId="77777777" w:rsidTr="00B47796">
        <w:trPr>
          <w:cantSplit/>
          <w:trHeight w:val="113"/>
          <w:jc w:val="center"/>
          <w:ins w:id="7627" w:author="R4-1809495" w:date="2018-07-11T16:45:00Z"/>
        </w:trPr>
        <w:tc>
          <w:tcPr>
            <w:tcW w:w="1302" w:type="dxa"/>
            <w:tcBorders>
              <w:left w:val="single" w:sz="2" w:space="0" w:color="auto"/>
              <w:right w:val="single" w:sz="2" w:space="0" w:color="auto"/>
            </w:tcBorders>
          </w:tcPr>
          <w:p w14:paraId="05D04121" w14:textId="77777777" w:rsidR="00B47796" w:rsidRPr="00B04564" w:rsidRDefault="00B47796" w:rsidP="00B47796">
            <w:pPr>
              <w:pStyle w:val="TAC"/>
              <w:rPr>
                <w:ins w:id="7628" w:author="R4-1809495" w:date="2018-07-11T16:45:00Z"/>
                <w:rFonts w:cs="Arial"/>
                <w:lang w:eastAsia="ko-KR"/>
              </w:rPr>
            </w:pPr>
            <w:ins w:id="7629" w:author="R4-1809495" w:date="2018-07-11T16:45:00Z">
              <w:r w:rsidRPr="00B04564">
                <w:rPr>
                  <w:rFonts w:cs="Arial"/>
                  <w:lang w:eastAsia="ko-KR"/>
                </w:rPr>
                <w:t>NR Band n77</w:t>
              </w:r>
            </w:ins>
          </w:p>
        </w:tc>
        <w:tc>
          <w:tcPr>
            <w:tcW w:w="1701" w:type="dxa"/>
            <w:tcBorders>
              <w:top w:val="single" w:sz="2" w:space="0" w:color="auto"/>
              <w:left w:val="single" w:sz="2" w:space="0" w:color="auto"/>
              <w:bottom w:val="single" w:sz="2" w:space="0" w:color="auto"/>
              <w:right w:val="single" w:sz="2" w:space="0" w:color="auto"/>
            </w:tcBorders>
          </w:tcPr>
          <w:p w14:paraId="215F3A99" w14:textId="77777777" w:rsidR="00B47796" w:rsidRPr="00B04564" w:rsidRDefault="00B47796" w:rsidP="00B47796">
            <w:pPr>
              <w:pStyle w:val="TAC"/>
              <w:rPr>
                <w:ins w:id="7630" w:author="R4-1809495" w:date="2018-07-11T16:45:00Z"/>
                <w:rFonts w:cs="Arial"/>
                <w:lang w:eastAsia="ko-KR"/>
              </w:rPr>
            </w:pPr>
            <w:ins w:id="7631" w:author="R4-1809495" w:date="2018-07-11T16:45:00Z">
              <w:r w:rsidRPr="00B04564">
                <w:t>3.3 – 4.2 GHz</w:t>
              </w:r>
            </w:ins>
          </w:p>
        </w:tc>
        <w:tc>
          <w:tcPr>
            <w:tcW w:w="851" w:type="dxa"/>
            <w:tcBorders>
              <w:top w:val="single" w:sz="2" w:space="0" w:color="auto"/>
              <w:left w:val="single" w:sz="2" w:space="0" w:color="auto"/>
              <w:bottom w:val="single" w:sz="2" w:space="0" w:color="auto"/>
              <w:right w:val="single" w:sz="2" w:space="0" w:color="auto"/>
            </w:tcBorders>
            <w:vAlign w:val="bottom"/>
          </w:tcPr>
          <w:p w14:paraId="5D57CE7B" w14:textId="77777777" w:rsidR="00B47796" w:rsidRDefault="00B47796" w:rsidP="00B47796">
            <w:pPr>
              <w:rPr>
                <w:ins w:id="7632" w:author="R4-1809495" w:date="2018-07-11T16:45:00Z"/>
                <w:rFonts w:ascii="Calibri" w:hAnsi="Calibri"/>
                <w:color w:val="000000"/>
                <w:sz w:val="22"/>
                <w:szCs w:val="22"/>
              </w:rPr>
            </w:pPr>
            <w:ins w:id="7633"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0C9928CB" w14:textId="77777777" w:rsidR="00B47796" w:rsidRPr="00B04564" w:rsidRDefault="00B47796" w:rsidP="00B47796">
            <w:pPr>
              <w:pStyle w:val="TAC"/>
              <w:rPr>
                <w:ins w:id="7634" w:author="R4-1809495" w:date="2018-07-11T16:45:00Z"/>
                <w:rFonts w:cs="Arial"/>
                <w:lang w:eastAsia="ko-KR"/>
              </w:rPr>
            </w:pPr>
            <w:ins w:id="7635" w:author="R4-1809495" w:date="2018-07-11T16:45:00Z">
              <w:r w:rsidRPr="00B04564">
                <w:rPr>
                  <w:rFonts w:cs="Arial"/>
                  <w:lang w:eastAsia="ko-KR"/>
                </w:rPr>
                <w:t>1 MHz</w:t>
              </w:r>
            </w:ins>
          </w:p>
        </w:tc>
        <w:tc>
          <w:tcPr>
            <w:tcW w:w="4422" w:type="dxa"/>
            <w:tcBorders>
              <w:top w:val="single" w:sz="2" w:space="0" w:color="auto"/>
              <w:left w:val="single" w:sz="2" w:space="0" w:color="auto"/>
              <w:bottom w:val="single" w:sz="2" w:space="0" w:color="auto"/>
              <w:right w:val="single" w:sz="2" w:space="0" w:color="auto"/>
            </w:tcBorders>
          </w:tcPr>
          <w:p w14:paraId="6ABE9AA2" w14:textId="77777777" w:rsidR="00B47796" w:rsidRPr="00B04564" w:rsidRDefault="00B47796" w:rsidP="00B47796">
            <w:pPr>
              <w:pStyle w:val="TAL"/>
              <w:rPr>
                <w:ins w:id="7636" w:author="R4-1809495" w:date="2018-07-11T16:45:00Z"/>
                <w:rFonts w:cs="Arial"/>
                <w:lang w:eastAsia="ko-KR"/>
              </w:rPr>
            </w:pPr>
            <w:ins w:id="7637" w:author="R4-1809495" w:date="2018-07-11T16:45:00Z">
              <w:r w:rsidRPr="00B04564">
                <w:rPr>
                  <w:rFonts w:cs="Arial"/>
                  <w:lang w:eastAsia="ko-KR"/>
                </w:rPr>
                <w:t>This requirement does not apply to BS operating in Band n77 and n 78</w:t>
              </w:r>
            </w:ins>
          </w:p>
        </w:tc>
      </w:tr>
      <w:tr w:rsidR="00B47796" w:rsidRPr="00B04564" w14:paraId="6C6AC0BD" w14:textId="77777777" w:rsidTr="00B47796">
        <w:trPr>
          <w:cantSplit/>
          <w:trHeight w:val="113"/>
          <w:jc w:val="center"/>
          <w:ins w:id="7638" w:author="R4-1809495" w:date="2018-07-11T16:45:00Z"/>
        </w:trPr>
        <w:tc>
          <w:tcPr>
            <w:tcW w:w="1302" w:type="dxa"/>
            <w:tcBorders>
              <w:left w:val="single" w:sz="2" w:space="0" w:color="auto"/>
              <w:right w:val="single" w:sz="2" w:space="0" w:color="auto"/>
            </w:tcBorders>
          </w:tcPr>
          <w:p w14:paraId="694C6FFE" w14:textId="77777777" w:rsidR="00B47796" w:rsidRPr="00B04564" w:rsidRDefault="00B47796" w:rsidP="00B47796">
            <w:pPr>
              <w:pStyle w:val="TAC"/>
              <w:rPr>
                <w:ins w:id="7639" w:author="R4-1809495" w:date="2018-07-11T16:45:00Z"/>
                <w:rFonts w:cs="Arial"/>
                <w:lang w:eastAsia="ko-KR"/>
              </w:rPr>
            </w:pPr>
            <w:ins w:id="7640" w:author="R4-1809495" w:date="2018-07-11T16:45:00Z">
              <w:r w:rsidRPr="00B04564">
                <w:rPr>
                  <w:rFonts w:cs="Arial"/>
                  <w:lang w:eastAsia="ko-KR"/>
                </w:rPr>
                <w:t>NR Band n78</w:t>
              </w:r>
            </w:ins>
          </w:p>
        </w:tc>
        <w:tc>
          <w:tcPr>
            <w:tcW w:w="1701" w:type="dxa"/>
            <w:tcBorders>
              <w:top w:val="single" w:sz="2" w:space="0" w:color="auto"/>
              <w:left w:val="single" w:sz="2" w:space="0" w:color="auto"/>
              <w:bottom w:val="single" w:sz="2" w:space="0" w:color="auto"/>
              <w:right w:val="single" w:sz="2" w:space="0" w:color="auto"/>
            </w:tcBorders>
          </w:tcPr>
          <w:p w14:paraId="347165A6" w14:textId="77777777" w:rsidR="00B47796" w:rsidRPr="00B04564" w:rsidRDefault="00B47796" w:rsidP="00B47796">
            <w:pPr>
              <w:pStyle w:val="TAC"/>
              <w:rPr>
                <w:ins w:id="7641" w:author="R4-1809495" w:date="2018-07-11T16:45:00Z"/>
                <w:rFonts w:cs="Arial"/>
                <w:lang w:eastAsia="ko-KR"/>
              </w:rPr>
            </w:pPr>
            <w:ins w:id="7642" w:author="R4-1809495" w:date="2018-07-11T16:45:00Z">
              <w:r w:rsidRPr="00B04564">
                <w:t>3.3 – 3.8 GHz</w:t>
              </w:r>
            </w:ins>
          </w:p>
        </w:tc>
        <w:tc>
          <w:tcPr>
            <w:tcW w:w="851" w:type="dxa"/>
            <w:tcBorders>
              <w:top w:val="single" w:sz="2" w:space="0" w:color="auto"/>
              <w:left w:val="single" w:sz="2" w:space="0" w:color="auto"/>
              <w:bottom w:val="single" w:sz="2" w:space="0" w:color="auto"/>
              <w:right w:val="single" w:sz="2" w:space="0" w:color="auto"/>
            </w:tcBorders>
            <w:vAlign w:val="bottom"/>
          </w:tcPr>
          <w:p w14:paraId="7D556D3D" w14:textId="77777777" w:rsidR="00B47796" w:rsidRDefault="00B47796" w:rsidP="00B47796">
            <w:pPr>
              <w:rPr>
                <w:ins w:id="7643" w:author="R4-1809495" w:date="2018-07-11T16:45:00Z"/>
                <w:rFonts w:ascii="Calibri" w:hAnsi="Calibri"/>
                <w:color w:val="000000"/>
                <w:sz w:val="22"/>
                <w:szCs w:val="22"/>
              </w:rPr>
            </w:pPr>
            <w:ins w:id="7644"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514CB87E" w14:textId="77777777" w:rsidR="00B47796" w:rsidRPr="00B04564" w:rsidRDefault="00B47796" w:rsidP="00B47796">
            <w:pPr>
              <w:pStyle w:val="TAC"/>
              <w:rPr>
                <w:ins w:id="7645" w:author="R4-1809495" w:date="2018-07-11T16:45:00Z"/>
                <w:rFonts w:cs="Arial"/>
                <w:lang w:eastAsia="ko-KR"/>
              </w:rPr>
            </w:pPr>
            <w:ins w:id="7646" w:author="R4-1809495" w:date="2018-07-11T16:45:00Z">
              <w:r w:rsidRPr="00B04564">
                <w:rPr>
                  <w:rFonts w:cs="Arial"/>
                  <w:lang w:eastAsia="ko-KR"/>
                </w:rPr>
                <w:t>1 MHz</w:t>
              </w:r>
            </w:ins>
          </w:p>
        </w:tc>
        <w:tc>
          <w:tcPr>
            <w:tcW w:w="4422" w:type="dxa"/>
            <w:tcBorders>
              <w:top w:val="single" w:sz="2" w:space="0" w:color="auto"/>
              <w:left w:val="single" w:sz="2" w:space="0" w:color="auto"/>
              <w:bottom w:val="single" w:sz="2" w:space="0" w:color="auto"/>
              <w:right w:val="single" w:sz="2" w:space="0" w:color="auto"/>
            </w:tcBorders>
          </w:tcPr>
          <w:p w14:paraId="074E9304" w14:textId="77777777" w:rsidR="00B47796" w:rsidRPr="00B04564" w:rsidRDefault="00B47796" w:rsidP="00B47796">
            <w:pPr>
              <w:pStyle w:val="TAL"/>
              <w:rPr>
                <w:ins w:id="7647" w:author="R4-1809495" w:date="2018-07-11T16:45:00Z"/>
                <w:rFonts w:cs="Arial"/>
                <w:lang w:eastAsia="ko-KR"/>
              </w:rPr>
            </w:pPr>
            <w:ins w:id="7648" w:author="R4-1809495" w:date="2018-07-11T16:45:00Z">
              <w:r w:rsidRPr="00B04564">
                <w:rPr>
                  <w:rFonts w:cs="Arial"/>
                  <w:lang w:eastAsia="ko-KR"/>
                </w:rPr>
                <w:t>This requirement does not apply to BS operating in Band n77 and n78</w:t>
              </w:r>
            </w:ins>
          </w:p>
        </w:tc>
      </w:tr>
      <w:tr w:rsidR="00B47796" w:rsidRPr="00B04564" w14:paraId="54960C23" w14:textId="77777777" w:rsidTr="00B47796">
        <w:trPr>
          <w:cantSplit/>
          <w:trHeight w:val="113"/>
          <w:jc w:val="center"/>
          <w:ins w:id="7649" w:author="R4-1809495" w:date="2018-07-11T16:45:00Z"/>
        </w:trPr>
        <w:tc>
          <w:tcPr>
            <w:tcW w:w="1302" w:type="dxa"/>
            <w:tcBorders>
              <w:left w:val="single" w:sz="2" w:space="0" w:color="auto"/>
              <w:right w:val="single" w:sz="2" w:space="0" w:color="auto"/>
            </w:tcBorders>
          </w:tcPr>
          <w:p w14:paraId="56710D04" w14:textId="77777777" w:rsidR="00B47796" w:rsidRPr="00B04564" w:rsidRDefault="00B47796" w:rsidP="00B47796">
            <w:pPr>
              <w:pStyle w:val="TAC"/>
              <w:rPr>
                <w:ins w:id="7650" w:author="R4-1809495" w:date="2018-07-11T16:45:00Z"/>
                <w:rFonts w:cs="Arial"/>
                <w:lang w:eastAsia="ko-KR"/>
              </w:rPr>
            </w:pPr>
            <w:ins w:id="7651" w:author="R4-1809495" w:date="2018-07-11T16:45:00Z">
              <w:r w:rsidRPr="00B04564">
                <w:rPr>
                  <w:rFonts w:cs="Arial"/>
                  <w:lang w:eastAsia="ko-KR"/>
                </w:rPr>
                <w:t>NR Band n79</w:t>
              </w:r>
            </w:ins>
          </w:p>
        </w:tc>
        <w:tc>
          <w:tcPr>
            <w:tcW w:w="1701" w:type="dxa"/>
            <w:tcBorders>
              <w:top w:val="single" w:sz="2" w:space="0" w:color="auto"/>
              <w:left w:val="single" w:sz="2" w:space="0" w:color="auto"/>
              <w:bottom w:val="single" w:sz="2" w:space="0" w:color="auto"/>
              <w:right w:val="single" w:sz="2" w:space="0" w:color="auto"/>
            </w:tcBorders>
          </w:tcPr>
          <w:p w14:paraId="4A0D441E" w14:textId="77777777" w:rsidR="00B47796" w:rsidRPr="00B04564" w:rsidRDefault="00B47796" w:rsidP="00B47796">
            <w:pPr>
              <w:pStyle w:val="TAC"/>
              <w:rPr>
                <w:ins w:id="7652" w:author="R4-1809495" w:date="2018-07-11T16:45:00Z"/>
                <w:rFonts w:cs="Arial"/>
                <w:lang w:eastAsia="ko-KR"/>
              </w:rPr>
            </w:pPr>
            <w:ins w:id="7653" w:author="R4-1809495" w:date="2018-07-11T16:45:00Z">
              <w:r w:rsidRPr="00B04564">
                <w:t>4.4 – 5.0 GHz</w:t>
              </w:r>
            </w:ins>
          </w:p>
        </w:tc>
        <w:tc>
          <w:tcPr>
            <w:tcW w:w="851" w:type="dxa"/>
            <w:tcBorders>
              <w:top w:val="single" w:sz="2" w:space="0" w:color="auto"/>
              <w:left w:val="single" w:sz="2" w:space="0" w:color="auto"/>
              <w:bottom w:val="single" w:sz="2" w:space="0" w:color="auto"/>
              <w:right w:val="single" w:sz="2" w:space="0" w:color="auto"/>
            </w:tcBorders>
            <w:vAlign w:val="bottom"/>
          </w:tcPr>
          <w:p w14:paraId="79FB21CA" w14:textId="77777777" w:rsidR="00B47796" w:rsidRDefault="00B47796" w:rsidP="00B47796">
            <w:pPr>
              <w:rPr>
                <w:ins w:id="7654" w:author="R4-1809495" w:date="2018-07-11T16:45:00Z"/>
                <w:rFonts w:ascii="Calibri" w:hAnsi="Calibri"/>
                <w:color w:val="000000"/>
                <w:sz w:val="22"/>
                <w:szCs w:val="22"/>
              </w:rPr>
            </w:pPr>
            <w:ins w:id="7655" w:author="R4-1809495" w:date="2018-07-11T16:45:00Z">
              <w:r>
                <w:rPr>
                  <w:rFonts w:ascii="Calibri" w:hAnsi="Calibri"/>
                  <w:color w:val="000000"/>
                  <w:sz w:val="22"/>
                  <w:szCs w:val="22"/>
                </w:rPr>
                <w:t xml:space="preserve">-43 dBm </w:t>
              </w:r>
              <w:r w:rsidRPr="000E6C4E">
                <w:rPr>
                  <w:rFonts w:ascii="Calibri" w:hAnsi="Calibri"/>
                  <w:color w:val="000000"/>
                  <w:sz w:val="22"/>
                  <w:szCs w:val="22"/>
                  <w:highlight w:val="yellow"/>
                </w:rPr>
                <w:t>+ FFS</w:t>
              </w:r>
            </w:ins>
          </w:p>
        </w:tc>
        <w:tc>
          <w:tcPr>
            <w:tcW w:w="1417" w:type="dxa"/>
            <w:tcBorders>
              <w:top w:val="single" w:sz="2" w:space="0" w:color="auto"/>
              <w:left w:val="single" w:sz="2" w:space="0" w:color="auto"/>
              <w:bottom w:val="single" w:sz="2" w:space="0" w:color="auto"/>
              <w:right w:val="single" w:sz="2" w:space="0" w:color="auto"/>
            </w:tcBorders>
          </w:tcPr>
          <w:p w14:paraId="324C3BFE" w14:textId="77777777" w:rsidR="00B47796" w:rsidRPr="00B04564" w:rsidRDefault="00B47796" w:rsidP="00B47796">
            <w:pPr>
              <w:pStyle w:val="TAC"/>
              <w:rPr>
                <w:ins w:id="7656" w:author="R4-1809495" w:date="2018-07-11T16:45:00Z"/>
                <w:rFonts w:cs="Arial"/>
                <w:lang w:eastAsia="ko-KR"/>
              </w:rPr>
            </w:pPr>
            <w:ins w:id="7657" w:author="R4-1809495" w:date="2018-07-11T16:45:00Z">
              <w:r w:rsidRPr="00B04564">
                <w:rPr>
                  <w:rFonts w:cs="Arial"/>
                  <w:lang w:eastAsia="ko-KR"/>
                </w:rPr>
                <w:t>1 MHz</w:t>
              </w:r>
            </w:ins>
          </w:p>
        </w:tc>
        <w:tc>
          <w:tcPr>
            <w:tcW w:w="4422" w:type="dxa"/>
            <w:tcBorders>
              <w:top w:val="single" w:sz="2" w:space="0" w:color="auto"/>
              <w:left w:val="single" w:sz="2" w:space="0" w:color="auto"/>
              <w:bottom w:val="single" w:sz="2" w:space="0" w:color="auto"/>
              <w:right w:val="single" w:sz="2" w:space="0" w:color="auto"/>
            </w:tcBorders>
          </w:tcPr>
          <w:p w14:paraId="31A6519F" w14:textId="77777777" w:rsidR="00B47796" w:rsidRPr="00B04564" w:rsidRDefault="00B47796" w:rsidP="00B47796">
            <w:pPr>
              <w:pStyle w:val="TAL"/>
              <w:rPr>
                <w:ins w:id="7658" w:author="R4-1809495" w:date="2018-07-11T16:45:00Z"/>
                <w:rFonts w:cs="Arial"/>
                <w:lang w:eastAsia="ko-KR"/>
              </w:rPr>
            </w:pPr>
            <w:ins w:id="7659" w:author="R4-1809495" w:date="2018-07-11T16:45:00Z">
              <w:r w:rsidRPr="00B04564">
                <w:rPr>
                  <w:rFonts w:cs="Arial"/>
                  <w:lang w:eastAsia="ko-KR"/>
                </w:rPr>
                <w:t>This requirement does not apply to BS operating in Band n79</w:t>
              </w:r>
            </w:ins>
          </w:p>
        </w:tc>
      </w:tr>
    </w:tbl>
    <w:p w14:paraId="1B5C9094" w14:textId="77777777" w:rsidR="00B47796" w:rsidRPr="00B04564" w:rsidRDefault="00B47796" w:rsidP="00B47796">
      <w:pPr>
        <w:rPr>
          <w:ins w:id="7660" w:author="R4-1809495" w:date="2018-07-11T16:45:00Z"/>
        </w:rPr>
      </w:pPr>
    </w:p>
    <w:p w14:paraId="49234CE4" w14:textId="77777777" w:rsidR="00B47796" w:rsidRPr="00B04564" w:rsidRDefault="00B47796" w:rsidP="00B47796">
      <w:pPr>
        <w:pStyle w:val="NO"/>
        <w:rPr>
          <w:ins w:id="7661" w:author="R4-1809495" w:date="2018-07-11T16:45:00Z"/>
        </w:rPr>
      </w:pPr>
      <w:ins w:id="7662" w:author="R4-1809495" w:date="2018-07-11T16:45:00Z">
        <w:r w:rsidRPr="00B04564">
          <w:t>NOTE 1:</w:t>
        </w:r>
        <w:r w:rsidRPr="00B04564">
          <w:tab/>
          <w:t xml:space="preserve">As defined in the scope for spurious emissions in this clause, except for </w:t>
        </w:r>
        <w:r w:rsidRPr="00B04564">
          <w:rPr>
            <w:rFonts w:eastAsia="MS Mincho"/>
          </w:rPr>
          <w:t xml:space="preserve">the cases where the noted requirements apply to a BS operating in </w:t>
        </w:r>
        <w:r w:rsidRPr="00B04564">
          <w:t xml:space="preserve">Band n28, the co-existence requirements in </w:t>
        </w:r>
        <w:r>
          <w:t>6.7.5.4.5</w:t>
        </w:r>
        <w:r w:rsidRPr="00B04564" w:rsidDel="003F0872">
          <w:t xml:space="preserve"> </w:t>
        </w:r>
        <w:r w:rsidRPr="00B04564">
          <w:t>-1 do not apply for the 10 MHz frequency range immediately outside the downlink</w:t>
        </w:r>
        <w:r w:rsidRPr="00B04564" w:rsidDel="00B62512">
          <w:t xml:space="preserve"> </w:t>
        </w:r>
        <w:r w:rsidRPr="00B04564">
          <w:rPr>
            <w:i/>
          </w:rPr>
          <w:t>operating band</w:t>
        </w:r>
        <w:r w:rsidRPr="00B04564">
          <w:t xml:space="preserve"> (see </w:t>
        </w:r>
        <w:r w:rsidRPr="000E6C4E">
          <w:rPr>
            <w:highlight w:val="yellow"/>
          </w:rPr>
          <w:t>table 5.2-1).</w:t>
        </w:r>
        <w:r w:rsidRPr="00B04564">
          <w:t xml:space="preserve"> Emission limits for this excluded frequency range may be covered by local or regional requirements.</w:t>
        </w:r>
      </w:ins>
    </w:p>
    <w:p w14:paraId="6A499979" w14:textId="77777777" w:rsidR="00B47796" w:rsidRPr="00B04564" w:rsidRDefault="00B47796" w:rsidP="00B47796">
      <w:pPr>
        <w:pStyle w:val="NO"/>
        <w:rPr>
          <w:ins w:id="7663" w:author="R4-1809495" w:date="2018-07-11T16:45:00Z"/>
        </w:rPr>
      </w:pPr>
      <w:ins w:id="7664" w:author="R4-1809495" w:date="2018-07-11T16:45:00Z">
        <w:r w:rsidRPr="00B04564">
          <w:t>NOTE 2:</w:t>
        </w:r>
        <w:r w:rsidRPr="00B04564">
          <w:tab/>
          <w:t xml:space="preserve">Table </w:t>
        </w:r>
        <w:r>
          <w:t>6.7.5.4.5</w:t>
        </w:r>
        <w:r w:rsidRPr="00B04564" w:rsidDel="003F0872">
          <w:t xml:space="preserve"> </w:t>
        </w:r>
        <w:r w:rsidRPr="00B04564">
          <w:t xml:space="preserve">-1 assumes that two </w:t>
        </w:r>
        <w:r w:rsidRPr="00B04564">
          <w:rPr>
            <w:i/>
          </w:rPr>
          <w:t>operating bands</w:t>
        </w:r>
        <w:r w:rsidRPr="00B04564">
          <w:t xml:space="preserve">, where the frequency ranges in </w:t>
        </w:r>
        <w:r w:rsidRPr="000E6C4E">
          <w:rPr>
            <w:highlight w:val="yellow"/>
          </w:rPr>
          <w:t>table 5.2-1</w:t>
        </w:r>
        <w:r w:rsidRPr="00B04564">
          <w:t xml:space="preserve"> would be overlapping, are not deployed in the same geographical area. For such a case of operation with overlapping frequency arrangements in the same geographical area, special co-existence requirements may apply that are not covered by the 3GPP specifications.</w:t>
        </w:r>
      </w:ins>
    </w:p>
    <w:p w14:paraId="24919E36" w14:textId="77777777" w:rsidR="00B47796" w:rsidRPr="00B04564" w:rsidRDefault="00B47796" w:rsidP="00B47796">
      <w:pPr>
        <w:pStyle w:val="NO"/>
        <w:rPr>
          <w:ins w:id="7665" w:author="R4-1809495" w:date="2018-07-11T16:45:00Z"/>
        </w:rPr>
      </w:pPr>
      <w:ins w:id="7666" w:author="R4-1809495" w:date="2018-07-11T16:45:00Z">
        <w:r w:rsidRPr="00B04564">
          <w:t>NOTE 3:</w:t>
        </w:r>
        <w:r w:rsidRPr="00B04564">
          <w:tab/>
          <w:t xml:space="preserve">TDD base stations deployed in the same geographical area, that are synchronized and use the same or adjacent </w:t>
        </w:r>
        <w:r w:rsidRPr="00B04564">
          <w:rPr>
            <w:i/>
          </w:rPr>
          <w:t>operating bands</w:t>
        </w:r>
        <w:r w:rsidRPr="00B04564">
          <w:t xml:space="preserve"> can transmit without additional co-existence requirements. For unsynchronized base stations, special co-existence requirements may apply that are not covered by the 3GPP specifications. </w:t>
        </w:r>
      </w:ins>
    </w:p>
    <w:p w14:paraId="016F3CA3" w14:textId="77777777" w:rsidR="00B47796" w:rsidRPr="00B04564" w:rsidRDefault="00B47796" w:rsidP="00B47796">
      <w:pPr>
        <w:pStyle w:val="NO"/>
        <w:rPr>
          <w:ins w:id="7667" w:author="R4-1809495" w:date="2018-07-11T16:45:00Z"/>
        </w:rPr>
      </w:pPr>
      <w:ins w:id="7668" w:author="R4-1809495" w:date="2018-07-11T16:45:00Z">
        <w:r w:rsidRPr="00B04564">
          <w:t>NOTE:</w:t>
        </w:r>
        <w:r w:rsidRPr="00B04564">
          <w:tab/>
          <w:t xml:space="preserve">For NR Band n28 BS, specific solutions may be required to fulfil the spurious emissions limits for BS for co-existence with E-UTRA Band 27 UL </w:t>
        </w:r>
        <w:r w:rsidRPr="00B04564">
          <w:rPr>
            <w:i/>
          </w:rPr>
          <w:t>operating band</w:t>
        </w:r>
        <w:r w:rsidRPr="00B04564">
          <w:t>.</w:t>
        </w:r>
      </w:ins>
    </w:p>
    <w:p w14:paraId="2375E37A" w14:textId="77777777" w:rsidR="00B47796" w:rsidRPr="00B04564" w:rsidRDefault="00B47796" w:rsidP="00B47796">
      <w:pPr>
        <w:rPr>
          <w:ins w:id="7669" w:author="R4-1809495" w:date="2018-07-11T16:45:00Z"/>
          <w:rFonts w:cs="v3.8.0"/>
          <w:lang w:eastAsia="zh-CN"/>
        </w:rPr>
      </w:pPr>
      <w:ins w:id="7670" w:author="R4-1809495" w:date="2018-07-11T16:45:00Z">
        <w:r w:rsidRPr="00B04564">
          <w:t>The following requirement may be applied for the protection of PHS.</w:t>
        </w:r>
        <w:r w:rsidRPr="00B04564">
          <w:rPr>
            <w:rFonts w:cs="v3.8.0"/>
          </w:rPr>
          <w:t xml:space="preserve"> This requirement is also applicable at specified frequencies falling between 10 MHz below the </w:t>
        </w:r>
        <w:r w:rsidRPr="00B04564">
          <w:t xml:space="preserve">lowest BS transmitter frequency of the downlink </w:t>
        </w:r>
        <w:r w:rsidRPr="00B04564">
          <w:rPr>
            <w:i/>
          </w:rPr>
          <w:t>operating band</w:t>
        </w:r>
        <w:r w:rsidRPr="00B04564">
          <w:t xml:space="preserve"> and 10 MHz above the highest BS transmitter frequency of the downlink </w:t>
        </w:r>
        <w:r w:rsidRPr="00B04564">
          <w:rPr>
            <w:i/>
          </w:rPr>
          <w:t>operating band</w:t>
        </w:r>
        <w:r w:rsidRPr="00B04564">
          <w:t>.</w:t>
        </w:r>
      </w:ins>
    </w:p>
    <w:p w14:paraId="7CA483E1" w14:textId="77777777" w:rsidR="00B47796" w:rsidRPr="00B04564" w:rsidRDefault="00B47796" w:rsidP="00B47796">
      <w:pPr>
        <w:rPr>
          <w:ins w:id="7671" w:author="R4-1809495" w:date="2018-07-11T16:45:00Z"/>
        </w:rPr>
      </w:pPr>
      <w:ins w:id="7672" w:author="R4-1809495" w:date="2018-07-11T16:45:00Z">
        <w:r w:rsidRPr="00B04564">
          <w:t>The power of any spurious emission shall not exceed:</w:t>
        </w:r>
      </w:ins>
    </w:p>
    <w:p w14:paraId="4E643BCC" w14:textId="77777777" w:rsidR="00B47796" w:rsidRPr="00B04564" w:rsidRDefault="00B47796" w:rsidP="00B47796">
      <w:pPr>
        <w:pStyle w:val="TH"/>
        <w:rPr>
          <w:ins w:id="7673" w:author="R4-1809495" w:date="2018-07-11T16:45:00Z"/>
        </w:rPr>
      </w:pPr>
      <w:ins w:id="7674" w:author="R4-1809495" w:date="2018-07-11T16:45:00Z">
        <w:r w:rsidRPr="00B04564">
          <w:t>Table 6.</w:t>
        </w:r>
        <w:r>
          <w:t>7.5.4.5</w:t>
        </w:r>
        <w:r w:rsidRPr="00B04564">
          <w:t xml:space="preserve">-2: BS spurious emissions </w:t>
        </w:r>
        <w:r>
          <w:t xml:space="preserve">test </w:t>
        </w:r>
        <w:r w:rsidRPr="00B04564">
          <w:t>limits for BS for co-existence with</w:t>
        </w:r>
        <w:r w:rsidRPr="00B04564" w:rsidDel="00E2020E">
          <w:t xml:space="preserve"> </w:t>
        </w:r>
        <w:r w:rsidRPr="00B04564">
          <w:t>PHS</w:t>
        </w:r>
      </w:ins>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38"/>
        <w:gridCol w:w="1276"/>
        <w:gridCol w:w="1418"/>
        <w:gridCol w:w="3617"/>
      </w:tblGrid>
      <w:tr w:rsidR="00B47796" w:rsidRPr="00B04564" w14:paraId="34438B14" w14:textId="77777777" w:rsidTr="00B47796">
        <w:trPr>
          <w:cantSplit/>
          <w:jc w:val="center"/>
          <w:ins w:id="7675" w:author="R4-1809495" w:date="2018-07-11T16:45:00Z"/>
        </w:trPr>
        <w:tc>
          <w:tcPr>
            <w:tcW w:w="2538" w:type="dxa"/>
          </w:tcPr>
          <w:p w14:paraId="7656D64D" w14:textId="77777777" w:rsidR="00B47796" w:rsidRPr="00B04564" w:rsidRDefault="00B47796" w:rsidP="00B47796">
            <w:pPr>
              <w:pStyle w:val="TAH"/>
              <w:rPr>
                <w:ins w:id="7676" w:author="R4-1809495" w:date="2018-07-11T16:45:00Z"/>
                <w:rFonts w:cs="Arial"/>
              </w:rPr>
            </w:pPr>
            <w:ins w:id="7677" w:author="R4-1809495" w:date="2018-07-11T16:45:00Z">
              <w:r w:rsidRPr="00B04564">
                <w:rPr>
                  <w:rFonts w:cs="Arial"/>
                </w:rPr>
                <w:t>Frequency range</w:t>
              </w:r>
            </w:ins>
          </w:p>
        </w:tc>
        <w:tc>
          <w:tcPr>
            <w:tcW w:w="1276" w:type="dxa"/>
          </w:tcPr>
          <w:p w14:paraId="7C6835F7" w14:textId="77777777" w:rsidR="00B47796" w:rsidRPr="00B04564" w:rsidRDefault="00B47796" w:rsidP="00B47796">
            <w:pPr>
              <w:pStyle w:val="TAH"/>
              <w:rPr>
                <w:ins w:id="7678" w:author="R4-1809495" w:date="2018-07-11T16:45:00Z"/>
                <w:rFonts w:cs="Arial"/>
              </w:rPr>
            </w:pPr>
            <w:ins w:id="7679" w:author="R4-1809495" w:date="2018-07-11T16:45:00Z">
              <w:r>
                <w:rPr>
                  <w:rFonts w:cs="v5.0.0"/>
                </w:rPr>
                <w:t>Test</w:t>
              </w:r>
              <w:r w:rsidRPr="00B04564">
                <w:rPr>
                  <w:rFonts w:cs="v5.0.0"/>
                </w:rPr>
                <w:t xml:space="preserve"> limit</w:t>
              </w:r>
            </w:ins>
          </w:p>
        </w:tc>
        <w:tc>
          <w:tcPr>
            <w:tcW w:w="1418" w:type="dxa"/>
          </w:tcPr>
          <w:p w14:paraId="44EB3772" w14:textId="77777777" w:rsidR="00B47796" w:rsidRPr="00B04564" w:rsidRDefault="00B47796" w:rsidP="00B47796">
            <w:pPr>
              <w:pStyle w:val="TAH"/>
              <w:rPr>
                <w:ins w:id="7680" w:author="R4-1809495" w:date="2018-07-11T16:45:00Z"/>
                <w:rFonts w:cs="Arial"/>
              </w:rPr>
            </w:pPr>
            <w:ins w:id="7681" w:author="R4-1809495" w:date="2018-07-11T16:45:00Z">
              <w:r w:rsidRPr="00B04564">
                <w:rPr>
                  <w:rFonts w:cs="Arial"/>
                </w:rPr>
                <w:t>Measurement Bandwidth</w:t>
              </w:r>
            </w:ins>
          </w:p>
        </w:tc>
        <w:tc>
          <w:tcPr>
            <w:tcW w:w="3617" w:type="dxa"/>
          </w:tcPr>
          <w:p w14:paraId="0EBAEDDA" w14:textId="77777777" w:rsidR="00B47796" w:rsidRPr="00B04564" w:rsidRDefault="00B47796" w:rsidP="00B47796">
            <w:pPr>
              <w:pStyle w:val="TAH"/>
              <w:rPr>
                <w:ins w:id="7682" w:author="R4-1809495" w:date="2018-07-11T16:45:00Z"/>
                <w:rFonts w:cs="Arial"/>
              </w:rPr>
            </w:pPr>
            <w:ins w:id="7683" w:author="R4-1809495" w:date="2018-07-11T16:45:00Z">
              <w:r w:rsidRPr="00B04564">
                <w:rPr>
                  <w:rFonts w:cs="Arial"/>
                </w:rPr>
                <w:t>Note</w:t>
              </w:r>
            </w:ins>
          </w:p>
        </w:tc>
      </w:tr>
      <w:tr w:rsidR="00B47796" w:rsidRPr="00B04564" w14:paraId="0E11C003" w14:textId="77777777" w:rsidTr="00B47796">
        <w:trPr>
          <w:cantSplit/>
          <w:trHeight w:val="163"/>
          <w:jc w:val="center"/>
          <w:ins w:id="7684" w:author="R4-1809495" w:date="2018-07-11T16:45:00Z"/>
        </w:trPr>
        <w:tc>
          <w:tcPr>
            <w:tcW w:w="2538" w:type="dxa"/>
            <w:tcBorders>
              <w:top w:val="single" w:sz="4" w:space="0" w:color="auto"/>
            </w:tcBorders>
          </w:tcPr>
          <w:p w14:paraId="1E3B51AA" w14:textId="77777777" w:rsidR="00B47796" w:rsidRPr="00B04564" w:rsidRDefault="00B47796" w:rsidP="00B47796">
            <w:pPr>
              <w:pStyle w:val="TAC"/>
              <w:rPr>
                <w:ins w:id="7685" w:author="R4-1809495" w:date="2018-07-11T16:45:00Z"/>
                <w:rFonts w:cs="Arial"/>
              </w:rPr>
            </w:pPr>
            <w:ins w:id="7686" w:author="R4-1809495" w:date="2018-07-11T16:45:00Z">
              <w:r w:rsidRPr="00B04564">
                <w:rPr>
                  <w:rFonts w:cs="Arial"/>
                </w:rPr>
                <w:t>1884.5 – 1915.7 MHz</w:t>
              </w:r>
            </w:ins>
          </w:p>
        </w:tc>
        <w:tc>
          <w:tcPr>
            <w:tcW w:w="1276" w:type="dxa"/>
            <w:tcBorders>
              <w:top w:val="single" w:sz="4" w:space="0" w:color="auto"/>
            </w:tcBorders>
          </w:tcPr>
          <w:p w14:paraId="64B8A09A" w14:textId="77777777" w:rsidR="00B47796" w:rsidRPr="00B04564" w:rsidRDefault="00B47796" w:rsidP="00B47796">
            <w:pPr>
              <w:pStyle w:val="TAC"/>
              <w:rPr>
                <w:ins w:id="7687" w:author="R4-1809495" w:date="2018-07-11T16:45:00Z"/>
                <w:rFonts w:cs="Arial"/>
              </w:rPr>
            </w:pPr>
            <w:ins w:id="7688" w:author="R4-1809495" w:date="2018-07-11T16:45:00Z">
              <w:r>
                <w:rPr>
                  <w:rFonts w:cs="Arial"/>
                </w:rPr>
                <w:t xml:space="preserve">-32 </w:t>
              </w:r>
              <w:r w:rsidRPr="000E6C4E">
                <w:rPr>
                  <w:rFonts w:cs="Arial"/>
                  <w:highlight w:val="yellow"/>
                </w:rPr>
                <w:t>+ FFS</w:t>
              </w:r>
              <w:r w:rsidRPr="00B04564">
                <w:rPr>
                  <w:rFonts w:cs="Arial"/>
                </w:rPr>
                <w:t xml:space="preserve"> dBm</w:t>
              </w:r>
            </w:ins>
          </w:p>
        </w:tc>
        <w:tc>
          <w:tcPr>
            <w:tcW w:w="1418" w:type="dxa"/>
            <w:tcBorders>
              <w:top w:val="single" w:sz="4" w:space="0" w:color="auto"/>
            </w:tcBorders>
          </w:tcPr>
          <w:p w14:paraId="19F6167B" w14:textId="77777777" w:rsidR="00B47796" w:rsidRPr="00B04564" w:rsidRDefault="00B47796" w:rsidP="00B47796">
            <w:pPr>
              <w:pStyle w:val="TAC"/>
              <w:rPr>
                <w:ins w:id="7689" w:author="R4-1809495" w:date="2018-07-11T16:45:00Z"/>
                <w:rFonts w:cs="Arial"/>
              </w:rPr>
            </w:pPr>
            <w:ins w:id="7690" w:author="R4-1809495" w:date="2018-07-11T16:45:00Z">
              <w:r w:rsidRPr="00B04564">
                <w:rPr>
                  <w:rFonts w:cs="Arial"/>
                </w:rPr>
                <w:t>300 kHz</w:t>
              </w:r>
            </w:ins>
          </w:p>
        </w:tc>
        <w:tc>
          <w:tcPr>
            <w:tcW w:w="3617" w:type="dxa"/>
            <w:tcBorders>
              <w:top w:val="single" w:sz="4" w:space="0" w:color="auto"/>
            </w:tcBorders>
          </w:tcPr>
          <w:p w14:paraId="10C91AB1" w14:textId="77777777" w:rsidR="00B47796" w:rsidRPr="00B04564" w:rsidRDefault="00B47796" w:rsidP="00B47796">
            <w:pPr>
              <w:pStyle w:val="TAC"/>
              <w:rPr>
                <w:ins w:id="7691" w:author="R4-1809495" w:date="2018-07-11T16:45:00Z"/>
                <w:rFonts w:cs="Arial"/>
              </w:rPr>
            </w:pPr>
            <w:ins w:id="7692" w:author="R4-1809495" w:date="2018-07-11T16:45:00Z">
              <w:r w:rsidRPr="00B04564">
                <w:rPr>
                  <w:rFonts w:cs="Arial"/>
                </w:rPr>
                <w:t xml:space="preserve">Applicable when co-existence with PHS system operating in 1884.5 - 1915.7MHz </w:t>
              </w:r>
            </w:ins>
          </w:p>
        </w:tc>
      </w:tr>
    </w:tbl>
    <w:p w14:paraId="59FFE00C" w14:textId="77777777" w:rsidR="00B47796" w:rsidRPr="00B04564" w:rsidRDefault="00B47796" w:rsidP="00B47796">
      <w:pPr>
        <w:rPr>
          <w:ins w:id="7693" w:author="R4-1809495" w:date="2018-07-11T16:45:00Z"/>
        </w:rPr>
      </w:pPr>
    </w:p>
    <w:p w14:paraId="48430599" w14:textId="77777777" w:rsidR="00B47796" w:rsidRPr="00B04564" w:rsidRDefault="00B47796" w:rsidP="00B47796">
      <w:pPr>
        <w:rPr>
          <w:ins w:id="7694" w:author="R4-1809495" w:date="2018-07-11T16:45:00Z"/>
          <w:rFonts w:cs="v3.8.0"/>
        </w:rPr>
      </w:pPr>
      <w:ins w:id="7695" w:author="R4-1809495" w:date="2018-07-11T16:45:00Z">
        <w:r w:rsidRPr="00B04564">
          <w:rPr>
            <w:rFonts w:cs="v3.8.0"/>
          </w:rPr>
          <w:t>The following requirement may apply to E-UTRA BS operating in Band n41 in certain regions. This requirement is also applicable at</w:t>
        </w:r>
        <w:r w:rsidRPr="00B04564">
          <w:t xml:space="preserve"> </w:t>
        </w:r>
        <w:r w:rsidRPr="00B04564">
          <w:rPr>
            <w:rFonts w:cs="v3.8.0"/>
          </w:rPr>
          <w:t xml:space="preserve">the frequency range from 10 MHz below the lowest frequency of the BS downlink </w:t>
        </w:r>
        <w:r w:rsidRPr="00B04564">
          <w:rPr>
            <w:rFonts w:cs="v3.8.0"/>
            <w:i/>
          </w:rPr>
          <w:t>operating band</w:t>
        </w:r>
        <w:r w:rsidRPr="00B04564">
          <w:rPr>
            <w:rFonts w:cs="v3.8.0"/>
          </w:rPr>
          <w:t xml:space="preserve"> up to 10 MHz above the highest frequency of the BS downlink </w:t>
        </w:r>
        <w:r w:rsidRPr="00B04564">
          <w:rPr>
            <w:rFonts w:cs="v3.8.0"/>
            <w:i/>
          </w:rPr>
          <w:t>operating band</w:t>
        </w:r>
        <w:r w:rsidRPr="00B04564">
          <w:rPr>
            <w:rFonts w:cs="v3.8.0"/>
          </w:rPr>
          <w:t>.</w:t>
        </w:r>
      </w:ins>
    </w:p>
    <w:p w14:paraId="4E3AA53C" w14:textId="77777777" w:rsidR="00B47796" w:rsidRPr="00B04564" w:rsidRDefault="00B47796" w:rsidP="00B47796">
      <w:pPr>
        <w:keepNext/>
        <w:rPr>
          <w:ins w:id="7696" w:author="R4-1809495" w:date="2018-07-11T16:45:00Z"/>
          <w:rFonts w:cs="v3.8.0"/>
        </w:rPr>
      </w:pPr>
      <w:ins w:id="7697" w:author="R4-1809495" w:date="2018-07-11T16:45:00Z">
        <w:r w:rsidRPr="00B04564">
          <w:rPr>
            <w:rFonts w:cs="v3.8.0"/>
          </w:rPr>
          <w:lastRenderedPageBreak/>
          <w:t>The power of any spurious emission shall not exceed:</w:t>
        </w:r>
      </w:ins>
    </w:p>
    <w:p w14:paraId="3AE1C2CB" w14:textId="77777777" w:rsidR="00B47796" w:rsidRPr="00B04564" w:rsidRDefault="00B47796" w:rsidP="00B47796">
      <w:pPr>
        <w:pStyle w:val="TH"/>
        <w:rPr>
          <w:ins w:id="7698" w:author="R4-1809495" w:date="2018-07-11T16:45:00Z"/>
          <w:rFonts w:cs="v5.0.0"/>
        </w:rPr>
      </w:pPr>
      <w:ins w:id="7699" w:author="R4-1809495" w:date="2018-07-11T16:45:00Z">
        <w:r w:rsidRPr="00B04564">
          <w:rPr>
            <w:rFonts w:cs="v5.0.0"/>
          </w:rPr>
          <w:t xml:space="preserve">Table </w:t>
        </w:r>
        <w:r w:rsidRPr="00B04564">
          <w:t>6.</w:t>
        </w:r>
        <w:r>
          <w:t>7.5.4.5</w:t>
        </w:r>
        <w:r w:rsidRPr="00B04564">
          <w:rPr>
            <w:rFonts w:cs="v5.0.0"/>
          </w:rPr>
          <w:t>-3: Additional BS</w:t>
        </w:r>
        <w:r w:rsidRPr="00B04564">
          <w:t xml:space="preserve"> spurious emissions </w:t>
        </w:r>
        <w:r>
          <w:t xml:space="preserve">test </w:t>
        </w:r>
        <w:r w:rsidRPr="00B04564">
          <w:t>limits for Band n</w:t>
        </w:r>
        <w:r w:rsidRPr="00B04564">
          <w:rPr>
            <w:lang w:eastAsia="zh-CN"/>
          </w:rPr>
          <w:t>41</w:t>
        </w:r>
      </w:ins>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1705"/>
        <w:gridCol w:w="1417"/>
        <w:gridCol w:w="1843"/>
      </w:tblGrid>
      <w:tr w:rsidR="00B47796" w:rsidRPr="00B04564" w14:paraId="65CE217D" w14:textId="77777777" w:rsidTr="00B47796">
        <w:trPr>
          <w:cantSplit/>
          <w:jc w:val="center"/>
          <w:ins w:id="7700" w:author="R4-1809495" w:date="2018-07-11T16:45:00Z"/>
        </w:trPr>
        <w:tc>
          <w:tcPr>
            <w:tcW w:w="2376" w:type="dxa"/>
            <w:tcBorders>
              <w:top w:val="single" w:sz="6" w:space="0" w:color="000000"/>
              <w:left w:val="single" w:sz="6" w:space="0" w:color="000000"/>
              <w:bottom w:val="single" w:sz="6" w:space="0" w:color="000000"/>
              <w:right w:val="single" w:sz="6" w:space="0" w:color="000000"/>
            </w:tcBorders>
            <w:hideMark/>
          </w:tcPr>
          <w:p w14:paraId="01FAB0FA" w14:textId="77777777" w:rsidR="00B47796" w:rsidRPr="00B04564" w:rsidRDefault="00B47796" w:rsidP="00B47796">
            <w:pPr>
              <w:pStyle w:val="TAH"/>
              <w:rPr>
                <w:ins w:id="7701" w:author="R4-1809495" w:date="2018-07-11T16:45:00Z"/>
                <w:rFonts w:cs="v5.0.0"/>
              </w:rPr>
            </w:pPr>
            <w:ins w:id="7702" w:author="R4-1809495" w:date="2018-07-11T16:45:00Z">
              <w:r w:rsidRPr="00B04564">
                <w:rPr>
                  <w:rFonts w:cs="v5.0.0"/>
                </w:rPr>
                <w:t>Frequency range</w:t>
              </w:r>
            </w:ins>
          </w:p>
        </w:tc>
        <w:tc>
          <w:tcPr>
            <w:tcW w:w="1705" w:type="dxa"/>
            <w:tcBorders>
              <w:top w:val="single" w:sz="6" w:space="0" w:color="000000"/>
              <w:left w:val="single" w:sz="6" w:space="0" w:color="000000"/>
              <w:bottom w:val="single" w:sz="6" w:space="0" w:color="000000"/>
              <w:right w:val="single" w:sz="6" w:space="0" w:color="000000"/>
            </w:tcBorders>
            <w:hideMark/>
          </w:tcPr>
          <w:p w14:paraId="09642863" w14:textId="77777777" w:rsidR="00B47796" w:rsidRPr="00B04564" w:rsidRDefault="00B47796" w:rsidP="00B47796">
            <w:pPr>
              <w:pStyle w:val="TAH"/>
              <w:rPr>
                <w:ins w:id="7703" w:author="R4-1809495" w:date="2018-07-11T16:45:00Z"/>
                <w:rFonts w:cs="v5.0.0"/>
              </w:rPr>
            </w:pPr>
            <w:ins w:id="7704" w:author="R4-1809495" w:date="2018-07-11T16:45:00Z">
              <w:r>
                <w:rPr>
                  <w:rFonts w:cs="v5.0.0"/>
                </w:rPr>
                <w:t>Test</w:t>
              </w:r>
              <w:r w:rsidRPr="00B04564">
                <w:rPr>
                  <w:rFonts w:cs="v5.0.0"/>
                </w:rPr>
                <w:t xml:space="preserve"> limit</w:t>
              </w:r>
            </w:ins>
          </w:p>
        </w:tc>
        <w:tc>
          <w:tcPr>
            <w:tcW w:w="1417" w:type="dxa"/>
            <w:tcBorders>
              <w:top w:val="single" w:sz="6" w:space="0" w:color="000000"/>
              <w:left w:val="single" w:sz="6" w:space="0" w:color="000000"/>
              <w:bottom w:val="single" w:sz="6" w:space="0" w:color="000000"/>
              <w:right w:val="single" w:sz="6" w:space="0" w:color="000000"/>
            </w:tcBorders>
            <w:hideMark/>
          </w:tcPr>
          <w:p w14:paraId="626E0EF8" w14:textId="77777777" w:rsidR="00B47796" w:rsidRPr="00B04564" w:rsidRDefault="00B47796" w:rsidP="00B47796">
            <w:pPr>
              <w:pStyle w:val="TAH"/>
              <w:rPr>
                <w:ins w:id="7705" w:author="R4-1809495" w:date="2018-07-11T16:45:00Z"/>
                <w:rFonts w:cs="v5.0.0"/>
              </w:rPr>
            </w:pPr>
            <w:ins w:id="7706" w:author="R4-1809495" w:date="2018-07-11T16:45:00Z">
              <w:r w:rsidRPr="00B04564">
                <w:rPr>
                  <w:rFonts w:cs="v5.0.0"/>
                </w:rPr>
                <w:t>Measurement Bandwidth</w:t>
              </w:r>
            </w:ins>
          </w:p>
        </w:tc>
        <w:tc>
          <w:tcPr>
            <w:tcW w:w="1843" w:type="dxa"/>
            <w:tcBorders>
              <w:top w:val="single" w:sz="6" w:space="0" w:color="000000"/>
              <w:left w:val="single" w:sz="6" w:space="0" w:color="000000"/>
              <w:bottom w:val="single" w:sz="6" w:space="0" w:color="000000"/>
              <w:right w:val="single" w:sz="6" w:space="0" w:color="000000"/>
            </w:tcBorders>
            <w:hideMark/>
          </w:tcPr>
          <w:p w14:paraId="334128FC" w14:textId="77777777" w:rsidR="00B47796" w:rsidRPr="00B04564" w:rsidRDefault="00B47796" w:rsidP="00B47796">
            <w:pPr>
              <w:pStyle w:val="TAH"/>
              <w:rPr>
                <w:ins w:id="7707" w:author="R4-1809495" w:date="2018-07-11T16:45:00Z"/>
                <w:rFonts w:cs="v5.0.0"/>
              </w:rPr>
            </w:pPr>
            <w:ins w:id="7708" w:author="R4-1809495" w:date="2018-07-11T16:45:00Z">
              <w:r w:rsidRPr="00B04564">
                <w:rPr>
                  <w:rFonts w:cs="v5.0.0"/>
                </w:rPr>
                <w:t>Note</w:t>
              </w:r>
            </w:ins>
          </w:p>
        </w:tc>
      </w:tr>
      <w:tr w:rsidR="00B47796" w:rsidRPr="00B04564" w14:paraId="582DAE85" w14:textId="77777777" w:rsidTr="00B47796">
        <w:trPr>
          <w:cantSplit/>
          <w:jc w:val="center"/>
          <w:ins w:id="7709" w:author="R4-1809495" w:date="2018-07-11T16:45:00Z"/>
        </w:trPr>
        <w:tc>
          <w:tcPr>
            <w:tcW w:w="2376" w:type="dxa"/>
            <w:tcBorders>
              <w:top w:val="single" w:sz="6" w:space="0" w:color="000000"/>
              <w:left w:val="single" w:sz="6" w:space="0" w:color="000000"/>
              <w:bottom w:val="single" w:sz="6" w:space="0" w:color="000000"/>
              <w:right w:val="single" w:sz="6" w:space="0" w:color="000000"/>
            </w:tcBorders>
            <w:hideMark/>
          </w:tcPr>
          <w:p w14:paraId="2FE79F5D" w14:textId="77777777" w:rsidR="00B47796" w:rsidRPr="00B04564" w:rsidRDefault="00B47796" w:rsidP="00B47796">
            <w:pPr>
              <w:pStyle w:val="TAC"/>
              <w:rPr>
                <w:ins w:id="7710" w:author="R4-1809495" w:date="2018-07-11T16:45:00Z"/>
                <w:rFonts w:cs="Arial"/>
                <w:szCs w:val="21"/>
              </w:rPr>
            </w:pPr>
            <w:ins w:id="7711" w:author="R4-1809495" w:date="2018-07-11T16:45:00Z">
              <w:r w:rsidRPr="00B04564">
                <w:rPr>
                  <w:rFonts w:cs="Arial"/>
                  <w:szCs w:val="21"/>
                </w:rPr>
                <w:t>2200 – 2345 MHz</w:t>
              </w:r>
            </w:ins>
          </w:p>
        </w:tc>
        <w:tc>
          <w:tcPr>
            <w:tcW w:w="1705" w:type="dxa"/>
            <w:tcBorders>
              <w:top w:val="single" w:sz="6" w:space="0" w:color="000000"/>
              <w:left w:val="single" w:sz="6" w:space="0" w:color="000000"/>
              <w:bottom w:val="single" w:sz="6" w:space="0" w:color="000000"/>
              <w:right w:val="single" w:sz="6" w:space="0" w:color="000000"/>
            </w:tcBorders>
            <w:vAlign w:val="bottom"/>
            <w:hideMark/>
          </w:tcPr>
          <w:p w14:paraId="63D97C4A" w14:textId="77777777" w:rsidR="00B47796" w:rsidRDefault="00B47796" w:rsidP="00B47796">
            <w:pPr>
              <w:rPr>
                <w:ins w:id="7712" w:author="R4-1809495" w:date="2018-07-11T16:45:00Z"/>
                <w:rFonts w:ascii="Calibri" w:hAnsi="Calibri"/>
                <w:color w:val="000000"/>
                <w:sz w:val="22"/>
                <w:szCs w:val="22"/>
              </w:rPr>
            </w:pPr>
            <w:ins w:id="7713" w:author="R4-1809495" w:date="2018-07-11T16:45:00Z">
              <w:r>
                <w:rPr>
                  <w:rFonts w:ascii="Calibri" w:hAnsi="Calibri"/>
                  <w:color w:val="000000"/>
                  <w:sz w:val="22"/>
                  <w:szCs w:val="22"/>
                </w:rPr>
                <w:t xml:space="preserve">-36 dBm + </w:t>
              </w:r>
              <w:r w:rsidRPr="000E6C4E">
                <w:rPr>
                  <w:rFonts w:ascii="Calibri" w:hAnsi="Calibri"/>
                  <w:color w:val="000000"/>
                  <w:sz w:val="22"/>
                  <w:szCs w:val="22"/>
                  <w:highlight w:val="yellow"/>
                </w:rPr>
                <w:t>FFS</w:t>
              </w:r>
            </w:ins>
          </w:p>
        </w:tc>
        <w:tc>
          <w:tcPr>
            <w:tcW w:w="1417" w:type="dxa"/>
            <w:tcBorders>
              <w:top w:val="single" w:sz="6" w:space="0" w:color="000000"/>
              <w:left w:val="single" w:sz="6" w:space="0" w:color="000000"/>
              <w:bottom w:val="single" w:sz="6" w:space="0" w:color="000000"/>
              <w:right w:val="single" w:sz="6" w:space="0" w:color="000000"/>
            </w:tcBorders>
            <w:hideMark/>
          </w:tcPr>
          <w:p w14:paraId="298203FE" w14:textId="77777777" w:rsidR="00B47796" w:rsidRPr="00B04564" w:rsidRDefault="00B47796" w:rsidP="00B47796">
            <w:pPr>
              <w:pStyle w:val="TAC"/>
              <w:rPr>
                <w:ins w:id="7714" w:author="R4-1809495" w:date="2018-07-11T16:45:00Z"/>
                <w:rFonts w:cs="v5.0.0"/>
              </w:rPr>
            </w:pPr>
            <w:ins w:id="7715" w:author="R4-1809495" w:date="2018-07-11T16:45:00Z">
              <w:r w:rsidRPr="00B04564">
                <w:rPr>
                  <w:rFonts w:cs="v5.0.0"/>
                  <w:lang w:eastAsia="zh-CN"/>
                </w:rPr>
                <w:t>1 MHz</w:t>
              </w:r>
            </w:ins>
          </w:p>
        </w:tc>
        <w:tc>
          <w:tcPr>
            <w:tcW w:w="1843" w:type="dxa"/>
            <w:tcBorders>
              <w:top w:val="single" w:sz="6" w:space="0" w:color="000000"/>
              <w:left w:val="single" w:sz="6" w:space="0" w:color="000000"/>
              <w:bottom w:val="single" w:sz="6" w:space="0" w:color="000000"/>
              <w:right w:val="single" w:sz="6" w:space="0" w:color="000000"/>
            </w:tcBorders>
          </w:tcPr>
          <w:p w14:paraId="7BDFEA55" w14:textId="77777777" w:rsidR="00B47796" w:rsidRPr="00B04564" w:rsidRDefault="00B47796" w:rsidP="00B47796">
            <w:pPr>
              <w:pStyle w:val="TAC"/>
              <w:jc w:val="left"/>
              <w:rPr>
                <w:ins w:id="7716" w:author="R4-1809495" w:date="2018-07-11T16:45:00Z"/>
                <w:rFonts w:cs="v5.0.0"/>
              </w:rPr>
            </w:pPr>
          </w:p>
        </w:tc>
      </w:tr>
      <w:tr w:rsidR="00B47796" w:rsidRPr="00B04564" w14:paraId="36D607A5" w14:textId="77777777" w:rsidTr="00B47796">
        <w:trPr>
          <w:cantSplit/>
          <w:jc w:val="center"/>
          <w:ins w:id="7717" w:author="R4-1809495" w:date="2018-07-11T16:45:00Z"/>
        </w:trPr>
        <w:tc>
          <w:tcPr>
            <w:tcW w:w="2376" w:type="dxa"/>
            <w:tcBorders>
              <w:top w:val="single" w:sz="6" w:space="0" w:color="000000"/>
              <w:left w:val="single" w:sz="6" w:space="0" w:color="000000"/>
              <w:bottom w:val="single" w:sz="6" w:space="0" w:color="000000"/>
              <w:right w:val="single" w:sz="6" w:space="0" w:color="000000"/>
            </w:tcBorders>
            <w:hideMark/>
          </w:tcPr>
          <w:p w14:paraId="6B8D1707" w14:textId="77777777" w:rsidR="00B47796" w:rsidRPr="00B04564" w:rsidRDefault="00B47796" w:rsidP="00B47796">
            <w:pPr>
              <w:pStyle w:val="TAC"/>
              <w:rPr>
                <w:ins w:id="7718" w:author="R4-1809495" w:date="2018-07-11T16:45:00Z"/>
                <w:rFonts w:cs="Arial"/>
                <w:szCs w:val="21"/>
              </w:rPr>
            </w:pPr>
            <w:ins w:id="7719" w:author="R4-1809495" w:date="2018-07-11T16:45:00Z">
              <w:r w:rsidRPr="00B04564">
                <w:rPr>
                  <w:rFonts w:cs="Arial"/>
                  <w:szCs w:val="21"/>
                </w:rPr>
                <w:t>2362.5 – 2365 MHz</w:t>
              </w:r>
            </w:ins>
          </w:p>
        </w:tc>
        <w:tc>
          <w:tcPr>
            <w:tcW w:w="1705" w:type="dxa"/>
            <w:tcBorders>
              <w:top w:val="single" w:sz="6" w:space="0" w:color="000000"/>
              <w:left w:val="single" w:sz="6" w:space="0" w:color="000000"/>
              <w:bottom w:val="single" w:sz="6" w:space="0" w:color="000000"/>
              <w:right w:val="single" w:sz="6" w:space="0" w:color="000000"/>
            </w:tcBorders>
            <w:vAlign w:val="bottom"/>
            <w:hideMark/>
          </w:tcPr>
          <w:p w14:paraId="1EB96B45" w14:textId="77777777" w:rsidR="00B47796" w:rsidRDefault="00B47796" w:rsidP="00B47796">
            <w:pPr>
              <w:rPr>
                <w:ins w:id="7720" w:author="R4-1809495" w:date="2018-07-11T16:45:00Z"/>
                <w:rFonts w:ascii="Calibri" w:hAnsi="Calibri"/>
                <w:color w:val="000000"/>
                <w:sz w:val="22"/>
                <w:szCs w:val="22"/>
              </w:rPr>
            </w:pPr>
            <w:ins w:id="7721" w:author="R4-1809495" w:date="2018-07-11T16:45:00Z">
              <w:r>
                <w:rPr>
                  <w:rFonts w:ascii="Calibri" w:hAnsi="Calibri"/>
                  <w:color w:val="000000"/>
                  <w:sz w:val="22"/>
                  <w:szCs w:val="22"/>
                </w:rPr>
                <w:t xml:space="preserve">-16 dBm + </w:t>
              </w:r>
              <w:r w:rsidRPr="000E6C4E">
                <w:rPr>
                  <w:rFonts w:ascii="Calibri" w:hAnsi="Calibri"/>
                  <w:color w:val="000000"/>
                  <w:sz w:val="22"/>
                  <w:szCs w:val="22"/>
                  <w:highlight w:val="yellow"/>
                </w:rPr>
                <w:t>FFS</w:t>
              </w:r>
            </w:ins>
          </w:p>
        </w:tc>
        <w:tc>
          <w:tcPr>
            <w:tcW w:w="1417" w:type="dxa"/>
            <w:tcBorders>
              <w:top w:val="single" w:sz="6" w:space="0" w:color="000000"/>
              <w:left w:val="single" w:sz="6" w:space="0" w:color="000000"/>
              <w:bottom w:val="single" w:sz="6" w:space="0" w:color="000000"/>
              <w:right w:val="single" w:sz="6" w:space="0" w:color="000000"/>
            </w:tcBorders>
            <w:hideMark/>
          </w:tcPr>
          <w:p w14:paraId="4A54F621" w14:textId="77777777" w:rsidR="00B47796" w:rsidRPr="00B04564" w:rsidRDefault="00B47796" w:rsidP="00B47796">
            <w:pPr>
              <w:pStyle w:val="TAC"/>
              <w:rPr>
                <w:ins w:id="7722" w:author="R4-1809495" w:date="2018-07-11T16:45:00Z"/>
                <w:rFonts w:cs="v5.0.0"/>
              </w:rPr>
            </w:pPr>
            <w:ins w:id="7723" w:author="R4-1809495" w:date="2018-07-11T16:45:00Z">
              <w:r w:rsidRPr="00B04564">
                <w:rPr>
                  <w:rFonts w:cs="v5.0.0"/>
                  <w:lang w:eastAsia="zh-CN"/>
                </w:rPr>
                <w:t>1 MHz</w:t>
              </w:r>
            </w:ins>
          </w:p>
        </w:tc>
        <w:tc>
          <w:tcPr>
            <w:tcW w:w="1843" w:type="dxa"/>
            <w:tcBorders>
              <w:top w:val="single" w:sz="6" w:space="0" w:color="000000"/>
              <w:left w:val="single" w:sz="6" w:space="0" w:color="000000"/>
              <w:bottom w:val="single" w:sz="6" w:space="0" w:color="000000"/>
              <w:right w:val="single" w:sz="6" w:space="0" w:color="000000"/>
            </w:tcBorders>
          </w:tcPr>
          <w:p w14:paraId="38733571" w14:textId="77777777" w:rsidR="00B47796" w:rsidRPr="00B04564" w:rsidRDefault="00B47796" w:rsidP="00B47796">
            <w:pPr>
              <w:pStyle w:val="TAC"/>
              <w:rPr>
                <w:ins w:id="7724" w:author="R4-1809495" w:date="2018-07-11T16:45:00Z"/>
                <w:rFonts w:cs="v5.0.0"/>
              </w:rPr>
            </w:pPr>
          </w:p>
        </w:tc>
      </w:tr>
      <w:tr w:rsidR="00B47796" w:rsidRPr="00B04564" w14:paraId="71C2B5E3" w14:textId="77777777" w:rsidTr="00B47796">
        <w:trPr>
          <w:cantSplit/>
          <w:jc w:val="center"/>
          <w:ins w:id="7725" w:author="R4-1809495" w:date="2018-07-11T16:45:00Z"/>
        </w:trPr>
        <w:tc>
          <w:tcPr>
            <w:tcW w:w="2376" w:type="dxa"/>
            <w:tcBorders>
              <w:top w:val="single" w:sz="6" w:space="0" w:color="000000"/>
              <w:left w:val="single" w:sz="6" w:space="0" w:color="000000"/>
              <w:bottom w:val="single" w:sz="6" w:space="0" w:color="000000"/>
              <w:right w:val="single" w:sz="6" w:space="0" w:color="000000"/>
            </w:tcBorders>
            <w:hideMark/>
          </w:tcPr>
          <w:p w14:paraId="4BF00561" w14:textId="77777777" w:rsidR="00B47796" w:rsidRPr="00B04564" w:rsidRDefault="00B47796" w:rsidP="00B47796">
            <w:pPr>
              <w:pStyle w:val="TAC"/>
              <w:rPr>
                <w:ins w:id="7726" w:author="R4-1809495" w:date="2018-07-11T16:45:00Z"/>
                <w:rFonts w:cs="Arial"/>
                <w:szCs w:val="21"/>
              </w:rPr>
            </w:pPr>
            <w:ins w:id="7727" w:author="R4-1809495" w:date="2018-07-11T16:45:00Z">
              <w:r w:rsidRPr="00B04564">
                <w:rPr>
                  <w:rFonts w:cs="Arial"/>
                  <w:szCs w:val="21"/>
                </w:rPr>
                <w:t>2365 – 2367.5 MHz</w:t>
              </w:r>
            </w:ins>
          </w:p>
        </w:tc>
        <w:tc>
          <w:tcPr>
            <w:tcW w:w="1705" w:type="dxa"/>
            <w:tcBorders>
              <w:top w:val="single" w:sz="6" w:space="0" w:color="000000"/>
              <w:left w:val="single" w:sz="6" w:space="0" w:color="000000"/>
              <w:bottom w:val="single" w:sz="6" w:space="0" w:color="000000"/>
              <w:right w:val="single" w:sz="6" w:space="0" w:color="000000"/>
            </w:tcBorders>
            <w:vAlign w:val="bottom"/>
            <w:hideMark/>
          </w:tcPr>
          <w:p w14:paraId="520B3C2B" w14:textId="77777777" w:rsidR="00B47796" w:rsidRDefault="00B47796" w:rsidP="00B47796">
            <w:pPr>
              <w:rPr>
                <w:ins w:id="7728" w:author="R4-1809495" w:date="2018-07-11T16:45:00Z"/>
                <w:rFonts w:ascii="Calibri" w:hAnsi="Calibri"/>
                <w:color w:val="000000"/>
                <w:sz w:val="22"/>
                <w:szCs w:val="22"/>
              </w:rPr>
            </w:pPr>
            <w:ins w:id="7729" w:author="R4-1809495" w:date="2018-07-11T16:45:00Z">
              <w:r>
                <w:rPr>
                  <w:rFonts w:ascii="Calibri" w:hAnsi="Calibri"/>
                  <w:color w:val="000000"/>
                  <w:sz w:val="22"/>
                  <w:szCs w:val="22"/>
                </w:rPr>
                <w:t xml:space="preserve">-31 dBm + </w:t>
              </w:r>
              <w:r w:rsidRPr="000E6C4E">
                <w:rPr>
                  <w:rFonts w:ascii="Calibri" w:hAnsi="Calibri"/>
                  <w:color w:val="000000"/>
                  <w:sz w:val="22"/>
                  <w:szCs w:val="22"/>
                  <w:highlight w:val="yellow"/>
                </w:rPr>
                <w:t>FFS</w:t>
              </w:r>
            </w:ins>
          </w:p>
        </w:tc>
        <w:tc>
          <w:tcPr>
            <w:tcW w:w="1417" w:type="dxa"/>
            <w:tcBorders>
              <w:top w:val="single" w:sz="6" w:space="0" w:color="000000"/>
              <w:left w:val="single" w:sz="6" w:space="0" w:color="000000"/>
              <w:bottom w:val="single" w:sz="6" w:space="0" w:color="000000"/>
              <w:right w:val="single" w:sz="6" w:space="0" w:color="000000"/>
            </w:tcBorders>
            <w:hideMark/>
          </w:tcPr>
          <w:p w14:paraId="141026F9" w14:textId="77777777" w:rsidR="00B47796" w:rsidRPr="00B04564" w:rsidRDefault="00B47796" w:rsidP="00B47796">
            <w:pPr>
              <w:pStyle w:val="TAC"/>
              <w:rPr>
                <w:ins w:id="7730" w:author="R4-1809495" w:date="2018-07-11T16:45:00Z"/>
                <w:rFonts w:cs="v5.0.0"/>
                <w:lang w:eastAsia="zh-CN"/>
              </w:rPr>
            </w:pPr>
            <w:ins w:id="7731" w:author="R4-1809495" w:date="2018-07-11T16:45:00Z">
              <w:r w:rsidRPr="00B04564">
                <w:rPr>
                  <w:rFonts w:cs="v5.0.0"/>
                  <w:lang w:eastAsia="zh-CN"/>
                </w:rPr>
                <w:t>1 MHz</w:t>
              </w:r>
            </w:ins>
          </w:p>
        </w:tc>
        <w:tc>
          <w:tcPr>
            <w:tcW w:w="1843" w:type="dxa"/>
            <w:tcBorders>
              <w:top w:val="single" w:sz="6" w:space="0" w:color="000000"/>
              <w:left w:val="single" w:sz="6" w:space="0" w:color="000000"/>
              <w:bottom w:val="single" w:sz="6" w:space="0" w:color="000000"/>
              <w:right w:val="single" w:sz="6" w:space="0" w:color="000000"/>
            </w:tcBorders>
          </w:tcPr>
          <w:p w14:paraId="4AB3E0C5" w14:textId="77777777" w:rsidR="00B47796" w:rsidRPr="00B04564" w:rsidRDefault="00B47796" w:rsidP="00B47796">
            <w:pPr>
              <w:pStyle w:val="TAC"/>
              <w:rPr>
                <w:ins w:id="7732" w:author="R4-1809495" w:date="2018-07-11T16:45:00Z"/>
                <w:rFonts w:cs="v5.0.0"/>
              </w:rPr>
            </w:pPr>
          </w:p>
        </w:tc>
      </w:tr>
      <w:tr w:rsidR="00B47796" w:rsidRPr="00B04564" w14:paraId="4C78A75F" w14:textId="77777777" w:rsidTr="00B47796">
        <w:trPr>
          <w:cantSplit/>
          <w:jc w:val="center"/>
          <w:ins w:id="7733" w:author="R4-1809495" w:date="2018-07-11T16:45:00Z"/>
        </w:trPr>
        <w:tc>
          <w:tcPr>
            <w:tcW w:w="2376" w:type="dxa"/>
            <w:tcBorders>
              <w:top w:val="single" w:sz="6" w:space="0" w:color="000000"/>
              <w:left w:val="single" w:sz="6" w:space="0" w:color="000000"/>
              <w:bottom w:val="single" w:sz="6" w:space="0" w:color="000000"/>
              <w:right w:val="single" w:sz="6" w:space="0" w:color="000000"/>
            </w:tcBorders>
            <w:hideMark/>
          </w:tcPr>
          <w:p w14:paraId="55C8BAE0" w14:textId="77777777" w:rsidR="00B47796" w:rsidRPr="00B04564" w:rsidRDefault="00B47796" w:rsidP="00B47796">
            <w:pPr>
              <w:pStyle w:val="TAC"/>
              <w:rPr>
                <w:ins w:id="7734" w:author="R4-1809495" w:date="2018-07-11T16:45:00Z"/>
                <w:rFonts w:cs="Arial"/>
                <w:szCs w:val="21"/>
              </w:rPr>
            </w:pPr>
            <w:ins w:id="7735" w:author="R4-1809495" w:date="2018-07-11T16:45:00Z">
              <w:r w:rsidRPr="00B04564">
                <w:rPr>
                  <w:rFonts w:cs="Arial"/>
                  <w:szCs w:val="21"/>
                </w:rPr>
                <w:t>2367.5 – 2370 MHz</w:t>
              </w:r>
            </w:ins>
          </w:p>
        </w:tc>
        <w:tc>
          <w:tcPr>
            <w:tcW w:w="1705" w:type="dxa"/>
            <w:tcBorders>
              <w:top w:val="single" w:sz="6" w:space="0" w:color="000000"/>
              <w:left w:val="single" w:sz="6" w:space="0" w:color="000000"/>
              <w:bottom w:val="single" w:sz="6" w:space="0" w:color="000000"/>
              <w:right w:val="single" w:sz="6" w:space="0" w:color="000000"/>
            </w:tcBorders>
            <w:vAlign w:val="bottom"/>
            <w:hideMark/>
          </w:tcPr>
          <w:p w14:paraId="10B6157E" w14:textId="77777777" w:rsidR="00B47796" w:rsidRDefault="00B47796" w:rsidP="00B47796">
            <w:pPr>
              <w:rPr>
                <w:ins w:id="7736" w:author="R4-1809495" w:date="2018-07-11T16:45:00Z"/>
                <w:rFonts w:ascii="Calibri" w:hAnsi="Calibri"/>
                <w:color w:val="000000"/>
                <w:sz w:val="22"/>
                <w:szCs w:val="22"/>
              </w:rPr>
            </w:pPr>
            <w:ins w:id="7737" w:author="R4-1809495" w:date="2018-07-11T16:45:00Z">
              <w:r>
                <w:rPr>
                  <w:rFonts w:ascii="Calibri" w:hAnsi="Calibri"/>
                  <w:color w:val="000000"/>
                  <w:sz w:val="22"/>
                  <w:szCs w:val="22"/>
                </w:rPr>
                <w:t xml:space="preserve">-33 dBm + </w:t>
              </w:r>
              <w:r w:rsidRPr="000E6C4E">
                <w:rPr>
                  <w:rFonts w:ascii="Calibri" w:hAnsi="Calibri"/>
                  <w:color w:val="000000"/>
                  <w:sz w:val="22"/>
                  <w:szCs w:val="22"/>
                  <w:highlight w:val="yellow"/>
                </w:rPr>
                <w:t>FFS</w:t>
              </w:r>
            </w:ins>
          </w:p>
        </w:tc>
        <w:tc>
          <w:tcPr>
            <w:tcW w:w="1417" w:type="dxa"/>
            <w:tcBorders>
              <w:top w:val="single" w:sz="6" w:space="0" w:color="000000"/>
              <w:left w:val="single" w:sz="6" w:space="0" w:color="000000"/>
              <w:bottom w:val="single" w:sz="6" w:space="0" w:color="000000"/>
              <w:right w:val="single" w:sz="6" w:space="0" w:color="000000"/>
            </w:tcBorders>
            <w:hideMark/>
          </w:tcPr>
          <w:p w14:paraId="34634EC0" w14:textId="77777777" w:rsidR="00B47796" w:rsidRPr="00B04564" w:rsidRDefault="00B47796" w:rsidP="00B47796">
            <w:pPr>
              <w:pStyle w:val="TAC"/>
              <w:rPr>
                <w:ins w:id="7738" w:author="R4-1809495" w:date="2018-07-11T16:45:00Z"/>
                <w:rFonts w:cs="v5.0.0"/>
                <w:lang w:eastAsia="zh-CN"/>
              </w:rPr>
            </w:pPr>
            <w:ins w:id="7739" w:author="R4-1809495" w:date="2018-07-11T16:45:00Z">
              <w:r w:rsidRPr="00B04564">
                <w:rPr>
                  <w:rFonts w:cs="v5.0.0"/>
                  <w:lang w:eastAsia="zh-CN"/>
                </w:rPr>
                <w:t>1 MHz</w:t>
              </w:r>
            </w:ins>
          </w:p>
        </w:tc>
        <w:tc>
          <w:tcPr>
            <w:tcW w:w="1843" w:type="dxa"/>
            <w:tcBorders>
              <w:top w:val="single" w:sz="6" w:space="0" w:color="000000"/>
              <w:left w:val="single" w:sz="6" w:space="0" w:color="000000"/>
              <w:bottom w:val="single" w:sz="6" w:space="0" w:color="000000"/>
              <w:right w:val="single" w:sz="6" w:space="0" w:color="000000"/>
            </w:tcBorders>
          </w:tcPr>
          <w:p w14:paraId="60D0FCA1" w14:textId="77777777" w:rsidR="00B47796" w:rsidRPr="00B04564" w:rsidRDefault="00B47796" w:rsidP="00B47796">
            <w:pPr>
              <w:pStyle w:val="TAC"/>
              <w:rPr>
                <w:ins w:id="7740" w:author="R4-1809495" w:date="2018-07-11T16:45:00Z"/>
                <w:rFonts w:cs="v5.0.0"/>
              </w:rPr>
            </w:pPr>
          </w:p>
        </w:tc>
      </w:tr>
      <w:tr w:rsidR="00B47796" w:rsidRPr="00B04564" w14:paraId="04D74284" w14:textId="77777777" w:rsidTr="00B47796">
        <w:trPr>
          <w:cantSplit/>
          <w:jc w:val="center"/>
          <w:ins w:id="7741" w:author="R4-1809495" w:date="2018-07-11T16:45:00Z"/>
        </w:trPr>
        <w:tc>
          <w:tcPr>
            <w:tcW w:w="2376" w:type="dxa"/>
            <w:tcBorders>
              <w:top w:val="single" w:sz="6" w:space="0" w:color="000000"/>
              <w:left w:val="single" w:sz="6" w:space="0" w:color="000000"/>
              <w:bottom w:val="single" w:sz="6" w:space="0" w:color="000000"/>
              <w:right w:val="single" w:sz="6" w:space="0" w:color="000000"/>
            </w:tcBorders>
            <w:hideMark/>
          </w:tcPr>
          <w:p w14:paraId="4BB9BD28" w14:textId="77777777" w:rsidR="00B47796" w:rsidRPr="00B04564" w:rsidRDefault="00B47796" w:rsidP="00B47796">
            <w:pPr>
              <w:pStyle w:val="TAC"/>
              <w:rPr>
                <w:ins w:id="7742" w:author="R4-1809495" w:date="2018-07-11T16:45:00Z"/>
                <w:rFonts w:cs="Arial"/>
                <w:szCs w:val="21"/>
              </w:rPr>
            </w:pPr>
            <w:ins w:id="7743" w:author="R4-1809495" w:date="2018-07-11T16:45:00Z">
              <w:r w:rsidRPr="00B04564">
                <w:rPr>
                  <w:rFonts w:cs="Arial"/>
                  <w:szCs w:val="21"/>
                </w:rPr>
                <w:t>2370 – 2395 MHz</w:t>
              </w:r>
            </w:ins>
          </w:p>
        </w:tc>
        <w:tc>
          <w:tcPr>
            <w:tcW w:w="1705" w:type="dxa"/>
            <w:tcBorders>
              <w:top w:val="single" w:sz="6" w:space="0" w:color="000000"/>
              <w:left w:val="single" w:sz="6" w:space="0" w:color="000000"/>
              <w:bottom w:val="single" w:sz="6" w:space="0" w:color="000000"/>
              <w:right w:val="single" w:sz="6" w:space="0" w:color="000000"/>
            </w:tcBorders>
            <w:vAlign w:val="bottom"/>
            <w:hideMark/>
          </w:tcPr>
          <w:p w14:paraId="2F9A729C" w14:textId="77777777" w:rsidR="00B47796" w:rsidRDefault="00B47796" w:rsidP="00B47796">
            <w:pPr>
              <w:rPr>
                <w:ins w:id="7744" w:author="R4-1809495" w:date="2018-07-11T16:45:00Z"/>
                <w:rFonts w:ascii="Calibri" w:hAnsi="Calibri"/>
                <w:color w:val="000000"/>
                <w:sz w:val="22"/>
                <w:szCs w:val="22"/>
              </w:rPr>
            </w:pPr>
            <w:ins w:id="7745" w:author="R4-1809495" w:date="2018-07-11T16:45:00Z">
              <w:r>
                <w:rPr>
                  <w:rFonts w:ascii="Calibri" w:hAnsi="Calibri"/>
                  <w:color w:val="000000"/>
                  <w:sz w:val="22"/>
                  <w:szCs w:val="22"/>
                </w:rPr>
                <w:t xml:space="preserve">-36 dBm + </w:t>
              </w:r>
              <w:r w:rsidRPr="000E6C4E">
                <w:rPr>
                  <w:rFonts w:ascii="Calibri" w:hAnsi="Calibri"/>
                  <w:color w:val="000000"/>
                  <w:sz w:val="22"/>
                  <w:szCs w:val="22"/>
                  <w:highlight w:val="yellow"/>
                </w:rPr>
                <w:t>FFS</w:t>
              </w:r>
            </w:ins>
          </w:p>
        </w:tc>
        <w:tc>
          <w:tcPr>
            <w:tcW w:w="1417" w:type="dxa"/>
            <w:tcBorders>
              <w:top w:val="single" w:sz="6" w:space="0" w:color="000000"/>
              <w:left w:val="single" w:sz="6" w:space="0" w:color="000000"/>
              <w:bottom w:val="single" w:sz="6" w:space="0" w:color="000000"/>
              <w:right w:val="single" w:sz="6" w:space="0" w:color="000000"/>
            </w:tcBorders>
            <w:hideMark/>
          </w:tcPr>
          <w:p w14:paraId="532BA4A9" w14:textId="77777777" w:rsidR="00B47796" w:rsidRPr="00B04564" w:rsidRDefault="00B47796" w:rsidP="00B47796">
            <w:pPr>
              <w:pStyle w:val="TAC"/>
              <w:rPr>
                <w:ins w:id="7746" w:author="R4-1809495" w:date="2018-07-11T16:45:00Z"/>
                <w:rFonts w:cs="v5.0.0"/>
                <w:lang w:eastAsia="zh-CN"/>
              </w:rPr>
            </w:pPr>
            <w:ins w:id="7747" w:author="R4-1809495" w:date="2018-07-11T16:45:00Z">
              <w:r w:rsidRPr="00B04564">
                <w:rPr>
                  <w:rFonts w:cs="v5.0.0"/>
                  <w:lang w:eastAsia="zh-CN"/>
                </w:rPr>
                <w:t>1 MHz</w:t>
              </w:r>
            </w:ins>
          </w:p>
        </w:tc>
        <w:tc>
          <w:tcPr>
            <w:tcW w:w="1843" w:type="dxa"/>
            <w:tcBorders>
              <w:top w:val="single" w:sz="6" w:space="0" w:color="000000"/>
              <w:left w:val="single" w:sz="6" w:space="0" w:color="000000"/>
              <w:bottom w:val="single" w:sz="6" w:space="0" w:color="000000"/>
              <w:right w:val="single" w:sz="6" w:space="0" w:color="000000"/>
            </w:tcBorders>
          </w:tcPr>
          <w:p w14:paraId="4C58C701" w14:textId="77777777" w:rsidR="00B47796" w:rsidRPr="00B04564" w:rsidRDefault="00B47796" w:rsidP="00B47796">
            <w:pPr>
              <w:pStyle w:val="TAC"/>
              <w:rPr>
                <w:ins w:id="7748" w:author="R4-1809495" w:date="2018-07-11T16:45:00Z"/>
                <w:rFonts w:cs="v5.0.0"/>
              </w:rPr>
            </w:pPr>
          </w:p>
        </w:tc>
      </w:tr>
    </w:tbl>
    <w:p w14:paraId="511F6A90" w14:textId="77777777" w:rsidR="00B47796" w:rsidRPr="00B04564" w:rsidRDefault="00B47796" w:rsidP="00B47796">
      <w:pPr>
        <w:rPr>
          <w:ins w:id="7749" w:author="R4-1809495" w:date="2018-07-11T16:45:00Z"/>
          <w:lang w:val="en-US"/>
        </w:rPr>
      </w:pPr>
    </w:p>
    <w:p w14:paraId="3D480163" w14:textId="77777777" w:rsidR="00B47796" w:rsidRPr="00B04564" w:rsidRDefault="00B47796" w:rsidP="00B47796">
      <w:pPr>
        <w:rPr>
          <w:ins w:id="7750" w:author="R4-1809495" w:date="2018-07-11T16:45:00Z"/>
          <w:lang w:val="en-US"/>
        </w:rPr>
      </w:pPr>
      <w:ins w:id="7751" w:author="R4-1809495" w:date="2018-07-11T16:45:00Z">
        <w:r w:rsidRPr="00B04564">
          <w:rPr>
            <w:lang w:val="en-US"/>
          </w:rPr>
          <w:t xml:space="preserve">In certain regions, the following requirement may apply to NR BS operating in Band n51. Emissions shall not exceed the maximum levels specified in Table </w:t>
        </w:r>
        <w:r w:rsidRPr="00B04564">
          <w:t>6.</w:t>
        </w:r>
        <w:r>
          <w:t>7.5.4.5</w:t>
        </w:r>
        <w:r w:rsidRPr="00B04564">
          <w:rPr>
            <w:lang w:val="en-US"/>
          </w:rPr>
          <w:t>-4.</w:t>
        </w:r>
      </w:ins>
    </w:p>
    <w:p w14:paraId="0E69FC19" w14:textId="77777777" w:rsidR="00B47796" w:rsidRPr="00B04564" w:rsidRDefault="00B47796" w:rsidP="00B47796">
      <w:pPr>
        <w:pStyle w:val="TF"/>
        <w:rPr>
          <w:ins w:id="7752" w:author="R4-1809495" w:date="2018-07-11T16:45:00Z"/>
          <w:lang w:val="en-US" w:eastAsia="zh-CN"/>
        </w:rPr>
      </w:pPr>
      <w:ins w:id="7753" w:author="R4-1809495" w:date="2018-07-11T16:45:00Z">
        <w:r w:rsidRPr="00B04564">
          <w:t>Table 6.</w:t>
        </w:r>
        <w:r>
          <w:t>7.5.4.5</w:t>
        </w:r>
        <w:r w:rsidRPr="00B04564">
          <w:rPr>
            <w:lang w:val="en-US"/>
          </w:rPr>
          <w:t>-4</w:t>
        </w:r>
        <w:r w:rsidRPr="00B04564">
          <w:t xml:space="preserve">: Additional operating band unwanted emission </w:t>
        </w:r>
        <w:r>
          <w:t xml:space="preserve">test </w:t>
        </w:r>
        <w:r w:rsidRPr="00B04564">
          <w:t xml:space="preserve">limits for NR BS operating in </w:t>
        </w:r>
        <w:r w:rsidRPr="00B04564">
          <w:rPr>
            <w:lang w:val="en-US" w:eastAsia="zh-CN"/>
          </w:rPr>
          <w:t xml:space="preserve">Band n51 </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41"/>
        <w:gridCol w:w="2080"/>
        <w:gridCol w:w="1642"/>
      </w:tblGrid>
      <w:tr w:rsidR="00B47796" w:rsidRPr="00B04564" w14:paraId="1AB409AB" w14:textId="77777777" w:rsidTr="00B47796">
        <w:trPr>
          <w:cantSplit/>
          <w:jc w:val="center"/>
          <w:ins w:id="7754" w:author="R4-1809495" w:date="2018-07-11T16:45:00Z"/>
        </w:trPr>
        <w:tc>
          <w:tcPr>
            <w:tcW w:w="3041" w:type="dxa"/>
            <w:tcBorders>
              <w:top w:val="single" w:sz="4" w:space="0" w:color="auto"/>
              <w:left w:val="single" w:sz="4" w:space="0" w:color="auto"/>
              <w:bottom w:val="single" w:sz="4" w:space="0" w:color="auto"/>
              <w:right w:val="single" w:sz="4" w:space="0" w:color="auto"/>
            </w:tcBorders>
          </w:tcPr>
          <w:p w14:paraId="12F9095A" w14:textId="77777777" w:rsidR="00B47796" w:rsidRPr="00B04564" w:rsidRDefault="00B47796" w:rsidP="00B47796">
            <w:pPr>
              <w:pStyle w:val="TAH"/>
              <w:rPr>
                <w:ins w:id="7755" w:author="R4-1809495" w:date="2018-07-11T16:45:00Z"/>
              </w:rPr>
            </w:pPr>
            <w:ins w:id="7756" w:author="R4-1809495" w:date="2018-07-11T16:45:00Z">
              <w:r w:rsidRPr="00B04564">
                <w:t>Filter centre frequency, Filter</w:t>
              </w:r>
            </w:ins>
          </w:p>
        </w:tc>
        <w:tc>
          <w:tcPr>
            <w:tcW w:w="2080" w:type="dxa"/>
            <w:tcBorders>
              <w:top w:val="single" w:sz="4" w:space="0" w:color="auto"/>
              <w:left w:val="single" w:sz="4" w:space="0" w:color="auto"/>
              <w:bottom w:val="single" w:sz="4" w:space="0" w:color="auto"/>
              <w:right w:val="single" w:sz="4" w:space="0" w:color="auto"/>
            </w:tcBorders>
          </w:tcPr>
          <w:p w14:paraId="76E872FF" w14:textId="77777777" w:rsidR="00B47796" w:rsidRPr="00B04564" w:rsidRDefault="00B47796" w:rsidP="00B47796">
            <w:pPr>
              <w:pStyle w:val="TAH"/>
              <w:rPr>
                <w:ins w:id="7757" w:author="R4-1809495" w:date="2018-07-11T16:45:00Z"/>
              </w:rPr>
            </w:pPr>
            <w:ins w:id="7758" w:author="R4-1809495" w:date="2018-07-11T16:45:00Z">
              <w:r w:rsidRPr="00B04564">
                <w:t>Maximum Level [dBm]</w:t>
              </w:r>
            </w:ins>
          </w:p>
        </w:tc>
        <w:tc>
          <w:tcPr>
            <w:tcW w:w="1642" w:type="dxa"/>
            <w:tcBorders>
              <w:top w:val="single" w:sz="4" w:space="0" w:color="auto"/>
              <w:left w:val="single" w:sz="4" w:space="0" w:color="auto"/>
              <w:bottom w:val="single" w:sz="4" w:space="0" w:color="auto"/>
              <w:right w:val="single" w:sz="4" w:space="0" w:color="auto"/>
            </w:tcBorders>
          </w:tcPr>
          <w:p w14:paraId="4E908E68" w14:textId="77777777" w:rsidR="00B47796" w:rsidRPr="00B04564" w:rsidRDefault="00B47796" w:rsidP="00B47796">
            <w:pPr>
              <w:pStyle w:val="TAH"/>
              <w:rPr>
                <w:ins w:id="7759" w:author="R4-1809495" w:date="2018-07-11T16:45:00Z"/>
              </w:rPr>
            </w:pPr>
            <w:ins w:id="7760" w:author="R4-1809495" w:date="2018-07-11T16:45:00Z">
              <w:r w:rsidRPr="00B04564">
                <w:t>Measurement Bandwidth</w:t>
              </w:r>
            </w:ins>
          </w:p>
        </w:tc>
      </w:tr>
      <w:tr w:rsidR="00B47796" w:rsidRPr="00B04564" w14:paraId="2CDD4C6F" w14:textId="77777777" w:rsidTr="00B47796">
        <w:trPr>
          <w:cantSplit/>
          <w:jc w:val="center"/>
          <w:ins w:id="7761" w:author="R4-1809495" w:date="2018-07-11T16:45:00Z"/>
        </w:trPr>
        <w:tc>
          <w:tcPr>
            <w:tcW w:w="3041" w:type="dxa"/>
            <w:tcBorders>
              <w:top w:val="single" w:sz="4" w:space="0" w:color="auto"/>
              <w:left w:val="single" w:sz="4" w:space="0" w:color="auto"/>
              <w:bottom w:val="single" w:sz="4" w:space="0" w:color="auto"/>
              <w:right w:val="single" w:sz="4" w:space="0" w:color="auto"/>
            </w:tcBorders>
          </w:tcPr>
          <w:p w14:paraId="07E3AF74" w14:textId="77777777" w:rsidR="00B47796" w:rsidRPr="00B04564" w:rsidRDefault="00B47796" w:rsidP="00B47796">
            <w:pPr>
              <w:pStyle w:val="TAC"/>
              <w:rPr>
                <w:ins w:id="7762" w:author="R4-1809495" w:date="2018-07-11T16:45:00Z"/>
              </w:rPr>
            </w:pPr>
            <w:ins w:id="7763" w:author="R4-1809495" w:date="2018-07-11T16:45:00Z">
              <w:r w:rsidRPr="00B04564">
                <w:t>Ffilter = 1413.5 MHz</w:t>
              </w:r>
            </w:ins>
          </w:p>
        </w:tc>
        <w:tc>
          <w:tcPr>
            <w:tcW w:w="2080" w:type="dxa"/>
            <w:tcBorders>
              <w:top w:val="single" w:sz="4" w:space="0" w:color="auto"/>
              <w:left w:val="single" w:sz="4" w:space="0" w:color="auto"/>
              <w:bottom w:val="single" w:sz="4" w:space="0" w:color="auto"/>
              <w:right w:val="single" w:sz="4" w:space="0" w:color="auto"/>
            </w:tcBorders>
          </w:tcPr>
          <w:p w14:paraId="44CEAFCF" w14:textId="77777777" w:rsidR="00B47796" w:rsidRPr="000E6C4E" w:rsidRDefault="00B47796" w:rsidP="00B47796">
            <w:pPr>
              <w:pStyle w:val="TAC"/>
              <w:rPr>
                <w:ins w:id="7764" w:author="R4-1809495" w:date="2018-07-11T16:45:00Z"/>
              </w:rPr>
            </w:pPr>
            <w:ins w:id="7765" w:author="R4-1809495" w:date="2018-07-11T16:45:00Z">
              <w:r w:rsidRPr="00B04564">
                <w:t>-</w:t>
              </w:r>
              <w:r>
                <w:t xml:space="preserve">33 + </w:t>
              </w:r>
              <w:r w:rsidRPr="000E6C4E">
                <w:rPr>
                  <w:highlight w:val="yellow"/>
                </w:rPr>
                <w:t>FFS</w:t>
              </w:r>
            </w:ins>
          </w:p>
        </w:tc>
        <w:tc>
          <w:tcPr>
            <w:tcW w:w="1642" w:type="dxa"/>
            <w:tcBorders>
              <w:top w:val="single" w:sz="4" w:space="0" w:color="auto"/>
              <w:left w:val="single" w:sz="4" w:space="0" w:color="auto"/>
              <w:bottom w:val="single" w:sz="4" w:space="0" w:color="auto"/>
              <w:right w:val="single" w:sz="4" w:space="0" w:color="auto"/>
            </w:tcBorders>
          </w:tcPr>
          <w:p w14:paraId="483B7AA8" w14:textId="77777777" w:rsidR="00B47796" w:rsidRPr="00B04564" w:rsidRDefault="00B47796" w:rsidP="00B47796">
            <w:pPr>
              <w:pStyle w:val="TAC"/>
              <w:rPr>
                <w:ins w:id="7766" w:author="R4-1809495" w:date="2018-07-11T16:45:00Z"/>
              </w:rPr>
            </w:pPr>
            <w:ins w:id="7767" w:author="R4-1809495" w:date="2018-07-11T16:45:00Z">
              <w:r w:rsidRPr="00B04564">
                <w:t>27 MHz</w:t>
              </w:r>
            </w:ins>
          </w:p>
        </w:tc>
      </w:tr>
    </w:tbl>
    <w:p w14:paraId="40CA0A27" w14:textId="77777777" w:rsidR="00B47796" w:rsidRPr="00B04564" w:rsidRDefault="00B47796" w:rsidP="00B47796">
      <w:pPr>
        <w:rPr>
          <w:ins w:id="7768" w:author="R4-1809495" w:date="2018-07-11T16:45:00Z"/>
        </w:rPr>
      </w:pPr>
    </w:p>
    <w:p w14:paraId="21F44D1E" w14:textId="77777777" w:rsidR="00B47796" w:rsidRPr="00B04564" w:rsidRDefault="00B47796" w:rsidP="00B47796">
      <w:pPr>
        <w:pStyle w:val="NO"/>
        <w:rPr>
          <w:ins w:id="7769" w:author="R4-1809495" w:date="2018-07-11T16:45:00Z"/>
        </w:rPr>
      </w:pPr>
      <w:ins w:id="7770" w:author="R4-1809495" w:date="2018-07-11T16:45:00Z">
        <w:r w:rsidRPr="00B04564">
          <w:t>N</w:t>
        </w:r>
        <w:r w:rsidRPr="00B04564">
          <w:rPr>
            <w:rFonts w:hint="eastAsia"/>
          </w:rPr>
          <w:t>OTE</w:t>
        </w:r>
        <w:r w:rsidRPr="00B04564">
          <w:t>:</w:t>
        </w:r>
        <w:r w:rsidRPr="00B04564">
          <w:tab/>
          <w:t>The regional requirement</w:t>
        </w:r>
        <w:r w:rsidRPr="00B04564">
          <w:rPr>
            <w:rFonts w:hint="eastAsia"/>
          </w:rPr>
          <w:t>,</w:t>
        </w:r>
        <w:r w:rsidRPr="00B04564">
          <w:t xml:space="preserve"> included in </w:t>
        </w:r>
        <w:r>
          <w:rPr>
            <w:rFonts w:hint="eastAsia"/>
          </w:rPr>
          <w:t>[</w:t>
        </w:r>
        <w:r w:rsidRPr="000E6C4E">
          <w:rPr>
            <w:highlight w:val="yellow"/>
          </w:rPr>
          <w:t>xy</w:t>
        </w:r>
        <w:r w:rsidRPr="00B04564">
          <w:rPr>
            <w:rFonts w:hint="eastAsia"/>
          </w:rPr>
          <w:t>],</w:t>
        </w:r>
        <w:r w:rsidRPr="00B04564">
          <w:t xml:space="preserve"> is defined in terms of EIRP, which is dependent on both the BS emissions at the antenna connector and the deployment (including antenna gain and feeder loss). The requirement defined above provides the characteristics of the base station needed to verify compliance with the regional requirement. The assessment of the EIRP level is described in </w:t>
        </w:r>
        <w:r>
          <w:t xml:space="preserve">3GPP TS 38.104 [2] </w:t>
        </w:r>
        <w:r w:rsidRPr="00B04564">
          <w:t>Annex E.</w:t>
        </w:r>
      </w:ins>
    </w:p>
    <w:p w14:paraId="76DFEE80" w14:textId="77777777" w:rsidR="00B47796" w:rsidRPr="002A2385" w:rsidRDefault="00B47796" w:rsidP="00B47796">
      <w:pPr>
        <w:pStyle w:val="Heading6"/>
        <w:rPr>
          <w:ins w:id="7771" w:author="R4-1809495" w:date="2018-07-11T16:45:00Z"/>
          <w:b/>
          <w:sz w:val="22"/>
          <w:lang w:eastAsia="sv-SE"/>
        </w:rPr>
      </w:pPr>
      <w:bookmarkStart w:id="7772" w:name="_Toc519094994"/>
      <w:ins w:id="7773" w:author="R4-1809495" w:date="2018-07-11T16:45:00Z">
        <w:r>
          <w:t>6.7.5.4.5.1</w:t>
        </w:r>
        <w:r>
          <w:tab/>
        </w:r>
        <w:r>
          <w:tab/>
          <w:t>Test requirement for BS type 2</w:t>
        </w:r>
        <w:r w:rsidRPr="00D1797B">
          <w:t>-O</w:t>
        </w:r>
        <w:bookmarkEnd w:id="7772"/>
      </w:ins>
    </w:p>
    <w:p w14:paraId="07CD9CFD" w14:textId="77777777" w:rsidR="00B47796" w:rsidRPr="00B04564" w:rsidRDefault="00B47796" w:rsidP="00B47796">
      <w:pPr>
        <w:pStyle w:val="Guidance"/>
        <w:rPr>
          <w:ins w:id="7774" w:author="R4-1809495" w:date="2018-07-11T16:45:00Z"/>
        </w:rPr>
      </w:pPr>
      <w:ins w:id="7775" w:author="R4-1809495" w:date="2018-07-11T16:45:00Z">
        <w:r w:rsidRPr="00A6581B">
          <w:t>Editor’s note: Additional spurious emissions requirement for protecting specific services are ffs.</w:t>
        </w:r>
      </w:ins>
    </w:p>
    <w:p w14:paraId="7FB95AD7" w14:textId="1BF6B005" w:rsidR="00B47796" w:rsidDel="0025313C" w:rsidRDefault="00B47796" w:rsidP="002E2E09">
      <w:pPr>
        <w:pStyle w:val="Guidance"/>
        <w:rPr>
          <w:del w:id="7776" w:author="R4-1809495" w:date="2018-07-11T16:50:00Z"/>
        </w:rPr>
      </w:pPr>
    </w:p>
    <w:p w14:paraId="61F77475" w14:textId="204FF1F9" w:rsidR="002E2E09" w:rsidRDefault="00C03DC4" w:rsidP="002E2E09">
      <w:pPr>
        <w:pStyle w:val="Heading2"/>
      </w:pPr>
      <w:bookmarkStart w:id="7777" w:name="_Toc481653328"/>
      <w:bookmarkStart w:id="7778" w:name="_Toc519094995"/>
      <w:r>
        <w:t>6.8</w:t>
      </w:r>
      <w:r w:rsidR="002E2E09">
        <w:tab/>
        <w:t xml:space="preserve">OTA </w:t>
      </w:r>
      <w:r w:rsidR="009E4AC1">
        <w:t>t</w:t>
      </w:r>
      <w:r w:rsidR="002E2E09">
        <w:t>ransmitter intermodulation</w:t>
      </w:r>
      <w:bookmarkEnd w:id="7777"/>
      <w:bookmarkEnd w:id="7778"/>
    </w:p>
    <w:p w14:paraId="6D3B9B3F" w14:textId="2EF8AA46" w:rsidR="002E2E09" w:rsidDel="001769D4" w:rsidRDefault="002E2E09" w:rsidP="002E2E09">
      <w:pPr>
        <w:pStyle w:val="Guidance"/>
        <w:rPr>
          <w:ins w:id="7779" w:author="R4-1809496" w:date="2018-07-11T17:04:00Z"/>
          <w:del w:id="7780" w:author="Huawei" w:date="2018-07-11T18:16:00Z"/>
        </w:rPr>
      </w:pPr>
      <w:del w:id="7781" w:author="Huawei" w:date="2018-07-11T18:16:00Z">
        <w:r w:rsidDel="001769D4">
          <w:delText>Detailed structure of the subclause is TBD.</w:delText>
        </w:r>
      </w:del>
    </w:p>
    <w:p w14:paraId="09B95252" w14:textId="77777777" w:rsidR="00EB1F97" w:rsidRPr="00E474EB" w:rsidRDefault="00EB1F97" w:rsidP="00EB1F97">
      <w:pPr>
        <w:keepNext/>
        <w:keepLines/>
        <w:overflowPunct w:val="0"/>
        <w:autoSpaceDE w:val="0"/>
        <w:autoSpaceDN w:val="0"/>
        <w:adjustRightInd w:val="0"/>
        <w:spacing w:before="120"/>
        <w:ind w:left="1134" w:hanging="1134"/>
        <w:textAlignment w:val="baseline"/>
        <w:outlineLvl w:val="2"/>
        <w:rPr>
          <w:ins w:id="7782" w:author="R4-1809496" w:date="2018-07-11T17:04:00Z"/>
          <w:rFonts w:ascii="Arial" w:hAnsi="Arial"/>
          <w:sz w:val="28"/>
          <w:lang w:val="x-none"/>
        </w:rPr>
      </w:pPr>
      <w:bookmarkStart w:id="7783" w:name="_Toc494455353"/>
      <w:ins w:id="7784" w:author="R4-1809496" w:date="2018-07-11T17:04:00Z">
        <w:r w:rsidRPr="00E474EB">
          <w:rPr>
            <w:rFonts w:ascii="Arial" w:hAnsi="Arial"/>
            <w:sz w:val="28"/>
            <w:lang w:val="x-none"/>
          </w:rPr>
          <w:t>6.</w:t>
        </w:r>
        <w:r w:rsidRPr="00E474EB">
          <w:rPr>
            <w:rFonts w:ascii="Arial" w:hAnsi="Arial"/>
            <w:sz w:val="28"/>
            <w:lang w:val="en-US"/>
          </w:rPr>
          <w:t>8</w:t>
        </w:r>
        <w:r w:rsidRPr="00E474EB">
          <w:rPr>
            <w:rFonts w:ascii="Arial" w:hAnsi="Arial"/>
            <w:sz w:val="28"/>
            <w:lang w:val="x-none"/>
          </w:rPr>
          <w:t>.1</w:t>
        </w:r>
        <w:r w:rsidRPr="00E474EB">
          <w:rPr>
            <w:rFonts w:ascii="Arial" w:hAnsi="Arial"/>
            <w:sz w:val="28"/>
            <w:lang w:val="x-none"/>
          </w:rPr>
          <w:tab/>
          <w:t>Definition and applicability</w:t>
        </w:r>
        <w:bookmarkEnd w:id="7783"/>
      </w:ins>
    </w:p>
    <w:p w14:paraId="2597C000" w14:textId="77777777" w:rsidR="00EB1F97" w:rsidRPr="00E474EB" w:rsidRDefault="00EB1F97" w:rsidP="00785853">
      <w:pPr>
        <w:rPr>
          <w:ins w:id="7785" w:author="R4-1809496" w:date="2018-07-11T17:04:00Z"/>
        </w:rPr>
      </w:pPr>
      <w:ins w:id="7786" w:author="R4-1809496" w:date="2018-07-11T17:04:00Z">
        <w:r w:rsidRPr="00E474EB">
          <w:t xml:space="preserve">The OTA transmitter intermodulation requirement is a measure of the capability of the transmitter unit to inhibit the generation of signals in its non-linear elements caused by presence of the wanted signal and an interfering signal reaching the transmitter unit via the RDN and antenna array from a co-located base station. The requirement applies during the </w:t>
        </w:r>
        <w:r w:rsidRPr="00E474EB">
          <w:rPr>
            <w:i/>
          </w:rPr>
          <w:t>transmitter ON period</w:t>
        </w:r>
        <w:r w:rsidRPr="00E474EB">
          <w:t xml:space="preserve"> and the </w:t>
        </w:r>
        <w:r w:rsidRPr="00E474EB">
          <w:rPr>
            <w:i/>
          </w:rPr>
          <w:t>transmitter transient period</w:t>
        </w:r>
        <w:r w:rsidRPr="00E474EB">
          <w:t>.</w:t>
        </w:r>
      </w:ins>
    </w:p>
    <w:p w14:paraId="49AD79EB" w14:textId="0761C7FD" w:rsidR="00EB1F97" w:rsidRPr="00E474EB" w:rsidRDefault="00EB1F97" w:rsidP="00785853">
      <w:pPr>
        <w:rPr>
          <w:ins w:id="7787" w:author="R4-1809496" w:date="2018-07-11T17:04:00Z"/>
        </w:rPr>
      </w:pPr>
      <w:ins w:id="7788" w:author="R4-1809496" w:date="2018-07-11T17:04:00Z">
        <w:r w:rsidRPr="00E474EB">
          <w:t>The requirement applies at each RIB</w:t>
        </w:r>
        <w:r w:rsidRPr="00E474EB">
          <w:rPr>
            <w:rFonts w:cs="v5.0.0"/>
          </w:rPr>
          <w:t xml:space="preserve"> supporting transmission in the operating band</w:t>
        </w:r>
        <w:r w:rsidRPr="00E474EB">
          <w:t>.</w:t>
        </w:r>
      </w:ins>
    </w:p>
    <w:p w14:paraId="1BD29D25" w14:textId="77777777" w:rsidR="00EB1F97" w:rsidRDefault="00EB1F97" w:rsidP="00785853">
      <w:pPr>
        <w:rPr>
          <w:ins w:id="7789" w:author="R4-1809496" w:date="2018-07-11T17:04:00Z"/>
        </w:rPr>
      </w:pPr>
      <w:ins w:id="7790" w:author="R4-1809496" w:date="2018-07-11T17:04:00Z">
        <w:r w:rsidRPr="00E474EB">
          <w:t xml:space="preserve">The transmitter intermodulation level is the total radiated power of the intermodulation products when an interfering signal is injected into the </w:t>
        </w:r>
        <w:r w:rsidRPr="00E474EB">
          <w:rPr>
            <w:i/>
          </w:rPr>
          <w:t>co-location reference antenna</w:t>
        </w:r>
        <w:r>
          <w:t>.</w:t>
        </w:r>
      </w:ins>
    </w:p>
    <w:p w14:paraId="49F8BE6C" w14:textId="79E36596" w:rsidR="00EB1F97" w:rsidRPr="00E474EB" w:rsidRDefault="00EB1F97" w:rsidP="00785853">
      <w:pPr>
        <w:rPr>
          <w:ins w:id="7791" w:author="R4-1809496" w:date="2018-07-11T17:04:00Z"/>
          <w:lang w:val="x-none"/>
        </w:rPr>
      </w:pPr>
      <w:ins w:id="7792" w:author="R4-1809496" w:date="2018-07-11T17:04:00Z">
        <w:r w:rsidRPr="00E474EB">
          <w:t xml:space="preserve">For </w:t>
        </w:r>
        <w:r w:rsidRPr="00E474EB">
          <w:rPr>
            <w:i/>
          </w:rPr>
          <w:t>OTA</w:t>
        </w:r>
        <w:r w:rsidRPr="00E474EB">
          <w:t xml:space="preserve"> </w:t>
        </w:r>
        <w:r w:rsidRPr="00E474EB">
          <w:rPr>
            <w:i/>
          </w:rPr>
          <w:t>AAS BS</w:t>
        </w:r>
        <w:r w:rsidRPr="00E474EB">
          <w:t>, the transmitter intermodulation requirement is captured by the c</w:t>
        </w:r>
        <w:r w:rsidRPr="00E474EB">
          <w:rPr>
            <w:lang w:val="x-none"/>
          </w:rPr>
          <w:t>o-location transmitter intermodulation</w:t>
        </w:r>
        <w:r w:rsidRPr="00E474EB">
          <w:rPr>
            <w:lang w:val="en-US"/>
          </w:rPr>
          <w:t xml:space="preserve"> scenario case,</w:t>
        </w:r>
        <w:r w:rsidRPr="00E474EB">
          <w:rPr>
            <w:lang w:val="x-none"/>
          </w:rPr>
          <w:t xml:space="preserve"> in which the interfering signal is </w:t>
        </w:r>
        <w:r w:rsidRPr="00E474EB">
          <w:rPr>
            <w:lang w:val="en-US"/>
          </w:rPr>
          <w:t xml:space="preserve">transmitted </w:t>
        </w:r>
        <w:r w:rsidRPr="00E474EB">
          <w:rPr>
            <w:lang w:val="x-none"/>
          </w:rPr>
          <w:t>from a co-located base station.</w:t>
        </w:r>
      </w:ins>
    </w:p>
    <w:p w14:paraId="66AE0508" w14:textId="77777777" w:rsidR="00EB1F97" w:rsidRPr="00E474EB" w:rsidRDefault="00EB1F97" w:rsidP="00EB1F97">
      <w:pPr>
        <w:keepNext/>
        <w:keepLines/>
        <w:overflowPunct w:val="0"/>
        <w:autoSpaceDE w:val="0"/>
        <w:autoSpaceDN w:val="0"/>
        <w:adjustRightInd w:val="0"/>
        <w:spacing w:before="120"/>
        <w:ind w:left="1134" w:hanging="1134"/>
        <w:textAlignment w:val="baseline"/>
        <w:outlineLvl w:val="2"/>
        <w:rPr>
          <w:ins w:id="7793" w:author="R4-1809496" w:date="2018-07-11T17:04:00Z"/>
          <w:rFonts w:ascii="Arial" w:hAnsi="Arial"/>
          <w:sz w:val="28"/>
          <w:lang w:val="en-US"/>
        </w:rPr>
      </w:pPr>
      <w:bookmarkStart w:id="7794" w:name="_Toc494455355"/>
      <w:ins w:id="7795" w:author="R4-1809496" w:date="2018-07-11T17:04:00Z">
        <w:r w:rsidRPr="00E474EB">
          <w:rPr>
            <w:rFonts w:ascii="Arial" w:hAnsi="Arial"/>
            <w:sz w:val="28"/>
            <w:lang w:val="x-none"/>
          </w:rPr>
          <w:t>6.8.2</w:t>
        </w:r>
        <w:r w:rsidRPr="00E474EB">
          <w:rPr>
            <w:rFonts w:ascii="Arial" w:hAnsi="Arial"/>
            <w:sz w:val="28"/>
            <w:lang w:val="x-none"/>
          </w:rPr>
          <w:tab/>
          <w:t>Minimum requirement</w:t>
        </w:r>
        <w:bookmarkEnd w:id="7794"/>
      </w:ins>
    </w:p>
    <w:p w14:paraId="3D03EEE8" w14:textId="77777777" w:rsidR="00EB1F97" w:rsidRDefault="00EB1F97" w:rsidP="00EB1F97">
      <w:pPr>
        <w:overflowPunct w:val="0"/>
        <w:autoSpaceDE w:val="0"/>
        <w:autoSpaceDN w:val="0"/>
        <w:adjustRightInd w:val="0"/>
        <w:textAlignment w:val="baseline"/>
        <w:rPr>
          <w:ins w:id="7796" w:author="R4-1809496" w:date="2018-07-11T17:04:00Z"/>
        </w:rPr>
      </w:pPr>
      <w:ins w:id="7797" w:author="R4-1809496" w:date="2018-07-11T17:04:00Z">
        <w:r w:rsidRPr="00E474EB">
          <w:t xml:space="preserve">The minimum requirement for NR </w:t>
        </w:r>
        <w:r w:rsidRPr="00E474EB">
          <w:rPr>
            <w:lang w:eastAsia="zh-CN"/>
          </w:rPr>
          <w:t>BS type 1-O operation</w:t>
        </w:r>
        <w:r w:rsidRPr="00E474EB">
          <w:t xml:space="preserve"> is defined in 3GPP TS 38.104 [1], subclause 9.8.2.</w:t>
        </w:r>
      </w:ins>
    </w:p>
    <w:p w14:paraId="5AF0FC71" w14:textId="77777777" w:rsidR="00EB1F97" w:rsidRPr="00E474EB" w:rsidRDefault="00EB1F97" w:rsidP="00EB1F97">
      <w:pPr>
        <w:overflowPunct w:val="0"/>
        <w:autoSpaceDE w:val="0"/>
        <w:autoSpaceDN w:val="0"/>
        <w:adjustRightInd w:val="0"/>
        <w:textAlignment w:val="baseline"/>
        <w:rPr>
          <w:ins w:id="7798" w:author="R4-1809496" w:date="2018-07-11T17:04:00Z"/>
        </w:rPr>
      </w:pPr>
      <w:ins w:id="7799" w:author="R4-1809496" w:date="2018-07-11T17:04:00Z">
        <w:r w:rsidRPr="00E474EB">
          <w:t>The OTA transmitter intermodulation requirement is not applicable for BS type 2-O.</w:t>
        </w:r>
      </w:ins>
    </w:p>
    <w:p w14:paraId="6A1163CC" w14:textId="77777777" w:rsidR="00EB1F97" w:rsidRPr="00E474EB" w:rsidRDefault="00EB1F97" w:rsidP="00EB1F97">
      <w:pPr>
        <w:keepNext/>
        <w:keepLines/>
        <w:overflowPunct w:val="0"/>
        <w:autoSpaceDE w:val="0"/>
        <w:autoSpaceDN w:val="0"/>
        <w:adjustRightInd w:val="0"/>
        <w:spacing w:before="120"/>
        <w:ind w:left="1134" w:hanging="1134"/>
        <w:textAlignment w:val="baseline"/>
        <w:outlineLvl w:val="2"/>
        <w:rPr>
          <w:ins w:id="7800" w:author="R4-1809496" w:date="2018-07-11T17:04:00Z"/>
          <w:rFonts w:ascii="Arial" w:hAnsi="Arial"/>
          <w:sz w:val="28"/>
          <w:lang w:val="x-none"/>
        </w:rPr>
      </w:pPr>
      <w:bookmarkStart w:id="7801" w:name="_Toc494455356"/>
      <w:ins w:id="7802" w:author="R4-1809496" w:date="2018-07-11T17:04:00Z">
        <w:r w:rsidRPr="00E474EB">
          <w:rPr>
            <w:rFonts w:ascii="Arial" w:hAnsi="Arial"/>
            <w:sz w:val="28"/>
            <w:lang w:val="x-none"/>
          </w:rPr>
          <w:lastRenderedPageBreak/>
          <w:t>6.8.3</w:t>
        </w:r>
        <w:r w:rsidRPr="00E474EB">
          <w:rPr>
            <w:rFonts w:ascii="Arial" w:hAnsi="Arial"/>
            <w:sz w:val="28"/>
            <w:lang w:val="x-none"/>
          </w:rPr>
          <w:tab/>
          <w:t>Test purpose</w:t>
        </w:r>
        <w:bookmarkEnd w:id="7801"/>
      </w:ins>
    </w:p>
    <w:p w14:paraId="382E86C4" w14:textId="77777777" w:rsidR="00EB1F97" w:rsidRPr="00E474EB" w:rsidRDefault="00EB1F97" w:rsidP="00EB1F97">
      <w:pPr>
        <w:overflowPunct w:val="0"/>
        <w:autoSpaceDE w:val="0"/>
        <w:autoSpaceDN w:val="0"/>
        <w:adjustRightInd w:val="0"/>
        <w:textAlignment w:val="baseline"/>
        <w:rPr>
          <w:ins w:id="7803" w:author="R4-1809496" w:date="2018-07-11T17:04:00Z"/>
          <w:rFonts w:cs="v4.2.0"/>
        </w:rPr>
      </w:pPr>
      <w:ins w:id="7804" w:author="R4-1809496" w:date="2018-07-11T17:04:00Z">
        <w:r w:rsidRPr="00E474EB">
          <w:rPr>
            <w:rFonts w:eastAsia="MS P??" w:cs="v4.2.0"/>
          </w:rPr>
          <w:t xml:space="preserve">The test purpose is to verify the ability of the transmitter units associated with the </w:t>
        </w:r>
        <w:r w:rsidRPr="00E474EB">
          <w:rPr>
            <w:rFonts w:eastAsia="MS P??" w:cs="v4.2.0"/>
            <w:i/>
          </w:rPr>
          <w:t xml:space="preserve">RIB </w:t>
        </w:r>
        <w:r w:rsidRPr="00E474EB">
          <w:rPr>
            <w:rFonts w:eastAsia="MS P??" w:cs="v4.2.0"/>
          </w:rPr>
          <w:t>under test t</w:t>
        </w:r>
        <w:r w:rsidRPr="00E474EB">
          <w:rPr>
            <w:rFonts w:cs="v4.2.0"/>
          </w:rPr>
          <w:t xml:space="preserve">o restrict the generation of intermodulation products in its nonlinear elements </w:t>
        </w:r>
        <w:r w:rsidRPr="00E474EB">
          <w:t xml:space="preserve">caused by presence of the wanted signal and an interfering signal reaching the transmitter unit via the RDN and antenna array from a co-located base station </w:t>
        </w:r>
        <w:r w:rsidRPr="00E474EB">
          <w:rPr>
            <w:rFonts w:cs="v4.2.0"/>
          </w:rPr>
          <w:t>to below specified levels.</w:t>
        </w:r>
      </w:ins>
    </w:p>
    <w:p w14:paraId="6BF4D821" w14:textId="77777777" w:rsidR="00EB1F97" w:rsidRPr="00E474EB" w:rsidRDefault="00EB1F97" w:rsidP="00EB1F97">
      <w:pPr>
        <w:keepNext/>
        <w:keepLines/>
        <w:overflowPunct w:val="0"/>
        <w:autoSpaceDE w:val="0"/>
        <w:autoSpaceDN w:val="0"/>
        <w:adjustRightInd w:val="0"/>
        <w:spacing w:before="120"/>
        <w:ind w:left="1134" w:hanging="1134"/>
        <w:textAlignment w:val="baseline"/>
        <w:outlineLvl w:val="2"/>
        <w:rPr>
          <w:ins w:id="7805" w:author="R4-1809496" w:date="2018-07-11T17:04:00Z"/>
          <w:rFonts w:ascii="Arial" w:hAnsi="Arial"/>
          <w:sz w:val="28"/>
          <w:lang w:val="x-none"/>
        </w:rPr>
      </w:pPr>
      <w:bookmarkStart w:id="7806" w:name="_Toc494455357"/>
      <w:ins w:id="7807" w:author="R4-1809496" w:date="2018-07-11T17:04:00Z">
        <w:r w:rsidRPr="00E474EB">
          <w:rPr>
            <w:rFonts w:ascii="Arial" w:hAnsi="Arial"/>
            <w:sz w:val="28"/>
            <w:lang w:val="x-none"/>
          </w:rPr>
          <w:t>6.8.4</w:t>
        </w:r>
        <w:r w:rsidRPr="00E474EB">
          <w:rPr>
            <w:rFonts w:ascii="Arial" w:hAnsi="Arial"/>
            <w:sz w:val="28"/>
            <w:lang w:val="x-none"/>
          </w:rPr>
          <w:tab/>
          <w:t>Method of test</w:t>
        </w:r>
        <w:bookmarkEnd w:id="7806"/>
      </w:ins>
    </w:p>
    <w:p w14:paraId="2B145C68" w14:textId="77777777" w:rsidR="00EB1F97" w:rsidRPr="00E474EB" w:rsidRDefault="00EB1F97" w:rsidP="00EB1F97">
      <w:pPr>
        <w:keepNext/>
        <w:keepLines/>
        <w:overflowPunct w:val="0"/>
        <w:autoSpaceDE w:val="0"/>
        <w:autoSpaceDN w:val="0"/>
        <w:adjustRightInd w:val="0"/>
        <w:spacing w:before="120"/>
        <w:ind w:left="1418" w:hanging="1418"/>
        <w:textAlignment w:val="baseline"/>
        <w:outlineLvl w:val="3"/>
        <w:rPr>
          <w:ins w:id="7808" w:author="R4-1809496" w:date="2018-07-11T17:04:00Z"/>
          <w:rFonts w:ascii="Arial" w:hAnsi="Arial"/>
          <w:sz w:val="24"/>
          <w:lang w:val="x-none"/>
        </w:rPr>
      </w:pPr>
      <w:bookmarkStart w:id="7809" w:name="_Toc494455358"/>
      <w:ins w:id="7810" w:author="R4-1809496" w:date="2018-07-11T17:04:00Z">
        <w:r w:rsidRPr="00E474EB">
          <w:rPr>
            <w:rFonts w:ascii="Arial" w:hAnsi="Arial"/>
            <w:sz w:val="24"/>
            <w:lang w:val="x-none"/>
          </w:rPr>
          <w:t>6.8.4.1</w:t>
        </w:r>
        <w:r w:rsidRPr="00E474EB">
          <w:rPr>
            <w:rFonts w:ascii="Arial" w:hAnsi="Arial"/>
            <w:sz w:val="24"/>
            <w:lang w:val="x-none"/>
          </w:rPr>
          <w:tab/>
          <w:t>Initial conditions</w:t>
        </w:r>
        <w:bookmarkEnd w:id="7809"/>
      </w:ins>
    </w:p>
    <w:p w14:paraId="4729C358" w14:textId="77777777" w:rsidR="00EB1F97" w:rsidRPr="00E474EB" w:rsidRDefault="00EB1F97" w:rsidP="00EB1F97">
      <w:pPr>
        <w:overflowPunct w:val="0"/>
        <w:autoSpaceDE w:val="0"/>
        <w:autoSpaceDN w:val="0"/>
        <w:adjustRightInd w:val="0"/>
        <w:textAlignment w:val="baseline"/>
        <w:rPr>
          <w:ins w:id="7811" w:author="R4-1809496" w:date="2018-07-11T17:04:00Z"/>
        </w:rPr>
      </w:pPr>
      <w:ins w:id="7812" w:author="R4-1809496" w:date="2018-07-11T17:04:00Z">
        <w:r w:rsidRPr="00E474EB">
          <w:t>Test environment:</w:t>
        </w:r>
      </w:ins>
    </w:p>
    <w:p w14:paraId="2837DE56" w14:textId="77777777" w:rsidR="00EB1F97" w:rsidRPr="00E474EB" w:rsidRDefault="00EB1F97" w:rsidP="00EB1F97">
      <w:pPr>
        <w:overflowPunct w:val="0"/>
        <w:autoSpaceDE w:val="0"/>
        <w:autoSpaceDN w:val="0"/>
        <w:adjustRightInd w:val="0"/>
        <w:ind w:left="568" w:hanging="284"/>
        <w:textAlignment w:val="baseline"/>
        <w:rPr>
          <w:ins w:id="7813" w:author="R4-1809496" w:date="2018-07-11T17:04:00Z"/>
          <w:lang w:val="x-none"/>
        </w:rPr>
      </w:pPr>
      <w:ins w:id="7814" w:author="R4-1809496" w:date="2018-07-11T17:04:00Z">
        <w:r w:rsidRPr="00E474EB">
          <w:rPr>
            <w:lang w:val="x-none"/>
          </w:rPr>
          <w:t>-</w:t>
        </w:r>
        <w:r w:rsidRPr="00E474EB">
          <w:rPr>
            <w:lang w:val="x-none"/>
          </w:rPr>
          <w:tab/>
          <w:t>normal;</w:t>
        </w:r>
        <w:r w:rsidRPr="00E474EB">
          <w:rPr>
            <w:lang w:val="en-US"/>
          </w:rPr>
          <w:t xml:space="preserve"> see sub</w:t>
        </w:r>
        <w:r w:rsidRPr="00E474EB">
          <w:t>clause B.2</w:t>
        </w:r>
        <w:r w:rsidRPr="00E474EB">
          <w:rPr>
            <w:lang w:val="x-none"/>
          </w:rPr>
          <w:t>.</w:t>
        </w:r>
      </w:ins>
    </w:p>
    <w:p w14:paraId="02595B25" w14:textId="77777777" w:rsidR="00EB1F97" w:rsidRPr="00E474EB" w:rsidRDefault="00EB1F97" w:rsidP="00EB1F97">
      <w:pPr>
        <w:overflowPunct w:val="0"/>
        <w:autoSpaceDE w:val="0"/>
        <w:autoSpaceDN w:val="0"/>
        <w:adjustRightInd w:val="0"/>
        <w:ind w:left="284" w:hanging="284"/>
        <w:textAlignment w:val="baseline"/>
        <w:rPr>
          <w:ins w:id="7815" w:author="R4-1809496" w:date="2018-07-11T17:04:00Z"/>
          <w:lang w:val="x-none"/>
        </w:rPr>
      </w:pPr>
      <w:ins w:id="7816" w:author="R4-1809496" w:date="2018-07-11T17:04:00Z">
        <w:r w:rsidRPr="00E474EB">
          <w:rPr>
            <w:lang w:val="x-none"/>
          </w:rPr>
          <w:t>RF channels to be tested for single carrier:</w:t>
        </w:r>
      </w:ins>
    </w:p>
    <w:p w14:paraId="390A3C03" w14:textId="77777777" w:rsidR="00EB1F97" w:rsidRPr="00E474EB" w:rsidRDefault="00EB1F97" w:rsidP="00EB1F97">
      <w:pPr>
        <w:overflowPunct w:val="0"/>
        <w:autoSpaceDE w:val="0"/>
        <w:autoSpaceDN w:val="0"/>
        <w:adjustRightInd w:val="0"/>
        <w:ind w:left="568" w:hanging="284"/>
        <w:textAlignment w:val="baseline"/>
        <w:rPr>
          <w:ins w:id="7817" w:author="R4-1809496" w:date="2018-07-11T17:04:00Z"/>
          <w:lang w:val="x-none"/>
        </w:rPr>
      </w:pPr>
      <w:ins w:id="7818" w:author="R4-1809496" w:date="2018-07-11T17:04:00Z">
        <w:r w:rsidRPr="00E474EB">
          <w:rPr>
            <w:lang w:val="x-none"/>
          </w:rPr>
          <w:t>-</w:t>
        </w:r>
        <w:r w:rsidRPr="00E474EB">
          <w:rPr>
            <w:lang w:val="x-none"/>
          </w:rPr>
          <w:tab/>
          <w:t>M;</w:t>
        </w:r>
        <w:r w:rsidRPr="00E474EB">
          <w:rPr>
            <w:lang w:val="en-US"/>
          </w:rPr>
          <w:t xml:space="preserve"> see </w:t>
        </w:r>
        <w:r w:rsidRPr="00E474EB">
          <w:rPr>
            <w:lang w:val="x-none"/>
          </w:rPr>
          <w:t>subclause 4.</w:t>
        </w:r>
        <w:r w:rsidRPr="00E474EB">
          <w:rPr>
            <w:lang w:val="en-US"/>
          </w:rPr>
          <w:t>9</w:t>
        </w:r>
        <w:r w:rsidRPr="00E474EB">
          <w:rPr>
            <w:lang w:val="x-none"/>
          </w:rPr>
          <w:t>.1.</w:t>
        </w:r>
      </w:ins>
    </w:p>
    <w:p w14:paraId="58AD00F4" w14:textId="77777777" w:rsidR="00EB1F97" w:rsidRPr="00E474EB" w:rsidRDefault="00EB1F97" w:rsidP="00EB1F97">
      <w:pPr>
        <w:overflowPunct w:val="0"/>
        <w:autoSpaceDE w:val="0"/>
        <w:autoSpaceDN w:val="0"/>
        <w:adjustRightInd w:val="0"/>
        <w:textAlignment w:val="baseline"/>
        <w:rPr>
          <w:ins w:id="7819" w:author="R4-1809496" w:date="2018-07-11T17:04:00Z"/>
          <w:rFonts w:cs="v4.2.0"/>
        </w:rPr>
      </w:pPr>
      <w:ins w:id="7820" w:author="R4-1809496" w:date="2018-07-11T17:04:00Z">
        <w:r w:rsidRPr="00E474EB">
          <w:rPr>
            <w:rFonts w:eastAsia="MS Mincho"/>
            <w:i/>
          </w:rPr>
          <w:t>Base Station RF Bandwidth</w:t>
        </w:r>
        <w:r w:rsidRPr="00E474EB">
          <w:t xml:space="preserve"> positions to be tested for multi-carrier</w:t>
        </w:r>
        <w:r w:rsidRPr="00E474EB">
          <w:rPr>
            <w:rFonts w:cs="v4.2.0"/>
          </w:rPr>
          <w:t xml:space="preserve">: </w:t>
        </w:r>
      </w:ins>
    </w:p>
    <w:p w14:paraId="000A7486" w14:textId="77777777" w:rsidR="00EB1F97" w:rsidRPr="00E474EB" w:rsidRDefault="00EB1F97" w:rsidP="00EB1F97">
      <w:pPr>
        <w:overflowPunct w:val="0"/>
        <w:autoSpaceDE w:val="0"/>
        <w:autoSpaceDN w:val="0"/>
        <w:adjustRightInd w:val="0"/>
        <w:ind w:left="568" w:hanging="284"/>
        <w:textAlignment w:val="baseline"/>
        <w:rPr>
          <w:ins w:id="7821" w:author="R4-1809496" w:date="2018-07-11T17:04:00Z"/>
          <w:lang w:val="x-none"/>
        </w:rPr>
      </w:pPr>
      <w:ins w:id="7822" w:author="R4-1809496" w:date="2018-07-11T17:04:00Z">
        <w:r w:rsidRPr="00E474EB">
          <w:rPr>
            <w:rFonts w:cs="v4.2.0"/>
            <w:lang w:val="x-none"/>
          </w:rPr>
          <w:t>-</w:t>
        </w:r>
        <w:r w:rsidRPr="00E474EB">
          <w:rPr>
            <w:rFonts w:cs="v4.2.0"/>
            <w:lang w:val="x-none"/>
          </w:rPr>
          <w:tab/>
        </w:r>
        <w:r w:rsidRPr="00E474EB">
          <w:rPr>
            <w:lang w:val="x-none"/>
          </w:rPr>
          <w:t>M</w:t>
        </w:r>
        <w:r w:rsidRPr="00E474EB">
          <w:rPr>
            <w:rFonts w:cs="v4.2.0"/>
            <w:vertAlign w:val="subscript"/>
            <w:lang w:val="x-none"/>
          </w:rPr>
          <w:t>RF</w:t>
        </w:r>
        <w:r w:rsidRPr="00E474EB">
          <w:rPr>
            <w:rFonts w:cs="v4.2.0"/>
            <w:vertAlign w:val="subscript"/>
            <w:lang w:val="x-none" w:eastAsia="zh-CN"/>
          </w:rPr>
          <w:t>BW</w:t>
        </w:r>
        <w:r w:rsidRPr="00E474EB">
          <w:rPr>
            <w:lang w:val="en-US" w:eastAsia="zh-CN"/>
          </w:rPr>
          <w:t xml:space="preserve"> </w:t>
        </w:r>
        <w:r w:rsidRPr="00E474EB">
          <w:rPr>
            <w:lang w:val="x-none" w:eastAsia="zh-CN"/>
          </w:rPr>
          <w:t xml:space="preserve">in </w:t>
        </w:r>
        <w:r w:rsidRPr="00E474EB">
          <w:rPr>
            <w:i/>
            <w:lang w:val="x-none"/>
          </w:rPr>
          <w:t xml:space="preserve">single-band </w:t>
        </w:r>
        <w:r w:rsidRPr="00E474EB">
          <w:rPr>
            <w:i/>
            <w:lang w:val="en-US"/>
          </w:rPr>
          <w:t>RIB</w:t>
        </w:r>
        <w:r w:rsidRPr="00E474EB">
          <w:rPr>
            <w:rFonts w:cs="v4.2.0"/>
            <w:lang w:val="x-none" w:eastAsia="zh-CN"/>
          </w:rPr>
          <w:t>,</w:t>
        </w:r>
        <w:r w:rsidRPr="00E474EB">
          <w:rPr>
            <w:rFonts w:cs="v4.2.0"/>
            <w:lang w:val="x-none"/>
          </w:rPr>
          <w:t xml:space="preserve"> see subclause </w:t>
        </w:r>
        <w:r w:rsidRPr="00E474EB">
          <w:rPr>
            <w:rFonts w:cs="v4.2.0"/>
            <w:lang w:val="x-none" w:eastAsia="zh-CN"/>
          </w:rPr>
          <w:t>4.</w:t>
        </w:r>
        <w:r w:rsidRPr="00E474EB">
          <w:rPr>
            <w:rFonts w:cs="v4.2.0"/>
            <w:lang w:val="en-US" w:eastAsia="zh-CN"/>
          </w:rPr>
          <w:t>9</w:t>
        </w:r>
        <w:r w:rsidRPr="00E474EB">
          <w:rPr>
            <w:rFonts w:cs="v4.2.0"/>
            <w:lang w:val="x-none" w:eastAsia="zh-CN"/>
          </w:rPr>
          <w:t>.1</w:t>
        </w:r>
        <w:r w:rsidRPr="00E474EB">
          <w:rPr>
            <w:rFonts w:cs="v4.2.0"/>
            <w:lang w:val="x-none"/>
          </w:rPr>
          <w:t>;</w:t>
        </w:r>
        <w:r w:rsidRPr="00E474EB">
          <w:rPr>
            <w:rFonts w:cs="v4.2.0"/>
            <w:lang w:val="x-none" w:eastAsia="zh-CN"/>
          </w:rPr>
          <w:t xml:space="preserve"> </w:t>
        </w:r>
        <w:r w:rsidRPr="00E474EB">
          <w:rPr>
            <w:lang w:val="x-none"/>
          </w:rPr>
          <w:t>B</w:t>
        </w:r>
        <w:r w:rsidRPr="00E474EB">
          <w:rPr>
            <w:vertAlign w:val="subscript"/>
            <w:lang w:val="x-none"/>
          </w:rPr>
          <w:t>RFBW</w:t>
        </w:r>
        <w:r w:rsidRPr="00E474EB">
          <w:rPr>
            <w:lang w:val="x-none"/>
          </w:rPr>
          <w:t>_T</w:t>
        </w:r>
        <w:r w:rsidRPr="00E474EB">
          <w:rPr>
            <w:lang w:val="x-none" w:eastAsia="zh-CN"/>
          </w:rPr>
          <w:t>'</w:t>
        </w:r>
        <w:r w:rsidRPr="00E474EB">
          <w:rPr>
            <w:vertAlign w:val="subscript"/>
            <w:lang w:val="x-none"/>
          </w:rPr>
          <w:t>RFBW</w:t>
        </w:r>
        <w:r w:rsidRPr="00E474EB">
          <w:rPr>
            <w:lang w:val="x-none"/>
          </w:rPr>
          <w:t xml:space="preserve"> </w:t>
        </w:r>
        <w:r w:rsidRPr="00E474EB">
          <w:rPr>
            <w:lang w:val="x-none" w:eastAsia="zh-CN"/>
          </w:rPr>
          <w:t xml:space="preserve">and </w:t>
        </w:r>
        <w:r w:rsidRPr="00E474EB">
          <w:rPr>
            <w:lang w:val="x-none"/>
          </w:rPr>
          <w:t>B</w:t>
        </w:r>
        <w:r w:rsidRPr="00E474EB">
          <w:rPr>
            <w:lang w:val="x-none" w:eastAsia="zh-CN"/>
          </w:rPr>
          <w:t>'</w:t>
        </w:r>
        <w:r w:rsidRPr="00E474EB">
          <w:rPr>
            <w:vertAlign w:val="subscript"/>
            <w:lang w:val="x-none"/>
          </w:rPr>
          <w:t>RFBW</w:t>
        </w:r>
        <w:r w:rsidRPr="00E474EB">
          <w:rPr>
            <w:lang w:val="x-none"/>
          </w:rPr>
          <w:t>_T</w:t>
        </w:r>
        <w:r w:rsidRPr="00E474EB">
          <w:rPr>
            <w:vertAlign w:val="subscript"/>
            <w:lang w:val="x-none"/>
          </w:rPr>
          <w:t>RFBW</w:t>
        </w:r>
        <w:r w:rsidRPr="00E474EB">
          <w:rPr>
            <w:vertAlign w:val="subscript"/>
            <w:lang w:val="x-none" w:eastAsia="zh-CN"/>
          </w:rPr>
          <w:t xml:space="preserve"> </w:t>
        </w:r>
        <w:r w:rsidRPr="00E474EB">
          <w:rPr>
            <w:lang w:val="x-none" w:eastAsia="zh-CN"/>
          </w:rPr>
          <w:t xml:space="preserve">in </w:t>
        </w:r>
        <w:r w:rsidRPr="00E474EB">
          <w:rPr>
            <w:i/>
            <w:lang w:val="x-none"/>
          </w:rPr>
          <w:t xml:space="preserve">multi-band </w:t>
        </w:r>
        <w:r w:rsidRPr="00E474EB">
          <w:rPr>
            <w:i/>
            <w:lang w:val="en-US"/>
          </w:rPr>
          <w:t>RIB</w:t>
        </w:r>
        <w:r w:rsidRPr="00E474EB">
          <w:rPr>
            <w:lang w:val="x-none"/>
          </w:rPr>
          <w:t>, see subclause 4.</w:t>
        </w:r>
        <w:r w:rsidRPr="00E474EB">
          <w:rPr>
            <w:lang w:val="en-US"/>
          </w:rPr>
          <w:t>9</w:t>
        </w:r>
        <w:r w:rsidRPr="00E474EB">
          <w:rPr>
            <w:lang w:val="x-none"/>
          </w:rPr>
          <w:t>.</w:t>
        </w:r>
        <w:r w:rsidRPr="00E474EB">
          <w:rPr>
            <w:lang w:val="x-none" w:eastAsia="zh-CN"/>
          </w:rPr>
          <w:t>1</w:t>
        </w:r>
        <w:r w:rsidRPr="00E474EB">
          <w:rPr>
            <w:lang w:val="x-none"/>
          </w:rPr>
          <w:t>.</w:t>
        </w:r>
        <w:bookmarkStart w:id="7823" w:name="_Toc494455359"/>
      </w:ins>
    </w:p>
    <w:p w14:paraId="2C24F107" w14:textId="77777777" w:rsidR="00EB1F97" w:rsidRPr="00E474EB" w:rsidRDefault="00EB1F97" w:rsidP="00EB1F97">
      <w:pPr>
        <w:overflowPunct w:val="0"/>
        <w:autoSpaceDE w:val="0"/>
        <w:autoSpaceDN w:val="0"/>
        <w:adjustRightInd w:val="0"/>
        <w:textAlignment w:val="baseline"/>
        <w:rPr>
          <w:ins w:id="7824" w:author="R4-1809496" w:date="2018-07-11T17:04:00Z"/>
          <w:rFonts w:eastAsia="MS P??" w:cs="v4.2.0"/>
        </w:rPr>
      </w:pPr>
      <w:ins w:id="7825" w:author="R4-1809496" w:date="2018-07-11T17:04:00Z">
        <w:r w:rsidRPr="00E474EB">
          <w:rPr>
            <w:rFonts w:eastAsia="MS P??" w:cs="v4.2.0"/>
          </w:rPr>
          <w:t xml:space="preserve">In addition, for </w:t>
        </w:r>
        <w:r w:rsidRPr="00E474EB">
          <w:rPr>
            <w:rFonts w:eastAsia="MS P??" w:cs="v4.2.0"/>
            <w:i/>
          </w:rPr>
          <w:t>multi-band RIB</w:t>
        </w:r>
        <w:r w:rsidRPr="00E474EB">
          <w:rPr>
            <w:rFonts w:eastAsia="MS P??" w:cs="v4.2.0"/>
          </w:rPr>
          <w:t>:</w:t>
        </w:r>
      </w:ins>
    </w:p>
    <w:p w14:paraId="203F63CD" w14:textId="77777777" w:rsidR="00EB1F97" w:rsidRPr="00E474EB" w:rsidRDefault="00EB1F97" w:rsidP="00EB1F97">
      <w:pPr>
        <w:overflowPunct w:val="0"/>
        <w:autoSpaceDE w:val="0"/>
        <w:autoSpaceDN w:val="0"/>
        <w:adjustRightInd w:val="0"/>
        <w:ind w:left="568" w:hanging="284"/>
        <w:textAlignment w:val="baseline"/>
        <w:rPr>
          <w:ins w:id="7826" w:author="R4-1809496" w:date="2018-07-11T17:04:00Z"/>
          <w:lang w:val="x-none"/>
        </w:rPr>
      </w:pPr>
      <w:ins w:id="7827" w:author="R4-1809496" w:date="2018-07-11T17:04:00Z">
        <w:r w:rsidRPr="00E474EB">
          <w:rPr>
            <w:lang w:val="x-none"/>
          </w:rPr>
          <w:t>-</w:t>
        </w:r>
        <w:r w:rsidRPr="00E474EB">
          <w:rPr>
            <w:lang w:val="x-none"/>
          </w:rPr>
          <w:tab/>
          <w:t>For B</w:t>
        </w:r>
        <w:r w:rsidRPr="00E474EB">
          <w:rPr>
            <w:vertAlign w:val="subscript"/>
            <w:lang w:val="x-none"/>
          </w:rPr>
          <w:t>RFBW</w:t>
        </w:r>
        <w:r w:rsidRPr="00E474EB">
          <w:rPr>
            <w:lang w:val="x-none"/>
          </w:rPr>
          <w:t>_T'</w:t>
        </w:r>
        <w:r w:rsidRPr="00E474EB">
          <w:rPr>
            <w:vertAlign w:val="subscript"/>
            <w:lang w:val="x-none"/>
          </w:rPr>
          <w:t>RFBW</w:t>
        </w:r>
        <w:r w:rsidRPr="00E474EB">
          <w:rPr>
            <w:lang w:val="x-none"/>
          </w:rPr>
          <w:t xml:space="preserve">, </w:t>
        </w:r>
        <w:r w:rsidRPr="00E474EB">
          <w:rPr>
            <w:lang w:val="en-US"/>
          </w:rPr>
          <w:t>emission</w:t>
        </w:r>
        <w:r w:rsidRPr="00E474EB">
          <w:rPr>
            <w:lang w:val="x-none"/>
          </w:rPr>
          <w:t xml:space="preserve"> testing above the highest operating band may be omitted.</w:t>
        </w:r>
      </w:ins>
    </w:p>
    <w:p w14:paraId="3AE470D0" w14:textId="77777777" w:rsidR="00EB1F97" w:rsidRPr="00E474EB" w:rsidRDefault="00EB1F97" w:rsidP="00EB1F97">
      <w:pPr>
        <w:overflowPunct w:val="0"/>
        <w:autoSpaceDE w:val="0"/>
        <w:autoSpaceDN w:val="0"/>
        <w:adjustRightInd w:val="0"/>
        <w:ind w:left="568" w:hanging="284"/>
        <w:textAlignment w:val="baseline"/>
        <w:rPr>
          <w:ins w:id="7828" w:author="R4-1809496" w:date="2018-07-11T17:04:00Z"/>
          <w:lang w:val="x-none"/>
        </w:rPr>
      </w:pPr>
      <w:ins w:id="7829" w:author="R4-1809496" w:date="2018-07-11T17:04:00Z">
        <w:r w:rsidRPr="00E474EB">
          <w:rPr>
            <w:lang w:val="x-none"/>
          </w:rPr>
          <w:t>-</w:t>
        </w:r>
        <w:r w:rsidRPr="00E474EB">
          <w:rPr>
            <w:lang w:val="x-none"/>
          </w:rPr>
          <w:tab/>
          <w:t>For B'</w:t>
        </w:r>
        <w:r w:rsidRPr="00E474EB">
          <w:rPr>
            <w:vertAlign w:val="subscript"/>
            <w:lang w:val="x-none"/>
          </w:rPr>
          <w:t>RFBW</w:t>
        </w:r>
        <w:r w:rsidRPr="00E474EB">
          <w:rPr>
            <w:lang w:val="x-none"/>
          </w:rPr>
          <w:t>_T</w:t>
        </w:r>
        <w:r w:rsidRPr="00E474EB">
          <w:rPr>
            <w:vertAlign w:val="subscript"/>
            <w:lang w:val="x-none"/>
          </w:rPr>
          <w:t>RFBW</w:t>
        </w:r>
        <w:r w:rsidRPr="00E474EB">
          <w:rPr>
            <w:lang w:val="x-none"/>
          </w:rPr>
          <w:t xml:space="preserve">, </w:t>
        </w:r>
        <w:r w:rsidRPr="00E474EB">
          <w:rPr>
            <w:lang w:val="en-US"/>
          </w:rPr>
          <w:t xml:space="preserve">emission </w:t>
        </w:r>
        <w:r w:rsidRPr="00E474EB">
          <w:rPr>
            <w:lang w:val="x-none"/>
          </w:rPr>
          <w:t>testing below the lowest operating band may be omitted.</w:t>
        </w:r>
      </w:ins>
    </w:p>
    <w:p w14:paraId="68C89E06" w14:textId="77777777" w:rsidR="00EB1F97" w:rsidRPr="00E474EB" w:rsidRDefault="00EB1F97" w:rsidP="00EB1F97">
      <w:pPr>
        <w:keepNext/>
        <w:keepLines/>
        <w:overflowPunct w:val="0"/>
        <w:autoSpaceDE w:val="0"/>
        <w:autoSpaceDN w:val="0"/>
        <w:adjustRightInd w:val="0"/>
        <w:spacing w:before="120"/>
        <w:ind w:left="1418" w:hanging="1418"/>
        <w:textAlignment w:val="baseline"/>
        <w:outlineLvl w:val="3"/>
        <w:rPr>
          <w:ins w:id="7830" w:author="R4-1809496" w:date="2018-07-11T17:04:00Z"/>
          <w:rFonts w:ascii="Arial" w:hAnsi="Arial"/>
          <w:sz w:val="24"/>
          <w:lang w:val="x-none"/>
        </w:rPr>
      </w:pPr>
      <w:ins w:id="7831" w:author="R4-1809496" w:date="2018-07-11T17:04:00Z">
        <w:r w:rsidRPr="00E474EB">
          <w:rPr>
            <w:rFonts w:ascii="Arial" w:hAnsi="Arial"/>
            <w:sz w:val="24"/>
            <w:lang w:val="x-none"/>
          </w:rPr>
          <w:t>6.8.4.2</w:t>
        </w:r>
        <w:r w:rsidRPr="00E474EB">
          <w:rPr>
            <w:rFonts w:ascii="Arial" w:hAnsi="Arial"/>
            <w:sz w:val="24"/>
            <w:lang w:val="x-none"/>
          </w:rPr>
          <w:tab/>
          <w:t>Procedure</w:t>
        </w:r>
        <w:bookmarkEnd w:id="7823"/>
      </w:ins>
    </w:p>
    <w:p w14:paraId="73632A70" w14:textId="77777777" w:rsidR="00EB1F97" w:rsidRPr="00E474EB" w:rsidRDefault="00EB1F97" w:rsidP="00EB1F97">
      <w:pPr>
        <w:rPr>
          <w:ins w:id="7832" w:author="R4-1809496" w:date="2018-07-11T17:04:00Z"/>
          <w:b/>
        </w:rPr>
      </w:pPr>
      <w:ins w:id="7833" w:author="R4-1809496" w:date="2018-07-11T17:04:00Z">
        <w:r w:rsidRPr="00E474EB">
          <w:rPr>
            <w:lang w:eastAsia="sv-SE"/>
          </w:rPr>
          <w:t>OTA test requires correct use of an appropriate test facility which has been calibrated and is capable of performing measurements within the measurement uncertainties in subclause 4.1.2.</w:t>
        </w:r>
        <w:r w:rsidRPr="00E474EB">
          <w:rPr>
            <w:lang w:eastAsia="sv-SE"/>
          </w:rPr>
          <w:br/>
        </w:r>
      </w:ins>
    </w:p>
    <w:p w14:paraId="3E5FF7DC" w14:textId="77777777" w:rsidR="00EB1F97" w:rsidRPr="00E474EB" w:rsidRDefault="00EB1F97">
      <w:pPr>
        <w:pStyle w:val="BodyText"/>
        <w:numPr>
          <w:ilvl w:val="0"/>
          <w:numId w:val="13"/>
        </w:numPr>
        <w:jc w:val="left"/>
        <w:rPr>
          <w:ins w:id="7834" w:author="R4-1809496" w:date="2018-07-11T17:04:00Z"/>
        </w:rPr>
        <w:pPrChange w:id="7835" w:author="Huawei" w:date="2018-07-11T18:23:00Z">
          <w:pPr>
            <w:pStyle w:val="BodyText"/>
            <w:numPr>
              <w:numId w:val="15"/>
            </w:numPr>
            <w:tabs>
              <w:tab w:val="num" w:pos="360"/>
              <w:tab w:val="num" w:pos="720"/>
            </w:tabs>
            <w:ind w:left="720" w:hanging="720"/>
            <w:jc w:val="left"/>
          </w:pPr>
        </w:pPrChange>
      </w:pPr>
      <w:ins w:id="7836" w:author="R4-1809496" w:date="2018-07-11T17:04:00Z">
        <w:r w:rsidRPr="00E474EB">
          <w:t xml:space="preserve">Place </w:t>
        </w:r>
        <w:r w:rsidRPr="00E474EB">
          <w:rPr>
            <w:i/>
          </w:rPr>
          <w:t>NR BS</w:t>
        </w:r>
        <w:r w:rsidRPr="00E474EB">
          <w:t xml:space="preserve"> and co-location reference antenna as specified in [1], sub-clause 4.9, at the distance d=0.1m. </w:t>
        </w:r>
      </w:ins>
    </w:p>
    <w:p w14:paraId="02B47F6D" w14:textId="77777777" w:rsidR="00EB1F97" w:rsidRPr="00E474EB" w:rsidRDefault="00EB1F97">
      <w:pPr>
        <w:pStyle w:val="BodyText"/>
        <w:numPr>
          <w:ilvl w:val="0"/>
          <w:numId w:val="13"/>
        </w:numPr>
        <w:jc w:val="left"/>
        <w:rPr>
          <w:ins w:id="7837" w:author="R4-1809496" w:date="2018-07-11T17:04:00Z"/>
        </w:rPr>
        <w:pPrChange w:id="7838" w:author="Huawei" w:date="2018-07-11T18:23:00Z">
          <w:pPr>
            <w:pStyle w:val="BodyText"/>
            <w:numPr>
              <w:numId w:val="15"/>
            </w:numPr>
            <w:tabs>
              <w:tab w:val="num" w:pos="360"/>
              <w:tab w:val="num" w:pos="720"/>
            </w:tabs>
            <w:ind w:left="720" w:hanging="720"/>
            <w:jc w:val="left"/>
          </w:pPr>
        </w:pPrChange>
      </w:pPr>
      <w:ins w:id="7839" w:author="R4-1809496" w:date="2018-07-11T17:04:00Z">
        <w:r w:rsidRPr="00E474EB">
          <w:t xml:space="preserve">Place test antenna in reference direction at far-field distance, aligned in all supported polarizations (single or dual) with the </w:t>
        </w:r>
        <w:r w:rsidRPr="00E474EB">
          <w:rPr>
            <w:i/>
          </w:rPr>
          <w:t>NR BS</w:t>
        </w:r>
        <w:r w:rsidRPr="00E474EB">
          <w:t xml:space="preserve"> as depicted in Annex E1.7.</w:t>
        </w:r>
      </w:ins>
    </w:p>
    <w:p w14:paraId="61893D88" w14:textId="77777777" w:rsidR="00EB1F97" w:rsidRPr="00E474EB" w:rsidRDefault="00EB1F97">
      <w:pPr>
        <w:pStyle w:val="BodyText"/>
        <w:numPr>
          <w:ilvl w:val="0"/>
          <w:numId w:val="13"/>
        </w:numPr>
        <w:jc w:val="left"/>
        <w:rPr>
          <w:ins w:id="7840" w:author="R4-1809496" w:date="2018-07-11T17:04:00Z"/>
        </w:rPr>
        <w:pPrChange w:id="7841" w:author="Huawei" w:date="2018-07-11T18:23:00Z">
          <w:pPr>
            <w:pStyle w:val="BodyText"/>
            <w:numPr>
              <w:numId w:val="15"/>
            </w:numPr>
            <w:tabs>
              <w:tab w:val="num" w:pos="360"/>
              <w:tab w:val="num" w:pos="720"/>
            </w:tabs>
            <w:ind w:left="720" w:hanging="720"/>
            <w:jc w:val="left"/>
          </w:pPr>
        </w:pPrChange>
      </w:pPr>
      <w:ins w:id="7842" w:author="R4-1809496" w:date="2018-07-11T17:04:00Z">
        <w:r w:rsidRPr="00E474EB">
          <w:t xml:space="preserve">The test antenna(s) shall be dual (or single) polarized covering the same frequency range as the </w:t>
        </w:r>
        <w:r w:rsidRPr="00E474EB">
          <w:rPr>
            <w:i/>
          </w:rPr>
          <w:t>NR BS</w:t>
        </w:r>
        <w:r w:rsidRPr="00E474EB">
          <w:t xml:space="preserve"> and the emission frequencies. </w:t>
        </w:r>
      </w:ins>
    </w:p>
    <w:p w14:paraId="690A6871" w14:textId="77777777" w:rsidR="00EB1F97" w:rsidRPr="00E474EB" w:rsidRDefault="00EB1F97">
      <w:pPr>
        <w:pStyle w:val="BodyText"/>
        <w:numPr>
          <w:ilvl w:val="0"/>
          <w:numId w:val="13"/>
        </w:numPr>
        <w:jc w:val="left"/>
        <w:rPr>
          <w:ins w:id="7843" w:author="R4-1809496" w:date="2018-07-11T17:04:00Z"/>
        </w:rPr>
        <w:pPrChange w:id="7844" w:author="Huawei" w:date="2018-07-11T18:23:00Z">
          <w:pPr>
            <w:pStyle w:val="BodyText"/>
            <w:numPr>
              <w:numId w:val="15"/>
            </w:numPr>
            <w:tabs>
              <w:tab w:val="num" w:pos="360"/>
              <w:tab w:val="num" w:pos="720"/>
            </w:tabs>
            <w:ind w:left="720" w:hanging="720"/>
            <w:jc w:val="left"/>
          </w:pPr>
        </w:pPrChange>
      </w:pPr>
      <w:ins w:id="7845" w:author="R4-1809496" w:date="2018-07-11T17:04:00Z">
        <w:r w:rsidRPr="00E474EB">
          <w:t xml:space="preserve">Several test antennas are required to cover both the </w:t>
        </w:r>
        <w:r w:rsidRPr="00E474EB">
          <w:rPr>
            <w:i/>
          </w:rPr>
          <w:t xml:space="preserve">NR BS </w:t>
        </w:r>
        <w:r w:rsidRPr="00E474EB">
          <w:t xml:space="preserve">and the whole emission frequency range. </w:t>
        </w:r>
      </w:ins>
    </w:p>
    <w:p w14:paraId="4F55A652" w14:textId="77777777" w:rsidR="00EB1F97" w:rsidRPr="00E474EB" w:rsidRDefault="00EB1F97">
      <w:pPr>
        <w:pStyle w:val="BodyText"/>
        <w:numPr>
          <w:ilvl w:val="0"/>
          <w:numId w:val="13"/>
        </w:numPr>
        <w:jc w:val="left"/>
        <w:rPr>
          <w:ins w:id="7846" w:author="R4-1809496" w:date="2018-07-11T17:04:00Z"/>
        </w:rPr>
        <w:pPrChange w:id="7847" w:author="Huawei" w:date="2018-07-11T18:23:00Z">
          <w:pPr>
            <w:pStyle w:val="BodyText"/>
            <w:numPr>
              <w:numId w:val="15"/>
            </w:numPr>
            <w:tabs>
              <w:tab w:val="num" w:pos="360"/>
              <w:tab w:val="num" w:pos="720"/>
            </w:tabs>
            <w:ind w:left="720" w:hanging="720"/>
            <w:jc w:val="left"/>
          </w:pPr>
        </w:pPrChange>
      </w:pPr>
      <w:ins w:id="7848" w:author="R4-1809496" w:date="2018-07-11T17:04:00Z">
        <w:r w:rsidRPr="00E474EB">
          <w:t>Connect test antenna and co-location reference antenna to the measurement equipment as shown in Annex E1.7.</w:t>
        </w:r>
      </w:ins>
    </w:p>
    <w:p w14:paraId="23DA6784" w14:textId="77777777" w:rsidR="00EB1F97" w:rsidRPr="00E474EB" w:rsidRDefault="00EB1F97">
      <w:pPr>
        <w:numPr>
          <w:ilvl w:val="0"/>
          <w:numId w:val="13"/>
        </w:numPr>
        <w:overflowPunct w:val="0"/>
        <w:autoSpaceDE w:val="0"/>
        <w:autoSpaceDN w:val="0"/>
        <w:adjustRightInd w:val="0"/>
        <w:textAlignment w:val="baseline"/>
        <w:rPr>
          <w:ins w:id="7849" w:author="R4-1809496" w:date="2018-07-11T17:04:00Z"/>
          <w:lang w:val="en-US"/>
        </w:rPr>
        <w:pPrChange w:id="7850" w:author="Huawei" w:date="2018-07-11T18:23:00Z">
          <w:pPr>
            <w:numPr>
              <w:numId w:val="15"/>
            </w:numPr>
            <w:tabs>
              <w:tab w:val="num" w:pos="360"/>
              <w:tab w:val="num" w:pos="720"/>
            </w:tabs>
            <w:overflowPunct w:val="0"/>
            <w:autoSpaceDE w:val="0"/>
            <w:autoSpaceDN w:val="0"/>
            <w:adjustRightInd w:val="0"/>
            <w:ind w:left="720" w:hanging="720"/>
            <w:textAlignment w:val="baseline"/>
          </w:pPr>
        </w:pPrChange>
      </w:pPr>
      <w:ins w:id="7851" w:author="R4-1809496" w:date="2018-07-11T17:04:00Z">
        <w:r w:rsidRPr="00E474EB">
          <w:rPr>
            <w:lang w:val="x-none"/>
          </w:rPr>
          <w:t>During the</w:t>
        </w:r>
        <w:r w:rsidRPr="00E474EB">
          <w:t xml:space="preserve"> OTA emission measurements at the test antenna conducted output(s), both </w:t>
        </w:r>
        <w:r w:rsidRPr="00E474EB">
          <w:rPr>
            <w:i/>
          </w:rPr>
          <w:t>NR BS</w:t>
        </w:r>
        <w:r w:rsidRPr="00E474EB">
          <w:t xml:space="preserve"> and co-location reference antenna are rotated around same axis. </w:t>
        </w:r>
      </w:ins>
    </w:p>
    <w:p w14:paraId="0CC1F09F" w14:textId="21FD7E5B" w:rsidR="00EB1F97" w:rsidRPr="00785853" w:rsidRDefault="00EB1F97">
      <w:pPr>
        <w:numPr>
          <w:ilvl w:val="0"/>
          <w:numId w:val="13"/>
        </w:numPr>
        <w:overflowPunct w:val="0"/>
        <w:autoSpaceDE w:val="0"/>
        <w:autoSpaceDN w:val="0"/>
        <w:adjustRightInd w:val="0"/>
        <w:textAlignment w:val="baseline"/>
        <w:rPr>
          <w:ins w:id="7852" w:author="R4-1809496" w:date="2018-07-11T17:04:00Z"/>
          <w:lang w:val="en-US"/>
        </w:rPr>
        <w:pPrChange w:id="7853" w:author="Huawei" w:date="2018-07-11T18:23:00Z">
          <w:pPr>
            <w:numPr>
              <w:numId w:val="15"/>
            </w:numPr>
            <w:tabs>
              <w:tab w:val="num" w:pos="360"/>
              <w:tab w:val="num" w:pos="720"/>
            </w:tabs>
            <w:overflowPunct w:val="0"/>
            <w:autoSpaceDE w:val="0"/>
            <w:autoSpaceDN w:val="0"/>
            <w:adjustRightInd w:val="0"/>
            <w:ind w:left="720" w:hanging="720"/>
            <w:textAlignment w:val="baseline"/>
          </w:pPr>
        </w:pPrChange>
      </w:pPr>
      <w:ins w:id="7854" w:author="R4-1809496" w:date="2018-07-11T17:04:00Z">
        <w:r w:rsidRPr="00E474EB">
          <w:t xml:space="preserve">The OTA emission measurement method shall be TRP, according to the procedure described in </w:t>
        </w:r>
        <w:r>
          <w:t>Annex X.Y</w:t>
        </w:r>
        <w:r w:rsidRPr="00E474EB">
          <w:t>.</w:t>
        </w:r>
        <w:r>
          <w:br/>
        </w:r>
        <w:r>
          <w:br/>
        </w:r>
      </w:ins>
      <w:ins w:id="7855" w:author="R4-1809496" w:date="2018-07-11T17:05:00Z">
        <w:r w:rsidRPr="00785853">
          <w:rPr>
            <w:i/>
            <w:color w:val="0000FF"/>
          </w:rPr>
          <w:t xml:space="preserve">Editor’s note: </w:t>
        </w:r>
      </w:ins>
      <w:ins w:id="7856" w:author="R4-1809496" w:date="2018-07-11T17:04:00Z">
        <w:r w:rsidRPr="00785853">
          <w:rPr>
            <w:i/>
            <w:color w:val="0000FF"/>
          </w:rPr>
          <w:t>Annex X.Y will describe TRP test method and associated details related to integration method and sampling grid</w:t>
        </w:r>
      </w:ins>
    </w:p>
    <w:p w14:paraId="0738CA0C" w14:textId="77777777" w:rsidR="00EB1F97" w:rsidRPr="00E474EB" w:rsidRDefault="00EB1F97">
      <w:pPr>
        <w:pStyle w:val="BodyText"/>
        <w:numPr>
          <w:ilvl w:val="0"/>
          <w:numId w:val="13"/>
        </w:numPr>
        <w:jc w:val="left"/>
        <w:rPr>
          <w:ins w:id="7857" w:author="R4-1809496" w:date="2018-07-11T17:04:00Z"/>
        </w:rPr>
        <w:pPrChange w:id="7858" w:author="Huawei" w:date="2018-07-11T18:23:00Z">
          <w:pPr>
            <w:pStyle w:val="BodyText"/>
            <w:numPr>
              <w:numId w:val="15"/>
            </w:numPr>
            <w:tabs>
              <w:tab w:val="num" w:pos="360"/>
              <w:tab w:val="num" w:pos="720"/>
            </w:tabs>
            <w:ind w:left="720" w:hanging="720"/>
            <w:jc w:val="left"/>
          </w:pPr>
        </w:pPrChange>
      </w:pPr>
      <w:ins w:id="7859" w:author="R4-1809496" w:date="2018-07-11T17:04:00Z">
        <w:r w:rsidRPr="00E474EB">
          <w:rPr>
            <w:lang w:val="x-none"/>
          </w:rPr>
          <w:t>The measurement device</w:t>
        </w:r>
        <w:r w:rsidRPr="00E474EB">
          <w:t xml:space="preserve"> (signal analyzer)</w:t>
        </w:r>
        <w:r w:rsidRPr="00E474EB">
          <w:rPr>
            <w:lang w:val="x-none"/>
          </w:rPr>
          <w:t xml:space="preserve"> characteristics shall be:</w:t>
        </w:r>
      </w:ins>
    </w:p>
    <w:p w14:paraId="28ABF05F" w14:textId="77777777" w:rsidR="00EB1F97" w:rsidRPr="00E474EB" w:rsidRDefault="00EB1F97" w:rsidP="00EB1F97">
      <w:pPr>
        <w:overflowPunct w:val="0"/>
        <w:autoSpaceDE w:val="0"/>
        <w:autoSpaceDN w:val="0"/>
        <w:adjustRightInd w:val="0"/>
        <w:ind w:left="720" w:firstLine="720"/>
        <w:textAlignment w:val="baseline"/>
        <w:rPr>
          <w:ins w:id="7860" w:author="R4-1809496" w:date="2018-07-11T17:04:00Z"/>
          <w:lang w:val="en-US"/>
        </w:rPr>
      </w:pPr>
      <w:ins w:id="7861" w:author="R4-1809496" w:date="2018-07-11T17:04:00Z">
        <w:r w:rsidRPr="00E474EB">
          <w:rPr>
            <w:lang w:val="en-US"/>
          </w:rPr>
          <w:t>-</w:t>
        </w:r>
        <w:r w:rsidRPr="00E474EB">
          <w:rPr>
            <w:lang w:val="x-none"/>
          </w:rPr>
          <w:t xml:space="preserve">  Detection mode: True RMS.</w:t>
        </w:r>
      </w:ins>
    </w:p>
    <w:p w14:paraId="67314753" w14:textId="77777777" w:rsidR="00EB1F97" w:rsidRPr="00E474EB" w:rsidRDefault="00EB1F97">
      <w:pPr>
        <w:numPr>
          <w:ilvl w:val="0"/>
          <w:numId w:val="13"/>
        </w:numPr>
        <w:overflowPunct w:val="0"/>
        <w:autoSpaceDE w:val="0"/>
        <w:autoSpaceDN w:val="0"/>
        <w:adjustRightInd w:val="0"/>
        <w:textAlignment w:val="baseline"/>
        <w:rPr>
          <w:ins w:id="7862" w:author="R4-1809496" w:date="2018-07-11T17:04:00Z"/>
          <w:lang w:val="en-US"/>
        </w:rPr>
        <w:pPrChange w:id="7863" w:author="Huawei" w:date="2018-07-11T18:23:00Z">
          <w:pPr>
            <w:numPr>
              <w:numId w:val="15"/>
            </w:numPr>
            <w:tabs>
              <w:tab w:val="num" w:pos="360"/>
              <w:tab w:val="num" w:pos="720"/>
            </w:tabs>
            <w:overflowPunct w:val="0"/>
            <w:autoSpaceDE w:val="0"/>
            <w:autoSpaceDN w:val="0"/>
            <w:adjustRightInd w:val="0"/>
            <w:ind w:left="720" w:hanging="720"/>
            <w:textAlignment w:val="baseline"/>
          </w:pPr>
        </w:pPrChange>
      </w:pPr>
      <w:ins w:id="7864" w:author="R4-1809496" w:date="2018-07-11T17:04:00Z">
        <w:r w:rsidRPr="00E474EB">
          <w:rPr>
            <w:lang w:val="x-none"/>
          </w:rPr>
          <w:t xml:space="preserve">Set the </w:t>
        </w:r>
        <w:r w:rsidRPr="00E474EB">
          <w:rPr>
            <w:i/>
            <w:lang w:val="en-US"/>
          </w:rPr>
          <w:t>NR</w:t>
        </w:r>
        <w:r w:rsidRPr="00E474EB">
          <w:rPr>
            <w:i/>
            <w:lang w:val="x-none"/>
          </w:rPr>
          <w:t xml:space="preserve"> BS</w:t>
        </w:r>
        <w:r w:rsidRPr="00E474EB">
          <w:rPr>
            <w:lang w:val="en-US"/>
          </w:rPr>
          <w:t xml:space="preserve"> </w:t>
        </w:r>
        <w:r w:rsidRPr="00E474EB">
          <w:rPr>
            <w:lang w:val="x-none"/>
          </w:rPr>
          <w:t>to transmit:</w:t>
        </w:r>
      </w:ins>
    </w:p>
    <w:p w14:paraId="688A1AAF" w14:textId="77777777" w:rsidR="00EB1F97" w:rsidRPr="00E474EB" w:rsidRDefault="00EB1F97" w:rsidP="00EB1F97">
      <w:pPr>
        <w:overflowPunct w:val="0"/>
        <w:autoSpaceDE w:val="0"/>
        <w:autoSpaceDN w:val="0"/>
        <w:adjustRightInd w:val="0"/>
        <w:ind w:left="1135" w:hanging="284"/>
        <w:textAlignment w:val="baseline"/>
        <w:rPr>
          <w:ins w:id="7865" w:author="R4-1809496" w:date="2018-07-11T17:04:00Z"/>
          <w:lang w:val="en-US"/>
        </w:rPr>
      </w:pPr>
      <w:ins w:id="7866" w:author="R4-1809496" w:date="2018-07-11T17:04:00Z">
        <w:r w:rsidRPr="00E474EB">
          <w:rPr>
            <w:snapToGrid w:val="0"/>
            <w:lang w:val="x-none"/>
          </w:rPr>
          <w:t>-</w:t>
        </w:r>
        <w:r w:rsidRPr="00E474EB">
          <w:rPr>
            <w:snapToGrid w:val="0"/>
            <w:lang w:val="x-none"/>
          </w:rPr>
          <w:tab/>
          <w:t xml:space="preserve">Set the </w:t>
        </w:r>
        <w:r w:rsidRPr="00E474EB">
          <w:rPr>
            <w:i/>
            <w:snapToGrid w:val="0"/>
            <w:lang w:val="en-US"/>
          </w:rPr>
          <w:t xml:space="preserve">NR BS </w:t>
        </w:r>
        <w:r w:rsidRPr="00E474EB">
          <w:rPr>
            <w:snapToGrid w:val="0"/>
            <w:lang w:val="x-none"/>
          </w:rPr>
          <w:t>to</w:t>
        </w:r>
        <w:r w:rsidRPr="00E474EB">
          <w:rPr>
            <w:snapToGrid w:val="0"/>
            <w:lang w:val="en-US"/>
          </w:rPr>
          <w:t xml:space="preserve"> transmit</w:t>
        </w:r>
        <w:r w:rsidRPr="00E474EB">
          <w:rPr>
            <w:snapToGrid w:val="0"/>
            <w:lang w:val="x-none"/>
          </w:rPr>
          <w:t xml:space="preserve"> </w:t>
        </w:r>
        <w:r w:rsidRPr="00E474EB">
          <w:rPr>
            <w:snapToGrid w:val="0"/>
            <w:lang w:val="en-US"/>
          </w:rPr>
          <w:t>max</w:t>
        </w:r>
        <w:r>
          <w:rPr>
            <w:snapToGrid w:val="0"/>
            <w:lang w:val="en-US"/>
          </w:rPr>
          <w:t>imum power</w:t>
        </w:r>
        <w:r w:rsidRPr="00E474EB">
          <w:rPr>
            <w:snapToGrid w:val="0"/>
            <w:lang w:val="en-US"/>
          </w:rPr>
          <w:t xml:space="preserve"> </w:t>
        </w:r>
        <w:r w:rsidRPr="00E474EB">
          <w:rPr>
            <w:snapToGrid w:val="0"/>
            <w:lang w:val="x-none"/>
          </w:rPr>
          <w:t xml:space="preserve">according to the applicable test configuration in clause </w:t>
        </w:r>
        <w:r w:rsidRPr="00E474EB">
          <w:rPr>
            <w:snapToGrid w:val="0"/>
            <w:lang w:val="en-US"/>
          </w:rPr>
          <w:t>4.8</w:t>
        </w:r>
        <w:r w:rsidRPr="00E474EB">
          <w:rPr>
            <w:lang w:val="x-none"/>
          </w:rPr>
          <w:t xml:space="preserve"> using the corresponding test models or set of physical channels in subclause 4.</w:t>
        </w:r>
        <w:r w:rsidRPr="00E474EB">
          <w:rPr>
            <w:lang w:val="en-US"/>
          </w:rPr>
          <w:t>9.3</w:t>
        </w:r>
        <w:r w:rsidRPr="00E474EB">
          <w:rPr>
            <w:lang w:val="x-none"/>
          </w:rPr>
          <w:t>.</w:t>
        </w:r>
        <w:r w:rsidRPr="00E474EB">
          <w:rPr>
            <w:lang w:val="en-US"/>
          </w:rPr>
          <w:t xml:space="preserve"> </w:t>
        </w:r>
      </w:ins>
    </w:p>
    <w:p w14:paraId="152E9C1F" w14:textId="77777777" w:rsidR="00EB1F97" w:rsidRPr="00E474EB" w:rsidRDefault="00EB1F97">
      <w:pPr>
        <w:numPr>
          <w:ilvl w:val="0"/>
          <w:numId w:val="13"/>
        </w:numPr>
        <w:overflowPunct w:val="0"/>
        <w:autoSpaceDE w:val="0"/>
        <w:autoSpaceDN w:val="0"/>
        <w:adjustRightInd w:val="0"/>
        <w:textAlignment w:val="baseline"/>
        <w:rPr>
          <w:ins w:id="7867" w:author="R4-1809496" w:date="2018-07-11T17:04:00Z"/>
          <w:snapToGrid w:val="0"/>
          <w:lang w:val="x-none"/>
        </w:rPr>
        <w:pPrChange w:id="7868" w:author="Huawei" w:date="2018-07-11T18:23:00Z">
          <w:pPr>
            <w:numPr>
              <w:numId w:val="15"/>
            </w:numPr>
            <w:tabs>
              <w:tab w:val="num" w:pos="360"/>
              <w:tab w:val="num" w:pos="720"/>
            </w:tabs>
            <w:overflowPunct w:val="0"/>
            <w:autoSpaceDE w:val="0"/>
            <w:autoSpaceDN w:val="0"/>
            <w:adjustRightInd w:val="0"/>
            <w:ind w:left="720" w:hanging="720"/>
            <w:textAlignment w:val="baseline"/>
          </w:pPr>
        </w:pPrChange>
      </w:pPr>
      <w:ins w:id="7869" w:author="R4-1809496" w:date="2018-07-11T17:04:00Z">
        <w:r w:rsidRPr="00E474EB">
          <w:rPr>
            <w:snapToGrid w:val="0"/>
            <w:lang w:val="x-none"/>
          </w:rPr>
          <w:lastRenderedPageBreak/>
          <w:t>Generate the interfering signal</w:t>
        </w:r>
        <w:r w:rsidRPr="00E474EB">
          <w:rPr>
            <w:snapToGrid w:val="0"/>
            <w:lang w:val="en-US"/>
          </w:rPr>
          <w:t xml:space="preserve"> via the co-location reference antenna.</w:t>
        </w:r>
        <w:r w:rsidRPr="00E474EB">
          <w:t xml:space="preserve"> </w:t>
        </w:r>
        <w:r w:rsidRPr="00E474EB">
          <w:rPr>
            <w:snapToGrid w:val="0"/>
            <w:lang w:val="en-US"/>
          </w:rPr>
          <w:t xml:space="preserve">The co-location reference antenna is fed with </w:t>
        </w:r>
        <w:r w:rsidRPr="00E474EB">
          <w:rPr>
            <w:snapToGrid w:val="0"/>
            <w:lang w:val="x-none"/>
          </w:rPr>
          <w:t>P</w:t>
        </w:r>
        <w:r w:rsidRPr="00E474EB">
          <w:rPr>
            <w:snapToGrid w:val="0"/>
            <w:vertAlign w:val="subscript"/>
            <w:lang w:val="x-none"/>
          </w:rPr>
          <w:t>rated,t,TRP</w:t>
        </w:r>
        <w:r w:rsidRPr="00E474EB">
          <w:rPr>
            <w:snapToGrid w:val="0"/>
            <w:lang w:val="en-US"/>
          </w:rPr>
          <w:t>, equally divided on all the supported polarizations, from the same signal generator source</w:t>
        </w:r>
        <w:r w:rsidRPr="00E474EB">
          <w:rPr>
            <w:snapToGrid w:val="0"/>
            <w:lang w:val="x-none"/>
          </w:rPr>
          <w:t>:</w:t>
        </w:r>
      </w:ins>
    </w:p>
    <w:p w14:paraId="3827FDFF" w14:textId="77777777" w:rsidR="00EB1F97" w:rsidRDefault="00EB1F97" w:rsidP="00EB1F97">
      <w:pPr>
        <w:overflowPunct w:val="0"/>
        <w:autoSpaceDE w:val="0"/>
        <w:autoSpaceDN w:val="0"/>
        <w:adjustRightInd w:val="0"/>
        <w:ind w:left="1135" w:hanging="284"/>
        <w:textAlignment w:val="baseline"/>
        <w:rPr>
          <w:ins w:id="7870" w:author="R4-1809496" w:date="2018-07-11T17:04:00Z"/>
          <w:lang w:val="x-none"/>
        </w:rPr>
      </w:pPr>
      <w:ins w:id="7871" w:author="R4-1809496" w:date="2018-07-11T17:04:00Z">
        <w:r w:rsidRPr="00E474EB">
          <w:rPr>
            <w:snapToGrid w:val="0"/>
            <w:lang w:val="x-none"/>
          </w:rPr>
          <w:t>-</w:t>
        </w:r>
        <w:r w:rsidRPr="00E474EB">
          <w:rPr>
            <w:snapToGrid w:val="0"/>
            <w:lang w:val="x-none"/>
          </w:rPr>
          <w:tab/>
          <w:t xml:space="preserve">using </w:t>
        </w:r>
        <w:r w:rsidRPr="00E474EB">
          <w:rPr>
            <w:snapToGrid w:val="0"/>
            <w:lang w:val="en-US"/>
          </w:rPr>
          <w:t>test model</w:t>
        </w:r>
        <w:r w:rsidRPr="00E474EB">
          <w:rPr>
            <w:snapToGrid w:val="0"/>
            <w:lang w:val="x-none"/>
          </w:rPr>
          <w:t xml:space="preserve"> as defined in subclause 4.</w:t>
        </w:r>
        <w:r w:rsidRPr="00E474EB">
          <w:rPr>
            <w:snapToGrid w:val="0"/>
            <w:lang w:val="en-US"/>
          </w:rPr>
          <w:t>9.3</w:t>
        </w:r>
        <w:r w:rsidRPr="00E474EB">
          <w:rPr>
            <w:snapToGrid w:val="0"/>
            <w:lang w:val="x-none"/>
          </w:rPr>
          <w:t>, at a centre frequency offset according to the conditions in table 9.8.2-1</w:t>
        </w:r>
        <w:r w:rsidRPr="00E474EB">
          <w:rPr>
            <w:snapToGrid w:val="0"/>
            <w:lang w:val="en-US"/>
          </w:rPr>
          <w:t xml:space="preserve"> </w:t>
        </w:r>
        <w:r w:rsidRPr="00E474EB">
          <w:rPr>
            <w:snapToGrid w:val="0"/>
            <w:lang w:val="x-none"/>
          </w:rPr>
          <w:t>in 3GPP TS 3</w:t>
        </w:r>
        <w:r w:rsidRPr="00E474EB">
          <w:rPr>
            <w:snapToGrid w:val="0"/>
            <w:lang w:val="en-US"/>
          </w:rPr>
          <w:t>8</w:t>
        </w:r>
        <w:r w:rsidRPr="00E474EB">
          <w:rPr>
            <w:snapToGrid w:val="0"/>
            <w:lang w:val="x-none"/>
          </w:rPr>
          <w:t>.10</w:t>
        </w:r>
        <w:r w:rsidRPr="00E474EB">
          <w:rPr>
            <w:snapToGrid w:val="0"/>
            <w:lang w:val="en-US"/>
          </w:rPr>
          <w:t>4</w:t>
        </w:r>
        <w:r w:rsidRPr="00E474EB">
          <w:rPr>
            <w:snapToGrid w:val="0"/>
            <w:lang w:val="x-none"/>
          </w:rPr>
          <w:t xml:space="preserve"> [1], but exclude interfering frequencies that are outside of the allocated downlink operating band or interfering frequencies that are not completely within the sub-block gap or within the </w:t>
        </w:r>
        <w:r w:rsidRPr="00E474EB">
          <w:rPr>
            <w:i/>
            <w:lang w:val="x-none" w:eastAsia="zh-CN"/>
          </w:rPr>
          <w:t>Inter RF Bandwidth gap</w:t>
        </w:r>
        <w:r w:rsidRPr="00E474EB">
          <w:rPr>
            <w:lang w:val="x-none"/>
          </w:rPr>
          <w:t>.</w:t>
        </w:r>
      </w:ins>
    </w:p>
    <w:p w14:paraId="7147E3F8" w14:textId="1D266F51" w:rsidR="00EB1F97" w:rsidRPr="00785853" w:rsidRDefault="00EB1F97" w:rsidP="00EB1F97">
      <w:pPr>
        <w:overflowPunct w:val="0"/>
        <w:autoSpaceDE w:val="0"/>
        <w:autoSpaceDN w:val="0"/>
        <w:adjustRightInd w:val="0"/>
        <w:ind w:left="1135" w:hanging="284"/>
        <w:textAlignment w:val="baseline"/>
        <w:rPr>
          <w:ins w:id="7872" w:author="R4-1809496" w:date="2018-07-11T17:04:00Z"/>
          <w:i/>
          <w:color w:val="0000FF"/>
        </w:rPr>
      </w:pPr>
      <w:ins w:id="7873" w:author="R4-1809496" w:date="2018-07-11T17:06:00Z">
        <w:r w:rsidRPr="00F56105">
          <w:rPr>
            <w:i/>
            <w:color w:val="0000FF"/>
          </w:rPr>
          <w:t xml:space="preserve">Editor’s note: </w:t>
        </w:r>
      </w:ins>
      <w:ins w:id="7874" w:author="R4-1809496" w:date="2018-07-11T17:04:00Z">
        <w:r w:rsidRPr="00785853">
          <w:rPr>
            <w:i/>
            <w:color w:val="0000FF"/>
          </w:rPr>
          <w:t>The consequences of the interferer signal noise could impact the frequency offset used for conformance testing.</w:t>
        </w:r>
      </w:ins>
    </w:p>
    <w:p w14:paraId="6E01941B" w14:textId="77777777" w:rsidR="00EB1F97" w:rsidRPr="00E474EB" w:rsidRDefault="00EB1F97">
      <w:pPr>
        <w:numPr>
          <w:ilvl w:val="0"/>
          <w:numId w:val="13"/>
        </w:numPr>
        <w:overflowPunct w:val="0"/>
        <w:autoSpaceDE w:val="0"/>
        <w:autoSpaceDN w:val="0"/>
        <w:adjustRightInd w:val="0"/>
        <w:textAlignment w:val="baseline"/>
        <w:rPr>
          <w:ins w:id="7875" w:author="R4-1809496" w:date="2018-07-11T17:04:00Z"/>
          <w:lang w:val="x-none"/>
        </w:rPr>
        <w:pPrChange w:id="7876" w:author="Huawei" w:date="2018-07-11T18:23:00Z">
          <w:pPr>
            <w:numPr>
              <w:numId w:val="15"/>
            </w:numPr>
            <w:tabs>
              <w:tab w:val="num" w:pos="360"/>
              <w:tab w:val="num" w:pos="720"/>
            </w:tabs>
            <w:overflowPunct w:val="0"/>
            <w:autoSpaceDE w:val="0"/>
            <w:autoSpaceDN w:val="0"/>
            <w:adjustRightInd w:val="0"/>
            <w:ind w:left="720" w:hanging="720"/>
            <w:textAlignment w:val="baseline"/>
          </w:pPr>
        </w:pPrChange>
      </w:pPr>
      <w:ins w:id="7877" w:author="R4-1809496" w:date="2018-07-11T17:04:00Z">
        <w:r w:rsidRPr="00E474EB">
          <w:rPr>
            <w:snapToGrid w:val="0"/>
            <w:lang w:val="x-none"/>
          </w:rPr>
          <w:t xml:space="preserve">Adjust the interfering signal </w:t>
        </w:r>
        <w:r w:rsidRPr="00E474EB">
          <w:rPr>
            <w:snapToGrid w:val="0"/>
            <w:lang w:val="en-US"/>
          </w:rPr>
          <w:t xml:space="preserve">level at the co-location reference antenna conducted output(s) </w:t>
        </w:r>
        <w:r w:rsidRPr="00E474EB">
          <w:rPr>
            <w:snapToGrid w:val="0"/>
            <w:lang w:val="x-none"/>
          </w:rPr>
          <w:t>as defined in:</w:t>
        </w:r>
      </w:ins>
    </w:p>
    <w:p w14:paraId="4D9BC91E" w14:textId="77777777" w:rsidR="00EB1F97" w:rsidRPr="00E474EB" w:rsidRDefault="00EB1F97" w:rsidP="00EB1F97">
      <w:pPr>
        <w:tabs>
          <w:tab w:val="left" w:pos="1134"/>
        </w:tabs>
        <w:overflowPunct w:val="0"/>
        <w:autoSpaceDE w:val="0"/>
        <w:autoSpaceDN w:val="0"/>
        <w:adjustRightInd w:val="0"/>
        <w:ind w:left="851"/>
        <w:textAlignment w:val="baseline"/>
        <w:rPr>
          <w:ins w:id="7878" w:author="R4-1809496" w:date="2018-07-11T17:04:00Z"/>
          <w:snapToGrid w:val="0"/>
          <w:lang w:val="x-none"/>
        </w:rPr>
      </w:pPr>
      <w:ins w:id="7879" w:author="R4-1809496" w:date="2018-07-11T17:04:00Z">
        <w:r w:rsidRPr="00E474EB">
          <w:rPr>
            <w:snapToGrid w:val="0"/>
            <w:lang w:val="en-US"/>
          </w:rPr>
          <w:t xml:space="preserve">- </w:t>
        </w:r>
        <w:r w:rsidRPr="00E474EB">
          <w:rPr>
            <w:snapToGrid w:val="0"/>
            <w:lang w:val="en-US"/>
          </w:rPr>
          <w:tab/>
          <w:t>transmitter intermodulation</w:t>
        </w:r>
        <w:r w:rsidRPr="00E474EB">
          <w:rPr>
            <w:snapToGrid w:val="0"/>
            <w:lang w:val="x-none"/>
          </w:rPr>
          <w:t xml:space="preserve"> table 9.8.2-1</w:t>
        </w:r>
        <w:r w:rsidRPr="00E474EB">
          <w:rPr>
            <w:snapToGrid w:val="0"/>
            <w:lang w:val="en-US"/>
          </w:rPr>
          <w:t xml:space="preserve"> </w:t>
        </w:r>
        <w:r w:rsidRPr="00E474EB">
          <w:rPr>
            <w:snapToGrid w:val="0"/>
            <w:lang w:val="x-none"/>
          </w:rPr>
          <w:t>in 3GPP TS 3</w:t>
        </w:r>
        <w:r w:rsidRPr="00E474EB">
          <w:rPr>
            <w:snapToGrid w:val="0"/>
            <w:lang w:val="en-US"/>
          </w:rPr>
          <w:t>8</w:t>
        </w:r>
        <w:r w:rsidRPr="00E474EB">
          <w:rPr>
            <w:snapToGrid w:val="0"/>
            <w:lang w:val="x-none"/>
          </w:rPr>
          <w:t>.10</w:t>
        </w:r>
        <w:r w:rsidRPr="00E474EB">
          <w:rPr>
            <w:snapToGrid w:val="0"/>
            <w:lang w:val="en-US"/>
          </w:rPr>
          <w:t>4</w:t>
        </w:r>
        <w:r w:rsidRPr="00E474EB">
          <w:rPr>
            <w:snapToGrid w:val="0"/>
            <w:lang w:val="x-none"/>
          </w:rPr>
          <w:t xml:space="preserve"> [1].</w:t>
        </w:r>
      </w:ins>
    </w:p>
    <w:p w14:paraId="6C7F60BB" w14:textId="77777777" w:rsidR="00EB1F97" w:rsidRPr="00E474EB" w:rsidRDefault="00EB1F97">
      <w:pPr>
        <w:numPr>
          <w:ilvl w:val="0"/>
          <w:numId w:val="13"/>
        </w:numPr>
        <w:overflowPunct w:val="0"/>
        <w:autoSpaceDE w:val="0"/>
        <w:autoSpaceDN w:val="0"/>
        <w:adjustRightInd w:val="0"/>
        <w:textAlignment w:val="baseline"/>
        <w:rPr>
          <w:ins w:id="7880" w:author="R4-1809496" w:date="2018-07-11T17:04:00Z"/>
          <w:snapToGrid w:val="0"/>
          <w:lang w:val="x-none"/>
        </w:rPr>
        <w:pPrChange w:id="7881" w:author="Huawei" w:date="2018-07-11T18:23:00Z">
          <w:pPr>
            <w:numPr>
              <w:numId w:val="15"/>
            </w:numPr>
            <w:tabs>
              <w:tab w:val="num" w:pos="360"/>
              <w:tab w:val="num" w:pos="720"/>
            </w:tabs>
            <w:overflowPunct w:val="0"/>
            <w:autoSpaceDE w:val="0"/>
            <w:autoSpaceDN w:val="0"/>
            <w:adjustRightInd w:val="0"/>
            <w:ind w:left="720" w:hanging="720"/>
            <w:textAlignment w:val="baseline"/>
          </w:pPr>
        </w:pPrChange>
      </w:pPr>
      <w:ins w:id="7882" w:author="R4-1809496" w:date="2018-07-11T17:04:00Z">
        <w:r w:rsidRPr="00E474EB">
          <w:rPr>
            <w:snapToGrid w:val="0"/>
            <w:lang w:val="x-none"/>
          </w:rPr>
          <w:t>If the inte</w:t>
        </w:r>
        <w:r w:rsidRPr="00E474EB">
          <w:rPr>
            <w:snapToGrid w:val="0"/>
            <w:lang w:val="en-US"/>
          </w:rPr>
          <w:t xml:space="preserve">rferer </w:t>
        </w:r>
        <w:r w:rsidRPr="00E474EB">
          <w:rPr>
            <w:snapToGrid w:val="0"/>
            <w:lang w:val="x-none"/>
          </w:rPr>
          <w:t xml:space="preserve">signal is applicable according to clause </w:t>
        </w:r>
        <w:r w:rsidRPr="00E474EB">
          <w:rPr>
            <w:snapToGrid w:val="0"/>
            <w:lang w:val="en-US"/>
          </w:rPr>
          <w:t>4.8</w:t>
        </w:r>
        <w:r w:rsidRPr="00E474EB">
          <w:rPr>
            <w:snapToGrid w:val="0"/>
            <w:lang w:val="x-none"/>
          </w:rPr>
          <w:t xml:space="preserve">, perform the </w:t>
        </w:r>
        <w:r w:rsidRPr="00E474EB">
          <w:rPr>
            <w:rFonts w:cs="v5.0.0"/>
            <w:lang w:val="x-none"/>
          </w:rPr>
          <w:t>unwanted</w:t>
        </w:r>
        <w:r w:rsidRPr="00E474EB">
          <w:rPr>
            <w:snapToGrid w:val="0"/>
            <w:lang w:val="x-none"/>
          </w:rPr>
          <w:t xml:space="preserve"> emission tests specified in subclauses </w:t>
        </w:r>
        <w:r w:rsidRPr="00E474EB">
          <w:rPr>
            <w:snapToGrid w:val="0"/>
            <w:lang w:val="en-US"/>
          </w:rPr>
          <w:t>6</w:t>
        </w:r>
        <w:r w:rsidRPr="00E474EB">
          <w:rPr>
            <w:snapToGrid w:val="0"/>
            <w:lang w:val="x-none"/>
          </w:rPr>
          <w:t>.7.3</w:t>
        </w:r>
        <w:r w:rsidRPr="00E474EB">
          <w:rPr>
            <w:snapToGrid w:val="0"/>
            <w:lang w:val="en-US"/>
          </w:rPr>
          <w:t xml:space="preserve"> (OTA ACLR) and </w:t>
        </w:r>
        <w:r w:rsidRPr="00E474EB">
          <w:rPr>
            <w:snapToGrid w:val="0"/>
            <w:lang w:val="x-none"/>
          </w:rPr>
          <w:t>6.7.4</w:t>
        </w:r>
        <w:r w:rsidRPr="00E474EB">
          <w:rPr>
            <w:snapToGrid w:val="0"/>
            <w:lang w:val="en-US"/>
          </w:rPr>
          <w:t xml:space="preserve"> (OTA OBUE) </w:t>
        </w:r>
        <w:r w:rsidRPr="00E474EB">
          <w:rPr>
            <w:snapToGrid w:val="0"/>
            <w:lang w:val="x-none"/>
          </w:rPr>
          <w:t xml:space="preserve">for </w:t>
        </w:r>
        <w:r w:rsidRPr="00E474EB">
          <w:rPr>
            <w:lang w:val="x-none"/>
          </w:rPr>
          <w:t xml:space="preserve">all third and fifth order intermodulation products which appear in the frequency ranges defined in subclauses </w:t>
        </w:r>
        <w:r w:rsidRPr="00E474EB">
          <w:rPr>
            <w:snapToGrid w:val="0"/>
            <w:lang w:val="x-none"/>
          </w:rPr>
          <w:t>6.7.3</w:t>
        </w:r>
        <w:r w:rsidRPr="00E474EB">
          <w:rPr>
            <w:snapToGrid w:val="0"/>
            <w:lang w:val="en-US"/>
          </w:rPr>
          <w:t xml:space="preserve"> </w:t>
        </w:r>
        <w:r w:rsidRPr="00E474EB">
          <w:rPr>
            <w:snapToGrid w:val="0"/>
            <w:lang w:val="x-none"/>
          </w:rPr>
          <w:t>and 6.7.</w:t>
        </w:r>
        <w:r w:rsidRPr="00E474EB">
          <w:rPr>
            <w:snapToGrid w:val="0"/>
            <w:lang w:val="en-US"/>
          </w:rPr>
          <w:t>4</w:t>
        </w:r>
        <w:r w:rsidRPr="00E474EB">
          <w:rPr>
            <w:lang w:val="x-none"/>
          </w:rPr>
          <w:t>. The width of the intermodulation products shall be taken into account</w:t>
        </w:r>
        <w:r w:rsidRPr="00E474EB">
          <w:rPr>
            <w:snapToGrid w:val="0"/>
            <w:lang w:val="x-none"/>
          </w:rPr>
          <w:t xml:space="preserve">. </w:t>
        </w:r>
      </w:ins>
    </w:p>
    <w:p w14:paraId="6DAEE828" w14:textId="77777777" w:rsidR="00EB1F97" w:rsidRPr="00E474EB" w:rsidRDefault="00EB1F97">
      <w:pPr>
        <w:numPr>
          <w:ilvl w:val="0"/>
          <w:numId w:val="13"/>
        </w:numPr>
        <w:overflowPunct w:val="0"/>
        <w:autoSpaceDE w:val="0"/>
        <w:autoSpaceDN w:val="0"/>
        <w:adjustRightInd w:val="0"/>
        <w:textAlignment w:val="baseline"/>
        <w:rPr>
          <w:ins w:id="7883" w:author="R4-1809496" w:date="2018-07-11T17:04:00Z"/>
          <w:snapToGrid w:val="0"/>
          <w:lang w:val="x-none"/>
        </w:rPr>
        <w:pPrChange w:id="7884" w:author="Huawei" w:date="2018-07-11T18:23:00Z">
          <w:pPr>
            <w:numPr>
              <w:numId w:val="15"/>
            </w:numPr>
            <w:tabs>
              <w:tab w:val="num" w:pos="360"/>
              <w:tab w:val="num" w:pos="720"/>
            </w:tabs>
            <w:overflowPunct w:val="0"/>
            <w:autoSpaceDE w:val="0"/>
            <w:autoSpaceDN w:val="0"/>
            <w:adjustRightInd w:val="0"/>
            <w:ind w:left="720" w:hanging="720"/>
            <w:textAlignment w:val="baseline"/>
          </w:pPr>
        </w:pPrChange>
      </w:pPr>
      <w:ins w:id="7885" w:author="R4-1809496" w:date="2018-07-11T17:04:00Z">
        <w:r w:rsidRPr="00E474EB">
          <w:rPr>
            <w:snapToGrid w:val="0"/>
            <w:lang w:val="x-none"/>
          </w:rPr>
          <w:t xml:space="preserve">If the interferer signal is applicable according to clause </w:t>
        </w:r>
        <w:r w:rsidRPr="00E474EB">
          <w:rPr>
            <w:snapToGrid w:val="0"/>
            <w:lang w:val="en-US"/>
          </w:rPr>
          <w:t>4.8</w:t>
        </w:r>
        <w:r w:rsidRPr="00E474EB">
          <w:rPr>
            <w:snapToGrid w:val="0"/>
            <w:lang w:val="x-none"/>
          </w:rPr>
          <w:t xml:space="preserve">, perform the Transmitter </w:t>
        </w:r>
        <w:r w:rsidRPr="00E474EB">
          <w:rPr>
            <w:lang w:val="x-none"/>
          </w:rPr>
          <w:t>spurious emission</w:t>
        </w:r>
        <w:r w:rsidRPr="00E474EB">
          <w:rPr>
            <w:snapToGrid w:val="0"/>
            <w:lang w:val="x-none"/>
          </w:rPr>
          <w:t xml:space="preserve">s test as specified in subclause </w:t>
        </w:r>
        <w:r w:rsidRPr="00E474EB">
          <w:rPr>
            <w:snapToGrid w:val="0"/>
            <w:lang w:val="en-US"/>
          </w:rPr>
          <w:t>6</w:t>
        </w:r>
        <w:r w:rsidRPr="00E474EB">
          <w:rPr>
            <w:snapToGrid w:val="0"/>
            <w:lang w:val="x-none"/>
          </w:rPr>
          <w:t>.</w:t>
        </w:r>
        <w:r w:rsidRPr="00E474EB">
          <w:rPr>
            <w:snapToGrid w:val="0"/>
            <w:lang w:val="en-US"/>
          </w:rPr>
          <w:t>7</w:t>
        </w:r>
        <w:r w:rsidRPr="00E474EB">
          <w:rPr>
            <w:snapToGrid w:val="0"/>
            <w:lang w:val="x-none"/>
          </w:rPr>
          <w:t>.</w:t>
        </w:r>
        <w:r w:rsidRPr="00E474EB">
          <w:rPr>
            <w:snapToGrid w:val="0"/>
            <w:lang w:val="en-US"/>
          </w:rPr>
          <w:t>5 (OTA spurious emission), except OTA co-location spurious emission</w:t>
        </w:r>
        <w:r w:rsidRPr="00E474EB">
          <w:rPr>
            <w:snapToGrid w:val="0"/>
            <w:lang w:val="x-none"/>
          </w:rPr>
          <w:t xml:space="preserve">, for </w:t>
        </w:r>
        <w:r w:rsidRPr="00E474EB">
          <w:rPr>
            <w:lang w:val="x-none"/>
          </w:rPr>
          <w:t>all third and fifth order intermodulation products which appear in the frequency ranges defined in subclause 6.7.</w:t>
        </w:r>
        <w:r w:rsidRPr="00E474EB">
          <w:rPr>
            <w:lang w:val="en-US"/>
          </w:rPr>
          <w:t>5</w:t>
        </w:r>
        <w:r w:rsidRPr="00E474EB">
          <w:rPr>
            <w:lang w:val="x-none"/>
          </w:rPr>
          <w:t>. The width of the intermodulation products shall be taken into accoun</w:t>
        </w:r>
        <w:r w:rsidRPr="00E474EB">
          <w:rPr>
            <w:snapToGrid w:val="0"/>
            <w:lang w:val="x-none"/>
          </w:rPr>
          <w:t>t.</w:t>
        </w:r>
      </w:ins>
    </w:p>
    <w:p w14:paraId="6A0D3B0B" w14:textId="77777777" w:rsidR="00EB1F97" w:rsidRPr="00E474EB" w:rsidRDefault="00EB1F97">
      <w:pPr>
        <w:numPr>
          <w:ilvl w:val="0"/>
          <w:numId w:val="13"/>
        </w:numPr>
        <w:overflowPunct w:val="0"/>
        <w:autoSpaceDE w:val="0"/>
        <w:autoSpaceDN w:val="0"/>
        <w:adjustRightInd w:val="0"/>
        <w:textAlignment w:val="baseline"/>
        <w:rPr>
          <w:ins w:id="7886" w:author="R4-1809496" w:date="2018-07-11T17:04:00Z"/>
          <w:snapToGrid w:val="0"/>
          <w:lang w:val="x-none"/>
        </w:rPr>
        <w:pPrChange w:id="7887" w:author="Huawei" w:date="2018-07-11T18:23:00Z">
          <w:pPr>
            <w:numPr>
              <w:numId w:val="15"/>
            </w:numPr>
            <w:tabs>
              <w:tab w:val="num" w:pos="360"/>
              <w:tab w:val="num" w:pos="720"/>
            </w:tabs>
            <w:overflowPunct w:val="0"/>
            <w:autoSpaceDE w:val="0"/>
            <w:autoSpaceDN w:val="0"/>
            <w:adjustRightInd w:val="0"/>
            <w:ind w:left="720" w:hanging="720"/>
            <w:textAlignment w:val="baseline"/>
          </w:pPr>
        </w:pPrChange>
      </w:pPr>
      <w:ins w:id="7888" w:author="R4-1809496" w:date="2018-07-11T17:04:00Z">
        <w:r w:rsidRPr="00E474EB">
          <w:rPr>
            <w:snapToGrid w:val="0"/>
            <w:lang w:val="x-none"/>
          </w:rPr>
          <w:t xml:space="preserve">Verify that the emission level does not exceed the required level in subclause 6.8.5 </w:t>
        </w:r>
        <w:r w:rsidRPr="00E474EB">
          <w:rPr>
            <w:snapToGrid w:val="0"/>
            <w:lang w:val="en-US"/>
          </w:rPr>
          <w:t xml:space="preserve">(Test requirements) </w:t>
        </w:r>
        <w:r w:rsidRPr="00E474EB">
          <w:rPr>
            <w:snapToGrid w:val="0"/>
            <w:lang w:val="x-none"/>
          </w:rPr>
          <w:t>with the exception of interfering signal frequencies.</w:t>
        </w:r>
      </w:ins>
    </w:p>
    <w:p w14:paraId="189F0039" w14:textId="77777777" w:rsidR="00EB1F97" w:rsidRPr="00E474EB" w:rsidRDefault="00EB1F97">
      <w:pPr>
        <w:numPr>
          <w:ilvl w:val="0"/>
          <w:numId w:val="13"/>
        </w:numPr>
        <w:overflowPunct w:val="0"/>
        <w:autoSpaceDE w:val="0"/>
        <w:autoSpaceDN w:val="0"/>
        <w:adjustRightInd w:val="0"/>
        <w:textAlignment w:val="baseline"/>
        <w:rPr>
          <w:ins w:id="7889" w:author="R4-1809496" w:date="2018-07-11T17:04:00Z"/>
          <w:lang w:val="x-none"/>
        </w:rPr>
        <w:pPrChange w:id="7890" w:author="Huawei" w:date="2018-07-11T18:23:00Z">
          <w:pPr>
            <w:numPr>
              <w:numId w:val="15"/>
            </w:numPr>
            <w:tabs>
              <w:tab w:val="num" w:pos="360"/>
              <w:tab w:val="num" w:pos="720"/>
            </w:tabs>
            <w:overflowPunct w:val="0"/>
            <w:autoSpaceDE w:val="0"/>
            <w:autoSpaceDN w:val="0"/>
            <w:adjustRightInd w:val="0"/>
            <w:ind w:left="720" w:hanging="720"/>
            <w:textAlignment w:val="baseline"/>
          </w:pPr>
        </w:pPrChange>
      </w:pPr>
      <w:ins w:id="7891" w:author="R4-1809496" w:date="2018-07-11T17:04:00Z">
        <w:r w:rsidRPr="00E474EB">
          <w:rPr>
            <w:snapToGrid w:val="0"/>
            <w:lang w:val="x-none"/>
          </w:rPr>
          <w:t xml:space="preserve">Repeat the test for the remaining interfering signal centre frequency offsets according to the conditions </w:t>
        </w:r>
        <w:r w:rsidRPr="00E474EB">
          <w:rPr>
            <w:lang w:val="x-none"/>
          </w:rPr>
          <w:t>of:</w:t>
        </w:r>
      </w:ins>
    </w:p>
    <w:p w14:paraId="26D83B6A" w14:textId="77777777" w:rsidR="00EB1F97" w:rsidRPr="00E474EB" w:rsidRDefault="00EB1F97" w:rsidP="00EB1F97">
      <w:pPr>
        <w:overflowPunct w:val="0"/>
        <w:autoSpaceDE w:val="0"/>
        <w:autoSpaceDN w:val="0"/>
        <w:adjustRightInd w:val="0"/>
        <w:ind w:left="851" w:hanging="284"/>
        <w:textAlignment w:val="baseline"/>
        <w:rPr>
          <w:ins w:id="7892" w:author="R4-1809496" w:date="2018-07-11T17:04:00Z"/>
          <w:snapToGrid w:val="0"/>
          <w:lang w:val="x-none"/>
        </w:rPr>
      </w:pPr>
      <w:ins w:id="7893" w:author="R4-1809496" w:date="2018-07-11T17:04:00Z">
        <w:r w:rsidRPr="00E474EB">
          <w:rPr>
            <w:snapToGrid w:val="0"/>
            <w:lang w:val="x-none"/>
          </w:rPr>
          <w:t xml:space="preserve">- </w:t>
        </w:r>
        <w:r w:rsidRPr="00E474EB">
          <w:rPr>
            <w:snapToGrid w:val="0"/>
            <w:lang w:val="x-none"/>
          </w:rPr>
          <w:tab/>
          <w:t>transmitter intermodulation table 9.8.2-1 in 3GPP TS 38.104 [1].</w:t>
        </w:r>
      </w:ins>
    </w:p>
    <w:p w14:paraId="506C0788" w14:textId="77777777" w:rsidR="00EB1F97" w:rsidRPr="00E474EB" w:rsidRDefault="00EB1F97">
      <w:pPr>
        <w:numPr>
          <w:ilvl w:val="0"/>
          <w:numId w:val="13"/>
        </w:numPr>
        <w:overflowPunct w:val="0"/>
        <w:autoSpaceDE w:val="0"/>
        <w:autoSpaceDN w:val="0"/>
        <w:adjustRightInd w:val="0"/>
        <w:textAlignment w:val="baseline"/>
        <w:rPr>
          <w:ins w:id="7894" w:author="R4-1809496" w:date="2018-07-11T17:04:00Z"/>
          <w:snapToGrid w:val="0"/>
          <w:lang w:val="x-none"/>
        </w:rPr>
        <w:pPrChange w:id="7895" w:author="Huawei" w:date="2018-07-11T18:23:00Z">
          <w:pPr>
            <w:numPr>
              <w:numId w:val="15"/>
            </w:numPr>
            <w:tabs>
              <w:tab w:val="num" w:pos="360"/>
              <w:tab w:val="num" w:pos="720"/>
            </w:tabs>
            <w:overflowPunct w:val="0"/>
            <w:autoSpaceDE w:val="0"/>
            <w:autoSpaceDN w:val="0"/>
            <w:adjustRightInd w:val="0"/>
            <w:ind w:left="720" w:hanging="720"/>
            <w:textAlignment w:val="baseline"/>
          </w:pPr>
        </w:pPrChange>
      </w:pPr>
      <w:ins w:id="7896" w:author="R4-1809496" w:date="2018-07-11T17:04:00Z">
        <w:r w:rsidRPr="00E474EB">
          <w:rPr>
            <w:snapToGrid w:val="0"/>
            <w:lang w:val="x-none"/>
          </w:rPr>
          <w:t xml:space="preserve">Repeat the test for the remaining interfering signals defined in clause </w:t>
        </w:r>
        <w:r w:rsidRPr="00E474EB">
          <w:rPr>
            <w:snapToGrid w:val="0"/>
            <w:lang w:val="en-US"/>
          </w:rPr>
          <w:t>4.8</w:t>
        </w:r>
        <w:r w:rsidRPr="00E474EB">
          <w:rPr>
            <w:snapToGrid w:val="0"/>
            <w:lang w:val="x-none"/>
          </w:rPr>
          <w:t xml:space="preserve"> for requirements 6.7.</w:t>
        </w:r>
        <w:r w:rsidRPr="00E474EB">
          <w:rPr>
            <w:snapToGrid w:val="0"/>
            <w:lang w:val="en-US"/>
          </w:rPr>
          <w:t>3 (OTA ACLR)</w:t>
        </w:r>
        <w:r w:rsidRPr="00E474EB">
          <w:rPr>
            <w:snapToGrid w:val="0"/>
            <w:lang w:val="x-none"/>
          </w:rPr>
          <w:t>,</w:t>
        </w:r>
        <w:r w:rsidRPr="00E474EB">
          <w:rPr>
            <w:snapToGrid w:val="0"/>
            <w:lang w:val="en-US"/>
          </w:rPr>
          <w:t xml:space="preserve"> </w:t>
        </w:r>
        <w:r w:rsidRPr="00E474EB">
          <w:rPr>
            <w:snapToGrid w:val="0"/>
            <w:lang w:val="x-none"/>
          </w:rPr>
          <w:t>6.7.</w:t>
        </w:r>
        <w:r w:rsidRPr="00E474EB">
          <w:rPr>
            <w:snapToGrid w:val="0"/>
            <w:lang w:val="en-US"/>
          </w:rPr>
          <w:t>4 (OTA OBUE) and 6.7.5 (OTA spurious emission), except OTA co-location spurious emission</w:t>
        </w:r>
        <w:r w:rsidRPr="00E474EB">
          <w:rPr>
            <w:snapToGrid w:val="0"/>
            <w:lang w:val="x-none"/>
          </w:rPr>
          <w:t>.</w:t>
        </w:r>
      </w:ins>
    </w:p>
    <w:p w14:paraId="5B69C4D2" w14:textId="77777777" w:rsidR="00EB1F97" w:rsidRPr="00E474EB" w:rsidRDefault="00EB1F97" w:rsidP="00EB1F97">
      <w:pPr>
        <w:overflowPunct w:val="0"/>
        <w:autoSpaceDE w:val="0"/>
        <w:autoSpaceDN w:val="0"/>
        <w:adjustRightInd w:val="0"/>
        <w:textAlignment w:val="baseline"/>
        <w:rPr>
          <w:ins w:id="7897" w:author="R4-1809496" w:date="2018-07-11T17:04:00Z"/>
        </w:rPr>
      </w:pPr>
      <w:ins w:id="7898" w:author="R4-1809496" w:date="2018-07-11T17:04:00Z">
        <w:r w:rsidRPr="00E474EB">
          <w:t xml:space="preserve">In addition, for </w:t>
        </w:r>
        <w:r w:rsidRPr="00E474EB">
          <w:rPr>
            <w:i/>
          </w:rPr>
          <w:t xml:space="preserve">multi-band </w:t>
        </w:r>
        <w:r>
          <w:rPr>
            <w:i/>
            <w:lang w:eastAsia="zh-CN"/>
          </w:rPr>
          <w:t>RIB</w:t>
        </w:r>
        <w:r w:rsidRPr="00E474EB">
          <w:rPr>
            <w:i/>
            <w:lang w:eastAsia="zh-CN"/>
          </w:rPr>
          <w:t>,</w:t>
        </w:r>
        <w:r w:rsidRPr="00E474EB">
          <w:t xml:space="preserve"> the following steps shall apply:</w:t>
        </w:r>
      </w:ins>
    </w:p>
    <w:p w14:paraId="03B09305" w14:textId="77777777" w:rsidR="00EB1F97" w:rsidRPr="00E474EB" w:rsidRDefault="00EB1F97">
      <w:pPr>
        <w:numPr>
          <w:ilvl w:val="0"/>
          <w:numId w:val="13"/>
        </w:numPr>
        <w:overflowPunct w:val="0"/>
        <w:autoSpaceDE w:val="0"/>
        <w:autoSpaceDN w:val="0"/>
        <w:adjustRightInd w:val="0"/>
        <w:textAlignment w:val="baseline"/>
        <w:rPr>
          <w:ins w:id="7899" w:author="R4-1809496" w:date="2018-07-11T17:04:00Z"/>
          <w:lang w:val="x-none"/>
        </w:rPr>
        <w:pPrChange w:id="7900" w:author="Huawei" w:date="2018-07-11T18:23:00Z">
          <w:pPr>
            <w:numPr>
              <w:numId w:val="15"/>
            </w:numPr>
            <w:tabs>
              <w:tab w:val="num" w:pos="360"/>
              <w:tab w:val="num" w:pos="720"/>
            </w:tabs>
            <w:overflowPunct w:val="0"/>
            <w:autoSpaceDE w:val="0"/>
            <w:autoSpaceDN w:val="0"/>
            <w:adjustRightInd w:val="0"/>
            <w:ind w:left="720" w:hanging="720"/>
            <w:textAlignment w:val="baseline"/>
          </w:pPr>
        </w:pPrChange>
      </w:pPr>
      <w:ins w:id="7901" w:author="R4-1809496" w:date="2018-07-11T17:04:00Z">
        <w:r w:rsidRPr="00E474EB">
          <w:rPr>
            <w:lang w:val="x-none"/>
          </w:rPr>
          <w:t xml:space="preserve">For </w:t>
        </w:r>
        <w:r w:rsidRPr="00E474EB">
          <w:rPr>
            <w:i/>
            <w:lang w:val="x-none"/>
          </w:rPr>
          <w:t xml:space="preserve">multi-band </w:t>
        </w:r>
        <w:r>
          <w:rPr>
            <w:i/>
            <w:lang w:val="en-US" w:eastAsia="zh-CN"/>
          </w:rPr>
          <w:t>RIB</w:t>
        </w:r>
        <w:r w:rsidRPr="00E474EB">
          <w:rPr>
            <w:lang w:val="x-none" w:eastAsia="zh-CN"/>
          </w:rPr>
          <w:t xml:space="preserve"> </w:t>
        </w:r>
        <w:r w:rsidRPr="00E474EB">
          <w:rPr>
            <w:lang w:val="x-none"/>
          </w:rPr>
          <w:t>and single band tests, repeat the steps above per involved band where single band test configurations and test models shall apply with no carrier activated in the other band.</w:t>
        </w:r>
      </w:ins>
    </w:p>
    <w:p w14:paraId="2804DB6B" w14:textId="77777777" w:rsidR="00EB1F97" w:rsidRPr="00E474EB" w:rsidRDefault="00EB1F97" w:rsidP="00EB1F97">
      <w:pPr>
        <w:keepLines/>
        <w:overflowPunct w:val="0"/>
        <w:autoSpaceDE w:val="0"/>
        <w:autoSpaceDN w:val="0"/>
        <w:adjustRightInd w:val="0"/>
        <w:ind w:left="1135" w:hanging="851"/>
        <w:textAlignment w:val="baseline"/>
        <w:rPr>
          <w:ins w:id="7902" w:author="R4-1809496" w:date="2018-07-11T17:04:00Z"/>
          <w:snapToGrid w:val="0"/>
          <w:lang w:val="x-none"/>
        </w:rPr>
      </w:pPr>
      <w:ins w:id="7903" w:author="R4-1809496" w:date="2018-07-11T17:04:00Z">
        <w:r w:rsidRPr="00E474EB">
          <w:rPr>
            <w:lang w:val="x-none"/>
          </w:rPr>
          <w:t>NOTE:</w:t>
        </w:r>
        <w:r w:rsidRPr="00E474EB">
          <w:rPr>
            <w:lang w:val="x-none"/>
          </w:rPr>
          <w:tab/>
          <w:t xml:space="preserve">The third order intermodulation products are centred at </w:t>
        </w:r>
        <w:r w:rsidRPr="00E474EB">
          <w:rPr>
            <w:snapToGrid w:val="0"/>
            <w:lang w:val="x-none"/>
          </w:rPr>
          <w:t>2</w:t>
        </w:r>
        <w:r w:rsidRPr="00E474EB">
          <w:rPr>
            <w:lang w:val="x-none"/>
          </w:rPr>
          <w:t>F1</w:t>
        </w:r>
        <w:r w:rsidRPr="00E474EB">
          <w:rPr>
            <w:snapToGrid w:val="0"/>
            <w:lang w:val="x-none"/>
          </w:rPr>
          <w:sym w:font="Symbol" w:char="F0B1"/>
        </w:r>
        <w:r w:rsidRPr="00E474EB">
          <w:rPr>
            <w:snapToGrid w:val="0"/>
            <w:lang w:val="x-none"/>
          </w:rPr>
          <w:t>F2 and 2</w:t>
        </w:r>
        <w:r w:rsidRPr="00E474EB">
          <w:rPr>
            <w:lang w:val="x-none"/>
          </w:rPr>
          <w:t>F2</w:t>
        </w:r>
        <w:r w:rsidRPr="00E474EB">
          <w:rPr>
            <w:snapToGrid w:val="0"/>
            <w:lang w:val="x-none"/>
          </w:rPr>
          <w:sym w:font="Symbol" w:char="F0B1"/>
        </w:r>
        <w:r w:rsidRPr="00E474EB">
          <w:rPr>
            <w:snapToGrid w:val="0"/>
            <w:lang w:val="x-none"/>
          </w:rPr>
          <w:t xml:space="preserve">F1. The fifth order intermodulation products are centred at </w:t>
        </w:r>
        <w:r w:rsidRPr="00E474EB">
          <w:rPr>
            <w:lang w:val="x-none"/>
          </w:rPr>
          <w:t>3F1</w:t>
        </w:r>
        <w:r w:rsidRPr="00E474EB">
          <w:rPr>
            <w:snapToGrid w:val="0"/>
            <w:lang w:val="x-none"/>
          </w:rPr>
          <w:sym w:font="Symbol" w:char="F0B1"/>
        </w:r>
        <w:r w:rsidRPr="00E474EB">
          <w:rPr>
            <w:snapToGrid w:val="0"/>
            <w:lang w:val="x-none"/>
          </w:rPr>
          <w:t xml:space="preserve">2F2, </w:t>
        </w:r>
        <w:r w:rsidRPr="00E474EB">
          <w:rPr>
            <w:lang w:val="x-none"/>
          </w:rPr>
          <w:t>3F2</w:t>
        </w:r>
        <w:r w:rsidRPr="00E474EB">
          <w:rPr>
            <w:snapToGrid w:val="0"/>
            <w:lang w:val="x-none"/>
          </w:rPr>
          <w:sym w:font="Symbol" w:char="F0B1"/>
        </w:r>
        <w:r w:rsidRPr="00E474EB">
          <w:rPr>
            <w:snapToGrid w:val="0"/>
            <w:lang w:val="x-none"/>
          </w:rPr>
          <w:t xml:space="preserve">2F1, </w:t>
        </w:r>
        <w:r w:rsidRPr="00E474EB">
          <w:rPr>
            <w:lang w:val="x-none"/>
          </w:rPr>
          <w:t>4F1</w:t>
        </w:r>
        <w:r w:rsidRPr="00E474EB">
          <w:rPr>
            <w:snapToGrid w:val="0"/>
            <w:lang w:val="x-none"/>
          </w:rPr>
          <w:sym w:font="Symbol" w:char="F0B1"/>
        </w:r>
        <w:r w:rsidRPr="00E474EB">
          <w:rPr>
            <w:snapToGrid w:val="0"/>
            <w:lang w:val="x-none"/>
          </w:rPr>
          <w:t xml:space="preserve">F2, and </w:t>
        </w:r>
        <w:r w:rsidRPr="00E474EB">
          <w:rPr>
            <w:lang w:val="x-none"/>
          </w:rPr>
          <w:t>4F2</w:t>
        </w:r>
        <w:r w:rsidRPr="00E474EB">
          <w:rPr>
            <w:snapToGrid w:val="0"/>
            <w:lang w:val="x-none"/>
          </w:rPr>
          <w:sym w:font="Symbol" w:char="F0B1"/>
        </w:r>
        <w:r w:rsidRPr="00E474EB">
          <w:rPr>
            <w:snapToGrid w:val="0"/>
            <w:lang w:val="x-none"/>
          </w:rPr>
          <w:t xml:space="preserve">F1 where F1 represents the test signal centre frequency </w:t>
        </w:r>
        <w:r w:rsidRPr="00E474EB">
          <w:rPr>
            <w:rFonts w:hint="eastAsia"/>
            <w:snapToGrid w:val="0"/>
            <w:lang w:val="x-none" w:eastAsia="zh-CN"/>
          </w:rPr>
          <w:t xml:space="preserve">or centre frequency of </w:t>
        </w:r>
        <w:r w:rsidRPr="00E474EB">
          <w:rPr>
            <w:snapToGrid w:val="0"/>
            <w:lang w:val="x-none" w:eastAsia="zh-CN"/>
          </w:rPr>
          <w:t xml:space="preserve">each </w:t>
        </w:r>
        <w:r w:rsidRPr="00E474EB">
          <w:rPr>
            <w:rFonts w:hint="eastAsia"/>
            <w:snapToGrid w:val="0"/>
            <w:lang w:val="x-none" w:eastAsia="zh-CN"/>
          </w:rPr>
          <w:t>sub-block</w:t>
        </w:r>
        <w:r w:rsidRPr="00E474EB">
          <w:rPr>
            <w:snapToGrid w:val="0"/>
            <w:lang w:val="x-none"/>
          </w:rPr>
          <w:t xml:space="preserve"> and F2 represents the interfering signal centre frequency. The widths of intermodulation products are:</w:t>
        </w:r>
      </w:ins>
    </w:p>
    <w:p w14:paraId="5D625EFA" w14:textId="77777777" w:rsidR="00EB1F97" w:rsidRPr="00E474EB" w:rsidRDefault="00EB1F97" w:rsidP="00EB1F97">
      <w:pPr>
        <w:overflowPunct w:val="0"/>
        <w:autoSpaceDE w:val="0"/>
        <w:autoSpaceDN w:val="0"/>
        <w:adjustRightInd w:val="0"/>
        <w:ind w:left="1418" w:hanging="284"/>
        <w:textAlignment w:val="baseline"/>
        <w:rPr>
          <w:ins w:id="7904" w:author="R4-1809496" w:date="2018-07-11T17:04:00Z"/>
          <w:snapToGrid w:val="0"/>
          <w:lang w:val="x-none"/>
        </w:rPr>
      </w:pPr>
      <w:ins w:id="7905" w:author="R4-1809496" w:date="2018-07-11T17:04:00Z">
        <w:r w:rsidRPr="00E474EB">
          <w:rPr>
            <w:lang w:val="x-none"/>
          </w:rPr>
          <w:t>-</w:t>
        </w:r>
        <w:r w:rsidRPr="00E474EB">
          <w:rPr>
            <w:lang w:val="x-none"/>
          </w:rPr>
          <w:tab/>
        </w:r>
        <w:r w:rsidRPr="00E474EB">
          <w:rPr>
            <w:snapToGrid w:val="0"/>
            <w:lang w:val="x-none"/>
          </w:rPr>
          <w:t>(n*</w:t>
        </w:r>
        <w:r w:rsidRPr="00E474EB">
          <w:rPr>
            <w:lang w:val="x-none"/>
          </w:rPr>
          <w:t>BW</w:t>
        </w:r>
        <w:r w:rsidRPr="00E474EB">
          <w:rPr>
            <w:vertAlign w:val="subscript"/>
            <w:lang w:val="x-none"/>
          </w:rPr>
          <w:t xml:space="preserve">F1 </w:t>
        </w:r>
        <w:r w:rsidRPr="00E474EB">
          <w:rPr>
            <w:lang w:val="x-none"/>
          </w:rPr>
          <w:t>+ m*1.6MHz) for the nF1</w:t>
        </w:r>
        <w:r w:rsidRPr="00E474EB">
          <w:rPr>
            <w:snapToGrid w:val="0"/>
            <w:lang w:val="x-none"/>
          </w:rPr>
          <w:sym w:font="Symbol" w:char="F0B1"/>
        </w:r>
        <w:r w:rsidRPr="00E474EB">
          <w:rPr>
            <w:snapToGrid w:val="0"/>
            <w:lang w:val="x-none"/>
          </w:rPr>
          <w:t>mF2 products;</w:t>
        </w:r>
      </w:ins>
    </w:p>
    <w:p w14:paraId="21E2851F" w14:textId="77777777" w:rsidR="00EB1F97" w:rsidRPr="00E474EB" w:rsidRDefault="00EB1F97" w:rsidP="00EB1F97">
      <w:pPr>
        <w:overflowPunct w:val="0"/>
        <w:autoSpaceDE w:val="0"/>
        <w:autoSpaceDN w:val="0"/>
        <w:adjustRightInd w:val="0"/>
        <w:ind w:left="1418" w:hanging="284"/>
        <w:textAlignment w:val="baseline"/>
        <w:rPr>
          <w:ins w:id="7906" w:author="R4-1809496" w:date="2018-07-11T17:04:00Z"/>
          <w:snapToGrid w:val="0"/>
          <w:lang w:val="x-none"/>
        </w:rPr>
      </w:pPr>
      <w:ins w:id="7907" w:author="R4-1809496" w:date="2018-07-11T17:04:00Z">
        <w:r w:rsidRPr="00E474EB">
          <w:rPr>
            <w:lang w:val="x-none"/>
          </w:rPr>
          <w:t>-</w:t>
        </w:r>
        <w:r w:rsidRPr="00E474EB">
          <w:rPr>
            <w:lang w:val="x-none"/>
          </w:rPr>
          <w:tab/>
          <w:t>(n*1.6MHz + m* BW</w:t>
        </w:r>
        <w:r w:rsidRPr="00E474EB">
          <w:rPr>
            <w:vertAlign w:val="subscript"/>
            <w:lang w:val="x-none"/>
          </w:rPr>
          <w:t>F1</w:t>
        </w:r>
        <w:r w:rsidRPr="00E474EB">
          <w:rPr>
            <w:lang w:val="x-none"/>
          </w:rPr>
          <w:t>) for the nF2</w:t>
        </w:r>
        <w:r w:rsidRPr="00E474EB">
          <w:rPr>
            <w:snapToGrid w:val="0"/>
            <w:lang w:val="x-none"/>
          </w:rPr>
          <w:sym w:font="Symbol" w:char="F0B1"/>
        </w:r>
        <w:r w:rsidRPr="00E474EB">
          <w:rPr>
            <w:snapToGrid w:val="0"/>
            <w:lang w:val="x-none"/>
          </w:rPr>
          <w:t>mF1 products;</w:t>
        </w:r>
      </w:ins>
    </w:p>
    <w:p w14:paraId="0A19CA1C" w14:textId="77777777" w:rsidR="00EB1F97" w:rsidRDefault="00EB1F97" w:rsidP="00EB1F97">
      <w:pPr>
        <w:keepLines/>
        <w:overflowPunct w:val="0"/>
        <w:autoSpaceDE w:val="0"/>
        <w:autoSpaceDN w:val="0"/>
        <w:adjustRightInd w:val="0"/>
        <w:ind w:left="1135" w:hanging="851"/>
        <w:textAlignment w:val="baseline"/>
        <w:rPr>
          <w:ins w:id="7908" w:author="R4-1809496" w:date="2018-07-11T17:04:00Z"/>
          <w:snapToGrid w:val="0"/>
          <w:lang w:val="x-none"/>
        </w:rPr>
      </w:pPr>
      <w:ins w:id="7909" w:author="R4-1809496" w:date="2018-07-11T17:04:00Z">
        <w:r w:rsidRPr="00E474EB">
          <w:rPr>
            <w:snapToGrid w:val="0"/>
            <w:lang w:val="x-none"/>
          </w:rPr>
          <w:tab/>
          <w:t xml:space="preserve">where </w:t>
        </w:r>
        <w:r w:rsidRPr="00E474EB">
          <w:rPr>
            <w:lang w:val="x-none"/>
          </w:rPr>
          <w:t>BW</w:t>
        </w:r>
        <w:r w:rsidRPr="00E474EB">
          <w:rPr>
            <w:vertAlign w:val="subscript"/>
            <w:lang w:val="x-none"/>
          </w:rPr>
          <w:t xml:space="preserve">F1 </w:t>
        </w:r>
        <w:r w:rsidRPr="00E474EB">
          <w:rPr>
            <w:snapToGrid w:val="0"/>
            <w:lang w:val="x-none"/>
          </w:rPr>
          <w:t>represents the test signal RF bandwidth or channel bandwidth</w:t>
        </w:r>
        <w:r w:rsidRPr="00E474EB">
          <w:rPr>
            <w:lang w:val="x-none"/>
          </w:rPr>
          <w:t xml:space="preserve"> </w:t>
        </w:r>
        <w:r w:rsidRPr="00E474EB">
          <w:rPr>
            <w:snapToGrid w:val="0"/>
            <w:lang w:val="x-none"/>
          </w:rPr>
          <w:t>in case of single carrier</w:t>
        </w:r>
        <w:r w:rsidRPr="00E474EB">
          <w:rPr>
            <w:rFonts w:hint="eastAsia"/>
            <w:snapToGrid w:val="0"/>
            <w:lang w:val="x-none" w:eastAsia="zh-CN"/>
          </w:rPr>
          <w:t>, or sub-block bandwidth</w:t>
        </w:r>
        <w:r w:rsidRPr="00E474EB">
          <w:rPr>
            <w:snapToGrid w:val="0"/>
            <w:lang w:val="x-none"/>
          </w:rPr>
          <w:t>.</w:t>
        </w:r>
      </w:ins>
    </w:p>
    <w:p w14:paraId="1A6B5177" w14:textId="097F0C09" w:rsidR="00EB1F97" w:rsidRPr="00785853" w:rsidRDefault="00EB1F97" w:rsidP="00785853">
      <w:pPr>
        <w:overflowPunct w:val="0"/>
        <w:autoSpaceDE w:val="0"/>
        <w:autoSpaceDN w:val="0"/>
        <w:adjustRightInd w:val="0"/>
        <w:textAlignment w:val="baseline"/>
        <w:rPr>
          <w:ins w:id="7910" w:author="R4-1809496" w:date="2018-07-11T17:04:00Z"/>
          <w:i/>
          <w:color w:val="0000FF"/>
        </w:rPr>
      </w:pPr>
      <w:ins w:id="7911" w:author="R4-1809496" w:date="2018-07-11T17:06:00Z">
        <w:r w:rsidRPr="00F56105">
          <w:rPr>
            <w:i/>
            <w:color w:val="0000FF"/>
          </w:rPr>
          <w:t xml:space="preserve">Editor’s note: </w:t>
        </w:r>
      </w:ins>
      <w:ins w:id="7912" w:author="R4-1809496" w:date="2018-07-11T17:04:00Z">
        <w:r w:rsidRPr="00785853">
          <w:rPr>
            <w:i/>
            <w:color w:val="0000FF"/>
          </w:rPr>
          <w:t xml:space="preserve">we need to </w:t>
        </w:r>
      </w:ins>
      <w:ins w:id="7913" w:author="R4-1809496" w:date="2018-07-11T17:07:00Z">
        <w:r w:rsidR="00785853" w:rsidRPr="00785853">
          <w:rPr>
            <w:i/>
            <w:color w:val="0000FF"/>
          </w:rPr>
          <w:t>revisit</w:t>
        </w:r>
      </w:ins>
      <w:ins w:id="7914" w:author="R4-1809496" w:date="2018-07-11T17:04:00Z">
        <w:r w:rsidRPr="00785853">
          <w:rPr>
            <w:i/>
            <w:color w:val="0000FF"/>
          </w:rPr>
          <w:t xml:space="preserve"> the text relating to the 3rd and 5th order products in note and in steps</w:t>
        </w:r>
      </w:ins>
      <w:ins w:id="7915" w:author="R4-1809496" w:date="2018-07-11T17:07:00Z">
        <w:r>
          <w:rPr>
            <w:i/>
            <w:color w:val="0000FF"/>
          </w:rPr>
          <w:t xml:space="preserve"> </w:t>
        </w:r>
      </w:ins>
      <w:ins w:id="7916" w:author="R4-1809496" w:date="2018-07-11T17:04:00Z">
        <w:r w:rsidRPr="00785853">
          <w:rPr>
            <w:i/>
            <w:color w:val="0000FF"/>
          </w:rPr>
          <w:t>12 and 13</w:t>
        </w:r>
      </w:ins>
      <w:ins w:id="7917" w:author="R4-1809496" w:date="2018-07-11T17:07:00Z">
        <w:r>
          <w:rPr>
            <w:i/>
            <w:color w:val="0000FF"/>
          </w:rPr>
          <w:t>.</w:t>
        </w:r>
      </w:ins>
    </w:p>
    <w:p w14:paraId="68D78BE2" w14:textId="77777777" w:rsidR="00EB1F97" w:rsidRPr="00E474EB" w:rsidRDefault="00EB1F97" w:rsidP="00EB1F97">
      <w:pPr>
        <w:keepNext/>
        <w:keepLines/>
        <w:overflowPunct w:val="0"/>
        <w:autoSpaceDE w:val="0"/>
        <w:autoSpaceDN w:val="0"/>
        <w:adjustRightInd w:val="0"/>
        <w:spacing w:before="120"/>
        <w:ind w:left="1134" w:hanging="1134"/>
        <w:textAlignment w:val="baseline"/>
        <w:outlineLvl w:val="2"/>
        <w:rPr>
          <w:ins w:id="7918" w:author="R4-1809496" w:date="2018-07-11T17:04:00Z"/>
          <w:rFonts w:ascii="Arial" w:hAnsi="Arial"/>
          <w:sz w:val="28"/>
          <w:lang w:val="en-US"/>
        </w:rPr>
      </w:pPr>
      <w:bookmarkStart w:id="7919" w:name="_Toc494455360"/>
      <w:ins w:id="7920" w:author="R4-1809496" w:date="2018-07-11T17:04:00Z">
        <w:r w:rsidRPr="00E474EB">
          <w:rPr>
            <w:rFonts w:ascii="Arial" w:hAnsi="Arial"/>
            <w:sz w:val="28"/>
            <w:lang w:val="x-none"/>
          </w:rPr>
          <w:t>6.8.5</w:t>
        </w:r>
        <w:r w:rsidRPr="00E474EB">
          <w:rPr>
            <w:rFonts w:ascii="Arial" w:hAnsi="Arial"/>
            <w:sz w:val="28"/>
            <w:lang w:val="x-none"/>
          </w:rPr>
          <w:tab/>
          <w:t>Test requirement</w:t>
        </w:r>
        <w:bookmarkEnd w:id="7919"/>
        <w:r w:rsidRPr="00E474EB">
          <w:rPr>
            <w:rFonts w:ascii="Arial" w:hAnsi="Arial"/>
            <w:sz w:val="28"/>
            <w:lang w:val="en-US"/>
          </w:rPr>
          <w:t>s</w:t>
        </w:r>
      </w:ins>
    </w:p>
    <w:p w14:paraId="301E5C68" w14:textId="77777777" w:rsidR="00EB1F97" w:rsidRPr="00E474EB" w:rsidRDefault="00EB1F97" w:rsidP="00EB1F97">
      <w:pPr>
        <w:keepNext/>
        <w:keepLines/>
        <w:overflowPunct w:val="0"/>
        <w:autoSpaceDE w:val="0"/>
        <w:autoSpaceDN w:val="0"/>
        <w:adjustRightInd w:val="0"/>
        <w:spacing w:before="120"/>
        <w:ind w:left="1418" w:hanging="1418"/>
        <w:textAlignment w:val="baseline"/>
        <w:outlineLvl w:val="3"/>
        <w:rPr>
          <w:ins w:id="7921" w:author="R4-1809496" w:date="2018-07-11T17:04:00Z"/>
          <w:rFonts w:ascii="Arial" w:hAnsi="Arial"/>
          <w:sz w:val="22"/>
          <w:lang w:val="x-none"/>
        </w:rPr>
      </w:pPr>
      <w:bookmarkStart w:id="7922" w:name="_Toc494455361"/>
      <w:ins w:id="7923" w:author="R4-1809496" w:date="2018-07-11T17:04:00Z">
        <w:r w:rsidRPr="00E474EB">
          <w:rPr>
            <w:rFonts w:ascii="Arial" w:hAnsi="Arial"/>
            <w:sz w:val="24"/>
            <w:lang w:val="x-none"/>
          </w:rPr>
          <w:t>6.8.5.1</w:t>
        </w:r>
        <w:r w:rsidRPr="00E474EB">
          <w:rPr>
            <w:rFonts w:ascii="Arial" w:hAnsi="Arial"/>
            <w:sz w:val="24"/>
            <w:lang w:val="x-none"/>
          </w:rPr>
          <w:tab/>
          <w:t xml:space="preserve"> </w:t>
        </w:r>
        <w:bookmarkEnd w:id="7922"/>
        <w:r w:rsidRPr="00E474EB">
          <w:rPr>
            <w:rFonts w:ascii="Arial" w:hAnsi="Arial"/>
            <w:sz w:val="24"/>
            <w:lang w:eastAsia="x-none"/>
          </w:rPr>
          <w:t xml:space="preserve">Minimum requirement for </w:t>
        </w:r>
        <w:r w:rsidRPr="00E474EB">
          <w:rPr>
            <w:rFonts w:ascii="Arial" w:hAnsi="Arial"/>
            <w:i/>
            <w:sz w:val="24"/>
            <w:lang w:eastAsia="x-none"/>
          </w:rPr>
          <w:t>BS type 1-O</w:t>
        </w:r>
      </w:ins>
    </w:p>
    <w:p w14:paraId="17CBCC90" w14:textId="77777777" w:rsidR="00EB1F97" w:rsidRPr="00E474EB" w:rsidRDefault="00EB1F97" w:rsidP="00EB1F97">
      <w:pPr>
        <w:rPr>
          <w:ins w:id="7924" w:author="R4-1809496" w:date="2018-07-11T17:04:00Z"/>
        </w:rPr>
      </w:pPr>
      <w:ins w:id="7925" w:author="R4-1809496" w:date="2018-07-11T17:04:00Z">
        <w:r w:rsidRPr="00035C9D">
          <w:rPr>
            <w:lang w:val="en-US"/>
          </w:rPr>
          <w:t>T</w:t>
        </w:r>
        <w:r w:rsidRPr="00E474EB">
          <w:t xml:space="preserve">he transmitter intermodulation level shall not exceed the TRP unwanted emission limits specified for OTA transmitter spurious emission in subclause 6.7.5 (except co-location with other </w:t>
        </w:r>
        <w:r w:rsidRPr="00785853">
          <w:t>base stations</w:t>
        </w:r>
        <w:r w:rsidRPr="00E474EB">
          <w:t>), OTA out-of-band emissions in subclause 6.7.4 and OTA ACLR in subclause 6.7.3 in the presence of a wanted signal and an interfering signal, defined in table 6.8.5.1-1.</w:t>
        </w:r>
      </w:ins>
    </w:p>
    <w:p w14:paraId="00736E6F" w14:textId="77777777" w:rsidR="00EB1F97" w:rsidRPr="00E474EB" w:rsidRDefault="00EB1F97" w:rsidP="00EB1F97">
      <w:pPr>
        <w:rPr>
          <w:ins w:id="7926" w:author="R4-1809496" w:date="2018-07-11T17:04:00Z"/>
        </w:rPr>
      </w:pPr>
      <w:ins w:id="7927" w:author="R4-1809496" w:date="2018-07-11T17:04:00Z">
        <w:r w:rsidRPr="00E474EB">
          <w:lastRenderedPageBreak/>
          <w:t xml:space="preserve">The requirement is applicable outside the </w:t>
        </w:r>
        <w:r w:rsidRPr="00E474EB">
          <w:rPr>
            <w:i/>
          </w:rPr>
          <w:t>Base Station RF Bandwidth edges</w:t>
        </w:r>
        <w:r w:rsidRPr="00E474EB">
          <w:t xml:space="preserve">. The interfering signal offset is defined relative to the </w:t>
        </w:r>
        <w:r w:rsidRPr="00E474EB">
          <w:rPr>
            <w:i/>
          </w:rPr>
          <w:t>Base Station RF Bandwidth</w:t>
        </w:r>
        <w:r w:rsidRPr="00E474EB">
          <w:t xml:space="preserve"> </w:t>
        </w:r>
        <w:r w:rsidRPr="00E474EB">
          <w:rPr>
            <w:i/>
          </w:rPr>
          <w:t>edges</w:t>
        </w:r>
        <w:r w:rsidRPr="00E474EB">
          <w:t xml:space="preserve"> or </w:t>
        </w:r>
        <w:r w:rsidRPr="00E474EB">
          <w:rPr>
            <w:i/>
          </w:rPr>
          <w:t>Radio Bandwidth</w:t>
        </w:r>
        <w:r w:rsidRPr="00E474EB">
          <w:t xml:space="preserve"> edges.</w:t>
        </w:r>
      </w:ins>
    </w:p>
    <w:p w14:paraId="67603BB0" w14:textId="77777777" w:rsidR="00EB1F97" w:rsidRPr="00E474EB" w:rsidRDefault="00EB1F97" w:rsidP="00EB1F97">
      <w:pPr>
        <w:rPr>
          <w:ins w:id="7928" w:author="R4-1809496" w:date="2018-07-11T17:04:00Z"/>
        </w:rPr>
      </w:pPr>
      <w:ins w:id="7929" w:author="R4-1809496" w:date="2018-07-11T17:04:00Z">
        <w:r w:rsidRPr="00E474EB">
          <w:t xml:space="preserve">For RIBs supporting operation in </w:t>
        </w:r>
        <w:r w:rsidRPr="00E474EB">
          <w:rPr>
            <w:i/>
          </w:rPr>
          <w:t>non-contiguous spectrum</w:t>
        </w:r>
        <w:r w:rsidRPr="00E474EB">
          <w:t xml:space="preserve">, the requirement is also applicable inside a </w:t>
        </w:r>
        <w:r w:rsidRPr="00E474EB">
          <w:rPr>
            <w:i/>
          </w:rPr>
          <w:t>sub-block gap</w:t>
        </w:r>
        <w:r w:rsidRPr="00E474EB">
          <w:t xml:space="preserve"> for interfering signal offsets where the interfering signal falls completely within the </w:t>
        </w:r>
        <w:r w:rsidRPr="00E474EB">
          <w:rPr>
            <w:i/>
          </w:rPr>
          <w:t>sub-block gap</w:t>
        </w:r>
        <w:r w:rsidRPr="00E474EB">
          <w:t xml:space="preserve">. The interfering signal offset is defined relative to the </w:t>
        </w:r>
        <w:r w:rsidRPr="00E474EB">
          <w:rPr>
            <w:i/>
          </w:rPr>
          <w:t>sub-block</w:t>
        </w:r>
        <w:r w:rsidRPr="00E474EB">
          <w:t xml:space="preserve"> edges.</w:t>
        </w:r>
      </w:ins>
    </w:p>
    <w:p w14:paraId="71DEC4F3" w14:textId="77777777" w:rsidR="00EB1F97" w:rsidRPr="00E474EB" w:rsidRDefault="00EB1F97" w:rsidP="00EB1F97">
      <w:pPr>
        <w:rPr>
          <w:ins w:id="7930" w:author="R4-1809496" w:date="2018-07-11T17:04:00Z"/>
        </w:rPr>
      </w:pPr>
      <w:ins w:id="7931" w:author="R4-1809496" w:date="2018-07-11T17:04:00Z">
        <w:r w:rsidRPr="00E474EB">
          <w:t xml:space="preserve">For RIBs supporting operation in multiple </w:t>
        </w:r>
        <w:r w:rsidRPr="00E474EB">
          <w:rPr>
            <w:i/>
          </w:rPr>
          <w:t>operating bands</w:t>
        </w:r>
        <w:r w:rsidRPr="00E474EB">
          <w:t xml:space="preserve">, the requirement shall apply relative to the </w:t>
        </w:r>
        <w:r w:rsidRPr="00E474EB">
          <w:rPr>
            <w:i/>
          </w:rPr>
          <w:t>Base Station RF Bandwidth</w:t>
        </w:r>
        <w:r w:rsidRPr="00E474EB">
          <w:t xml:space="preserve"> </w:t>
        </w:r>
        <w:r w:rsidRPr="00E474EB">
          <w:rPr>
            <w:i/>
          </w:rPr>
          <w:t>edges</w:t>
        </w:r>
        <w:r w:rsidRPr="00E474EB">
          <w:t xml:space="preserve"> of each </w:t>
        </w:r>
        <w:r w:rsidRPr="00E474EB">
          <w:rPr>
            <w:i/>
          </w:rPr>
          <w:t>operating band</w:t>
        </w:r>
        <w:r w:rsidRPr="00E474EB">
          <w:t xml:space="preserve">. In case the inter </w:t>
        </w:r>
        <w:r w:rsidRPr="00E474EB">
          <w:rPr>
            <w:i/>
          </w:rPr>
          <w:t>Base Station RF Bandwidth</w:t>
        </w:r>
        <w:r w:rsidRPr="00E474EB">
          <w:t xml:space="preserve"> gap is less than [15 MHz], the requirement in the gap shall apply only for interfering signal offsets where the interfering signal falls completely within the inter </w:t>
        </w:r>
        <w:r w:rsidRPr="00E474EB">
          <w:rPr>
            <w:i/>
          </w:rPr>
          <w:t>Base Station RF Bandwidth</w:t>
        </w:r>
        <w:r w:rsidRPr="00E474EB">
          <w:t xml:space="preserve"> gap.</w:t>
        </w:r>
      </w:ins>
    </w:p>
    <w:p w14:paraId="0A3686CE" w14:textId="77777777" w:rsidR="00EB1F97" w:rsidRPr="00E474EB" w:rsidRDefault="00EB1F97" w:rsidP="00EB1F97">
      <w:pPr>
        <w:keepNext/>
        <w:keepLines/>
        <w:spacing w:before="60"/>
        <w:jc w:val="center"/>
        <w:rPr>
          <w:ins w:id="7932" w:author="R4-1809496" w:date="2018-07-11T17:04:00Z"/>
          <w:rFonts w:ascii="Arial" w:hAnsi="Arial"/>
          <w:b/>
          <w:lang w:eastAsia="x-none"/>
        </w:rPr>
      </w:pPr>
      <w:ins w:id="7933" w:author="R4-1809496" w:date="2018-07-11T17:04:00Z">
        <w:r w:rsidRPr="00E474EB">
          <w:rPr>
            <w:rFonts w:ascii="Arial" w:hAnsi="Arial"/>
            <w:b/>
            <w:lang w:eastAsia="x-none"/>
          </w:rPr>
          <w:t>Table 6.8.5.1-1: Interfering and wanted signals for</w:t>
        </w:r>
        <w:r w:rsidRPr="00E474EB">
          <w:rPr>
            <w:rFonts w:ascii="Arial" w:hAnsi="Arial"/>
            <w:b/>
            <w:lang w:eastAsia="x-none"/>
          </w:rPr>
          <w:br/>
          <w:t>the OTA transmitter intermodulation requirement</w:t>
        </w:r>
      </w:ins>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A0" w:firstRow="1" w:lastRow="0" w:firstColumn="1" w:lastColumn="0" w:noHBand="0" w:noVBand="0"/>
      </w:tblPr>
      <w:tblGrid>
        <w:gridCol w:w="4010"/>
        <w:gridCol w:w="5615"/>
      </w:tblGrid>
      <w:tr w:rsidR="00EB1F97" w:rsidRPr="00E474EB" w14:paraId="7482D5D1" w14:textId="77777777" w:rsidTr="009E0E2F">
        <w:trPr>
          <w:cantSplit/>
          <w:tblHeader/>
          <w:jc w:val="center"/>
          <w:ins w:id="7934" w:author="R4-1809496" w:date="2018-07-11T17:04:00Z"/>
        </w:trPr>
        <w:tc>
          <w:tcPr>
            <w:tcW w:w="4076" w:type="dxa"/>
          </w:tcPr>
          <w:p w14:paraId="68DE4F4C" w14:textId="77777777" w:rsidR="00EB1F97" w:rsidRPr="00E474EB" w:rsidRDefault="00EB1F97" w:rsidP="009E0E2F">
            <w:pPr>
              <w:keepNext/>
              <w:keepLines/>
              <w:jc w:val="center"/>
              <w:rPr>
                <w:ins w:id="7935" w:author="R4-1809496" w:date="2018-07-11T17:04:00Z"/>
                <w:rFonts w:ascii="Arial" w:hAnsi="Arial"/>
                <w:b/>
                <w:sz w:val="18"/>
              </w:rPr>
            </w:pPr>
            <w:ins w:id="7936" w:author="R4-1809496" w:date="2018-07-11T17:04:00Z">
              <w:r w:rsidRPr="00E474EB">
                <w:rPr>
                  <w:rFonts w:ascii="Arial" w:hAnsi="Arial"/>
                  <w:b/>
                  <w:sz w:val="18"/>
                </w:rPr>
                <w:t>Parameter</w:t>
              </w:r>
            </w:ins>
          </w:p>
        </w:tc>
        <w:tc>
          <w:tcPr>
            <w:tcW w:w="5701" w:type="dxa"/>
          </w:tcPr>
          <w:p w14:paraId="3394F4DF" w14:textId="77777777" w:rsidR="00EB1F97" w:rsidRPr="00E474EB" w:rsidRDefault="00EB1F97" w:rsidP="009E0E2F">
            <w:pPr>
              <w:keepNext/>
              <w:keepLines/>
              <w:jc w:val="center"/>
              <w:rPr>
                <w:ins w:id="7937" w:author="R4-1809496" w:date="2018-07-11T17:04:00Z"/>
                <w:rFonts w:ascii="Arial" w:hAnsi="Arial"/>
                <w:b/>
                <w:sz w:val="18"/>
              </w:rPr>
            </w:pPr>
            <w:ins w:id="7938" w:author="R4-1809496" w:date="2018-07-11T17:04:00Z">
              <w:r w:rsidRPr="00E474EB">
                <w:rPr>
                  <w:rFonts w:ascii="Arial" w:hAnsi="Arial"/>
                  <w:b/>
                  <w:sz w:val="18"/>
                </w:rPr>
                <w:t>Value</w:t>
              </w:r>
            </w:ins>
          </w:p>
        </w:tc>
      </w:tr>
      <w:tr w:rsidR="00EB1F97" w:rsidRPr="00E474EB" w14:paraId="409C845B" w14:textId="77777777" w:rsidTr="009E0E2F">
        <w:trPr>
          <w:cantSplit/>
          <w:jc w:val="center"/>
          <w:ins w:id="7939" w:author="R4-1809496" w:date="2018-07-11T17:04:00Z"/>
        </w:trPr>
        <w:tc>
          <w:tcPr>
            <w:tcW w:w="4076" w:type="dxa"/>
          </w:tcPr>
          <w:p w14:paraId="5A51A5B7" w14:textId="77777777" w:rsidR="00EB1F97" w:rsidRPr="00E474EB" w:rsidRDefault="00EB1F97" w:rsidP="009E0E2F">
            <w:pPr>
              <w:keepNext/>
              <w:keepLines/>
              <w:jc w:val="center"/>
              <w:rPr>
                <w:ins w:id="7940" w:author="R4-1809496" w:date="2018-07-11T17:04:00Z"/>
                <w:rFonts w:ascii="Arial" w:hAnsi="Arial"/>
                <w:sz w:val="18"/>
              </w:rPr>
            </w:pPr>
            <w:ins w:id="7941" w:author="R4-1809496" w:date="2018-07-11T17:04:00Z">
              <w:r w:rsidRPr="00E474EB">
                <w:rPr>
                  <w:rFonts w:ascii="Arial" w:hAnsi="Arial"/>
                  <w:sz w:val="18"/>
                </w:rPr>
                <w:t>Wanted signal</w:t>
              </w:r>
            </w:ins>
          </w:p>
        </w:tc>
        <w:tc>
          <w:tcPr>
            <w:tcW w:w="5701" w:type="dxa"/>
          </w:tcPr>
          <w:p w14:paraId="094F41D0" w14:textId="77777777" w:rsidR="00EB1F97" w:rsidRPr="00E474EB" w:rsidRDefault="00EB1F97" w:rsidP="009E0E2F">
            <w:pPr>
              <w:keepNext/>
              <w:keepLines/>
              <w:jc w:val="center"/>
              <w:rPr>
                <w:ins w:id="7942" w:author="R4-1809496" w:date="2018-07-11T17:04:00Z"/>
                <w:rFonts w:ascii="Arial" w:hAnsi="Arial"/>
                <w:sz w:val="18"/>
              </w:rPr>
            </w:pPr>
            <w:ins w:id="7943" w:author="R4-1809496" w:date="2018-07-11T17:04:00Z">
              <w:r w:rsidRPr="00E474EB">
                <w:rPr>
                  <w:rFonts w:ascii="Arial" w:hAnsi="Arial"/>
                  <w:sz w:val="18"/>
                </w:rPr>
                <w:t>NR single</w:t>
              </w:r>
              <w:r w:rsidRPr="000B4B99">
                <w:t xml:space="preserve"> </w:t>
              </w:r>
              <w:r w:rsidRPr="00E474EB">
                <w:rPr>
                  <w:rFonts w:ascii="Arial" w:hAnsi="Arial"/>
                  <w:sz w:val="18"/>
                </w:rPr>
                <w:t>or multi-carrier, or multiple intra-band contiguously or non-contiguously aggregated carriers</w:t>
              </w:r>
            </w:ins>
          </w:p>
        </w:tc>
      </w:tr>
      <w:tr w:rsidR="00EB1F97" w:rsidRPr="00E474EB" w14:paraId="7C783E4D" w14:textId="77777777" w:rsidTr="009E0E2F">
        <w:trPr>
          <w:cantSplit/>
          <w:jc w:val="center"/>
          <w:ins w:id="7944" w:author="R4-1809496" w:date="2018-07-11T17:04:00Z"/>
        </w:trPr>
        <w:tc>
          <w:tcPr>
            <w:tcW w:w="4076" w:type="dxa"/>
          </w:tcPr>
          <w:p w14:paraId="4F8E6EF3" w14:textId="77777777" w:rsidR="00EB1F97" w:rsidRPr="00E474EB" w:rsidRDefault="00EB1F97" w:rsidP="009E0E2F">
            <w:pPr>
              <w:keepNext/>
              <w:keepLines/>
              <w:jc w:val="center"/>
              <w:rPr>
                <w:ins w:id="7945" w:author="R4-1809496" w:date="2018-07-11T17:04:00Z"/>
                <w:rFonts w:ascii="Arial" w:hAnsi="Arial"/>
                <w:sz w:val="18"/>
              </w:rPr>
            </w:pPr>
            <w:ins w:id="7946" w:author="R4-1809496" w:date="2018-07-11T17:04:00Z">
              <w:r w:rsidRPr="00E474EB">
                <w:rPr>
                  <w:rFonts w:ascii="Arial" w:hAnsi="Arial"/>
                  <w:sz w:val="18"/>
                </w:rPr>
                <w:t>Interfering signal type</w:t>
              </w:r>
            </w:ins>
          </w:p>
        </w:tc>
        <w:tc>
          <w:tcPr>
            <w:tcW w:w="5701" w:type="dxa"/>
          </w:tcPr>
          <w:p w14:paraId="26433C97" w14:textId="77777777" w:rsidR="00EB1F97" w:rsidRPr="00E474EB" w:rsidRDefault="00EB1F97" w:rsidP="009E0E2F">
            <w:pPr>
              <w:keepNext/>
              <w:keepLines/>
              <w:jc w:val="center"/>
              <w:rPr>
                <w:ins w:id="7947" w:author="R4-1809496" w:date="2018-07-11T17:04:00Z"/>
                <w:rFonts w:ascii="Arial" w:hAnsi="Arial"/>
                <w:sz w:val="18"/>
              </w:rPr>
            </w:pPr>
            <w:ins w:id="7948" w:author="R4-1809496" w:date="2018-07-11T17:04:00Z">
              <w:r w:rsidRPr="00E474EB">
                <w:rPr>
                  <w:rFonts w:ascii="Arial" w:hAnsi="Arial"/>
                  <w:sz w:val="18"/>
                </w:rPr>
                <w:t xml:space="preserve">NR signal of minimum supported </w:t>
              </w:r>
              <w:r w:rsidRPr="00E474EB">
                <w:rPr>
                  <w:rFonts w:ascii="Arial" w:hAnsi="Arial"/>
                  <w:i/>
                  <w:sz w:val="18"/>
                </w:rPr>
                <w:t>BS channel bandwidth</w:t>
              </w:r>
              <w:r w:rsidRPr="00E474EB">
                <w:rPr>
                  <w:rFonts w:ascii="Arial" w:hAnsi="Arial"/>
                  <w:sz w:val="18"/>
                </w:rPr>
                <w:t xml:space="preserve"> (BW</w:t>
              </w:r>
              <w:r w:rsidRPr="00E474EB">
                <w:rPr>
                  <w:rFonts w:ascii="Arial" w:hAnsi="Arial"/>
                  <w:sz w:val="18"/>
                  <w:vertAlign w:val="subscript"/>
                </w:rPr>
                <w:t>Channel</w:t>
              </w:r>
              <w:r w:rsidRPr="00E474EB">
                <w:rPr>
                  <w:rFonts w:ascii="Arial" w:hAnsi="Arial"/>
                  <w:sz w:val="18"/>
                </w:rPr>
                <w:t>) and SCS set to 15 kHz</w:t>
              </w:r>
            </w:ins>
          </w:p>
        </w:tc>
      </w:tr>
      <w:tr w:rsidR="00EB1F97" w:rsidRPr="00E474EB" w14:paraId="671A561B" w14:textId="77777777" w:rsidTr="009E0E2F">
        <w:trPr>
          <w:cantSplit/>
          <w:jc w:val="center"/>
          <w:ins w:id="7949" w:author="R4-1809496" w:date="2018-07-11T17:04:00Z"/>
        </w:trPr>
        <w:tc>
          <w:tcPr>
            <w:tcW w:w="4076" w:type="dxa"/>
          </w:tcPr>
          <w:p w14:paraId="2BFAFAD2" w14:textId="77777777" w:rsidR="00EB1F97" w:rsidRPr="00E474EB" w:rsidRDefault="00EB1F97" w:rsidP="009E0E2F">
            <w:pPr>
              <w:keepNext/>
              <w:keepLines/>
              <w:jc w:val="center"/>
              <w:rPr>
                <w:ins w:id="7950" w:author="R4-1809496" w:date="2018-07-11T17:04:00Z"/>
                <w:rFonts w:ascii="Arial" w:hAnsi="Arial"/>
                <w:sz w:val="18"/>
              </w:rPr>
            </w:pPr>
            <w:ins w:id="7951" w:author="R4-1809496" w:date="2018-07-11T17:04:00Z">
              <w:r w:rsidRPr="00E474EB">
                <w:rPr>
                  <w:rFonts w:ascii="Arial" w:hAnsi="Arial"/>
                  <w:sz w:val="18"/>
                </w:rPr>
                <w:t>Interfering signal level</w:t>
              </w:r>
            </w:ins>
          </w:p>
        </w:tc>
        <w:tc>
          <w:tcPr>
            <w:tcW w:w="5701" w:type="dxa"/>
          </w:tcPr>
          <w:p w14:paraId="56752507" w14:textId="77777777" w:rsidR="00EB1F97" w:rsidRPr="00E474EB" w:rsidRDefault="00EB1F97" w:rsidP="009E0E2F">
            <w:pPr>
              <w:keepNext/>
              <w:keepLines/>
              <w:jc w:val="center"/>
              <w:rPr>
                <w:ins w:id="7952" w:author="R4-1809496" w:date="2018-07-11T17:04:00Z"/>
                <w:rFonts w:ascii="Arial" w:eastAsia="SimSun" w:hAnsi="Arial"/>
                <w:sz w:val="18"/>
              </w:rPr>
            </w:pPr>
            <w:ins w:id="7953" w:author="R4-1809496" w:date="2018-07-11T17:04:00Z">
              <w:r w:rsidRPr="00E474EB">
                <w:rPr>
                  <w:rFonts w:ascii="Arial" w:eastAsia="SimSun" w:hAnsi="Arial"/>
                  <w:sz w:val="18"/>
                </w:rPr>
                <w:t>The interfering signal level is the same power level as the BS (</w:t>
              </w:r>
              <w:r w:rsidRPr="00E474EB">
                <w:rPr>
                  <w:rFonts w:ascii="Arial" w:eastAsia="SimSun" w:hAnsi="Arial"/>
                  <w:sz w:val="18"/>
                  <w:lang w:eastAsia="ja-JP"/>
                </w:rPr>
                <w:t>P</w:t>
              </w:r>
              <w:r w:rsidRPr="00E474EB">
                <w:rPr>
                  <w:rFonts w:ascii="Arial" w:eastAsia="SimSun" w:hAnsi="Arial"/>
                  <w:sz w:val="18"/>
                  <w:vertAlign w:val="subscript"/>
                  <w:lang w:eastAsia="ja-JP"/>
                </w:rPr>
                <w:t>rated,t,TRP</w:t>
              </w:r>
              <w:r w:rsidRPr="00E474EB">
                <w:rPr>
                  <w:rFonts w:ascii="Arial" w:eastAsia="SimSun" w:hAnsi="Arial"/>
                  <w:sz w:val="18"/>
                </w:rPr>
                <w:t xml:space="preserve">) </w:t>
              </w:r>
              <w:r>
                <w:rPr>
                  <w:rFonts w:ascii="Arial" w:eastAsia="SimSun" w:hAnsi="Arial"/>
                  <w:sz w:val="18"/>
                </w:rPr>
                <w:t xml:space="preserve">+/- TT </w:t>
              </w:r>
              <w:r w:rsidRPr="00E474EB">
                <w:rPr>
                  <w:rFonts w:ascii="Arial" w:eastAsia="SimSun" w:hAnsi="Arial"/>
                  <w:sz w:val="18"/>
                </w:rPr>
                <w:t xml:space="preserve">fed into a </w:t>
              </w:r>
              <w:r w:rsidRPr="00E474EB">
                <w:rPr>
                  <w:rFonts w:ascii="Arial" w:eastAsia="SimSun" w:hAnsi="Arial"/>
                  <w:i/>
                  <w:sz w:val="18"/>
                </w:rPr>
                <w:t>co-location reference antenna</w:t>
              </w:r>
              <w:r w:rsidRPr="00E474EB">
                <w:rPr>
                  <w:rFonts w:ascii="Arial" w:eastAsia="SimSun" w:hAnsi="Arial"/>
                  <w:sz w:val="18"/>
                </w:rPr>
                <w:t>.</w:t>
              </w:r>
            </w:ins>
          </w:p>
        </w:tc>
      </w:tr>
      <w:tr w:rsidR="00EB1F97" w:rsidRPr="00E474EB" w14:paraId="53AA2D11" w14:textId="77777777" w:rsidTr="009E0E2F">
        <w:trPr>
          <w:cantSplit/>
          <w:jc w:val="center"/>
          <w:ins w:id="7954" w:author="R4-1809496" w:date="2018-07-11T17:04:00Z"/>
        </w:trPr>
        <w:tc>
          <w:tcPr>
            <w:tcW w:w="4076" w:type="dxa"/>
          </w:tcPr>
          <w:p w14:paraId="78663E78" w14:textId="77777777" w:rsidR="00EB1F97" w:rsidRPr="00E474EB" w:rsidRDefault="00EB1F97" w:rsidP="009E0E2F">
            <w:pPr>
              <w:keepNext/>
              <w:keepLines/>
              <w:jc w:val="center"/>
              <w:rPr>
                <w:ins w:id="7955" w:author="R4-1809496" w:date="2018-07-11T17:04:00Z"/>
                <w:rFonts w:ascii="Arial" w:hAnsi="Arial"/>
                <w:sz w:val="18"/>
              </w:rPr>
            </w:pPr>
            <w:ins w:id="7956" w:author="R4-1809496" w:date="2018-07-11T17:04:00Z">
              <w:r w:rsidRPr="00E474EB">
                <w:rPr>
                  <w:rFonts w:ascii="Arial" w:hAnsi="Arial"/>
                  <w:sz w:val="18"/>
                </w:rPr>
                <w:t>Interfering signal centre frequency offset from the lower (upper) edge of the wanted signal</w:t>
              </w:r>
            </w:ins>
          </w:p>
        </w:tc>
        <w:tc>
          <w:tcPr>
            <w:tcW w:w="5701" w:type="dxa"/>
          </w:tcPr>
          <w:p w14:paraId="05777AAF" w14:textId="77777777" w:rsidR="00EB1F97" w:rsidRPr="00E474EB" w:rsidRDefault="007620B0" w:rsidP="009E0E2F">
            <w:pPr>
              <w:keepNext/>
              <w:keepLines/>
              <w:jc w:val="center"/>
              <w:rPr>
                <w:ins w:id="7957" w:author="R4-1809496" w:date="2018-07-11T17:04:00Z"/>
                <w:rFonts w:ascii="Arial" w:hAnsi="Arial"/>
                <w:sz w:val="18"/>
              </w:rPr>
            </w:pPr>
            <w:ins w:id="7958" w:author="R4-1809496" w:date="2018-07-11T17:04:00Z">
              <w:r>
                <w:rPr>
                  <w:rFonts w:ascii="Arial" w:hAnsi="Arial"/>
                  <w:position w:val="-28"/>
                  <w:sz w:val="18"/>
                </w:rPr>
                <w:pict w14:anchorId="35F80843">
                  <v:shape id="_x0000_i1035" type="#_x0000_t75" style="width:80pt;height:28pt">
                    <v:imagedata r:id="rId25" o:title=""/>
                  </v:shape>
                </w:pict>
              </w:r>
              <w:r w:rsidR="00EB1F97" w:rsidRPr="00E474EB">
                <w:rPr>
                  <w:rFonts w:ascii="Arial" w:hAnsi="Arial"/>
                  <w:sz w:val="18"/>
                </w:rPr>
                <w:t>, for n=1, 2 and 3</w:t>
              </w:r>
            </w:ins>
          </w:p>
        </w:tc>
      </w:tr>
      <w:tr w:rsidR="00EB1F97" w:rsidRPr="00E474EB" w14:paraId="20BC6153" w14:textId="77777777" w:rsidTr="009E0E2F">
        <w:trPr>
          <w:cantSplit/>
          <w:jc w:val="center"/>
          <w:ins w:id="7959" w:author="R4-1809496" w:date="2018-07-11T17:04:00Z"/>
        </w:trPr>
        <w:tc>
          <w:tcPr>
            <w:tcW w:w="9777" w:type="dxa"/>
            <w:gridSpan w:val="2"/>
          </w:tcPr>
          <w:p w14:paraId="428FC66F" w14:textId="77777777" w:rsidR="00EB1F97" w:rsidRPr="00E474EB" w:rsidRDefault="00EB1F97" w:rsidP="009E0E2F">
            <w:pPr>
              <w:keepNext/>
              <w:keepLines/>
              <w:ind w:left="851" w:hanging="851"/>
              <w:rPr>
                <w:ins w:id="7960" w:author="R4-1809496" w:date="2018-07-11T17:04:00Z"/>
                <w:rFonts w:ascii="Arial" w:hAnsi="Arial"/>
                <w:sz w:val="18"/>
              </w:rPr>
            </w:pPr>
            <w:ins w:id="7961" w:author="R4-1809496" w:date="2018-07-11T17:04:00Z">
              <w:r w:rsidRPr="00E474EB">
                <w:rPr>
                  <w:rFonts w:ascii="Arial" w:hAnsi="Arial"/>
                  <w:sz w:val="18"/>
                  <w:lang w:eastAsia="ja-JP"/>
                </w:rPr>
                <w:t>NOTE:</w:t>
              </w:r>
              <w:r w:rsidRPr="00E474EB">
                <w:rPr>
                  <w:rFonts w:ascii="Arial" w:hAnsi="Arial"/>
                  <w:sz w:val="18"/>
                  <w:lang w:eastAsia="ja-JP"/>
                </w:rPr>
                <w:tab/>
                <w:t>The P</w:t>
              </w:r>
              <w:r w:rsidRPr="00E474EB">
                <w:rPr>
                  <w:rFonts w:ascii="Arial" w:hAnsi="Arial"/>
                  <w:sz w:val="18"/>
                  <w:vertAlign w:val="subscript"/>
                  <w:lang w:eastAsia="ja-JP"/>
                </w:rPr>
                <w:t xml:space="preserve">rated,t,TRP </w:t>
              </w:r>
              <w:r w:rsidRPr="00E474EB">
                <w:rPr>
                  <w:rFonts w:ascii="Arial" w:hAnsi="Arial"/>
                  <w:sz w:val="18"/>
                  <w:lang w:eastAsia="ja-JP"/>
                </w:rPr>
                <w:t>is split between polarizations at the co-location reference antenna.</w:t>
              </w:r>
            </w:ins>
          </w:p>
        </w:tc>
      </w:tr>
    </w:tbl>
    <w:p w14:paraId="57061AC0" w14:textId="1AEE45B0" w:rsidR="00EB1F97" w:rsidRPr="00785853" w:rsidRDefault="00EB1F97" w:rsidP="00785853">
      <w:pPr>
        <w:overflowPunct w:val="0"/>
        <w:autoSpaceDE w:val="0"/>
        <w:autoSpaceDN w:val="0"/>
        <w:adjustRightInd w:val="0"/>
        <w:textAlignment w:val="baseline"/>
        <w:rPr>
          <w:ins w:id="7962" w:author="R4-1809496" w:date="2018-07-11T17:04:00Z"/>
          <w:i/>
          <w:color w:val="0000FF"/>
        </w:rPr>
      </w:pPr>
      <w:ins w:id="7963" w:author="R4-1809496" w:date="2018-07-11T17:04:00Z">
        <w:r w:rsidRPr="00785853">
          <w:rPr>
            <w:i/>
            <w:color w:val="0000FF"/>
          </w:rPr>
          <w:t>Editor’s note: Test Tolerances is not yet established for the test requirement in Table 6.8.5.1-1</w:t>
        </w:r>
        <w:r w:rsidR="00785853" w:rsidRPr="00785853">
          <w:rPr>
            <w:i/>
            <w:color w:val="0000FF"/>
          </w:rPr>
          <w:t>.</w:t>
        </w:r>
      </w:ins>
    </w:p>
    <w:p w14:paraId="6641E9F5" w14:textId="77777777" w:rsidR="00EB1F97" w:rsidRDefault="00EB1F97" w:rsidP="002E2E09">
      <w:pPr>
        <w:pStyle w:val="Guidance"/>
      </w:pPr>
    </w:p>
    <w:p w14:paraId="22BFAB90" w14:textId="77777777" w:rsidR="002E2E09" w:rsidRDefault="002E2E09" w:rsidP="002E2E09">
      <w:pPr>
        <w:pStyle w:val="Heading1"/>
      </w:pPr>
      <w:r>
        <w:br w:type="page"/>
      </w:r>
      <w:bookmarkStart w:id="7964" w:name="_Toc481653329"/>
      <w:bookmarkStart w:id="7965" w:name="_Toc519094996"/>
      <w:r>
        <w:lastRenderedPageBreak/>
        <w:t>7</w:t>
      </w:r>
      <w:r>
        <w:tab/>
        <w:t>Radiated receiver characteristics</w:t>
      </w:r>
      <w:bookmarkEnd w:id="7964"/>
      <w:bookmarkEnd w:id="7965"/>
      <w:r>
        <w:tab/>
      </w:r>
    </w:p>
    <w:p w14:paraId="2E25678A" w14:textId="77777777" w:rsidR="002E2E09" w:rsidRDefault="002E2E09" w:rsidP="002E2E09">
      <w:pPr>
        <w:pStyle w:val="Heading2"/>
      </w:pPr>
      <w:bookmarkStart w:id="7966" w:name="_Toc481653330"/>
      <w:bookmarkStart w:id="7967" w:name="_Toc519094997"/>
      <w:r>
        <w:t>7.1</w:t>
      </w:r>
      <w:r>
        <w:tab/>
        <w:t>General</w:t>
      </w:r>
      <w:bookmarkEnd w:id="7966"/>
      <w:bookmarkEnd w:id="7967"/>
      <w:r>
        <w:tab/>
      </w:r>
    </w:p>
    <w:p w14:paraId="7FFA22C3" w14:textId="77777777" w:rsidR="00544224" w:rsidRDefault="00544224" w:rsidP="00544224">
      <w:r>
        <w:t>General test conditions for receiver tests are given in clause 4, including interpretation of measurement results and configurations for testing. BS configurations for the tests are defined in clause 4.5.</w:t>
      </w:r>
    </w:p>
    <w:p w14:paraId="3A149537" w14:textId="77777777" w:rsidR="00544224" w:rsidRDefault="00544224" w:rsidP="00544224">
      <w:r>
        <w:t>Unless otherwise stated the requirements in clause 7 apply during the BS receive period.</w:t>
      </w:r>
    </w:p>
    <w:p w14:paraId="42AD3AEB" w14:textId="77777777" w:rsidR="00544224" w:rsidRDefault="00544224" w:rsidP="00544224">
      <w:r>
        <w:t>[The throughput requirements defined for the receiver characteristics in this clause do not assume HARQ transmissions.]</w:t>
      </w:r>
    </w:p>
    <w:p w14:paraId="011BDEFA" w14:textId="77777777" w:rsidR="00FD19B4" w:rsidRPr="00BA7B97" w:rsidRDefault="00FD19B4" w:rsidP="00FD19B4">
      <w:r>
        <w:t xml:space="preserve">When the </w:t>
      </w:r>
      <w:r w:rsidRPr="00BA7B97">
        <w:t>BS is configured to receive multiple carriers, all the throughput requirements are applicable for each received carrier.</w:t>
      </w:r>
    </w:p>
    <w:p w14:paraId="2545DE4F" w14:textId="77777777" w:rsidR="00FD19B4" w:rsidRPr="002C70C0" w:rsidRDefault="00FD19B4" w:rsidP="00FD19B4">
      <w:r w:rsidRPr="002C70C0">
        <w:t>Each requirement shall be met over the RoAoA specified.</w:t>
      </w:r>
    </w:p>
    <w:p w14:paraId="046E4D1A" w14:textId="77777777" w:rsidR="00FD19B4" w:rsidRPr="002C70C0" w:rsidRDefault="00FD19B4" w:rsidP="00FD19B4">
      <w:r w:rsidRPr="002C70C0">
        <w:t xml:space="preserve">For requirements which are to be met over the </w:t>
      </w:r>
      <w:r w:rsidRPr="002C70C0">
        <w:rPr>
          <w:i/>
        </w:rPr>
        <w:t>OTA REFSENS RoAoA</w:t>
      </w:r>
      <w:r w:rsidRPr="002C70C0">
        <w:t xml:space="preserve"> absolute requirement values are offset by the following term:</w:t>
      </w:r>
    </w:p>
    <w:p w14:paraId="1690999B" w14:textId="77777777" w:rsidR="00FD19B4" w:rsidRPr="002C70C0" w:rsidRDefault="00FD19B4" w:rsidP="00FD19B4">
      <w:pPr>
        <w:rPr>
          <w:rFonts w:cs="Arial"/>
        </w:rPr>
      </w:pPr>
      <w:r w:rsidRPr="002C70C0">
        <w:tab/>
        <w:t>Δ</w:t>
      </w:r>
      <w:r w:rsidRPr="002C70C0">
        <w:rPr>
          <w:rFonts w:cs="Arial"/>
          <w:vertAlign w:val="subscript"/>
        </w:rPr>
        <w:t>OTAREFSENS</w:t>
      </w:r>
      <w:r w:rsidRPr="002C70C0">
        <w:rPr>
          <w:rFonts w:cs="Arial"/>
        </w:rPr>
        <w:t xml:space="preserve"> = 44.1 - 10*log</w:t>
      </w:r>
      <w:r w:rsidRPr="00455D49">
        <w:rPr>
          <w:rFonts w:cs="Arial"/>
          <w:vertAlign w:val="subscript"/>
        </w:rPr>
        <w:t>10</w:t>
      </w:r>
      <w:r w:rsidRPr="002C70C0">
        <w:rPr>
          <w:rFonts w:cs="Arial"/>
        </w:rPr>
        <w:t>(BeW</w:t>
      </w:r>
      <w:r w:rsidRPr="002C70C0">
        <w:rPr>
          <w:rFonts w:ascii="Calibri" w:hAnsi="Calibri" w:cs="Arial"/>
          <w:vertAlign w:val="subscript"/>
        </w:rPr>
        <w:t>θ,REFSENS*</w:t>
      </w:r>
      <w:r w:rsidRPr="002C70C0">
        <w:rPr>
          <w:rFonts w:cs="Arial"/>
        </w:rPr>
        <w:t>BeW</w:t>
      </w:r>
      <w:r w:rsidRPr="002C70C0">
        <w:rPr>
          <w:rFonts w:cs="Arial"/>
          <w:vertAlign w:val="subscript"/>
        </w:rPr>
        <w:t>φ,</w:t>
      </w:r>
      <w:r w:rsidRPr="002C70C0">
        <w:rPr>
          <w:rFonts w:ascii="Calibri" w:hAnsi="Calibri" w:cs="Arial"/>
          <w:vertAlign w:val="subscript"/>
        </w:rPr>
        <w:t>REFSENS</w:t>
      </w:r>
      <w:r w:rsidRPr="002C70C0">
        <w:rPr>
          <w:rFonts w:cs="Arial"/>
        </w:rPr>
        <w:t>) (dB) for the reference direction.</w:t>
      </w:r>
    </w:p>
    <w:p w14:paraId="44617F26" w14:textId="77777777" w:rsidR="00FD19B4" w:rsidRPr="002C70C0" w:rsidRDefault="00FD19B4" w:rsidP="00FD19B4">
      <w:pPr>
        <w:rPr>
          <w:rFonts w:cs="Arial"/>
        </w:rPr>
      </w:pPr>
      <w:r w:rsidRPr="002C70C0">
        <w:rPr>
          <w:rFonts w:cs="Arial"/>
        </w:rPr>
        <w:t xml:space="preserve">And </w:t>
      </w:r>
    </w:p>
    <w:p w14:paraId="6B57C0F6" w14:textId="77777777" w:rsidR="00FD19B4" w:rsidRPr="002C70C0" w:rsidRDefault="00FD19B4" w:rsidP="00FD19B4">
      <w:pPr>
        <w:rPr>
          <w:rFonts w:cs="Arial"/>
        </w:rPr>
      </w:pPr>
      <w:r w:rsidRPr="002C70C0">
        <w:tab/>
        <w:t>Δ</w:t>
      </w:r>
      <w:r w:rsidRPr="002C70C0">
        <w:rPr>
          <w:rFonts w:cs="Arial"/>
          <w:vertAlign w:val="subscript"/>
        </w:rPr>
        <w:t>OTAREFSENS</w:t>
      </w:r>
      <w:r w:rsidRPr="002C70C0">
        <w:rPr>
          <w:rFonts w:cs="Arial"/>
        </w:rPr>
        <w:t xml:space="preserve"> = 41.1 - 10*log</w:t>
      </w:r>
      <w:r w:rsidRPr="00455D49">
        <w:rPr>
          <w:rFonts w:cs="Arial"/>
          <w:vertAlign w:val="subscript"/>
        </w:rPr>
        <w:t>10</w:t>
      </w:r>
      <w:r w:rsidRPr="002C70C0">
        <w:rPr>
          <w:rFonts w:cs="Arial"/>
        </w:rPr>
        <w:t>(BeW</w:t>
      </w:r>
      <w:r w:rsidRPr="002C70C0">
        <w:rPr>
          <w:rFonts w:ascii="Calibri" w:hAnsi="Calibri" w:cs="Arial"/>
          <w:vertAlign w:val="subscript"/>
        </w:rPr>
        <w:t>θ,REFSENS*</w:t>
      </w:r>
      <w:r w:rsidRPr="002C70C0">
        <w:rPr>
          <w:rFonts w:cs="Arial"/>
        </w:rPr>
        <w:t>BeW</w:t>
      </w:r>
      <w:r w:rsidRPr="002C70C0">
        <w:rPr>
          <w:rFonts w:cs="Arial"/>
          <w:vertAlign w:val="subscript"/>
        </w:rPr>
        <w:t>φ,</w:t>
      </w:r>
      <w:r w:rsidRPr="002C70C0">
        <w:rPr>
          <w:rFonts w:ascii="Calibri" w:hAnsi="Calibri" w:cs="Arial"/>
          <w:vertAlign w:val="subscript"/>
        </w:rPr>
        <w:t>REFSENS</w:t>
      </w:r>
      <w:r w:rsidRPr="002C70C0">
        <w:rPr>
          <w:rFonts w:cs="Arial"/>
        </w:rPr>
        <w:t>) (dB) for all other directions.</w:t>
      </w:r>
    </w:p>
    <w:p w14:paraId="209291F5" w14:textId="77777777" w:rsidR="00FD19B4" w:rsidRPr="002C70C0" w:rsidRDefault="00FD19B4" w:rsidP="00FD19B4">
      <w:r w:rsidRPr="002C70C0">
        <w:t xml:space="preserve">For requirements which are to be met over the </w:t>
      </w:r>
      <w:r w:rsidRPr="002C70C0">
        <w:rPr>
          <w:i/>
        </w:rPr>
        <w:t>minSENS RoAoA</w:t>
      </w:r>
      <w:r w:rsidRPr="002C70C0">
        <w:t xml:space="preserve"> absolute requirement values are offset by the following term:</w:t>
      </w:r>
    </w:p>
    <w:p w14:paraId="31F62FC2" w14:textId="717D57D8" w:rsidR="00FD19B4" w:rsidRPr="00BA7B97" w:rsidRDefault="00FD19B4" w:rsidP="00FD19B4">
      <w:pPr>
        <w:ind w:left="284"/>
      </w:pPr>
      <w:r w:rsidRPr="00EA1817">
        <w:t>Δ</w:t>
      </w:r>
      <w:r w:rsidRPr="00EA1817">
        <w:rPr>
          <w:vertAlign w:val="subscript"/>
        </w:rPr>
        <w:t>minSENS</w:t>
      </w:r>
      <w:r w:rsidRPr="00EA1817">
        <w:t xml:space="preserve"> = P</w:t>
      </w:r>
      <w:r w:rsidRPr="00EA1817">
        <w:rPr>
          <w:vertAlign w:val="subscript"/>
        </w:rPr>
        <w:t>REFSENS</w:t>
      </w:r>
      <w:r w:rsidRPr="00EA1817">
        <w:t xml:space="preserve"> – </w:t>
      </w:r>
      <w:r>
        <w:t>EIS</w:t>
      </w:r>
      <w:r w:rsidRPr="0086018E">
        <w:rPr>
          <w:vertAlign w:val="subscript"/>
        </w:rPr>
        <w:t>minSENS</w:t>
      </w:r>
      <w:r w:rsidRPr="00EA1817">
        <w:t xml:space="preserve"> (dB)</w:t>
      </w:r>
    </w:p>
    <w:p w14:paraId="6B7DC4D0" w14:textId="50EA5775" w:rsidR="00544224" w:rsidDel="001769D4" w:rsidRDefault="00544224" w:rsidP="00544224">
      <w:pPr>
        <w:pStyle w:val="Guidance"/>
        <w:rPr>
          <w:del w:id="7968" w:author="Huawei" w:date="2018-07-11T18:16:00Z"/>
        </w:rPr>
      </w:pPr>
    </w:p>
    <w:p w14:paraId="1F8B8662" w14:textId="77777777" w:rsidR="00181D8D" w:rsidRDefault="00181D8D" w:rsidP="00181D8D">
      <w:pPr>
        <w:pStyle w:val="Heading2"/>
      </w:pPr>
      <w:bookmarkStart w:id="7969" w:name="_Toc519094998"/>
      <w:bookmarkStart w:id="7970" w:name="_Toc481653331"/>
      <w:r>
        <w:t>7.2</w:t>
      </w:r>
      <w:r>
        <w:tab/>
        <w:t>OTA sensitivity</w:t>
      </w:r>
      <w:bookmarkEnd w:id="7969"/>
    </w:p>
    <w:p w14:paraId="3F239BE5" w14:textId="4978FA97" w:rsidR="001455C7" w:rsidRPr="00035344" w:rsidRDefault="001455C7" w:rsidP="001455C7">
      <w:pPr>
        <w:keepNext/>
        <w:keepLines/>
        <w:spacing w:before="120"/>
        <w:ind w:left="1134" w:hanging="1134"/>
        <w:outlineLvl w:val="2"/>
        <w:rPr>
          <w:rFonts w:ascii="Arial" w:hAnsi="Arial"/>
          <w:sz w:val="28"/>
        </w:rPr>
      </w:pPr>
      <w:bookmarkStart w:id="7971" w:name="_Toc503966985"/>
      <w:r w:rsidRPr="00035344">
        <w:rPr>
          <w:rFonts w:ascii="Arial" w:hAnsi="Arial"/>
          <w:sz w:val="28"/>
        </w:rPr>
        <w:t>7.2.1</w:t>
      </w:r>
      <w:r w:rsidRPr="00035344">
        <w:rPr>
          <w:rFonts w:ascii="Arial" w:hAnsi="Arial"/>
          <w:sz w:val="28"/>
        </w:rPr>
        <w:tab/>
        <w:t>Definition and applicability</w:t>
      </w:r>
      <w:bookmarkEnd w:id="7971"/>
    </w:p>
    <w:p w14:paraId="54207755" w14:textId="77777777" w:rsidR="001455C7" w:rsidRPr="00035344" w:rsidRDefault="001455C7" w:rsidP="001455C7">
      <w:r w:rsidRPr="00035344">
        <w:t xml:space="preserve">The OTA sensitivity requirement is based upon the declaration of one or more </w:t>
      </w:r>
      <w:r w:rsidRPr="00035344">
        <w:rPr>
          <w:i/>
        </w:rPr>
        <w:t>OTA sensitivity direction declarations</w:t>
      </w:r>
      <w:r w:rsidRPr="00035344">
        <w:t xml:space="preserve"> (OSDD), related to </w:t>
      </w:r>
      <w:r w:rsidRPr="007C134A">
        <w:t xml:space="preserve">a </w:t>
      </w:r>
      <w:r w:rsidRPr="00DB5927">
        <w:rPr>
          <w:i/>
          <w:iCs/>
        </w:rPr>
        <w:t>BS type 1-H</w:t>
      </w:r>
      <w:r w:rsidRPr="007C134A">
        <w:t xml:space="preserve"> and </w:t>
      </w:r>
      <w:r w:rsidRPr="00DB5927">
        <w:rPr>
          <w:i/>
          <w:iCs/>
        </w:rPr>
        <w:t>BS type 1-O</w:t>
      </w:r>
      <w:r w:rsidRPr="007C134A">
        <w:t xml:space="preserve"> </w:t>
      </w:r>
      <w:r w:rsidRPr="00035344">
        <w:rPr>
          <w:i/>
        </w:rPr>
        <w:t>receiver</w:t>
      </w:r>
      <w:r w:rsidRPr="00035344">
        <w:t>.</w:t>
      </w:r>
    </w:p>
    <w:p w14:paraId="7C8EDB3B" w14:textId="77777777" w:rsidR="001455C7" w:rsidRPr="00035344" w:rsidRDefault="001455C7" w:rsidP="001455C7">
      <w:r w:rsidRPr="00035344">
        <w:t xml:space="preserve">The </w:t>
      </w:r>
      <w:r w:rsidRPr="00DB5927">
        <w:rPr>
          <w:i/>
          <w:iCs/>
        </w:rPr>
        <w:t>BS type 1-H</w:t>
      </w:r>
      <w:r w:rsidRPr="007C134A">
        <w:t xml:space="preserve"> and </w:t>
      </w:r>
      <w:r w:rsidRPr="00DB5927">
        <w:rPr>
          <w:i/>
          <w:iCs/>
        </w:rPr>
        <w:t>BS type 1-O</w:t>
      </w:r>
      <w:r w:rsidRPr="007C134A">
        <w:t xml:space="preserve"> </w:t>
      </w:r>
      <w:r w:rsidRPr="00035344">
        <w:rPr>
          <w:i/>
        </w:rPr>
        <w:t>receiver</w:t>
      </w:r>
      <w:r w:rsidRPr="00035344">
        <w:t xml:space="preserve"> may optionally be capable of redirecting/changing the </w:t>
      </w:r>
      <w:r w:rsidRPr="00035344">
        <w:rPr>
          <w:i/>
        </w:rPr>
        <w:t>receiver target</w:t>
      </w:r>
      <w:r w:rsidRPr="00035344">
        <w:t xml:space="preserve"> by means of adjusting BS settings resulting in multiple </w:t>
      </w:r>
      <w:r w:rsidRPr="00035344">
        <w:rPr>
          <w:i/>
        </w:rPr>
        <w:t>sensitivity RoAoA</w:t>
      </w:r>
      <w:r w:rsidRPr="00035344">
        <w:t xml:space="preserve">. The </w:t>
      </w:r>
      <w:r w:rsidRPr="00035344">
        <w:rPr>
          <w:i/>
        </w:rPr>
        <w:t>sensitivity RoAoA</w:t>
      </w:r>
      <w:r w:rsidRPr="00035344">
        <w:t xml:space="preserve"> resulting from the current AAS BS settings is the active </w:t>
      </w:r>
      <w:r w:rsidRPr="00035344">
        <w:rPr>
          <w:i/>
        </w:rPr>
        <w:t>sensitivity RoAoA</w:t>
      </w:r>
      <w:r w:rsidRPr="00035344">
        <w:t>.</w:t>
      </w:r>
    </w:p>
    <w:p w14:paraId="0F7D6118" w14:textId="77777777" w:rsidR="001455C7" w:rsidRPr="00035344" w:rsidRDefault="001455C7" w:rsidP="001455C7">
      <w:r w:rsidRPr="00035344">
        <w:t xml:space="preserve">If the AAS BS is capable of redirecting the </w:t>
      </w:r>
      <w:r w:rsidRPr="00035344">
        <w:rPr>
          <w:i/>
        </w:rPr>
        <w:t>receiver target</w:t>
      </w:r>
      <w:r w:rsidRPr="00035344">
        <w:t xml:space="preserve"> related to the OSDD then the OSDD shall include:</w:t>
      </w:r>
    </w:p>
    <w:p w14:paraId="58029688" w14:textId="084F314A" w:rsidR="001455C7" w:rsidRPr="00035344" w:rsidRDefault="001455C7" w:rsidP="001455C7">
      <w:pPr>
        <w:ind w:left="568" w:hanging="284"/>
      </w:pPr>
      <w:r w:rsidRPr="00035344">
        <w:t>-</w:t>
      </w:r>
      <w:r w:rsidRPr="00035344">
        <w:tab/>
      </w:r>
      <w:r w:rsidRPr="00DB5927">
        <w:rPr>
          <w:i/>
          <w:iCs/>
          <w:lang w:eastAsia="x-none"/>
        </w:rPr>
        <w:t>BS channel bandwidth</w:t>
      </w:r>
      <w:r w:rsidRPr="00035344">
        <w:t xml:space="preserve"> and declared minimum EIS</w:t>
      </w:r>
      <w:r w:rsidRPr="00035344">
        <w:rPr>
          <w:i/>
        </w:rPr>
        <w:t xml:space="preserve"> </w:t>
      </w:r>
      <w:r w:rsidRPr="00035344">
        <w:t xml:space="preserve">level applicable to </w:t>
      </w:r>
      <w:r w:rsidR="009E7237">
        <w:t xml:space="preserve">any </w:t>
      </w:r>
      <w:r>
        <w:t>active</w:t>
      </w:r>
      <w:r w:rsidRPr="00035344">
        <w:t xml:space="preserve"> </w:t>
      </w:r>
      <w:r w:rsidRPr="00035344">
        <w:rPr>
          <w:i/>
        </w:rPr>
        <w:t>sensitivity RoAoA</w:t>
      </w:r>
      <w:r w:rsidRPr="00035344">
        <w:t xml:space="preserve"> </w:t>
      </w:r>
      <w:r w:rsidR="009E7237" w:rsidRPr="00E352B1">
        <w:rPr>
          <w:rFonts w:eastAsia="SimSun"/>
        </w:rPr>
        <w:t xml:space="preserve">inside the </w:t>
      </w:r>
      <w:r w:rsidR="009E7237" w:rsidRPr="00E352B1">
        <w:rPr>
          <w:rFonts w:eastAsia="SimSun"/>
          <w:i/>
        </w:rPr>
        <w:t>receiver target redirection range</w:t>
      </w:r>
      <w:r w:rsidR="009E7237" w:rsidRPr="00E352B1">
        <w:rPr>
          <w:rFonts w:eastAsia="SimSun"/>
        </w:rPr>
        <w:t xml:space="preserve"> </w:t>
      </w:r>
      <w:r w:rsidRPr="00035344">
        <w:t>in the OSDD.</w:t>
      </w:r>
    </w:p>
    <w:p w14:paraId="7655BDD0" w14:textId="77777777" w:rsidR="001455C7" w:rsidRPr="00035344" w:rsidRDefault="001455C7" w:rsidP="001455C7">
      <w:pPr>
        <w:ind w:left="568" w:hanging="284"/>
      </w:pPr>
      <w:r w:rsidRPr="00035344">
        <w:t>-</w:t>
      </w:r>
      <w:r w:rsidRPr="00035344">
        <w:tab/>
        <w:t xml:space="preserve">A declared </w:t>
      </w:r>
      <w:r w:rsidRPr="00035344">
        <w:rPr>
          <w:i/>
        </w:rPr>
        <w:t>receiver target redirection range</w:t>
      </w:r>
      <w:r w:rsidRPr="00035344">
        <w:t xml:space="preserve">, describing all the angles of arrival that can be addressed for the OSDD through alternative settings in the </w:t>
      </w:r>
      <w:r w:rsidRPr="00035344">
        <w:rPr>
          <w:i/>
        </w:rPr>
        <w:t>BS</w:t>
      </w:r>
      <w:r w:rsidRPr="00035344">
        <w:t>.</w:t>
      </w:r>
    </w:p>
    <w:p w14:paraId="525FCFAB" w14:textId="77777777" w:rsidR="001455C7" w:rsidRPr="00035344" w:rsidRDefault="001455C7" w:rsidP="001455C7">
      <w:pPr>
        <w:ind w:left="568" w:hanging="284"/>
      </w:pPr>
      <w:r w:rsidRPr="00035344">
        <w:t>-</w:t>
      </w:r>
      <w:r w:rsidRPr="00035344">
        <w:tab/>
        <w:t xml:space="preserve">Five declared </w:t>
      </w:r>
      <w:r w:rsidRPr="00035344">
        <w:rPr>
          <w:i/>
        </w:rPr>
        <w:t>sensitivity RoAoA</w:t>
      </w:r>
      <w:r w:rsidRPr="00035344">
        <w:t xml:space="preserve"> comprising the conformance testing directions as detailed in </w:t>
      </w:r>
      <w:r w:rsidRPr="002F3E23">
        <w:rPr>
          <w:highlight w:val="yellow"/>
        </w:rPr>
        <w:t>[x].</w:t>
      </w:r>
    </w:p>
    <w:p w14:paraId="40AEBDBF" w14:textId="77777777" w:rsidR="001455C7" w:rsidRPr="00035344" w:rsidRDefault="001455C7" w:rsidP="001455C7">
      <w:pPr>
        <w:ind w:left="568" w:hanging="284"/>
        <w:rPr>
          <w:rFonts w:eastAsia="MS Mincho"/>
          <w:sz w:val="21"/>
          <w:lang w:eastAsia="ja-JP"/>
        </w:rPr>
      </w:pPr>
      <w:r w:rsidRPr="00035344">
        <w:t>-</w:t>
      </w:r>
      <w:r w:rsidRPr="00035344">
        <w:tab/>
        <w:t xml:space="preserve">The </w:t>
      </w:r>
      <w:r w:rsidRPr="00035344">
        <w:rPr>
          <w:i/>
        </w:rPr>
        <w:t>receiver target reference direction</w:t>
      </w:r>
      <w:r w:rsidRPr="00035344">
        <w:t>.</w:t>
      </w:r>
    </w:p>
    <w:p w14:paraId="0AB20E13" w14:textId="77777777" w:rsidR="001455C7" w:rsidRPr="00035344" w:rsidRDefault="001455C7" w:rsidP="001455C7">
      <w:pPr>
        <w:keepLines/>
        <w:ind w:left="1135" w:hanging="851"/>
      </w:pPr>
      <w:r w:rsidRPr="00035344">
        <w:t>NOTE 1:</w:t>
      </w:r>
      <w:r w:rsidRPr="00035344">
        <w:tab/>
        <w:t xml:space="preserve">Some of the declared </w:t>
      </w:r>
      <w:r w:rsidRPr="00035344">
        <w:rPr>
          <w:i/>
        </w:rPr>
        <w:t>sensitivity RoAoA</w:t>
      </w:r>
      <w:r w:rsidRPr="00035344">
        <w:t xml:space="preserve"> may coincide depending on the redirection capability.</w:t>
      </w:r>
    </w:p>
    <w:p w14:paraId="6BD29F87" w14:textId="77777777" w:rsidR="001455C7" w:rsidRPr="00035344" w:rsidRDefault="001455C7" w:rsidP="001455C7">
      <w:pPr>
        <w:keepLines/>
        <w:ind w:left="1135" w:hanging="851"/>
      </w:pPr>
      <w:r w:rsidRPr="00035344">
        <w:t>NOTE 2:</w:t>
      </w:r>
      <w:r w:rsidRPr="00035344">
        <w:tab/>
        <w:t xml:space="preserve">In addition to the declared </w:t>
      </w:r>
      <w:r w:rsidRPr="00035344">
        <w:rPr>
          <w:i/>
        </w:rPr>
        <w:t>sensitivity RoAoA</w:t>
      </w:r>
      <w:r w:rsidRPr="00035344">
        <w:t xml:space="preserve">, several </w:t>
      </w:r>
      <w:r w:rsidRPr="00035344">
        <w:rPr>
          <w:i/>
        </w:rPr>
        <w:t>sensitivity RoAoA</w:t>
      </w:r>
      <w:r w:rsidRPr="00035344">
        <w:t xml:space="preserve"> may be implicitly defined by the </w:t>
      </w:r>
      <w:r w:rsidRPr="00035344">
        <w:rPr>
          <w:i/>
        </w:rPr>
        <w:t>receiver target redirection range</w:t>
      </w:r>
      <w:r w:rsidRPr="00035344">
        <w:t xml:space="preserve"> without being explicitly declared in the OSDD.</w:t>
      </w:r>
    </w:p>
    <w:p w14:paraId="2D02F031" w14:textId="77777777" w:rsidR="001455C7" w:rsidRPr="00035344" w:rsidRDefault="001455C7" w:rsidP="001455C7">
      <w:r w:rsidRPr="00035344">
        <w:t xml:space="preserve">If the </w:t>
      </w:r>
      <w:r w:rsidRPr="00035344">
        <w:rPr>
          <w:i/>
        </w:rPr>
        <w:t>BS</w:t>
      </w:r>
      <w:r w:rsidRPr="00035344">
        <w:t xml:space="preserve"> is not capable of redirecting the </w:t>
      </w:r>
      <w:r w:rsidRPr="00035344">
        <w:rPr>
          <w:i/>
        </w:rPr>
        <w:t>receiver target</w:t>
      </w:r>
      <w:r w:rsidRPr="00035344">
        <w:t xml:space="preserve"> related to the OSDD, then the OSDD includes only:</w:t>
      </w:r>
    </w:p>
    <w:p w14:paraId="64C547CA" w14:textId="77777777" w:rsidR="001455C7" w:rsidRPr="00035344" w:rsidRDefault="001455C7" w:rsidP="001455C7">
      <w:pPr>
        <w:ind w:left="568" w:hanging="284"/>
      </w:pPr>
      <w:r w:rsidRPr="00035344">
        <w:t>-</w:t>
      </w:r>
      <w:r w:rsidRPr="00035344">
        <w:tab/>
      </w:r>
      <w:r w:rsidRPr="00DB5927">
        <w:rPr>
          <w:i/>
          <w:iCs/>
          <w:lang w:eastAsia="x-none"/>
        </w:rPr>
        <w:t>BS channel bandwidth</w:t>
      </w:r>
      <w:r w:rsidRPr="00035344">
        <w:t xml:space="preserve"> and declared minimum EIS</w:t>
      </w:r>
      <w:r w:rsidRPr="00035344">
        <w:rPr>
          <w:i/>
        </w:rPr>
        <w:t xml:space="preserve"> </w:t>
      </w:r>
      <w:r w:rsidRPr="00035344">
        <w:t xml:space="preserve">level applicable to the </w:t>
      </w:r>
      <w:r w:rsidRPr="00035344">
        <w:rPr>
          <w:i/>
        </w:rPr>
        <w:t>sensitivity RoAoA</w:t>
      </w:r>
      <w:r w:rsidRPr="00035344">
        <w:t xml:space="preserve"> in the OSDD.</w:t>
      </w:r>
    </w:p>
    <w:p w14:paraId="7F5FEEDD" w14:textId="77777777" w:rsidR="001455C7" w:rsidRPr="00035344" w:rsidRDefault="001455C7" w:rsidP="001455C7">
      <w:pPr>
        <w:ind w:left="568" w:hanging="284"/>
      </w:pPr>
      <w:r w:rsidRPr="00035344">
        <w:lastRenderedPageBreak/>
        <w:t>-</w:t>
      </w:r>
      <w:r w:rsidRPr="00035344">
        <w:tab/>
        <w:t xml:space="preserve">One declared active </w:t>
      </w:r>
      <w:r w:rsidRPr="00035344">
        <w:rPr>
          <w:i/>
        </w:rPr>
        <w:t>sensitivity RoAoA</w:t>
      </w:r>
      <w:r w:rsidRPr="00035344">
        <w:t>.</w:t>
      </w:r>
    </w:p>
    <w:p w14:paraId="1E5B965D" w14:textId="77777777" w:rsidR="001455C7" w:rsidRPr="00035344" w:rsidRDefault="001455C7" w:rsidP="001455C7">
      <w:pPr>
        <w:ind w:left="568" w:hanging="284"/>
      </w:pPr>
      <w:r w:rsidRPr="00035344">
        <w:t>-</w:t>
      </w:r>
      <w:r w:rsidRPr="00035344">
        <w:tab/>
        <w:t xml:space="preserve">The </w:t>
      </w:r>
      <w:r w:rsidRPr="00035344">
        <w:rPr>
          <w:i/>
        </w:rPr>
        <w:t>receiver target reference direction</w:t>
      </w:r>
      <w:r w:rsidRPr="00035344">
        <w:t>.</w:t>
      </w:r>
    </w:p>
    <w:p w14:paraId="3AA42DD9" w14:textId="391FB01A" w:rsidR="001455C7" w:rsidRPr="00035344" w:rsidRDefault="001455C7" w:rsidP="001455C7">
      <w:pPr>
        <w:keepLines/>
        <w:ind w:left="1135" w:hanging="851"/>
      </w:pPr>
      <w:r w:rsidRPr="00035344">
        <w:t xml:space="preserve">NOTE </w:t>
      </w:r>
      <w:r w:rsidR="009E7237">
        <w:t>3</w:t>
      </w:r>
      <w:r w:rsidRPr="00035344">
        <w:t>:</w:t>
      </w:r>
      <w:r w:rsidRPr="00035344">
        <w:tab/>
        <w:t xml:space="preserve">For </w:t>
      </w:r>
      <w:r w:rsidRPr="00035344">
        <w:rPr>
          <w:i/>
        </w:rPr>
        <w:t>BS</w:t>
      </w:r>
      <w:r w:rsidRPr="00035344">
        <w:t xml:space="preserve"> without target redirection capability, the declared (fixed) </w:t>
      </w:r>
      <w:r w:rsidRPr="00035344">
        <w:rPr>
          <w:i/>
        </w:rPr>
        <w:t>sensitivity RoAoA</w:t>
      </w:r>
      <w:r w:rsidRPr="00035344">
        <w:t xml:space="preserve"> is always the active </w:t>
      </w:r>
      <w:r w:rsidRPr="00035344">
        <w:rPr>
          <w:i/>
        </w:rPr>
        <w:t>sensitivity RoAoA</w:t>
      </w:r>
      <w:r w:rsidRPr="00035344">
        <w:t>.</w:t>
      </w:r>
    </w:p>
    <w:p w14:paraId="477FC349" w14:textId="0FB3B9A1" w:rsidR="001455C7" w:rsidRPr="00035344" w:rsidRDefault="001455C7" w:rsidP="001455C7">
      <w:r w:rsidRPr="00035344">
        <w:t xml:space="preserve">The OTA sensitivity EIS level declaration shall apply to </w:t>
      </w:r>
      <w:r>
        <w:t>each</w:t>
      </w:r>
      <w:r w:rsidRPr="00035344">
        <w:t xml:space="preserve"> supported polarization, under the assumption of </w:t>
      </w:r>
      <w:r w:rsidRPr="00035344">
        <w:rPr>
          <w:i/>
        </w:rPr>
        <w:t>polarization match</w:t>
      </w:r>
      <w:r w:rsidRPr="00035344">
        <w:t>.</w:t>
      </w:r>
    </w:p>
    <w:p w14:paraId="0B739F1D" w14:textId="7CE51A58" w:rsidR="001455C7" w:rsidRPr="00035344" w:rsidRDefault="001455C7" w:rsidP="001455C7">
      <w:pPr>
        <w:keepNext/>
        <w:keepLines/>
        <w:spacing w:before="120"/>
        <w:ind w:left="1134" w:hanging="1134"/>
        <w:outlineLvl w:val="2"/>
        <w:rPr>
          <w:rFonts w:ascii="Arial" w:hAnsi="Arial"/>
          <w:sz w:val="28"/>
        </w:rPr>
      </w:pPr>
      <w:bookmarkStart w:id="7972" w:name="_Toc503966986"/>
      <w:r w:rsidRPr="00035344">
        <w:rPr>
          <w:rFonts w:ascii="Arial" w:hAnsi="Arial"/>
          <w:sz w:val="28"/>
        </w:rPr>
        <w:t>7.2.2</w:t>
      </w:r>
      <w:r w:rsidRPr="00035344">
        <w:rPr>
          <w:rFonts w:ascii="Arial" w:hAnsi="Arial"/>
          <w:sz w:val="28"/>
        </w:rPr>
        <w:tab/>
      </w:r>
      <w:r>
        <w:rPr>
          <w:rFonts w:ascii="Arial" w:hAnsi="Arial"/>
          <w:sz w:val="28"/>
        </w:rPr>
        <w:tab/>
      </w:r>
      <w:r w:rsidRPr="00035344">
        <w:rPr>
          <w:rFonts w:ascii="Arial" w:hAnsi="Arial"/>
          <w:sz w:val="28"/>
        </w:rPr>
        <w:t xml:space="preserve">Minimum </w:t>
      </w:r>
      <w:bookmarkEnd w:id="7972"/>
      <w:r w:rsidR="000420F9">
        <w:rPr>
          <w:rFonts w:ascii="Arial" w:hAnsi="Arial"/>
          <w:sz w:val="28"/>
        </w:rPr>
        <w:t>requirement</w:t>
      </w:r>
    </w:p>
    <w:p w14:paraId="6DABDBF9" w14:textId="7C309F65" w:rsidR="001455C7" w:rsidRPr="00035344" w:rsidRDefault="001455C7" w:rsidP="001455C7">
      <w:r w:rsidRPr="007C134A">
        <w:t xml:space="preserve">For a received signal whose AoA of the incident wave is within the active </w:t>
      </w:r>
      <w:r w:rsidRPr="00DB5927">
        <w:rPr>
          <w:i/>
          <w:iCs/>
        </w:rPr>
        <w:t>sensitivity RoAoA</w:t>
      </w:r>
      <w:r w:rsidRPr="007C134A">
        <w:t xml:space="preserve"> of an OSDD, the error rate criterion as described in 3GPP TS 38.104 [</w:t>
      </w:r>
      <w:r w:rsidR="00FF7123">
        <w:t>2</w:t>
      </w:r>
      <w:r w:rsidRPr="007C134A">
        <w:t xml:space="preserve">] subclause 7.2.2 shall be met when the level of the arriving signal is equal to the minimum EIS level in the respective declared set of EIS level and </w:t>
      </w:r>
      <w:r w:rsidRPr="00DB5927">
        <w:rPr>
          <w:i/>
          <w:iCs/>
        </w:rPr>
        <w:t>BS channel bandwidth</w:t>
      </w:r>
      <w:r w:rsidRPr="007C134A">
        <w:t>.</w:t>
      </w:r>
    </w:p>
    <w:p w14:paraId="7522C163" w14:textId="77777777" w:rsidR="001455C7" w:rsidRPr="00035344" w:rsidRDefault="001455C7" w:rsidP="001455C7">
      <w:pPr>
        <w:keepNext/>
        <w:keepLines/>
        <w:spacing w:before="120"/>
        <w:ind w:left="1134" w:hanging="1134"/>
        <w:outlineLvl w:val="2"/>
        <w:rPr>
          <w:rFonts w:ascii="Arial" w:hAnsi="Arial"/>
          <w:sz w:val="28"/>
        </w:rPr>
      </w:pPr>
      <w:bookmarkStart w:id="7973" w:name="_Toc503966987"/>
      <w:r w:rsidRPr="00035344">
        <w:rPr>
          <w:rFonts w:ascii="Arial" w:hAnsi="Arial"/>
          <w:sz w:val="28"/>
        </w:rPr>
        <w:t>7.2.3</w:t>
      </w:r>
      <w:r w:rsidRPr="00035344">
        <w:rPr>
          <w:rFonts w:ascii="Arial" w:hAnsi="Arial"/>
          <w:sz w:val="28"/>
        </w:rPr>
        <w:tab/>
        <w:t>Test Purpose</w:t>
      </w:r>
      <w:bookmarkEnd w:id="7973"/>
    </w:p>
    <w:p w14:paraId="5161DC63" w14:textId="77777777" w:rsidR="001455C7" w:rsidRPr="00035344" w:rsidRDefault="001455C7" w:rsidP="001455C7">
      <w:pPr>
        <w:rPr>
          <w:lang w:eastAsia="zh-CN"/>
        </w:rPr>
      </w:pPr>
      <w:r w:rsidRPr="00035344">
        <w:rPr>
          <w:lang w:eastAsia="zh-CN"/>
        </w:rPr>
        <w:t>The test purpose is to verify that the BS can meet the BER or throughput requirement for a specified measurement channel at the EIS level and the range of angles of arrival declared in the OSDD.</w:t>
      </w:r>
    </w:p>
    <w:p w14:paraId="3250B1AF" w14:textId="77777777" w:rsidR="001455C7" w:rsidRPr="00035344" w:rsidRDefault="001455C7" w:rsidP="001455C7">
      <w:pPr>
        <w:keepNext/>
        <w:keepLines/>
        <w:spacing w:before="120"/>
        <w:ind w:left="1134" w:hanging="1134"/>
        <w:outlineLvl w:val="2"/>
        <w:rPr>
          <w:rFonts w:ascii="Arial" w:hAnsi="Arial"/>
          <w:sz w:val="28"/>
        </w:rPr>
      </w:pPr>
      <w:bookmarkStart w:id="7974" w:name="_Toc503966988"/>
      <w:r w:rsidRPr="00035344">
        <w:rPr>
          <w:rFonts w:ascii="Arial" w:hAnsi="Arial"/>
          <w:sz w:val="28"/>
        </w:rPr>
        <w:t>7.2.4</w:t>
      </w:r>
      <w:r w:rsidRPr="00035344">
        <w:rPr>
          <w:rFonts w:ascii="Arial" w:hAnsi="Arial"/>
          <w:sz w:val="28"/>
        </w:rPr>
        <w:tab/>
        <w:t>Method of test</w:t>
      </w:r>
      <w:bookmarkEnd w:id="7974"/>
    </w:p>
    <w:p w14:paraId="5CBD59BE" w14:textId="77777777" w:rsidR="001455C7" w:rsidRPr="00035344" w:rsidRDefault="001455C7" w:rsidP="001455C7">
      <w:pPr>
        <w:keepNext/>
        <w:keepLines/>
        <w:spacing w:before="120"/>
        <w:ind w:left="1418" w:hanging="1418"/>
        <w:outlineLvl w:val="3"/>
        <w:rPr>
          <w:rFonts w:ascii="Arial" w:hAnsi="Arial"/>
          <w:sz w:val="24"/>
        </w:rPr>
      </w:pPr>
      <w:bookmarkStart w:id="7975" w:name="_Toc503966989"/>
      <w:r w:rsidRPr="00035344">
        <w:rPr>
          <w:rFonts w:ascii="Arial" w:hAnsi="Arial"/>
          <w:sz w:val="24"/>
        </w:rPr>
        <w:t>7.2.4.1</w:t>
      </w:r>
      <w:r w:rsidRPr="00035344">
        <w:rPr>
          <w:rFonts w:ascii="Arial" w:hAnsi="Arial"/>
          <w:sz w:val="24"/>
        </w:rPr>
        <w:tab/>
        <w:t>Initial conditions</w:t>
      </w:r>
      <w:bookmarkEnd w:id="7975"/>
    </w:p>
    <w:p w14:paraId="214EB1D5" w14:textId="551B28B8" w:rsidR="001455C7" w:rsidRPr="00035344" w:rsidRDefault="001455C7" w:rsidP="002F3E23">
      <w:pPr>
        <w:rPr>
          <w:lang w:eastAsia="zh-CN"/>
        </w:rPr>
      </w:pPr>
      <w:r w:rsidRPr="00035344">
        <w:rPr>
          <w:lang w:eastAsia="zh-CN"/>
        </w:rPr>
        <w:t>Test environment:</w:t>
      </w:r>
      <w:r w:rsidR="00F14C5C">
        <w:rPr>
          <w:lang w:eastAsia="zh-CN"/>
        </w:rPr>
        <w:t xml:space="preserve"> </w:t>
      </w:r>
      <w:r w:rsidRPr="00035344">
        <w:rPr>
          <w:lang w:eastAsia="zh-CN"/>
        </w:rPr>
        <w:t>Normal</w:t>
      </w:r>
      <w:r w:rsidR="00F14C5C">
        <w:rPr>
          <w:lang w:eastAsia="zh-CN"/>
        </w:rPr>
        <w:t>,</w:t>
      </w:r>
      <w:r w:rsidRPr="00035344">
        <w:rPr>
          <w:lang w:eastAsia="zh-CN"/>
        </w:rPr>
        <w:t xml:space="preserve"> see </w:t>
      </w:r>
      <w:r w:rsidRPr="00035344">
        <w:t>annex B.2</w:t>
      </w:r>
      <w:r w:rsidRPr="00035344">
        <w:rPr>
          <w:lang w:eastAsia="zh-CN"/>
        </w:rPr>
        <w:t>.</w:t>
      </w:r>
    </w:p>
    <w:p w14:paraId="6D0FCB65" w14:textId="2DBAAADF" w:rsidR="001455C7" w:rsidRPr="00035344" w:rsidRDefault="001455C7" w:rsidP="002F3E23">
      <w:pPr>
        <w:rPr>
          <w:lang w:eastAsia="zh-CN"/>
        </w:rPr>
      </w:pPr>
      <w:r w:rsidRPr="00035344">
        <w:rPr>
          <w:lang w:eastAsia="zh-CN"/>
        </w:rPr>
        <w:t>RF channels to be tested:</w:t>
      </w:r>
      <w:r w:rsidR="006B7D0A">
        <w:rPr>
          <w:lang w:eastAsia="zh-CN"/>
        </w:rPr>
        <w:t xml:space="preserve"> </w:t>
      </w:r>
      <w:r w:rsidRPr="00035344">
        <w:rPr>
          <w:lang w:eastAsia="zh-CN"/>
        </w:rPr>
        <w:t xml:space="preserve">B, M and T; see subclause </w:t>
      </w:r>
      <w:r w:rsidRPr="00F462CF">
        <w:t>4.9.</w:t>
      </w:r>
      <w:r w:rsidR="006B7D0A">
        <w:t>1</w:t>
      </w:r>
      <w:r w:rsidRPr="00035344">
        <w:rPr>
          <w:lang w:eastAsia="zh-CN"/>
        </w:rPr>
        <w:t>.</w:t>
      </w:r>
    </w:p>
    <w:p w14:paraId="11FACC78" w14:textId="77777777" w:rsidR="001455C7" w:rsidRPr="00035344" w:rsidRDefault="001455C7" w:rsidP="001455C7">
      <w:pPr>
        <w:rPr>
          <w:lang w:eastAsia="zh-CN"/>
        </w:rPr>
      </w:pPr>
      <w:r w:rsidRPr="00035344">
        <w:rPr>
          <w:lang w:eastAsia="zh-CN"/>
        </w:rPr>
        <w:t>Directions to be tested:</w:t>
      </w:r>
    </w:p>
    <w:p w14:paraId="5D82C4ED" w14:textId="77777777" w:rsidR="001455C7" w:rsidRPr="00035344" w:rsidRDefault="001455C7">
      <w:pPr>
        <w:numPr>
          <w:ilvl w:val="0"/>
          <w:numId w:val="5"/>
        </w:numPr>
        <w:overflowPunct w:val="0"/>
        <w:autoSpaceDE w:val="0"/>
        <w:autoSpaceDN w:val="0"/>
        <w:adjustRightInd w:val="0"/>
        <w:textAlignment w:val="baseline"/>
        <w:rPr>
          <w:lang w:eastAsia="zh-CN"/>
        </w:rPr>
        <w:pPrChange w:id="7976" w:author="Huawei" w:date="2018-07-11T18:23:00Z">
          <w:pPr>
            <w:numPr>
              <w:numId w:val="8"/>
            </w:numPr>
            <w:tabs>
              <w:tab w:val="num" w:pos="720"/>
            </w:tabs>
            <w:overflowPunct w:val="0"/>
            <w:autoSpaceDE w:val="0"/>
            <w:autoSpaceDN w:val="0"/>
            <w:adjustRightInd w:val="0"/>
            <w:ind w:left="720" w:hanging="360"/>
            <w:textAlignment w:val="baseline"/>
          </w:pPr>
        </w:pPrChange>
      </w:pPr>
      <w:r w:rsidRPr="00035344">
        <w:rPr>
          <w:i/>
          <w:lang w:eastAsia="zh-CN"/>
        </w:rPr>
        <w:t>receiver target reference direction</w:t>
      </w:r>
      <w:r w:rsidRPr="00035344">
        <w:rPr>
          <w:lang w:eastAsia="zh-CN"/>
        </w:rPr>
        <w:t xml:space="preserve"> (see table </w:t>
      </w:r>
      <w:r w:rsidRPr="002F3E23">
        <w:rPr>
          <w:highlight w:val="yellow"/>
          <w:lang w:eastAsia="zh-CN"/>
        </w:rPr>
        <w:t>4.6-x, Dx.x</w:t>
      </w:r>
      <w:r w:rsidRPr="00035344">
        <w:rPr>
          <w:lang w:eastAsia="zh-CN"/>
        </w:rPr>
        <w:t xml:space="preserve">), </w:t>
      </w:r>
    </w:p>
    <w:p w14:paraId="7CC98DD0" w14:textId="77777777" w:rsidR="001455C7" w:rsidRPr="00035344" w:rsidRDefault="001455C7">
      <w:pPr>
        <w:numPr>
          <w:ilvl w:val="0"/>
          <w:numId w:val="5"/>
        </w:numPr>
        <w:overflowPunct w:val="0"/>
        <w:autoSpaceDE w:val="0"/>
        <w:autoSpaceDN w:val="0"/>
        <w:adjustRightInd w:val="0"/>
        <w:textAlignment w:val="baseline"/>
        <w:rPr>
          <w:lang w:eastAsia="zh-CN"/>
        </w:rPr>
        <w:pPrChange w:id="7977" w:author="Huawei" w:date="2018-07-11T18:23:00Z">
          <w:pPr>
            <w:numPr>
              <w:numId w:val="8"/>
            </w:numPr>
            <w:tabs>
              <w:tab w:val="num" w:pos="720"/>
            </w:tabs>
            <w:overflowPunct w:val="0"/>
            <w:autoSpaceDE w:val="0"/>
            <w:autoSpaceDN w:val="0"/>
            <w:adjustRightInd w:val="0"/>
            <w:ind w:left="720" w:hanging="360"/>
            <w:textAlignment w:val="baseline"/>
          </w:pPr>
        </w:pPrChange>
      </w:pPr>
      <w:r w:rsidRPr="00035344">
        <w:rPr>
          <w:lang w:eastAsia="zh-CN"/>
        </w:rPr>
        <w:t xml:space="preserve">conformance test directions (see table </w:t>
      </w:r>
      <w:r w:rsidRPr="002F3E23">
        <w:rPr>
          <w:highlight w:val="yellow"/>
          <w:lang w:eastAsia="zh-CN"/>
        </w:rPr>
        <w:t>4.6-x, Dx.x</w:t>
      </w:r>
      <w:r w:rsidRPr="00035344">
        <w:rPr>
          <w:lang w:eastAsia="zh-CN"/>
        </w:rPr>
        <w:t>).</w:t>
      </w:r>
    </w:p>
    <w:p w14:paraId="5B525CF9" w14:textId="77777777" w:rsidR="001455C7" w:rsidRPr="00035344" w:rsidRDefault="001455C7" w:rsidP="001455C7">
      <w:pPr>
        <w:keepNext/>
        <w:keepLines/>
        <w:spacing w:before="120"/>
        <w:ind w:left="1418" w:hanging="1418"/>
        <w:outlineLvl w:val="3"/>
        <w:rPr>
          <w:rFonts w:ascii="Arial" w:hAnsi="Arial"/>
          <w:sz w:val="24"/>
        </w:rPr>
      </w:pPr>
      <w:bookmarkStart w:id="7978" w:name="_Toc503966990"/>
      <w:r w:rsidRPr="00035344">
        <w:rPr>
          <w:rFonts w:ascii="Arial" w:hAnsi="Arial"/>
          <w:sz w:val="24"/>
        </w:rPr>
        <w:t>7.2.4.2</w:t>
      </w:r>
      <w:r w:rsidRPr="00035344">
        <w:rPr>
          <w:rFonts w:ascii="Arial" w:hAnsi="Arial"/>
          <w:sz w:val="24"/>
        </w:rPr>
        <w:tab/>
        <w:t>Procedure</w:t>
      </w:r>
      <w:bookmarkEnd w:id="7978"/>
    </w:p>
    <w:p w14:paraId="01C59267" w14:textId="77777777" w:rsidR="001455C7" w:rsidRPr="00035344" w:rsidRDefault="001455C7" w:rsidP="001455C7">
      <w:pPr>
        <w:rPr>
          <w:lang w:eastAsia="zh-CN"/>
        </w:rPr>
      </w:pPr>
      <w:r w:rsidRPr="00035344">
        <w:rPr>
          <w:lang w:eastAsia="zh-CN"/>
        </w:rPr>
        <w:t>OTA test require</w:t>
      </w:r>
      <w:r w:rsidRPr="00035344">
        <w:rPr>
          <w:rFonts w:eastAsia="MS Mincho" w:hint="eastAsia"/>
          <w:lang w:eastAsia="ja-JP"/>
        </w:rPr>
        <w:t>s</w:t>
      </w:r>
      <w:r w:rsidRPr="00035344">
        <w:rPr>
          <w:lang w:eastAsia="zh-CN"/>
        </w:rPr>
        <w:t xml:space="preserve"> correct use of an appropriate test facility which has been calibrated and is capable of performing measurements within the measurement uncertainties in subclause 4.1.2.</w:t>
      </w:r>
    </w:p>
    <w:p w14:paraId="138E3A02" w14:textId="77777777" w:rsidR="001455C7" w:rsidRPr="00035344" w:rsidRDefault="001455C7" w:rsidP="001455C7">
      <w:pPr>
        <w:ind w:left="568" w:hanging="284"/>
        <w:rPr>
          <w:lang w:eastAsia="zh-CN"/>
        </w:rPr>
      </w:pPr>
      <w:r w:rsidRPr="00035344">
        <w:t>1)</w:t>
      </w:r>
      <w:r w:rsidRPr="00035344">
        <w:tab/>
        <w:t xml:space="preserve">Place the BS with </w:t>
      </w:r>
      <w:r w:rsidRPr="00035344">
        <w:rPr>
          <w:rFonts w:hint="eastAsia"/>
          <w:lang w:eastAsia="zh-CN"/>
        </w:rPr>
        <w:t xml:space="preserve">its </w:t>
      </w:r>
      <w:r w:rsidRPr="00035344">
        <w:rPr>
          <w:lang w:eastAsia="zh-CN"/>
        </w:rPr>
        <w:t xml:space="preserve">manufacturer declared coordinate system reference point </w:t>
      </w:r>
      <w:r w:rsidRPr="00035344">
        <w:t xml:space="preserve">in the same place as </w:t>
      </w:r>
      <w:r w:rsidRPr="00035344">
        <w:rPr>
          <w:lang w:eastAsia="zh-CN"/>
        </w:rPr>
        <w:t>calibrated point in the test system</w:t>
      </w:r>
      <w:r w:rsidRPr="00035344">
        <w:rPr>
          <w:rFonts w:eastAsia="MS Mincho" w:hint="eastAsia"/>
          <w:lang w:eastAsia="ja-JP"/>
        </w:rPr>
        <w:t xml:space="preserve">, as shown in </w:t>
      </w:r>
      <w:r w:rsidRPr="00035344">
        <w:rPr>
          <w:rFonts w:eastAsia="MS Mincho"/>
          <w:lang w:eastAsia="ja-JP"/>
        </w:rPr>
        <w:t xml:space="preserve">annex </w:t>
      </w:r>
      <w:r>
        <w:rPr>
          <w:rFonts w:eastAsia="MS Mincho"/>
          <w:lang w:eastAsia="ja-JP"/>
        </w:rPr>
        <w:t>x</w:t>
      </w:r>
      <w:r w:rsidRPr="00035344">
        <w:t>.</w:t>
      </w:r>
    </w:p>
    <w:p w14:paraId="5254283C" w14:textId="77777777" w:rsidR="001455C7" w:rsidRPr="00035344" w:rsidRDefault="001455C7" w:rsidP="001455C7">
      <w:pPr>
        <w:ind w:left="568" w:hanging="284"/>
        <w:rPr>
          <w:lang w:eastAsia="zh-CN"/>
        </w:rPr>
      </w:pPr>
      <w:r w:rsidRPr="00035344">
        <w:t>2)</w:t>
      </w:r>
      <w:r w:rsidRPr="00035344">
        <w:tab/>
        <w:t>Align the</w:t>
      </w:r>
      <w:r w:rsidRPr="00035344">
        <w:rPr>
          <w:lang w:eastAsia="zh-CN"/>
        </w:rPr>
        <w:t xml:space="preserve"> manufacturer declared coordinate system orientation </w:t>
      </w:r>
      <w:r w:rsidRPr="00035344">
        <w:rPr>
          <w:rFonts w:hint="eastAsia"/>
          <w:lang w:eastAsia="zh-CN"/>
        </w:rPr>
        <w:t xml:space="preserve">of the </w:t>
      </w:r>
      <w:r w:rsidRPr="00035344">
        <w:rPr>
          <w:lang w:eastAsia="zh-CN"/>
        </w:rPr>
        <w:t>BS</w:t>
      </w:r>
      <w:r w:rsidRPr="00035344">
        <w:rPr>
          <w:rFonts w:hint="eastAsia"/>
          <w:lang w:eastAsia="zh-CN"/>
        </w:rPr>
        <w:t xml:space="preserve"> </w:t>
      </w:r>
      <w:r w:rsidRPr="00035344">
        <w:rPr>
          <w:lang w:eastAsia="zh-CN"/>
        </w:rPr>
        <w:t>with the test system.</w:t>
      </w:r>
    </w:p>
    <w:p w14:paraId="0198578C" w14:textId="77777777" w:rsidR="001455C7" w:rsidRPr="00035344" w:rsidRDefault="001455C7" w:rsidP="001455C7">
      <w:pPr>
        <w:ind w:left="568" w:hanging="284"/>
        <w:rPr>
          <w:lang w:eastAsia="zh-CN"/>
        </w:rPr>
      </w:pPr>
      <w:r w:rsidRPr="00035344">
        <w:rPr>
          <w:rFonts w:eastAsia="MS Mincho"/>
          <w:lang w:eastAsia="ja-JP"/>
        </w:rPr>
        <w:t>3)</w:t>
      </w:r>
      <w:r w:rsidRPr="00035344">
        <w:rPr>
          <w:rFonts w:eastAsia="MS Mincho"/>
          <w:lang w:eastAsia="ja-JP"/>
        </w:rPr>
        <w:tab/>
      </w:r>
      <w:r w:rsidRPr="00035344">
        <w:rPr>
          <w:rFonts w:eastAsia="MS Mincho" w:hint="eastAsia"/>
          <w:lang w:eastAsia="ja-JP"/>
        </w:rPr>
        <w:t xml:space="preserve">Set </w:t>
      </w:r>
      <w:r w:rsidRPr="00035344">
        <w:rPr>
          <w:lang w:eastAsia="zh-CN"/>
        </w:rPr>
        <w:t>the BS in the declared direction to be tested.</w:t>
      </w:r>
    </w:p>
    <w:p w14:paraId="4C634FDA" w14:textId="77777777" w:rsidR="001455C7" w:rsidRPr="00035344" w:rsidRDefault="001455C7" w:rsidP="001455C7">
      <w:pPr>
        <w:ind w:left="568" w:hanging="284"/>
        <w:rPr>
          <w:lang w:eastAsia="zh-CN"/>
        </w:rPr>
      </w:pPr>
      <w:r w:rsidRPr="00035344">
        <w:rPr>
          <w:lang w:eastAsia="zh-CN"/>
        </w:rPr>
        <w:t>4)</w:t>
      </w:r>
      <w:r w:rsidRPr="00035344">
        <w:rPr>
          <w:lang w:eastAsia="zh-CN"/>
        </w:rPr>
        <w:tab/>
        <w:t>Ensure the polarisation</w:t>
      </w:r>
      <w:r w:rsidRPr="00035344">
        <w:rPr>
          <w:rFonts w:eastAsia="MS Mincho" w:hint="eastAsia"/>
          <w:lang w:eastAsia="ja-JP"/>
        </w:rPr>
        <w:t xml:space="preserve"> </w:t>
      </w:r>
      <w:r w:rsidRPr="00035344">
        <w:rPr>
          <w:lang w:eastAsia="zh-CN"/>
        </w:rPr>
        <w:t>is</w:t>
      </w:r>
      <w:r w:rsidRPr="00035344">
        <w:rPr>
          <w:rFonts w:eastAsia="MS Mincho" w:hint="eastAsia"/>
          <w:lang w:eastAsia="ja-JP"/>
        </w:rPr>
        <w:t xml:space="preserve"> </w:t>
      </w:r>
      <w:r w:rsidRPr="00035344">
        <w:rPr>
          <w:lang w:eastAsia="zh-CN"/>
        </w:rPr>
        <w:t>accounted for such that all the power from the test antenna</w:t>
      </w:r>
      <w:r w:rsidRPr="00035344">
        <w:rPr>
          <w:rFonts w:eastAsia="MS Mincho" w:hint="eastAsia"/>
          <w:lang w:eastAsia="ja-JP"/>
        </w:rPr>
        <w:t xml:space="preserve"> </w:t>
      </w:r>
      <w:r w:rsidRPr="00035344">
        <w:rPr>
          <w:lang w:eastAsia="zh-CN"/>
        </w:rPr>
        <w:t>is captured by the BS under test.</w:t>
      </w:r>
    </w:p>
    <w:p w14:paraId="18FB4EAB" w14:textId="77777777" w:rsidR="001455C7" w:rsidRPr="00035344" w:rsidRDefault="001455C7" w:rsidP="001455C7">
      <w:pPr>
        <w:ind w:left="568" w:hanging="284"/>
      </w:pPr>
      <w:r w:rsidRPr="00035344">
        <w:t>5)</w:t>
      </w:r>
      <w:r w:rsidRPr="00035344">
        <w:tab/>
        <w:t>Configure the beam peak direction of the BS according to declared reference beam direction pair for the appropriate beam identifier.</w:t>
      </w:r>
    </w:p>
    <w:p w14:paraId="7C05A758" w14:textId="38E2D398" w:rsidR="001455C7" w:rsidRPr="00035344" w:rsidRDefault="001455C7" w:rsidP="001455C7">
      <w:pPr>
        <w:ind w:left="568" w:hanging="284"/>
        <w:rPr>
          <w:lang w:eastAsia="zh-CN"/>
        </w:rPr>
      </w:pPr>
      <w:r w:rsidRPr="00035344">
        <w:rPr>
          <w:lang w:eastAsia="zh-CN"/>
        </w:rPr>
        <w:t>6)</w:t>
      </w:r>
      <w:r w:rsidRPr="00035344">
        <w:rPr>
          <w:lang w:eastAsia="zh-CN"/>
        </w:rPr>
        <w:tab/>
        <w:t xml:space="preserve">Set the BS to transmit </w:t>
      </w:r>
      <w:del w:id="7979" w:author="R4-1809487" w:date="2018-07-11T14:28:00Z">
        <w:r w:rsidRPr="00035344" w:rsidDel="003356A0">
          <w:rPr>
            <w:lang w:eastAsia="zh-CN"/>
          </w:rPr>
          <w:delText xml:space="preserve">the </w:delText>
        </w:r>
      </w:del>
      <w:r w:rsidRPr="00035344">
        <w:rPr>
          <w:lang w:eastAsia="zh-CN"/>
        </w:rPr>
        <w:t xml:space="preserve">beam(s) of the same operational band </w:t>
      </w:r>
      <w:del w:id="7980" w:author="R4-1809487" w:date="2018-07-11T14:28:00Z">
        <w:r w:rsidRPr="00035344" w:rsidDel="003356A0">
          <w:rPr>
            <w:lang w:eastAsia="zh-CN"/>
          </w:rPr>
          <w:delText xml:space="preserve">and RAT </w:delText>
        </w:r>
      </w:del>
      <w:r w:rsidRPr="00035344">
        <w:rPr>
          <w:lang w:eastAsia="zh-CN"/>
        </w:rPr>
        <w:t>as the OSDD being tested according to the appropriate test configuration in clause 5.</w:t>
      </w:r>
    </w:p>
    <w:p w14:paraId="7FF1E821" w14:textId="77777777" w:rsidR="001455C7" w:rsidRPr="00035344" w:rsidRDefault="001455C7" w:rsidP="001455C7">
      <w:pPr>
        <w:ind w:left="568" w:hanging="284"/>
        <w:rPr>
          <w:lang w:eastAsia="zh-CN"/>
        </w:rPr>
      </w:pPr>
      <w:r w:rsidRPr="00035344">
        <w:t>7)</w:t>
      </w:r>
      <w:r w:rsidRPr="00035344">
        <w:tab/>
        <w:t>Start the signal generator for the wanted signal to transmit:</w:t>
      </w:r>
    </w:p>
    <w:p w14:paraId="7E634248" w14:textId="77777777" w:rsidR="001455C7" w:rsidRPr="00035344" w:rsidRDefault="001455C7" w:rsidP="001455C7">
      <w:pPr>
        <w:ind w:left="851" w:hanging="284"/>
      </w:pPr>
      <w:r w:rsidRPr="00035344">
        <w:rPr>
          <w:rFonts w:eastAsia="MS P??"/>
        </w:rPr>
        <w:t>-</w:t>
      </w:r>
      <w:r w:rsidRPr="00035344">
        <w:rPr>
          <w:rFonts w:eastAsia="MS P??"/>
        </w:rPr>
        <w:tab/>
        <w:t xml:space="preserve">The </w:t>
      </w:r>
      <w:r w:rsidRPr="00035344">
        <w:t>test signal as specified in subclause 7.2.5.4.</w:t>
      </w:r>
    </w:p>
    <w:p w14:paraId="40F2AD95" w14:textId="77777777" w:rsidR="001455C7" w:rsidRPr="00035344" w:rsidRDefault="001455C7" w:rsidP="001455C7">
      <w:pPr>
        <w:ind w:left="568" w:hanging="284"/>
      </w:pPr>
      <w:r w:rsidRPr="00035344">
        <w:rPr>
          <w:lang w:eastAsia="zh-CN"/>
        </w:rPr>
        <w:t>8)</w:t>
      </w:r>
      <w:r w:rsidRPr="00035344">
        <w:rPr>
          <w:lang w:eastAsia="zh-CN"/>
        </w:rPr>
        <w:tab/>
        <w:t>Set the test signal mean power so the calibrated radiated power at the BS Antenna Array coordinate system reference point is as specified in subclause 7.2.5.</w:t>
      </w:r>
    </w:p>
    <w:p w14:paraId="38F9F67C" w14:textId="77777777" w:rsidR="001455C7" w:rsidRPr="00035344" w:rsidRDefault="001455C7" w:rsidP="001455C7">
      <w:pPr>
        <w:keepNext/>
        <w:keepLines/>
        <w:ind w:left="568" w:hanging="284"/>
      </w:pPr>
      <w:r w:rsidRPr="00035344">
        <w:rPr>
          <w:lang w:eastAsia="zh-CN"/>
        </w:rPr>
        <w:lastRenderedPageBreak/>
        <w:t>9)</w:t>
      </w:r>
      <w:r w:rsidRPr="00035344">
        <w:rPr>
          <w:lang w:eastAsia="zh-CN"/>
        </w:rPr>
        <w:tab/>
        <w:t>Measure:</w:t>
      </w:r>
    </w:p>
    <w:p w14:paraId="6871C637" w14:textId="77777777" w:rsidR="001455C7" w:rsidRPr="00035344" w:rsidRDefault="001455C7" w:rsidP="001455C7">
      <w:pPr>
        <w:ind w:left="851" w:hanging="284"/>
      </w:pPr>
      <w:r w:rsidRPr="00035344">
        <w:t>-</w:t>
      </w:r>
      <w:r w:rsidRPr="00035344">
        <w:tab/>
        <w:t xml:space="preserve">Throughput according to annex </w:t>
      </w:r>
      <w:r>
        <w:t>A</w:t>
      </w:r>
      <w:r w:rsidRPr="00035344">
        <w:t xml:space="preserve"> for </w:t>
      </w:r>
      <w:r>
        <w:t>each</w:t>
      </w:r>
      <w:r w:rsidRPr="007C134A">
        <w:t xml:space="preserve"> supported polarization</w:t>
      </w:r>
      <w:r w:rsidRPr="00035344">
        <w:t>.</w:t>
      </w:r>
    </w:p>
    <w:p w14:paraId="6FCE1DA5" w14:textId="77777777" w:rsidR="001455C7" w:rsidRPr="00035344" w:rsidRDefault="001455C7" w:rsidP="001455C7">
      <w:pPr>
        <w:ind w:left="568" w:hanging="284"/>
      </w:pPr>
      <w:r w:rsidRPr="00035344">
        <w:rPr>
          <w:rFonts w:eastAsia="MS Mincho"/>
          <w:lang w:eastAsia="ja-JP"/>
        </w:rPr>
        <w:t>10)</w:t>
      </w:r>
      <w:r w:rsidRPr="00035344">
        <w:rPr>
          <w:rFonts w:eastAsia="MS Mincho"/>
          <w:lang w:eastAsia="ja-JP"/>
        </w:rPr>
        <w:tab/>
        <w:t>Repeat</w:t>
      </w:r>
      <w:r w:rsidRPr="00035344">
        <w:rPr>
          <w:rFonts w:eastAsia="MS Mincho" w:hint="eastAsia"/>
          <w:lang w:eastAsia="ja-JP"/>
        </w:rPr>
        <w:t xml:space="preserve"> step</w:t>
      </w:r>
      <w:r w:rsidRPr="00035344">
        <w:rPr>
          <w:rFonts w:eastAsia="MS Mincho"/>
          <w:lang w:eastAsia="ja-JP"/>
        </w:rPr>
        <w:t>s</w:t>
      </w:r>
      <w:r w:rsidRPr="00035344">
        <w:rPr>
          <w:rFonts w:eastAsia="MS Mincho" w:hint="eastAsia"/>
          <w:lang w:eastAsia="ja-JP"/>
        </w:rPr>
        <w:t xml:space="preserve"> 3 to 9 </w:t>
      </w:r>
      <w:r w:rsidRPr="00035344">
        <w:rPr>
          <w:lang w:eastAsia="zh-CN"/>
        </w:rPr>
        <w:t xml:space="preserve">for all OSDD(s) declared for the BS (see table </w:t>
      </w:r>
      <w:r w:rsidRPr="002F3E23">
        <w:rPr>
          <w:highlight w:val="yellow"/>
          <w:lang w:eastAsia="zh-CN"/>
        </w:rPr>
        <w:t>4.6-x, Dx.x</w:t>
      </w:r>
      <w:r w:rsidRPr="00035344">
        <w:rPr>
          <w:lang w:eastAsia="zh-CN"/>
        </w:rPr>
        <w:t>).</w:t>
      </w:r>
    </w:p>
    <w:p w14:paraId="515431D6" w14:textId="77777777" w:rsidR="001455C7" w:rsidRPr="00035344" w:rsidRDefault="001455C7" w:rsidP="001455C7">
      <w:pPr>
        <w:rPr>
          <w:lang w:eastAsia="zh-CN"/>
        </w:rPr>
      </w:pPr>
      <w:r w:rsidRPr="00035344">
        <w:rPr>
          <w:lang w:eastAsia="zh-CN"/>
        </w:rPr>
        <w:t>For multi-band capable BS and single band tests, repeat the steps above per involved band where single band test configurations and test models shall apply with no carriers activated in the other band.</w:t>
      </w:r>
    </w:p>
    <w:p w14:paraId="2608B1FD" w14:textId="6D3A05A6" w:rsidR="001455C7" w:rsidRPr="00035344" w:rsidRDefault="001455C7" w:rsidP="001455C7">
      <w:pPr>
        <w:keepNext/>
        <w:keepLines/>
        <w:spacing w:before="120"/>
        <w:ind w:left="1134" w:hanging="1134"/>
        <w:outlineLvl w:val="2"/>
        <w:rPr>
          <w:rFonts w:ascii="Arial" w:hAnsi="Arial"/>
          <w:sz w:val="28"/>
        </w:rPr>
      </w:pPr>
      <w:bookmarkStart w:id="7981" w:name="_Toc503966991"/>
      <w:r w:rsidRPr="00035344">
        <w:rPr>
          <w:rFonts w:ascii="Arial" w:hAnsi="Arial"/>
          <w:sz w:val="28"/>
        </w:rPr>
        <w:t>7.2.5</w:t>
      </w:r>
      <w:r w:rsidRPr="00035344">
        <w:rPr>
          <w:rFonts w:ascii="Arial" w:hAnsi="Arial"/>
          <w:sz w:val="28"/>
        </w:rPr>
        <w:tab/>
        <w:t xml:space="preserve">Test </w:t>
      </w:r>
      <w:r w:rsidR="000420F9">
        <w:rPr>
          <w:rFonts w:ascii="Arial" w:hAnsi="Arial"/>
          <w:sz w:val="28"/>
        </w:rPr>
        <w:t>requirement</w:t>
      </w:r>
      <w:r w:rsidRPr="00035344">
        <w:rPr>
          <w:rFonts w:ascii="Arial" w:hAnsi="Arial"/>
          <w:sz w:val="28"/>
        </w:rPr>
        <w:t>s</w:t>
      </w:r>
      <w:bookmarkEnd w:id="7981"/>
    </w:p>
    <w:p w14:paraId="36A1092F" w14:textId="77777777" w:rsidR="001455C7" w:rsidRPr="00035344" w:rsidRDefault="001455C7" w:rsidP="001455C7">
      <w:pPr>
        <w:keepNext/>
        <w:keepLines/>
        <w:spacing w:before="120"/>
        <w:ind w:left="1418" w:hanging="1418"/>
        <w:outlineLvl w:val="3"/>
        <w:rPr>
          <w:rFonts w:ascii="Arial" w:hAnsi="Arial"/>
          <w:sz w:val="24"/>
        </w:rPr>
      </w:pPr>
      <w:bookmarkStart w:id="7982" w:name="_Toc503966992"/>
      <w:r w:rsidRPr="00035344">
        <w:rPr>
          <w:rFonts w:ascii="Arial" w:hAnsi="Arial"/>
          <w:sz w:val="24"/>
        </w:rPr>
        <w:t>7.2.5.1</w:t>
      </w:r>
      <w:r w:rsidRPr="00035344">
        <w:rPr>
          <w:rFonts w:ascii="Arial" w:hAnsi="Arial"/>
          <w:sz w:val="24"/>
        </w:rPr>
        <w:tab/>
        <w:t>General</w:t>
      </w:r>
      <w:bookmarkEnd w:id="7982"/>
    </w:p>
    <w:p w14:paraId="5AEA147C" w14:textId="77777777" w:rsidR="001455C7" w:rsidRPr="00035344" w:rsidRDefault="001455C7" w:rsidP="001455C7">
      <w:pPr>
        <w:rPr>
          <w:lang w:eastAsia="zh-CN"/>
        </w:rPr>
      </w:pPr>
      <w:r w:rsidRPr="00035344">
        <w:rPr>
          <w:lang w:eastAsia="zh-CN"/>
        </w:rPr>
        <w:t>The minimum EIS level is a declared figure for each OSDD (</w:t>
      </w:r>
      <w:r w:rsidRPr="00035344">
        <w:t xml:space="preserve">see table </w:t>
      </w:r>
      <w:r w:rsidRPr="002F3E23">
        <w:rPr>
          <w:highlight w:val="yellow"/>
        </w:rPr>
        <w:t>4.6-x,</w:t>
      </w:r>
      <w:r w:rsidRPr="002F3E23">
        <w:rPr>
          <w:highlight w:val="yellow"/>
          <w:lang w:eastAsia="zh-CN"/>
        </w:rPr>
        <w:t xml:space="preserve"> D10.6</w:t>
      </w:r>
      <w:r w:rsidRPr="00035344">
        <w:rPr>
          <w:lang w:eastAsia="zh-CN"/>
        </w:rPr>
        <w:t>). The test requirement is calculated from the declared value offset by the EIS Test Tolerance specified in subclause 4.1.</w:t>
      </w:r>
    </w:p>
    <w:p w14:paraId="6120ACAA" w14:textId="65F7ACEF" w:rsidR="001455C7" w:rsidRPr="00035344" w:rsidRDefault="001455C7" w:rsidP="001455C7">
      <w:pPr>
        <w:keepNext/>
        <w:keepLines/>
        <w:spacing w:before="120"/>
        <w:ind w:left="1418" w:hanging="1418"/>
        <w:outlineLvl w:val="3"/>
        <w:rPr>
          <w:rFonts w:ascii="Arial" w:hAnsi="Arial"/>
          <w:sz w:val="24"/>
        </w:rPr>
      </w:pPr>
      <w:bookmarkStart w:id="7983" w:name="_Toc503966995"/>
      <w:r w:rsidRPr="00035344">
        <w:rPr>
          <w:rFonts w:ascii="Arial" w:hAnsi="Arial"/>
          <w:sz w:val="24"/>
        </w:rPr>
        <w:t>7.2.5.</w:t>
      </w:r>
      <w:r>
        <w:rPr>
          <w:rFonts w:ascii="Arial" w:hAnsi="Arial"/>
          <w:sz w:val="24"/>
        </w:rPr>
        <w:t>2</w:t>
      </w:r>
      <w:r w:rsidRPr="00035344">
        <w:rPr>
          <w:rFonts w:ascii="Arial" w:hAnsi="Arial"/>
          <w:sz w:val="24"/>
        </w:rPr>
        <w:tab/>
        <w:t xml:space="preserve">Test </w:t>
      </w:r>
      <w:r w:rsidR="000420F9">
        <w:rPr>
          <w:rFonts w:ascii="Arial" w:hAnsi="Arial"/>
          <w:sz w:val="24"/>
        </w:rPr>
        <w:t>requirement</w:t>
      </w:r>
      <w:r w:rsidRPr="00035344">
        <w:rPr>
          <w:rFonts w:ascii="Arial" w:hAnsi="Arial"/>
          <w:sz w:val="24"/>
        </w:rPr>
        <w:t>s</w:t>
      </w:r>
      <w:bookmarkEnd w:id="7983"/>
      <w:r w:rsidRPr="00E0254F">
        <w:rPr>
          <w:rFonts w:ascii="Arial" w:hAnsi="Arial"/>
          <w:sz w:val="24"/>
        </w:rPr>
        <w:t xml:space="preserve"> for </w:t>
      </w:r>
      <w:r w:rsidRPr="00E0254F">
        <w:rPr>
          <w:rFonts w:ascii="Arial" w:hAnsi="Arial"/>
          <w:i/>
          <w:sz w:val="24"/>
        </w:rPr>
        <w:t>BS type 1-H</w:t>
      </w:r>
      <w:r w:rsidRPr="00E0254F">
        <w:rPr>
          <w:rFonts w:ascii="Arial" w:hAnsi="Arial"/>
          <w:sz w:val="24"/>
        </w:rPr>
        <w:t xml:space="preserve"> and </w:t>
      </w:r>
      <w:r w:rsidRPr="00E0254F">
        <w:rPr>
          <w:rFonts w:ascii="Arial" w:hAnsi="Arial"/>
          <w:i/>
          <w:sz w:val="24"/>
        </w:rPr>
        <w:t>BS type 1-O</w:t>
      </w:r>
    </w:p>
    <w:p w14:paraId="3D8CEADF" w14:textId="77777777" w:rsidR="001455C7" w:rsidRPr="00035344" w:rsidRDefault="001455C7" w:rsidP="001455C7">
      <w:r w:rsidRPr="00035344">
        <w:t xml:space="preserve">For </w:t>
      </w:r>
      <w:r w:rsidRPr="00035344">
        <w:rPr>
          <w:rFonts w:hint="eastAsia"/>
          <w:lang w:eastAsia="zh-CN"/>
        </w:rPr>
        <w:t>each</w:t>
      </w:r>
      <w:r w:rsidRPr="00035344">
        <w:t xml:space="preserve"> measured carrier, the throughput measured in step 9 of subclause 7.2.4.2 shall be ≥ 95 % of the maximum throughput of the reference measurement channel as specified in TS 3</w:t>
      </w:r>
      <w:r>
        <w:t>8</w:t>
      </w:r>
      <w:r w:rsidRPr="00035344">
        <w:t>.1</w:t>
      </w:r>
      <w:r>
        <w:t>0</w:t>
      </w:r>
      <w:r w:rsidRPr="00035344">
        <w:t>4 [</w:t>
      </w:r>
      <w:r>
        <w:t>2</w:t>
      </w:r>
      <w:r w:rsidRPr="00035344">
        <w:t>]</w:t>
      </w:r>
      <w:r>
        <w:t xml:space="preserve"> </w:t>
      </w:r>
      <w:r w:rsidRPr="00035344">
        <w:t>annex A.1</w:t>
      </w:r>
      <w:r w:rsidRPr="00035344" w:rsidDel="00B462E4">
        <w:t xml:space="preserve"> </w:t>
      </w:r>
      <w:r w:rsidRPr="00035344">
        <w:t>with parameters specified in table 7.2.5.</w:t>
      </w:r>
      <w:r>
        <w:t>2</w:t>
      </w:r>
      <w:r w:rsidRPr="00035344">
        <w:t>-1</w:t>
      </w:r>
      <w:r w:rsidRPr="00035344">
        <w:rPr>
          <w:lang w:eastAsia="zh-CN"/>
        </w:rPr>
        <w:t>.</w:t>
      </w:r>
    </w:p>
    <w:p w14:paraId="621B432D" w14:textId="77777777" w:rsidR="001455C7" w:rsidRPr="00035344" w:rsidRDefault="001455C7" w:rsidP="001455C7">
      <w:pPr>
        <w:keepNext/>
        <w:keepLines/>
        <w:spacing w:before="60"/>
        <w:jc w:val="center"/>
        <w:rPr>
          <w:rFonts w:ascii="Arial" w:hAnsi="Arial"/>
          <w:b/>
        </w:rPr>
      </w:pPr>
      <w:r w:rsidRPr="00035344">
        <w:rPr>
          <w:rFonts w:ascii="Arial" w:hAnsi="Arial"/>
          <w:b/>
        </w:rPr>
        <w:t>Table 7.2.5.</w:t>
      </w:r>
      <w:r>
        <w:rPr>
          <w:rFonts w:ascii="Arial" w:hAnsi="Arial"/>
          <w:b/>
        </w:rPr>
        <w:t>2</w:t>
      </w:r>
      <w:r w:rsidRPr="00035344">
        <w:rPr>
          <w:rFonts w:ascii="Arial" w:hAnsi="Arial"/>
          <w:b/>
        </w:rPr>
        <w:t>-1:</w:t>
      </w:r>
      <w:r w:rsidRPr="00035344">
        <w:rPr>
          <w:rFonts w:ascii="Arial" w:hAnsi="Arial"/>
          <w:b/>
          <w:lang w:eastAsia="zh-CN"/>
        </w:rPr>
        <w:t xml:space="preserve"> EIS</w:t>
      </w:r>
      <w:r w:rsidRPr="00035344">
        <w:rPr>
          <w:rFonts w:ascii="Arial" w:hAnsi="Arial"/>
          <w:b/>
        </w:rPr>
        <w:t xml:space="preserve"> levels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660"/>
        <w:gridCol w:w="1414"/>
        <w:gridCol w:w="1964"/>
        <w:gridCol w:w="1530"/>
        <w:gridCol w:w="1530"/>
        <w:gridCol w:w="1533"/>
      </w:tblGrid>
      <w:tr w:rsidR="001455C7" w:rsidRPr="007C134A" w14:paraId="5F3DD668" w14:textId="77777777" w:rsidTr="001455C7">
        <w:trPr>
          <w:jc w:val="center"/>
        </w:trPr>
        <w:tc>
          <w:tcPr>
            <w:tcW w:w="0" w:type="auto"/>
            <w:vMerge w:val="restart"/>
            <w:tcBorders>
              <w:top w:val="single" w:sz="4" w:space="0" w:color="auto"/>
              <w:left w:val="single" w:sz="4" w:space="0" w:color="auto"/>
              <w:right w:val="single" w:sz="4" w:space="0" w:color="auto"/>
            </w:tcBorders>
            <w:vAlign w:val="center"/>
          </w:tcPr>
          <w:p w14:paraId="4AED1134" w14:textId="77777777" w:rsidR="001455C7" w:rsidRPr="008E5C11" w:rsidRDefault="001455C7" w:rsidP="002F3E23">
            <w:pPr>
              <w:pStyle w:val="TAH"/>
              <w:rPr>
                <w:bCs/>
                <w:szCs w:val="18"/>
                <w:lang w:val="sv-SE"/>
              </w:rPr>
            </w:pPr>
            <w:r w:rsidRPr="007E04DE">
              <w:rPr>
                <w:lang w:val="it-IT"/>
              </w:rPr>
              <w:t>BS channel bandwidth</w:t>
            </w:r>
            <w:r w:rsidRPr="00DB5927">
              <w:rPr>
                <w:bCs/>
                <w:szCs w:val="18"/>
                <w:lang w:val="it-IT"/>
              </w:rPr>
              <w:t xml:space="preserve"> [MHz]</w:t>
            </w:r>
          </w:p>
        </w:tc>
        <w:tc>
          <w:tcPr>
            <w:tcW w:w="0" w:type="auto"/>
            <w:vMerge w:val="restart"/>
            <w:tcBorders>
              <w:top w:val="single" w:sz="4" w:space="0" w:color="auto"/>
              <w:left w:val="single" w:sz="4" w:space="0" w:color="auto"/>
              <w:right w:val="single" w:sz="4" w:space="0" w:color="auto"/>
            </w:tcBorders>
            <w:vAlign w:val="center"/>
          </w:tcPr>
          <w:p w14:paraId="03B9DB66" w14:textId="77777777" w:rsidR="001455C7" w:rsidRPr="008E5C11" w:rsidRDefault="001455C7" w:rsidP="002F3E23">
            <w:pPr>
              <w:pStyle w:val="TAH"/>
              <w:rPr>
                <w:bCs/>
                <w:szCs w:val="18"/>
                <w:lang w:val="sv-SE"/>
              </w:rPr>
            </w:pPr>
            <w:r w:rsidRPr="00DB5927">
              <w:rPr>
                <w:bCs/>
                <w:szCs w:val="18"/>
              </w:rPr>
              <w:t>Sub-carrier spacing [kHz]</w:t>
            </w:r>
          </w:p>
        </w:tc>
        <w:tc>
          <w:tcPr>
            <w:tcW w:w="0" w:type="auto"/>
            <w:vMerge w:val="restart"/>
            <w:shd w:val="clear" w:color="auto" w:fill="auto"/>
            <w:vAlign w:val="center"/>
          </w:tcPr>
          <w:p w14:paraId="0C2293ED" w14:textId="77777777" w:rsidR="001455C7" w:rsidRPr="008E5C11" w:rsidRDefault="001455C7" w:rsidP="002F3E23">
            <w:pPr>
              <w:pStyle w:val="TAH"/>
              <w:rPr>
                <w:bCs/>
                <w:szCs w:val="18"/>
              </w:rPr>
            </w:pPr>
            <w:r w:rsidRPr="00DB5927">
              <w:rPr>
                <w:bCs/>
                <w:szCs w:val="18"/>
              </w:rPr>
              <w:t>Reference measurement channel</w:t>
            </w:r>
          </w:p>
        </w:tc>
        <w:tc>
          <w:tcPr>
            <w:tcW w:w="0" w:type="auto"/>
            <w:gridSpan w:val="3"/>
            <w:vAlign w:val="center"/>
          </w:tcPr>
          <w:p w14:paraId="2591A398" w14:textId="7AE91E4B" w:rsidR="001455C7" w:rsidRPr="008E5C11" w:rsidRDefault="001455C7" w:rsidP="002F3E23">
            <w:pPr>
              <w:pStyle w:val="TAH"/>
              <w:rPr>
                <w:bCs/>
                <w:szCs w:val="18"/>
              </w:rPr>
            </w:pPr>
            <w:r w:rsidRPr="00DB5927">
              <w:rPr>
                <w:bCs/>
                <w:szCs w:val="18"/>
              </w:rPr>
              <w:t xml:space="preserve">EIS </w:t>
            </w:r>
            <w:r w:rsidR="00952765">
              <w:rPr>
                <w:bCs/>
                <w:szCs w:val="18"/>
              </w:rPr>
              <w:t>l</w:t>
            </w:r>
            <w:r w:rsidRPr="00DB5927">
              <w:rPr>
                <w:bCs/>
                <w:szCs w:val="18"/>
              </w:rPr>
              <w:t xml:space="preserve">evel </w:t>
            </w:r>
            <w:r w:rsidR="00952765">
              <w:rPr>
                <w:bCs/>
                <w:szCs w:val="18"/>
              </w:rPr>
              <w:t>[</w:t>
            </w:r>
            <w:r w:rsidRPr="00DB5927">
              <w:rPr>
                <w:bCs/>
                <w:szCs w:val="18"/>
              </w:rPr>
              <w:t>dBm</w:t>
            </w:r>
            <w:r w:rsidR="00952765">
              <w:rPr>
                <w:bCs/>
                <w:szCs w:val="18"/>
              </w:rPr>
              <w:t>]</w:t>
            </w:r>
          </w:p>
        </w:tc>
      </w:tr>
      <w:tr w:rsidR="001455C7" w:rsidRPr="007C134A" w14:paraId="3E4923A0" w14:textId="77777777" w:rsidTr="001455C7">
        <w:trPr>
          <w:jc w:val="center"/>
        </w:trPr>
        <w:tc>
          <w:tcPr>
            <w:tcW w:w="0" w:type="auto"/>
            <w:vMerge/>
            <w:tcBorders>
              <w:left w:val="single" w:sz="4" w:space="0" w:color="auto"/>
              <w:bottom w:val="single" w:sz="4" w:space="0" w:color="auto"/>
              <w:right w:val="single" w:sz="4" w:space="0" w:color="auto"/>
            </w:tcBorders>
            <w:vAlign w:val="center"/>
          </w:tcPr>
          <w:p w14:paraId="62574BF7" w14:textId="77777777" w:rsidR="001455C7" w:rsidRPr="007C134A" w:rsidRDefault="001455C7" w:rsidP="002F3E23">
            <w:pPr>
              <w:pStyle w:val="TAH"/>
              <w:rPr>
                <w:szCs w:val="18"/>
              </w:rPr>
            </w:pPr>
          </w:p>
        </w:tc>
        <w:tc>
          <w:tcPr>
            <w:tcW w:w="0" w:type="auto"/>
            <w:vMerge/>
            <w:tcBorders>
              <w:left w:val="single" w:sz="4" w:space="0" w:color="auto"/>
              <w:bottom w:val="single" w:sz="4" w:space="0" w:color="auto"/>
              <w:right w:val="single" w:sz="4" w:space="0" w:color="auto"/>
            </w:tcBorders>
            <w:vAlign w:val="center"/>
          </w:tcPr>
          <w:p w14:paraId="4A0A2A0E" w14:textId="77777777" w:rsidR="001455C7" w:rsidRPr="007C134A" w:rsidRDefault="001455C7" w:rsidP="002F3E23">
            <w:pPr>
              <w:pStyle w:val="TAH"/>
              <w:rPr>
                <w:szCs w:val="18"/>
                <w:lang w:eastAsia="zh-CN"/>
              </w:rPr>
            </w:pPr>
          </w:p>
        </w:tc>
        <w:tc>
          <w:tcPr>
            <w:tcW w:w="0" w:type="auto"/>
            <w:vMerge/>
            <w:shd w:val="clear" w:color="auto" w:fill="auto"/>
            <w:vAlign w:val="center"/>
          </w:tcPr>
          <w:p w14:paraId="02FC4770" w14:textId="77777777" w:rsidR="001455C7" w:rsidRPr="007C134A" w:rsidRDefault="001455C7" w:rsidP="002F3E23">
            <w:pPr>
              <w:pStyle w:val="TAH"/>
              <w:rPr>
                <w:lang w:eastAsia="zh-CN"/>
              </w:rPr>
            </w:pPr>
          </w:p>
        </w:tc>
        <w:tc>
          <w:tcPr>
            <w:tcW w:w="0" w:type="auto"/>
            <w:vAlign w:val="center"/>
          </w:tcPr>
          <w:p w14:paraId="234D39D4" w14:textId="77777777" w:rsidR="001455C7" w:rsidRPr="008E5C11" w:rsidRDefault="001455C7" w:rsidP="00B06C9A">
            <w:pPr>
              <w:pStyle w:val="TAH"/>
              <w:rPr>
                <w:szCs w:val="18"/>
                <w:lang w:eastAsia="ja-JP"/>
              </w:rPr>
            </w:pPr>
            <w:r w:rsidRPr="00BA7B97">
              <w:rPr>
                <w:lang w:eastAsia="ja-JP"/>
              </w:rPr>
              <w:t>f ≤ 3.0 GHz</w:t>
            </w:r>
          </w:p>
        </w:tc>
        <w:tc>
          <w:tcPr>
            <w:tcW w:w="0" w:type="auto"/>
            <w:vAlign w:val="center"/>
          </w:tcPr>
          <w:p w14:paraId="64B03EF3" w14:textId="77777777" w:rsidR="001455C7" w:rsidRPr="008E5C11" w:rsidRDefault="001455C7" w:rsidP="00B06C9A">
            <w:pPr>
              <w:pStyle w:val="TAH"/>
              <w:rPr>
                <w:szCs w:val="18"/>
                <w:lang w:eastAsia="ja-JP"/>
              </w:rPr>
            </w:pPr>
            <w:r w:rsidRPr="00BA7B97">
              <w:rPr>
                <w:lang w:eastAsia="ja-JP"/>
              </w:rPr>
              <w:t>3.0 GHz &lt; f ≤ 4.2 GHz</w:t>
            </w:r>
          </w:p>
        </w:tc>
        <w:tc>
          <w:tcPr>
            <w:tcW w:w="0" w:type="auto"/>
            <w:shd w:val="clear" w:color="auto" w:fill="auto"/>
            <w:vAlign w:val="center"/>
          </w:tcPr>
          <w:p w14:paraId="586BE550" w14:textId="77777777" w:rsidR="001455C7" w:rsidRPr="008E5C11" w:rsidRDefault="001455C7" w:rsidP="00B06C9A">
            <w:pPr>
              <w:pStyle w:val="TAH"/>
              <w:rPr>
                <w:szCs w:val="18"/>
                <w:lang w:eastAsia="ja-JP"/>
              </w:rPr>
            </w:pPr>
            <w:r>
              <w:rPr>
                <w:lang w:eastAsia="ja-JP"/>
              </w:rPr>
              <w:t>4</w:t>
            </w:r>
            <w:r w:rsidRPr="00BA7B97">
              <w:rPr>
                <w:lang w:eastAsia="ja-JP"/>
              </w:rPr>
              <w:t>.</w:t>
            </w:r>
            <w:r>
              <w:rPr>
                <w:lang w:eastAsia="ja-JP"/>
              </w:rPr>
              <w:t>2</w:t>
            </w:r>
            <w:r w:rsidRPr="00BA7B97">
              <w:rPr>
                <w:lang w:eastAsia="ja-JP"/>
              </w:rPr>
              <w:t xml:space="preserve"> GHz &lt; f ≤ </w:t>
            </w:r>
            <w:r>
              <w:rPr>
                <w:lang w:eastAsia="ja-JP"/>
              </w:rPr>
              <w:t>6</w:t>
            </w:r>
            <w:r w:rsidRPr="00BA7B97">
              <w:rPr>
                <w:lang w:eastAsia="ja-JP"/>
              </w:rPr>
              <w:t>.</w:t>
            </w:r>
            <w:r>
              <w:rPr>
                <w:lang w:eastAsia="ja-JP"/>
              </w:rPr>
              <w:t>0</w:t>
            </w:r>
            <w:r w:rsidRPr="00BA7B97">
              <w:rPr>
                <w:lang w:eastAsia="ja-JP"/>
              </w:rPr>
              <w:t xml:space="preserve"> GHz</w:t>
            </w:r>
          </w:p>
        </w:tc>
      </w:tr>
      <w:tr w:rsidR="001455C7" w:rsidRPr="007C134A" w14:paraId="751EAA4E" w14:textId="77777777" w:rsidTr="001455C7">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16E88ABE" w14:textId="77777777" w:rsidR="001455C7" w:rsidRPr="007C134A" w:rsidRDefault="001455C7" w:rsidP="00B06C9A">
            <w:pPr>
              <w:pStyle w:val="TAC"/>
            </w:pPr>
            <w:r w:rsidRPr="007C134A">
              <w:t>5, 10, 15, 25, 30</w:t>
            </w:r>
          </w:p>
        </w:tc>
        <w:tc>
          <w:tcPr>
            <w:tcW w:w="0" w:type="auto"/>
            <w:tcBorders>
              <w:top w:val="single" w:sz="4" w:space="0" w:color="auto"/>
              <w:left w:val="single" w:sz="4" w:space="0" w:color="auto"/>
              <w:bottom w:val="single" w:sz="4" w:space="0" w:color="auto"/>
              <w:right w:val="single" w:sz="4" w:space="0" w:color="auto"/>
            </w:tcBorders>
            <w:vAlign w:val="center"/>
          </w:tcPr>
          <w:p w14:paraId="721F57CA" w14:textId="77777777" w:rsidR="001455C7" w:rsidRPr="007C134A" w:rsidRDefault="001455C7" w:rsidP="00B06C9A">
            <w:pPr>
              <w:pStyle w:val="TAC"/>
            </w:pPr>
            <w:r w:rsidRPr="007C134A">
              <w:rPr>
                <w:lang w:eastAsia="zh-CN"/>
              </w:rPr>
              <w:t>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777C623" w14:textId="77777777" w:rsidR="001455C7" w:rsidRPr="008E5C11" w:rsidRDefault="001455C7" w:rsidP="00B06C9A">
            <w:pPr>
              <w:pStyle w:val="TAC"/>
            </w:pPr>
            <w:r w:rsidRPr="007C134A">
              <w:rPr>
                <w:lang w:eastAsia="zh-CN"/>
              </w:rPr>
              <w:t>G- FR1-A1-1</w:t>
            </w:r>
            <w:r>
              <w:rPr>
                <w:lang w:eastAsia="zh-CN"/>
              </w:rPr>
              <w:t xml:space="preserve"> in clause A.1 in [1]</w:t>
            </w:r>
          </w:p>
        </w:tc>
        <w:tc>
          <w:tcPr>
            <w:tcW w:w="0" w:type="auto"/>
            <w:tcBorders>
              <w:top w:val="single" w:sz="4" w:space="0" w:color="auto"/>
              <w:left w:val="single" w:sz="4" w:space="0" w:color="auto"/>
              <w:bottom w:val="single" w:sz="4" w:space="0" w:color="auto"/>
              <w:right w:val="single" w:sz="4" w:space="0" w:color="auto"/>
            </w:tcBorders>
            <w:vAlign w:val="center"/>
          </w:tcPr>
          <w:p w14:paraId="08F8F9F8" w14:textId="77777777" w:rsidR="001455C7" w:rsidRPr="008E5C11" w:rsidRDefault="001455C7" w:rsidP="00B06C9A">
            <w:pPr>
              <w:pStyle w:val="TAC"/>
              <w:rPr>
                <w:lang w:eastAsia="ja-JP"/>
              </w:rPr>
            </w:pPr>
            <w:r w:rsidRPr="00DB5927">
              <w:rPr>
                <w:lang w:eastAsia="ja-JP"/>
              </w:rPr>
              <w:t xml:space="preserve">Declared minimum EIS + </w:t>
            </w:r>
            <w:r>
              <w:rPr>
                <w:lang w:eastAsia="ja-JP"/>
              </w:rPr>
              <w:t>[</w:t>
            </w:r>
            <w:r w:rsidRPr="00DB5927">
              <w:rPr>
                <w:lang w:eastAsia="ja-JP"/>
              </w:rPr>
              <w:t>1.3</w:t>
            </w:r>
            <w:r>
              <w:rPr>
                <w:lang w:eastAsia="ja-JP"/>
              </w:rPr>
              <w:t>]</w:t>
            </w:r>
          </w:p>
        </w:tc>
        <w:tc>
          <w:tcPr>
            <w:tcW w:w="0" w:type="auto"/>
            <w:tcBorders>
              <w:top w:val="single" w:sz="4" w:space="0" w:color="auto"/>
              <w:left w:val="single" w:sz="4" w:space="0" w:color="auto"/>
              <w:bottom w:val="single" w:sz="4" w:space="0" w:color="auto"/>
              <w:right w:val="single" w:sz="4" w:space="0" w:color="auto"/>
            </w:tcBorders>
            <w:vAlign w:val="center"/>
          </w:tcPr>
          <w:p w14:paraId="529A5CFC" w14:textId="77777777" w:rsidR="001455C7" w:rsidRPr="008E5C11" w:rsidRDefault="001455C7" w:rsidP="00B06C9A">
            <w:pPr>
              <w:pStyle w:val="TAC"/>
              <w:rPr>
                <w:lang w:eastAsia="ja-JP"/>
              </w:rPr>
            </w:pPr>
            <w:r w:rsidRPr="00DB5927">
              <w:rPr>
                <w:lang w:eastAsia="ja-JP"/>
              </w:rPr>
              <w:t xml:space="preserve">Declared minimum EIS + </w:t>
            </w:r>
            <w:r>
              <w:rPr>
                <w:lang w:eastAsia="ja-JP"/>
              </w:rPr>
              <w:t>[</w:t>
            </w:r>
            <w:r w:rsidRPr="00DB5927">
              <w:rPr>
                <w:lang w:eastAsia="ja-JP"/>
              </w:rPr>
              <w:t>1.4</w:t>
            </w:r>
            <w:r>
              <w:rPr>
                <w:lang w:eastAsia="ja-JP"/>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EE0ABD" w14:textId="77777777" w:rsidR="001455C7" w:rsidRPr="008E5C11" w:rsidRDefault="001455C7" w:rsidP="00B06C9A">
            <w:pPr>
              <w:pStyle w:val="TAC"/>
              <w:rPr>
                <w:lang w:eastAsia="ja-JP"/>
              </w:rPr>
            </w:pPr>
            <w:r w:rsidRPr="00DB5927">
              <w:rPr>
                <w:lang w:eastAsia="ja-JP"/>
              </w:rPr>
              <w:t>Declared minimum EIS + TBD</w:t>
            </w:r>
          </w:p>
        </w:tc>
      </w:tr>
      <w:tr w:rsidR="001455C7" w:rsidRPr="007C134A" w14:paraId="61039EF4" w14:textId="77777777" w:rsidTr="001455C7">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347874A3" w14:textId="77777777" w:rsidR="001455C7" w:rsidRPr="007C134A" w:rsidRDefault="001455C7" w:rsidP="00B06C9A">
            <w:pPr>
              <w:pStyle w:val="TAC"/>
            </w:pPr>
            <w:r w:rsidRPr="007C134A">
              <w:t xml:space="preserve">5, 10, 15, 25, 30 </w:t>
            </w:r>
          </w:p>
        </w:tc>
        <w:tc>
          <w:tcPr>
            <w:tcW w:w="0" w:type="auto"/>
            <w:tcBorders>
              <w:top w:val="single" w:sz="4" w:space="0" w:color="auto"/>
              <w:left w:val="single" w:sz="4" w:space="0" w:color="auto"/>
              <w:bottom w:val="single" w:sz="4" w:space="0" w:color="auto"/>
              <w:right w:val="single" w:sz="4" w:space="0" w:color="auto"/>
            </w:tcBorders>
            <w:vAlign w:val="center"/>
          </w:tcPr>
          <w:p w14:paraId="0C1F6643" w14:textId="77777777" w:rsidR="001455C7" w:rsidRPr="007C134A" w:rsidRDefault="001455C7" w:rsidP="00B06C9A">
            <w:pPr>
              <w:pStyle w:val="TAC"/>
            </w:pPr>
            <w:r w:rsidRPr="007C134A">
              <w:rPr>
                <w:lang w:eastAsia="zh-CN"/>
              </w:rPr>
              <w:t>30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A2D209" w14:textId="77777777" w:rsidR="001455C7" w:rsidRPr="008E5C11" w:rsidRDefault="001455C7" w:rsidP="00B06C9A">
            <w:pPr>
              <w:pStyle w:val="TAC"/>
            </w:pPr>
            <w:r w:rsidRPr="007C134A">
              <w:rPr>
                <w:lang w:eastAsia="zh-CN"/>
              </w:rPr>
              <w:t>G- FR1-A1-2</w:t>
            </w:r>
            <w:r>
              <w:rPr>
                <w:lang w:eastAsia="zh-CN"/>
              </w:rPr>
              <w:t xml:space="preserve"> in clause A.1 in [1]</w:t>
            </w:r>
          </w:p>
        </w:tc>
        <w:tc>
          <w:tcPr>
            <w:tcW w:w="0" w:type="auto"/>
            <w:tcBorders>
              <w:top w:val="single" w:sz="4" w:space="0" w:color="auto"/>
              <w:left w:val="single" w:sz="4" w:space="0" w:color="auto"/>
              <w:bottom w:val="single" w:sz="4" w:space="0" w:color="auto"/>
              <w:right w:val="single" w:sz="4" w:space="0" w:color="auto"/>
            </w:tcBorders>
            <w:vAlign w:val="center"/>
          </w:tcPr>
          <w:p w14:paraId="206077DE" w14:textId="77777777" w:rsidR="001455C7" w:rsidRPr="008E5C11" w:rsidRDefault="001455C7" w:rsidP="00B06C9A">
            <w:pPr>
              <w:pStyle w:val="TAC"/>
              <w:rPr>
                <w:lang w:eastAsia="ja-JP"/>
              </w:rPr>
            </w:pPr>
            <w:r w:rsidRPr="00DB5927">
              <w:rPr>
                <w:lang w:eastAsia="ja-JP"/>
              </w:rPr>
              <w:t xml:space="preserve">Declared minimum EIS + </w:t>
            </w:r>
            <w:r>
              <w:rPr>
                <w:lang w:eastAsia="ja-JP"/>
              </w:rPr>
              <w:t>[</w:t>
            </w:r>
            <w:r w:rsidRPr="00DB5927">
              <w:rPr>
                <w:lang w:eastAsia="ja-JP"/>
              </w:rPr>
              <w:t>1.3</w:t>
            </w:r>
            <w:r>
              <w:rPr>
                <w:lang w:eastAsia="ja-JP"/>
              </w:rPr>
              <w:t>]</w:t>
            </w:r>
          </w:p>
        </w:tc>
        <w:tc>
          <w:tcPr>
            <w:tcW w:w="0" w:type="auto"/>
            <w:tcBorders>
              <w:top w:val="single" w:sz="4" w:space="0" w:color="auto"/>
              <w:left w:val="single" w:sz="4" w:space="0" w:color="auto"/>
              <w:bottom w:val="single" w:sz="4" w:space="0" w:color="auto"/>
              <w:right w:val="single" w:sz="4" w:space="0" w:color="auto"/>
            </w:tcBorders>
            <w:vAlign w:val="center"/>
          </w:tcPr>
          <w:p w14:paraId="2FE335E6" w14:textId="77777777" w:rsidR="001455C7" w:rsidRPr="008E5C11" w:rsidRDefault="001455C7" w:rsidP="00B06C9A">
            <w:pPr>
              <w:pStyle w:val="TAC"/>
              <w:rPr>
                <w:lang w:eastAsia="ja-JP"/>
              </w:rPr>
            </w:pPr>
            <w:r w:rsidRPr="00DB5927">
              <w:rPr>
                <w:lang w:eastAsia="ja-JP"/>
              </w:rPr>
              <w:t xml:space="preserve">Declared minimum EIS + </w:t>
            </w:r>
            <w:r>
              <w:rPr>
                <w:lang w:eastAsia="ja-JP"/>
              </w:rPr>
              <w:t>[</w:t>
            </w:r>
            <w:r w:rsidRPr="00DB5927">
              <w:rPr>
                <w:lang w:eastAsia="ja-JP"/>
              </w:rPr>
              <w:t>1.4</w:t>
            </w:r>
            <w:r>
              <w:rPr>
                <w:lang w:eastAsia="ja-JP"/>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977F83" w14:textId="77777777" w:rsidR="001455C7" w:rsidRPr="008E5C11" w:rsidRDefault="001455C7" w:rsidP="00B06C9A">
            <w:pPr>
              <w:pStyle w:val="TAC"/>
              <w:rPr>
                <w:lang w:eastAsia="ja-JP"/>
              </w:rPr>
            </w:pPr>
            <w:r w:rsidRPr="00DB5927">
              <w:rPr>
                <w:lang w:eastAsia="ja-JP"/>
              </w:rPr>
              <w:t>Declared minimum EIS + TBD</w:t>
            </w:r>
          </w:p>
        </w:tc>
      </w:tr>
      <w:tr w:rsidR="001455C7" w:rsidRPr="007C134A" w14:paraId="4F8DD8E4" w14:textId="77777777" w:rsidTr="001455C7">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62F5D2BA" w14:textId="77777777" w:rsidR="001455C7" w:rsidRPr="007C134A" w:rsidRDefault="001455C7" w:rsidP="00B06C9A">
            <w:pPr>
              <w:pStyle w:val="TAC"/>
            </w:pPr>
            <w:r w:rsidRPr="007C134A">
              <w:t>10, 15, 25, 30</w:t>
            </w:r>
          </w:p>
        </w:tc>
        <w:tc>
          <w:tcPr>
            <w:tcW w:w="0" w:type="auto"/>
            <w:tcBorders>
              <w:top w:val="single" w:sz="4" w:space="0" w:color="auto"/>
              <w:left w:val="single" w:sz="4" w:space="0" w:color="auto"/>
              <w:bottom w:val="single" w:sz="4" w:space="0" w:color="auto"/>
              <w:right w:val="single" w:sz="4" w:space="0" w:color="auto"/>
            </w:tcBorders>
            <w:vAlign w:val="center"/>
          </w:tcPr>
          <w:p w14:paraId="0BA20C7B" w14:textId="77777777" w:rsidR="001455C7" w:rsidRPr="007C134A" w:rsidRDefault="001455C7" w:rsidP="00B06C9A">
            <w:pPr>
              <w:pStyle w:val="TAC"/>
            </w:pPr>
            <w:r w:rsidRPr="007C134A">
              <w:rPr>
                <w:lang w:eastAsia="zh-CN"/>
              </w:rPr>
              <w:t>60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C5752B" w14:textId="77777777" w:rsidR="001455C7" w:rsidRPr="008E5C11" w:rsidRDefault="001455C7" w:rsidP="00B06C9A">
            <w:pPr>
              <w:pStyle w:val="TAC"/>
            </w:pPr>
            <w:r w:rsidRPr="007C134A">
              <w:rPr>
                <w:lang w:eastAsia="zh-CN"/>
              </w:rPr>
              <w:t>G- FR1-A1-3</w:t>
            </w:r>
            <w:r>
              <w:rPr>
                <w:lang w:eastAsia="zh-CN"/>
              </w:rPr>
              <w:t xml:space="preserve"> in clause A.1 in [1]</w:t>
            </w:r>
          </w:p>
        </w:tc>
        <w:tc>
          <w:tcPr>
            <w:tcW w:w="0" w:type="auto"/>
            <w:tcBorders>
              <w:top w:val="single" w:sz="4" w:space="0" w:color="auto"/>
              <w:left w:val="single" w:sz="4" w:space="0" w:color="auto"/>
              <w:bottom w:val="single" w:sz="4" w:space="0" w:color="auto"/>
              <w:right w:val="single" w:sz="4" w:space="0" w:color="auto"/>
            </w:tcBorders>
            <w:vAlign w:val="center"/>
          </w:tcPr>
          <w:p w14:paraId="4C2CCC16" w14:textId="77777777" w:rsidR="001455C7" w:rsidRPr="008E5C11" w:rsidRDefault="001455C7" w:rsidP="00B06C9A">
            <w:pPr>
              <w:pStyle w:val="TAC"/>
              <w:rPr>
                <w:lang w:eastAsia="ja-JP"/>
              </w:rPr>
            </w:pPr>
            <w:r w:rsidRPr="00DB5927">
              <w:rPr>
                <w:lang w:eastAsia="ja-JP"/>
              </w:rPr>
              <w:t xml:space="preserve">Declared minimum EIS + </w:t>
            </w:r>
            <w:r>
              <w:rPr>
                <w:lang w:eastAsia="ja-JP"/>
              </w:rPr>
              <w:t>[</w:t>
            </w:r>
            <w:r w:rsidRPr="00DB5927">
              <w:rPr>
                <w:lang w:eastAsia="ja-JP"/>
              </w:rPr>
              <w:t>1.3</w:t>
            </w:r>
            <w:r>
              <w:rPr>
                <w:lang w:eastAsia="ja-JP"/>
              </w:rPr>
              <w:t>]</w:t>
            </w:r>
          </w:p>
        </w:tc>
        <w:tc>
          <w:tcPr>
            <w:tcW w:w="0" w:type="auto"/>
            <w:tcBorders>
              <w:top w:val="single" w:sz="4" w:space="0" w:color="auto"/>
              <w:left w:val="single" w:sz="4" w:space="0" w:color="auto"/>
              <w:bottom w:val="single" w:sz="4" w:space="0" w:color="auto"/>
              <w:right w:val="single" w:sz="4" w:space="0" w:color="auto"/>
            </w:tcBorders>
            <w:vAlign w:val="center"/>
          </w:tcPr>
          <w:p w14:paraId="6D9E3D2F" w14:textId="77777777" w:rsidR="001455C7" w:rsidRPr="008E5C11" w:rsidRDefault="001455C7" w:rsidP="00B06C9A">
            <w:pPr>
              <w:pStyle w:val="TAC"/>
              <w:rPr>
                <w:lang w:eastAsia="ja-JP"/>
              </w:rPr>
            </w:pPr>
            <w:r w:rsidRPr="00DB5927">
              <w:rPr>
                <w:lang w:eastAsia="ja-JP"/>
              </w:rPr>
              <w:t xml:space="preserve">Declared minimum EIS + </w:t>
            </w:r>
            <w:r>
              <w:rPr>
                <w:lang w:eastAsia="ja-JP"/>
              </w:rPr>
              <w:t>[</w:t>
            </w:r>
            <w:r w:rsidRPr="00DB5927">
              <w:rPr>
                <w:lang w:eastAsia="ja-JP"/>
              </w:rPr>
              <w:t>1.4</w:t>
            </w:r>
            <w:r>
              <w:rPr>
                <w:lang w:eastAsia="ja-JP"/>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9E2211" w14:textId="77777777" w:rsidR="001455C7" w:rsidRPr="008E5C11" w:rsidRDefault="001455C7" w:rsidP="00B06C9A">
            <w:pPr>
              <w:pStyle w:val="TAC"/>
              <w:rPr>
                <w:lang w:eastAsia="ja-JP"/>
              </w:rPr>
            </w:pPr>
            <w:r w:rsidRPr="00DB5927">
              <w:rPr>
                <w:lang w:eastAsia="ja-JP"/>
              </w:rPr>
              <w:t>Declared minimum EIS + TBD</w:t>
            </w:r>
          </w:p>
        </w:tc>
      </w:tr>
      <w:tr w:rsidR="001455C7" w:rsidRPr="007C134A" w14:paraId="1D266C35" w14:textId="77777777" w:rsidTr="001455C7">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0FC68031" w14:textId="77777777" w:rsidR="001455C7" w:rsidRPr="007C134A" w:rsidRDefault="001455C7" w:rsidP="00B06C9A">
            <w:pPr>
              <w:pStyle w:val="TAC"/>
            </w:pPr>
            <w:r w:rsidRPr="007C134A">
              <w:t xml:space="preserve">20, 40, 50, 60, 70, 80, 90, 100 </w:t>
            </w:r>
          </w:p>
        </w:tc>
        <w:tc>
          <w:tcPr>
            <w:tcW w:w="0" w:type="auto"/>
            <w:tcBorders>
              <w:top w:val="single" w:sz="4" w:space="0" w:color="auto"/>
              <w:left w:val="single" w:sz="4" w:space="0" w:color="auto"/>
              <w:bottom w:val="single" w:sz="4" w:space="0" w:color="auto"/>
              <w:right w:val="single" w:sz="4" w:space="0" w:color="auto"/>
            </w:tcBorders>
            <w:vAlign w:val="center"/>
          </w:tcPr>
          <w:p w14:paraId="4D3097B7" w14:textId="77777777" w:rsidR="001455C7" w:rsidRPr="007C134A" w:rsidRDefault="001455C7" w:rsidP="00B06C9A">
            <w:pPr>
              <w:pStyle w:val="TAC"/>
            </w:pPr>
            <w:r w:rsidRPr="007C134A">
              <w:rPr>
                <w:lang w:eastAsia="zh-CN"/>
              </w:rPr>
              <w:t>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391EFF" w14:textId="77777777" w:rsidR="001455C7" w:rsidRPr="008E5C11" w:rsidRDefault="001455C7" w:rsidP="00B06C9A">
            <w:pPr>
              <w:pStyle w:val="TAC"/>
            </w:pPr>
            <w:r w:rsidRPr="007C134A">
              <w:rPr>
                <w:lang w:eastAsia="zh-CN"/>
              </w:rPr>
              <w:t>G- FR1-A1-4</w:t>
            </w:r>
            <w:r>
              <w:rPr>
                <w:lang w:eastAsia="zh-CN"/>
              </w:rPr>
              <w:t xml:space="preserve"> in clause A.1 in [1]</w:t>
            </w:r>
          </w:p>
        </w:tc>
        <w:tc>
          <w:tcPr>
            <w:tcW w:w="0" w:type="auto"/>
            <w:tcBorders>
              <w:top w:val="single" w:sz="4" w:space="0" w:color="auto"/>
              <w:left w:val="single" w:sz="4" w:space="0" w:color="auto"/>
              <w:bottom w:val="single" w:sz="4" w:space="0" w:color="auto"/>
              <w:right w:val="single" w:sz="4" w:space="0" w:color="auto"/>
            </w:tcBorders>
            <w:vAlign w:val="center"/>
          </w:tcPr>
          <w:p w14:paraId="1666FC79" w14:textId="77777777" w:rsidR="001455C7" w:rsidRPr="008E5C11" w:rsidRDefault="001455C7" w:rsidP="00B06C9A">
            <w:pPr>
              <w:pStyle w:val="TAC"/>
              <w:rPr>
                <w:lang w:eastAsia="ja-JP"/>
              </w:rPr>
            </w:pPr>
            <w:r w:rsidRPr="00DB5927">
              <w:rPr>
                <w:lang w:eastAsia="ja-JP"/>
              </w:rPr>
              <w:t xml:space="preserve">Declared minimum EIS + </w:t>
            </w:r>
            <w:r>
              <w:rPr>
                <w:lang w:eastAsia="ja-JP"/>
              </w:rPr>
              <w:t>[</w:t>
            </w:r>
            <w:r w:rsidRPr="00DB5927">
              <w:rPr>
                <w:lang w:eastAsia="ja-JP"/>
              </w:rPr>
              <w:t>1.3</w:t>
            </w:r>
            <w:r>
              <w:rPr>
                <w:lang w:eastAsia="ja-JP"/>
              </w:rPr>
              <w:t>]</w:t>
            </w:r>
          </w:p>
        </w:tc>
        <w:tc>
          <w:tcPr>
            <w:tcW w:w="0" w:type="auto"/>
            <w:tcBorders>
              <w:top w:val="single" w:sz="4" w:space="0" w:color="auto"/>
              <w:left w:val="single" w:sz="4" w:space="0" w:color="auto"/>
              <w:bottom w:val="single" w:sz="4" w:space="0" w:color="auto"/>
              <w:right w:val="single" w:sz="4" w:space="0" w:color="auto"/>
            </w:tcBorders>
            <w:vAlign w:val="center"/>
          </w:tcPr>
          <w:p w14:paraId="07F06DA6" w14:textId="77777777" w:rsidR="001455C7" w:rsidRPr="008E5C11" w:rsidRDefault="001455C7" w:rsidP="00B06C9A">
            <w:pPr>
              <w:pStyle w:val="TAC"/>
              <w:rPr>
                <w:lang w:eastAsia="ja-JP"/>
              </w:rPr>
            </w:pPr>
            <w:r w:rsidRPr="00DB5927">
              <w:rPr>
                <w:lang w:eastAsia="ja-JP"/>
              </w:rPr>
              <w:t xml:space="preserve">Declared minimum EIS + </w:t>
            </w:r>
            <w:r>
              <w:rPr>
                <w:lang w:eastAsia="ja-JP"/>
              </w:rPr>
              <w:t>[</w:t>
            </w:r>
            <w:r w:rsidRPr="00DB5927">
              <w:rPr>
                <w:lang w:eastAsia="ja-JP"/>
              </w:rPr>
              <w:t>1.4</w:t>
            </w:r>
            <w:r>
              <w:rPr>
                <w:lang w:eastAsia="ja-JP"/>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AB3BEB" w14:textId="77777777" w:rsidR="001455C7" w:rsidRPr="008E5C11" w:rsidRDefault="001455C7" w:rsidP="00B06C9A">
            <w:pPr>
              <w:pStyle w:val="TAC"/>
              <w:rPr>
                <w:lang w:eastAsia="ja-JP"/>
              </w:rPr>
            </w:pPr>
            <w:r w:rsidRPr="00DB5927">
              <w:rPr>
                <w:lang w:eastAsia="ja-JP"/>
              </w:rPr>
              <w:t>Declared minimum EIS + TBD</w:t>
            </w:r>
          </w:p>
        </w:tc>
      </w:tr>
      <w:tr w:rsidR="001455C7" w:rsidRPr="007C134A" w14:paraId="17500185" w14:textId="77777777" w:rsidTr="001455C7">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6611EBD1" w14:textId="77777777" w:rsidR="001455C7" w:rsidRPr="007C134A" w:rsidRDefault="001455C7" w:rsidP="00B06C9A">
            <w:pPr>
              <w:pStyle w:val="TAC"/>
            </w:pPr>
            <w:r w:rsidRPr="007C134A">
              <w:t xml:space="preserve">20, 40, 50, 60, 70, 80, 90, 100 </w:t>
            </w:r>
          </w:p>
        </w:tc>
        <w:tc>
          <w:tcPr>
            <w:tcW w:w="0" w:type="auto"/>
            <w:tcBorders>
              <w:top w:val="single" w:sz="4" w:space="0" w:color="auto"/>
              <w:left w:val="single" w:sz="4" w:space="0" w:color="auto"/>
              <w:bottom w:val="single" w:sz="4" w:space="0" w:color="auto"/>
              <w:right w:val="single" w:sz="4" w:space="0" w:color="auto"/>
            </w:tcBorders>
            <w:vAlign w:val="center"/>
          </w:tcPr>
          <w:p w14:paraId="5890A477" w14:textId="77777777" w:rsidR="001455C7" w:rsidRPr="007C134A" w:rsidRDefault="001455C7" w:rsidP="00B06C9A">
            <w:pPr>
              <w:pStyle w:val="TAC"/>
            </w:pPr>
            <w:r w:rsidRPr="007C134A">
              <w:rPr>
                <w:lang w:eastAsia="zh-CN"/>
              </w:rPr>
              <w:t>30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024684" w14:textId="77777777" w:rsidR="001455C7" w:rsidRPr="008E5C11" w:rsidRDefault="001455C7" w:rsidP="00B06C9A">
            <w:pPr>
              <w:pStyle w:val="TAC"/>
            </w:pPr>
            <w:r w:rsidRPr="007C134A">
              <w:rPr>
                <w:lang w:eastAsia="zh-CN"/>
              </w:rPr>
              <w:t>G- FR1-A1-5</w:t>
            </w:r>
            <w:r>
              <w:rPr>
                <w:lang w:eastAsia="zh-CN"/>
              </w:rPr>
              <w:t xml:space="preserve"> in clause A.1 in [1]</w:t>
            </w:r>
          </w:p>
        </w:tc>
        <w:tc>
          <w:tcPr>
            <w:tcW w:w="0" w:type="auto"/>
            <w:tcBorders>
              <w:top w:val="single" w:sz="4" w:space="0" w:color="auto"/>
              <w:left w:val="single" w:sz="4" w:space="0" w:color="auto"/>
              <w:bottom w:val="single" w:sz="4" w:space="0" w:color="auto"/>
              <w:right w:val="single" w:sz="4" w:space="0" w:color="auto"/>
            </w:tcBorders>
            <w:vAlign w:val="center"/>
          </w:tcPr>
          <w:p w14:paraId="32581543" w14:textId="77777777" w:rsidR="001455C7" w:rsidRPr="00BB2C6B" w:rsidRDefault="001455C7" w:rsidP="00B06C9A">
            <w:pPr>
              <w:pStyle w:val="TAC"/>
              <w:rPr>
                <w:lang w:eastAsia="ja-JP"/>
              </w:rPr>
            </w:pPr>
            <w:r w:rsidRPr="00DB5927">
              <w:rPr>
                <w:lang w:eastAsia="ja-JP"/>
              </w:rPr>
              <w:t xml:space="preserve">Declared minimum EIS + </w:t>
            </w:r>
            <w:r>
              <w:rPr>
                <w:lang w:eastAsia="ja-JP"/>
              </w:rPr>
              <w:t>[</w:t>
            </w:r>
            <w:r w:rsidRPr="00DB5927">
              <w:rPr>
                <w:lang w:eastAsia="ja-JP"/>
              </w:rPr>
              <w:t>1.3</w:t>
            </w:r>
            <w:r>
              <w:rPr>
                <w:lang w:eastAsia="ja-JP"/>
              </w:rPr>
              <w:t>]</w:t>
            </w:r>
          </w:p>
        </w:tc>
        <w:tc>
          <w:tcPr>
            <w:tcW w:w="0" w:type="auto"/>
            <w:tcBorders>
              <w:top w:val="single" w:sz="4" w:space="0" w:color="auto"/>
              <w:left w:val="single" w:sz="4" w:space="0" w:color="auto"/>
              <w:bottom w:val="single" w:sz="4" w:space="0" w:color="auto"/>
              <w:right w:val="single" w:sz="4" w:space="0" w:color="auto"/>
            </w:tcBorders>
            <w:vAlign w:val="center"/>
          </w:tcPr>
          <w:p w14:paraId="783486F9" w14:textId="77777777" w:rsidR="001455C7" w:rsidRPr="00BB2C6B" w:rsidRDefault="001455C7" w:rsidP="00B06C9A">
            <w:pPr>
              <w:pStyle w:val="TAC"/>
              <w:rPr>
                <w:lang w:eastAsia="ja-JP"/>
              </w:rPr>
            </w:pPr>
            <w:r w:rsidRPr="00DB5927">
              <w:rPr>
                <w:lang w:eastAsia="ja-JP"/>
              </w:rPr>
              <w:t xml:space="preserve">Declared minimum EIS + </w:t>
            </w:r>
            <w:r>
              <w:rPr>
                <w:lang w:eastAsia="ja-JP"/>
              </w:rPr>
              <w:t>[</w:t>
            </w:r>
            <w:r w:rsidRPr="00DB5927">
              <w:rPr>
                <w:lang w:eastAsia="ja-JP"/>
              </w:rPr>
              <w:t>1.4</w:t>
            </w:r>
            <w:r>
              <w:rPr>
                <w:lang w:eastAsia="ja-JP"/>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2B0448" w14:textId="77777777" w:rsidR="001455C7" w:rsidRPr="00BB2C6B" w:rsidRDefault="001455C7" w:rsidP="00B06C9A">
            <w:pPr>
              <w:pStyle w:val="TAC"/>
            </w:pPr>
            <w:r w:rsidRPr="00DB5927">
              <w:rPr>
                <w:lang w:eastAsia="ja-JP"/>
              </w:rPr>
              <w:t>Declared minimum EIS + TBD</w:t>
            </w:r>
          </w:p>
        </w:tc>
      </w:tr>
      <w:tr w:rsidR="001455C7" w:rsidRPr="007C134A" w14:paraId="64F858F6" w14:textId="77777777" w:rsidTr="001455C7">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73570A1A" w14:textId="77777777" w:rsidR="001455C7" w:rsidRPr="007C134A" w:rsidRDefault="001455C7" w:rsidP="00B06C9A">
            <w:pPr>
              <w:pStyle w:val="TAC"/>
            </w:pPr>
            <w:r w:rsidRPr="007C134A">
              <w:t xml:space="preserve">20, 40, 50, 60, 70, 80, 90, 100 </w:t>
            </w:r>
          </w:p>
        </w:tc>
        <w:tc>
          <w:tcPr>
            <w:tcW w:w="0" w:type="auto"/>
            <w:tcBorders>
              <w:top w:val="single" w:sz="4" w:space="0" w:color="auto"/>
              <w:left w:val="single" w:sz="4" w:space="0" w:color="auto"/>
              <w:bottom w:val="single" w:sz="4" w:space="0" w:color="auto"/>
              <w:right w:val="single" w:sz="4" w:space="0" w:color="auto"/>
            </w:tcBorders>
            <w:vAlign w:val="center"/>
          </w:tcPr>
          <w:p w14:paraId="6D2B8FE3" w14:textId="77777777" w:rsidR="001455C7" w:rsidRPr="007C134A" w:rsidRDefault="001455C7" w:rsidP="00B06C9A">
            <w:pPr>
              <w:pStyle w:val="TAC"/>
            </w:pPr>
            <w:r w:rsidRPr="007C134A">
              <w:rPr>
                <w:lang w:eastAsia="zh-CN"/>
              </w:rPr>
              <w:t>60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3BEED4" w14:textId="77777777" w:rsidR="001455C7" w:rsidRPr="00BB2C6B" w:rsidRDefault="001455C7" w:rsidP="00B06C9A">
            <w:pPr>
              <w:pStyle w:val="TAC"/>
            </w:pPr>
            <w:r w:rsidRPr="007C134A">
              <w:rPr>
                <w:lang w:eastAsia="zh-CN"/>
              </w:rPr>
              <w:t>G- FR1-A1-6</w:t>
            </w:r>
            <w:r>
              <w:rPr>
                <w:lang w:eastAsia="zh-CN"/>
              </w:rPr>
              <w:t xml:space="preserve"> in clause A.1 in [1]</w:t>
            </w:r>
          </w:p>
        </w:tc>
        <w:tc>
          <w:tcPr>
            <w:tcW w:w="0" w:type="auto"/>
            <w:tcBorders>
              <w:top w:val="single" w:sz="4" w:space="0" w:color="auto"/>
              <w:left w:val="single" w:sz="4" w:space="0" w:color="auto"/>
              <w:bottom w:val="single" w:sz="4" w:space="0" w:color="auto"/>
              <w:right w:val="single" w:sz="4" w:space="0" w:color="auto"/>
            </w:tcBorders>
            <w:vAlign w:val="center"/>
          </w:tcPr>
          <w:p w14:paraId="0545FC22" w14:textId="77777777" w:rsidR="001455C7" w:rsidRPr="00BB2C6B" w:rsidRDefault="001455C7" w:rsidP="00B06C9A">
            <w:pPr>
              <w:pStyle w:val="TAC"/>
              <w:rPr>
                <w:lang w:eastAsia="ja-JP"/>
              </w:rPr>
            </w:pPr>
            <w:r w:rsidRPr="00DB5927">
              <w:rPr>
                <w:lang w:eastAsia="ja-JP"/>
              </w:rPr>
              <w:t xml:space="preserve">Declared minimum EIS + </w:t>
            </w:r>
            <w:r>
              <w:rPr>
                <w:lang w:eastAsia="ja-JP"/>
              </w:rPr>
              <w:t>[</w:t>
            </w:r>
            <w:r w:rsidRPr="00DB5927">
              <w:rPr>
                <w:lang w:eastAsia="ja-JP"/>
              </w:rPr>
              <w:t>1.3</w:t>
            </w:r>
            <w:r>
              <w:rPr>
                <w:lang w:eastAsia="ja-JP"/>
              </w:rPr>
              <w:t>]</w:t>
            </w:r>
          </w:p>
        </w:tc>
        <w:tc>
          <w:tcPr>
            <w:tcW w:w="0" w:type="auto"/>
            <w:tcBorders>
              <w:top w:val="single" w:sz="4" w:space="0" w:color="auto"/>
              <w:left w:val="single" w:sz="4" w:space="0" w:color="auto"/>
              <w:bottom w:val="single" w:sz="4" w:space="0" w:color="auto"/>
              <w:right w:val="single" w:sz="4" w:space="0" w:color="auto"/>
            </w:tcBorders>
            <w:vAlign w:val="center"/>
          </w:tcPr>
          <w:p w14:paraId="68E651E8" w14:textId="77777777" w:rsidR="001455C7" w:rsidRPr="00BB2C6B" w:rsidRDefault="001455C7" w:rsidP="00B06C9A">
            <w:pPr>
              <w:pStyle w:val="TAC"/>
              <w:rPr>
                <w:lang w:eastAsia="ja-JP"/>
              </w:rPr>
            </w:pPr>
            <w:r w:rsidRPr="00DB5927">
              <w:rPr>
                <w:lang w:eastAsia="ja-JP"/>
              </w:rPr>
              <w:t xml:space="preserve">Declared minimum EIS + </w:t>
            </w:r>
            <w:r>
              <w:rPr>
                <w:lang w:eastAsia="ja-JP"/>
              </w:rPr>
              <w:t>[</w:t>
            </w:r>
            <w:r w:rsidRPr="00DB5927">
              <w:rPr>
                <w:lang w:eastAsia="ja-JP"/>
              </w:rPr>
              <w:t>1.4</w:t>
            </w:r>
            <w:r>
              <w:rPr>
                <w:lang w:eastAsia="ja-JP"/>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E11BE7" w14:textId="77777777" w:rsidR="001455C7" w:rsidRPr="00BB2C6B" w:rsidRDefault="001455C7" w:rsidP="00B06C9A">
            <w:pPr>
              <w:pStyle w:val="TAC"/>
            </w:pPr>
            <w:r w:rsidRPr="00DB5927">
              <w:rPr>
                <w:lang w:eastAsia="ja-JP"/>
              </w:rPr>
              <w:t>Declared minimum EIS + TBD</w:t>
            </w:r>
          </w:p>
        </w:tc>
      </w:tr>
    </w:tbl>
    <w:p w14:paraId="2679D2B9" w14:textId="77777777" w:rsidR="001455C7" w:rsidRPr="00035344" w:rsidRDefault="001455C7" w:rsidP="001455C7">
      <w:pPr>
        <w:jc w:val="center"/>
        <w:rPr>
          <w:i/>
          <w:color w:val="0000FF"/>
        </w:rPr>
      </w:pPr>
    </w:p>
    <w:p w14:paraId="2A95D8A0" w14:textId="69B241EF" w:rsidR="001455C7" w:rsidRPr="00035344" w:rsidRDefault="001455C7" w:rsidP="001455C7">
      <w:pPr>
        <w:keepNext/>
        <w:keepLines/>
        <w:spacing w:before="120"/>
        <w:ind w:left="1418" w:hanging="1418"/>
        <w:outlineLvl w:val="3"/>
        <w:rPr>
          <w:rFonts w:ascii="Arial" w:hAnsi="Arial"/>
          <w:sz w:val="24"/>
        </w:rPr>
      </w:pPr>
      <w:r w:rsidRPr="00035344">
        <w:rPr>
          <w:rFonts w:ascii="Arial" w:hAnsi="Arial"/>
          <w:sz w:val="24"/>
        </w:rPr>
        <w:t>7.2.5.</w:t>
      </w:r>
      <w:r>
        <w:rPr>
          <w:rFonts w:ascii="Arial" w:hAnsi="Arial"/>
          <w:sz w:val="24"/>
        </w:rPr>
        <w:t>3</w:t>
      </w:r>
      <w:r w:rsidRPr="00035344">
        <w:rPr>
          <w:rFonts w:ascii="Arial" w:hAnsi="Arial"/>
          <w:sz w:val="24"/>
        </w:rPr>
        <w:tab/>
        <w:t xml:space="preserve">Test </w:t>
      </w:r>
      <w:r w:rsidR="000420F9">
        <w:rPr>
          <w:rFonts w:ascii="Arial" w:hAnsi="Arial"/>
          <w:sz w:val="24"/>
        </w:rPr>
        <w:t>requirement</w:t>
      </w:r>
      <w:r w:rsidRPr="00035344">
        <w:rPr>
          <w:rFonts w:ascii="Arial" w:hAnsi="Arial"/>
          <w:sz w:val="24"/>
        </w:rPr>
        <w:t>s</w:t>
      </w:r>
      <w:r w:rsidRPr="00E0254F">
        <w:rPr>
          <w:rFonts w:ascii="Arial" w:hAnsi="Arial"/>
          <w:sz w:val="24"/>
        </w:rPr>
        <w:t xml:space="preserve"> for </w:t>
      </w:r>
      <w:r w:rsidRPr="00E0254F">
        <w:rPr>
          <w:rFonts w:ascii="Arial" w:hAnsi="Arial"/>
          <w:i/>
          <w:sz w:val="24"/>
        </w:rPr>
        <w:t xml:space="preserve">BS type </w:t>
      </w:r>
      <w:r>
        <w:rPr>
          <w:rFonts w:ascii="Arial" w:hAnsi="Arial"/>
          <w:i/>
          <w:sz w:val="24"/>
        </w:rPr>
        <w:t>2</w:t>
      </w:r>
      <w:r w:rsidRPr="00E0254F">
        <w:rPr>
          <w:rFonts w:ascii="Arial" w:hAnsi="Arial"/>
          <w:i/>
          <w:sz w:val="24"/>
        </w:rPr>
        <w:t>-O</w:t>
      </w:r>
    </w:p>
    <w:p w14:paraId="51A44EA9" w14:textId="77777777" w:rsidR="001455C7" w:rsidRPr="00E0254F" w:rsidRDefault="001455C7" w:rsidP="001455C7">
      <w:pPr>
        <w:rPr>
          <w:lang w:eastAsia="zh-CN"/>
        </w:rPr>
      </w:pPr>
      <w:r w:rsidRPr="00E0254F">
        <w:rPr>
          <w:lang w:eastAsia="zh-CN"/>
        </w:rPr>
        <w:t xml:space="preserve">There is no OTA sensitivity requirement for FR2, the OTA sensitivity is the same as the OTA reference sensitivity in subclause </w:t>
      </w:r>
      <w:r>
        <w:rPr>
          <w:lang w:eastAsia="zh-CN"/>
        </w:rPr>
        <w:t>7</w:t>
      </w:r>
      <w:r w:rsidRPr="00E0254F">
        <w:rPr>
          <w:lang w:eastAsia="zh-CN"/>
        </w:rPr>
        <w:t>.3.</w:t>
      </w:r>
    </w:p>
    <w:p w14:paraId="49C3C92C" w14:textId="5C3C10CA" w:rsidR="002E2E09" w:rsidRDefault="00181D8D" w:rsidP="002E2E09">
      <w:pPr>
        <w:pStyle w:val="Heading2"/>
      </w:pPr>
      <w:bookmarkStart w:id="7984" w:name="_Toc519094999"/>
      <w:r>
        <w:t>7.3</w:t>
      </w:r>
      <w:r w:rsidR="002E2E09">
        <w:tab/>
        <w:t xml:space="preserve">OTA </w:t>
      </w:r>
      <w:r w:rsidR="00544224">
        <w:t>r</w:t>
      </w:r>
      <w:r w:rsidR="002E2E09">
        <w:t>eference sensitivity level</w:t>
      </w:r>
      <w:bookmarkEnd w:id="7970"/>
      <w:bookmarkEnd w:id="7984"/>
    </w:p>
    <w:p w14:paraId="5761EA45" w14:textId="075D04CE" w:rsidR="001455C7" w:rsidRPr="006646EC" w:rsidRDefault="001455C7" w:rsidP="001455C7">
      <w:pPr>
        <w:keepNext/>
        <w:keepLines/>
        <w:spacing w:before="120"/>
        <w:ind w:left="1134" w:hanging="1134"/>
        <w:outlineLvl w:val="2"/>
        <w:rPr>
          <w:rFonts w:ascii="Arial" w:hAnsi="Arial"/>
          <w:sz w:val="28"/>
        </w:rPr>
      </w:pPr>
      <w:r w:rsidRPr="006646EC">
        <w:rPr>
          <w:rFonts w:ascii="Arial" w:hAnsi="Arial"/>
          <w:sz w:val="28"/>
        </w:rPr>
        <w:t>7.3.1</w:t>
      </w:r>
      <w:r w:rsidRPr="006646EC">
        <w:rPr>
          <w:rFonts w:ascii="Arial" w:hAnsi="Arial"/>
          <w:sz w:val="28"/>
        </w:rPr>
        <w:tab/>
        <w:t>Definition and applicability</w:t>
      </w:r>
    </w:p>
    <w:p w14:paraId="62654A0E" w14:textId="76986A5A" w:rsidR="001455C7" w:rsidRPr="006646EC" w:rsidRDefault="001455C7" w:rsidP="001455C7">
      <w:pPr>
        <w:overflowPunct w:val="0"/>
        <w:autoSpaceDE w:val="0"/>
        <w:autoSpaceDN w:val="0"/>
        <w:adjustRightInd w:val="0"/>
        <w:textAlignment w:val="baseline"/>
      </w:pPr>
      <w:r w:rsidRPr="008F3FEB">
        <w:t xml:space="preserve">The OTA REFSENS requirement is a directional requirement and is intended to ensure the minimum OTA reference sensitivity level for a declared </w:t>
      </w:r>
      <w:r w:rsidRPr="0037085B">
        <w:rPr>
          <w:i/>
        </w:rPr>
        <w:t>OTA REFSENS RoAoA</w:t>
      </w:r>
      <w:r w:rsidRPr="008F3FEB">
        <w:t>. The OTA reference sensitivity power level EIS</w:t>
      </w:r>
      <w:r w:rsidRPr="008F3FEB">
        <w:rPr>
          <w:vertAlign w:val="subscript"/>
        </w:rPr>
        <w:t>REFSENS</w:t>
      </w:r>
      <w:r w:rsidRPr="008F3FEB">
        <w:t xml:space="preserve"> is the minimum mean power received at the RIB at which a reference performance requirement shall be met for a specified reference measurement channel.</w:t>
      </w:r>
      <w:r>
        <w:t xml:space="preserve"> </w:t>
      </w:r>
      <w:r w:rsidRPr="008E705B">
        <w:t xml:space="preserve">The </w:t>
      </w:r>
      <w:bookmarkStart w:id="7985" w:name="_Hlk511880677"/>
      <w:r w:rsidRPr="008E705B">
        <w:t xml:space="preserve">OTA REFSENS </w:t>
      </w:r>
      <w:bookmarkEnd w:id="7985"/>
      <w:r w:rsidRPr="008E705B">
        <w:t xml:space="preserve">requirement shall apply to </w:t>
      </w:r>
      <w:r>
        <w:t>each</w:t>
      </w:r>
      <w:r w:rsidRPr="008E705B">
        <w:t xml:space="preserve"> supported polarization, under the assumption of </w:t>
      </w:r>
      <w:r w:rsidRPr="008E705B">
        <w:rPr>
          <w:i/>
        </w:rPr>
        <w:t>polarization match</w:t>
      </w:r>
      <w:r w:rsidRPr="008E705B">
        <w:t>.</w:t>
      </w:r>
    </w:p>
    <w:p w14:paraId="62D6F7FD" w14:textId="5034FA8D" w:rsidR="001455C7" w:rsidRPr="006646EC" w:rsidRDefault="001455C7" w:rsidP="001455C7">
      <w:pPr>
        <w:keepNext/>
        <w:keepLines/>
        <w:spacing w:before="120"/>
        <w:ind w:left="1134" w:hanging="1134"/>
        <w:outlineLvl w:val="2"/>
        <w:rPr>
          <w:rFonts w:ascii="Arial" w:hAnsi="Arial"/>
          <w:sz w:val="28"/>
        </w:rPr>
      </w:pPr>
      <w:r w:rsidRPr="006646EC">
        <w:rPr>
          <w:rFonts w:ascii="Arial" w:hAnsi="Arial"/>
          <w:sz w:val="28"/>
        </w:rPr>
        <w:lastRenderedPageBreak/>
        <w:t>7.3.2</w:t>
      </w:r>
      <w:r w:rsidRPr="006646EC">
        <w:rPr>
          <w:rFonts w:ascii="Arial" w:hAnsi="Arial"/>
          <w:sz w:val="28"/>
        </w:rPr>
        <w:tab/>
        <w:t xml:space="preserve">Minimum </w:t>
      </w:r>
      <w:r w:rsidR="000420F9">
        <w:rPr>
          <w:rFonts w:ascii="Arial" w:hAnsi="Arial"/>
          <w:sz w:val="28"/>
        </w:rPr>
        <w:t>requirement</w:t>
      </w:r>
    </w:p>
    <w:p w14:paraId="6BF49D3E" w14:textId="77777777" w:rsidR="001455C7" w:rsidRPr="006646EC" w:rsidRDefault="001455C7" w:rsidP="001455C7">
      <w:r w:rsidRPr="00E56B8B">
        <w:t xml:space="preserve">For </w:t>
      </w:r>
      <w:r w:rsidRPr="007C1845">
        <w:rPr>
          <w:rFonts w:cs="v5.0.0"/>
          <w:i/>
          <w:iCs/>
          <w:snapToGrid w:val="0"/>
          <w:lang w:eastAsia="zh-CN"/>
        </w:rPr>
        <w:t xml:space="preserve">BS type </w:t>
      </w:r>
      <w:r>
        <w:rPr>
          <w:rFonts w:cs="v5.0.0"/>
          <w:i/>
          <w:iCs/>
          <w:snapToGrid w:val="0"/>
          <w:lang w:eastAsia="zh-CN"/>
        </w:rPr>
        <w:t>1</w:t>
      </w:r>
      <w:r w:rsidRPr="007C1845">
        <w:rPr>
          <w:rFonts w:cs="v5.0.0"/>
          <w:i/>
          <w:iCs/>
          <w:snapToGrid w:val="0"/>
          <w:lang w:eastAsia="zh-CN"/>
        </w:rPr>
        <w:t>-O</w:t>
      </w:r>
      <w:r w:rsidRPr="00E56B8B">
        <w:t xml:space="preserve"> the </w:t>
      </w:r>
      <w:r w:rsidRPr="00E56B8B">
        <w:rPr>
          <w:rFonts w:cs="v4.2.0"/>
        </w:rPr>
        <w:t xml:space="preserve">minimum requirement is in 3GPP TS 38.104 [1], subclause </w:t>
      </w:r>
      <w:r>
        <w:rPr>
          <w:rFonts w:cs="v4.2.0"/>
        </w:rPr>
        <w:t>10</w:t>
      </w:r>
      <w:r w:rsidRPr="00E56B8B">
        <w:rPr>
          <w:rFonts w:cs="v4.2.0"/>
        </w:rPr>
        <w:t>.</w:t>
      </w:r>
      <w:r>
        <w:rPr>
          <w:rFonts w:cs="v4.2.0"/>
        </w:rPr>
        <w:t>3</w:t>
      </w:r>
      <w:r w:rsidRPr="00E56B8B">
        <w:rPr>
          <w:rFonts w:cs="v4.2.0"/>
        </w:rPr>
        <w:t>.</w:t>
      </w:r>
      <w:r>
        <w:rPr>
          <w:rFonts w:cs="v4.2.0"/>
        </w:rPr>
        <w:t>2</w:t>
      </w:r>
      <w:r w:rsidRPr="006646EC">
        <w:t>.</w:t>
      </w:r>
    </w:p>
    <w:p w14:paraId="224148CA" w14:textId="77777777" w:rsidR="001455C7" w:rsidRPr="006646EC" w:rsidRDefault="001455C7" w:rsidP="001455C7">
      <w:r w:rsidRPr="00E56B8B">
        <w:t xml:space="preserve">For </w:t>
      </w:r>
      <w:r w:rsidRPr="007C1845">
        <w:rPr>
          <w:rFonts w:cs="v5.0.0"/>
          <w:i/>
          <w:iCs/>
          <w:snapToGrid w:val="0"/>
          <w:lang w:eastAsia="zh-CN"/>
        </w:rPr>
        <w:t>BS type 2-O</w:t>
      </w:r>
      <w:r w:rsidRPr="00E56B8B">
        <w:t xml:space="preserve"> the </w:t>
      </w:r>
      <w:r w:rsidRPr="00E56B8B">
        <w:rPr>
          <w:rFonts w:cs="v4.2.0"/>
        </w:rPr>
        <w:t xml:space="preserve">minimum requirement is in 3GPP TS 38.104 [1], subclause </w:t>
      </w:r>
      <w:r>
        <w:rPr>
          <w:rFonts w:cs="v4.2.0"/>
        </w:rPr>
        <w:t>10</w:t>
      </w:r>
      <w:r w:rsidRPr="00E56B8B">
        <w:rPr>
          <w:rFonts w:cs="v4.2.0"/>
        </w:rPr>
        <w:t>.</w:t>
      </w:r>
      <w:r>
        <w:rPr>
          <w:rFonts w:cs="v4.2.0"/>
        </w:rPr>
        <w:t>3</w:t>
      </w:r>
      <w:r w:rsidRPr="00E56B8B">
        <w:rPr>
          <w:rFonts w:cs="v4.2.0"/>
        </w:rPr>
        <w:t>.3</w:t>
      </w:r>
      <w:r w:rsidRPr="006646EC">
        <w:t>.</w:t>
      </w:r>
    </w:p>
    <w:p w14:paraId="3D922B33" w14:textId="77777777" w:rsidR="001455C7" w:rsidRPr="006646EC" w:rsidRDefault="001455C7" w:rsidP="001455C7">
      <w:pPr>
        <w:keepNext/>
        <w:keepLines/>
        <w:spacing w:before="120"/>
        <w:ind w:left="1134" w:hanging="1134"/>
        <w:outlineLvl w:val="2"/>
        <w:rPr>
          <w:rFonts w:ascii="Arial" w:hAnsi="Arial"/>
          <w:sz w:val="28"/>
        </w:rPr>
      </w:pPr>
      <w:r w:rsidRPr="006646EC">
        <w:rPr>
          <w:rFonts w:ascii="Arial" w:hAnsi="Arial"/>
          <w:sz w:val="28"/>
        </w:rPr>
        <w:t>7.3.3</w:t>
      </w:r>
      <w:r w:rsidRPr="006646EC">
        <w:rPr>
          <w:rFonts w:ascii="Arial" w:hAnsi="Arial"/>
          <w:sz w:val="28"/>
        </w:rPr>
        <w:tab/>
        <w:t>Test Purpose</w:t>
      </w:r>
    </w:p>
    <w:p w14:paraId="2B9017C0" w14:textId="77777777" w:rsidR="001455C7" w:rsidRPr="006646EC" w:rsidRDefault="001455C7" w:rsidP="001455C7">
      <w:pPr>
        <w:rPr>
          <w:lang w:eastAsia="zh-CN"/>
        </w:rPr>
      </w:pPr>
      <w:r w:rsidRPr="006646EC">
        <w:rPr>
          <w:lang w:eastAsia="zh-CN"/>
        </w:rPr>
        <w:t xml:space="preserve">The test purpose is to verify that the BS can meet the throughput requirement for a specified measurement channel at the </w:t>
      </w:r>
      <w:r w:rsidRPr="006646EC">
        <w:t>EIS</w:t>
      </w:r>
      <w:r w:rsidRPr="006646EC">
        <w:rPr>
          <w:vertAlign w:val="subscript"/>
        </w:rPr>
        <w:t>REFSENS</w:t>
      </w:r>
      <w:r w:rsidRPr="006646EC">
        <w:rPr>
          <w:lang w:eastAsia="zh-CN"/>
        </w:rPr>
        <w:t xml:space="preserve"> level and the range of angles of arrival </w:t>
      </w:r>
      <w:r w:rsidRPr="006646EC">
        <w:t xml:space="preserve">within the </w:t>
      </w:r>
      <w:r w:rsidRPr="007E0FAD">
        <w:rPr>
          <w:i/>
        </w:rPr>
        <w:t>OTA REFSENS RoAoA</w:t>
      </w:r>
      <w:r w:rsidRPr="006646EC">
        <w:rPr>
          <w:lang w:eastAsia="zh-CN"/>
        </w:rPr>
        <w:t>.</w:t>
      </w:r>
    </w:p>
    <w:p w14:paraId="51EBDA85" w14:textId="77777777" w:rsidR="001455C7" w:rsidRPr="006646EC" w:rsidRDefault="001455C7" w:rsidP="001455C7">
      <w:pPr>
        <w:keepNext/>
        <w:keepLines/>
        <w:spacing w:before="120"/>
        <w:ind w:left="1134" w:hanging="1134"/>
        <w:outlineLvl w:val="2"/>
        <w:rPr>
          <w:rFonts w:ascii="Arial" w:hAnsi="Arial"/>
          <w:sz w:val="28"/>
        </w:rPr>
      </w:pPr>
      <w:r w:rsidRPr="006646EC">
        <w:rPr>
          <w:rFonts w:ascii="Arial" w:hAnsi="Arial"/>
          <w:sz w:val="28"/>
        </w:rPr>
        <w:t>7.3.4</w:t>
      </w:r>
      <w:r w:rsidRPr="006646EC">
        <w:rPr>
          <w:rFonts w:ascii="Arial" w:hAnsi="Arial"/>
          <w:sz w:val="28"/>
        </w:rPr>
        <w:tab/>
        <w:t>Method of test</w:t>
      </w:r>
    </w:p>
    <w:p w14:paraId="602AFBE1" w14:textId="77777777" w:rsidR="001455C7" w:rsidRPr="006646EC" w:rsidRDefault="001455C7" w:rsidP="001455C7">
      <w:pPr>
        <w:keepNext/>
        <w:keepLines/>
        <w:spacing w:before="120"/>
        <w:ind w:left="1418" w:hanging="1418"/>
        <w:outlineLvl w:val="3"/>
        <w:rPr>
          <w:rFonts w:ascii="Arial" w:hAnsi="Arial"/>
          <w:sz w:val="24"/>
        </w:rPr>
      </w:pPr>
      <w:r w:rsidRPr="006646EC">
        <w:rPr>
          <w:rFonts w:ascii="Arial" w:hAnsi="Arial"/>
          <w:sz w:val="24"/>
        </w:rPr>
        <w:t>7.3.4.1</w:t>
      </w:r>
      <w:r w:rsidRPr="006646EC">
        <w:rPr>
          <w:rFonts w:ascii="Arial" w:hAnsi="Arial"/>
          <w:sz w:val="24"/>
        </w:rPr>
        <w:tab/>
        <w:t>Initial conditions</w:t>
      </w:r>
    </w:p>
    <w:p w14:paraId="666E01C3" w14:textId="330CC933" w:rsidR="001455C7" w:rsidRPr="006646EC" w:rsidRDefault="001455C7" w:rsidP="002F3E23">
      <w:pPr>
        <w:rPr>
          <w:lang w:eastAsia="zh-CN"/>
        </w:rPr>
      </w:pPr>
      <w:r w:rsidRPr="006646EC">
        <w:rPr>
          <w:lang w:eastAsia="zh-CN"/>
        </w:rPr>
        <w:t>Test environment:</w:t>
      </w:r>
      <w:r w:rsidR="00F14C5C">
        <w:rPr>
          <w:lang w:eastAsia="zh-CN"/>
        </w:rPr>
        <w:t xml:space="preserve"> </w:t>
      </w:r>
      <w:r w:rsidRPr="006646EC">
        <w:rPr>
          <w:lang w:eastAsia="zh-CN"/>
        </w:rPr>
        <w:t>Normal</w:t>
      </w:r>
      <w:r w:rsidR="00F14C5C">
        <w:rPr>
          <w:lang w:eastAsia="zh-CN"/>
        </w:rPr>
        <w:t>,</w:t>
      </w:r>
      <w:r w:rsidRPr="006646EC">
        <w:rPr>
          <w:lang w:eastAsia="zh-CN"/>
        </w:rPr>
        <w:t xml:space="preserve"> see </w:t>
      </w:r>
      <w:r w:rsidRPr="006646EC">
        <w:t>annex B.2</w:t>
      </w:r>
      <w:r w:rsidRPr="006646EC">
        <w:rPr>
          <w:lang w:eastAsia="zh-CN"/>
        </w:rPr>
        <w:t>.</w:t>
      </w:r>
    </w:p>
    <w:p w14:paraId="2546930C" w14:textId="77777777" w:rsidR="001455C7" w:rsidRPr="006646EC" w:rsidRDefault="001455C7" w:rsidP="001455C7">
      <w:pPr>
        <w:rPr>
          <w:lang w:eastAsia="zh-CN"/>
        </w:rPr>
      </w:pPr>
      <w:r w:rsidRPr="006646EC">
        <w:rPr>
          <w:lang w:eastAsia="zh-CN"/>
        </w:rPr>
        <w:t>RF channels to be tested:</w:t>
      </w:r>
    </w:p>
    <w:p w14:paraId="1F83FAD8" w14:textId="0C8F71E9" w:rsidR="001455C7" w:rsidRPr="006646EC" w:rsidRDefault="001455C7" w:rsidP="001455C7">
      <w:pPr>
        <w:ind w:left="568" w:hanging="284"/>
        <w:rPr>
          <w:lang w:eastAsia="zh-CN"/>
        </w:rPr>
      </w:pPr>
      <w:r w:rsidRPr="006646EC">
        <w:rPr>
          <w:lang w:eastAsia="zh-CN"/>
        </w:rPr>
        <w:t>-</w:t>
      </w:r>
      <w:r w:rsidRPr="006646EC">
        <w:rPr>
          <w:lang w:eastAsia="zh-CN"/>
        </w:rPr>
        <w:tab/>
        <w:t xml:space="preserve">B, M and T; see subclause </w:t>
      </w:r>
      <w:r w:rsidRPr="00F462CF">
        <w:t>4.9.</w:t>
      </w:r>
      <w:r w:rsidR="00D82B26">
        <w:t>1</w:t>
      </w:r>
      <w:r w:rsidRPr="006646EC">
        <w:rPr>
          <w:lang w:eastAsia="zh-CN"/>
        </w:rPr>
        <w:t>.</w:t>
      </w:r>
    </w:p>
    <w:p w14:paraId="253AEEE3" w14:textId="77777777" w:rsidR="001455C7" w:rsidRPr="006646EC" w:rsidRDefault="001455C7" w:rsidP="001455C7">
      <w:pPr>
        <w:rPr>
          <w:lang w:eastAsia="zh-CN"/>
        </w:rPr>
      </w:pPr>
      <w:r w:rsidRPr="006646EC">
        <w:rPr>
          <w:lang w:eastAsia="zh-CN"/>
        </w:rPr>
        <w:t>Directions to be tested:</w:t>
      </w:r>
    </w:p>
    <w:p w14:paraId="60EB39B4" w14:textId="77777777" w:rsidR="001455C7" w:rsidRPr="006646EC" w:rsidRDefault="001455C7">
      <w:pPr>
        <w:numPr>
          <w:ilvl w:val="0"/>
          <w:numId w:val="5"/>
        </w:numPr>
        <w:overflowPunct w:val="0"/>
        <w:autoSpaceDE w:val="0"/>
        <w:autoSpaceDN w:val="0"/>
        <w:adjustRightInd w:val="0"/>
        <w:textAlignment w:val="baseline"/>
        <w:rPr>
          <w:lang w:eastAsia="zh-CN"/>
        </w:rPr>
        <w:pPrChange w:id="7986" w:author="Huawei" w:date="2018-07-11T18:23:00Z">
          <w:pPr>
            <w:numPr>
              <w:numId w:val="8"/>
            </w:numPr>
            <w:tabs>
              <w:tab w:val="num" w:pos="720"/>
            </w:tabs>
            <w:overflowPunct w:val="0"/>
            <w:autoSpaceDE w:val="0"/>
            <w:autoSpaceDN w:val="0"/>
            <w:adjustRightInd w:val="0"/>
            <w:ind w:left="720" w:hanging="360"/>
            <w:textAlignment w:val="baseline"/>
          </w:pPr>
        </w:pPrChange>
      </w:pPr>
      <w:r w:rsidRPr="008E705B">
        <w:t xml:space="preserve">OTA REFSENS </w:t>
      </w:r>
      <w:r w:rsidRPr="006646EC">
        <w:rPr>
          <w:i/>
          <w:lang w:eastAsia="zh-CN"/>
        </w:rPr>
        <w:t>receiver target reference direction</w:t>
      </w:r>
      <w:r w:rsidRPr="006646EC">
        <w:rPr>
          <w:lang w:eastAsia="zh-CN"/>
        </w:rPr>
        <w:t xml:space="preserve"> (see table </w:t>
      </w:r>
      <w:r w:rsidRPr="002F3E23">
        <w:rPr>
          <w:highlight w:val="yellow"/>
          <w:lang w:eastAsia="zh-CN"/>
        </w:rPr>
        <w:t>4.6-x, Dx.x),</w:t>
      </w:r>
      <w:r w:rsidRPr="006646EC">
        <w:rPr>
          <w:lang w:eastAsia="zh-CN"/>
        </w:rPr>
        <w:t xml:space="preserve"> </w:t>
      </w:r>
    </w:p>
    <w:p w14:paraId="3B1193EB" w14:textId="77777777" w:rsidR="001455C7" w:rsidRPr="006646EC" w:rsidRDefault="001455C7">
      <w:pPr>
        <w:numPr>
          <w:ilvl w:val="0"/>
          <w:numId w:val="5"/>
        </w:numPr>
        <w:overflowPunct w:val="0"/>
        <w:autoSpaceDE w:val="0"/>
        <w:autoSpaceDN w:val="0"/>
        <w:adjustRightInd w:val="0"/>
        <w:textAlignment w:val="baseline"/>
        <w:rPr>
          <w:lang w:eastAsia="zh-CN"/>
        </w:rPr>
        <w:pPrChange w:id="7987" w:author="Huawei" w:date="2018-07-11T18:23:00Z">
          <w:pPr>
            <w:numPr>
              <w:numId w:val="8"/>
            </w:numPr>
            <w:tabs>
              <w:tab w:val="num" w:pos="720"/>
            </w:tabs>
            <w:overflowPunct w:val="0"/>
            <w:autoSpaceDE w:val="0"/>
            <w:autoSpaceDN w:val="0"/>
            <w:adjustRightInd w:val="0"/>
            <w:ind w:left="720" w:hanging="360"/>
            <w:textAlignment w:val="baseline"/>
          </w:pPr>
        </w:pPrChange>
      </w:pPr>
      <w:r w:rsidRPr="008E705B">
        <w:t xml:space="preserve">OTA REFSENS </w:t>
      </w:r>
      <w:r w:rsidRPr="006646EC">
        <w:rPr>
          <w:lang w:eastAsia="zh-CN"/>
        </w:rPr>
        <w:t xml:space="preserve">conformance test directions (see table </w:t>
      </w:r>
      <w:r w:rsidRPr="002F3E23">
        <w:rPr>
          <w:highlight w:val="yellow"/>
          <w:lang w:eastAsia="zh-CN"/>
        </w:rPr>
        <w:t>4.6-x, Dx.x).</w:t>
      </w:r>
    </w:p>
    <w:p w14:paraId="2C647CEF" w14:textId="77777777" w:rsidR="001455C7" w:rsidRPr="006646EC" w:rsidRDefault="001455C7" w:rsidP="001455C7">
      <w:pPr>
        <w:keepNext/>
        <w:keepLines/>
        <w:spacing w:before="120"/>
        <w:ind w:left="1418" w:hanging="1418"/>
        <w:outlineLvl w:val="3"/>
        <w:rPr>
          <w:rFonts w:ascii="Arial" w:hAnsi="Arial"/>
          <w:sz w:val="24"/>
        </w:rPr>
      </w:pPr>
      <w:r w:rsidRPr="006646EC">
        <w:rPr>
          <w:rFonts w:ascii="Arial" w:hAnsi="Arial"/>
          <w:sz w:val="24"/>
        </w:rPr>
        <w:t>7.3.4.2</w:t>
      </w:r>
      <w:r w:rsidRPr="006646EC">
        <w:rPr>
          <w:rFonts w:ascii="Arial" w:hAnsi="Arial"/>
          <w:sz w:val="24"/>
        </w:rPr>
        <w:tab/>
        <w:t>Procedure</w:t>
      </w:r>
    </w:p>
    <w:p w14:paraId="26199925" w14:textId="77777777" w:rsidR="001455C7" w:rsidRPr="006646EC" w:rsidRDefault="001455C7" w:rsidP="001455C7">
      <w:pPr>
        <w:rPr>
          <w:lang w:eastAsia="zh-CN"/>
        </w:rPr>
      </w:pPr>
      <w:r w:rsidRPr="006646EC">
        <w:rPr>
          <w:lang w:eastAsia="zh-CN"/>
        </w:rPr>
        <w:t>OTA test require</w:t>
      </w:r>
      <w:r w:rsidRPr="006646EC">
        <w:rPr>
          <w:rFonts w:eastAsia="MS Mincho" w:hint="eastAsia"/>
          <w:lang w:eastAsia="ja-JP"/>
        </w:rPr>
        <w:t>s</w:t>
      </w:r>
      <w:r w:rsidRPr="006646EC">
        <w:rPr>
          <w:lang w:eastAsia="zh-CN"/>
        </w:rPr>
        <w:t xml:space="preserve"> correct use of an appropriate test facility which has been calibrated and is capable of performing measurements within the measurement uncertainties in subclause 4.1.2.</w:t>
      </w:r>
    </w:p>
    <w:p w14:paraId="3F14DC62" w14:textId="77777777" w:rsidR="001455C7" w:rsidRPr="006646EC" w:rsidRDefault="001455C7" w:rsidP="001455C7">
      <w:pPr>
        <w:ind w:left="568" w:hanging="284"/>
        <w:rPr>
          <w:lang w:eastAsia="zh-CN"/>
        </w:rPr>
      </w:pPr>
      <w:r w:rsidRPr="006646EC">
        <w:t>1)</w:t>
      </w:r>
      <w:r w:rsidRPr="006646EC">
        <w:tab/>
        <w:t xml:space="preserve">Place the BS with </w:t>
      </w:r>
      <w:r w:rsidRPr="006646EC">
        <w:rPr>
          <w:rFonts w:hint="eastAsia"/>
          <w:lang w:eastAsia="zh-CN"/>
        </w:rPr>
        <w:t xml:space="preserve">its </w:t>
      </w:r>
      <w:r w:rsidRPr="006646EC">
        <w:rPr>
          <w:lang w:eastAsia="zh-CN"/>
        </w:rPr>
        <w:t xml:space="preserve">manufacturer declared coordinate system reference point </w:t>
      </w:r>
      <w:r w:rsidRPr="006646EC">
        <w:t xml:space="preserve">in the same place as </w:t>
      </w:r>
      <w:r w:rsidRPr="006646EC">
        <w:rPr>
          <w:lang w:eastAsia="zh-CN"/>
        </w:rPr>
        <w:t>calibrated point in the test system</w:t>
      </w:r>
      <w:r w:rsidRPr="006646EC">
        <w:rPr>
          <w:rFonts w:eastAsia="MS Mincho" w:hint="eastAsia"/>
          <w:lang w:eastAsia="ja-JP"/>
        </w:rPr>
        <w:t xml:space="preserve">, as shown in </w:t>
      </w:r>
      <w:r w:rsidRPr="006646EC">
        <w:rPr>
          <w:rFonts w:eastAsia="MS Mincho"/>
          <w:lang w:eastAsia="ja-JP"/>
        </w:rPr>
        <w:t>annex D1.1</w:t>
      </w:r>
      <w:r w:rsidRPr="006646EC">
        <w:t>.</w:t>
      </w:r>
    </w:p>
    <w:p w14:paraId="1E57816E" w14:textId="77777777" w:rsidR="001455C7" w:rsidRPr="006646EC" w:rsidRDefault="001455C7" w:rsidP="001455C7">
      <w:pPr>
        <w:ind w:left="568" w:hanging="284"/>
        <w:rPr>
          <w:lang w:eastAsia="zh-CN"/>
        </w:rPr>
      </w:pPr>
      <w:r w:rsidRPr="006646EC">
        <w:t>2)</w:t>
      </w:r>
      <w:r w:rsidRPr="006646EC">
        <w:tab/>
        <w:t>Align the</w:t>
      </w:r>
      <w:r w:rsidRPr="006646EC">
        <w:rPr>
          <w:lang w:eastAsia="zh-CN"/>
        </w:rPr>
        <w:t xml:space="preserve"> manufacturer declared coordinate system orientation </w:t>
      </w:r>
      <w:r w:rsidRPr="006646EC">
        <w:rPr>
          <w:rFonts w:hint="eastAsia"/>
          <w:lang w:eastAsia="zh-CN"/>
        </w:rPr>
        <w:t xml:space="preserve">of the </w:t>
      </w:r>
      <w:r w:rsidRPr="006646EC">
        <w:rPr>
          <w:lang w:eastAsia="zh-CN"/>
        </w:rPr>
        <w:t>BS</w:t>
      </w:r>
      <w:r w:rsidRPr="006646EC">
        <w:rPr>
          <w:rFonts w:hint="eastAsia"/>
          <w:lang w:eastAsia="zh-CN"/>
        </w:rPr>
        <w:t xml:space="preserve"> </w:t>
      </w:r>
      <w:r w:rsidRPr="006646EC">
        <w:rPr>
          <w:lang w:eastAsia="zh-CN"/>
        </w:rPr>
        <w:t>with the test system.</w:t>
      </w:r>
    </w:p>
    <w:p w14:paraId="1E0D2D08" w14:textId="77777777" w:rsidR="001455C7" w:rsidRPr="006646EC" w:rsidRDefault="001455C7" w:rsidP="001455C7">
      <w:pPr>
        <w:ind w:left="568" w:hanging="284"/>
        <w:rPr>
          <w:lang w:eastAsia="zh-CN"/>
        </w:rPr>
      </w:pPr>
      <w:r w:rsidRPr="006646EC">
        <w:rPr>
          <w:rFonts w:eastAsia="MS Mincho"/>
          <w:lang w:eastAsia="ja-JP"/>
        </w:rPr>
        <w:t>3)</w:t>
      </w:r>
      <w:r w:rsidRPr="006646EC">
        <w:rPr>
          <w:rFonts w:eastAsia="MS Mincho"/>
          <w:lang w:eastAsia="ja-JP"/>
        </w:rPr>
        <w:tab/>
      </w:r>
      <w:r w:rsidRPr="006646EC">
        <w:rPr>
          <w:rFonts w:eastAsia="MS Mincho" w:hint="eastAsia"/>
          <w:lang w:eastAsia="ja-JP"/>
        </w:rPr>
        <w:t xml:space="preserve">Set </w:t>
      </w:r>
      <w:r w:rsidRPr="006646EC">
        <w:rPr>
          <w:lang w:eastAsia="zh-CN"/>
        </w:rPr>
        <w:t>the BS in the declared direction to be tested.</w:t>
      </w:r>
    </w:p>
    <w:p w14:paraId="7A855E19" w14:textId="77777777" w:rsidR="001455C7" w:rsidRPr="006646EC" w:rsidRDefault="001455C7" w:rsidP="001455C7">
      <w:pPr>
        <w:ind w:left="568" w:hanging="284"/>
        <w:rPr>
          <w:lang w:eastAsia="zh-CN"/>
        </w:rPr>
      </w:pPr>
      <w:r w:rsidRPr="006646EC">
        <w:rPr>
          <w:lang w:eastAsia="zh-CN"/>
        </w:rPr>
        <w:t>4)</w:t>
      </w:r>
      <w:r w:rsidRPr="006646EC">
        <w:rPr>
          <w:lang w:eastAsia="zh-CN"/>
        </w:rPr>
        <w:tab/>
        <w:t>Ensure the polarisation</w:t>
      </w:r>
      <w:r w:rsidRPr="006646EC">
        <w:rPr>
          <w:rFonts w:eastAsia="MS Mincho" w:hint="eastAsia"/>
          <w:lang w:eastAsia="ja-JP"/>
        </w:rPr>
        <w:t xml:space="preserve"> </w:t>
      </w:r>
      <w:r w:rsidRPr="006646EC">
        <w:rPr>
          <w:lang w:eastAsia="zh-CN"/>
        </w:rPr>
        <w:t>is</w:t>
      </w:r>
      <w:r w:rsidRPr="006646EC">
        <w:rPr>
          <w:rFonts w:eastAsia="MS Mincho" w:hint="eastAsia"/>
          <w:lang w:eastAsia="ja-JP"/>
        </w:rPr>
        <w:t xml:space="preserve"> </w:t>
      </w:r>
      <w:r w:rsidRPr="006646EC">
        <w:rPr>
          <w:lang w:eastAsia="zh-CN"/>
        </w:rPr>
        <w:t>accounted for such that all the power from the test antenna</w:t>
      </w:r>
      <w:r w:rsidRPr="006646EC">
        <w:rPr>
          <w:rFonts w:eastAsia="MS Mincho" w:hint="eastAsia"/>
          <w:lang w:eastAsia="ja-JP"/>
        </w:rPr>
        <w:t xml:space="preserve"> </w:t>
      </w:r>
      <w:r w:rsidRPr="006646EC">
        <w:rPr>
          <w:lang w:eastAsia="zh-CN"/>
        </w:rPr>
        <w:t>is captured by the BS under test.</w:t>
      </w:r>
    </w:p>
    <w:p w14:paraId="6977EF3F" w14:textId="77777777" w:rsidR="001455C7" w:rsidRPr="006646EC" w:rsidRDefault="001455C7" w:rsidP="001455C7">
      <w:pPr>
        <w:ind w:left="568" w:hanging="284"/>
      </w:pPr>
      <w:r w:rsidRPr="006646EC">
        <w:t>5)</w:t>
      </w:r>
      <w:r w:rsidRPr="006646EC">
        <w:tab/>
        <w:t xml:space="preserve">Configure the beam peak direction of the BS according to </w:t>
      </w:r>
      <w:r>
        <w:t xml:space="preserve">the </w:t>
      </w:r>
      <w:r w:rsidRPr="007E0FAD">
        <w:rPr>
          <w:i/>
        </w:rPr>
        <w:t>OTA REFSENS RoAoA</w:t>
      </w:r>
      <w:r>
        <w:t xml:space="preserve"> </w:t>
      </w:r>
      <w:r w:rsidRPr="006646EC">
        <w:t>for the appropriate beam identifier.</w:t>
      </w:r>
    </w:p>
    <w:p w14:paraId="392241FE" w14:textId="70DC4090" w:rsidR="001455C7" w:rsidRPr="006646EC" w:rsidRDefault="001455C7" w:rsidP="001455C7">
      <w:pPr>
        <w:ind w:left="568" w:hanging="284"/>
        <w:rPr>
          <w:lang w:eastAsia="zh-CN"/>
        </w:rPr>
      </w:pPr>
      <w:r w:rsidRPr="006646EC">
        <w:rPr>
          <w:lang w:eastAsia="zh-CN"/>
        </w:rPr>
        <w:t>6)</w:t>
      </w:r>
      <w:r w:rsidRPr="006646EC">
        <w:rPr>
          <w:lang w:eastAsia="zh-CN"/>
        </w:rPr>
        <w:tab/>
        <w:t xml:space="preserve">Set the BS to transmit </w:t>
      </w:r>
      <w:del w:id="7988" w:author="R4-1809487" w:date="2018-07-11T14:29:00Z">
        <w:r w:rsidRPr="006646EC" w:rsidDel="003356A0">
          <w:rPr>
            <w:lang w:eastAsia="zh-CN"/>
          </w:rPr>
          <w:delText xml:space="preserve">the </w:delText>
        </w:r>
      </w:del>
      <w:r w:rsidRPr="006646EC">
        <w:rPr>
          <w:lang w:eastAsia="zh-CN"/>
        </w:rPr>
        <w:t xml:space="preserve">beam(s) of the same operational band as the </w:t>
      </w:r>
      <w:r w:rsidRPr="007E0FAD">
        <w:rPr>
          <w:i/>
        </w:rPr>
        <w:t>OTA REFSENS RoAoA</w:t>
      </w:r>
      <w:r w:rsidRPr="006646EC">
        <w:rPr>
          <w:lang w:eastAsia="zh-CN"/>
        </w:rPr>
        <w:t xml:space="preserve"> being tested according to the appropriate test configuration in clause 5.</w:t>
      </w:r>
    </w:p>
    <w:p w14:paraId="724A7BA5" w14:textId="77777777" w:rsidR="001455C7" w:rsidRPr="006646EC" w:rsidRDefault="001455C7" w:rsidP="001455C7">
      <w:pPr>
        <w:ind w:left="568" w:hanging="284"/>
        <w:rPr>
          <w:lang w:eastAsia="zh-CN"/>
        </w:rPr>
      </w:pPr>
      <w:r w:rsidRPr="006646EC">
        <w:t>7)</w:t>
      </w:r>
      <w:r w:rsidRPr="006646EC">
        <w:tab/>
        <w:t>Start the signal generator for the wanted signal to transmit:</w:t>
      </w:r>
    </w:p>
    <w:p w14:paraId="2E7668FF" w14:textId="77777777" w:rsidR="001455C7" w:rsidRPr="006646EC" w:rsidRDefault="001455C7" w:rsidP="001455C7">
      <w:pPr>
        <w:ind w:left="851" w:hanging="284"/>
      </w:pPr>
      <w:r w:rsidRPr="006646EC">
        <w:rPr>
          <w:rFonts w:eastAsia="MS P??"/>
        </w:rPr>
        <w:t>-</w:t>
      </w:r>
      <w:r w:rsidRPr="006646EC">
        <w:rPr>
          <w:rFonts w:eastAsia="MS P??"/>
        </w:rPr>
        <w:tab/>
        <w:t xml:space="preserve">The </w:t>
      </w:r>
      <w:r w:rsidRPr="006646EC">
        <w:t>test signal as specified in subclause 7.3</w:t>
      </w:r>
      <w:r>
        <w:t>.5.4</w:t>
      </w:r>
      <w:r w:rsidRPr="006646EC">
        <w:t>.</w:t>
      </w:r>
    </w:p>
    <w:p w14:paraId="0FA6C273" w14:textId="77777777" w:rsidR="001455C7" w:rsidRPr="006646EC" w:rsidRDefault="001455C7" w:rsidP="001455C7">
      <w:pPr>
        <w:ind w:left="568" w:hanging="284"/>
      </w:pPr>
      <w:r w:rsidRPr="006646EC">
        <w:rPr>
          <w:lang w:eastAsia="zh-CN"/>
        </w:rPr>
        <w:t>8)</w:t>
      </w:r>
      <w:r w:rsidRPr="006646EC">
        <w:rPr>
          <w:lang w:eastAsia="zh-CN"/>
        </w:rPr>
        <w:tab/>
        <w:t>Set the test signal mean power so the calibrated radiated power at the BS Antenna Array coordinate system reference point is as specified in subclause 7.3.5.</w:t>
      </w:r>
    </w:p>
    <w:p w14:paraId="0B7E7804" w14:textId="77777777" w:rsidR="001455C7" w:rsidRPr="006646EC" w:rsidRDefault="001455C7" w:rsidP="001455C7">
      <w:pPr>
        <w:keepNext/>
        <w:keepLines/>
        <w:ind w:left="568" w:hanging="284"/>
      </w:pPr>
      <w:r w:rsidRPr="006646EC">
        <w:rPr>
          <w:lang w:eastAsia="zh-CN"/>
        </w:rPr>
        <w:t>9)</w:t>
      </w:r>
      <w:r w:rsidRPr="006646EC">
        <w:rPr>
          <w:lang w:eastAsia="zh-CN"/>
        </w:rPr>
        <w:tab/>
        <w:t>Measure:</w:t>
      </w:r>
    </w:p>
    <w:p w14:paraId="0DCEFAD0" w14:textId="77777777" w:rsidR="001455C7" w:rsidRPr="006646EC" w:rsidRDefault="001455C7" w:rsidP="001455C7">
      <w:pPr>
        <w:ind w:left="851" w:hanging="284"/>
      </w:pPr>
      <w:r w:rsidRPr="006646EC">
        <w:t>-</w:t>
      </w:r>
      <w:r w:rsidRPr="006646EC">
        <w:tab/>
        <w:t xml:space="preserve">Throughput according to annex </w:t>
      </w:r>
      <w:r>
        <w:t>x</w:t>
      </w:r>
      <w:r w:rsidRPr="006646EC">
        <w:t xml:space="preserve"> for </w:t>
      </w:r>
      <w:r>
        <w:t xml:space="preserve">each </w:t>
      </w:r>
      <w:r w:rsidRPr="008E705B">
        <w:t>supported polarization</w:t>
      </w:r>
      <w:r w:rsidRPr="006646EC">
        <w:t>.</w:t>
      </w:r>
    </w:p>
    <w:p w14:paraId="5878AA5E" w14:textId="77777777" w:rsidR="001455C7" w:rsidRPr="006646EC" w:rsidRDefault="001455C7" w:rsidP="001455C7">
      <w:pPr>
        <w:ind w:left="568" w:hanging="284"/>
      </w:pPr>
      <w:r w:rsidRPr="006646EC">
        <w:rPr>
          <w:rFonts w:eastAsia="MS Mincho"/>
          <w:lang w:eastAsia="ja-JP"/>
        </w:rPr>
        <w:t>10)</w:t>
      </w:r>
      <w:r w:rsidRPr="006646EC">
        <w:rPr>
          <w:rFonts w:eastAsia="MS Mincho"/>
          <w:lang w:eastAsia="ja-JP"/>
        </w:rPr>
        <w:tab/>
        <w:t>Repeat</w:t>
      </w:r>
      <w:r w:rsidRPr="006646EC">
        <w:rPr>
          <w:rFonts w:eastAsia="MS Mincho" w:hint="eastAsia"/>
          <w:lang w:eastAsia="ja-JP"/>
        </w:rPr>
        <w:t xml:space="preserve"> step</w:t>
      </w:r>
      <w:r w:rsidRPr="006646EC">
        <w:rPr>
          <w:rFonts w:eastAsia="MS Mincho"/>
          <w:lang w:eastAsia="ja-JP"/>
        </w:rPr>
        <w:t>s</w:t>
      </w:r>
      <w:r w:rsidRPr="006646EC">
        <w:rPr>
          <w:rFonts w:eastAsia="MS Mincho" w:hint="eastAsia"/>
          <w:lang w:eastAsia="ja-JP"/>
        </w:rPr>
        <w:t xml:space="preserve"> 3 to 9 </w:t>
      </w:r>
      <w:r w:rsidRPr="006646EC">
        <w:rPr>
          <w:lang w:eastAsia="zh-CN"/>
        </w:rPr>
        <w:t xml:space="preserve">for all </w:t>
      </w:r>
      <w:r w:rsidRPr="008E705B">
        <w:t xml:space="preserve">OTA REFSENS </w:t>
      </w:r>
      <w:r w:rsidRPr="006646EC">
        <w:rPr>
          <w:lang w:eastAsia="zh-CN"/>
        </w:rPr>
        <w:t xml:space="preserve">conformance test directions of the BS (see table </w:t>
      </w:r>
      <w:r w:rsidRPr="002F3E23">
        <w:rPr>
          <w:highlight w:val="yellow"/>
          <w:lang w:eastAsia="zh-CN"/>
        </w:rPr>
        <w:t>4.6-x, Dx.x</w:t>
      </w:r>
      <w:r w:rsidRPr="006646EC">
        <w:rPr>
          <w:lang w:eastAsia="zh-CN"/>
        </w:rPr>
        <w:t>).</w:t>
      </w:r>
    </w:p>
    <w:p w14:paraId="282CC9D1" w14:textId="77777777" w:rsidR="001455C7" w:rsidRPr="006646EC" w:rsidRDefault="001455C7" w:rsidP="001455C7">
      <w:pPr>
        <w:rPr>
          <w:lang w:eastAsia="zh-CN"/>
        </w:rPr>
      </w:pPr>
      <w:r w:rsidRPr="006646EC">
        <w:rPr>
          <w:lang w:eastAsia="zh-CN"/>
        </w:rPr>
        <w:t xml:space="preserve">For multi-band capable </w:t>
      </w:r>
      <w:r>
        <w:rPr>
          <w:lang w:eastAsia="zh-CN"/>
        </w:rPr>
        <w:t xml:space="preserve">FR1 </w:t>
      </w:r>
      <w:r w:rsidRPr="006646EC">
        <w:rPr>
          <w:lang w:eastAsia="zh-CN"/>
        </w:rPr>
        <w:t>BS and single band tests, repeat the steps above per involved band where single band test configurations and test models shall apply with no carriers activated in the other band.</w:t>
      </w:r>
    </w:p>
    <w:p w14:paraId="59471F75" w14:textId="7611BCF3" w:rsidR="001455C7" w:rsidRPr="006646EC" w:rsidRDefault="001455C7" w:rsidP="001455C7">
      <w:pPr>
        <w:keepNext/>
        <w:keepLines/>
        <w:spacing w:before="120"/>
        <w:ind w:left="1134" w:hanging="1134"/>
        <w:outlineLvl w:val="2"/>
        <w:rPr>
          <w:rFonts w:ascii="Arial" w:hAnsi="Arial"/>
          <w:sz w:val="28"/>
        </w:rPr>
      </w:pPr>
      <w:r w:rsidRPr="006646EC">
        <w:rPr>
          <w:rFonts w:ascii="Arial" w:hAnsi="Arial"/>
          <w:sz w:val="28"/>
        </w:rPr>
        <w:lastRenderedPageBreak/>
        <w:t>7.3.5</w:t>
      </w:r>
      <w:r w:rsidRPr="006646EC">
        <w:rPr>
          <w:rFonts w:ascii="Arial" w:hAnsi="Arial"/>
          <w:sz w:val="28"/>
        </w:rPr>
        <w:tab/>
        <w:t xml:space="preserve">Test </w:t>
      </w:r>
      <w:r w:rsidR="000420F9">
        <w:rPr>
          <w:rFonts w:ascii="Arial" w:hAnsi="Arial"/>
          <w:sz w:val="28"/>
        </w:rPr>
        <w:t>requirement</w:t>
      </w:r>
      <w:r w:rsidRPr="006646EC">
        <w:rPr>
          <w:rFonts w:ascii="Arial" w:hAnsi="Arial"/>
          <w:sz w:val="28"/>
        </w:rPr>
        <w:t>s</w:t>
      </w:r>
    </w:p>
    <w:p w14:paraId="188E9EC1" w14:textId="77777777" w:rsidR="001455C7" w:rsidRPr="006646EC" w:rsidRDefault="001455C7" w:rsidP="001455C7">
      <w:pPr>
        <w:keepNext/>
        <w:keepLines/>
        <w:spacing w:before="120"/>
        <w:ind w:left="1418" w:hanging="1418"/>
        <w:outlineLvl w:val="3"/>
        <w:rPr>
          <w:rFonts w:ascii="Arial" w:hAnsi="Arial"/>
          <w:sz w:val="24"/>
        </w:rPr>
      </w:pPr>
      <w:r w:rsidRPr="006646EC">
        <w:rPr>
          <w:rFonts w:ascii="Arial" w:hAnsi="Arial"/>
          <w:sz w:val="24"/>
        </w:rPr>
        <w:t>7.3.5.1</w:t>
      </w:r>
      <w:r w:rsidRPr="006646EC">
        <w:rPr>
          <w:rFonts w:ascii="Arial" w:hAnsi="Arial"/>
          <w:sz w:val="24"/>
        </w:rPr>
        <w:tab/>
        <w:t>General</w:t>
      </w:r>
    </w:p>
    <w:p w14:paraId="326CFE06" w14:textId="77777777" w:rsidR="001455C7" w:rsidRPr="006646EC" w:rsidRDefault="001455C7" w:rsidP="001455C7">
      <w:pPr>
        <w:rPr>
          <w:lang w:eastAsia="zh-CN"/>
        </w:rPr>
      </w:pPr>
      <w:r w:rsidRPr="006646EC">
        <w:rPr>
          <w:lang w:eastAsia="zh-CN"/>
        </w:rPr>
        <w:t xml:space="preserve">The </w:t>
      </w:r>
      <w:r>
        <w:rPr>
          <w:lang w:eastAsia="zh-CN"/>
        </w:rPr>
        <w:t xml:space="preserve">FR1 </w:t>
      </w:r>
      <w:r w:rsidRPr="006646EC">
        <w:rPr>
          <w:lang w:eastAsia="zh-CN"/>
        </w:rPr>
        <w:t>EIS</w:t>
      </w:r>
      <w:r w:rsidRPr="006646EC">
        <w:rPr>
          <w:vertAlign w:val="subscript"/>
        </w:rPr>
        <w:t>REFSENS</w:t>
      </w:r>
      <w:r w:rsidRPr="006646EC">
        <w:rPr>
          <w:lang w:eastAsia="zh-CN"/>
        </w:rPr>
        <w:t xml:space="preserve"> level is the </w:t>
      </w:r>
      <w:r w:rsidRPr="006646EC">
        <w:t>conducted REFSENS requirement value offset by Δ</w:t>
      </w:r>
      <w:r w:rsidRPr="006646EC">
        <w:rPr>
          <w:rFonts w:cs="Arial"/>
          <w:vertAlign w:val="subscript"/>
        </w:rPr>
        <w:t>OTAREFSENS</w:t>
      </w:r>
      <w:r w:rsidRPr="006646EC">
        <w:rPr>
          <w:lang w:eastAsia="zh-CN"/>
        </w:rPr>
        <w:t>. The test requirement is calculated from the EIS</w:t>
      </w:r>
      <w:r w:rsidRPr="006646EC">
        <w:rPr>
          <w:vertAlign w:val="subscript"/>
        </w:rPr>
        <w:t>REFSENS</w:t>
      </w:r>
      <w:r w:rsidRPr="006646EC">
        <w:rPr>
          <w:lang w:eastAsia="zh-CN"/>
        </w:rPr>
        <w:t xml:space="preserve"> level offset by the EIS</w:t>
      </w:r>
      <w:r w:rsidRPr="006646EC">
        <w:rPr>
          <w:vertAlign w:val="subscript"/>
        </w:rPr>
        <w:t>REFSENS</w:t>
      </w:r>
      <w:r w:rsidRPr="006646EC">
        <w:rPr>
          <w:lang w:eastAsia="zh-CN"/>
        </w:rPr>
        <w:t xml:space="preserve"> Test Tolerance specified in subclause 4.1.</w:t>
      </w:r>
    </w:p>
    <w:p w14:paraId="1A59F098" w14:textId="218AB728" w:rsidR="001455C7" w:rsidRPr="006646EC" w:rsidRDefault="001455C7" w:rsidP="001455C7">
      <w:pPr>
        <w:keepNext/>
        <w:keepLines/>
        <w:spacing w:before="120"/>
        <w:ind w:left="1418" w:hanging="1418"/>
        <w:outlineLvl w:val="3"/>
        <w:rPr>
          <w:rFonts w:ascii="Arial" w:hAnsi="Arial"/>
          <w:sz w:val="24"/>
        </w:rPr>
      </w:pPr>
      <w:r w:rsidRPr="006646EC">
        <w:rPr>
          <w:rFonts w:ascii="Arial" w:hAnsi="Arial"/>
          <w:sz w:val="24"/>
        </w:rPr>
        <w:t>7.3.5.</w:t>
      </w:r>
      <w:r>
        <w:rPr>
          <w:rFonts w:ascii="Arial" w:hAnsi="Arial"/>
          <w:sz w:val="24"/>
        </w:rPr>
        <w:t>2</w:t>
      </w:r>
      <w:r w:rsidRPr="006646EC">
        <w:rPr>
          <w:rFonts w:ascii="Arial" w:hAnsi="Arial"/>
          <w:sz w:val="24"/>
        </w:rPr>
        <w:tab/>
        <w:t xml:space="preserve">Test </w:t>
      </w:r>
      <w:r w:rsidR="000420F9">
        <w:rPr>
          <w:rFonts w:ascii="Arial" w:hAnsi="Arial"/>
          <w:sz w:val="24"/>
        </w:rPr>
        <w:t>requirement</w:t>
      </w:r>
      <w:r w:rsidRPr="006646EC">
        <w:rPr>
          <w:rFonts w:ascii="Arial" w:hAnsi="Arial"/>
          <w:sz w:val="24"/>
        </w:rPr>
        <w:t>s</w:t>
      </w:r>
      <w:r w:rsidRPr="007E04DE">
        <w:t xml:space="preserve"> </w:t>
      </w:r>
      <w:r w:rsidRPr="007E04DE">
        <w:rPr>
          <w:rFonts w:ascii="Arial" w:hAnsi="Arial"/>
          <w:sz w:val="24"/>
        </w:rPr>
        <w:t xml:space="preserve">for </w:t>
      </w:r>
      <w:r w:rsidRPr="007E04DE">
        <w:rPr>
          <w:rFonts w:ascii="Arial" w:hAnsi="Arial"/>
          <w:i/>
          <w:sz w:val="24"/>
        </w:rPr>
        <w:t>BS type 1-O</w:t>
      </w:r>
    </w:p>
    <w:p w14:paraId="076FA47B" w14:textId="77777777" w:rsidR="001455C7" w:rsidRPr="006646EC" w:rsidRDefault="001455C7" w:rsidP="001455C7">
      <w:r w:rsidRPr="006646EC">
        <w:t xml:space="preserve">For </w:t>
      </w:r>
      <w:r w:rsidRPr="006646EC">
        <w:rPr>
          <w:rFonts w:hint="eastAsia"/>
          <w:lang w:eastAsia="zh-CN"/>
        </w:rPr>
        <w:t>each</w:t>
      </w:r>
      <w:r w:rsidRPr="006646EC">
        <w:t xml:space="preserve"> measured carrier, the throughput measured in step 9 of subclause 7.3.4.2 shall be ≥ 95 % of the maximum throughput of the reference measurement channel as specified in annex </w:t>
      </w:r>
      <w:r>
        <w:t xml:space="preserve">TS 38.104 [2] </w:t>
      </w:r>
      <w:r w:rsidRPr="006646EC">
        <w:t>A.1</w:t>
      </w:r>
      <w:r w:rsidRPr="006646EC" w:rsidDel="00B462E4">
        <w:t xml:space="preserve"> </w:t>
      </w:r>
      <w:r w:rsidRPr="006646EC">
        <w:t>with parameters specified in table</w:t>
      </w:r>
      <w:r>
        <w:t>s</w:t>
      </w:r>
      <w:r w:rsidRPr="006646EC">
        <w:t> 7.3.5.</w:t>
      </w:r>
      <w:r>
        <w:t>2</w:t>
      </w:r>
      <w:r w:rsidRPr="006646EC">
        <w:t>-1</w:t>
      </w:r>
      <w:r>
        <w:t xml:space="preserve"> to 7.3.5.2-3</w:t>
      </w:r>
      <w:r w:rsidRPr="006646EC">
        <w:rPr>
          <w:lang w:eastAsia="zh-CN"/>
        </w:rPr>
        <w:t>.</w:t>
      </w:r>
    </w:p>
    <w:p w14:paraId="6105AB11" w14:textId="77777777" w:rsidR="001455C7" w:rsidRPr="007E04DE" w:rsidRDefault="001455C7" w:rsidP="001455C7">
      <w:pPr>
        <w:keepNext/>
        <w:keepLines/>
        <w:spacing w:before="60"/>
        <w:jc w:val="center"/>
        <w:rPr>
          <w:rFonts w:ascii="Arial" w:hAnsi="Arial"/>
          <w:b/>
          <w:lang w:eastAsia="x-none"/>
        </w:rPr>
      </w:pPr>
      <w:r w:rsidRPr="007E04DE">
        <w:rPr>
          <w:rFonts w:ascii="Arial" w:hAnsi="Arial"/>
          <w:b/>
          <w:lang w:eastAsia="x-none"/>
        </w:rPr>
        <w:t xml:space="preserve">Table 7.3.5.2-1: </w:t>
      </w:r>
      <w:r w:rsidRPr="007E04DE">
        <w:rPr>
          <w:rFonts w:ascii="Arial" w:hAnsi="Arial"/>
          <w:b/>
          <w:lang w:eastAsia="zh-CN"/>
        </w:rPr>
        <w:t xml:space="preserve">Wide Area </w:t>
      </w:r>
      <w:r w:rsidRPr="007E04DE">
        <w:rPr>
          <w:rFonts w:ascii="Arial" w:hAnsi="Arial"/>
          <w:b/>
          <w:lang w:eastAsia="x-none"/>
        </w:rPr>
        <w:t xml:space="preserve">BS </w:t>
      </w:r>
      <w:r w:rsidRPr="00EF1AEB">
        <w:rPr>
          <w:rFonts w:ascii="Arial" w:hAnsi="Arial"/>
          <w:b/>
          <w:lang w:eastAsia="zh-CN"/>
        </w:rPr>
        <w:t>EIS</w:t>
      </w:r>
      <w:r w:rsidRPr="002C70C0">
        <w:rPr>
          <w:vertAlign w:val="subscript"/>
        </w:rPr>
        <w:t>REFSENS</w:t>
      </w:r>
      <w:r w:rsidRPr="007E04DE">
        <w:rPr>
          <w:rFonts w:ascii="Arial" w:hAnsi="Arial"/>
          <w:b/>
          <w:lang w:eastAsia="x-none"/>
        </w:rPr>
        <w:t xml:space="preserve"> levels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1331"/>
        <w:gridCol w:w="1909"/>
        <w:gridCol w:w="1620"/>
        <w:gridCol w:w="1620"/>
        <w:gridCol w:w="1562"/>
      </w:tblGrid>
      <w:tr w:rsidR="001455C7" w:rsidRPr="007E04DE" w14:paraId="70B10B89" w14:textId="77777777" w:rsidTr="001455C7">
        <w:trPr>
          <w:trHeight w:val="623"/>
          <w:jc w:val="center"/>
        </w:trPr>
        <w:tc>
          <w:tcPr>
            <w:tcW w:w="0" w:type="auto"/>
            <w:vMerge w:val="restart"/>
            <w:shd w:val="clear" w:color="auto" w:fill="auto"/>
            <w:vAlign w:val="center"/>
          </w:tcPr>
          <w:p w14:paraId="3180A7B5" w14:textId="77777777" w:rsidR="001455C7" w:rsidRPr="007E04DE" w:rsidRDefault="001455C7" w:rsidP="00B06C9A">
            <w:pPr>
              <w:pStyle w:val="TAH"/>
              <w:rPr>
                <w:lang w:val="it-IT"/>
              </w:rPr>
            </w:pPr>
            <w:r w:rsidRPr="007E04DE">
              <w:rPr>
                <w:lang w:val="it-IT"/>
              </w:rPr>
              <w:t>BS channel bandwidth [MHz]</w:t>
            </w:r>
          </w:p>
        </w:tc>
        <w:tc>
          <w:tcPr>
            <w:tcW w:w="0" w:type="auto"/>
            <w:vMerge w:val="restart"/>
            <w:vAlign w:val="center"/>
          </w:tcPr>
          <w:p w14:paraId="2FAEA040" w14:textId="77777777" w:rsidR="001455C7" w:rsidRPr="007E04DE" w:rsidRDefault="001455C7" w:rsidP="00B06C9A">
            <w:pPr>
              <w:pStyle w:val="TAH"/>
            </w:pPr>
            <w:r w:rsidRPr="007E04DE">
              <w:t>Sub-carrier spacing [kHz]</w:t>
            </w:r>
          </w:p>
        </w:tc>
        <w:tc>
          <w:tcPr>
            <w:tcW w:w="0" w:type="auto"/>
            <w:vMerge w:val="restart"/>
            <w:vAlign w:val="center"/>
          </w:tcPr>
          <w:p w14:paraId="59467464" w14:textId="77777777" w:rsidR="001455C7" w:rsidRPr="007E04DE" w:rsidRDefault="001455C7" w:rsidP="00B06C9A">
            <w:pPr>
              <w:pStyle w:val="TAH"/>
            </w:pPr>
            <w:r w:rsidRPr="007E04DE">
              <w:t>Reference measurement channel</w:t>
            </w:r>
          </w:p>
        </w:tc>
        <w:tc>
          <w:tcPr>
            <w:tcW w:w="0" w:type="auto"/>
            <w:gridSpan w:val="3"/>
            <w:vAlign w:val="center"/>
          </w:tcPr>
          <w:p w14:paraId="7EEC028E" w14:textId="77777777" w:rsidR="001455C7" w:rsidRPr="007E04DE" w:rsidRDefault="001455C7" w:rsidP="00B06C9A">
            <w:pPr>
              <w:pStyle w:val="TAH"/>
            </w:pPr>
            <w:r w:rsidRPr="007E04DE">
              <w:t xml:space="preserve"> </w:t>
            </w:r>
            <w:r w:rsidRPr="007E04DE">
              <w:rPr>
                <w:lang w:eastAsia="zh-CN"/>
              </w:rPr>
              <w:t>EIS</w:t>
            </w:r>
            <w:r w:rsidRPr="007E04DE">
              <w:rPr>
                <w:vertAlign w:val="subscript"/>
                <w:lang w:eastAsia="zh-CN"/>
              </w:rPr>
              <w:t>REFSENS</w:t>
            </w:r>
          </w:p>
          <w:p w14:paraId="3F2B06CF" w14:textId="77777777" w:rsidR="001455C7" w:rsidRPr="007E04DE" w:rsidRDefault="001455C7" w:rsidP="00B06C9A">
            <w:pPr>
              <w:pStyle w:val="TAH"/>
            </w:pPr>
            <w:r w:rsidRPr="007E04DE">
              <w:t xml:space="preserve"> [dBm]</w:t>
            </w:r>
          </w:p>
        </w:tc>
      </w:tr>
      <w:tr w:rsidR="001455C7" w:rsidRPr="007E04DE" w14:paraId="0E0F58A8" w14:textId="77777777" w:rsidTr="001455C7">
        <w:trPr>
          <w:trHeight w:val="622"/>
          <w:jc w:val="center"/>
        </w:trPr>
        <w:tc>
          <w:tcPr>
            <w:tcW w:w="0" w:type="auto"/>
            <w:vMerge/>
            <w:shd w:val="clear" w:color="auto" w:fill="auto"/>
            <w:vAlign w:val="center"/>
          </w:tcPr>
          <w:p w14:paraId="53148CE4" w14:textId="77777777" w:rsidR="001455C7" w:rsidRPr="007E04DE" w:rsidRDefault="001455C7" w:rsidP="00B06C9A">
            <w:pPr>
              <w:pStyle w:val="TAH"/>
              <w:rPr>
                <w:lang w:val="it-IT"/>
              </w:rPr>
            </w:pPr>
          </w:p>
        </w:tc>
        <w:tc>
          <w:tcPr>
            <w:tcW w:w="0" w:type="auto"/>
            <w:vMerge/>
            <w:vAlign w:val="center"/>
          </w:tcPr>
          <w:p w14:paraId="566DE610" w14:textId="77777777" w:rsidR="001455C7" w:rsidRPr="007E04DE" w:rsidRDefault="001455C7" w:rsidP="00B06C9A">
            <w:pPr>
              <w:pStyle w:val="TAH"/>
            </w:pPr>
          </w:p>
        </w:tc>
        <w:tc>
          <w:tcPr>
            <w:tcW w:w="0" w:type="auto"/>
            <w:vMerge/>
            <w:vAlign w:val="center"/>
          </w:tcPr>
          <w:p w14:paraId="511FC87B" w14:textId="77777777" w:rsidR="001455C7" w:rsidRPr="007E04DE" w:rsidRDefault="001455C7" w:rsidP="00B06C9A">
            <w:pPr>
              <w:pStyle w:val="TAH"/>
            </w:pPr>
          </w:p>
        </w:tc>
        <w:tc>
          <w:tcPr>
            <w:tcW w:w="0" w:type="auto"/>
            <w:vAlign w:val="center"/>
          </w:tcPr>
          <w:p w14:paraId="4B5AFA43" w14:textId="77777777" w:rsidR="001455C7" w:rsidRPr="007E04DE" w:rsidRDefault="001455C7" w:rsidP="00B06C9A">
            <w:pPr>
              <w:pStyle w:val="TAH"/>
            </w:pPr>
            <w:r w:rsidRPr="00EF1AEB">
              <w:rPr>
                <w:lang w:eastAsia="ja-JP"/>
              </w:rPr>
              <w:t>f ≤ 3.0 GHz</w:t>
            </w:r>
          </w:p>
        </w:tc>
        <w:tc>
          <w:tcPr>
            <w:tcW w:w="0" w:type="auto"/>
            <w:vAlign w:val="center"/>
          </w:tcPr>
          <w:p w14:paraId="7C3FC589" w14:textId="77777777" w:rsidR="001455C7" w:rsidRPr="00611509" w:rsidRDefault="001455C7" w:rsidP="00B06C9A">
            <w:pPr>
              <w:pStyle w:val="TAH"/>
            </w:pPr>
            <w:r w:rsidRPr="00EF1AEB">
              <w:rPr>
                <w:lang w:eastAsia="ja-JP"/>
              </w:rPr>
              <w:t>3.0 GHz &lt; f ≤ 4.2 GHz</w:t>
            </w:r>
          </w:p>
        </w:tc>
        <w:tc>
          <w:tcPr>
            <w:tcW w:w="0" w:type="auto"/>
            <w:vAlign w:val="center"/>
          </w:tcPr>
          <w:p w14:paraId="358A19DF" w14:textId="77777777" w:rsidR="001455C7" w:rsidRPr="007E04DE" w:rsidRDefault="001455C7" w:rsidP="00B06C9A">
            <w:pPr>
              <w:pStyle w:val="TAH"/>
            </w:pPr>
            <w:r>
              <w:rPr>
                <w:lang w:eastAsia="ja-JP"/>
              </w:rPr>
              <w:t>4.2</w:t>
            </w:r>
            <w:r w:rsidRPr="00EF1AEB">
              <w:rPr>
                <w:lang w:eastAsia="ja-JP"/>
              </w:rPr>
              <w:t xml:space="preserve"> GHz &lt; f ≤ </w:t>
            </w:r>
            <w:r>
              <w:rPr>
                <w:lang w:eastAsia="ja-JP"/>
              </w:rPr>
              <w:t xml:space="preserve">6.0 </w:t>
            </w:r>
            <w:r w:rsidRPr="00EF1AEB">
              <w:rPr>
                <w:lang w:eastAsia="ja-JP"/>
              </w:rPr>
              <w:t>GHz</w:t>
            </w:r>
          </w:p>
        </w:tc>
      </w:tr>
      <w:tr w:rsidR="001455C7" w:rsidRPr="007E04DE" w14:paraId="6A95BAD5" w14:textId="77777777" w:rsidTr="001455C7">
        <w:trPr>
          <w:trHeight w:val="279"/>
          <w:jc w:val="center"/>
        </w:trPr>
        <w:tc>
          <w:tcPr>
            <w:tcW w:w="0" w:type="auto"/>
            <w:vAlign w:val="center"/>
          </w:tcPr>
          <w:p w14:paraId="7DC8D3EF" w14:textId="77777777" w:rsidR="001455C7" w:rsidRPr="007E04DE" w:rsidRDefault="001455C7" w:rsidP="00B06C9A">
            <w:pPr>
              <w:pStyle w:val="TAC"/>
            </w:pPr>
            <w:r w:rsidRPr="007E04DE">
              <w:t>5, 10, 15, 25, 30</w:t>
            </w:r>
          </w:p>
        </w:tc>
        <w:tc>
          <w:tcPr>
            <w:tcW w:w="0" w:type="auto"/>
            <w:vAlign w:val="center"/>
          </w:tcPr>
          <w:p w14:paraId="1C776CCA" w14:textId="77777777" w:rsidR="001455C7" w:rsidRPr="007E04DE" w:rsidRDefault="001455C7" w:rsidP="00B06C9A">
            <w:pPr>
              <w:pStyle w:val="TAC"/>
              <w:rPr>
                <w:lang w:eastAsia="zh-CN"/>
              </w:rPr>
            </w:pPr>
            <w:r w:rsidRPr="007E04DE">
              <w:rPr>
                <w:lang w:eastAsia="zh-CN"/>
              </w:rPr>
              <w:t>15</w:t>
            </w:r>
          </w:p>
        </w:tc>
        <w:tc>
          <w:tcPr>
            <w:tcW w:w="0" w:type="auto"/>
            <w:vAlign w:val="center"/>
          </w:tcPr>
          <w:p w14:paraId="2C9549B1" w14:textId="77777777" w:rsidR="001455C7" w:rsidRPr="007E04DE" w:rsidRDefault="001455C7" w:rsidP="00B06C9A">
            <w:pPr>
              <w:pStyle w:val="TAC"/>
            </w:pPr>
            <w:r w:rsidRPr="007E04DE">
              <w:rPr>
                <w:lang w:eastAsia="zh-CN"/>
              </w:rPr>
              <w:t>G- FR1-A1-1</w:t>
            </w:r>
          </w:p>
        </w:tc>
        <w:tc>
          <w:tcPr>
            <w:tcW w:w="0" w:type="auto"/>
            <w:vAlign w:val="center"/>
          </w:tcPr>
          <w:p w14:paraId="7638C9A3" w14:textId="61A13D31" w:rsidR="001455C7" w:rsidRPr="007E04DE" w:rsidRDefault="001455C7" w:rsidP="00B06C9A">
            <w:pPr>
              <w:pStyle w:val="TAC"/>
            </w:pPr>
            <w:r w:rsidRPr="007E04DE">
              <w:rPr>
                <w:lang w:eastAsia="zh-CN"/>
              </w:rPr>
              <w:t>-101.</w:t>
            </w:r>
            <w:r>
              <w:rPr>
                <w:lang w:eastAsia="zh-CN"/>
              </w:rPr>
              <w:t>7</w:t>
            </w:r>
            <w:r w:rsidRPr="007E04DE">
              <w:rPr>
                <w:lang w:eastAsia="zh-CN"/>
              </w:rPr>
              <w:t xml:space="preserve">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7B9C7736" w14:textId="01B55B78" w:rsidR="001455C7" w:rsidRPr="007E04DE" w:rsidRDefault="001455C7" w:rsidP="00B06C9A">
            <w:pPr>
              <w:pStyle w:val="TAC"/>
            </w:pPr>
            <w:r w:rsidRPr="007E04DE">
              <w:rPr>
                <w:lang w:eastAsia="zh-CN"/>
              </w:rPr>
              <w:t>-101.</w:t>
            </w:r>
            <w:r>
              <w:rPr>
                <w:lang w:eastAsia="zh-CN"/>
              </w:rPr>
              <w:t>7</w:t>
            </w:r>
            <w:r w:rsidRPr="007E04DE">
              <w:rPr>
                <w:lang w:eastAsia="zh-CN"/>
              </w:rPr>
              <w:t xml:space="preserve"> </w:t>
            </w:r>
            <w:r w:rsidR="006B7D0A">
              <w:t>–</w:t>
            </w:r>
            <w:r w:rsidRPr="007E04DE">
              <w:t xml:space="preserve"> Δ</w:t>
            </w:r>
            <w:r w:rsidRPr="007E04DE">
              <w:rPr>
                <w:vertAlign w:val="subscript"/>
              </w:rPr>
              <w:t>OTAREFSENS</w:t>
            </w:r>
            <w:r>
              <w:rPr>
                <w:lang w:eastAsia="ja-JP"/>
              </w:rPr>
              <w:t xml:space="preserve"> + [1.4</w:t>
            </w:r>
            <w:r w:rsidRPr="00EF1AEB">
              <w:rPr>
                <w:lang w:eastAsia="ja-JP"/>
              </w:rPr>
              <w:t xml:space="preserve"> dB</w:t>
            </w:r>
            <w:r>
              <w:rPr>
                <w:lang w:eastAsia="ja-JP"/>
              </w:rPr>
              <w:t>]</w:t>
            </w:r>
          </w:p>
        </w:tc>
        <w:tc>
          <w:tcPr>
            <w:tcW w:w="0" w:type="auto"/>
            <w:vAlign w:val="center"/>
          </w:tcPr>
          <w:p w14:paraId="3C963C57" w14:textId="2582B5D4" w:rsidR="001455C7" w:rsidRPr="007E04DE" w:rsidRDefault="001455C7" w:rsidP="00B06C9A">
            <w:pPr>
              <w:pStyle w:val="TAC"/>
            </w:pPr>
            <w:r w:rsidRPr="007E04DE">
              <w:rPr>
                <w:lang w:eastAsia="zh-CN"/>
              </w:rPr>
              <w:t>-101.</w:t>
            </w:r>
            <w:r>
              <w:rPr>
                <w:lang w:eastAsia="zh-CN"/>
              </w:rPr>
              <w:t>7</w:t>
            </w:r>
            <w:r w:rsidRPr="007E04DE">
              <w:rPr>
                <w:lang w:eastAsia="zh-CN"/>
              </w:rPr>
              <w:t xml:space="preserve">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55AA6C11" w14:textId="77777777" w:rsidTr="001455C7">
        <w:trPr>
          <w:trHeight w:val="284"/>
          <w:jc w:val="center"/>
        </w:trPr>
        <w:tc>
          <w:tcPr>
            <w:tcW w:w="0" w:type="auto"/>
            <w:vAlign w:val="center"/>
          </w:tcPr>
          <w:p w14:paraId="0D2D666F" w14:textId="77777777" w:rsidR="001455C7" w:rsidRPr="007E04DE" w:rsidRDefault="001455C7" w:rsidP="00B06C9A">
            <w:pPr>
              <w:pStyle w:val="TAC"/>
            </w:pPr>
            <w:r w:rsidRPr="007E04DE">
              <w:t xml:space="preserve">5, 10, 15, 25, 30 </w:t>
            </w:r>
          </w:p>
        </w:tc>
        <w:tc>
          <w:tcPr>
            <w:tcW w:w="0" w:type="auto"/>
            <w:vAlign w:val="center"/>
          </w:tcPr>
          <w:p w14:paraId="21BF56C4" w14:textId="77777777" w:rsidR="001455C7" w:rsidRPr="007E04DE" w:rsidRDefault="001455C7" w:rsidP="00B06C9A">
            <w:pPr>
              <w:pStyle w:val="TAC"/>
              <w:rPr>
                <w:lang w:eastAsia="zh-CN"/>
              </w:rPr>
            </w:pPr>
            <w:r w:rsidRPr="007E04DE">
              <w:rPr>
                <w:lang w:eastAsia="zh-CN"/>
              </w:rPr>
              <w:t>30</w:t>
            </w:r>
          </w:p>
        </w:tc>
        <w:tc>
          <w:tcPr>
            <w:tcW w:w="0" w:type="auto"/>
            <w:vAlign w:val="center"/>
          </w:tcPr>
          <w:p w14:paraId="447057A6" w14:textId="77777777" w:rsidR="001455C7" w:rsidRPr="007E04DE" w:rsidRDefault="001455C7" w:rsidP="00B06C9A">
            <w:pPr>
              <w:pStyle w:val="TAC"/>
            </w:pPr>
            <w:r w:rsidRPr="007E04DE">
              <w:rPr>
                <w:lang w:eastAsia="zh-CN"/>
              </w:rPr>
              <w:t>G- FR1-A1-2</w:t>
            </w:r>
          </w:p>
        </w:tc>
        <w:tc>
          <w:tcPr>
            <w:tcW w:w="0" w:type="auto"/>
            <w:vAlign w:val="center"/>
          </w:tcPr>
          <w:p w14:paraId="24DF48DC" w14:textId="22865871" w:rsidR="001455C7" w:rsidRPr="007E04DE" w:rsidRDefault="001455C7" w:rsidP="00B06C9A">
            <w:pPr>
              <w:pStyle w:val="TAC"/>
            </w:pPr>
            <w:r w:rsidRPr="007E04DE">
              <w:rPr>
                <w:lang w:eastAsia="zh-CN"/>
              </w:rPr>
              <w:t xml:space="preserve">-101.8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24FAD353" w14:textId="16FBAA0A" w:rsidR="001455C7" w:rsidRPr="007E04DE" w:rsidRDefault="001455C7" w:rsidP="00B06C9A">
            <w:pPr>
              <w:pStyle w:val="TAC"/>
            </w:pPr>
            <w:r w:rsidRPr="007E04DE">
              <w:rPr>
                <w:lang w:eastAsia="zh-CN"/>
              </w:rPr>
              <w:t xml:space="preserve">-101.8 </w:t>
            </w:r>
            <w:r w:rsidR="006B7D0A">
              <w:t>–</w:t>
            </w:r>
            <w:r w:rsidRPr="007E04DE">
              <w:t xml:space="preserve"> Δ</w:t>
            </w:r>
            <w:r w:rsidRPr="007E04DE">
              <w:rPr>
                <w:vertAlign w:val="subscript"/>
              </w:rPr>
              <w:t>OTAREFSENS</w:t>
            </w:r>
            <w:r>
              <w:rPr>
                <w:lang w:eastAsia="ja-JP"/>
              </w:rPr>
              <w:t xml:space="preserve"> + [1.4</w:t>
            </w:r>
            <w:r w:rsidRPr="00EF1AEB">
              <w:rPr>
                <w:lang w:eastAsia="ja-JP"/>
              </w:rPr>
              <w:t xml:space="preserve"> dB</w:t>
            </w:r>
            <w:r>
              <w:rPr>
                <w:lang w:eastAsia="ja-JP"/>
              </w:rPr>
              <w:t>]</w:t>
            </w:r>
          </w:p>
        </w:tc>
        <w:tc>
          <w:tcPr>
            <w:tcW w:w="0" w:type="auto"/>
            <w:vAlign w:val="center"/>
          </w:tcPr>
          <w:p w14:paraId="4589E1DB" w14:textId="4FB703F2" w:rsidR="001455C7" w:rsidRPr="007E04DE" w:rsidRDefault="001455C7" w:rsidP="00B06C9A">
            <w:pPr>
              <w:pStyle w:val="TAC"/>
            </w:pPr>
            <w:r w:rsidRPr="007E04DE">
              <w:rPr>
                <w:lang w:eastAsia="zh-CN"/>
              </w:rPr>
              <w:t xml:space="preserve">-101.8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5E225101" w14:textId="77777777" w:rsidTr="001455C7">
        <w:trPr>
          <w:trHeight w:val="284"/>
          <w:jc w:val="center"/>
        </w:trPr>
        <w:tc>
          <w:tcPr>
            <w:tcW w:w="0" w:type="auto"/>
            <w:vAlign w:val="center"/>
          </w:tcPr>
          <w:p w14:paraId="0600BC65" w14:textId="77777777" w:rsidR="001455C7" w:rsidRPr="007E04DE" w:rsidRDefault="001455C7" w:rsidP="00B06C9A">
            <w:pPr>
              <w:pStyle w:val="TAC"/>
              <w:rPr>
                <w:lang w:eastAsia="zh-CN"/>
              </w:rPr>
            </w:pPr>
            <w:r w:rsidRPr="007E04DE">
              <w:t>10, 15, 25, 30</w:t>
            </w:r>
          </w:p>
        </w:tc>
        <w:tc>
          <w:tcPr>
            <w:tcW w:w="0" w:type="auto"/>
            <w:vAlign w:val="center"/>
          </w:tcPr>
          <w:p w14:paraId="6548179A" w14:textId="77777777" w:rsidR="001455C7" w:rsidRPr="007E04DE" w:rsidRDefault="001455C7" w:rsidP="00B06C9A">
            <w:pPr>
              <w:pStyle w:val="TAC"/>
              <w:rPr>
                <w:lang w:eastAsia="zh-CN"/>
              </w:rPr>
            </w:pPr>
            <w:r w:rsidRPr="007E04DE">
              <w:rPr>
                <w:lang w:eastAsia="zh-CN"/>
              </w:rPr>
              <w:t>60</w:t>
            </w:r>
          </w:p>
        </w:tc>
        <w:tc>
          <w:tcPr>
            <w:tcW w:w="0" w:type="auto"/>
            <w:vAlign w:val="center"/>
          </w:tcPr>
          <w:p w14:paraId="19BE4F88" w14:textId="77777777" w:rsidR="001455C7" w:rsidRPr="007E04DE" w:rsidRDefault="001455C7" w:rsidP="00B06C9A">
            <w:pPr>
              <w:pStyle w:val="TAC"/>
              <w:rPr>
                <w:lang w:eastAsia="zh-CN"/>
              </w:rPr>
            </w:pPr>
            <w:r w:rsidRPr="007E04DE">
              <w:rPr>
                <w:lang w:eastAsia="zh-CN"/>
              </w:rPr>
              <w:t>G- FR1-A1-3</w:t>
            </w:r>
          </w:p>
        </w:tc>
        <w:tc>
          <w:tcPr>
            <w:tcW w:w="0" w:type="auto"/>
            <w:vAlign w:val="center"/>
          </w:tcPr>
          <w:p w14:paraId="34FDCD0E" w14:textId="3B1F2B3D" w:rsidR="001455C7" w:rsidRPr="007E04DE" w:rsidRDefault="001455C7" w:rsidP="00B06C9A">
            <w:pPr>
              <w:pStyle w:val="TAC"/>
              <w:rPr>
                <w:lang w:eastAsia="zh-CN"/>
              </w:rPr>
            </w:pPr>
            <w:r w:rsidRPr="007E04DE">
              <w:rPr>
                <w:lang w:eastAsia="zh-CN"/>
              </w:rPr>
              <w:t xml:space="preserve">-98.9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07B051DB" w14:textId="35CA9236" w:rsidR="001455C7" w:rsidRPr="007E04DE" w:rsidRDefault="001455C7" w:rsidP="00B06C9A">
            <w:pPr>
              <w:pStyle w:val="TAC"/>
              <w:rPr>
                <w:lang w:eastAsia="zh-CN"/>
              </w:rPr>
            </w:pPr>
            <w:r w:rsidRPr="007E04DE">
              <w:rPr>
                <w:lang w:eastAsia="zh-CN"/>
              </w:rPr>
              <w:t xml:space="preserve">-98.9 </w:t>
            </w:r>
            <w:r w:rsidR="006B7D0A">
              <w:t>–</w:t>
            </w:r>
            <w:r w:rsidRPr="007E04DE">
              <w:t xml:space="preserve"> Δ</w:t>
            </w:r>
            <w:r w:rsidRPr="007E04DE">
              <w:rPr>
                <w:vertAlign w:val="subscript"/>
              </w:rPr>
              <w:t>OTAREFSENS</w:t>
            </w:r>
            <w:r>
              <w:rPr>
                <w:lang w:eastAsia="ja-JP"/>
              </w:rPr>
              <w:t xml:space="preserve"> + [1.4</w:t>
            </w:r>
            <w:r w:rsidRPr="00EF1AEB">
              <w:rPr>
                <w:lang w:eastAsia="ja-JP"/>
              </w:rPr>
              <w:t xml:space="preserve"> dB</w:t>
            </w:r>
            <w:r>
              <w:rPr>
                <w:lang w:eastAsia="ja-JP"/>
              </w:rPr>
              <w:t>]</w:t>
            </w:r>
          </w:p>
        </w:tc>
        <w:tc>
          <w:tcPr>
            <w:tcW w:w="0" w:type="auto"/>
            <w:vAlign w:val="center"/>
          </w:tcPr>
          <w:p w14:paraId="1240E1C7" w14:textId="3757ED4C" w:rsidR="001455C7" w:rsidRPr="007E04DE" w:rsidRDefault="001455C7" w:rsidP="00B06C9A">
            <w:pPr>
              <w:pStyle w:val="TAC"/>
              <w:rPr>
                <w:lang w:eastAsia="zh-CN"/>
              </w:rPr>
            </w:pPr>
            <w:r w:rsidRPr="007E04DE">
              <w:rPr>
                <w:lang w:eastAsia="zh-CN"/>
              </w:rPr>
              <w:t xml:space="preserve">-98.9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4A7CC9F5" w14:textId="77777777" w:rsidTr="001455C7">
        <w:trPr>
          <w:trHeight w:val="284"/>
          <w:jc w:val="center"/>
        </w:trPr>
        <w:tc>
          <w:tcPr>
            <w:tcW w:w="0" w:type="auto"/>
            <w:vAlign w:val="center"/>
          </w:tcPr>
          <w:p w14:paraId="658A78AA" w14:textId="77777777" w:rsidR="001455C7" w:rsidRPr="007E04DE" w:rsidRDefault="001455C7" w:rsidP="00B06C9A">
            <w:pPr>
              <w:pStyle w:val="TAC"/>
              <w:rPr>
                <w:lang w:eastAsia="zh-CN"/>
              </w:rPr>
            </w:pPr>
            <w:r w:rsidRPr="007E04DE">
              <w:t xml:space="preserve">20, 40, 50, 60, 70, 80, 90, 100 </w:t>
            </w:r>
          </w:p>
        </w:tc>
        <w:tc>
          <w:tcPr>
            <w:tcW w:w="0" w:type="auto"/>
            <w:vAlign w:val="center"/>
          </w:tcPr>
          <w:p w14:paraId="0C4401C7" w14:textId="77777777" w:rsidR="001455C7" w:rsidRPr="007E04DE" w:rsidRDefault="001455C7" w:rsidP="00B06C9A">
            <w:pPr>
              <w:pStyle w:val="TAC"/>
              <w:rPr>
                <w:lang w:eastAsia="zh-CN"/>
              </w:rPr>
            </w:pPr>
            <w:r w:rsidRPr="007E04DE">
              <w:rPr>
                <w:lang w:eastAsia="zh-CN"/>
              </w:rPr>
              <w:t>15</w:t>
            </w:r>
          </w:p>
        </w:tc>
        <w:tc>
          <w:tcPr>
            <w:tcW w:w="0" w:type="auto"/>
            <w:vAlign w:val="center"/>
          </w:tcPr>
          <w:p w14:paraId="2804F7FA" w14:textId="77777777" w:rsidR="001455C7" w:rsidRPr="007E04DE" w:rsidRDefault="001455C7" w:rsidP="00B06C9A">
            <w:pPr>
              <w:pStyle w:val="TAC"/>
              <w:rPr>
                <w:lang w:eastAsia="zh-CN"/>
              </w:rPr>
            </w:pPr>
            <w:r w:rsidRPr="007E04DE">
              <w:rPr>
                <w:lang w:eastAsia="zh-CN"/>
              </w:rPr>
              <w:t>G- FR1-A1-4</w:t>
            </w:r>
          </w:p>
        </w:tc>
        <w:tc>
          <w:tcPr>
            <w:tcW w:w="0" w:type="auto"/>
            <w:vAlign w:val="center"/>
          </w:tcPr>
          <w:p w14:paraId="61A9ECA3" w14:textId="4337419E" w:rsidR="001455C7" w:rsidRPr="007E04DE" w:rsidRDefault="001455C7" w:rsidP="00B06C9A">
            <w:pPr>
              <w:pStyle w:val="TAC"/>
              <w:rPr>
                <w:lang w:eastAsia="zh-CN"/>
              </w:rPr>
            </w:pPr>
            <w:r w:rsidRPr="007E04DE">
              <w:rPr>
                <w:lang w:eastAsia="zh-CN"/>
              </w:rPr>
              <w:t xml:space="preserve">-95.3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4EE8199B" w14:textId="39DD2F67" w:rsidR="001455C7" w:rsidRPr="007E04DE" w:rsidRDefault="001455C7" w:rsidP="00B06C9A">
            <w:pPr>
              <w:pStyle w:val="TAC"/>
              <w:rPr>
                <w:lang w:eastAsia="zh-CN"/>
              </w:rPr>
            </w:pPr>
            <w:r w:rsidRPr="007E04DE">
              <w:rPr>
                <w:lang w:eastAsia="zh-CN"/>
              </w:rPr>
              <w:t xml:space="preserve">-95.3 </w:t>
            </w:r>
            <w:r w:rsidR="006B7D0A">
              <w:t>–</w:t>
            </w:r>
            <w:r w:rsidRPr="007E04DE">
              <w:t xml:space="preserve"> Δ</w:t>
            </w:r>
            <w:r w:rsidRPr="007E04DE">
              <w:rPr>
                <w:vertAlign w:val="subscript"/>
              </w:rPr>
              <w:t>OTAREFSENS</w:t>
            </w:r>
            <w:r>
              <w:rPr>
                <w:lang w:eastAsia="ja-JP"/>
              </w:rPr>
              <w:t xml:space="preserve"> + [1.4</w:t>
            </w:r>
            <w:r w:rsidRPr="00EF1AEB">
              <w:rPr>
                <w:lang w:eastAsia="ja-JP"/>
              </w:rPr>
              <w:t xml:space="preserve"> dB</w:t>
            </w:r>
            <w:r>
              <w:rPr>
                <w:lang w:eastAsia="ja-JP"/>
              </w:rPr>
              <w:t>]</w:t>
            </w:r>
          </w:p>
        </w:tc>
        <w:tc>
          <w:tcPr>
            <w:tcW w:w="0" w:type="auto"/>
            <w:vAlign w:val="center"/>
          </w:tcPr>
          <w:p w14:paraId="392B3AD5" w14:textId="7570568F" w:rsidR="001455C7" w:rsidRPr="007E04DE" w:rsidRDefault="001455C7" w:rsidP="00B06C9A">
            <w:pPr>
              <w:pStyle w:val="TAC"/>
              <w:rPr>
                <w:lang w:eastAsia="zh-CN"/>
              </w:rPr>
            </w:pPr>
            <w:r w:rsidRPr="007E04DE">
              <w:rPr>
                <w:lang w:eastAsia="zh-CN"/>
              </w:rPr>
              <w:t xml:space="preserve">-95.3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2AC18D9D" w14:textId="77777777" w:rsidTr="001455C7">
        <w:trPr>
          <w:trHeight w:val="284"/>
          <w:jc w:val="center"/>
        </w:trPr>
        <w:tc>
          <w:tcPr>
            <w:tcW w:w="0" w:type="auto"/>
            <w:vAlign w:val="center"/>
          </w:tcPr>
          <w:p w14:paraId="305C87E8" w14:textId="77777777" w:rsidR="001455C7" w:rsidRPr="007E04DE" w:rsidRDefault="001455C7" w:rsidP="00B06C9A">
            <w:pPr>
              <w:pStyle w:val="TAC"/>
              <w:rPr>
                <w:lang w:eastAsia="zh-CN"/>
              </w:rPr>
            </w:pPr>
            <w:r w:rsidRPr="007E04DE">
              <w:t xml:space="preserve">20, 40, 50, 60, 70, 80, 90, 100 </w:t>
            </w:r>
          </w:p>
        </w:tc>
        <w:tc>
          <w:tcPr>
            <w:tcW w:w="0" w:type="auto"/>
            <w:vAlign w:val="center"/>
          </w:tcPr>
          <w:p w14:paraId="68D6A931" w14:textId="77777777" w:rsidR="001455C7" w:rsidRPr="007E04DE" w:rsidRDefault="001455C7" w:rsidP="00B06C9A">
            <w:pPr>
              <w:pStyle w:val="TAC"/>
              <w:rPr>
                <w:lang w:eastAsia="zh-CN"/>
              </w:rPr>
            </w:pPr>
            <w:r w:rsidRPr="007E04DE">
              <w:rPr>
                <w:lang w:eastAsia="zh-CN"/>
              </w:rPr>
              <w:t>30</w:t>
            </w:r>
          </w:p>
        </w:tc>
        <w:tc>
          <w:tcPr>
            <w:tcW w:w="0" w:type="auto"/>
            <w:vAlign w:val="center"/>
          </w:tcPr>
          <w:p w14:paraId="0E25BBCF" w14:textId="77777777" w:rsidR="001455C7" w:rsidRPr="007E04DE" w:rsidRDefault="001455C7" w:rsidP="00B06C9A">
            <w:pPr>
              <w:pStyle w:val="TAC"/>
              <w:rPr>
                <w:lang w:eastAsia="zh-CN"/>
              </w:rPr>
            </w:pPr>
            <w:r w:rsidRPr="007E04DE">
              <w:rPr>
                <w:lang w:eastAsia="zh-CN"/>
              </w:rPr>
              <w:t>G- FR1-A1-5</w:t>
            </w:r>
          </w:p>
        </w:tc>
        <w:tc>
          <w:tcPr>
            <w:tcW w:w="0" w:type="auto"/>
            <w:vAlign w:val="center"/>
          </w:tcPr>
          <w:p w14:paraId="58A2A31A" w14:textId="71B5AB79" w:rsidR="001455C7" w:rsidRPr="007E04DE" w:rsidRDefault="001455C7" w:rsidP="00B06C9A">
            <w:pPr>
              <w:pStyle w:val="TAC"/>
              <w:rPr>
                <w:lang w:eastAsia="zh-CN"/>
              </w:rPr>
            </w:pPr>
            <w:r w:rsidRPr="007E04DE">
              <w:rPr>
                <w:lang w:eastAsia="zh-CN"/>
              </w:rPr>
              <w:t xml:space="preserve">-95.6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72581168" w14:textId="61804727" w:rsidR="001455C7" w:rsidRPr="007E04DE" w:rsidRDefault="001455C7" w:rsidP="00B06C9A">
            <w:pPr>
              <w:pStyle w:val="TAC"/>
              <w:rPr>
                <w:lang w:eastAsia="zh-CN"/>
              </w:rPr>
            </w:pPr>
            <w:r w:rsidRPr="007E04DE">
              <w:rPr>
                <w:lang w:eastAsia="zh-CN"/>
              </w:rPr>
              <w:t xml:space="preserve">-95.6 </w:t>
            </w:r>
            <w:r w:rsidR="006B7D0A">
              <w:t>–</w:t>
            </w:r>
            <w:r w:rsidRPr="007E04DE">
              <w:t xml:space="preserve"> Δ</w:t>
            </w:r>
            <w:r w:rsidRPr="007E04DE">
              <w:rPr>
                <w:vertAlign w:val="subscript"/>
              </w:rPr>
              <w:t>OTAREFSENS</w:t>
            </w:r>
            <w:r>
              <w:rPr>
                <w:lang w:eastAsia="ja-JP"/>
              </w:rPr>
              <w:t xml:space="preserve"> + [1.4</w:t>
            </w:r>
            <w:r w:rsidRPr="00EF1AEB">
              <w:rPr>
                <w:lang w:eastAsia="ja-JP"/>
              </w:rPr>
              <w:t xml:space="preserve"> dB</w:t>
            </w:r>
            <w:r>
              <w:rPr>
                <w:lang w:eastAsia="ja-JP"/>
              </w:rPr>
              <w:t>]</w:t>
            </w:r>
          </w:p>
        </w:tc>
        <w:tc>
          <w:tcPr>
            <w:tcW w:w="0" w:type="auto"/>
            <w:vAlign w:val="center"/>
          </w:tcPr>
          <w:p w14:paraId="37A0B160" w14:textId="1136894C" w:rsidR="001455C7" w:rsidRPr="007E04DE" w:rsidRDefault="001455C7" w:rsidP="00B06C9A">
            <w:pPr>
              <w:pStyle w:val="TAC"/>
              <w:rPr>
                <w:lang w:eastAsia="zh-CN"/>
              </w:rPr>
            </w:pPr>
            <w:r w:rsidRPr="007E04DE">
              <w:rPr>
                <w:lang w:eastAsia="zh-CN"/>
              </w:rPr>
              <w:t xml:space="preserve">-95.6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3D72EEB9" w14:textId="77777777" w:rsidTr="001455C7">
        <w:trPr>
          <w:trHeight w:val="284"/>
          <w:jc w:val="center"/>
        </w:trPr>
        <w:tc>
          <w:tcPr>
            <w:tcW w:w="0" w:type="auto"/>
            <w:vAlign w:val="center"/>
          </w:tcPr>
          <w:p w14:paraId="5E627C6D" w14:textId="77777777" w:rsidR="001455C7" w:rsidRPr="007E04DE" w:rsidRDefault="001455C7" w:rsidP="00B06C9A">
            <w:pPr>
              <w:pStyle w:val="TAC"/>
              <w:rPr>
                <w:lang w:eastAsia="zh-CN"/>
              </w:rPr>
            </w:pPr>
            <w:r w:rsidRPr="007E04DE">
              <w:t xml:space="preserve">20, 40, 50, 60, 70, 80, 90, 100 </w:t>
            </w:r>
          </w:p>
        </w:tc>
        <w:tc>
          <w:tcPr>
            <w:tcW w:w="0" w:type="auto"/>
            <w:vAlign w:val="center"/>
          </w:tcPr>
          <w:p w14:paraId="034C4AE0" w14:textId="77777777" w:rsidR="001455C7" w:rsidRPr="007E04DE" w:rsidRDefault="001455C7" w:rsidP="00B06C9A">
            <w:pPr>
              <w:pStyle w:val="TAC"/>
              <w:rPr>
                <w:lang w:eastAsia="zh-CN"/>
              </w:rPr>
            </w:pPr>
            <w:r w:rsidRPr="007E04DE">
              <w:rPr>
                <w:lang w:eastAsia="zh-CN"/>
              </w:rPr>
              <w:t>60</w:t>
            </w:r>
          </w:p>
        </w:tc>
        <w:tc>
          <w:tcPr>
            <w:tcW w:w="0" w:type="auto"/>
            <w:vAlign w:val="center"/>
          </w:tcPr>
          <w:p w14:paraId="20E12EB8" w14:textId="77777777" w:rsidR="001455C7" w:rsidRPr="007E04DE" w:rsidRDefault="001455C7" w:rsidP="00B06C9A">
            <w:pPr>
              <w:pStyle w:val="TAC"/>
              <w:rPr>
                <w:lang w:eastAsia="zh-CN"/>
              </w:rPr>
            </w:pPr>
            <w:r w:rsidRPr="007E04DE">
              <w:rPr>
                <w:lang w:eastAsia="zh-CN"/>
              </w:rPr>
              <w:t>G- FR1-A1-6</w:t>
            </w:r>
          </w:p>
        </w:tc>
        <w:tc>
          <w:tcPr>
            <w:tcW w:w="0" w:type="auto"/>
            <w:vAlign w:val="center"/>
          </w:tcPr>
          <w:p w14:paraId="79CA1D49" w14:textId="743DF230" w:rsidR="001455C7" w:rsidRPr="007E04DE" w:rsidRDefault="001455C7" w:rsidP="00B06C9A">
            <w:pPr>
              <w:pStyle w:val="TAC"/>
              <w:rPr>
                <w:lang w:eastAsia="zh-CN"/>
              </w:rPr>
            </w:pPr>
            <w:r w:rsidRPr="007E04DE">
              <w:rPr>
                <w:lang w:eastAsia="zh-CN"/>
              </w:rPr>
              <w:t xml:space="preserve">-95.7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59D2858F" w14:textId="07810384" w:rsidR="001455C7" w:rsidRPr="007E04DE" w:rsidRDefault="001455C7" w:rsidP="00B06C9A">
            <w:pPr>
              <w:pStyle w:val="TAC"/>
              <w:rPr>
                <w:lang w:eastAsia="zh-CN"/>
              </w:rPr>
            </w:pPr>
            <w:r w:rsidRPr="007E04DE">
              <w:rPr>
                <w:lang w:eastAsia="zh-CN"/>
              </w:rPr>
              <w:t xml:space="preserve">-95.7 </w:t>
            </w:r>
            <w:r w:rsidR="006B7D0A">
              <w:t>–</w:t>
            </w:r>
            <w:r w:rsidRPr="007E04DE">
              <w:t xml:space="preserve"> Δ</w:t>
            </w:r>
            <w:r w:rsidRPr="007E04DE">
              <w:rPr>
                <w:vertAlign w:val="subscript"/>
              </w:rPr>
              <w:t>OTAREFSENS</w:t>
            </w:r>
            <w:r>
              <w:rPr>
                <w:lang w:eastAsia="ja-JP"/>
              </w:rPr>
              <w:t xml:space="preserve"> + [1.4</w:t>
            </w:r>
            <w:r w:rsidRPr="00EF1AEB">
              <w:rPr>
                <w:lang w:eastAsia="ja-JP"/>
              </w:rPr>
              <w:t xml:space="preserve"> dB</w:t>
            </w:r>
            <w:r>
              <w:rPr>
                <w:lang w:eastAsia="ja-JP"/>
              </w:rPr>
              <w:t>]</w:t>
            </w:r>
          </w:p>
        </w:tc>
        <w:tc>
          <w:tcPr>
            <w:tcW w:w="0" w:type="auto"/>
            <w:vAlign w:val="center"/>
          </w:tcPr>
          <w:p w14:paraId="7C5AAB84" w14:textId="7B709DF7" w:rsidR="001455C7" w:rsidRPr="007E04DE" w:rsidRDefault="001455C7" w:rsidP="00B06C9A">
            <w:pPr>
              <w:pStyle w:val="TAC"/>
              <w:rPr>
                <w:lang w:eastAsia="zh-CN"/>
              </w:rPr>
            </w:pPr>
            <w:r w:rsidRPr="007E04DE">
              <w:rPr>
                <w:lang w:eastAsia="zh-CN"/>
              </w:rPr>
              <w:t xml:space="preserve">-95.7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2A545A3D" w14:textId="77777777" w:rsidTr="001455C7">
        <w:trPr>
          <w:trHeight w:val="284"/>
          <w:jc w:val="center"/>
        </w:trPr>
        <w:tc>
          <w:tcPr>
            <w:tcW w:w="0" w:type="auto"/>
            <w:gridSpan w:val="6"/>
            <w:vAlign w:val="center"/>
          </w:tcPr>
          <w:p w14:paraId="7D3D0E23" w14:textId="77777777" w:rsidR="001455C7" w:rsidRPr="007E04DE" w:rsidRDefault="001455C7" w:rsidP="00B06C9A">
            <w:pPr>
              <w:pStyle w:val="TAN"/>
              <w:rPr>
                <w:lang w:eastAsia="zh-CN"/>
              </w:rPr>
            </w:pPr>
            <w:r w:rsidRPr="007E04DE">
              <w:t>NOTE:</w:t>
            </w:r>
            <w:r w:rsidRPr="007E04DE">
              <w:tab/>
              <w:t>P</w:t>
            </w:r>
            <w:r w:rsidRPr="007E04DE">
              <w:rPr>
                <w:vertAlign w:val="subscript"/>
              </w:rPr>
              <w:t>REFSENS</w:t>
            </w:r>
            <w:r w:rsidRPr="007E04DE">
              <w:t xml:space="preserve"> is the power level of a single instance of the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7E04DE">
              <w:rPr>
                <w:lang w:eastAsia="ko-KR"/>
              </w:rPr>
              <w:t xml:space="preserve">, except for one instance that might overlap one other instance to cover the full </w:t>
            </w:r>
            <w:r w:rsidRPr="007E04DE">
              <w:rPr>
                <w:i/>
                <w:lang w:eastAsia="ko-KR"/>
              </w:rPr>
              <w:t>BS channel bandwidth</w:t>
            </w:r>
            <w:r w:rsidRPr="007E04DE">
              <w:rPr>
                <w:lang w:eastAsia="ko-KR"/>
              </w:rPr>
              <w:t>.</w:t>
            </w:r>
          </w:p>
        </w:tc>
      </w:tr>
    </w:tbl>
    <w:p w14:paraId="0116A404" w14:textId="77777777" w:rsidR="001455C7" w:rsidRPr="007E04DE" w:rsidRDefault="001455C7" w:rsidP="001455C7"/>
    <w:p w14:paraId="5C9ED65D" w14:textId="77777777" w:rsidR="001455C7" w:rsidRPr="007E04DE" w:rsidRDefault="001455C7" w:rsidP="001455C7">
      <w:pPr>
        <w:keepNext/>
        <w:keepLines/>
        <w:spacing w:before="60"/>
        <w:jc w:val="center"/>
        <w:rPr>
          <w:rFonts w:ascii="Arial" w:hAnsi="Arial"/>
          <w:b/>
          <w:lang w:eastAsia="x-none"/>
        </w:rPr>
      </w:pPr>
      <w:r w:rsidRPr="007E04DE">
        <w:rPr>
          <w:rFonts w:ascii="Arial" w:hAnsi="Arial"/>
          <w:b/>
          <w:lang w:eastAsia="x-none"/>
        </w:rPr>
        <w:lastRenderedPageBreak/>
        <w:t xml:space="preserve">Table 7.3.5.2-2: </w:t>
      </w:r>
      <w:r w:rsidRPr="007E04DE">
        <w:rPr>
          <w:rFonts w:ascii="Arial" w:hAnsi="Arial" w:hint="eastAsia"/>
          <w:b/>
          <w:lang w:eastAsia="x-none"/>
        </w:rPr>
        <w:t>Medium Range</w:t>
      </w:r>
      <w:r w:rsidRPr="007E04DE">
        <w:rPr>
          <w:rFonts w:ascii="Arial" w:hAnsi="Arial"/>
          <w:b/>
          <w:lang w:eastAsia="x-none"/>
        </w:rPr>
        <w:t xml:space="preserve"> BS </w:t>
      </w:r>
      <w:r w:rsidRPr="00EF1AEB">
        <w:rPr>
          <w:rFonts w:ascii="Arial" w:hAnsi="Arial"/>
          <w:b/>
          <w:lang w:eastAsia="zh-CN"/>
        </w:rPr>
        <w:t>EIS</w:t>
      </w:r>
      <w:r w:rsidRPr="002C70C0">
        <w:rPr>
          <w:vertAlign w:val="subscript"/>
        </w:rPr>
        <w:t>REFSENS</w:t>
      </w:r>
      <w:r w:rsidRPr="007E04DE" w:rsidDel="00761048">
        <w:rPr>
          <w:rFonts w:ascii="Arial" w:hAnsi="Arial"/>
          <w:b/>
          <w:lang w:eastAsia="x-none"/>
        </w:rPr>
        <w:t xml:space="preserve"> </w:t>
      </w:r>
      <w:r w:rsidRPr="007E04DE">
        <w:rPr>
          <w:rFonts w:ascii="Arial" w:hAnsi="Arial"/>
          <w:b/>
          <w:lang w:eastAsia="x-none"/>
        </w:rPr>
        <w:t>levels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1341"/>
        <w:gridCol w:w="1922"/>
        <w:gridCol w:w="1609"/>
        <w:gridCol w:w="1609"/>
        <w:gridCol w:w="1550"/>
      </w:tblGrid>
      <w:tr w:rsidR="001455C7" w:rsidRPr="007E04DE" w14:paraId="7D71582A" w14:textId="77777777" w:rsidTr="001455C7">
        <w:trPr>
          <w:trHeight w:val="623"/>
          <w:jc w:val="center"/>
        </w:trPr>
        <w:tc>
          <w:tcPr>
            <w:tcW w:w="0" w:type="auto"/>
            <w:vMerge w:val="restart"/>
            <w:shd w:val="clear" w:color="auto" w:fill="auto"/>
            <w:vAlign w:val="center"/>
          </w:tcPr>
          <w:p w14:paraId="54928E5E" w14:textId="77777777" w:rsidR="001455C7" w:rsidRPr="007E04DE" w:rsidRDefault="001455C7" w:rsidP="00B06C9A">
            <w:pPr>
              <w:pStyle w:val="TAH"/>
              <w:rPr>
                <w:lang w:val="it-IT"/>
              </w:rPr>
            </w:pPr>
            <w:r w:rsidRPr="007E04DE">
              <w:rPr>
                <w:lang w:val="it-IT"/>
              </w:rPr>
              <w:t>BS channel bandwidth [MHz]</w:t>
            </w:r>
          </w:p>
        </w:tc>
        <w:tc>
          <w:tcPr>
            <w:tcW w:w="0" w:type="auto"/>
            <w:vMerge w:val="restart"/>
            <w:vAlign w:val="center"/>
          </w:tcPr>
          <w:p w14:paraId="156C96A0" w14:textId="77777777" w:rsidR="001455C7" w:rsidRPr="007E04DE" w:rsidRDefault="001455C7" w:rsidP="00B06C9A">
            <w:pPr>
              <w:pStyle w:val="TAH"/>
            </w:pPr>
            <w:r w:rsidRPr="007E04DE">
              <w:t>Sub-carrier spacing [kHz]</w:t>
            </w:r>
          </w:p>
        </w:tc>
        <w:tc>
          <w:tcPr>
            <w:tcW w:w="0" w:type="auto"/>
            <w:vMerge w:val="restart"/>
            <w:vAlign w:val="center"/>
          </w:tcPr>
          <w:p w14:paraId="01DB2FE0" w14:textId="77777777" w:rsidR="001455C7" w:rsidRPr="007E04DE" w:rsidRDefault="001455C7" w:rsidP="00B06C9A">
            <w:pPr>
              <w:pStyle w:val="TAH"/>
            </w:pPr>
            <w:r w:rsidRPr="007E04DE">
              <w:t>Reference measurement channel</w:t>
            </w:r>
          </w:p>
        </w:tc>
        <w:tc>
          <w:tcPr>
            <w:tcW w:w="0" w:type="auto"/>
            <w:gridSpan w:val="3"/>
            <w:vAlign w:val="center"/>
          </w:tcPr>
          <w:p w14:paraId="50C85D3F" w14:textId="77777777" w:rsidR="001455C7" w:rsidRPr="007E04DE" w:rsidRDefault="001455C7" w:rsidP="00B06C9A">
            <w:pPr>
              <w:pStyle w:val="TAH"/>
            </w:pPr>
            <w:r w:rsidRPr="007E04DE">
              <w:t xml:space="preserve"> </w:t>
            </w:r>
            <w:r w:rsidRPr="007E04DE">
              <w:rPr>
                <w:lang w:eastAsia="zh-CN"/>
              </w:rPr>
              <w:t>EIS</w:t>
            </w:r>
            <w:r w:rsidRPr="007E04DE">
              <w:rPr>
                <w:vertAlign w:val="subscript"/>
                <w:lang w:eastAsia="zh-CN"/>
              </w:rPr>
              <w:t>REFSENS</w:t>
            </w:r>
          </w:p>
          <w:p w14:paraId="31AE0E8F" w14:textId="77777777" w:rsidR="001455C7" w:rsidRPr="007E04DE" w:rsidRDefault="001455C7" w:rsidP="00B06C9A">
            <w:pPr>
              <w:pStyle w:val="TAH"/>
            </w:pPr>
            <w:r w:rsidRPr="007E04DE">
              <w:t xml:space="preserve"> [dBm]</w:t>
            </w:r>
          </w:p>
        </w:tc>
      </w:tr>
      <w:tr w:rsidR="001455C7" w:rsidRPr="007E04DE" w14:paraId="2338F595" w14:textId="77777777" w:rsidTr="001455C7">
        <w:trPr>
          <w:trHeight w:val="622"/>
          <w:jc w:val="center"/>
        </w:trPr>
        <w:tc>
          <w:tcPr>
            <w:tcW w:w="0" w:type="auto"/>
            <w:vMerge/>
            <w:shd w:val="clear" w:color="auto" w:fill="auto"/>
            <w:vAlign w:val="center"/>
          </w:tcPr>
          <w:p w14:paraId="005049C2" w14:textId="77777777" w:rsidR="001455C7" w:rsidRPr="007E04DE" w:rsidRDefault="001455C7" w:rsidP="00B06C9A">
            <w:pPr>
              <w:pStyle w:val="TAH"/>
              <w:rPr>
                <w:lang w:val="it-IT"/>
              </w:rPr>
            </w:pPr>
          </w:p>
        </w:tc>
        <w:tc>
          <w:tcPr>
            <w:tcW w:w="0" w:type="auto"/>
            <w:vMerge/>
            <w:vAlign w:val="center"/>
          </w:tcPr>
          <w:p w14:paraId="232A4CC1" w14:textId="77777777" w:rsidR="001455C7" w:rsidRPr="007E04DE" w:rsidRDefault="001455C7" w:rsidP="00B06C9A">
            <w:pPr>
              <w:pStyle w:val="TAH"/>
            </w:pPr>
          </w:p>
        </w:tc>
        <w:tc>
          <w:tcPr>
            <w:tcW w:w="0" w:type="auto"/>
            <w:vMerge/>
            <w:vAlign w:val="center"/>
          </w:tcPr>
          <w:p w14:paraId="28CF4136" w14:textId="77777777" w:rsidR="001455C7" w:rsidRPr="007E04DE" w:rsidRDefault="001455C7" w:rsidP="00B06C9A">
            <w:pPr>
              <w:pStyle w:val="TAH"/>
            </w:pPr>
          </w:p>
        </w:tc>
        <w:tc>
          <w:tcPr>
            <w:tcW w:w="0" w:type="auto"/>
            <w:vAlign w:val="center"/>
          </w:tcPr>
          <w:p w14:paraId="32058637" w14:textId="77777777" w:rsidR="001455C7" w:rsidRPr="007E04DE" w:rsidRDefault="001455C7" w:rsidP="00B06C9A">
            <w:pPr>
              <w:pStyle w:val="TAH"/>
            </w:pPr>
            <w:r w:rsidRPr="00EF1AEB">
              <w:rPr>
                <w:lang w:eastAsia="ja-JP"/>
              </w:rPr>
              <w:t>f ≤ 3.0 GHz</w:t>
            </w:r>
          </w:p>
        </w:tc>
        <w:tc>
          <w:tcPr>
            <w:tcW w:w="0" w:type="auto"/>
            <w:vAlign w:val="center"/>
          </w:tcPr>
          <w:p w14:paraId="18FABE68" w14:textId="77777777" w:rsidR="001455C7" w:rsidRPr="007E04DE" w:rsidRDefault="001455C7" w:rsidP="00B06C9A">
            <w:pPr>
              <w:pStyle w:val="TAH"/>
              <w:rPr>
                <w:lang w:eastAsia="zh-CN"/>
              </w:rPr>
            </w:pPr>
            <w:r w:rsidRPr="00EF1AEB">
              <w:rPr>
                <w:lang w:eastAsia="ja-JP"/>
              </w:rPr>
              <w:t>3.0 GHz &lt; f ≤ 4.2 GHz</w:t>
            </w:r>
          </w:p>
        </w:tc>
        <w:tc>
          <w:tcPr>
            <w:tcW w:w="0" w:type="auto"/>
            <w:vAlign w:val="center"/>
          </w:tcPr>
          <w:p w14:paraId="666747C3" w14:textId="77777777" w:rsidR="001455C7" w:rsidRPr="007E04DE" w:rsidRDefault="001455C7" w:rsidP="00B06C9A">
            <w:pPr>
              <w:pStyle w:val="TAH"/>
            </w:pPr>
            <w:r>
              <w:rPr>
                <w:lang w:eastAsia="ja-JP"/>
              </w:rPr>
              <w:t>4.2</w:t>
            </w:r>
            <w:r w:rsidRPr="00EF1AEB">
              <w:rPr>
                <w:lang w:eastAsia="ja-JP"/>
              </w:rPr>
              <w:t xml:space="preserve"> GHz &lt; f ≤ </w:t>
            </w:r>
            <w:r>
              <w:rPr>
                <w:lang w:eastAsia="ja-JP"/>
              </w:rPr>
              <w:t xml:space="preserve">6.0 </w:t>
            </w:r>
            <w:r w:rsidRPr="00EF1AEB">
              <w:rPr>
                <w:lang w:eastAsia="ja-JP"/>
              </w:rPr>
              <w:t>GHz</w:t>
            </w:r>
          </w:p>
        </w:tc>
      </w:tr>
      <w:tr w:rsidR="001455C7" w:rsidRPr="007E04DE" w14:paraId="64185CEE" w14:textId="77777777" w:rsidTr="001455C7">
        <w:trPr>
          <w:trHeight w:val="279"/>
          <w:jc w:val="center"/>
        </w:trPr>
        <w:tc>
          <w:tcPr>
            <w:tcW w:w="0" w:type="auto"/>
            <w:vAlign w:val="center"/>
          </w:tcPr>
          <w:p w14:paraId="5B3224A0" w14:textId="77777777" w:rsidR="001455C7" w:rsidRPr="007E04DE" w:rsidRDefault="001455C7" w:rsidP="00B06C9A">
            <w:pPr>
              <w:pStyle w:val="TAC"/>
            </w:pPr>
            <w:r w:rsidRPr="007E04DE">
              <w:t>5, 10, 15, 25, 30</w:t>
            </w:r>
          </w:p>
        </w:tc>
        <w:tc>
          <w:tcPr>
            <w:tcW w:w="0" w:type="auto"/>
            <w:vAlign w:val="center"/>
          </w:tcPr>
          <w:p w14:paraId="2DB4039D" w14:textId="77777777" w:rsidR="001455C7" w:rsidRPr="007E04DE" w:rsidRDefault="001455C7" w:rsidP="00B06C9A">
            <w:pPr>
              <w:pStyle w:val="TAC"/>
              <w:rPr>
                <w:lang w:eastAsia="zh-CN"/>
              </w:rPr>
            </w:pPr>
            <w:r w:rsidRPr="007E04DE">
              <w:rPr>
                <w:lang w:eastAsia="zh-CN"/>
              </w:rPr>
              <w:t>15</w:t>
            </w:r>
          </w:p>
        </w:tc>
        <w:tc>
          <w:tcPr>
            <w:tcW w:w="0" w:type="auto"/>
            <w:vAlign w:val="center"/>
          </w:tcPr>
          <w:p w14:paraId="6DFB70AE" w14:textId="77777777" w:rsidR="001455C7" w:rsidRPr="007E04DE" w:rsidRDefault="001455C7" w:rsidP="00B06C9A">
            <w:pPr>
              <w:pStyle w:val="TAC"/>
            </w:pPr>
            <w:r w:rsidRPr="007E04DE">
              <w:rPr>
                <w:lang w:eastAsia="zh-CN"/>
              </w:rPr>
              <w:t>G- FR1-A1-1</w:t>
            </w:r>
          </w:p>
        </w:tc>
        <w:tc>
          <w:tcPr>
            <w:tcW w:w="0" w:type="auto"/>
            <w:vAlign w:val="center"/>
          </w:tcPr>
          <w:p w14:paraId="621EAA76" w14:textId="2A6903B8" w:rsidR="001455C7" w:rsidRPr="007E04DE" w:rsidRDefault="001455C7" w:rsidP="00B06C9A">
            <w:pPr>
              <w:pStyle w:val="TAC"/>
            </w:pPr>
            <w:r w:rsidRPr="007E04DE">
              <w:rPr>
                <w:lang w:eastAsia="zh-CN"/>
              </w:rPr>
              <w:t>-</w:t>
            </w:r>
            <w:r>
              <w:rPr>
                <w:lang w:eastAsia="zh-CN"/>
              </w:rPr>
              <w:t>96</w:t>
            </w:r>
            <w:r w:rsidRPr="007E04DE">
              <w:rPr>
                <w:lang w:eastAsia="zh-CN"/>
              </w:rPr>
              <w:t>.</w:t>
            </w:r>
            <w:r>
              <w:rPr>
                <w:lang w:eastAsia="zh-CN"/>
              </w:rPr>
              <w:t>7</w:t>
            </w:r>
            <w:r w:rsidRPr="007E04DE">
              <w:rPr>
                <w:lang w:eastAsia="zh-CN"/>
              </w:rPr>
              <w:t xml:space="preserve">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4D7E5665" w14:textId="19C06E68" w:rsidR="001455C7" w:rsidRPr="007E04DE" w:rsidRDefault="001455C7" w:rsidP="00B06C9A">
            <w:pPr>
              <w:pStyle w:val="TAC"/>
            </w:pPr>
            <w:r w:rsidRPr="007E04DE">
              <w:rPr>
                <w:lang w:eastAsia="zh-CN"/>
              </w:rPr>
              <w:t>-</w:t>
            </w:r>
            <w:r>
              <w:rPr>
                <w:lang w:eastAsia="zh-CN"/>
              </w:rPr>
              <w:t>96</w:t>
            </w:r>
            <w:r w:rsidRPr="007E04DE">
              <w:rPr>
                <w:lang w:eastAsia="zh-CN"/>
              </w:rPr>
              <w:t>.</w:t>
            </w:r>
            <w:r>
              <w:rPr>
                <w:lang w:eastAsia="zh-CN"/>
              </w:rPr>
              <w:t>7</w:t>
            </w:r>
            <w:r w:rsidRPr="007E04DE">
              <w:rPr>
                <w:lang w:eastAsia="zh-CN"/>
              </w:rPr>
              <w:t xml:space="preserve"> </w:t>
            </w:r>
            <w:r w:rsidR="006B7D0A">
              <w:t>–</w:t>
            </w:r>
            <w:r w:rsidRPr="007E04DE">
              <w:t xml:space="preserve"> Δ</w:t>
            </w:r>
            <w:r w:rsidRPr="007E04DE">
              <w:rPr>
                <w:vertAlign w:val="subscript"/>
              </w:rPr>
              <w:t>OTAREFSENS</w:t>
            </w:r>
            <w:r>
              <w:rPr>
                <w:lang w:eastAsia="ja-JP"/>
              </w:rPr>
              <w:t xml:space="preserve"> + [1.4</w:t>
            </w:r>
            <w:r w:rsidRPr="00EF1AEB">
              <w:rPr>
                <w:lang w:eastAsia="ja-JP"/>
              </w:rPr>
              <w:t xml:space="preserve"> dB</w:t>
            </w:r>
            <w:r>
              <w:rPr>
                <w:lang w:eastAsia="ja-JP"/>
              </w:rPr>
              <w:t>]</w:t>
            </w:r>
          </w:p>
        </w:tc>
        <w:tc>
          <w:tcPr>
            <w:tcW w:w="0" w:type="auto"/>
            <w:vAlign w:val="center"/>
          </w:tcPr>
          <w:p w14:paraId="02C53F41" w14:textId="065846FA" w:rsidR="001455C7" w:rsidRPr="007E04DE" w:rsidRDefault="001455C7" w:rsidP="00B06C9A">
            <w:pPr>
              <w:pStyle w:val="TAC"/>
            </w:pPr>
            <w:r w:rsidRPr="007E04DE">
              <w:rPr>
                <w:lang w:eastAsia="zh-CN"/>
              </w:rPr>
              <w:t>-</w:t>
            </w:r>
            <w:r>
              <w:rPr>
                <w:lang w:eastAsia="zh-CN"/>
              </w:rPr>
              <w:t>96</w:t>
            </w:r>
            <w:r w:rsidRPr="007E04DE">
              <w:rPr>
                <w:lang w:eastAsia="zh-CN"/>
              </w:rPr>
              <w:t>.</w:t>
            </w:r>
            <w:r>
              <w:rPr>
                <w:lang w:eastAsia="zh-CN"/>
              </w:rPr>
              <w:t>7</w:t>
            </w:r>
            <w:r w:rsidRPr="007E04DE">
              <w:rPr>
                <w:lang w:eastAsia="zh-CN"/>
              </w:rPr>
              <w:t xml:space="preserve">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383E1D7F" w14:textId="77777777" w:rsidTr="001455C7">
        <w:trPr>
          <w:trHeight w:val="284"/>
          <w:jc w:val="center"/>
        </w:trPr>
        <w:tc>
          <w:tcPr>
            <w:tcW w:w="0" w:type="auto"/>
            <w:vAlign w:val="center"/>
          </w:tcPr>
          <w:p w14:paraId="15B1F8C6" w14:textId="77777777" w:rsidR="001455C7" w:rsidRPr="007E04DE" w:rsidRDefault="001455C7" w:rsidP="00B06C9A">
            <w:pPr>
              <w:pStyle w:val="TAC"/>
            </w:pPr>
            <w:r w:rsidRPr="007E04DE">
              <w:t xml:space="preserve">5, 10, 15, 25, 30 </w:t>
            </w:r>
          </w:p>
        </w:tc>
        <w:tc>
          <w:tcPr>
            <w:tcW w:w="0" w:type="auto"/>
            <w:vAlign w:val="center"/>
          </w:tcPr>
          <w:p w14:paraId="67A17408" w14:textId="77777777" w:rsidR="001455C7" w:rsidRPr="007E04DE" w:rsidRDefault="001455C7" w:rsidP="00B06C9A">
            <w:pPr>
              <w:pStyle w:val="TAC"/>
              <w:rPr>
                <w:lang w:eastAsia="zh-CN"/>
              </w:rPr>
            </w:pPr>
            <w:r w:rsidRPr="007E04DE">
              <w:rPr>
                <w:lang w:eastAsia="zh-CN"/>
              </w:rPr>
              <w:t>30</w:t>
            </w:r>
          </w:p>
        </w:tc>
        <w:tc>
          <w:tcPr>
            <w:tcW w:w="0" w:type="auto"/>
            <w:vAlign w:val="center"/>
          </w:tcPr>
          <w:p w14:paraId="37ED4846" w14:textId="77777777" w:rsidR="001455C7" w:rsidRPr="007E04DE" w:rsidRDefault="001455C7" w:rsidP="00B06C9A">
            <w:pPr>
              <w:pStyle w:val="TAC"/>
            </w:pPr>
            <w:r w:rsidRPr="007E04DE">
              <w:rPr>
                <w:lang w:eastAsia="zh-CN"/>
              </w:rPr>
              <w:t>G- FR1-A1-2</w:t>
            </w:r>
          </w:p>
        </w:tc>
        <w:tc>
          <w:tcPr>
            <w:tcW w:w="0" w:type="auto"/>
            <w:vAlign w:val="center"/>
          </w:tcPr>
          <w:p w14:paraId="24FA7874" w14:textId="03A7AB55" w:rsidR="001455C7" w:rsidRPr="007E04DE" w:rsidRDefault="001455C7" w:rsidP="00B06C9A">
            <w:pPr>
              <w:pStyle w:val="TAC"/>
            </w:pPr>
            <w:r w:rsidRPr="007E04DE">
              <w:rPr>
                <w:lang w:eastAsia="zh-CN"/>
              </w:rPr>
              <w:t>-</w:t>
            </w:r>
            <w:r>
              <w:rPr>
                <w:lang w:eastAsia="zh-CN"/>
              </w:rPr>
              <w:t>96</w:t>
            </w:r>
            <w:r w:rsidRPr="007E04DE">
              <w:rPr>
                <w:lang w:eastAsia="zh-CN"/>
              </w:rPr>
              <w:t xml:space="preserve">.8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37EBB782" w14:textId="52648C6F" w:rsidR="001455C7" w:rsidRPr="007E04DE" w:rsidRDefault="001455C7" w:rsidP="00B06C9A">
            <w:pPr>
              <w:pStyle w:val="TAC"/>
            </w:pPr>
            <w:r w:rsidRPr="007E04DE">
              <w:rPr>
                <w:lang w:eastAsia="zh-CN"/>
              </w:rPr>
              <w:t>-</w:t>
            </w:r>
            <w:r>
              <w:rPr>
                <w:lang w:eastAsia="zh-CN"/>
              </w:rPr>
              <w:t>96</w:t>
            </w:r>
            <w:r w:rsidRPr="007E04DE">
              <w:rPr>
                <w:lang w:eastAsia="zh-CN"/>
              </w:rPr>
              <w:t xml:space="preserve">.8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w:t>
            </w:r>
            <w:r>
              <w:rPr>
                <w:lang w:eastAsia="ja-JP"/>
              </w:rPr>
              <w:t>4</w:t>
            </w:r>
            <w:r w:rsidRPr="00EF1AEB">
              <w:rPr>
                <w:lang w:eastAsia="ja-JP"/>
              </w:rPr>
              <w:t xml:space="preserve"> dB</w:t>
            </w:r>
            <w:r>
              <w:rPr>
                <w:lang w:eastAsia="ja-JP"/>
              </w:rPr>
              <w:t>]</w:t>
            </w:r>
          </w:p>
        </w:tc>
        <w:tc>
          <w:tcPr>
            <w:tcW w:w="0" w:type="auto"/>
            <w:vAlign w:val="center"/>
          </w:tcPr>
          <w:p w14:paraId="68EBC6FF" w14:textId="766C4CC5" w:rsidR="001455C7" w:rsidRPr="007E04DE" w:rsidRDefault="001455C7" w:rsidP="00B06C9A">
            <w:pPr>
              <w:pStyle w:val="TAC"/>
            </w:pPr>
            <w:r w:rsidRPr="007E04DE">
              <w:rPr>
                <w:lang w:eastAsia="zh-CN"/>
              </w:rPr>
              <w:t>-</w:t>
            </w:r>
            <w:r>
              <w:rPr>
                <w:lang w:eastAsia="zh-CN"/>
              </w:rPr>
              <w:t>96</w:t>
            </w:r>
            <w:r w:rsidRPr="007E04DE">
              <w:rPr>
                <w:lang w:eastAsia="zh-CN"/>
              </w:rPr>
              <w:t xml:space="preserve">.8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42E759A7" w14:textId="77777777" w:rsidTr="001455C7">
        <w:trPr>
          <w:trHeight w:val="284"/>
          <w:jc w:val="center"/>
        </w:trPr>
        <w:tc>
          <w:tcPr>
            <w:tcW w:w="0" w:type="auto"/>
            <w:vAlign w:val="center"/>
          </w:tcPr>
          <w:p w14:paraId="41FE6A74" w14:textId="77777777" w:rsidR="001455C7" w:rsidRPr="007E04DE" w:rsidRDefault="001455C7" w:rsidP="00B06C9A">
            <w:pPr>
              <w:pStyle w:val="TAC"/>
              <w:rPr>
                <w:lang w:eastAsia="zh-CN"/>
              </w:rPr>
            </w:pPr>
            <w:r w:rsidRPr="007E04DE">
              <w:t>10, 15, 25, 30</w:t>
            </w:r>
          </w:p>
        </w:tc>
        <w:tc>
          <w:tcPr>
            <w:tcW w:w="0" w:type="auto"/>
            <w:vAlign w:val="center"/>
          </w:tcPr>
          <w:p w14:paraId="5846AB65" w14:textId="77777777" w:rsidR="001455C7" w:rsidRPr="007E04DE" w:rsidRDefault="001455C7" w:rsidP="00B06C9A">
            <w:pPr>
              <w:pStyle w:val="TAC"/>
              <w:rPr>
                <w:lang w:eastAsia="zh-CN"/>
              </w:rPr>
            </w:pPr>
            <w:r w:rsidRPr="007E04DE">
              <w:rPr>
                <w:lang w:eastAsia="zh-CN"/>
              </w:rPr>
              <w:t>60</w:t>
            </w:r>
          </w:p>
        </w:tc>
        <w:tc>
          <w:tcPr>
            <w:tcW w:w="0" w:type="auto"/>
            <w:vAlign w:val="center"/>
          </w:tcPr>
          <w:p w14:paraId="2A2A37EE" w14:textId="77777777" w:rsidR="001455C7" w:rsidRPr="007E04DE" w:rsidRDefault="001455C7" w:rsidP="00B06C9A">
            <w:pPr>
              <w:pStyle w:val="TAC"/>
              <w:rPr>
                <w:lang w:eastAsia="zh-CN"/>
              </w:rPr>
            </w:pPr>
            <w:r w:rsidRPr="007E04DE">
              <w:rPr>
                <w:lang w:eastAsia="zh-CN"/>
              </w:rPr>
              <w:t>G- FR1-A1-3</w:t>
            </w:r>
          </w:p>
        </w:tc>
        <w:tc>
          <w:tcPr>
            <w:tcW w:w="0" w:type="auto"/>
            <w:vAlign w:val="center"/>
          </w:tcPr>
          <w:p w14:paraId="30B07111" w14:textId="33CA2897" w:rsidR="001455C7" w:rsidRPr="007E04DE" w:rsidRDefault="001455C7" w:rsidP="00B06C9A">
            <w:pPr>
              <w:pStyle w:val="TAC"/>
              <w:rPr>
                <w:lang w:eastAsia="zh-CN"/>
              </w:rPr>
            </w:pPr>
            <w:r w:rsidRPr="007E04DE">
              <w:rPr>
                <w:lang w:eastAsia="zh-CN"/>
              </w:rPr>
              <w:t>-9</w:t>
            </w:r>
            <w:r>
              <w:rPr>
                <w:lang w:eastAsia="zh-CN"/>
              </w:rPr>
              <w:t>3</w:t>
            </w:r>
            <w:r w:rsidRPr="007E04DE">
              <w:rPr>
                <w:lang w:eastAsia="zh-CN"/>
              </w:rPr>
              <w:t xml:space="preserve">.9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7BEE5737" w14:textId="6D83E89E" w:rsidR="001455C7" w:rsidRPr="007E04DE" w:rsidRDefault="001455C7" w:rsidP="00B06C9A">
            <w:pPr>
              <w:pStyle w:val="TAC"/>
              <w:rPr>
                <w:lang w:eastAsia="zh-CN"/>
              </w:rPr>
            </w:pPr>
            <w:r w:rsidRPr="007E04DE">
              <w:rPr>
                <w:lang w:eastAsia="zh-CN"/>
              </w:rPr>
              <w:t>-9</w:t>
            </w:r>
            <w:r>
              <w:rPr>
                <w:lang w:eastAsia="zh-CN"/>
              </w:rPr>
              <w:t>3</w:t>
            </w:r>
            <w:r w:rsidRPr="007E04DE">
              <w:rPr>
                <w:lang w:eastAsia="zh-CN"/>
              </w:rPr>
              <w:t xml:space="preserve">.9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w:t>
            </w:r>
            <w:r>
              <w:rPr>
                <w:lang w:eastAsia="ja-JP"/>
              </w:rPr>
              <w:t>4</w:t>
            </w:r>
            <w:r w:rsidRPr="00EF1AEB">
              <w:rPr>
                <w:lang w:eastAsia="ja-JP"/>
              </w:rPr>
              <w:t xml:space="preserve"> dB</w:t>
            </w:r>
            <w:r>
              <w:rPr>
                <w:lang w:eastAsia="ja-JP"/>
              </w:rPr>
              <w:t>]</w:t>
            </w:r>
          </w:p>
        </w:tc>
        <w:tc>
          <w:tcPr>
            <w:tcW w:w="0" w:type="auto"/>
            <w:vAlign w:val="center"/>
          </w:tcPr>
          <w:p w14:paraId="0194C21C" w14:textId="787FE557" w:rsidR="001455C7" w:rsidRPr="007E04DE" w:rsidRDefault="001455C7" w:rsidP="00B06C9A">
            <w:pPr>
              <w:pStyle w:val="TAC"/>
              <w:rPr>
                <w:lang w:eastAsia="zh-CN"/>
              </w:rPr>
            </w:pPr>
            <w:r w:rsidRPr="007E04DE">
              <w:rPr>
                <w:lang w:eastAsia="zh-CN"/>
              </w:rPr>
              <w:t>-9</w:t>
            </w:r>
            <w:r>
              <w:rPr>
                <w:lang w:eastAsia="zh-CN"/>
              </w:rPr>
              <w:t>3</w:t>
            </w:r>
            <w:r w:rsidRPr="007E04DE">
              <w:rPr>
                <w:lang w:eastAsia="zh-CN"/>
              </w:rPr>
              <w:t xml:space="preserve">.9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76A732DB" w14:textId="77777777" w:rsidTr="001455C7">
        <w:trPr>
          <w:trHeight w:val="284"/>
          <w:jc w:val="center"/>
        </w:trPr>
        <w:tc>
          <w:tcPr>
            <w:tcW w:w="0" w:type="auto"/>
            <w:vAlign w:val="center"/>
          </w:tcPr>
          <w:p w14:paraId="40673F53" w14:textId="77777777" w:rsidR="001455C7" w:rsidRPr="007E04DE" w:rsidRDefault="001455C7" w:rsidP="00B06C9A">
            <w:pPr>
              <w:pStyle w:val="TAC"/>
              <w:rPr>
                <w:lang w:eastAsia="zh-CN"/>
              </w:rPr>
            </w:pPr>
            <w:r w:rsidRPr="007E04DE">
              <w:t xml:space="preserve">20, 40, 50, 60, 70, 80, 90, 100 </w:t>
            </w:r>
          </w:p>
        </w:tc>
        <w:tc>
          <w:tcPr>
            <w:tcW w:w="0" w:type="auto"/>
            <w:vAlign w:val="center"/>
          </w:tcPr>
          <w:p w14:paraId="53F5286B" w14:textId="77777777" w:rsidR="001455C7" w:rsidRPr="007E04DE" w:rsidRDefault="001455C7" w:rsidP="00B06C9A">
            <w:pPr>
              <w:pStyle w:val="TAC"/>
              <w:rPr>
                <w:lang w:eastAsia="zh-CN"/>
              </w:rPr>
            </w:pPr>
            <w:r w:rsidRPr="007E04DE">
              <w:rPr>
                <w:lang w:eastAsia="zh-CN"/>
              </w:rPr>
              <w:t>15</w:t>
            </w:r>
          </w:p>
        </w:tc>
        <w:tc>
          <w:tcPr>
            <w:tcW w:w="0" w:type="auto"/>
            <w:vAlign w:val="center"/>
          </w:tcPr>
          <w:p w14:paraId="7F1C85D5" w14:textId="77777777" w:rsidR="001455C7" w:rsidRPr="007E04DE" w:rsidRDefault="001455C7" w:rsidP="00B06C9A">
            <w:pPr>
              <w:pStyle w:val="TAC"/>
              <w:rPr>
                <w:lang w:eastAsia="zh-CN"/>
              </w:rPr>
            </w:pPr>
            <w:r w:rsidRPr="007E04DE">
              <w:rPr>
                <w:lang w:eastAsia="zh-CN"/>
              </w:rPr>
              <w:t>G- FR1-A1-4</w:t>
            </w:r>
          </w:p>
        </w:tc>
        <w:tc>
          <w:tcPr>
            <w:tcW w:w="0" w:type="auto"/>
            <w:vAlign w:val="center"/>
          </w:tcPr>
          <w:p w14:paraId="04472AFA" w14:textId="5D8E22D4" w:rsidR="001455C7" w:rsidRPr="007E04DE" w:rsidRDefault="001455C7" w:rsidP="00B06C9A">
            <w:pPr>
              <w:pStyle w:val="TAC"/>
              <w:rPr>
                <w:lang w:eastAsia="zh-CN"/>
              </w:rPr>
            </w:pPr>
            <w:r w:rsidRPr="007E04DE">
              <w:rPr>
                <w:lang w:eastAsia="zh-CN"/>
              </w:rPr>
              <w:t>-9</w:t>
            </w:r>
            <w:r>
              <w:rPr>
                <w:lang w:eastAsia="zh-CN"/>
              </w:rPr>
              <w:t>0</w:t>
            </w:r>
            <w:r w:rsidRPr="007E04DE">
              <w:rPr>
                <w:lang w:eastAsia="zh-CN"/>
              </w:rPr>
              <w:t xml:space="preserve">.3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39487031" w14:textId="30DB1255" w:rsidR="001455C7" w:rsidRPr="007E04DE" w:rsidRDefault="001455C7" w:rsidP="00B06C9A">
            <w:pPr>
              <w:pStyle w:val="TAC"/>
              <w:rPr>
                <w:lang w:eastAsia="zh-CN"/>
              </w:rPr>
            </w:pPr>
            <w:r w:rsidRPr="007E04DE">
              <w:rPr>
                <w:lang w:eastAsia="zh-CN"/>
              </w:rPr>
              <w:t>-9</w:t>
            </w:r>
            <w:r>
              <w:rPr>
                <w:lang w:eastAsia="zh-CN"/>
              </w:rPr>
              <w:t>0</w:t>
            </w:r>
            <w:r w:rsidRPr="007E04DE">
              <w:rPr>
                <w:lang w:eastAsia="zh-CN"/>
              </w:rPr>
              <w:t xml:space="preserve">.3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w:t>
            </w:r>
            <w:r>
              <w:rPr>
                <w:lang w:eastAsia="ja-JP"/>
              </w:rPr>
              <w:t>4</w:t>
            </w:r>
            <w:r w:rsidRPr="00EF1AEB">
              <w:rPr>
                <w:lang w:eastAsia="ja-JP"/>
              </w:rPr>
              <w:t xml:space="preserve"> dB</w:t>
            </w:r>
            <w:r>
              <w:rPr>
                <w:lang w:eastAsia="ja-JP"/>
              </w:rPr>
              <w:t>]</w:t>
            </w:r>
          </w:p>
        </w:tc>
        <w:tc>
          <w:tcPr>
            <w:tcW w:w="0" w:type="auto"/>
            <w:vAlign w:val="center"/>
          </w:tcPr>
          <w:p w14:paraId="2B04EA8F" w14:textId="5F5B0F42" w:rsidR="001455C7" w:rsidRPr="007E04DE" w:rsidRDefault="001455C7" w:rsidP="00B06C9A">
            <w:pPr>
              <w:pStyle w:val="TAC"/>
              <w:rPr>
                <w:lang w:eastAsia="zh-CN"/>
              </w:rPr>
            </w:pPr>
            <w:r w:rsidRPr="007E04DE">
              <w:rPr>
                <w:lang w:eastAsia="zh-CN"/>
              </w:rPr>
              <w:t>-9</w:t>
            </w:r>
            <w:r>
              <w:rPr>
                <w:lang w:eastAsia="zh-CN"/>
              </w:rPr>
              <w:t>0</w:t>
            </w:r>
            <w:r w:rsidRPr="007E04DE">
              <w:rPr>
                <w:lang w:eastAsia="zh-CN"/>
              </w:rPr>
              <w:t xml:space="preserve">.3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3BB1DE95" w14:textId="77777777" w:rsidTr="001455C7">
        <w:trPr>
          <w:trHeight w:val="284"/>
          <w:jc w:val="center"/>
        </w:trPr>
        <w:tc>
          <w:tcPr>
            <w:tcW w:w="0" w:type="auto"/>
            <w:vAlign w:val="center"/>
          </w:tcPr>
          <w:p w14:paraId="075703A2" w14:textId="77777777" w:rsidR="001455C7" w:rsidRPr="007E04DE" w:rsidRDefault="001455C7" w:rsidP="00B06C9A">
            <w:pPr>
              <w:pStyle w:val="TAC"/>
              <w:rPr>
                <w:lang w:eastAsia="zh-CN"/>
              </w:rPr>
            </w:pPr>
            <w:r w:rsidRPr="007E04DE">
              <w:t xml:space="preserve">20, 40, 50, 60, 70, 80, 90, 100 </w:t>
            </w:r>
          </w:p>
        </w:tc>
        <w:tc>
          <w:tcPr>
            <w:tcW w:w="0" w:type="auto"/>
            <w:vAlign w:val="center"/>
          </w:tcPr>
          <w:p w14:paraId="30330BEF" w14:textId="77777777" w:rsidR="001455C7" w:rsidRPr="007E04DE" w:rsidRDefault="001455C7" w:rsidP="00B06C9A">
            <w:pPr>
              <w:pStyle w:val="TAC"/>
              <w:rPr>
                <w:lang w:eastAsia="zh-CN"/>
              </w:rPr>
            </w:pPr>
            <w:r w:rsidRPr="007E04DE">
              <w:rPr>
                <w:lang w:eastAsia="zh-CN"/>
              </w:rPr>
              <w:t>30</w:t>
            </w:r>
          </w:p>
        </w:tc>
        <w:tc>
          <w:tcPr>
            <w:tcW w:w="0" w:type="auto"/>
            <w:vAlign w:val="center"/>
          </w:tcPr>
          <w:p w14:paraId="315D9E80" w14:textId="77777777" w:rsidR="001455C7" w:rsidRPr="007E04DE" w:rsidRDefault="001455C7" w:rsidP="00B06C9A">
            <w:pPr>
              <w:pStyle w:val="TAC"/>
              <w:rPr>
                <w:lang w:eastAsia="zh-CN"/>
              </w:rPr>
            </w:pPr>
            <w:r w:rsidRPr="007E04DE">
              <w:rPr>
                <w:lang w:eastAsia="zh-CN"/>
              </w:rPr>
              <w:t>G- FR1-A1-5</w:t>
            </w:r>
          </w:p>
        </w:tc>
        <w:tc>
          <w:tcPr>
            <w:tcW w:w="0" w:type="auto"/>
            <w:vAlign w:val="center"/>
          </w:tcPr>
          <w:p w14:paraId="6F9663B2" w14:textId="436542A6" w:rsidR="001455C7" w:rsidRPr="007E04DE" w:rsidRDefault="001455C7" w:rsidP="00B06C9A">
            <w:pPr>
              <w:pStyle w:val="TAC"/>
              <w:rPr>
                <w:lang w:eastAsia="zh-CN"/>
              </w:rPr>
            </w:pPr>
            <w:r w:rsidRPr="007E04DE">
              <w:rPr>
                <w:lang w:eastAsia="zh-CN"/>
              </w:rPr>
              <w:t>-9</w:t>
            </w:r>
            <w:r>
              <w:rPr>
                <w:lang w:eastAsia="zh-CN"/>
              </w:rPr>
              <w:t>0</w:t>
            </w:r>
            <w:r w:rsidRPr="007E04DE">
              <w:rPr>
                <w:lang w:eastAsia="zh-CN"/>
              </w:rPr>
              <w:t xml:space="preserve">.6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777BA3A3" w14:textId="1EBAB4D2" w:rsidR="001455C7" w:rsidRPr="007E04DE" w:rsidRDefault="001455C7" w:rsidP="00B06C9A">
            <w:pPr>
              <w:pStyle w:val="TAC"/>
              <w:rPr>
                <w:lang w:eastAsia="zh-CN"/>
              </w:rPr>
            </w:pPr>
            <w:r w:rsidRPr="007E04DE">
              <w:rPr>
                <w:lang w:eastAsia="zh-CN"/>
              </w:rPr>
              <w:t>-9</w:t>
            </w:r>
            <w:r>
              <w:rPr>
                <w:lang w:eastAsia="zh-CN"/>
              </w:rPr>
              <w:t>0</w:t>
            </w:r>
            <w:r w:rsidRPr="007E04DE">
              <w:rPr>
                <w:lang w:eastAsia="zh-CN"/>
              </w:rPr>
              <w:t xml:space="preserve">.6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w:t>
            </w:r>
            <w:r>
              <w:rPr>
                <w:lang w:eastAsia="ja-JP"/>
              </w:rPr>
              <w:t>4</w:t>
            </w:r>
            <w:r w:rsidRPr="00EF1AEB">
              <w:rPr>
                <w:lang w:eastAsia="ja-JP"/>
              </w:rPr>
              <w:t xml:space="preserve"> dB</w:t>
            </w:r>
            <w:r>
              <w:rPr>
                <w:lang w:eastAsia="ja-JP"/>
              </w:rPr>
              <w:t>]</w:t>
            </w:r>
          </w:p>
        </w:tc>
        <w:tc>
          <w:tcPr>
            <w:tcW w:w="0" w:type="auto"/>
            <w:vAlign w:val="center"/>
          </w:tcPr>
          <w:p w14:paraId="5D41ADB5" w14:textId="7BB79FF2" w:rsidR="001455C7" w:rsidRPr="007E04DE" w:rsidRDefault="001455C7" w:rsidP="00B06C9A">
            <w:pPr>
              <w:pStyle w:val="TAC"/>
              <w:rPr>
                <w:lang w:eastAsia="zh-CN"/>
              </w:rPr>
            </w:pPr>
            <w:r w:rsidRPr="007E04DE">
              <w:rPr>
                <w:lang w:eastAsia="zh-CN"/>
              </w:rPr>
              <w:t>-9</w:t>
            </w:r>
            <w:r>
              <w:rPr>
                <w:lang w:eastAsia="zh-CN"/>
              </w:rPr>
              <w:t>0</w:t>
            </w:r>
            <w:r w:rsidRPr="007E04DE">
              <w:rPr>
                <w:lang w:eastAsia="zh-CN"/>
              </w:rPr>
              <w:t xml:space="preserve">.6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62249A51" w14:textId="77777777" w:rsidTr="001455C7">
        <w:trPr>
          <w:trHeight w:val="284"/>
          <w:jc w:val="center"/>
        </w:trPr>
        <w:tc>
          <w:tcPr>
            <w:tcW w:w="0" w:type="auto"/>
            <w:vAlign w:val="center"/>
          </w:tcPr>
          <w:p w14:paraId="31B4CE33" w14:textId="77777777" w:rsidR="001455C7" w:rsidRPr="007E04DE" w:rsidRDefault="001455C7" w:rsidP="00B06C9A">
            <w:pPr>
              <w:pStyle w:val="TAC"/>
              <w:rPr>
                <w:lang w:eastAsia="zh-CN"/>
              </w:rPr>
            </w:pPr>
            <w:r w:rsidRPr="007E04DE">
              <w:t xml:space="preserve">20, 40, 50, 60, 70, 80, 90, 100 </w:t>
            </w:r>
          </w:p>
        </w:tc>
        <w:tc>
          <w:tcPr>
            <w:tcW w:w="0" w:type="auto"/>
            <w:vAlign w:val="center"/>
          </w:tcPr>
          <w:p w14:paraId="00574CBA" w14:textId="77777777" w:rsidR="001455C7" w:rsidRPr="007E04DE" w:rsidRDefault="001455C7" w:rsidP="00B06C9A">
            <w:pPr>
              <w:pStyle w:val="TAC"/>
              <w:rPr>
                <w:lang w:eastAsia="zh-CN"/>
              </w:rPr>
            </w:pPr>
            <w:r w:rsidRPr="007E04DE">
              <w:rPr>
                <w:lang w:eastAsia="zh-CN"/>
              </w:rPr>
              <w:t>60</w:t>
            </w:r>
          </w:p>
        </w:tc>
        <w:tc>
          <w:tcPr>
            <w:tcW w:w="0" w:type="auto"/>
            <w:vAlign w:val="center"/>
          </w:tcPr>
          <w:p w14:paraId="30273903" w14:textId="77777777" w:rsidR="001455C7" w:rsidRPr="007E04DE" w:rsidRDefault="001455C7" w:rsidP="00B06C9A">
            <w:pPr>
              <w:pStyle w:val="TAC"/>
              <w:rPr>
                <w:lang w:eastAsia="zh-CN"/>
              </w:rPr>
            </w:pPr>
            <w:r w:rsidRPr="007E04DE">
              <w:rPr>
                <w:lang w:eastAsia="zh-CN"/>
              </w:rPr>
              <w:t>G- FR1-A1-6</w:t>
            </w:r>
          </w:p>
        </w:tc>
        <w:tc>
          <w:tcPr>
            <w:tcW w:w="0" w:type="auto"/>
            <w:vAlign w:val="center"/>
          </w:tcPr>
          <w:p w14:paraId="6BC2FFD4" w14:textId="4E8007F1" w:rsidR="001455C7" w:rsidRPr="007E04DE" w:rsidRDefault="001455C7" w:rsidP="00B06C9A">
            <w:pPr>
              <w:pStyle w:val="TAC"/>
              <w:rPr>
                <w:lang w:eastAsia="zh-CN"/>
              </w:rPr>
            </w:pPr>
            <w:r w:rsidRPr="007E04DE">
              <w:rPr>
                <w:lang w:eastAsia="zh-CN"/>
              </w:rPr>
              <w:t>-9</w:t>
            </w:r>
            <w:r>
              <w:rPr>
                <w:lang w:eastAsia="zh-CN"/>
              </w:rPr>
              <w:t>0</w:t>
            </w:r>
            <w:r w:rsidRPr="007E04DE">
              <w:rPr>
                <w:lang w:eastAsia="zh-CN"/>
              </w:rPr>
              <w:t xml:space="preserve">.7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32DD6B24" w14:textId="20BD7A4D" w:rsidR="001455C7" w:rsidRPr="007E04DE" w:rsidRDefault="001455C7" w:rsidP="00B06C9A">
            <w:pPr>
              <w:pStyle w:val="TAC"/>
              <w:rPr>
                <w:lang w:eastAsia="zh-CN"/>
              </w:rPr>
            </w:pPr>
            <w:r w:rsidRPr="007E04DE">
              <w:rPr>
                <w:lang w:eastAsia="zh-CN"/>
              </w:rPr>
              <w:t>-9</w:t>
            </w:r>
            <w:r>
              <w:rPr>
                <w:lang w:eastAsia="zh-CN"/>
              </w:rPr>
              <w:t>0</w:t>
            </w:r>
            <w:r w:rsidRPr="007E04DE">
              <w:rPr>
                <w:lang w:eastAsia="zh-CN"/>
              </w:rPr>
              <w:t xml:space="preserve">.7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w:t>
            </w:r>
            <w:r>
              <w:rPr>
                <w:lang w:eastAsia="ja-JP"/>
              </w:rPr>
              <w:t>4</w:t>
            </w:r>
            <w:r w:rsidRPr="00EF1AEB">
              <w:rPr>
                <w:lang w:eastAsia="ja-JP"/>
              </w:rPr>
              <w:t xml:space="preserve"> dB</w:t>
            </w:r>
            <w:r>
              <w:rPr>
                <w:lang w:eastAsia="ja-JP"/>
              </w:rPr>
              <w:t>]</w:t>
            </w:r>
          </w:p>
        </w:tc>
        <w:tc>
          <w:tcPr>
            <w:tcW w:w="0" w:type="auto"/>
            <w:vAlign w:val="center"/>
          </w:tcPr>
          <w:p w14:paraId="7364191E" w14:textId="200995F8" w:rsidR="001455C7" w:rsidRPr="007E04DE" w:rsidRDefault="001455C7" w:rsidP="00B06C9A">
            <w:pPr>
              <w:pStyle w:val="TAC"/>
              <w:rPr>
                <w:lang w:eastAsia="zh-CN"/>
              </w:rPr>
            </w:pPr>
            <w:r w:rsidRPr="007E04DE">
              <w:rPr>
                <w:lang w:eastAsia="zh-CN"/>
              </w:rPr>
              <w:t>-9</w:t>
            </w:r>
            <w:r>
              <w:rPr>
                <w:lang w:eastAsia="zh-CN"/>
              </w:rPr>
              <w:t>0</w:t>
            </w:r>
            <w:r w:rsidRPr="007E04DE">
              <w:rPr>
                <w:lang w:eastAsia="zh-CN"/>
              </w:rPr>
              <w:t xml:space="preserve">.7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28241BF5" w14:textId="77777777" w:rsidTr="001455C7">
        <w:trPr>
          <w:trHeight w:val="284"/>
          <w:jc w:val="center"/>
        </w:trPr>
        <w:tc>
          <w:tcPr>
            <w:tcW w:w="0" w:type="auto"/>
            <w:gridSpan w:val="6"/>
            <w:vAlign w:val="center"/>
          </w:tcPr>
          <w:p w14:paraId="31411089" w14:textId="77777777" w:rsidR="001455C7" w:rsidRPr="007E04DE" w:rsidRDefault="001455C7" w:rsidP="00B06C9A">
            <w:pPr>
              <w:pStyle w:val="TAN"/>
              <w:rPr>
                <w:lang w:eastAsia="zh-CN"/>
              </w:rPr>
            </w:pPr>
            <w:r w:rsidRPr="007E04DE">
              <w:t>NOTE:</w:t>
            </w:r>
            <w:r w:rsidRPr="007E04DE">
              <w:tab/>
              <w:t>P</w:t>
            </w:r>
            <w:r w:rsidRPr="007E04DE">
              <w:rPr>
                <w:vertAlign w:val="subscript"/>
              </w:rPr>
              <w:t>REFSENS</w:t>
            </w:r>
            <w:r w:rsidRPr="007E04DE">
              <w:t xml:space="preserve"> is the power level of a single instance of the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7E04DE">
              <w:rPr>
                <w:lang w:eastAsia="ko-KR"/>
              </w:rPr>
              <w:t xml:space="preserve">, except for one instance that might overlap one other instance to cover the full </w:t>
            </w:r>
            <w:r w:rsidRPr="007E04DE">
              <w:rPr>
                <w:i/>
                <w:lang w:eastAsia="ko-KR"/>
              </w:rPr>
              <w:t>BS channel bandwidth</w:t>
            </w:r>
            <w:r w:rsidRPr="007E04DE">
              <w:rPr>
                <w:lang w:eastAsia="ko-KR"/>
              </w:rPr>
              <w:t>.</w:t>
            </w:r>
          </w:p>
        </w:tc>
      </w:tr>
    </w:tbl>
    <w:p w14:paraId="0C5144B9" w14:textId="77777777" w:rsidR="001455C7" w:rsidRPr="007E04DE" w:rsidRDefault="001455C7" w:rsidP="001455C7"/>
    <w:p w14:paraId="24C621F5" w14:textId="77777777" w:rsidR="001455C7" w:rsidRPr="007E04DE" w:rsidRDefault="001455C7" w:rsidP="001455C7">
      <w:pPr>
        <w:keepNext/>
        <w:keepLines/>
        <w:spacing w:before="60"/>
        <w:jc w:val="center"/>
        <w:rPr>
          <w:rFonts w:ascii="Arial" w:hAnsi="Arial"/>
          <w:b/>
          <w:lang w:eastAsia="x-none"/>
        </w:rPr>
      </w:pPr>
      <w:r w:rsidRPr="007E04DE">
        <w:rPr>
          <w:rFonts w:ascii="Arial" w:hAnsi="Arial"/>
          <w:b/>
          <w:lang w:eastAsia="x-none"/>
        </w:rPr>
        <w:t xml:space="preserve">Table </w:t>
      </w:r>
      <w:r w:rsidRPr="007E04DE">
        <w:rPr>
          <w:rFonts w:ascii="Arial" w:hAnsi="Arial"/>
          <w:b/>
          <w:lang w:eastAsia="zh-CN"/>
        </w:rPr>
        <w:t>7.3.5.2</w:t>
      </w:r>
      <w:r w:rsidRPr="007E04DE">
        <w:rPr>
          <w:rFonts w:ascii="Arial" w:hAnsi="Arial"/>
          <w:b/>
          <w:lang w:eastAsia="x-none"/>
        </w:rPr>
        <w:t>-</w:t>
      </w:r>
      <w:r w:rsidRPr="007E04DE">
        <w:rPr>
          <w:rFonts w:ascii="Arial" w:hAnsi="Arial"/>
          <w:b/>
          <w:lang w:eastAsia="zh-CN"/>
        </w:rPr>
        <w:t>3</w:t>
      </w:r>
      <w:r w:rsidRPr="007E04DE">
        <w:rPr>
          <w:rFonts w:ascii="Arial" w:hAnsi="Arial"/>
          <w:b/>
          <w:lang w:eastAsia="x-none"/>
        </w:rPr>
        <w:t xml:space="preserve">: </w:t>
      </w:r>
      <w:r w:rsidRPr="007E04DE">
        <w:rPr>
          <w:rFonts w:ascii="Arial" w:hAnsi="Arial"/>
          <w:b/>
          <w:lang w:eastAsia="zh-CN"/>
        </w:rPr>
        <w:t xml:space="preserve">Local Area </w:t>
      </w:r>
      <w:r w:rsidRPr="007E04DE">
        <w:rPr>
          <w:rFonts w:ascii="Arial" w:hAnsi="Arial"/>
          <w:b/>
          <w:lang w:eastAsia="x-none"/>
        </w:rPr>
        <w:t xml:space="preserve">BS </w:t>
      </w:r>
      <w:r w:rsidRPr="00EF1AEB">
        <w:rPr>
          <w:rFonts w:ascii="Arial" w:hAnsi="Arial"/>
          <w:b/>
          <w:lang w:eastAsia="zh-CN"/>
        </w:rPr>
        <w:t>EIS</w:t>
      </w:r>
      <w:r w:rsidRPr="002C70C0">
        <w:rPr>
          <w:vertAlign w:val="subscript"/>
        </w:rPr>
        <w:t>REFSENS</w:t>
      </w:r>
      <w:r w:rsidRPr="007E04DE" w:rsidDel="004F2EA0">
        <w:rPr>
          <w:rFonts w:ascii="Arial" w:hAnsi="Arial"/>
          <w:b/>
          <w:lang w:eastAsia="x-none"/>
        </w:rPr>
        <w:t xml:space="preserve"> </w:t>
      </w:r>
      <w:r w:rsidRPr="007E04DE">
        <w:rPr>
          <w:rFonts w:ascii="Arial" w:hAnsi="Arial"/>
          <w:b/>
          <w:lang w:eastAsia="x-none"/>
        </w:rPr>
        <w:t>levels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1341"/>
        <w:gridCol w:w="1922"/>
        <w:gridCol w:w="1609"/>
        <w:gridCol w:w="1609"/>
        <w:gridCol w:w="1550"/>
      </w:tblGrid>
      <w:tr w:rsidR="001455C7" w:rsidRPr="007E04DE" w14:paraId="59062BF6" w14:textId="77777777" w:rsidTr="001455C7">
        <w:trPr>
          <w:trHeight w:val="623"/>
          <w:jc w:val="center"/>
        </w:trPr>
        <w:tc>
          <w:tcPr>
            <w:tcW w:w="0" w:type="auto"/>
            <w:vMerge w:val="restart"/>
            <w:shd w:val="clear" w:color="auto" w:fill="auto"/>
            <w:vAlign w:val="center"/>
          </w:tcPr>
          <w:p w14:paraId="6011890C" w14:textId="77777777" w:rsidR="001455C7" w:rsidRPr="007E04DE" w:rsidRDefault="001455C7" w:rsidP="00B06C9A">
            <w:pPr>
              <w:pStyle w:val="TAH"/>
              <w:rPr>
                <w:lang w:val="it-IT"/>
              </w:rPr>
            </w:pPr>
            <w:r w:rsidRPr="007E04DE">
              <w:rPr>
                <w:lang w:val="it-IT"/>
              </w:rPr>
              <w:t>BS channel bandwidth [MHz]</w:t>
            </w:r>
          </w:p>
        </w:tc>
        <w:tc>
          <w:tcPr>
            <w:tcW w:w="0" w:type="auto"/>
            <w:vMerge w:val="restart"/>
            <w:vAlign w:val="center"/>
          </w:tcPr>
          <w:p w14:paraId="1BC3716C" w14:textId="77777777" w:rsidR="001455C7" w:rsidRPr="007E04DE" w:rsidRDefault="001455C7" w:rsidP="00B06C9A">
            <w:pPr>
              <w:pStyle w:val="TAH"/>
            </w:pPr>
            <w:r w:rsidRPr="007E04DE">
              <w:t>Sub-carrier spacing [kHz]</w:t>
            </w:r>
          </w:p>
        </w:tc>
        <w:tc>
          <w:tcPr>
            <w:tcW w:w="0" w:type="auto"/>
            <w:vMerge w:val="restart"/>
            <w:vAlign w:val="center"/>
          </w:tcPr>
          <w:p w14:paraId="33E2EA77" w14:textId="77777777" w:rsidR="001455C7" w:rsidRPr="007E04DE" w:rsidRDefault="001455C7" w:rsidP="00B06C9A">
            <w:pPr>
              <w:pStyle w:val="TAH"/>
            </w:pPr>
            <w:r w:rsidRPr="007E04DE">
              <w:t>Reference measurement channel</w:t>
            </w:r>
          </w:p>
        </w:tc>
        <w:tc>
          <w:tcPr>
            <w:tcW w:w="0" w:type="auto"/>
            <w:gridSpan w:val="3"/>
            <w:vAlign w:val="center"/>
          </w:tcPr>
          <w:p w14:paraId="2349B3D8" w14:textId="77777777" w:rsidR="001455C7" w:rsidRPr="007E04DE" w:rsidRDefault="001455C7" w:rsidP="00B06C9A">
            <w:pPr>
              <w:pStyle w:val="TAH"/>
            </w:pPr>
            <w:r w:rsidRPr="007E04DE">
              <w:t xml:space="preserve"> </w:t>
            </w:r>
            <w:r w:rsidRPr="007E04DE">
              <w:rPr>
                <w:lang w:eastAsia="zh-CN"/>
              </w:rPr>
              <w:t>EIS</w:t>
            </w:r>
            <w:r w:rsidRPr="007E04DE">
              <w:rPr>
                <w:vertAlign w:val="subscript"/>
                <w:lang w:eastAsia="zh-CN"/>
              </w:rPr>
              <w:t>REFSENS</w:t>
            </w:r>
          </w:p>
          <w:p w14:paraId="5D852C6D" w14:textId="77777777" w:rsidR="001455C7" w:rsidRPr="007E04DE" w:rsidRDefault="001455C7" w:rsidP="00B06C9A">
            <w:pPr>
              <w:pStyle w:val="TAH"/>
            </w:pPr>
            <w:r w:rsidRPr="007E04DE">
              <w:t xml:space="preserve"> [dBm]</w:t>
            </w:r>
          </w:p>
        </w:tc>
      </w:tr>
      <w:tr w:rsidR="001455C7" w:rsidRPr="007E04DE" w14:paraId="4447080E" w14:textId="77777777" w:rsidTr="001455C7">
        <w:trPr>
          <w:trHeight w:val="622"/>
          <w:jc w:val="center"/>
        </w:trPr>
        <w:tc>
          <w:tcPr>
            <w:tcW w:w="0" w:type="auto"/>
            <w:vMerge/>
            <w:shd w:val="clear" w:color="auto" w:fill="auto"/>
            <w:vAlign w:val="center"/>
          </w:tcPr>
          <w:p w14:paraId="5CD15874" w14:textId="77777777" w:rsidR="001455C7" w:rsidRPr="007E04DE" w:rsidRDefault="001455C7" w:rsidP="00B06C9A">
            <w:pPr>
              <w:pStyle w:val="TAH"/>
              <w:rPr>
                <w:lang w:val="it-IT"/>
              </w:rPr>
            </w:pPr>
          </w:p>
        </w:tc>
        <w:tc>
          <w:tcPr>
            <w:tcW w:w="0" w:type="auto"/>
            <w:vMerge/>
            <w:vAlign w:val="center"/>
          </w:tcPr>
          <w:p w14:paraId="663B3D0B" w14:textId="77777777" w:rsidR="001455C7" w:rsidRPr="007E04DE" w:rsidRDefault="001455C7" w:rsidP="00B06C9A">
            <w:pPr>
              <w:pStyle w:val="TAH"/>
            </w:pPr>
          </w:p>
        </w:tc>
        <w:tc>
          <w:tcPr>
            <w:tcW w:w="0" w:type="auto"/>
            <w:vMerge/>
            <w:vAlign w:val="center"/>
          </w:tcPr>
          <w:p w14:paraId="09A1C636" w14:textId="77777777" w:rsidR="001455C7" w:rsidRPr="007E04DE" w:rsidRDefault="001455C7" w:rsidP="00B06C9A">
            <w:pPr>
              <w:pStyle w:val="TAH"/>
            </w:pPr>
          </w:p>
        </w:tc>
        <w:tc>
          <w:tcPr>
            <w:tcW w:w="0" w:type="auto"/>
            <w:vAlign w:val="center"/>
          </w:tcPr>
          <w:p w14:paraId="1E3DB8B8" w14:textId="77777777" w:rsidR="001455C7" w:rsidRPr="007E04DE" w:rsidRDefault="001455C7" w:rsidP="00B06C9A">
            <w:pPr>
              <w:pStyle w:val="TAH"/>
            </w:pPr>
            <w:r w:rsidRPr="00EF1AEB">
              <w:rPr>
                <w:lang w:eastAsia="ja-JP"/>
              </w:rPr>
              <w:t>f ≤ 3.0 GHz</w:t>
            </w:r>
          </w:p>
        </w:tc>
        <w:tc>
          <w:tcPr>
            <w:tcW w:w="0" w:type="auto"/>
            <w:vAlign w:val="center"/>
          </w:tcPr>
          <w:p w14:paraId="40E4400A" w14:textId="77777777" w:rsidR="001455C7" w:rsidRPr="007E04DE" w:rsidRDefault="001455C7" w:rsidP="00B06C9A">
            <w:pPr>
              <w:pStyle w:val="TAH"/>
              <w:rPr>
                <w:lang w:eastAsia="zh-CN"/>
              </w:rPr>
            </w:pPr>
            <w:r w:rsidRPr="00EF1AEB">
              <w:rPr>
                <w:lang w:eastAsia="ja-JP"/>
              </w:rPr>
              <w:t>3.0 GHz &lt; f ≤ 4.2 GHz</w:t>
            </w:r>
          </w:p>
        </w:tc>
        <w:tc>
          <w:tcPr>
            <w:tcW w:w="0" w:type="auto"/>
            <w:vAlign w:val="center"/>
          </w:tcPr>
          <w:p w14:paraId="0F798744" w14:textId="77777777" w:rsidR="001455C7" w:rsidRPr="007E04DE" w:rsidRDefault="001455C7" w:rsidP="00B06C9A">
            <w:pPr>
              <w:pStyle w:val="TAH"/>
            </w:pPr>
            <w:r>
              <w:rPr>
                <w:lang w:eastAsia="ja-JP"/>
              </w:rPr>
              <w:t>4.2</w:t>
            </w:r>
            <w:r w:rsidRPr="00EF1AEB">
              <w:rPr>
                <w:lang w:eastAsia="ja-JP"/>
              </w:rPr>
              <w:t xml:space="preserve"> GHz &lt; f ≤ </w:t>
            </w:r>
            <w:r>
              <w:rPr>
                <w:lang w:eastAsia="ja-JP"/>
              </w:rPr>
              <w:t xml:space="preserve">6.0 </w:t>
            </w:r>
            <w:r w:rsidRPr="00EF1AEB">
              <w:rPr>
                <w:lang w:eastAsia="ja-JP"/>
              </w:rPr>
              <w:t>GHz</w:t>
            </w:r>
          </w:p>
        </w:tc>
      </w:tr>
      <w:tr w:rsidR="001455C7" w:rsidRPr="007E04DE" w14:paraId="2B861805" w14:textId="77777777" w:rsidTr="001455C7">
        <w:trPr>
          <w:trHeight w:val="279"/>
          <w:jc w:val="center"/>
        </w:trPr>
        <w:tc>
          <w:tcPr>
            <w:tcW w:w="0" w:type="auto"/>
            <w:vAlign w:val="center"/>
          </w:tcPr>
          <w:p w14:paraId="740CDE72" w14:textId="77777777" w:rsidR="001455C7" w:rsidRPr="007E04DE" w:rsidRDefault="001455C7" w:rsidP="00B06C9A">
            <w:pPr>
              <w:pStyle w:val="TAC"/>
            </w:pPr>
            <w:r w:rsidRPr="007E04DE">
              <w:t>5, 10, 15, 25, 30</w:t>
            </w:r>
          </w:p>
        </w:tc>
        <w:tc>
          <w:tcPr>
            <w:tcW w:w="0" w:type="auto"/>
            <w:vAlign w:val="center"/>
          </w:tcPr>
          <w:p w14:paraId="2CBEA1B1" w14:textId="77777777" w:rsidR="001455C7" w:rsidRPr="007E04DE" w:rsidRDefault="001455C7" w:rsidP="00B06C9A">
            <w:pPr>
              <w:pStyle w:val="TAC"/>
              <w:rPr>
                <w:lang w:eastAsia="zh-CN"/>
              </w:rPr>
            </w:pPr>
            <w:r w:rsidRPr="007E04DE">
              <w:rPr>
                <w:lang w:eastAsia="zh-CN"/>
              </w:rPr>
              <w:t>15</w:t>
            </w:r>
          </w:p>
        </w:tc>
        <w:tc>
          <w:tcPr>
            <w:tcW w:w="0" w:type="auto"/>
            <w:vAlign w:val="center"/>
          </w:tcPr>
          <w:p w14:paraId="284DDAE5" w14:textId="77777777" w:rsidR="001455C7" w:rsidRPr="007E04DE" w:rsidRDefault="001455C7" w:rsidP="00B06C9A">
            <w:pPr>
              <w:pStyle w:val="TAC"/>
            </w:pPr>
            <w:r w:rsidRPr="007E04DE">
              <w:rPr>
                <w:lang w:eastAsia="zh-CN"/>
              </w:rPr>
              <w:t>G- FR1-A1-1</w:t>
            </w:r>
          </w:p>
        </w:tc>
        <w:tc>
          <w:tcPr>
            <w:tcW w:w="0" w:type="auto"/>
            <w:vAlign w:val="center"/>
          </w:tcPr>
          <w:p w14:paraId="4DD343A1" w14:textId="2ACB1533" w:rsidR="001455C7" w:rsidRPr="007E04DE" w:rsidRDefault="001455C7" w:rsidP="00B06C9A">
            <w:pPr>
              <w:pStyle w:val="TAC"/>
            </w:pPr>
            <w:r w:rsidRPr="007E04DE">
              <w:rPr>
                <w:lang w:eastAsia="zh-CN"/>
              </w:rPr>
              <w:t>-</w:t>
            </w:r>
            <w:r>
              <w:rPr>
                <w:lang w:eastAsia="zh-CN"/>
              </w:rPr>
              <w:t>93</w:t>
            </w:r>
            <w:r w:rsidRPr="007E04DE">
              <w:rPr>
                <w:lang w:eastAsia="zh-CN"/>
              </w:rPr>
              <w:t>.</w:t>
            </w:r>
            <w:r>
              <w:rPr>
                <w:lang w:eastAsia="zh-CN"/>
              </w:rPr>
              <w:t>7</w:t>
            </w:r>
            <w:r w:rsidRPr="007E04DE">
              <w:rPr>
                <w:lang w:eastAsia="zh-CN"/>
              </w:rPr>
              <w:t xml:space="preserve">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3CD6596C" w14:textId="4BF911A7" w:rsidR="001455C7" w:rsidRPr="007E04DE" w:rsidRDefault="001455C7" w:rsidP="00B06C9A">
            <w:pPr>
              <w:pStyle w:val="TAC"/>
            </w:pPr>
            <w:r w:rsidRPr="007E04DE">
              <w:rPr>
                <w:lang w:eastAsia="zh-CN"/>
              </w:rPr>
              <w:t>-</w:t>
            </w:r>
            <w:r>
              <w:rPr>
                <w:lang w:eastAsia="zh-CN"/>
              </w:rPr>
              <w:t>93</w:t>
            </w:r>
            <w:r w:rsidRPr="007E04DE">
              <w:rPr>
                <w:lang w:eastAsia="zh-CN"/>
              </w:rPr>
              <w:t>.</w:t>
            </w:r>
            <w:r>
              <w:rPr>
                <w:lang w:eastAsia="zh-CN"/>
              </w:rPr>
              <w:t>7</w:t>
            </w:r>
            <w:r w:rsidRPr="007E04DE">
              <w:rPr>
                <w:lang w:eastAsia="zh-CN"/>
              </w:rPr>
              <w:t xml:space="preserve"> </w:t>
            </w:r>
            <w:r w:rsidR="006B7D0A">
              <w:t>–</w:t>
            </w:r>
            <w:r w:rsidRPr="007E04DE">
              <w:t xml:space="preserve"> Δ</w:t>
            </w:r>
            <w:r w:rsidRPr="007E04DE">
              <w:rPr>
                <w:vertAlign w:val="subscript"/>
              </w:rPr>
              <w:t>OTAREFSENS</w:t>
            </w:r>
            <w:r>
              <w:rPr>
                <w:lang w:eastAsia="ja-JP"/>
              </w:rPr>
              <w:t xml:space="preserve"> + [1.4</w:t>
            </w:r>
            <w:r w:rsidRPr="00EF1AEB">
              <w:rPr>
                <w:lang w:eastAsia="ja-JP"/>
              </w:rPr>
              <w:t xml:space="preserve"> dB</w:t>
            </w:r>
            <w:r>
              <w:rPr>
                <w:lang w:eastAsia="ja-JP"/>
              </w:rPr>
              <w:t>]</w:t>
            </w:r>
          </w:p>
        </w:tc>
        <w:tc>
          <w:tcPr>
            <w:tcW w:w="0" w:type="auto"/>
            <w:vAlign w:val="center"/>
          </w:tcPr>
          <w:p w14:paraId="06314739" w14:textId="2D27227D" w:rsidR="001455C7" w:rsidRPr="007E04DE" w:rsidRDefault="001455C7" w:rsidP="00B06C9A">
            <w:pPr>
              <w:pStyle w:val="TAC"/>
            </w:pPr>
            <w:r w:rsidRPr="007E04DE">
              <w:rPr>
                <w:lang w:eastAsia="zh-CN"/>
              </w:rPr>
              <w:t>-</w:t>
            </w:r>
            <w:r>
              <w:rPr>
                <w:lang w:eastAsia="zh-CN"/>
              </w:rPr>
              <w:t>93</w:t>
            </w:r>
            <w:r w:rsidRPr="007E04DE">
              <w:rPr>
                <w:lang w:eastAsia="zh-CN"/>
              </w:rPr>
              <w:t>.</w:t>
            </w:r>
            <w:r>
              <w:rPr>
                <w:lang w:eastAsia="zh-CN"/>
              </w:rPr>
              <w:t>7</w:t>
            </w:r>
            <w:r w:rsidRPr="007E04DE">
              <w:rPr>
                <w:lang w:eastAsia="zh-CN"/>
              </w:rPr>
              <w:t xml:space="preserve">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75642E08" w14:textId="77777777" w:rsidTr="001455C7">
        <w:trPr>
          <w:trHeight w:val="284"/>
          <w:jc w:val="center"/>
        </w:trPr>
        <w:tc>
          <w:tcPr>
            <w:tcW w:w="0" w:type="auto"/>
            <w:vAlign w:val="center"/>
          </w:tcPr>
          <w:p w14:paraId="52544824" w14:textId="77777777" w:rsidR="001455C7" w:rsidRPr="007E04DE" w:rsidRDefault="001455C7" w:rsidP="00B06C9A">
            <w:pPr>
              <w:pStyle w:val="TAC"/>
            </w:pPr>
            <w:r w:rsidRPr="007E04DE">
              <w:t xml:space="preserve">5, 10, 15, 25, 30 </w:t>
            </w:r>
          </w:p>
        </w:tc>
        <w:tc>
          <w:tcPr>
            <w:tcW w:w="0" w:type="auto"/>
            <w:vAlign w:val="center"/>
          </w:tcPr>
          <w:p w14:paraId="06605C22" w14:textId="77777777" w:rsidR="001455C7" w:rsidRPr="007E04DE" w:rsidRDefault="001455C7" w:rsidP="00B06C9A">
            <w:pPr>
              <w:pStyle w:val="TAC"/>
              <w:rPr>
                <w:lang w:eastAsia="zh-CN"/>
              </w:rPr>
            </w:pPr>
            <w:r w:rsidRPr="007E04DE">
              <w:rPr>
                <w:lang w:eastAsia="zh-CN"/>
              </w:rPr>
              <w:t>30</w:t>
            </w:r>
          </w:p>
        </w:tc>
        <w:tc>
          <w:tcPr>
            <w:tcW w:w="0" w:type="auto"/>
            <w:vAlign w:val="center"/>
          </w:tcPr>
          <w:p w14:paraId="39BB29AB" w14:textId="77777777" w:rsidR="001455C7" w:rsidRPr="007E04DE" w:rsidRDefault="001455C7" w:rsidP="00B06C9A">
            <w:pPr>
              <w:pStyle w:val="TAC"/>
            </w:pPr>
            <w:r w:rsidRPr="007E04DE">
              <w:rPr>
                <w:lang w:eastAsia="zh-CN"/>
              </w:rPr>
              <w:t>G- FR1-A1-2</w:t>
            </w:r>
          </w:p>
        </w:tc>
        <w:tc>
          <w:tcPr>
            <w:tcW w:w="0" w:type="auto"/>
            <w:vAlign w:val="center"/>
          </w:tcPr>
          <w:p w14:paraId="5C3A4A21" w14:textId="5162E1B0" w:rsidR="001455C7" w:rsidRPr="007E04DE" w:rsidRDefault="001455C7" w:rsidP="00B06C9A">
            <w:pPr>
              <w:pStyle w:val="TAC"/>
            </w:pPr>
            <w:r w:rsidRPr="007E04DE">
              <w:rPr>
                <w:lang w:eastAsia="zh-CN"/>
              </w:rPr>
              <w:t>-</w:t>
            </w:r>
            <w:r>
              <w:rPr>
                <w:lang w:eastAsia="zh-CN"/>
              </w:rPr>
              <w:t>93</w:t>
            </w:r>
            <w:r w:rsidRPr="007E04DE">
              <w:rPr>
                <w:lang w:eastAsia="zh-CN"/>
              </w:rPr>
              <w:t xml:space="preserve">.8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433AB8FE" w14:textId="5978F354" w:rsidR="001455C7" w:rsidRPr="007E04DE" w:rsidRDefault="001455C7" w:rsidP="00B06C9A">
            <w:pPr>
              <w:pStyle w:val="TAC"/>
            </w:pPr>
            <w:r w:rsidRPr="007E04DE">
              <w:rPr>
                <w:lang w:eastAsia="zh-CN"/>
              </w:rPr>
              <w:t>-</w:t>
            </w:r>
            <w:r>
              <w:rPr>
                <w:lang w:eastAsia="zh-CN"/>
              </w:rPr>
              <w:t>93</w:t>
            </w:r>
            <w:r w:rsidRPr="007E04DE">
              <w:rPr>
                <w:lang w:eastAsia="zh-CN"/>
              </w:rPr>
              <w:t xml:space="preserve">.8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w:t>
            </w:r>
            <w:r>
              <w:rPr>
                <w:lang w:eastAsia="ja-JP"/>
              </w:rPr>
              <w:t>4</w:t>
            </w:r>
            <w:r w:rsidRPr="00EF1AEB">
              <w:rPr>
                <w:lang w:eastAsia="ja-JP"/>
              </w:rPr>
              <w:t xml:space="preserve"> dB</w:t>
            </w:r>
            <w:r>
              <w:rPr>
                <w:lang w:eastAsia="ja-JP"/>
              </w:rPr>
              <w:t>]</w:t>
            </w:r>
          </w:p>
        </w:tc>
        <w:tc>
          <w:tcPr>
            <w:tcW w:w="0" w:type="auto"/>
            <w:vAlign w:val="center"/>
          </w:tcPr>
          <w:p w14:paraId="3ED7BC6B" w14:textId="101BC7EB" w:rsidR="001455C7" w:rsidRPr="007E04DE" w:rsidRDefault="001455C7" w:rsidP="00B06C9A">
            <w:pPr>
              <w:pStyle w:val="TAC"/>
            </w:pPr>
            <w:r w:rsidRPr="007E04DE">
              <w:rPr>
                <w:lang w:eastAsia="zh-CN"/>
              </w:rPr>
              <w:t>-</w:t>
            </w:r>
            <w:r>
              <w:rPr>
                <w:lang w:eastAsia="zh-CN"/>
              </w:rPr>
              <w:t>93</w:t>
            </w:r>
            <w:r w:rsidRPr="007E04DE">
              <w:rPr>
                <w:lang w:eastAsia="zh-CN"/>
              </w:rPr>
              <w:t xml:space="preserve">.8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0B6B5AF0" w14:textId="77777777" w:rsidTr="001455C7">
        <w:trPr>
          <w:trHeight w:val="284"/>
          <w:jc w:val="center"/>
        </w:trPr>
        <w:tc>
          <w:tcPr>
            <w:tcW w:w="0" w:type="auto"/>
            <w:vAlign w:val="center"/>
          </w:tcPr>
          <w:p w14:paraId="1F46EEF5" w14:textId="77777777" w:rsidR="001455C7" w:rsidRPr="007E04DE" w:rsidRDefault="001455C7" w:rsidP="00B06C9A">
            <w:pPr>
              <w:pStyle w:val="TAC"/>
              <w:rPr>
                <w:lang w:eastAsia="zh-CN"/>
              </w:rPr>
            </w:pPr>
            <w:r w:rsidRPr="007E04DE">
              <w:t>10, 15, 25, 30</w:t>
            </w:r>
          </w:p>
        </w:tc>
        <w:tc>
          <w:tcPr>
            <w:tcW w:w="0" w:type="auto"/>
            <w:vAlign w:val="center"/>
          </w:tcPr>
          <w:p w14:paraId="7F49DED4" w14:textId="77777777" w:rsidR="001455C7" w:rsidRPr="007E04DE" w:rsidRDefault="001455C7" w:rsidP="00B06C9A">
            <w:pPr>
              <w:pStyle w:val="TAC"/>
              <w:rPr>
                <w:lang w:eastAsia="zh-CN"/>
              </w:rPr>
            </w:pPr>
            <w:r w:rsidRPr="007E04DE">
              <w:rPr>
                <w:lang w:eastAsia="zh-CN"/>
              </w:rPr>
              <w:t>60</w:t>
            </w:r>
          </w:p>
        </w:tc>
        <w:tc>
          <w:tcPr>
            <w:tcW w:w="0" w:type="auto"/>
            <w:vAlign w:val="center"/>
          </w:tcPr>
          <w:p w14:paraId="4FF66333" w14:textId="77777777" w:rsidR="001455C7" w:rsidRPr="007E04DE" w:rsidRDefault="001455C7" w:rsidP="00B06C9A">
            <w:pPr>
              <w:pStyle w:val="TAC"/>
              <w:rPr>
                <w:lang w:eastAsia="zh-CN"/>
              </w:rPr>
            </w:pPr>
            <w:r w:rsidRPr="007E04DE">
              <w:rPr>
                <w:lang w:eastAsia="zh-CN"/>
              </w:rPr>
              <w:t>G- FR1-A1-3</w:t>
            </w:r>
          </w:p>
        </w:tc>
        <w:tc>
          <w:tcPr>
            <w:tcW w:w="0" w:type="auto"/>
            <w:vAlign w:val="center"/>
          </w:tcPr>
          <w:p w14:paraId="3A4882DB" w14:textId="14D13327" w:rsidR="001455C7" w:rsidRPr="007E04DE" w:rsidRDefault="001455C7" w:rsidP="00B06C9A">
            <w:pPr>
              <w:pStyle w:val="TAC"/>
              <w:rPr>
                <w:lang w:eastAsia="zh-CN"/>
              </w:rPr>
            </w:pPr>
            <w:r w:rsidRPr="007E04DE">
              <w:rPr>
                <w:lang w:eastAsia="zh-CN"/>
              </w:rPr>
              <w:t>-9</w:t>
            </w:r>
            <w:r>
              <w:rPr>
                <w:lang w:eastAsia="zh-CN"/>
              </w:rPr>
              <w:t>0</w:t>
            </w:r>
            <w:r w:rsidRPr="007E04DE">
              <w:rPr>
                <w:lang w:eastAsia="zh-CN"/>
              </w:rPr>
              <w:t xml:space="preserve">.9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0AD0D18C" w14:textId="38A41C29" w:rsidR="001455C7" w:rsidRPr="007E04DE" w:rsidRDefault="001455C7" w:rsidP="00B06C9A">
            <w:pPr>
              <w:pStyle w:val="TAC"/>
              <w:rPr>
                <w:lang w:eastAsia="zh-CN"/>
              </w:rPr>
            </w:pPr>
            <w:r w:rsidRPr="007E04DE">
              <w:rPr>
                <w:lang w:eastAsia="zh-CN"/>
              </w:rPr>
              <w:t>-9</w:t>
            </w:r>
            <w:r>
              <w:rPr>
                <w:lang w:eastAsia="zh-CN"/>
              </w:rPr>
              <w:t>0</w:t>
            </w:r>
            <w:r w:rsidRPr="007E04DE">
              <w:rPr>
                <w:lang w:eastAsia="zh-CN"/>
              </w:rPr>
              <w:t xml:space="preserve">.9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w:t>
            </w:r>
            <w:r>
              <w:rPr>
                <w:lang w:eastAsia="ja-JP"/>
              </w:rPr>
              <w:t>4</w:t>
            </w:r>
            <w:r w:rsidRPr="00EF1AEB">
              <w:rPr>
                <w:lang w:eastAsia="ja-JP"/>
              </w:rPr>
              <w:t xml:space="preserve"> dB</w:t>
            </w:r>
            <w:r>
              <w:rPr>
                <w:lang w:eastAsia="ja-JP"/>
              </w:rPr>
              <w:t>]</w:t>
            </w:r>
          </w:p>
        </w:tc>
        <w:tc>
          <w:tcPr>
            <w:tcW w:w="0" w:type="auto"/>
            <w:vAlign w:val="center"/>
          </w:tcPr>
          <w:p w14:paraId="08038E00" w14:textId="0AD92531" w:rsidR="001455C7" w:rsidRPr="007E04DE" w:rsidRDefault="001455C7" w:rsidP="00B06C9A">
            <w:pPr>
              <w:pStyle w:val="TAC"/>
              <w:rPr>
                <w:lang w:eastAsia="zh-CN"/>
              </w:rPr>
            </w:pPr>
            <w:r w:rsidRPr="007E04DE">
              <w:rPr>
                <w:lang w:eastAsia="zh-CN"/>
              </w:rPr>
              <w:t>-9</w:t>
            </w:r>
            <w:r>
              <w:rPr>
                <w:lang w:eastAsia="zh-CN"/>
              </w:rPr>
              <w:t>0</w:t>
            </w:r>
            <w:r w:rsidRPr="007E04DE">
              <w:rPr>
                <w:lang w:eastAsia="zh-CN"/>
              </w:rPr>
              <w:t xml:space="preserve">.9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7DAE547D" w14:textId="77777777" w:rsidTr="001455C7">
        <w:trPr>
          <w:trHeight w:val="284"/>
          <w:jc w:val="center"/>
        </w:trPr>
        <w:tc>
          <w:tcPr>
            <w:tcW w:w="0" w:type="auto"/>
            <w:vAlign w:val="center"/>
          </w:tcPr>
          <w:p w14:paraId="308C60DC" w14:textId="77777777" w:rsidR="001455C7" w:rsidRPr="007E04DE" w:rsidRDefault="001455C7" w:rsidP="00B06C9A">
            <w:pPr>
              <w:pStyle w:val="TAC"/>
              <w:rPr>
                <w:lang w:eastAsia="zh-CN"/>
              </w:rPr>
            </w:pPr>
            <w:r w:rsidRPr="007E04DE">
              <w:t xml:space="preserve">20, 40, 50, 60, 70, 80, 90, 100 </w:t>
            </w:r>
          </w:p>
        </w:tc>
        <w:tc>
          <w:tcPr>
            <w:tcW w:w="0" w:type="auto"/>
            <w:vAlign w:val="center"/>
          </w:tcPr>
          <w:p w14:paraId="146CB031" w14:textId="77777777" w:rsidR="001455C7" w:rsidRPr="007E04DE" w:rsidRDefault="001455C7" w:rsidP="00B06C9A">
            <w:pPr>
              <w:pStyle w:val="TAC"/>
              <w:rPr>
                <w:lang w:eastAsia="zh-CN"/>
              </w:rPr>
            </w:pPr>
            <w:r w:rsidRPr="007E04DE">
              <w:rPr>
                <w:lang w:eastAsia="zh-CN"/>
              </w:rPr>
              <w:t>15</w:t>
            </w:r>
          </w:p>
        </w:tc>
        <w:tc>
          <w:tcPr>
            <w:tcW w:w="0" w:type="auto"/>
            <w:vAlign w:val="center"/>
          </w:tcPr>
          <w:p w14:paraId="28AFFA3B" w14:textId="77777777" w:rsidR="001455C7" w:rsidRPr="007E04DE" w:rsidRDefault="001455C7" w:rsidP="00B06C9A">
            <w:pPr>
              <w:pStyle w:val="TAC"/>
              <w:rPr>
                <w:lang w:eastAsia="zh-CN"/>
              </w:rPr>
            </w:pPr>
            <w:r w:rsidRPr="007E04DE">
              <w:rPr>
                <w:lang w:eastAsia="zh-CN"/>
              </w:rPr>
              <w:t>G- FR1-A1-4</w:t>
            </w:r>
          </w:p>
        </w:tc>
        <w:tc>
          <w:tcPr>
            <w:tcW w:w="0" w:type="auto"/>
            <w:vAlign w:val="center"/>
          </w:tcPr>
          <w:p w14:paraId="021F6648" w14:textId="4774898A" w:rsidR="001455C7" w:rsidRPr="007E04DE" w:rsidRDefault="001455C7" w:rsidP="00B06C9A">
            <w:pPr>
              <w:pStyle w:val="TAC"/>
              <w:rPr>
                <w:lang w:eastAsia="zh-CN"/>
              </w:rPr>
            </w:pPr>
            <w:r w:rsidRPr="007E04DE">
              <w:rPr>
                <w:lang w:eastAsia="zh-CN"/>
              </w:rPr>
              <w:t>-</w:t>
            </w:r>
            <w:r>
              <w:rPr>
                <w:lang w:eastAsia="zh-CN"/>
              </w:rPr>
              <w:t>87</w:t>
            </w:r>
            <w:r w:rsidRPr="007E04DE">
              <w:rPr>
                <w:lang w:eastAsia="zh-CN"/>
              </w:rPr>
              <w:t xml:space="preserve">.3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09A37827" w14:textId="5CCD4A93" w:rsidR="001455C7" w:rsidRPr="007E04DE" w:rsidRDefault="001455C7" w:rsidP="00B06C9A">
            <w:pPr>
              <w:pStyle w:val="TAC"/>
              <w:rPr>
                <w:lang w:eastAsia="zh-CN"/>
              </w:rPr>
            </w:pPr>
            <w:r w:rsidRPr="007E04DE">
              <w:rPr>
                <w:lang w:eastAsia="zh-CN"/>
              </w:rPr>
              <w:t>-</w:t>
            </w:r>
            <w:r>
              <w:rPr>
                <w:lang w:eastAsia="zh-CN"/>
              </w:rPr>
              <w:t>87</w:t>
            </w:r>
            <w:r w:rsidRPr="007E04DE">
              <w:rPr>
                <w:lang w:eastAsia="zh-CN"/>
              </w:rPr>
              <w:t xml:space="preserve">.3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w:t>
            </w:r>
            <w:r>
              <w:rPr>
                <w:lang w:eastAsia="ja-JP"/>
              </w:rPr>
              <w:t>4</w:t>
            </w:r>
            <w:r w:rsidRPr="00EF1AEB">
              <w:rPr>
                <w:lang w:eastAsia="ja-JP"/>
              </w:rPr>
              <w:t xml:space="preserve"> dB</w:t>
            </w:r>
            <w:r>
              <w:rPr>
                <w:lang w:eastAsia="ja-JP"/>
              </w:rPr>
              <w:t>]</w:t>
            </w:r>
          </w:p>
        </w:tc>
        <w:tc>
          <w:tcPr>
            <w:tcW w:w="0" w:type="auto"/>
            <w:vAlign w:val="center"/>
          </w:tcPr>
          <w:p w14:paraId="5F453926" w14:textId="4AB2C244" w:rsidR="001455C7" w:rsidRPr="007E04DE" w:rsidRDefault="001455C7" w:rsidP="00B06C9A">
            <w:pPr>
              <w:pStyle w:val="TAC"/>
              <w:rPr>
                <w:lang w:eastAsia="zh-CN"/>
              </w:rPr>
            </w:pPr>
            <w:r w:rsidRPr="007E04DE">
              <w:rPr>
                <w:lang w:eastAsia="zh-CN"/>
              </w:rPr>
              <w:t>-</w:t>
            </w:r>
            <w:r>
              <w:rPr>
                <w:lang w:eastAsia="zh-CN"/>
              </w:rPr>
              <w:t>87</w:t>
            </w:r>
            <w:r w:rsidRPr="007E04DE">
              <w:rPr>
                <w:lang w:eastAsia="zh-CN"/>
              </w:rPr>
              <w:t xml:space="preserve">.3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42C4EBCC" w14:textId="77777777" w:rsidTr="001455C7">
        <w:trPr>
          <w:trHeight w:val="284"/>
          <w:jc w:val="center"/>
        </w:trPr>
        <w:tc>
          <w:tcPr>
            <w:tcW w:w="0" w:type="auto"/>
            <w:vAlign w:val="center"/>
          </w:tcPr>
          <w:p w14:paraId="23EC2D55" w14:textId="77777777" w:rsidR="001455C7" w:rsidRPr="007E04DE" w:rsidRDefault="001455C7" w:rsidP="00B06C9A">
            <w:pPr>
              <w:pStyle w:val="TAC"/>
              <w:rPr>
                <w:lang w:eastAsia="zh-CN"/>
              </w:rPr>
            </w:pPr>
            <w:r w:rsidRPr="007E04DE">
              <w:t xml:space="preserve">20, 40, 50, 60, 70, 80, 90, 100 </w:t>
            </w:r>
          </w:p>
        </w:tc>
        <w:tc>
          <w:tcPr>
            <w:tcW w:w="0" w:type="auto"/>
            <w:vAlign w:val="center"/>
          </w:tcPr>
          <w:p w14:paraId="3693DB57" w14:textId="77777777" w:rsidR="001455C7" w:rsidRPr="007E04DE" w:rsidRDefault="001455C7" w:rsidP="00B06C9A">
            <w:pPr>
              <w:pStyle w:val="TAC"/>
              <w:rPr>
                <w:lang w:eastAsia="zh-CN"/>
              </w:rPr>
            </w:pPr>
            <w:r w:rsidRPr="007E04DE">
              <w:rPr>
                <w:lang w:eastAsia="zh-CN"/>
              </w:rPr>
              <w:t>30</w:t>
            </w:r>
          </w:p>
        </w:tc>
        <w:tc>
          <w:tcPr>
            <w:tcW w:w="0" w:type="auto"/>
            <w:vAlign w:val="center"/>
          </w:tcPr>
          <w:p w14:paraId="61525AB1" w14:textId="77777777" w:rsidR="001455C7" w:rsidRPr="007E04DE" w:rsidRDefault="001455C7" w:rsidP="00B06C9A">
            <w:pPr>
              <w:pStyle w:val="TAC"/>
              <w:rPr>
                <w:lang w:eastAsia="zh-CN"/>
              </w:rPr>
            </w:pPr>
            <w:r w:rsidRPr="007E04DE">
              <w:rPr>
                <w:lang w:eastAsia="zh-CN"/>
              </w:rPr>
              <w:t>G- FR1-A1-5</w:t>
            </w:r>
          </w:p>
        </w:tc>
        <w:tc>
          <w:tcPr>
            <w:tcW w:w="0" w:type="auto"/>
            <w:vAlign w:val="center"/>
          </w:tcPr>
          <w:p w14:paraId="2F6E1A15" w14:textId="46D394E0" w:rsidR="001455C7" w:rsidRPr="007E04DE" w:rsidRDefault="001455C7" w:rsidP="00B06C9A">
            <w:pPr>
              <w:pStyle w:val="TAC"/>
              <w:rPr>
                <w:lang w:eastAsia="zh-CN"/>
              </w:rPr>
            </w:pPr>
            <w:r w:rsidRPr="007E04DE">
              <w:rPr>
                <w:lang w:eastAsia="zh-CN"/>
              </w:rPr>
              <w:t>-</w:t>
            </w:r>
            <w:r>
              <w:rPr>
                <w:lang w:eastAsia="zh-CN"/>
              </w:rPr>
              <w:t>87</w:t>
            </w:r>
            <w:r w:rsidRPr="007E04DE">
              <w:rPr>
                <w:lang w:eastAsia="zh-CN"/>
              </w:rPr>
              <w:t xml:space="preserve">.6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2DEB730B" w14:textId="3E033DFA" w:rsidR="001455C7" w:rsidRPr="007E04DE" w:rsidRDefault="001455C7" w:rsidP="00B06C9A">
            <w:pPr>
              <w:pStyle w:val="TAC"/>
              <w:rPr>
                <w:lang w:eastAsia="zh-CN"/>
              </w:rPr>
            </w:pPr>
            <w:r w:rsidRPr="007E04DE">
              <w:rPr>
                <w:lang w:eastAsia="zh-CN"/>
              </w:rPr>
              <w:t>-</w:t>
            </w:r>
            <w:r>
              <w:rPr>
                <w:lang w:eastAsia="zh-CN"/>
              </w:rPr>
              <w:t>87</w:t>
            </w:r>
            <w:r w:rsidRPr="007E04DE">
              <w:rPr>
                <w:lang w:eastAsia="zh-CN"/>
              </w:rPr>
              <w:t xml:space="preserve">.6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w:t>
            </w:r>
            <w:r>
              <w:rPr>
                <w:lang w:eastAsia="ja-JP"/>
              </w:rPr>
              <w:t>4</w:t>
            </w:r>
            <w:r w:rsidRPr="00EF1AEB">
              <w:rPr>
                <w:lang w:eastAsia="ja-JP"/>
              </w:rPr>
              <w:t xml:space="preserve"> dB</w:t>
            </w:r>
            <w:r>
              <w:rPr>
                <w:lang w:eastAsia="ja-JP"/>
              </w:rPr>
              <w:t>]</w:t>
            </w:r>
          </w:p>
        </w:tc>
        <w:tc>
          <w:tcPr>
            <w:tcW w:w="0" w:type="auto"/>
            <w:vAlign w:val="center"/>
          </w:tcPr>
          <w:p w14:paraId="3CA9378D" w14:textId="1D6D692D" w:rsidR="001455C7" w:rsidRPr="007E04DE" w:rsidRDefault="001455C7" w:rsidP="00B06C9A">
            <w:pPr>
              <w:pStyle w:val="TAC"/>
              <w:rPr>
                <w:lang w:eastAsia="zh-CN"/>
              </w:rPr>
            </w:pPr>
            <w:r w:rsidRPr="007E04DE">
              <w:rPr>
                <w:lang w:eastAsia="zh-CN"/>
              </w:rPr>
              <w:t>-</w:t>
            </w:r>
            <w:r>
              <w:rPr>
                <w:lang w:eastAsia="zh-CN"/>
              </w:rPr>
              <w:t>87</w:t>
            </w:r>
            <w:r w:rsidRPr="007E04DE">
              <w:rPr>
                <w:lang w:eastAsia="zh-CN"/>
              </w:rPr>
              <w:t xml:space="preserve">.6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08A3C242" w14:textId="77777777" w:rsidTr="001455C7">
        <w:trPr>
          <w:trHeight w:val="284"/>
          <w:jc w:val="center"/>
        </w:trPr>
        <w:tc>
          <w:tcPr>
            <w:tcW w:w="0" w:type="auto"/>
            <w:vAlign w:val="center"/>
          </w:tcPr>
          <w:p w14:paraId="1796C734" w14:textId="77777777" w:rsidR="001455C7" w:rsidRPr="007E04DE" w:rsidRDefault="001455C7" w:rsidP="00B06C9A">
            <w:pPr>
              <w:pStyle w:val="TAC"/>
              <w:rPr>
                <w:lang w:eastAsia="zh-CN"/>
              </w:rPr>
            </w:pPr>
            <w:r w:rsidRPr="007E04DE">
              <w:t xml:space="preserve">20, 40, 50, 60, 70, 80, 90, 100 </w:t>
            </w:r>
          </w:p>
        </w:tc>
        <w:tc>
          <w:tcPr>
            <w:tcW w:w="0" w:type="auto"/>
            <w:vAlign w:val="center"/>
          </w:tcPr>
          <w:p w14:paraId="0E64E46B" w14:textId="77777777" w:rsidR="001455C7" w:rsidRPr="007E04DE" w:rsidRDefault="001455C7" w:rsidP="00B06C9A">
            <w:pPr>
              <w:pStyle w:val="TAC"/>
              <w:rPr>
                <w:lang w:eastAsia="zh-CN"/>
              </w:rPr>
            </w:pPr>
            <w:r w:rsidRPr="007E04DE">
              <w:rPr>
                <w:lang w:eastAsia="zh-CN"/>
              </w:rPr>
              <w:t>60</w:t>
            </w:r>
          </w:p>
        </w:tc>
        <w:tc>
          <w:tcPr>
            <w:tcW w:w="0" w:type="auto"/>
            <w:vAlign w:val="center"/>
          </w:tcPr>
          <w:p w14:paraId="4F9B9E22" w14:textId="77777777" w:rsidR="001455C7" w:rsidRPr="007E04DE" w:rsidRDefault="001455C7" w:rsidP="00B06C9A">
            <w:pPr>
              <w:pStyle w:val="TAC"/>
              <w:rPr>
                <w:lang w:eastAsia="zh-CN"/>
              </w:rPr>
            </w:pPr>
            <w:r w:rsidRPr="007E04DE">
              <w:rPr>
                <w:lang w:eastAsia="zh-CN"/>
              </w:rPr>
              <w:t>G- FR1-A1-6</w:t>
            </w:r>
          </w:p>
        </w:tc>
        <w:tc>
          <w:tcPr>
            <w:tcW w:w="0" w:type="auto"/>
            <w:vAlign w:val="center"/>
          </w:tcPr>
          <w:p w14:paraId="200E6036" w14:textId="0968B686" w:rsidR="001455C7" w:rsidRPr="007E04DE" w:rsidRDefault="001455C7" w:rsidP="00B06C9A">
            <w:pPr>
              <w:pStyle w:val="TAC"/>
              <w:rPr>
                <w:lang w:eastAsia="zh-CN"/>
              </w:rPr>
            </w:pPr>
            <w:r w:rsidRPr="007E04DE">
              <w:rPr>
                <w:lang w:eastAsia="zh-CN"/>
              </w:rPr>
              <w:t>-</w:t>
            </w:r>
            <w:r>
              <w:rPr>
                <w:lang w:eastAsia="zh-CN"/>
              </w:rPr>
              <w:t>87</w:t>
            </w:r>
            <w:r w:rsidRPr="007E04DE">
              <w:rPr>
                <w:lang w:eastAsia="zh-CN"/>
              </w:rPr>
              <w:t xml:space="preserve">.7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628DB3A2" w14:textId="112ED79F" w:rsidR="001455C7" w:rsidRPr="007E04DE" w:rsidRDefault="001455C7" w:rsidP="00B06C9A">
            <w:pPr>
              <w:pStyle w:val="TAC"/>
              <w:rPr>
                <w:lang w:eastAsia="zh-CN"/>
              </w:rPr>
            </w:pPr>
            <w:r w:rsidRPr="007E04DE">
              <w:rPr>
                <w:lang w:eastAsia="zh-CN"/>
              </w:rPr>
              <w:t>-</w:t>
            </w:r>
            <w:r>
              <w:rPr>
                <w:lang w:eastAsia="zh-CN"/>
              </w:rPr>
              <w:t>87</w:t>
            </w:r>
            <w:r w:rsidRPr="007E04DE">
              <w:rPr>
                <w:lang w:eastAsia="zh-CN"/>
              </w:rPr>
              <w:t xml:space="preserve">.7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w:t>
            </w:r>
            <w:r>
              <w:rPr>
                <w:lang w:eastAsia="ja-JP"/>
              </w:rPr>
              <w:t>4</w:t>
            </w:r>
            <w:r w:rsidRPr="00EF1AEB">
              <w:rPr>
                <w:lang w:eastAsia="ja-JP"/>
              </w:rPr>
              <w:t xml:space="preserve"> dB</w:t>
            </w:r>
            <w:r>
              <w:rPr>
                <w:lang w:eastAsia="ja-JP"/>
              </w:rPr>
              <w:t>]</w:t>
            </w:r>
          </w:p>
        </w:tc>
        <w:tc>
          <w:tcPr>
            <w:tcW w:w="0" w:type="auto"/>
            <w:vAlign w:val="center"/>
          </w:tcPr>
          <w:p w14:paraId="71313AA5" w14:textId="4D12B74B" w:rsidR="001455C7" w:rsidRPr="007E04DE" w:rsidRDefault="001455C7" w:rsidP="00B06C9A">
            <w:pPr>
              <w:pStyle w:val="TAC"/>
              <w:rPr>
                <w:lang w:eastAsia="zh-CN"/>
              </w:rPr>
            </w:pPr>
            <w:r w:rsidRPr="007E04DE">
              <w:rPr>
                <w:lang w:eastAsia="zh-CN"/>
              </w:rPr>
              <w:t>-</w:t>
            </w:r>
            <w:r>
              <w:rPr>
                <w:lang w:eastAsia="zh-CN"/>
              </w:rPr>
              <w:t>87</w:t>
            </w:r>
            <w:r w:rsidRPr="007E04DE">
              <w:rPr>
                <w:lang w:eastAsia="zh-CN"/>
              </w:rPr>
              <w:t xml:space="preserve">.7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38766D3B" w14:textId="77777777" w:rsidTr="001455C7">
        <w:trPr>
          <w:trHeight w:val="284"/>
          <w:jc w:val="center"/>
        </w:trPr>
        <w:tc>
          <w:tcPr>
            <w:tcW w:w="0" w:type="auto"/>
            <w:gridSpan w:val="6"/>
            <w:vAlign w:val="center"/>
          </w:tcPr>
          <w:p w14:paraId="0D600A43" w14:textId="77777777" w:rsidR="001455C7" w:rsidRPr="007E04DE" w:rsidRDefault="001455C7" w:rsidP="00B06C9A">
            <w:pPr>
              <w:pStyle w:val="TAN"/>
              <w:rPr>
                <w:lang w:eastAsia="zh-CN"/>
              </w:rPr>
            </w:pPr>
            <w:r w:rsidRPr="007E04DE">
              <w:t>NOTE:</w:t>
            </w:r>
            <w:r w:rsidRPr="007E04DE">
              <w:tab/>
              <w:t>P</w:t>
            </w:r>
            <w:r w:rsidRPr="007E04DE">
              <w:rPr>
                <w:vertAlign w:val="subscript"/>
              </w:rPr>
              <w:t>REFSENS</w:t>
            </w:r>
            <w:r w:rsidRPr="007E04DE">
              <w:t xml:space="preserve"> is the power level of a single instance of the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7E04DE">
              <w:rPr>
                <w:lang w:eastAsia="ko-KR"/>
              </w:rPr>
              <w:t xml:space="preserve">, except for one instance that might overlap one other instance to cover the full </w:t>
            </w:r>
            <w:r w:rsidRPr="007E04DE">
              <w:rPr>
                <w:i/>
                <w:lang w:eastAsia="ko-KR"/>
              </w:rPr>
              <w:t>BS channel bandwidth</w:t>
            </w:r>
            <w:r w:rsidRPr="007E04DE">
              <w:rPr>
                <w:lang w:eastAsia="ko-KR"/>
              </w:rPr>
              <w:t>.</w:t>
            </w:r>
          </w:p>
        </w:tc>
      </w:tr>
    </w:tbl>
    <w:p w14:paraId="32492F73" w14:textId="77777777" w:rsidR="001455C7" w:rsidRPr="007E04DE" w:rsidRDefault="001455C7" w:rsidP="001455C7"/>
    <w:p w14:paraId="3CAE1F67" w14:textId="620E8B7D" w:rsidR="001455C7" w:rsidRPr="006646EC" w:rsidRDefault="001455C7" w:rsidP="001455C7">
      <w:pPr>
        <w:keepNext/>
        <w:keepLines/>
        <w:spacing w:before="120"/>
        <w:ind w:left="1418" w:hanging="1418"/>
        <w:outlineLvl w:val="3"/>
        <w:rPr>
          <w:rFonts w:ascii="Arial" w:hAnsi="Arial"/>
          <w:sz w:val="24"/>
        </w:rPr>
      </w:pPr>
      <w:r w:rsidRPr="006646EC">
        <w:rPr>
          <w:rFonts w:ascii="Arial" w:hAnsi="Arial"/>
          <w:sz w:val="24"/>
        </w:rPr>
        <w:lastRenderedPageBreak/>
        <w:t>7.3.5.</w:t>
      </w:r>
      <w:r>
        <w:rPr>
          <w:rFonts w:ascii="Arial" w:hAnsi="Arial"/>
          <w:sz w:val="24"/>
        </w:rPr>
        <w:t>2</w:t>
      </w:r>
      <w:r w:rsidRPr="006646EC">
        <w:rPr>
          <w:rFonts w:ascii="Arial" w:hAnsi="Arial"/>
          <w:sz w:val="24"/>
        </w:rPr>
        <w:tab/>
        <w:t xml:space="preserve">Test </w:t>
      </w:r>
      <w:r w:rsidR="000420F9">
        <w:rPr>
          <w:rFonts w:ascii="Arial" w:hAnsi="Arial"/>
          <w:sz w:val="24"/>
        </w:rPr>
        <w:t>requirement</w:t>
      </w:r>
      <w:r w:rsidRPr="006646EC">
        <w:rPr>
          <w:rFonts w:ascii="Arial" w:hAnsi="Arial"/>
          <w:sz w:val="24"/>
        </w:rPr>
        <w:t>s</w:t>
      </w:r>
      <w:r w:rsidRPr="007E04DE">
        <w:t xml:space="preserve"> </w:t>
      </w:r>
      <w:r w:rsidRPr="007E04DE">
        <w:rPr>
          <w:rFonts w:ascii="Arial" w:hAnsi="Arial"/>
          <w:sz w:val="24"/>
        </w:rPr>
        <w:t xml:space="preserve">for </w:t>
      </w:r>
      <w:r w:rsidRPr="007E04DE">
        <w:rPr>
          <w:rFonts w:ascii="Arial" w:hAnsi="Arial"/>
          <w:i/>
          <w:sz w:val="24"/>
        </w:rPr>
        <w:t xml:space="preserve">BS type </w:t>
      </w:r>
      <w:r>
        <w:rPr>
          <w:rFonts w:ascii="Arial" w:hAnsi="Arial"/>
          <w:i/>
          <w:sz w:val="24"/>
        </w:rPr>
        <w:t>2</w:t>
      </w:r>
      <w:r w:rsidRPr="007E04DE">
        <w:rPr>
          <w:rFonts w:ascii="Arial" w:hAnsi="Arial"/>
          <w:i/>
          <w:sz w:val="24"/>
        </w:rPr>
        <w:t>-O</w:t>
      </w:r>
    </w:p>
    <w:p w14:paraId="7EF776F9" w14:textId="77777777" w:rsidR="001455C7" w:rsidRPr="009C398F" w:rsidRDefault="001455C7" w:rsidP="001455C7">
      <w:r w:rsidRPr="009C398F">
        <w:t xml:space="preserve">The throughput shall be ≥ 95% of the maximum throughput of the reference measurement channel as specified in the corresponding table and </w:t>
      </w:r>
      <w:r>
        <w:t xml:space="preserve">TS 38.104 [2] </w:t>
      </w:r>
      <w:r w:rsidRPr="009C398F">
        <w:t>annex A</w:t>
      </w:r>
      <w:r>
        <w:t>.1</w:t>
      </w:r>
      <w:r w:rsidRPr="009C398F">
        <w:t xml:space="preserve"> when the OTA test signal is at the corresponding </w:t>
      </w:r>
      <w:r w:rsidRPr="009C398F">
        <w:rPr>
          <w:lang w:eastAsia="zh-CN"/>
        </w:rPr>
        <w:t>EIS</w:t>
      </w:r>
      <w:r w:rsidRPr="009C398F">
        <w:rPr>
          <w:vertAlign w:val="subscript"/>
          <w:lang w:eastAsia="zh-CN"/>
        </w:rPr>
        <w:t>REFSENS</w:t>
      </w:r>
      <w:r w:rsidRPr="009C398F">
        <w:t xml:space="preserve"> level and arrives from any direction within the </w:t>
      </w:r>
      <w:r w:rsidRPr="009C398F">
        <w:rPr>
          <w:i/>
        </w:rPr>
        <w:t>FR2 OTA REFSENS RoAoA</w:t>
      </w:r>
      <w:r w:rsidRPr="009C398F">
        <w:t>.</w:t>
      </w:r>
    </w:p>
    <w:p w14:paraId="769C3660" w14:textId="630A330B" w:rsidR="001455C7" w:rsidRDefault="001455C7" w:rsidP="001455C7">
      <w:r>
        <w:t>EIS</w:t>
      </w:r>
      <w:r w:rsidRPr="001F33C2">
        <w:rPr>
          <w:vertAlign w:val="subscript"/>
        </w:rPr>
        <w:t>REFSENS</w:t>
      </w:r>
      <w:r>
        <w:t xml:space="preserve"> levels are derived from a single </w:t>
      </w:r>
      <w:r w:rsidRPr="00A26FB7">
        <w:t xml:space="preserve">declared </w:t>
      </w:r>
      <w:r w:rsidRPr="001F33C2">
        <w:t>basis level</w:t>
      </w:r>
      <w:r w:rsidRPr="00A26FB7">
        <w:t xml:space="preserve"> EIS</w:t>
      </w:r>
      <w:r w:rsidRPr="00A26FB7">
        <w:rPr>
          <w:vertAlign w:val="subscript"/>
        </w:rPr>
        <w:t>REFSENS_50M</w:t>
      </w:r>
      <w:r w:rsidRPr="001F33C2">
        <w:rPr>
          <w:vertAlign w:val="subscript"/>
        </w:rPr>
        <w:t>,</w:t>
      </w:r>
      <w:r w:rsidRPr="00A26FB7">
        <w:t xml:space="preserve"> which</w:t>
      </w:r>
      <w:r>
        <w:t xml:space="preserve"> is based on a </w:t>
      </w:r>
      <w:r w:rsidRPr="008019AF">
        <w:rPr>
          <w:rFonts w:cs="Arial"/>
        </w:rPr>
        <w:t>reference measurement channel</w:t>
      </w:r>
      <w:r>
        <w:t xml:space="preserve"> with 50MHZ </w:t>
      </w:r>
      <w:r w:rsidRPr="005534D0">
        <w:rPr>
          <w:i/>
        </w:rPr>
        <w:t>BS channel bandwidth</w:t>
      </w:r>
      <w:r>
        <w:t xml:space="preserve">. </w:t>
      </w:r>
      <w:r w:rsidRPr="001B1076">
        <w:t>EIS</w:t>
      </w:r>
      <w:r w:rsidRPr="001B1076">
        <w:rPr>
          <w:vertAlign w:val="subscript"/>
        </w:rPr>
        <w:t>REFSENS</w:t>
      </w:r>
      <w:r>
        <w:rPr>
          <w:vertAlign w:val="subscript"/>
        </w:rPr>
        <w:t>_50M</w:t>
      </w:r>
      <w:r>
        <w:t xml:space="preserve"> itself is not a requirement and although it is based on a </w:t>
      </w:r>
      <w:r w:rsidRPr="008019AF">
        <w:rPr>
          <w:rFonts w:cs="Arial"/>
        </w:rPr>
        <w:t>reference measurement channel</w:t>
      </w:r>
      <w:r>
        <w:t xml:space="preserve"> with 50MHz BS channel bandwidth it does not imply that BS has to support 50MHz </w:t>
      </w:r>
      <w:r w:rsidRPr="005534D0">
        <w:rPr>
          <w:i/>
        </w:rPr>
        <w:t>BS channel bandwidth</w:t>
      </w:r>
      <w:r>
        <w:t>.</w:t>
      </w:r>
    </w:p>
    <w:p w14:paraId="61DEEDE5" w14:textId="77777777" w:rsidR="001455C7" w:rsidRPr="008019AF" w:rsidRDefault="001455C7" w:rsidP="001455C7">
      <w:r w:rsidRPr="008019AF">
        <w:t xml:space="preserve">For wide area BS, </w:t>
      </w:r>
      <w:r w:rsidRPr="001B1076">
        <w:t>EIS</w:t>
      </w:r>
      <w:r w:rsidRPr="001B1076">
        <w:rPr>
          <w:vertAlign w:val="subscript"/>
        </w:rPr>
        <w:t>REFSENS_</w:t>
      </w:r>
      <w:r>
        <w:rPr>
          <w:vertAlign w:val="subscript"/>
        </w:rPr>
        <w:t>50M</w:t>
      </w:r>
      <w:r w:rsidRPr="001B1076">
        <w:rPr>
          <w:vertAlign w:val="subscript"/>
        </w:rPr>
        <w:t>C</w:t>
      </w:r>
      <w:r>
        <w:t xml:space="preserve"> is </w:t>
      </w:r>
      <w:r w:rsidRPr="008019AF">
        <w:t>an integer value in the range -96 to -119 dBm. The specific value is declared by the vendor.</w:t>
      </w:r>
    </w:p>
    <w:p w14:paraId="40594F1F" w14:textId="77777777" w:rsidR="001455C7" w:rsidRPr="008019AF" w:rsidRDefault="001455C7" w:rsidP="001455C7">
      <w:r w:rsidRPr="008019AF">
        <w:t xml:space="preserve">For medium range BS, </w:t>
      </w:r>
      <w:r w:rsidRPr="001B1076">
        <w:t>EIS</w:t>
      </w:r>
      <w:r>
        <w:rPr>
          <w:vertAlign w:val="subscript"/>
        </w:rPr>
        <w:t>REFSENS_50M</w:t>
      </w:r>
      <w:r w:rsidRPr="001B1076">
        <w:t xml:space="preserve"> is </w:t>
      </w:r>
      <w:r w:rsidRPr="008019AF">
        <w:t>an integer value in the range -91 to -</w:t>
      </w:r>
      <w:r w:rsidRPr="008019AF">
        <w:rPr>
          <w:lang w:eastAsia="ja-JP"/>
        </w:rPr>
        <w:t>114</w:t>
      </w:r>
      <w:r w:rsidRPr="008019AF">
        <w:t xml:space="preserve"> dBm. The specific value is declared by the vendor.</w:t>
      </w:r>
    </w:p>
    <w:p w14:paraId="3D3D2570" w14:textId="77777777" w:rsidR="001455C7" w:rsidRPr="008019AF" w:rsidRDefault="001455C7" w:rsidP="001455C7">
      <w:r>
        <w:t>For local area</w:t>
      </w:r>
      <w:r w:rsidRPr="008019AF">
        <w:t xml:space="preserve"> BS, </w:t>
      </w:r>
      <w:r w:rsidRPr="001B1076">
        <w:t>EIS</w:t>
      </w:r>
      <w:r w:rsidRPr="001B1076">
        <w:rPr>
          <w:vertAlign w:val="subscript"/>
        </w:rPr>
        <w:t>REFSENS_</w:t>
      </w:r>
      <w:r>
        <w:rPr>
          <w:vertAlign w:val="subscript"/>
        </w:rPr>
        <w:t>50M</w:t>
      </w:r>
      <w:r w:rsidRPr="001B1076">
        <w:t xml:space="preserve"> is </w:t>
      </w:r>
      <w:r w:rsidRPr="008019AF">
        <w:t>an integer value in the range -</w:t>
      </w:r>
      <w:r w:rsidRPr="008019AF">
        <w:rPr>
          <w:lang w:eastAsia="ja-JP"/>
        </w:rPr>
        <w:t>86</w:t>
      </w:r>
      <w:r w:rsidRPr="008019AF">
        <w:t>- to -</w:t>
      </w:r>
      <w:r w:rsidRPr="008019AF">
        <w:rPr>
          <w:lang w:eastAsia="ja-JP"/>
        </w:rPr>
        <w:t>109</w:t>
      </w:r>
      <w:r w:rsidRPr="008019AF">
        <w:t xml:space="preserve"> dBm. The specific value is declared by the vendor.</w:t>
      </w:r>
    </w:p>
    <w:p w14:paraId="6DD216F9" w14:textId="62279623" w:rsidR="001455C7" w:rsidRPr="001B1076" w:rsidRDefault="001455C7" w:rsidP="001455C7">
      <w:pPr>
        <w:pStyle w:val="TH"/>
      </w:pPr>
      <w:r w:rsidRPr="001B1076">
        <w:t xml:space="preserve">Table 10.3.3-1 FR2 OTA </w:t>
      </w:r>
      <w:r w:rsidR="00952765">
        <w:t>r</w:t>
      </w:r>
      <w:r w:rsidRPr="001B1076">
        <w:t>eference sensitivity requirement</w:t>
      </w:r>
    </w:p>
    <w:tbl>
      <w:tblPr>
        <w:tblW w:w="0" w:type="auto"/>
        <w:jc w:val="center"/>
        <w:tblLook w:val="04A0" w:firstRow="1" w:lastRow="0" w:firstColumn="1" w:lastColumn="0" w:noHBand="0" w:noVBand="1"/>
      </w:tblPr>
      <w:tblGrid>
        <w:gridCol w:w="2516"/>
        <w:gridCol w:w="2490"/>
        <w:gridCol w:w="1854"/>
        <w:gridCol w:w="2766"/>
      </w:tblGrid>
      <w:tr w:rsidR="001455C7" w:rsidRPr="001B1076" w14:paraId="0F8382F2" w14:textId="77777777" w:rsidTr="002F3E23">
        <w:trPr>
          <w:trHeight w:val="724"/>
          <w:jc w:val="center"/>
        </w:trPr>
        <w:tc>
          <w:tcPr>
            <w:tcW w:w="0" w:type="auto"/>
            <w:tcBorders>
              <w:top w:val="single" w:sz="8" w:space="0" w:color="auto"/>
              <w:left w:val="single" w:sz="8" w:space="0" w:color="auto"/>
              <w:bottom w:val="single" w:sz="8" w:space="0" w:color="auto"/>
              <w:right w:val="single" w:sz="4" w:space="0" w:color="auto"/>
            </w:tcBorders>
            <w:vAlign w:val="center"/>
          </w:tcPr>
          <w:p w14:paraId="2FC82DC4" w14:textId="77777777" w:rsidR="001455C7" w:rsidRPr="001E621C" w:rsidRDefault="001455C7" w:rsidP="00B06C9A">
            <w:pPr>
              <w:pStyle w:val="TAH"/>
              <w:rPr>
                <w:lang w:val="it-IT"/>
              </w:rPr>
            </w:pPr>
            <w:r w:rsidRPr="001E621C">
              <w:rPr>
                <w:rFonts w:hint="eastAsia"/>
                <w:lang w:val="it-IT"/>
              </w:rPr>
              <w:t>BS channel Bandwidth</w:t>
            </w:r>
          </w:p>
          <w:p w14:paraId="2D9093D8" w14:textId="23B7AA1D" w:rsidR="001455C7" w:rsidRPr="001B1076" w:rsidRDefault="001455C7" w:rsidP="00B06C9A">
            <w:pPr>
              <w:pStyle w:val="TAH"/>
              <w:rPr>
                <w:lang w:eastAsia="en-GB"/>
              </w:rPr>
            </w:pPr>
            <w:r w:rsidRPr="001E621C">
              <w:rPr>
                <w:rFonts w:hint="eastAsia"/>
                <w:lang w:val="it-IT"/>
              </w:rPr>
              <w:t>[MHz]</w:t>
            </w:r>
          </w:p>
        </w:tc>
        <w:tc>
          <w:tcPr>
            <w:tcW w:w="0" w:type="auto"/>
            <w:tcBorders>
              <w:top w:val="single" w:sz="8" w:space="0" w:color="auto"/>
              <w:left w:val="single" w:sz="8" w:space="0" w:color="auto"/>
              <w:bottom w:val="single" w:sz="8" w:space="0" w:color="auto"/>
              <w:right w:val="single" w:sz="4" w:space="0" w:color="auto"/>
            </w:tcBorders>
            <w:vAlign w:val="center"/>
          </w:tcPr>
          <w:p w14:paraId="1E847E91" w14:textId="77777777" w:rsidR="001455C7" w:rsidRPr="001B1076" w:rsidRDefault="001455C7" w:rsidP="00B06C9A">
            <w:pPr>
              <w:pStyle w:val="TAH"/>
              <w:rPr>
                <w:lang w:eastAsia="en-GB"/>
              </w:rPr>
            </w:pPr>
            <w:r w:rsidRPr="001E621C">
              <w:rPr>
                <w:lang w:val="it-IT"/>
              </w:rPr>
              <w:t>Sub-carrier spacing [kHz]</w:t>
            </w:r>
          </w:p>
        </w:tc>
        <w:tc>
          <w:tcPr>
            <w:tcW w:w="0" w:type="auto"/>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BF843E3" w14:textId="77777777" w:rsidR="001455C7" w:rsidRPr="001B1076" w:rsidRDefault="001455C7" w:rsidP="00B06C9A">
            <w:pPr>
              <w:pStyle w:val="TAH"/>
              <w:rPr>
                <w:lang w:eastAsia="en-GB"/>
              </w:rPr>
            </w:pPr>
            <w:r w:rsidRPr="001B1076">
              <w:rPr>
                <w:lang w:eastAsia="en-GB"/>
              </w:rPr>
              <w:t>FRC</w:t>
            </w:r>
          </w:p>
        </w:tc>
        <w:tc>
          <w:tcPr>
            <w:tcW w:w="0" w:type="auto"/>
            <w:tcBorders>
              <w:top w:val="single" w:sz="8" w:space="0" w:color="auto"/>
              <w:left w:val="single" w:sz="4" w:space="0" w:color="auto"/>
              <w:bottom w:val="single" w:sz="8" w:space="0" w:color="auto"/>
              <w:right w:val="single" w:sz="4" w:space="0" w:color="auto"/>
            </w:tcBorders>
            <w:vAlign w:val="center"/>
          </w:tcPr>
          <w:p w14:paraId="5E5132AE" w14:textId="77777777" w:rsidR="001455C7" w:rsidRPr="001B1076" w:rsidRDefault="001455C7" w:rsidP="00B06C9A">
            <w:pPr>
              <w:pStyle w:val="TAH"/>
              <w:rPr>
                <w:lang w:eastAsia="en-GB"/>
              </w:rPr>
            </w:pPr>
            <w:r w:rsidRPr="001B1076">
              <w:rPr>
                <w:lang w:eastAsia="en-GB"/>
              </w:rPr>
              <w:t>EIS</w:t>
            </w:r>
            <w:r w:rsidRPr="001B1076">
              <w:rPr>
                <w:vertAlign w:val="subscript"/>
                <w:lang w:eastAsia="en-GB"/>
              </w:rPr>
              <w:t>REFSENS</w:t>
            </w:r>
            <w:r w:rsidRPr="001B1076">
              <w:rPr>
                <w:lang w:eastAsia="en-GB"/>
              </w:rPr>
              <w:t xml:space="preserve"> level</w:t>
            </w:r>
          </w:p>
          <w:p w14:paraId="6C122788" w14:textId="72DC8DD4" w:rsidR="001455C7" w:rsidRPr="001B1076" w:rsidRDefault="00952765" w:rsidP="00B06C9A">
            <w:pPr>
              <w:pStyle w:val="TAH"/>
              <w:rPr>
                <w:lang w:eastAsia="en-GB"/>
              </w:rPr>
            </w:pPr>
            <w:r>
              <w:rPr>
                <w:lang w:eastAsia="en-GB"/>
              </w:rPr>
              <w:t>[</w:t>
            </w:r>
            <w:r w:rsidR="001455C7" w:rsidRPr="001B1076">
              <w:rPr>
                <w:lang w:eastAsia="en-GB"/>
              </w:rPr>
              <w:t>dBm</w:t>
            </w:r>
            <w:r>
              <w:rPr>
                <w:lang w:eastAsia="en-GB"/>
              </w:rPr>
              <w:t>]</w:t>
            </w:r>
          </w:p>
        </w:tc>
      </w:tr>
      <w:tr w:rsidR="001455C7" w:rsidRPr="001B1076" w14:paraId="1529A93D" w14:textId="77777777" w:rsidTr="002F3E23">
        <w:trPr>
          <w:trHeight w:val="130"/>
          <w:jc w:val="center"/>
        </w:trPr>
        <w:tc>
          <w:tcPr>
            <w:tcW w:w="0" w:type="auto"/>
            <w:tcBorders>
              <w:top w:val="nil"/>
              <w:left w:val="single" w:sz="4" w:space="0" w:color="auto"/>
              <w:bottom w:val="single" w:sz="4" w:space="0" w:color="auto"/>
              <w:right w:val="single" w:sz="4" w:space="0" w:color="auto"/>
            </w:tcBorders>
          </w:tcPr>
          <w:p w14:paraId="43433F2D" w14:textId="77777777" w:rsidR="001455C7" w:rsidRPr="001B1076" w:rsidRDefault="001455C7" w:rsidP="00B06C9A">
            <w:pPr>
              <w:pStyle w:val="TAC"/>
              <w:rPr>
                <w:lang w:eastAsia="en-GB"/>
              </w:rPr>
            </w:pPr>
            <w:r w:rsidRPr="001E621C">
              <w:rPr>
                <w:rFonts w:hint="eastAsia"/>
              </w:rPr>
              <w:t>50, 100, 200</w:t>
            </w:r>
          </w:p>
        </w:tc>
        <w:tc>
          <w:tcPr>
            <w:tcW w:w="0" w:type="auto"/>
            <w:tcBorders>
              <w:top w:val="nil"/>
              <w:left w:val="single" w:sz="4" w:space="0" w:color="auto"/>
              <w:bottom w:val="single" w:sz="4" w:space="0" w:color="auto"/>
              <w:right w:val="single" w:sz="4" w:space="0" w:color="auto"/>
            </w:tcBorders>
          </w:tcPr>
          <w:p w14:paraId="05DB8335" w14:textId="77777777" w:rsidR="001455C7" w:rsidRPr="001B1076" w:rsidRDefault="001455C7" w:rsidP="00B06C9A">
            <w:pPr>
              <w:pStyle w:val="TAC"/>
              <w:rPr>
                <w:lang w:eastAsia="en-GB"/>
              </w:rPr>
            </w:pPr>
            <w:r>
              <w:rPr>
                <w:lang w:eastAsia="en-GB"/>
              </w:rPr>
              <w:t>60</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1454445" w14:textId="77777777" w:rsidR="001455C7" w:rsidRPr="001B1076" w:rsidRDefault="001455C7" w:rsidP="00B06C9A">
            <w:pPr>
              <w:pStyle w:val="TAC"/>
              <w:rPr>
                <w:lang w:eastAsia="en-GB"/>
              </w:rPr>
            </w:pPr>
            <w:r w:rsidRPr="001B1076">
              <w:rPr>
                <w:lang w:eastAsia="en-GB"/>
              </w:rPr>
              <w:t>G-FR2-A1-1</w:t>
            </w:r>
          </w:p>
        </w:tc>
        <w:tc>
          <w:tcPr>
            <w:tcW w:w="0" w:type="auto"/>
            <w:tcBorders>
              <w:top w:val="nil"/>
              <w:left w:val="single" w:sz="4" w:space="0" w:color="auto"/>
              <w:bottom w:val="single" w:sz="4" w:space="0" w:color="auto"/>
              <w:right w:val="single" w:sz="4" w:space="0" w:color="auto"/>
            </w:tcBorders>
          </w:tcPr>
          <w:p w14:paraId="6958F7DC" w14:textId="77777777" w:rsidR="001455C7" w:rsidRPr="001B1076" w:rsidRDefault="001455C7" w:rsidP="00B06C9A">
            <w:pPr>
              <w:pStyle w:val="TAC"/>
              <w:rPr>
                <w:lang w:eastAsia="en-GB"/>
              </w:rPr>
            </w:pPr>
            <w:r w:rsidRPr="001B1076">
              <w:rPr>
                <w:lang w:eastAsia="en-GB"/>
              </w:rPr>
              <w:t>EIS</w:t>
            </w:r>
            <w:r w:rsidRPr="001B1076">
              <w:rPr>
                <w:vertAlign w:val="subscript"/>
                <w:lang w:eastAsia="en-GB"/>
              </w:rPr>
              <w:t>REFSENS</w:t>
            </w:r>
            <w:r>
              <w:rPr>
                <w:vertAlign w:val="subscript"/>
                <w:lang w:eastAsia="en-GB"/>
              </w:rPr>
              <w:t>_50M</w:t>
            </w:r>
            <w:r w:rsidRPr="00EF1AEB">
              <w:rPr>
                <w:rFonts w:cs="Arial"/>
              </w:rPr>
              <w:t xml:space="preserve"> + </w:t>
            </w:r>
            <w:r>
              <w:rPr>
                <w:rFonts w:cs="Arial"/>
              </w:rPr>
              <w:t>TBD</w:t>
            </w:r>
          </w:p>
        </w:tc>
      </w:tr>
      <w:tr w:rsidR="001455C7" w:rsidRPr="001B1076" w14:paraId="0DCE33E0" w14:textId="77777777" w:rsidTr="002F3E23">
        <w:trPr>
          <w:trHeight w:val="186"/>
          <w:jc w:val="center"/>
        </w:trPr>
        <w:tc>
          <w:tcPr>
            <w:tcW w:w="0" w:type="auto"/>
            <w:tcBorders>
              <w:top w:val="nil"/>
              <w:left w:val="single" w:sz="4" w:space="0" w:color="auto"/>
              <w:bottom w:val="single" w:sz="4" w:space="0" w:color="auto"/>
              <w:right w:val="single" w:sz="4" w:space="0" w:color="auto"/>
            </w:tcBorders>
          </w:tcPr>
          <w:p w14:paraId="7A4E355D" w14:textId="77777777" w:rsidR="001455C7" w:rsidRPr="001B1076" w:rsidRDefault="001455C7" w:rsidP="00B06C9A">
            <w:pPr>
              <w:pStyle w:val="TAC"/>
              <w:rPr>
                <w:lang w:eastAsia="en-GB"/>
              </w:rPr>
            </w:pPr>
            <w:r>
              <w:rPr>
                <w:lang w:eastAsia="en-GB"/>
              </w:rPr>
              <w:t>50</w:t>
            </w:r>
          </w:p>
        </w:tc>
        <w:tc>
          <w:tcPr>
            <w:tcW w:w="0" w:type="auto"/>
            <w:tcBorders>
              <w:top w:val="nil"/>
              <w:left w:val="single" w:sz="4" w:space="0" w:color="auto"/>
              <w:bottom w:val="single" w:sz="4" w:space="0" w:color="auto"/>
              <w:right w:val="single" w:sz="4" w:space="0" w:color="auto"/>
            </w:tcBorders>
          </w:tcPr>
          <w:p w14:paraId="2562376F" w14:textId="77777777" w:rsidR="001455C7" w:rsidRPr="001B1076" w:rsidRDefault="001455C7" w:rsidP="00B06C9A">
            <w:pPr>
              <w:pStyle w:val="TAC"/>
              <w:rPr>
                <w:lang w:eastAsia="en-GB"/>
              </w:rPr>
            </w:pPr>
            <w:r>
              <w:rPr>
                <w:lang w:eastAsia="en-GB"/>
              </w:rPr>
              <w:t>120</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3F56089" w14:textId="77777777" w:rsidR="001455C7" w:rsidRPr="001B1076" w:rsidRDefault="001455C7" w:rsidP="00B06C9A">
            <w:pPr>
              <w:pStyle w:val="TAC"/>
              <w:rPr>
                <w:lang w:eastAsia="en-GB"/>
              </w:rPr>
            </w:pPr>
            <w:r w:rsidRPr="001B1076">
              <w:rPr>
                <w:lang w:eastAsia="en-GB"/>
              </w:rPr>
              <w:t>G-FR2-A1-2</w:t>
            </w:r>
          </w:p>
        </w:tc>
        <w:tc>
          <w:tcPr>
            <w:tcW w:w="0" w:type="auto"/>
            <w:tcBorders>
              <w:top w:val="nil"/>
              <w:left w:val="single" w:sz="4" w:space="0" w:color="auto"/>
              <w:bottom w:val="single" w:sz="4" w:space="0" w:color="auto"/>
              <w:right w:val="single" w:sz="4" w:space="0" w:color="auto"/>
            </w:tcBorders>
          </w:tcPr>
          <w:p w14:paraId="37853EFD" w14:textId="77777777" w:rsidR="001455C7" w:rsidRPr="001B1076" w:rsidRDefault="001455C7" w:rsidP="00B06C9A">
            <w:pPr>
              <w:pStyle w:val="TAC"/>
              <w:rPr>
                <w:lang w:eastAsia="en-GB"/>
              </w:rPr>
            </w:pPr>
            <w:r w:rsidRPr="001B1076">
              <w:rPr>
                <w:lang w:eastAsia="en-GB"/>
              </w:rPr>
              <w:t>EIS</w:t>
            </w:r>
            <w:r w:rsidRPr="001B1076">
              <w:rPr>
                <w:vertAlign w:val="subscript"/>
                <w:lang w:eastAsia="en-GB"/>
              </w:rPr>
              <w:t>REFSENS</w:t>
            </w:r>
            <w:r>
              <w:rPr>
                <w:vertAlign w:val="subscript"/>
                <w:lang w:eastAsia="en-GB"/>
              </w:rPr>
              <w:t>_50M</w:t>
            </w:r>
            <w:r w:rsidRPr="00EF1AEB">
              <w:rPr>
                <w:rFonts w:cs="Arial"/>
              </w:rPr>
              <w:t xml:space="preserve"> + </w:t>
            </w:r>
            <w:r>
              <w:rPr>
                <w:rFonts w:cs="Arial"/>
              </w:rPr>
              <w:t>TBD</w:t>
            </w:r>
          </w:p>
        </w:tc>
      </w:tr>
      <w:tr w:rsidR="001455C7" w:rsidRPr="001B1076" w14:paraId="6F5AEB12" w14:textId="77777777" w:rsidTr="002F3E23">
        <w:trPr>
          <w:trHeight w:val="70"/>
          <w:jc w:val="center"/>
        </w:trPr>
        <w:tc>
          <w:tcPr>
            <w:tcW w:w="0" w:type="auto"/>
            <w:tcBorders>
              <w:top w:val="nil"/>
              <w:left w:val="single" w:sz="4" w:space="0" w:color="auto"/>
              <w:bottom w:val="single" w:sz="4" w:space="0" w:color="auto"/>
              <w:right w:val="single" w:sz="4" w:space="0" w:color="auto"/>
            </w:tcBorders>
          </w:tcPr>
          <w:p w14:paraId="3AA8C230" w14:textId="77777777" w:rsidR="001455C7" w:rsidRPr="001B1076" w:rsidRDefault="001455C7" w:rsidP="00B06C9A">
            <w:pPr>
              <w:pStyle w:val="TAC"/>
              <w:rPr>
                <w:lang w:eastAsia="en-GB"/>
              </w:rPr>
            </w:pPr>
            <w:r w:rsidRPr="001E621C">
              <w:rPr>
                <w:rFonts w:hint="eastAsia"/>
              </w:rPr>
              <w:t>100, 200, 400</w:t>
            </w:r>
          </w:p>
        </w:tc>
        <w:tc>
          <w:tcPr>
            <w:tcW w:w="0" w:type="auto"/>
            <w:tcBorders>
              <w:top w:val="nil"/>
              <w:left w:val="single" w:sz="4" w:space="0" w:color="auto"/>
              <w:bottom w:val="single" w:sz="4" w:space="0" w:color="auto"/>
              <w:right w:val="single" w:sz="4" w:space="0" w:color="auto"/>
            </w:tcBorders>
          </w:tcPr>
          <w:p w14:paraId="772E6C8C" w14:textId="77777777" w:rsidR="001455C7" w:rsidRPr="001B1076" w:rsidRDefault="001455C7" w:rsidP="00B06C9A">
            <w:pPr>
              <w:pStyle w:val="TAC"/>
              <w:rPr>
                <w:lang w:eastAsia="en-GB"/>
              </w:rPr>
            </w:pPr>
            <w:r>
              <w:rPr>
                <w:lang w:eastAsia="en-GB"/>
              </w:rPr>
              <w:t>120</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B073124" w14:textId="77777777" w:rsidR="001455C7" w:rsidRPr="001B1076" w:rsidRDefault="001455C7" w:rsidP="00B06C9A">
            <w:pPr>
              <w:pStyle w:val="TAC"/>
              <w:rPr>
                <w:lang w:eastAsia="en-GB"/>
              </w:rPr>
            </w:pPr>
            <w:r w:rsidRPr="001B1076">
              <w:rPr>
                <w:lang w:eastAsia="en-GB"/>
              </w:rPr>
              <w:t>G-FR2-A1-3</w:t>
            </w:r>
          </w:p>
        </w:tc>
        <w:tc>
          <w:tcPr>
            <w:tcW w:w="0" w:type="auto"/>
            <w:tcBorders>
              <w:top w:val="nil"/>
              <w:left w:val="single" w:sz="4" w:space="0" w:color="auto"/>
              <w:bottom w:val="single" w:sz="4" w:space="0" w:color="auto"/>
              <w:right w:val="single" w:sz="4" w:space="0" w:color="auto"/>
            </w:tcBorders>
          </w:tcPr>
          <w:p w14:paraId="6DF51CB3" w14:textId="77777777" w:rsidR="001455C7" w:rsidRPr="001B1076" w:rsidRDefault="001455C7" w:rsidP="00B06C9A">
            <w:pPr>
              <w:pStyle w:val="TAC"/>
              <w:rPr>
                <w:lang w:eastAsia="en-GB"/>
              </w:rPr>
            </w:pPr>
            <w:r w:rsidRPr="001B1076">
              <w:rPr>
                <w:lang w:eastAsia="en-GB"/>
              </w:rPr>
              <w:t>EIS</w:t>
            </w:r>
            <w:r w:rsidRPr="001B1076">
              <w:rPr>
                <w:vertAlign w:val="subscript"/>
                <w:lang w:eastAsia="en-GB"/>
              </w:rPr>
              <w:t>REFSENS</w:t>
            </w:r>
            <w:r>
              <w:rPr>
                <w:vertAlign w:val="subscript"/>
                <w:lang w:eastAsia="en-GB"/>
              </w:rPr>
              <w:t>_50M</w:t>
            </w:r>
            <w:r w:rsidRPr="00EF1AEB">
              <w:rPr>
                <w:rFonts w:cs="Arial"/>
              </w:rPr>
              <w:t xml:space="preserve"> </w:t>
            </w:r>
            <w:r w:rsidRPr="001B1076">
              <w:rPr>
                <w:lang w:eastAsia="en-GB"/>
              </w:rPr>
              <w:t>+</w:t>
            </w:r>
            <w:r w:rsidRPr="00EF1AEB">
              <w:rPr>
                <w:rFonts w:cs="Arial"/>
              </w:rPr>
              <w:t xml:space="preserve"> </w:t>
            </w:r>
            <w:r w:rsidRPr="001B1076">
              <w:rPr>
                <w:lang w:eastAsia="en-GB"/>
              </w:rPr>
              <w:t>3</w:t>
            </w:r>
            <w:r>
              <w:rPr>
                <w:lang w:eastAsia="en-GB"/>
              </w:rPr>
              <w:t xml:space="preserve"> + TBD</w:t>
            </w:r>
          </w:p>
        </w:tc>
      </w:tr>
      <w:tr w:rsidR="001455C7" w:rsidRPr="001B1076" w14:paraId="215ABCDD" w14:textId="77777777" w:rsidTr="002F3E23">
        <w:trPr>
          <w:trHeight w:val="70"/>
          <w:jc w:val="center"/>
        </w:trPr>
        <w:tc>
          <w:tcPr>
            <w:tcW w:w="0" w:type="auto"/>
            <w:gridSpan w:val="4"/>
            <w:tcBorders>
              <w:top w:val="single" w:sz="4" w:space="0" w:color="auto"/>
              <w:left w:val="single" w:sz="4" w:space="0" w:color="auto"/>
              <w:bottom w:val="single" w:sz="4" w:space="0" w:color="auto"/>
              <w:right w:val="single" w:sz="4" w:space="0" w:color="auto"/>
            </w:tcBorders>
          </w:tcPr>
          <w:p w14:paraId="0DF90F0C" w14:textId="77777777" w:rsidR="001455C7" w:rsidRDefault="001455C7" w:rsidP="00B06C9A">
            <w:pPr>
              <w:pStyle w:val="TAN"/>
              <w:rPr>
                <w:rFonts w:eastAsia="SimSun"/>
                <w:lang w:eastAsia="zh-CN"/>
              </w:rPr>
            </w:pPr>
            <w:r w:rsidRPr="008019AF">
              <w:t>NOTE</w:t>
            </w:r>
            <w:r>
              <w:t xml:space="preserve"> 1</w:t>
            </w:r>
            <w:r w:rsidRPr="008019AF">
              <w:t>:</w:t>
            </w:r>
            <w:r w:rsidRPr="008019AF">
              <w:tab/>
            </w:r>
            <w:r>
              <w:t>EIS</w:t>
            </w:r>
            <w:r w:rsidRPr="008019AF">
              <w:rPr>
                <w:vertAlign w:val="subscript"/>
              </w:rPr>
              <w:t>REFSENS</w:t>
            </w:r>
            <w:r w:rsidRPr="008019AF">
              <w:t xml:space="preserve"> is the power level of a single instance of the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8019AF">
              <w:rPr>
                <w:lang w:eastAsia="ko-KR"/>
              </w:rPr>
              <w:t xml:space="preserve">, except for one instance that might overlap one other instance to cover the full </w:t>
            </w:r>
            <w:r w:rsidRPr="008019AF">
              <w:rPr>
                <w:i/>
                <w:lang w:eastAsia="ko-KR"/>
              </w:rPr>
              <w:t>BS channel bandwidth</w:t>
            </w:r>
            <w:r w:rsidRPr="008019AF">
              <w:rPr>
                <w:lang w:eastAsia="ko-KR"/>
              </w:rPr>
              <w:t>.</w:t>
            </w:r>
          </w:p>
          <w:p w14:paraId="26C2FC6E" w14:textId="1239E14C" w:rsidR="001455C7" w:rsidRPr="001B1076" w:rsidRDefault="001455C7" w:rsidP="00B06C9A">
            <w:pPr>
              <w:pStyle w:val="TAN"/>
              <w:rPr>
                <w:lang w:eastAsia="en-GB"/>
              </w:rPr>
            </w:pPr>
            <w:r>
              <w:rPr>
                <w:rFonts w:eastAsia="SimSun"/>
                <w:lang w:eastAsia="zh-CN"/>
              </w:rPr>
              <w:t>NOTE 2:</w:t>
            </w:r>
            <w:r w:rsidRPr="008019AF">
              <w:t xml:space="preserve"> </w:t>
            </w:r>
            <w:r w:rsidRPr="008019AF">
              <w:tab/>
            </w:r>
            <w:r>
              <w:rPr>
                <w:rFonts w:eastAsia="SimSun"/>
                <w:lang w:eastAsia="zh-CN"/>
              </w:rPr>
              <w:t xml:space="preserve">The declared </w:t>
            </w:r>
            <w:r>
              <w:rPr>
                <w:rFonts w:eastAsia="SimSun"/>
              </w:rPr>
              <w:t>EIS</w:t>
            </w:r>
            <w:r w:rsidRPr="00811140">
              <w:rPr>
                <w:rFonts w:eastAsia="SimSun"/>
                <w:vertAlign w:val="subscript"/>
              </w:rPr>
              <w:t>REFSENS</w:t>
            </w:r>
            <w:r>
              <w:rPr>
                <w:rFonts w:eastAsia="SimSun"/>
                <w:vertAlign w:val="subscript"/>
              </w:rPr>
              <w:t>_50M</w:t>
            </w:r>
            <w:r>
              <w:rPr>
                <w:rFonts w:eastAsia="SimSun"/>
              </w:rPr>
              <w:t xml:space="preserve"> shall be within the range specified in </w:t>
            </w:r>
            <w:r w:rsidR="00952765">
              <w:rPr>
                <w:rFonts w:eastAsia="SimSun"/>
              </w:rPr>
              <w:t>t</w:t>
            </w:r>
            <w:r>
              <w:rPr>
                <w:rFonts w:eastAsia="SimSun"/>
              </w:rPr>
              <w:t>able 10.3.3-2.</w:t>
            </w:r>
          </w:p>
        </w:tc>
      </w:tr>
    </w:tbl>
    <w:p w14:paraId="420C03B8" w14:textId="5184EE02" w:rsidR="002E2E09" w:rsidRDefault="00181D8D" w:rsidP="002E2E09">
      <w:pPr>
        <w:pStyle w:val="Heading2"/>
      </w:pPr>
      <w:bookmarkStart w:id="7989" w:name="_Toc481653332"/>
      <w:bookmarkStart w:id="7990" w:name="_Toc519095000"/>
      <w:r>
        <w:t>7.4</w:t>
      </w:r>
      <w:r w:rsidR="002E2E09">
        <w:tab/>
        <w:t xml:space="preserve">OTA </w:t>
      </w:r>
      <w:r w:rsidR="00544224">
        <w:t>d</w:t>
      </w:r>
      <w:r w:rsidR="002E2E09">
        <w:t>ynamic range</w:t>
      </w:r>
      <w:bookmarkEnd w:id="7989"/>
      <w:bookmarkEnd w:id="7990"/>
    </w:p>
    <w:p w14:paraId="66CA2AFD" w14:textId="77777777" w:rsidR="00FD19B4" w:rsidRPr="00F344FB" w:rsidRDefault="00FD19B4" w:rsidP="00FD19B4">
      <w:pPr>
        <w:keepNext/>
        <w:keepLines/>
        <w:spacing w:before="120"/>
        <w:ind w:left="1134" w:hanging="1134"/>
        <w:outlineLvl w:val="2"/>
        <w:rPr>
          <w:rFonts w:ascii="Arial" w:hAnsi="Arial"/>
          <w:sz w:val="28"/>
          <w:lang w:eastAsia="sv-SE"/>
        </w:rPr>
      </w:pPr>
      <w:r w:rsidRPr="00F344FB">
        <w:rPr>
          <w:rFonts w:ascii="Arial" w:hAnsi="Arial"/>
          <w:sz w:val="28"/>
          <w:lang w:eastAsia="sv-SE"/>
        </w:rPr>
        <w:t>7</w:t>
      </w:r>
      <w:r w:rsidRPr="00F344FB">
        <w:rPr>
          <w:rFonts w:ascii="Arial" w:hAnsi="Arial"/>
          <w:sz w:val="28"/>
          <w:lang w:val="x-none" w:eastAsia="sv-SE"/>
        </w:rPr>
        <w:t>.</w:t>
      </w:r>
      <w:r w:rsidRPr="00F344FB">
        <w:rPr>
          <w:rFonts w:ascii="Arial" w:hAnsi="Arial"/>
          <w:sz w:val="28"/>
          <w:lang w:eastAsia="sv-SE"/>
        </w:rPr>
        <w:t>4.1</w:t>
      </w:r>
      <w:r>
        <w:rPr>
          <w:rFonts w:ascii="Arial" w:hAnsi="Arial"/>
          <w:sz w:val="28"/>
          <w:lang w:val="x-none" w:eastAsia="sv-SE"/>
        </w:rPr>
        <w:tab/>
      </w:r>
      <w:r w:rsidRPr="00F344FB">
        <w:rPr>
          <w:rFonts w:ascii="Arial" w:hAnsi="Arial"/>
          <w:sz w:val="28"/>
          <w:lang w:val="x-none" w:eastAsia="sv-SE"/>
        </w:rPr>
        <w:t>Definition and applicability</w:t>
      </w:r>
    </w:p>
    <w:p w14:paraId="74E00FF0" w14:textId="77777777" w:rsidR="00FD19B4" w:rsidRPr="001E55FE" w:rsidRDefault="00FD19B4" w:rsidP="00FD19B4">
      <w:bookmarkStart w:id="7991" w:name="_Toc508620218"/>
      <w:r w:rsidRPr="001E55FE">
        <w:t xml:space="preserve">The OTA dynamic range is a measure of the capability of the receiver unit to receive a wanted signal in the presence of an interfering signal inside the received </w:t>
      </w:r>
      <w:r w:rsidRPr="001E55FE">
        <w:rPr>
          <w:i/>
        </w:rPr>
        <w:t>BS channel bandwidth</w:t>
      </w:r>
      <w:r w:rsidRPr="001E55FE">
        <w:t>.</w:t>
      </w:r>
    </w:p>
    <w:p w14:paraId="52D056D5" w14:textId="77777777" w:rsidR="00FD19B4" w:rsidRPr="001E55FE" w:rsidRDefault="00FD19B4" w:rsidP="00FD19B4">
      <w:pPr>
        <w:rPr>
          <w:i/>
        </w:rPr>
      </w:pPr>
      <w:r w:rsidRPr="001E55FE">
        <w:t xml:space="preserve">The requirement shall apply at the RIB when the AoA of the incident wave of a received signal and the interfering signal are from the same direction and are within the </w:t>
      </w:r>
      <w:r w:rsidRPr="00AF6DCE">
        <w:rPr>
          <w:i/>
          <w:lang w:eastAsia="x-none"/>
        </w:rPr>
        <w:t xml:space="preserve">FR1 </w:t>
      </w:r>
      <w:r w:rsidRPr="001E55FE">
        <w:rPr>
          <w:i/>
        </w:rPr>
        <w:t>OTA REFSENS RoAoA.</w:t>
      </w:r>
    </w:p>
    <w:p w14:paraId="1DA011E8" w14:textId="77777777" w:rsidR="00FD19B4" w:rsidRPr="001E55FE" w:rsidRDefault="00FD19B4" w:rsidP="00FD19B4">
      <w:r w:rsidRPr="001E55FE">
        <w:t xml:space="preserve">The wanted and interfering signals apply to </w:t>
      </w:r>
      <w:r>
        <w:t>each</w:t>
      </w:r>
      <w:r w:rsidRPr="001E55FE">
        <w:t xml:space="preserve"> supported polarization, under the as</w:t>
      </w:r>
      <w:r>
        <w:t xml:space="preserve">sumption of </w:t>
      </w:r>
      <w:r w:rsidRPr="001E55FE">
        <w:rPr>
          <w:i/>
        </w:rPr>
        <w:t>polarization match</w:t>
      </w:r>
      <w:r>
        <w:t>.</w:t>
      </w:r>
    </w:p>
    <w:p w14:paraId="20DBB3AC" w14:textId="707DB42F" w:rsidR="00FD19B4" w:rsidRPr="00F344FB" w:rsidRDefault="00FD19B4" w:rsidP="00FD19B4">
      <w:pPr>
        <w:keepNext/>
        <w:keepLines/>
        <w:spacing w:before="120"/>
        <w:ind w:left="1134" w:hanging="1134"/>
        <w:outlineLvl w:val="2"/>
        <w:rPr>
          <w:rFonts w:ascii="Arial" w:hAnsi="Arial"/>
          <w:sz w:val="28"/>
          <w:lang w:eastAsia="sv-SE"/>
        </w:rPr>
      </w:pPr>
      <w:r w:rsidRPr="00F344FB">
        <w:rPr>
          <w:rFonts w:ascii="Arial" w:hAnsi="Arial"/>
          <w:sz w:val="28"/>
          <w:lang w:eastAsia="sv-SE"/>
        </w:rPr>
        <w:t>7.4.2</w:t>
      </w:r>
      <w:r w:rsidRPr="00F344FB">
        <w:rPr>
          <w:rFonts w:ascii="Arial" w:hAnsi="Arial"/>
          <w:sz w:val="28"/>
          <w:lang w:val="x-none" w:eastAsia="sv-SE"/>
        </w:rPr>
        <w:tab/>
        <w:t xml:space="preserve">Minimum </w:t>
      </w:r>
      <w:bookmarkEnd w:id="7991"/>
      <w:r w:rsidR="000420F9">
        <w:rPr>
          <w:rFonts w:ascii="Arial" w:hAnsi="Arial"/>
          <w:sz w:val="28"/>
          <w:lang w:val="x-none" w:eastAsia="sv-SE"/>
        </w:rPr>
        <w:t>requirement</w:t>
      </w:r>
    </w:p>
    <w:p w14:paraId="27887E6A" w14:textId="77777777" w:rsidR="00FD19B4" w:rsidRPr="00F344FB" w:rsidRDefault="00FD19B4" w:rsidP="00FD19B4">
      <w:pPr>
        <w:tabs>
          <w:tab w:val="left" w:pos="360"/>
        </w:tabs>
        <w:rPr>
          <w:rFonts w:cs="v4.2.0"/>
        </w:rPr>
      </w:pPr>
      <w:bookmarkStart w:id="7992" w:name="_Toc508620219"/>
      <w:r>
        <w:rPr>
          <w:rFonts w:cs="v4.2.0"/>
        </w:rPr>
        <w:t>F</w:t>
      </w:r>
      <w:r w:rsidRPr="00F344FB">
        <w:rPr>
          <w:rFonts w:cs="v4.2.0"/>
        </w:rPr>
        <w:t xml:space="preserve">or </w:t>
      </w:r>
      <w:r w:rsidRPr="00172E8D">
        <w:rPr>
          <w:rFonts w:cs="v4.2.0"/>
          <w:i/>
        </w:rPr>
        <w:t>BS type 1-O</w:t>
      </w:r>
      <w:r>
        <w:rPr>
          <w:rFonts w:cs="v4.2.0"/>
        </w:rPr>
        <w:t>,</w:t>
      </w:r>
      <w:r w:rsidRPr="00F344FB">
        <w:rPr>
          <w:rFonts w:cs="v4.2.0"/>
        </w:rPr>
        <w:t xml:space="preserve"> </w:t>
      </w:r>
      <w:r>
        <w:rPr>
          <w:rFonts w:cs="v4.2.0"/>
        </w:rPr>
        <w:t>t</w:t>
      </w:r>
      <w:r w:rsidRPr="00F344FB">
        <w:t xml:space="preserve">he </w:t>
      </w:r>
      <w:r w:rsidRPr="00F344FB">
        <w:rPr>
          <w:rFonts w:cs="v4.2.0"/>
        </w:rPr>
        <w:t>minimum requirement is in 3GPP TS 38.104 [</w:t>
      </w:r>
      <w:r>
        <w:rPr>
          <w:rFonts w:cs="v4.2.0"/>
        </w:rPr>
        <w:t>2</w:t>
      </w:r>
      <w:r w:rsidRPr="00F344FB">
        <w:rPr>
          <w:rFonts w:cs="v4.2.0"/>
        </w:rPr>
        <w:t>], subclause 10.4.2</w:t>
      </w:r>
      <w:r>
        <w:rPr>
          <w:rFonts w:cs="v4.2.0"/>
        </w:rPr>
        <w:t>.</w:t>
      </w:r>
    </w:p>
    <w:p w14:paraId="3A667370" w14:textId="77777777" w:rsidR="00FD19B4" w:rsidRPr="00F344FB" w:rsidRDefault="00FD19B4" w:rsidP="00FD19B4">
      <w:pPr>
        <w:keepNext/>
        <w:keepLines/>
        <w:spacing w:before="120"/>
        <w:ind w:left="1134" w:hanging="1134"/>
        <w:outlineLvl w:val="2"/>
        <w:rPr>
          <w:rFonts w:ascii="Arial" w:hAnsi="Arial"/>
          <w:sz w:val="28"/>
          <w:lang w:val="x-none" w:eastAsia="sv-SE"/>
        </w:rPr>
      </w:pPr>
      <w:r w:rsidRPr="00F344FB">
        <w:rPr>
          <w:rFonts w:ascii="Arial" w:hAnsi="Arial"/>
          <w:sz w:val="28"/>
          <w:lang w:eastAsia="sv-SE"/>
        </w:rPr>
        <w:t>7.4.</w:t>
      </w:r>
      <w:r w:rsidRPr="00F344FB">
        <w:rPr>
          <w:rFonts w:ascii="Arial" w:hAnsi="Arial"/>
          <w:sz w:val="28"/>
          <w:lang w:val="x-none" w:eastAsia="sv-SE"/>
        </w:rPr>
        <w:t>3</w:t>
      </w:r>
      <w:r w:rsidRPr="00F344FB">
        <w:rPr>
          <w:rFonts w:ascii="Arial" w:hAnsi="Arial"/>
          <w:sz w:val="28"/>
          <w:lang w:val="x-none" w:eastAsia="sv-SE"/>
        </w:rPr>
        <w:tab/>
        <w:t>Test purpose</w:t>
      </w:r>
      <w:bookmarkEnd w:id="7992"/>
    </w:p>
    <w:p w14:paraId="07675BBE" w14:textId="77777777" w:rsidR="00FD19B4" w:rsidRPr="00172E8D" w:rsidRDefault="00FD19B4" w:rsidP="00FD19B4">
      <w:pPr>
        <w:rPr>
          <w:lang w:eastAsia="zh-CN"/>
        </w:rPr>
      </w:pPr>
      <w:bookmarkStart w:id="7993" w:name="_Toc508620220"/>
      <w:r w:rsidRPr="00172E8D">
        <w:rPr>
          <w:lang w:eastAsia="zh-CN"/>
        </w:rPr>
        <w:t xml:space="preserve">The test purpose is </w:t>
      </w:r>
      <w:r>
        <w:rPr>
          <w:lang w:eastAsia="zh-CN"/>
        </w:rPr>
        <w:t xml:space="preserve">to </w:t>
      </w:r>
      <w:r w:rsidRPr="003C414E">
        <w:rPr>
          <w:lang w:eastAsia="zh-CN"/>
        </w:rPr>
        <w:t>verify that at the BS receiver dynamic range, the relative throughput shall fulfil the specified limit.</w:t>
      </w:r>
    </w:p>
    <w:p w14:paraId="23374983" w14:textId="77777777" w:rsidR="00FD19B4" w:rsidRPr="00F344FB" w:rsidRDefault="00FD19B4" w:rsidP="00FD19B4">
      <w:pPr>
        <w:keepNext/>
        <w:keepLines/>
        <w:spacing w:before="120"/>
        <w:ind w:left="1134" w:hanging="1134"/>
        <w:outlineLvl w:val="2"/>
        <w:rPr>
          <w:rFonts w:ascii="Arial" w:hAnsi="Arial"/>
          <w:sz w:val="28"/>
          <w:lang w:val="x-none" w:eastAsia="sv-SE"/>
        </w:rPr>
      </w:pPr>
      <w:r w:rsidRPr="00F344FB">
        <w:rPr>
          <w:rFonts w:ascii="Arial" w:hAnsi="Arial"/>
          <w:sz w:val="28"/>
          <w:lang w:eastAsia="sv-SE"/>
        </w:rPr>
        <w:t>7.4</w:t>
      </w:r>
      <w:r w:rsidRPr="00F344FB">
        <w:rPr>
          <w:rFonts w:ascii="Arial" w:hAnsi="Arial"/>
          <w:sz w:val="28"/>
          <w:lang w:eastAsia="zh-CN"/>
        </w:rPr>
        <w:t>.</w:t>
      </w:r>
      <w:r w:rsidRPr="00F344FB">
        <w:rPr>
          <w:rFonts w:ascii="Arial" w:hAnsi="Arial"/>
          <w:sz w:val="28"/>
          <w:lang w:val="x-none" w:eastAsia="sv-SE"/>
        </w:rPr>
        <w:t>4</w:t>
      </w:r>
      <w:r w:rsidRPr="00F344FB">
        <w:rPr>
          <w:rFonts w:ascii="Arial" w:hAnsi="Arial"/>
          <w:sz w:val="28"/>
          <w:lang w:val="x-none" w:eastAsia="sv-SE"/>
        </w:rPr>
        <w:tab/>
        <w:t>Method of test</w:t>
      </w:r>
      <w:bookmarkEnd w:id="7993"/>
    </w:p>
    <w:p w14:paraId="1B0BF6FE" w14:textId="77777777" w:rsidR="00FD19B4" w:rsidRPr="00F344FB" w:rsidRDefault="00FD19B4" w:rsidP="00FD19B4">
      <w:pPr>
        <w:keepNext/>
        <w:keepLines/>
        <w:spacing w:before="120"/>
        <w:ind w:left="1418" w:hanging="1418"/>
        <w:outlineLvl w:val="3"/>
        <w:rPr>
          <w:rFonts w:ascii="Arial" w:hAnsi="Arial"/>
          <w:sz w:val="24"/>
          <w:lang w:val="x-none" w:eastAsia="sv-SE"/>
        </w:rPr>
      </w:pPr>
      <w:bookmarkStart w:id="7994" w:name="_Toc508620221"/>
      <w:r w:rsidRPr="00F344FB">
        <w:rPr>
          <w:rFonts w:ascii="Arial" w:hAnsi="Arial"/>
          <w:sz w:val="24"/>
          <w:lang w:eastAsia="sv-SE"/>
        </w:rPr>
        <w:t>7.4.</w:t>
      </w:r>
      <w:r w:rsidRPr="00F344FB">
        <w:rPr>
          <w:rFonts w:ascii="Arial" w:hAnsi="Arial"/>
          <w:sz w:val="24"/>
          <w:lang w:val="x-none" w:eastAsia="sv-SE"/>
        </w:rPr>
        <w:t>4.1</w:t>
      </w:r>
      <w:r w:rsidRPr="00F344FB">
        <w:rPr>
          <w:rFonts w:ascii="Arial" w:hAnsi="Arial"/>
          <w:sz w:val="24"/>
          <w:lang w:val="x-none" w:eastAsia="sv-SE"/>
        </w:rPr>
        <w:tab/>
        <w:t>Initial conditions</w:t>
      </w:r>
    </w:p>
    <w:p w14:paraId="350F1DEE" w14:textId="77777777" w:rsidR="00FD19B4" w:rsidRPr="000D05FC" w:rsidRDefault="00FD19B4" w:rsidP="00FD19B4">
      <w:pPr>
        <w:rPr>
          <w:rFonts w:eastAsia="SimSun"/>
          <w:lang w:eastAsia="zh-CN"/>
        </w:rPr>
      </w:pPr>
      <w:r w:rsidRPr="000D05FC">
        <w:rPr>
          <w:rFonts w:eastAsia="SimSun"/>
          <w:lang w:eastAsia="zh-CN"/>
        </w:rPr>
        <w:t>Test environment:</w:t>
      </w:r>
    </w:p>
    <w:p w14:paraId="1FFBFB05" w14:textId="7B7A8640" w:rsidR="00FD19B4" w:rsidRPr="000D05FC" w:rsidRDefault="00FD19B4" w:rsidP="00FD19B4">
      <w:pPr>
        <w:ind w:left="568" w:hanging="284"/>
        <w:rPr>
          <w:rFonts w:eastAsia="SimSun"/>
          <w:lang w:eastAsia="zh-CN"/>
        </w:rPr>
      </w:pPr>
      <w:r w:rsidRPr="000D05FC">
        <w:rPr>
          <w:rFonts w:eastAsia="SimSun"/>
          <w:lang w:eastAsia="zh-CN"/>
        </w:rPr>
        <w:lastRenderedPageBreak/>
        <w:t>-</w:t>
      </w:r>
      <w:r w:rsidRPr="000D05FC">
        <w:rPr>
          <w:rFonts w:eastAsia="SimSun"/>
          <w:lang w:eastAsia="zh-CN"/>
        </w:rPr>
        <w:tab/>
        <w:t xml:space="preserve">Normal: see </w:t>
      </w:r>
      <w:r w:rsidRPr="000D05FC">
        <w:rPr>
          <w:rFonts w:eastAsia="SimSun"/>
        </w:rPr>
        <w:t>annex B.</w:t>
      </w:r>
      <w:r w:rsidR="00390E19">
        <w:rPr>
          <w:rFonts w:eastAsia="SimSun"/>
        </w:rPr>
        <w:t>2</w:t>
      </w:r>
      <w:r w:rsidRPr="000D05FC">
        <w:rPr>
          <w:rFonts w:eastAsia="SimSun"/>
          <w:lang w:eastAsia="zh-CN"/>
        </w:rPr>
        <w:t>.</w:t>
      </w:r>
    </w:p>
    <w:p w14:paraId="20D9B434" w14:textId="77777777" w:rsidR="00FD19B4" w:rsidRPr="000D05FC" w:rsidRDefault="00FD19B4" w:rsidP="00FD19B4">
      <w:pPr>
        <w:rPr>
          <w:rFonts w:eastAsia="SimSun"/>
          <w:lang w:eastAsia="zh-CN"/>
        </w:rPr>
      </w:pPr>
      <w:r w:rsidRPr="000D05FC">
        <w:rPr>
          <w:rFonts w:eastAsia="SimSun"/>
          <w:lang w:eastAsia="zh-CN"/>
        </w:rPr>
        <w:t>RF channels to be tested:</w:t>
      </w:r>
    </w:p>
    <w:p w14:paraId="5AE2EA02" w14:textId="77777777" w:rsidR="00FD19B4" w:rsidRPr="000D05FC" w:rsidRDefault="00FD19B4" w:rsidP="00FD19B4">
      <w:pPr>
        <w:ind w:left="568" w:hanging="284"/>
        <w:rPr>
          <w:rFonts w:eastAsia="SimSun"/>
          <w:lang w:eastAsia="zh-CN"/>
        </w:rPr>
      </w:pPr>
      <w:r w:rsidRPr="000D05FC">
        <w:rPr>
          <w:rFonts w:eastAsia="SimSun"/>
          <w:lang w:eastAsia="zh-CN"/>
        </w:rPr>
        <w:t>-</w:t>
      </w:r>
      <w:r w:rsidRPr="000D05FC">
        <w:rPr>
          <w:rFonts w:eastAsia="SimSun"/>
          <w:lang w:eastAsia="zh-CN"/>
        </w:rPr>
        <w:tab/>
      </w:r>
      <w:r>
        <w:rPr>
          <w:rFonts w:eastAsia="SimSun"/>
          <w:lang w:eastAsia="zh-CN"/>
        </w:rPr>
        <w:t>[</w:t>
      </w:r>
      <w:r w:rsidRPr="000D05FC">
        <w:rPr>
          <w:rFonts w:eastAsia="SimSun"/>
          <w:lang w:eastAsia="zh-CN"/>
        </w:rPr>
        <w:t>B, M and T</w:t>
      </w:r>
      <w:r>
        <w:rPr>
          <w:rFonts w:eastAsia="SimSun"/>
          <w:lang w:eastAsia="zh-CN"/>
        </w:rPr>
        <w:t>]</w:t>
      </w:r>
      <w:r w:rsidRPr="000D05FC">
        <w:rPr>
          <w:rFonts w:eastAsia="SimSun"/>
          <w:lang w:eastAsia="zh-CN"/>
        </w:rPr>
        <w:t xml:space="preserve">; see subclause </w:t>
      </w:r>
      <w:r w:rsidRPr="000D05FC">
        <w:rPr>
          <w:rFonts w:eastAsia="SimSun"/>
        </w:rPr>
        <w:t>4.9.</w:t>
      </w:r>
      <w:r>
        <w:rPr>
          <w:rFonts w:eastAsia="SimSun"/>
        </w:rPr>
        <w:t>1</w:t>
      </w:r>
      <w:r w:rsidRPr="000D05FC">
        <w:rPr>
          <w:rFonts w:eastAsia="SimSun"/>
          <w:lang w:eastAsia="zh-CN"/>
        </w:rPr>
        <w:t>.</w:t>
      </w:r>
    </w:p>
    <w:p w14:paraId="4E3834A1" w14:textId="77777777" w:rsidR="00FD19B4" w:rsidRPr="000D05FC" w:rsidRDefault="00FD19B4" w:rsidP="00FD19B4">
      <w:pPr>
        <w:rPr>
          <w:rFonts w:eastAsia="SimSun"/>
          <w:lang w:eastAsia="zh-CN"/>
        </w:rPr>
      </w:pPr>
      <w:r w:rsidRPr="000D05FC">
        <w:rPr>
          <w:rFonts w:eastAsia="SimSun"/>
          <w:lang w:eastAsia="zh-CN"/>
        </w:rPr>
        <w:t>Directions to be tested:</w:t>
      </w:r>
    </w:p>
    <w:p w14:paraId="5D47DF86" w14:textId="77777777" w:rsidR="00FD19B4" w:rsidRPr="000D05FC" w:rsidRDefault="00FD19B4">
      <w:pPr>
        <w:numPr>
          <w:ilvl w:val="0"/>
          <w:numId w:val="5"/>
        </w:numPr>
        <w:overflowPunct w:val="0"/>
        <w:autoSpaceDE w:val="0"/>
        <w:autoSpaceDN w:val="0"/>
        <w:adjustRightInd w:val="0"/>
        <w:textAlignment w:val="baseline"/>
        <w:rPr>
          <w:rFonts w:eastAsia="SimSun"/>
          <w:lang w:eastAsia="zh-CN"/>
        </w:rPr>
        <w:pPrChange w:id="7995" w:author="Huawei" w:date="2018-07-11T18:23:00Z">
          <w:pPr>
            <w:numPr>
              <w:numId w:val="8"/>
            </w:numPr>
            <w:tabs>
              <w:tab w:val="num" w:pos="720"/>
            </w:tabs>
            <w:overflowPunct w:val="0"/>
            <w:autoSpaceDE w:val="0"/>
            <w:autoSpaceDN w:val="0"/>
            <w:adjustRightInd w:val="0"/>
            <w:ind w:left="720" w:hanging="360"/>
            <w:textAlignment w:val="baseline"/>
          </w:pPr>
        </w:pPrChange>
      </w:pPr>
      <w:r w:rsidRPr="00172E8D">
        <w:rPr>
          <w:i/>
        </w:rPr>
        <w:t xml:space="preserve">OTA REFSENS </w:t>
      </w:r>
      <w:r w:rsidRPr="000D05FC">
        <w:rPr>
          <w:rFonts w:eastAsia="SimSun"/>
          <w:i/>
          <w:lang w:eastAsia="zh-CN"/>
        </w:rPr>
        <w:t>receiver target reference direction</w:t>
      </w:r>
      <w:r w:rsidRPr="000D05FC">
        <w:rPr>
          <w:rFonts w:eastAsia="SimSun"/>
          <w:lang w:eastAsia="zh-CN"/>
        </w:rPr>
        <w:t xml:space="preserve"> (see table </w:t>
      </w:r>
      <w:r w:rsidRPr="002F3E23">
        <w:rPr>
          <w:rFonts w:eastAsia="SimSun"/>
          <w:highlight w:val="yellow"/>
          <w:lang w:eastAsia="zh-CN"/>
        </w:rPr>
        <w:t>4.6-x, Dx.x</w:t>
      </w:r>
      <w:r w:rsidRPr="000D05FC">
        <w:rPr>
          <w:rFonts w:eastAsia="SimSun"/>
          <w:lang w:eastAsia="zh-CN"/>
        </w:rPr>
        <w:t xml:space="preserve">), </w:t>
      </w:r>
    </w:p>
    <w:p w14:paraId="29570C1F" w14:textId="77777777" w:rsidR="00FD19B4" w:rsidRPr="00F344FB" w:rsidRDefault="00FD19B4" w:rsidP="00FD19B4">
      <w:pPr>
        <w:keepNext/>
        <w:keepLines/>
        <w:spacing w:before="120"/>
        <w:ind w:left="1418" w:hanging="1418"/>
        <w:outlineLvl w:val="3"/>
        <w:rPr>
          <w:rFonts w:ascii="Arial" w:hAnsi="Arial"/>
          <w:sz w:val="24"/>
          <w:lang w:val="x-none" w:eastAsia="sv-SE"/>
        </w:rPr>
      </w:pPr>
      <w:bookmarkStart w:id="7996" w:name="_Toc508620222"/>
      <w:bookmarkEnd w:id="7994"/>
      <w:r w:rsidRPr="00F344FB">
        <w:rPr>
          <w:rFonts w:ascii="Arial" w:hAnsi="Arial"/>
          <w:sz w:val="24"/>
          <w:lang w:eastAsia="sv-SE"/>
        </w:rPr>
        <w:t>7.4.</w:t>
      </w:r>
      <w:r w:rsidRPr="00F344FB">
        <w:rPr>
          <w:rFonts w:ascii="Arial" w:hAnsi="Arial"/>
          <w:sz w:val="24"/>
          <w:lang w:val="x-none" w:eastAsia="sv-SE"/>
        </w:rPr>
        <w:t>4.2</w:t>
      </w:r>
      <w:r w:rsidRPr="00F344FB">
        <w:rPr>
          <w:rFonts w:ascii="Arial" w:hAnsi="Arial"/>
          <w:sz w:val="24"/>
          <w:lang w:val="x-none" w:eastAsia="sv-SE"/>
        </w:rPr>
        <w:tab/>
        <w:t>Procedure</w:t>
      </w:r>
      <w:bookmarkEnd w:id="7996"/>
    </w:p>
    <w:p w14:paraId="0B78BF15" w14:textId="77777777" w:rsidR="00FD19B4" w:rsidRPr="00473309" w:rsidRDefault="00FD19B4" w:rsidP="00FD19B4">
      <w:pPr>
        <w:rPr>
          <w:rFonts w:eastAsia="SimSun"/>
          <w:lang w:eastAsia="zh-CN"/>
        </w:rPr>
      </w:pPr>
      <w:bookmarkStart w:id="7997" w:name="_Toc508620223"/>
      <w:r w:rsidRPr="00473309">
        <w:rPr>
          <w:rFonts w:eastAsia="SimSun"/>
          <w:lang w:eastAsia="zh-CN"/>
        </w:rPr>
        <w:t>OTA test require</w:t>
      </w:r>
      <w:r w:rsidRPr="00473309">
        <w:rPr>
          <w:rFonts w:eastAsia="MS Mincho" w:hint="eastAsia"/>
          <w:lang w:eastAsia="ja-JP"/>
        </w:rPr>
        <w:t>s</w:t>
      </w:r>
      <w:r w:rsidRPr="00473309">
        <w:rPr>
          <w:rFonts w:eastAsia="SimSun"/>
          <w:lang w:eastAsia="zh-CN"/>
        </w:rPr>
        <w:t xml:space="preserve"> correct use of an appropriate test facility which has been calibrated and is capable of performing measurements within the measurement uncertainties in subclause 4.1.2.</w:t>
      </w:r>
    </w:p>
    <w:p w14:paraId="3247367C" w14:textId="77777777" w:rsidR="00FD19B4" w:rsidRPr="00473309" w:rsidRDefault="00FD19B4" w:rsidP="00FD19B4">
      <w:pPr>
        <w:ind w:left="568" w:hanging="284"/>
        <w:rPr>
          <w:rFonts w:eastAsia="SimSun"/>
          <w:lang w:eastAsia="zh-CN"/>
        </w:rPr>
      </w:pPr>
      <w:r w:rsidRPr="00473309">
        <w:rPr>
          <w:rFonts w:eastAsia="SimSun"/>
        </w:rPr>
        <w:t>1)</w:t>
      </w:r>
      <w:r w:rsidRPr="00473309">
        <w:rPr>
          <w:rFonts w:eastAsia="SimSun"/>
        </w:rPr>
        <w:tab/>
        <w:t xml:space="preserve">Place the BS with </w:t>
      </w:r>
      <w:r w:rsidRPr="00473309">
        <w:rPr>
          <w:rFonts w:eastAsia="SimSun" w:hint="eastAsia"/>
          <w:lang w:eastAsia="zh-CN"/>
        </w:rPr>
        <w:t xml:space="preserve">its </w:t>
      </w:r>
      <w:r w:rsidRPr="00473309">
        <w:rPr>
          <w:rFonts w:eastAsia="SimSun"/>
          <w:lang w:eastAsia="zh-CN"/>
        </w:rPr>
        <w:t xml:space="preserve">manufacturer declared coordinate system reference point </w:t>
      </w:r>
      <w:r w:rsidRPr="00473309">
        <w:rPr>
          <w:rFonts w:eastAsia="SimSun"/>
        </w:rPr>
        <w:t xml:space="preserve">in the same place as </w:t>
      </w:r>
      <w:r w:rsidRPr="00473309">
        <w:rPr>
          <w:rFonts w:eastAsia="SimSun"/>
          <w:lang w:eastAsia="zh-CN"/>
        </w:rPr>
        <w:t>calibrated point in the test system</w:t>
      </w:r>
      <w:r w:rsidRPr="00473309">
        <w:rPr>
          <w:rFonts w:eastAsia="MS Mincho" w:hint="eastAsia"/>
          <w:lang w:eastAsia="ja-JP"/>
        </w:rPr>
        <w:t xml:space="preserve">, as shown in </w:t>
      </w:r>
      <w:r w:rsidRPr="00473309">
        <w:rPr>
          <w:rFonts w:eastAsia="MS Mincho"/>
          <w:lang w:eastAsia="ja-JP"/>
        </w:rPr>
        <w:t xml:space="preserve">annex </w:t>
      </w:r>
      <w:r w:rsidRPr="002F3E23">
        <w:rPr>
          <w:rFonts w:eastAsia="MS Mincho"/>
          <w:highlight w:val="yellow"/>
          <w:lang w:eastAsia="ja-JP"/>
        </w:rPr>
        <w:t>D</w:t>
      </w:r>
      <w:r w:rsidRPr="002F3E23">
        <w:rPr>
          <w:rFonts w:eastAsia="SimSun"/>
          <w:highlight w:val="yellow"/>
        </w:rPr>
        <w:t>.</w:t>
      </w:r>
      <w:r w:rsidRPr="002F3E23">
        <w:rPr>
          <w:rFonts w:eastAsia="MS Mincho"/>
          <w:highlight w:val="yellow"/>
          <w:lang w:eastAsia="ja-JP"/>
        </w:rPr>
        <w:t>x</w:t>
      </w:r>
      <w:r w:rsidRPr="002F3E23">
        <w:rPr>
          <w:rFonts w:eastAsia="SimSun"/>
          <w:highlight w:val="yellow"/>
        </w:rPr>
        <w:t>.</w:t>
      </w:r>
    </w:p>
    <w:p w14:paraId="7102132D" w14:textId="77777777" w:rsidR="00FD19B4" w:rsidRPr="00473309" w:rsidRDefault="00FD19B4" w:rsidP="00FD19B4">
      <w:pPr>
        <w:ind w:left="568" w:hanging="284"/>
        <w:rPr>
          <w:rFonts w:eastAsia="SimSun"/>
          <w:lang w:eastAsia="zh-CN"/>
        </w:rPr>
      </w:pPr>
      <w:r w:rsidRPr="00473309">
        <w:rPr>
          <w:rFonts w:eastAsia="SimSun"/>
        </w:rPr>
        <w:t>2)</w:t>
      </w:r>
      <w:r w:rsidRPr="00473309">
        <w:rPr>
          <w:rFonts w:eastAsia="SimSun"/>
        </w:rPr>
        <w:tab/>
        <w:t>Align the</w:t>
      </w:r>
      <w:r w:rsidRPr="00473309">
        <w:rPr>
          <w:rFonts w:eastAsia="SimSun"/>
          <w:lang w:eastAsia="zh-CN"/>
        </w:rPr>
        <w:t xml:space="preserve"> manufacturer declared coordinate system orientation </w:t>
      </w:r>
      <w:r w:rsidRPr="00473309">
        <w:rPr>
          <w:rFonts w:eastAsia="SimSun" w:hint="eastAsia"/>
          <w:lang w:eastAsia="zh-CN"/>
        </w:rPr>
        <w:t xml:space="preserve">of the </w:t>
      </w:r>
      <w:r w:rsidRPr="00473309">
        <w:rPr>
          <w:rFonts w:eastAsia="SimSun"/>
          <w:lang w:eastAsia="zh-CN"/>
        </w:rPr>
        <w:t>BS</w:t>
      </w:r>
      <w:r w:rsidRPr="00473309">
        <w:rPr>
          <w:rFonts w:eastAsia="SimSun" w:hint="eastAsia"/>
          <w:lang w:eastAsia="zh-CN"/>
        </w:rPr>
        <w:t xml:space="preserve"> </w:t>
      </w:r>
      <w:r w:rsidRPr="00473309">
        <w:rPr>
          <w:rFonts w:eastAsia="SimSun"/>
          <w:lang w:eastAsia="zh-CN"/>
        </w:rPr>
        <w:t>with the test system.</w:t>
      </w:r>
    </w:p>
    <w:p w14:paraId="77A6A745" w14:textId="77777777" w:rsidR="00FD19B4" w:rsidRPr="00473309" w:rsidRDefault="00FD19B4" w:rsidP="00FD19B4">
      <w:pPr>
        <w:ind w:left="568" w:hanging="284"/>
        <w:rPr>
          <w:rFonts w:eastAsia="SimSun"/>
          <w:lang w:eastAsia="zh-CN"/>
        </w:rPr>
      </w:pPr>
      <w:r w:rsidRPr="00473309">
        <w:rPr>
          <w:rFonts w:eastAsia="MS Mincho"/>
          <w:lang w:eastAsia="ja-JP"/>
        </w:rPr>
        <w:t>3)</w:t>
      </w:r>
      <w:r w:rsidRPr="00473309">
        <w:rPr>
          <w:rFonts w:eastAsia="MS Mincho"/>
          <w:lang w:eastAsia="ja-JP"/>
        </w:rPr>
        <w:tab/>
      </w:r>
      <w:r w:rsidRPr="00473309">
        <w:rPr>
          <w:rFonts w:eastAsia="MS Mincho" w:hint="eastAsia"/>
          <w:lang w:eastAsia="ja-JP"/>
        </w:rPr>
        <w:t xml:space="preserve">Set </w:t>
      </w:r>
      <w:r w:rsidRPr="00473309">
        <w:rPr>
          <w:rFonts w:eastAsia="SimSun"/>
          <w:lang w:eastAsia="zh-CN"/>
        </w:rPr>
        <w:t>the BS in the declared direction to be tested.</w:t>
      </w:r>
    </w:p>
    <w:p w14:paraId="4F6C0112" w14:textId="77777777" w:rsidR="00FD19B4" w:rsidRPr="00473309" w:rsidRDefault="00FD19B4" w:rsidP="00FD19B4">
      <w:pPr>
        <w:ind w:left="568" w:hanging="284"/>
        <w:rPr>
          <w:rFonts w:eastAsia="SimSun"/>
          <w:lang w:eastAsia="zh-CN"/>
        </w:rPr>
      </w:pPr>
      <w:r w:rsidRPr="00473309">
        <w:rPr>
          <w:rFonts w:eastAsia="SimSun"/>
          <w:lang w:eastAsia="zh-CN"/>
        </w:rPr>
        <w:t>4)</w:t>
      </w:r>
      <w:r w:rsidRPr="00473309">
        <w:rPr>
          <w:rFonts w:eastAsia="SimSun"/>
          <w:lang w:eastAsia="zh-CN"/>
        </w:rPr>
        <w:tab/>
        <w:t>Ensure the polarisation</w:t>
      </w:r>
      <w:r w:rsidRPr="00473309">
        <w:rPr>
          <w:rFonts w:eastAsia="MS Mincho" w:hint="eastAsia"/>
          <w:lang w:eastAsia="ja-JP"/>
        </w:rPr>
        <w:t xml:space="preserve"> </w:t>
      </w:r>
      <w:r w:rsidRPr="00473309">
        <w:rPr>
          <w:rFonts w:eastAsia="SimSun"/>
          <w:lang w:eastAsia="zh-CN"/>
        </w:rPr>
        <w:t>is</w:t>
      </w:r>
      <w:r w:rsidRPr="00473309">
        <w:rPr>
          <w:rFonts w:eastAsia="MS Mincho" w:hint="eastAsia"/>
          <w:lang w:eastAsia="ja-JP"/>
        </w:rPr>
        <w:t xml:space="preserve"> </w:t>
      </w:r>
      <w:r w:rsidRPr="00473309">
        <w:rPr>
          <w:rFonts w:eastAsia="SimSun"/>
          <w:lang w:eastAsia="zh-CN"/>
        </w:rPr>
        <w:t>accounted for such that all the power from the test antenna</w:t>
      </w:r>
      <w:r w:rsidRPr="00473309">
        <w:rPr>
          <w:rFonts w:eastAsia="MS Mincho" w:hint="eastAsia"/>
          <w:lang w:eastAsia="ja-JP"/>
        </w:rPr>
        <w:t xml:space="preserve"> </w:t>
      </w:r>
      <w:r w:rsidRPr="00473309">
        <w:rPr>
          <w:rFonts w:eastAsia="SimSun"/>
          <w:lang w:eastAsia="zh-CN"/>
        </w:rPr>
        <w:t>is captured by the BS under test.</w:t>
      </w:r>
    </w:p>
    <w:p w14:paraId="7D71E4E1" w14:textId="77777777" w:rsidR="00FD19B4" w:rsidRPr="006866A5" w:rsidRDefault="00FD19B4" w:rsidP="00FD19B4">
      <w:pPr>
        <w:pStyle w:val="B1"/>
      </w:pPr>
      <w:r>
        <w:rPr>
          <w:lang w:eastAsia="zh-CN"/>
        </w:rPr>
        <w:t>5</w:t>
      </w:r>
      <w:r w:rsidRPr="00BA7B97">
        <w:rPr>
          <w:lang w:eastAsia="zh-CN"/>
        </w:rPr>
        <w:t>)</w:t>
      </w:r>
      <w:r w:rsidRPr="00BA7B97">
        <w:rPr>
          <w:lang w:eastAsia="zh-CN"/>
        </w:rPr>
        <w:tab/>
        <w:t xml:space="preserve">Set the test signal mean power so </w:t>
      </w:r>
      <w:r w:rsidRPr="00473309">
        <w:rPr>
          <w:lang w:eastAsia="zh-CN"/>
        </w:rPr>
        <w:t xml:space="preserve">that </w:t>
      </w:r>
      <w:r w:rsidRPr="00BA7B97">
        <w:rPr>
          <w:lang w:eastAsia="zh-CN"/>
        </w:rPr>
        <w:t>the cali</w:t>
      </w:r>
      <w:r>
        <w:rPr>
          <w:lang w:eastAsia="zh-CN"/>
        </w:rPr>
        <w:t xml:space="preserve">brated radiated power at the </w:t>
      </w:r>
      <w:r w:rsidRPr="00BA7B97">
        <w:rPr>
          <w:lang w:eastAsia="zh-CN"/>
        </w:rPr>
        <w:t xml:space="preserve">BS Antenna Array coordinate system reference point is </w:t>
      </w:r>
      <w:r>
        <w:rPr>
          <w:lang w:eastAsia="zh-CN"/>
        </w:rPr>
        <w:t>as follows:</w:t>
      </w:r>
    </w:p>
    <w:p w14:paraId="156687AC" w14:textId="77777777" w:rsidR="00FD19B4" w:rsidRPr="006113D0" w:rsidRDefault="00FD19B4" w:rsidP="00FD19B4">
      <w:pPr>
        <w:pStyle w:val="B1"/>
        <w:ind w:left="851"/>
      </w:pPr>
      <w:r>
        <w:t>a</w:t>
      </w:r>
      <w:r w:rsidRPr="00BA7B97">
        <w:t>)</w:t>
      </w:r>
      <w:r w:rsidRPr="00BA7B97">
        <w:tab/>
      </w:r>
      <w:r w:rsidRPr="006113D0">
        <w:t>Set the signal generator fo</w:t>
      </w:r>
      <w:r>
        <w:t>r the wanted signal to transmit</w:t>
      </w:r>
      <w:r w:rsidRPr="006113D0">
        <w:t xml:space="preserve"> </w:t>
      </w:r>
      <w:r w:rsidRPr="006113D0">
        <w:rPr>
          <w:rFonts w:eastAsia="MS Mincho"/>
        </w:rPr>
        <w:t xml:space="preserve">as specified in table </w:t>
      </w:r>
      <w:r w:rsidRPr="004F4A9C">
        <w:t>7.</w:t>
      </w:r>
      <w:r>
        <w:t>4</w:t>
      </w:r>
      <w:r w:rsidRPr="004F4A9C">
        <w:t>.5.2-1 to 7.</w:t>
      </w:r>
      <w:r>
        <w:t>4</w:t>
      </w:r>
      <w:r w:rsidRPr="004F4A9C">
        <w:t>.5.2-3</w:t>
      </w:r>
      <w:r w:rsidRPr="006113D0">
        <w:t>.</w:t>
      </w:r>
    </w:p>
    <w:p w14:paraId="196F95BF" w14:textId="77777777" w:rsidR="00FD19B4" w:rsidRPr="006113D0" w:rsidRDefault="00FD19B4" w:rsidP="00FD19B4">
      <w:pPr>
        <w:pStyle w:val="B1"/>
        <w:ind w:left="851"/>
      </w:pPr>
      <w:r>
        <w:t>b</w:t>
      </w:r>
      <w:r w:rsidRPr="006113D0">
        <w:t>)</w:t>
      </w:r>
      <w:r w:rsidRPr="006113D0">
        <w:tab/>
        <w:t xml:space="preserve">Set the </w:t>
      </w:r>
      <w:r>
        <w:t>s</w:t>
      </w:r>
      <w:r w:rsidRPr="006113D0">
        <w:t>ignal generator for the AWGN interfering signal at the same frequency as the want</w:t>
      </w:r>
      <w:r>
        <w:t>ed signal to transmit</w:t>
      </w:r>
      <w:r w:rsidRPr="006113D0">
        <w:t xml:space="preserve"> as specified in table </w:t>
      </w:r>
      <w:r w:rsidRPr="004F4A9C">
        <w:t>7.</w:t>
      </w:r>
      <w:r>
        <w:t>4</w:t>
      </w:r>
      <w:r w:rsidRPr="004F4A9C">
        <w:t>.5.2-1 to 7.</w:t>
      </w:r>
      <w:r>
        <w:t>4</w:t>
      </w:r>
      <w:r w:rsidRPr="004F4A9C">
        <w:t>.5.2-3</w:t>
      </w:r>
      <w:r w:rsidRPr="006113D0">
        <w:t>.</w:t>
      </w:r>
    </w:p>
    <w:p w14:paraId="68D08611" w14:textId="77777777" w:rsidR="00FD19B4" w:rsidRPr="00473309" w:rsidRDefault="00FD19B4" w:rsidP="00FD19B4">
      <w:pPr>
        <w:keepNext/>
        <w:keepLines/>
        <w:ind w:left="568" w:hanging="284"/>
        <w:rPr>
          <w:rFonts w:eastAsia="SimSun"/>
        </w:rPr>
      </w:pPr>
      <w:r>
        <w:rPr>
          <w:rFonts w:eastAsia="SimSun"/>
          <w:lang w:eastAsia="zh-CN"/>
        </w:rPr>
        <w:t>6</w:t>
      </w:r>
      <w:r w:rsidRPr="00473309">
        <w:rPr>
          <w:rFonts w:eastAsia="SimSun"/>
          <w:lang w:eastAsia="zh-CN"/>
        </w:rPr>
        <w:t>)</w:t>
      </w:r>
      <w:r w:rsidRPr="00473309">
        <w:rPr>
          <w:rFonts w:eastAsia="SimSun"/>
          <w:lang w:eastAsia="zh-CN"/>
        </w:rPr>
        <w:tab/>
        <w:t>Measure</w:t>
      </w:r>
      <w:r>
        <w:rPr>
          <w:rFonts w:eastAsia="SimSun"/>
        </w:rPr>
        <w:t xml:space="preserve"> the t</w:t>
      </w:r>
      <w:r w:rsidRPr="00473309">
        <w:rPr>
          <w:rFonts w:eastAsia="SimSun"/>
        </w:rPr>
        <w:t>hroughput according to annex x for each supported polarization.</w:t>
      </w:r>
    </w:p>
    <w:p w14:paraId="22B43788" w14:textId="77777777" w:rsidR="00FD19B4" w:rsidRPr="00473309" w:rsidRDefault="00FD19B4" w:rsidP="00FD19B4">
      <w:pPr>
        <w:rPr>
          <w:rFonts w:eastAsia="SimSun"/>
          <w:lang w:eastAsia="zh-CN"/>
        </w:rPr>
      </w:pPr>
      <w:r w:rsidRPr="00473309">
        <w:rPr>
          <w:rFonts w:eastAsia="SimSun"/>
          <w:lang w:eastAsia="zh-CN"/>
        </w:rPr>
        <w:t xml:space="preserve">For </w:t>
      </w:r>
      <w:r w:rsidRPr="00510D4B">
        <w:rPr>
          <w:rFonts w:eastAsia="SimSun"/>
          <w:i/>
          <w:lang w:eastAsia="zh-CN"/>
        </w:rPr>
        <w:t>multi-band RIB(s)</w:t>
      </w:r>
      <w:r w:rsidRPr="00473309">
        <w:rPr>
          <w:rFonts w:eastAsia="SimSun"/>
          <w:lang w:eastAsia="zh-CN"/>
        </w:rPr>
        <w:t xml:space="preserve"> and single band tests, repeat the steps above per involved band where single band test configurations and test models shall apply with no carriers activated in the other band.</w:t>
      </w:r>
    </w:p>
    <w:p w14:paraId="76C331D2" w14:textId="267D46F4" w:rsidR="00FD19B4" w:rsidRPr="00F344FB" w:rsidRDefault="00FD19B4" w:rsidP="00FD19B4">
      <w:pPr>
        <w:keepNext/>
        <w:keepLines/>
        <w:spacing w:before="120"/>
        <w:ind w:left="1134" w:hanging="1134"/>
        <w:outlineLvl w:val="2"/>
        <w:rPr>
          <w:rFonts w:ascii="Arial" w:hAnsi="Arial"/>
          <w:sz w:val="28"/>
          <w:lang w:eastAsia="sv-SE"/>
        </w:rPr>
      </w:pPr>
      <w:r w:rsidRPr="00F344FB">
        <w:rPr>
          <w:rFonts w:ascii="Arial" w:hAnsi="Arial"/>
          <w:sz w:val="28"/>
          <w:lang w:eastAsia="sv-SE"/>
        </w:rPr>
        <w:t>7.4.</w:t>
      </w:r>
      <w:r>
        <w:rPr>
          <w:rFonts w:ascii="Arial" w:hAnsi="Arial"/>
          <w:sz w:val="28"/>
          <w:lang w:eastAsia="sv-SE"/>
        </w:rPr>
        <w:t>5</w:t>
      </w:r>
      <w:r w:rsidRPr="00F344FB">
        <w:rPr>
          <w:rFonts w:ascii="Arial" w:hAnsi="Arial"/>
          <w:sz w:val="28"/>
          <w:lang w:val="x-none" w:eastAsia="sv-SE"/>
        </w:rPr>
        <w:tab/>
      </w:r>
      <w:r>
        <w:rPr>
          <w:rFonts w:ascii="Arial" w:hAnsi="Arial"/>
          <w:sz w:val="28"/>
          <w:lang w:eastAsia="sv-SE"/>
        </w:rPr>
        <w:t>Test</w:t>
      </w:r>
      <w:r w:rsidRPr="00F344FB">
        <w:rPr>
          <w:rFonts w:ascii="Arial" w:hAnsi="Arial"/>
          <w:sz w:val="28"/>
          <w:lang w:val="x-none" w:eastAsia="sv-SE"/>
        </w:rPr>
        <w:t xml:space="preserve"> </w:t>
      </w:r>
      <w:r w:rsidR="000420F9">
        <w:rPr>
          <w:rFonts w:ascii="Arial" w:hAnsi="Arial"/>
          <w:sz w:val="28"/>
          <w:lang w:val="x-none" w:eastAsia="sv-SE"/>
        </w:rPr>
        <w:t>requirement</w:t>
      </w:r>
    </w:p>
    <w:bookmarkEnd w:id="7997"/>
    <w:p w14:paraId="395B4831" w14:textId="77777777" w:rsidR="00FD19B4" w:rsidRPr="004F4A9C" w:rsidRDefault="00FD19B4" w:rsidP="00FD19B4">
      <w:pPr>
        <w:keepNext/>
        <w:keepLines/>
        <w:spacing w:before="120"/>
        <w:ind w:left="1418" w:hanging="1418"/>
        <w:outlineLvl w:val="3"/>
        <w:rPr>
          <w:rFonts w:ascii="Arial" w:eastAsia="SimSun" w:hAnsi="Arial"/>
          <w:sz w:val="24"/>
        </w:rPr>
      </w:pPr>
      <w:r w:rsidRPr="004F4A9C">
        <w:rPr>
          <w:rFonts w:ascii="Arial" w:eastAsia="SimSun" w:hAnsi="Arial"/>
          <w:sz w:val="24"/>
        </w:rPr>
        <w:t>7.</w:t>
      </w:r>
      <w:r>
        <w:rPr>
          <w:rFonts w:ascii="Arial" w:eastAsia="SimSun" w:hAnsi="Arial"/>
          <w:sz w:val="24"/>
        </w:rPr>
        <w:t>4</w:t>
      </w:r>
      <w:r w:rsidRPr="004F4A9C">
        <w:rPr>
          <w:rFonts w:ascii="Arial" w:eastAsia="SimSun" w:hAnsi="Arial"/>
          <w:sz w:val="24"/>
        </w:rPr>
        <w:t>.5.1</w:t>
      </w:r>
      <w:r w:rsidRPr="004F4A9C">
        <w:rPr>
          <w:rFonts w:ascii="Arial" w:eastAsia="SimSun" w:hAnsi="Arial"/>
          <w:sz w:val="24"/>
        </w:rPr>
        <w:tab/>
        <w:t>General</w:t>
      </w:r>
    </w:p>
    <w:p w14:paraId="7DED3FDC" w14:textId="77777777" w:rsidR="00FD19B4" w:rsidRPr="004F4A9C" w:rsidRDefault="00FD19B4" w:rsidP="00FD19B4">
      <w:pPr>
        <w:rPr>
          <w:rFonts w:eastAsia="SimSun"/>
          <w:lang w:eastAsia="zh-CN"/>
        </w:rPr>
      </w:pPr>
      <w:r w:rsidRPr="004F4A9C">
        <w:rPr>
          <w:rFonts w:eastAsia="SimSun"/>
          <w:lang w:eastAsia="zh-CN"/>
        </w:rPr>
        <w:t xml:space="preserve">The test requirement is calculated from the </w:t>
      </w:r>
      <w:r>
        <w:rPr>
          <w:rFonts w:eastAsia="SimSun"/>
          <w:lang w:eastAsia="zh-CN"/>
        </w:rPr>
        <w:t>OTA wanted signal mean power</w:t>
      </w:r>
      <w:r w:rsidRPr="004F4A9C">
        <w:rPr>
          <w:rFonts w:eastAsia="SimSun"/>
          <w:lang w:eastAsia="zh-CN"/>
        </w:rPr>
        <w:t xml:space="preserve"> level offset by the </w:t>
      </w:r>
      <w:r>
        <w:rPr>
          <w:rFonts w:eastAsia="SimSun"/>
          <w:lang w:eastAsia="zh-CN"/>
        </w:rPr>
        <w:t>OTA dynamic range</w:t>
      </w:r>
      <w:r w:rsidRPr="004F4A9C">
        <w:rPr>
          <w:rFonts w:eastAsia="SimSun"/>
          <w:lang w:eastAsia="zh-CN"/>
        </w:rPr>
        <w:t xml:space="preserve"> Test Tolerance specified in subclause 4.1.</w:t>
      </w:r>
    </w:p>
    <w:p w14:paraId="11B7E6BE" w14:textId="2F17C24D" w:rsidR="00FD19B4" w:rsidRPr="004F4A9C" w:rsidRDefault="00FD19B4" w:rsidP="00FD19B4">
      <w:pPr>
        <w:keepNext/>
        <w:keepLines/>
        <w:spacing w:before="120"/>
        <w:ind w:left="1418" w:hanging="1418"/>
        <w:outlineLvl w:val="3"/>
        <w:rPr>
          <w:rFonts w:ascii="Arial" w:eastAsia="SimSun" w:hAnsi="Arial"/>
          <w:sz w:val="24"/>
        </w:rPr>
      </w:pPr>
      <w:r w:rsidRPr="004F4A9C">
        <w:rPr>
          <w:rFonts w:ascii="Arial" w:eastAsia="SimSun" w:hAnsi="Arial"/>
          <w:sz w:val="24"/>
        </w:rPr>
        <w:t>7.</w:t>
      </w:r>
      <w:r>
        <w:rPr>
          <w:rFonts w:ascii="Arial" w:eastAsia="SimSun" w:hAnsi="Arial"/>
          <w:sz w:val="24"/>
        </w:rPr>
        <w:t>4</w:t>
      </w:r>
      <w:r w:rsidRPr="004F4A9C">
        <w:rPr>
          <w:rFonts w:ascii="Arial" w:eastAsia="SimSun" w:hAnsi="Arial"/>
          <w:sz w:val="24"/>
        </w:rPr>
        <w:t>.5.2</w:t>
      </w:r>
      <w:r w:rsidRPr="004F4A9C">
        <w:rPr>
          <w:rFonts w:ascii="Arial" w:eastAsia="SimSun" w:hAnsi="Arial"/>
          <w:sz w:val="24"/>
        </w:rPr>
        <w:tab/>
        <w:t xml:space="preserve">Test </w:t>
      </w:r>
      <w:r w:rsidR="000420F9">
        <w:rPr>
          <w:rFonts w:ascii="Arial" w:eastAsia="SimSun" w:hAnsi="Arial"/>
          <w:sz w:val="24"/>
        </w:rPr>
        <w:t>requirement</w:t>
      </w:r>
      <w:r w:rsidRPr="004F4A9C">
        <w:rPr>
          <w:rFonts w:ascii="Arial" w:eastAsia="SimSun" w:hAnsi="Arial"/>
          <w:sz w:val="24"/>
        </w:rPr>
        <w:t>s</w:t>
      </w:r>
      <w:r w:rsidRPr="004F4A9C">
        <w:rPr>
          <w:rFonts w:eastAsia="SimSun"/>
        </w:rPr>
        <w:t xml:space="preserve"> </w:t>
      </w:r>
      <w:r w:rsidRPr="004F4A9C">
        <w:rPr>
          <w:rFonts w:ascii="Arial" w:eastAsia="SimSun" w:hAnsi="Arial"/>
          <w:sz w:val="24"/>
        </w:rPr>
        <w:t xml:space="preserve">for </w:t>
      </w:r>
      <w:r w:rsidRPr="004F4A9C">
        <w:rPr>
          <w:rFonts w:ascii="Arial" w:eastAsia="SimSun" w:hAnsi="Arial"/>
          <w:i/>
          <w:sz w:val="24"/>
        </w:rPr>
        <w:t>BS type 1-O</w:t>
      </w:r>
    </w:p>
    <w:p w14:paraId="571BB866" w14:textId="77777777" w:rsidR="00FD19B4" w:rsidRPr="004F4A9C" w:rsidRDefault="00FD19B4" w:rsidP="00FD19B4">
      <w:pPr>
        <w:rPr>
          <w:rFonts w:eastAsia="SimSun"/>
        </w:rPr>
      </w:pPr>
      <w:r w:rsidRPr="004F4A9C">
        <w:rPr>
          <w:rFonts w:eastAsia="SimSun"/>
        </w:rPr>
        <w:t xml:space="preserve">For </w:t>
      </w:r>
      <w:r w:rsidRPr="004F4A9C">
        <w:rPr>
          <w:rFonts w:eastAsia="SimSun" w:hint="eastAsia"/>
          <w:lang w:eastAsia="zh-CN"/>
        </w:rPr>
        <w:t>each</w:t>
      </w:r>
      <w:r w:rsidRPr="004F4A9C">
        <w:rPr>
          <w:rFonts w:eastAsia="SimSun"/>
        </w:rPr>
        <w:t xml:space="preserve"> measured carrier, the throughput measured in step </w:t>
      </w:r>
      <w:r>
        <w:rPr>
          <w:rFonts w:eastAsia="SimSun"/>
        </w:rPr>
        <w:t>6</w:t>
      </w:r>
      <w:r w:rsidRPr="004F4A9C">
        <w:rPr>
          <w:rFonts w:eastAsia="SimSun"/>
        </w:rPr>
        <w:t xml:space="preserve"> of subclause 7.</w:t>
      </w:r>
      <w:r>
        <w:rPr>
          <w:rFonts w:eastAsia="SimSun"/>
        </w:rPr>
        <w:t>4</w:t>
      </w:r>
      <w:r w:rsidRPr="004F4A9C">
        <w:rPr>
          <w:rFonts w:eastAsia="SimSun"/>
        </w:rPr>
        <w:t>.4.2 shall be ≥ 95 % of the maximum throughput of the reference measurement channel as specified in TS 38.104 [2] annex A.</w:t>
      </w:r>
      <w:r>
        <w:rPr>
          <w:rFonts w:eastAsia="SimSun"/>
        </w:rPr>
        <w:t>2</w:t>
      </w:r>
      <w:r w:rsidRPr="004F4A9C" w:rsidDel="00B462E4">
        <w:rPr>
          <w:rFonts w:eastAsia="SimSun"/>
        </w:rPr>
        <w:t xml:space="preserve"> </w:t>
      </w:r>
      <w:r w:rsidRPr="004F4A9C">
        <w:rPr>
          <w:rFonts w:eastAsia="SimSun"/>
        </w:rPr>
        <w:t>with parameters specified in tables 7.</w:t>
      </w:r>
      <w:r>
        <w:rPr>
          <w:rFonts w:eastAsia="SimSun"/>
        </w:rPr>
        <w:t>4</w:t>
      </w:r>
      <w:r w:rsidRPr="004F4A9C">
        <w:rPr>
          <w:rFonts w:eastAsia="SimSun"/>
        </w:rPr>
        <w:t>.5.2-1 to 7.</w:t>
      </w:r>
      <w:r>
        <w:rPr>
          <w:rFonts w:eastAsia="SimSun"/>
        </w:rPr>
        <w:t>4</w:t>
      </w:r>
      <w:r w:rsidRPr="004F4A9C">
        <w:rPr>
          <w:rFonts w:eastAsia="SimSun"/>
        </w:rPr>
        <w:t>.5.2-3</w:t>
      </w:r>
      <w:r w:rsidRPr="004F4A9C">
        <w:rPr>
          <w:rFonts w:eastAsia="SimSun"/>
          <w:lang w:eastAsia="zh-CN"/>
        </w:rPr>
        <w:t>.</w:t>
      </w:r>
    </w:p>
    <w:p w14:paraId="5D7E15CB" w14:textId="77777777" w:rsidR="00FD19B4" w:rsidRPr="00210608" w:rsidRDefault="00FD19B4" w:rsidP="00FD19B4">
      <w:pPr>
        <w:keepNext/>
        <w:keepLines/>
        <w:spacing w:before="60"/>
        <w:jc w:val="center"/>
        <w:rPr>
          <w:rFonts w:ascii="Arial" w:hAnsi="Arial"/>
          <w:b/>
          <w:lang w:eastAsia="x-none"/>
        </w:rPr>
      </w:pPr>
      <w:r w:rsidRPr="00210608">
        <w:rPr>
          <w:rFonts w:ascii="Arial" w:hAnsi="Arial"/>
          <w:b/>
          <w:lang w:eastAsia="x-none"/>
        </w:rPr>
        <w:lastRenderedPageBreak/>
        <w:t>Table 7.</w:t>
      </w:r>
      <w:r>
        <w:rPr>
          <w:rFonts w:ascii="Arial" w:hAnsi="Arial"/>
          <w:b/>
          <w:lang w:eastAsia="x-none"/>
        </w:rPr>
        <w:t>4.5</w:t>
      </w:r>
      <w:r w:rsidRPr="00210608">
        <w:rPr>
          <w:rFonts w:ascii="Arial" w:hAnsi="Arial"/>
          <w:b/>
          <w:lang w:eastAsia="x-none"/>
        </w:rPr>
        <w:t>.2-1: Wide Area BS dynamic range</w:t>
      </w: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139"/>
        <w:gridCol w:w="1425"/>
        <w:gridCol w:w="1417"/>
        <w:gridCol w:w="1417"/>
        <w:gridCol w:w="1417"/>
        <w:gridCol w:w="1265"/>
        <w:gridCol w:w="1134"/>
      </w:tblGrid>
      <w:tr w:rsidR="00FD19B4" w:rsidRPr="00210608" w14:paraId="482DEC96" w14:textId="77777777" w:rsidTr="00FD19B4">
        <w:trPr>
          <w:cantSplit/>
          <w:trHeight w:val="308"/>
          <w:jc w:val="center"/>
        </w:trPr>
        <w:tc>
          <w:tcPr>
            <w:tcW w:w="1129" w:type="dxa"/>
            <w:vMerge w:val="restart"/>
            <w:vAlign w:val="center"/>
          </w:tcPr>
          <w:p w14:paraId="4916E66F" w14:textId="77777777" w:rsidR="00FD19B4" w:rsidRPr="0024596D" w:rsidRDefault="00FD19B4" w:rsidP="002F3E23">
            <w:pPr>
              <w:pStyle w:val="TAH"/>
            </w:pPr>
            <w:r w:rsidRPr="0024596D">
              <w:lastRenderedPageBreak/>
              <w:t>BS channel bandwidth [MHz]</w:t>
            </w:r>
          </w:p>
        </w:tc>
        <w:tc>
          <w:tcPr>
            <w:tcW w:w="1139" w:type="dxa"/>
            <w:vMerge w:val="restart"/>
            <w:vAlign w:val="center"/>
          </w:tcPr>
          <w:p w14:paraId="0E931A6D" w14:textId="77777777" w:rsidR="00FD19B4" w:rsidRPr="0024596D" w:rsidRDefault="00FD19B4" w:rsidP="002F3E23">
            <w:pPr>
              <w:pStyle w:val="TAH"/>
              <w:rPr>
                <w:lang w:eastAsia="zh-CN"/>
              </w:rPr>
            </w:pPr>
            <w:r w:rsidRPr="0024596D">
              <w:rPr>
                <w:lang w:eastAsia="zh-CN"/>
              </w:rPr>
              <w:t>Subcarrier spacing [kHz]</w:t>
            </w:r>
          </w:p>
        </w:tc>
        <w:tc>
          <w:tcPr>
            <w:tcW w:w="1425" w:type="dxa"/>
            <w:vMerge w:val="restart"/>
            <w:vAlign w:val="center"/>
          </w:tcPr>
          <w:p w14:paraId="3C6982DE" w14:textId="77777777" w:rsidR="00FD19B4" w:rsidRPr="0024596D" w:rsidRDefault="00FD19B4" w:rsidP="002F3E23">
            <w:pPr>
              <w:pStyle w:val="TAH"/>
            </w:pPr>
            <w:r w:rsidRPr="0024596D">
              <w:t>Reference measurement channel</w:t>
            </w:r>
          </w:p>
        </w:tc>
        <w:tc>
          <w:tcPr>
            <w:tcW w:w="4251" w:type="dxa"/>
            <w:gridSpan w:val="3"/>
            <w:vAlign w:val="center"/>
          </w:tcPr>
          <w:p w14:paraId="36CE4C20" w14:textId="77777777" w:rsidR="00FD19B4" w:rsidRPr="0024596D" w:rsidRDefault="00FD19B4" w:rsidP="002F3E23">
            <w:pPr>
              <w:pStyle w:val="TAH"/>
            </w:pPr>
            <w:r w:rsidRPr="0024596D">
              <w:t>Wanted signal mean power [dBm]</w:t>
            </w:r>
          </w:p>
        </w:tc>
        <w:tc>
          <w:tcPr>
            <w:tcW w:w="1265" w:type="dxa"/>
            <w:vMerge w:val="restart"/>
            <w:vAlign w:val="center"/>
          </w:tcPr>
          <w:p w14:paraId="234B3A6C" w14:textId="77777777" w:rsidR="00FD19B4" w:rsidRPr="000204F2" w:rsidRDefault="00FD19B4" w:rsidP="002F3E23">
            <w:pPr>
              <w:pStyle w:val="TAH"/>
            </w:pPr>
            <w:r w:rsidRPr="000204F2">
              <w:t>Interfering signal mean power [dBm] / BW</w:t>
            </w:r>
            <w:r w:rsidRPr="000204F2">
              <w:rPr>
                <w:vertAlign w:val="subscript"/>
              </w:rPr>
              <w:t>Config</w:t>
            </w:r>
          </w:p>
        </w:tc>
        <w:tc>
          <w:tcPr>
            <w:tcW w:w="1134" w:type="dxa"/>
            <w:vMerge w:val="restart"/>
            <w:vAlign w:val="center"/>
          </w:tcPr>
          <w:p w14:paraId="180D1010" w14:textId="77777777" w:rsidR="00FD19B4" w:rsidRPr="0024596D" w:rsidRDefault="00FD19B4" w:rsidP="002F3E23">
            <w:pPr>
              <w:pStyle w:val="TAH"/>
            </w:pPr>
            <w:r w:rsidRPr="0024596D">
              <w:t>Type of interfering signal</w:t>
            </w:r>
          </w:p>
        </w:tc>
      </w:tr>
      <w:tr w:rsidR="00FD19B4" w:rsidRPr="00210608" w14:paraId="57232A18" w14:textId="77777777" w:rsidTr="00FD19B4">
        <w:trPr>
          <w:cantSplit/>
          <w:trHeight w:val="307"/>
          <w:jc w:val="center"/>
        </w:trPr>
        <w:tc>
          <w:tcPr>
            <w:tcW w:w="1129" w:type="dxa"/>
            <w:vMerge/>
            <w:vAlign w:val="center"/>
          </w:tcPr>
          <w:p w14:paraId="24DA07DE" w14:textId="77777777" w:rsidR="00FD19B4" w:rsidRPr="0024596D" w:rsidRDefault="00FD19B4" w:rsidP="00FD19B4">
            <w:pPr>
              <w:keepNext/>
              <w:keepLines/>
              <w:jc w:val="center"/>
              <w:rPr>
                <w:rFonts w:ascii="Arial" w:hAnsi="Arial" w:cs="Arial"/>
                <w:b/>
                <w:i/>
                <w:sz w:val="18"/>
                <w:szCs w:val="18"/>
              </w:rPr>
            </w:pPr>
          </w:p>
        </w:tc>
        <w:tc>
          <w:tcPr>
            <w:tcW w:w="1139" w:type="dxa"/>
            <w:vMerge/>
            <w:vAlign w:val="center"/>
          </w:tcPr>
          <w:p w14:paraId="5B6C8D2A" w14:textId="77777777" w:rsidR="00FD19B4" w:rsidRPr="0024596D" w:rsidRDefault="00FD19B4" w:rsidP="00FD19B4">
            <w:pPr>
              <w:keepNext/>
              <w:keepLines/>
              <w:jc w:val="center"/>
              <w:rPr>
                <w:rFonts w:ascii="Arial" w:hAnsi="Arial" w:cs="Arial"/>
                <w:b/>
                <w:sz w:val="18"/>
                <w:szCs w:val="18"/>
                <w:lang w:eastAsia="zh-CN"/>
              </w:rPr>
            </w:pPr>
          </w:p>
        </w:tc>
        <w:tc>
          <w:tcPr>
            <w:tcW w:w="1425" w:type="dxa"/>
            <w:vMerge/>
            <w:vAlign w:val="center"/>
          </w:tcPr>
          <w:p w14:paraId="6E7062F7" w14:textId="77777777" w:rsidR="00FD19B4" w:rsidRPr="0024596D" w:rsidRDefault="00FD19B4" w:rsidP="002F3E23">
            <w:pPr>
              <w:pStyle w:val="TAH"/>
              <w:rPr>
                <w:rFonts w:cs="Arial"/>
                <w:szCs w:val="18"/>
              </w:rPr>
            </w:pPr>
          </w:p>
        </w:tc>
        <w:tc>
          <w:tcPr>
            <w:tcW w:w="1417" w:type="dxa"/>
            <w:vAlign w:val="center"/>
          </w:tcPr>
          <w:p w14:paraId="68918E58" w14:textId="77777777" w:rsidR="00FD19B4" w:rsidRPr="0024596D" w:rsidRDefault="00FD19B4" w:rsidP="002F3E23">
            <w:pPr>
              <w:pStyle w:val="TAH"/>
              <w:rPr>
                <w:rFonts w:cs="Arial"/>
                <w:szCs w:val="18"/>
              </w:rPr>
            </w:pPr>
            <w:r w:rsidRPr="0024596D">
              <w:rPr>
                <w:rFonts w:cs="Arial"/>
                <w:szCs w:val="18"/>
                <w:lang w:eastAsia="ja-JP"/>
              </w:rPr>
              <w:t>f ≤ 3.0 GHz</w:t>
            </w:r>
          </w:p>
        </w:tc>
        <w:tc>
          <w:tcPr>
            <w:tcW w:w="1417" w:type="dxa"/>
            <w:vAlign w:val="center"/>
          </w:tcPr>
          <w:p w14:paraId="330EC679" w14:textId="77777777" w:rsidR="00FD19B4" w:rsidRPr="0024596D" w:rsidRDefault="00FD19B4" w:rsidP="002F3E23">
            <w:pPr>
              <w:pStyle w:val="TAH"/>
              <w:rPr>
                <w:rFonts w:cs="Arial"/>
                <w:szCs w:val="18"/>
              </w:rPr>
            </w:pPr>
            <w:r w:rsidRPr="0024596D">
              <w:rPr>
                <w:rFonts w:cs="Arial"/>
                <w:szCs w:val="18"/>
                <w:lang w:eastAsia="ja-JP"/>
              </w:rPr>
              <w:t>3.0 GHz &lt; f ≤ 4.2 GHz</w:t>
            </w:r>
          </w:p>
        </w:tc>
        <w:tc>
          <w:tcPr>
            <w:tcW w:w="1417" w:type="dxa"/>
            <w:vAlign w:val="center"/>
          </w:tcPr>
          <w:p w14:paraId="58E0D723" w14:textId="77777777" w:rsidR="00FD19B4" w:rsidRPr="0024596D" w:rsidRDefault="00FD19B4" w:rsidP="002F3E23">
            <w:pPr>
              <w:pStyle w:val="TAH"/>
              <w:rPr>
                <w:rFonts w:cs="Arial"/>
                <w:szCs w:val="18"/>
              </w:rPr>
            </w:pPr>
            <w:r w:rsidRPr="0024596D">
              <w:rPr>
                <w:rFonts w:cs="Arial"/>
                <w:szCs w:val="18"/>
                <w:lang w:eastAsia="ja-JP"/>
              </w:rPr>
              <w:t>4.2 GHz &lt; f ≤ 6.0 GHz</w:t>
            </w:r>
          </w:p>
        </w:tc>
        <w:tc>
          <w:tcPr>
            <w:tcW w:w="1265" w:type="dxa"/>
            <w:vMerge/>
            <w:vAlign w:val="center"/>
          </w:tcPr>
          <w:p w14:paraId="44AA48FC" w14:textId="77777777" w:rsidR="00FD19B4" w:rsidRPr="0024596D" w:rsidRDefault="00FD19B4" w:rsidP="00FD19B4">
            <w:pPr>
              <w:keepNext/>
              <w:keepLines/>
              <w:jc w:val="center"/>
              <w:rPr>
                <w:rFonts w:ascii="Arial" w:hAnsi="Arial" w:cs="Arial"/>
                <w:b/>
                <w:sz w:val="18"/>
                <w:szCs w:val="18"/>
              </w:rPr>
            </w:pPr>
          </w:p>
        </w:tc>
        <w:tc>
          <w:tcPr>
            <w:tcW w:w="1134" w:type="dxa"/>
            <w:vMerge/>
            <w:vAlign w:val="center"/>
          </w:tcPr>
          <w:p w14:paraId="53BEBB45" w14:textId="77777777" w:rsidR="00FD19B4" w:rsidRPr="0024596D" w:rsidRDefault="00FD19B4" w:rsidP="00FD19B4">
            <w:pPr>
              <w:keepNext/>
              <w:keepLines/>
              <w:jc w:val="center"/>
              <w:rPr>
                <w:rFonts w:ascii="Arial" w:hAnsi="Arial" w:cs="Arial"/>
                <w:b/>
                <w:sz w:val="18"/>
                <w:szCs w:val="18"/>
              </w:rPr>
            </w:pPr>
          </w:p>
        </w:tc>
      </w:tr>
      <w:tr w:rsidR="00FD19B4" w:rsidRPr="00210608" w14:paraId="120809C5" w14:textId="77777777" w:rsidTr="00FD19B4">
        <w:trPr>
          <w:cantSplit/>
          <w:jc w:val="center"/>
        </w:trPr>
        <w:tc>
          <w:tcPr>
            <w:tcW w:w="1129" w:type="dxa"/>
            <w:vMerge w:val="restart"/>
            <w:vAlign w:val="center"/>
          </w:tcPr>
          <w:p w14:paraId="7B12C75D" w14:textId="77777777" w:rsidR="00FD19B4" w:rsidRPr="0024596D" w:rsidRDefault="00FD19B4" w:rsidP="002F3E23">
            <w:pPr>
              <w:pStyle w:val="TAC"/>
              <w:rPr>
                <w:lang w:eastAsia="zh-CN"/>
              </w:rPr>
            </w:pPr>
            <w:r w:rsidRPr="0024596D">
              <w:rPr>
                <w:lang w:eastAsia="zh-CN"/>
              </w:rPr>
              <w:t>5</w:t>
            </w:r>
          </w:p>
        </w:tc>
        <w:tc>
          <w:tcPr>
            <w:tcW w:w="1139" w:type="dxa"/>
            <w:vAlign w:val="center"/>
          </w:tcPr>
          <w:p w14:paraId="1A77232A" w14:textId="77777777" w:rsidR="00FD19B4" w:rsidRPr="0024596D" w:rsidRDefault="00FD19B4" w:rsidP="002F3E23">
            <w:pPr>
              <w:pStyle w:val="TAC"/>
              <w:rPr>
                <w:lang w:eastAsia="zh-CN"/>
              </w:rPr>
            </w:pPr>
            <w:r w:rsidRPr="0024596D">
              <w:rPr>
                <w:lang w:eastAsia="zh-CN"/>
              </w:rPr>
              <w:t>15</w:t>
            </w:r>
          </w:p>
        </w:tc>
        <w:tc>
          <w:tcPr>
            <w:tcW w:w="1425" w:type="dxa"/>
            <w:vAlign w:val="center"/>
          </w:tcPr>
          <w:p w14:paraId="678CB6C8" w14:textId="77777777" w:rsidR="00FD19B4" w:rsidRPr="0024596D" w:rsidRDefault="00FD19B4" w:rsidP="002F3E23">
            <w:pPr>
              <w:pStyle w:val="TAC"/>
            </w:pPr>
            <w:r w:rsidRPr="0024596D">
              <w:t>G-FR1-A2-1</w:t>
            </w:r>
          </w:p>
        </w:tc>
        <w:tc>
          <w:tcPr>
            <w:tcW w:w="1417" w:type="dxa"/>
            <w:vAlign w:val="center"/>
          </w:tcPr>
          <w:p w14:paraId="1C4CFD29" w14:textId="3D85DEA3" w:rsidR="00FD19B4" w:rsidRPr="0024596D" w:rsidRDefault="00FD19B4" w:rsidP="002F3E23">
            <w:pPr>
              <w:pStyle w:val="TAC"/>
              <w:rPr>
                <w:vertAlign w:val="subscript"/>
                <w:lang w:eastAsia="zh-CN"/>
              </w:rPr>
            </w:pPr>
            <w:r w:rsidRPr="0024596D">
              <w:t xml:space="preserve">-70.7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098D3F4" w14:textId="53BAE4D0" w:rsidR="00FD19B4" w:rsidRPr="0024596D" w:rsidRDefault="00FD19B4" w:rsidP="002F3E23">
            <w:pPr>
              <w:pStyle w:val="TAC"/>
              <w:rPr>
                <w:lang w:eastAsia="zh-CN"/>
              </w:rPr>
            </w:pPr>
            <w:r w:rsidRPr="0024596D">
              <w:t xml:space="preserve">-70.7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2080B1D" w14:textId="43E8D1FC" w:rsidR="00FD19B4" w:rsidRPr="0024596D" w:rsidRDefault="00FD19B4" w:rsidP="002F3E23">
            <w:pPr>
              <w:pStyle w:val="TAC"/>
              <w:rPr>
                <w:lang w:eastAsia="zh-CN"/>
              </w:rPr>
            </w:pPr>
            <w:r w:rsidRPr="0024596D">
              <w:t xml:space="preserve">-70.7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599F1859" w14:textId="55CC82E4" w:rsidR="00FD19B4" w:rsidRPr="0024596D" w:rsidRDefault="00FD19B4" w:rsidP="002F3E23">
            <w:pPr>
              <w:pStyle w:val="TAC"/>
              <w:rPr>
                <w:lang w:eastAsia="zh-CN"/>
              </w:rPr>
            </w:pPr>
            <w:r w:rsidRPr="0024596D">
              <w:rPr>
                <w:lang w:eastAsia="zh-CN"/>
              </w:rPr>
              <w:t>-82.5</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4775ECBE" w14:textId="77777777" w:rsidR="00FD19B4" w:rsidRPr="0024596D" w:rsidRDefault="00FD19B4" w:rsidP="002F3E23">
            <w:pPr>
              <w:pStyle w:val="TAC"/>
              <w:rPr>
                <w:lang w:eastAsia="zh-CN"/>
              </w:rPr>
            </w:pPr>
            <w:r w:rsidRPr="0024596D">
              <w:rPr>
                <w:lang w:eastAsia="zh-CN"/>
              </w:rPr>
              <w:t>AWGN</w:t>
            </w:r>
          </w:p>
        </w:tc>
      </w:tr>
      <w:tr w:rsidR="00FD19B4" w:rsidRPr="00210608" w14:paraId="2B03E826" w14:textId="77777777" w:rsidTr="00FD19B4">
        <w:trPr>
          <w:cantSplit/>
          <w:jc w:val="center"/>
        </w:trPr>
        <w:tc>
          <w:tcPr>
            <w:tcW w:w="1129" w:type="dxa"/>
            <w:vMerge/>
            <w:vAlign w:val="center"/>
          </w:tcPr>
          <w:p w14:paraId="596B8EC0" w14:textId="77777777" w:rsidR="00FD19B4" w:rsidRPr="0024596D" w:rsidRDefault="00FD19B4" w:rsidP="002F3E23">
            <w:pPr>
              <w:pStyle w:val="TAC"/>
              <w:rPr>
                <w:lang w:eastAsia="zh-CN"/>
              </w:rPr>
            </w:pPr>
          </w:p>
        </w:tc>
        <w:tc>
          <w:tcPr>
            <w:tcW w:w="1139" w:type="dxa"/>
            <w:vAlign w:val="center"/>
          </w:tcPr>
          <w:p w14:paraId="0E5040D5" w14:textId="77777777" w:rsidR="00FD19B4" w:rsidRPr="0024596D" w:rsidRDefault="00FD19B4" w:rsidP="002F3E23">
            <w:pPr>
              <w:pStyle w:val="TAC"/>
              <w:rPr>
                <w:lang w:eastAsia="zh-CN"/>
              </w:rPr>
            </w:pPr>
            <w:r w:rsidRPr="0024596D">
              <w:rPr>
                <w:lang w:eastAsia="zh-CN"/>
              </w:rPr>
              <w:t>30</w:t>
            </w:r>
          </w:p>
        </w:tc>
        <w:tc>
          <w:tcPr>
            <w:tcW w:w="1425" w:type="dxa"/>
            <w:vAlign w:val="center"/>
          </w:tcPr>
          <w:p w14:paraId="37D3E021" w14:textId="77777777" w:rsidR="00FD19B4" w:rsidRPr="0024596D" w:rsidRDefault="00FD19B4" w:rsidP="002F3E23">
            <w:pPr>
              <w:pStyle w:val="TAC"/>
            </w:pPr>
            <w:r w:rsidRPr="0024596D">
              <w:t>G- FR1-A2-2</w:t>
            </w:r>
          </w:p>
        </w:tc>
        <w:tc>
          <w:tcPr>
            <w:tcW w:w="1417" w:type="dxa"/>
            <w:vAlign w:val="center"/>
          </w:tcPr>
          <w:p w14:paraId="564A2708" w14:textId="21C65692" w:rsidR="00FD19B4" w:rsidRPr="0024596D" w:rsidRDefault="00FD19B4" w:rsidP="002F3E23">
            <w:pPr>
              <w:pStyle w:val="TAC"/>
              <w:rPr>
                <w:vertAlign w:val="subscript"/>
                <w:lang w:eastAsia="zh-CN"/>
              </w:rPr>
            </w:pPr>
            <w:r w:rsidRPr="0024596D">
              <w:t xml:space="preserve">-71.4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5C83DF6" w14:textId="50F3EE8A" w:rsidR="00FD19B4" w:rsidRPr="0024596D" w:rsidRDefault="00FD19B4" w:rsidP="002F3E23">
            <w:pPr>
              <w:pStyle w:val="TAC"/>
            </w:pPr>
            <w:r w:rsidRPr="0024596D">
              <w:t xml:space="preserve">-71.4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DFE0154" w14:textId="3912F342" w:rsidR="00FD19B4" w:rsidRPr="0024596D" w:rsidRDefault="00FD19B4" w:rsidP="002F3E23">
            <w:pPr>
              <w:pStyle w:val="TAC"/>
            </w:pPr>
            <w:r w:rsidRPr="0024596D">
              <w:t xml:space="preserve">-71.4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3485A9D7" w14:textId="77777777" w:rsidR="00FD19B4" w:rsidRPr="0024596D" w:rsidRDefault="00FD19B4" w:rsidP="002F3E23">
            <w:pPr>
              <w:pStyle w:val="TAC"/>
            </w:pPr>
          </w:p>
        </w:tc>
        <w:tc>
          <w:tcPr>
            <w:tcW w:w="1134" w:type="dxa"/>
            <w:vMerge/>
            <w:vAlign w:val="center"/>
          </w:tcPr>
          <w:p w14:paraId="06D16B09" w14:textId="77777777" w:rsidR="00FD19B4" w:rsidRPr="0024596D" w:rsidRDefault="00FD19B4" w:rsidP="002F3E23">
            <w:pPr>
              <w:pStyle w:val="TAC"/>
              <w:rPr>
                <w:lang w:eastAsia="zh-CN"/>
              </w:rPr>
            </w:pPr>
          </w:p>
        </w:tc>
      </w:tr>
      <w:tr w:rsidR="00FD19B4" w:rsidRPr="00210608" w14:paraId="41408231" w14:textId="77777777" w:rsidTr="00FD19B4">
        <w:trPr>
          <w:cantSplit/>
          <w:jc w:val="center"/>
        </w:trPr>
        <w:tc>
          <w:tcPr>
            <w:tcW w:w="1129" w:type="dxa"/>
            <w:vMerge w:val="restart"/>
            <w:vAlign w:val="center"/>
          </w:tcPr>
          <w:p w14:paraId="4FEDD644" w14:textId="77777777" w:rsidR="00FD19B4" w:rsidRPr="0024596D" w:rsidRDefault="00FD19B4" w:rsidP="002F3E23">
            <w:pPr>
              <w:pStyle w:val="TAC"/>
              <w:rPr>
                <w:lang w:eastAsia="zh-CN"/>
              </w:rPr>
            </w:pPr>
            <w:r w:rsidRPr="0024596D">
              <w:rPr>
                <w:lang w:eastAsia="zh-CN"/>
              </w:rPr>
              <w:t>10</w:t>
            </w:r>
          </w:p>
        </w:tc>
        <w:tc>
          <w:tcPr>
            <w:tcW w:w="1139" w:type="dxa"/>
            <w:vAlign w:val="center"/>
          </w:tcPr>
          <w:p w14:paraId="7241CE16" w14:textId="77777777" w:rsidR="00FD19B4" w:rsidRPr="0024596D" w:rsidRDefault="00FD19B4" w:rsidP="002F3E23">
            <w:pPr>
              <w:pStyle w:val="TAC"/>
              <w:rPr>
                <w:lang w:eastAsia="zh-CN"/>
              </w:rPr>
            </w:pPr>
            <w:r w:rsidRPr="0024596D">
              <w:rPr>
                <w:lang w:eastAsia="zh-CN"/>
              </w:rPr>
              <w:t>15</w:t>
            </w:r>
          </w:p>
        </w:tc>
        <w:tc>
          <w:tcPr>
            <w:tcW w:w="1425" w:type="dxa"/>
            <w:vAlign w:val="center"/>
          </w:tcPr>
          <w:p w14:paraId="618C0499" w14:textId="77777777" w:rsidR="00FD19B4" w:rsidRPr="0024596D" w:rsidRDefault="00FD19B4" w:rsidP="002F3E23">
            <w:pPr>
              <w:pStyle w:val="TAC"/>
            </w:pPr>
            <w:r w:rsidRPr="0024596D">
              <w:t>G-FR1-A2-1</w:t>
            </w:r>
          </w:p>
        </w:tc>
        <w:tc>
          <w:tcPr>
            <w:tcW w:w="1417" w:type="dxa"/>
            <w:vAlign w:val="center"/>
          </w:tcPr>
          <w:p w14:paraId="53993CEB" w14:textId="270AFDA0" w:rsidR="00FD19B4" w:rsidRPr="0024596D" w:rsidRDefault="00FD19B4" w:rsidP="002F3E23">
            <w:pPr>
              <w:pStyle w:val="TAC"/>
            </w:pPr>
            <w:r w:rsidRPr="0024596D">
              <w:t xml:space="preserve">-70.7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38C2ED52" w14:textId="6BB0A403" w:rsidR="00FD19B4" w:rsidRPr="0024596D" w:rsidRDefault="00FD19B4" w:rsidP="002F3E23">
            <w:pPr>
              <w:pStyle w:val="TAC"/>
              <w:rPr>
                <w:lang w:eastAsia="zh-CN"/>
              </w:rPr>
            </w:pPr>
            <w:r w:rsidRPr="0024596D">
              <w:t xml:space="preserve">-70.7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917367C" w14:textId="7290EC77" w:rsidR="00FD19B4" w:rsidRPr="0024596D" w:rsidRDefault="00FD19B4" w:rsidP="002F3E23">
            <w:pPr>
              <w:pStyle w:val="TAC"/>
              <w:rPr>
                <w:lang w:eastAsia="zh-CN"/>
              </w:rPr>
            </w:pPr>
            <w:r w:rsidRPr="0024596D">
              <w:t xml:space="preserve">-70.7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7A9208C3" w14:textId="3CCC884B" w:rsidR="00FD19B4" w:rsidRPr="0024596D" w:rsidRDefault="00FD19B4" w:rsidP="002F3E23">
            <w:pPr>
              <w:pStyle w:val="TAC"/>
              <w:rPr>
                <w:lang w:eastAsia="zh-CN"/>
              </w:rPr>
            </w:pPr>
            <w:r w:rsidRPr="0024596D">
              <w:rPr>
                <w:lang w:eastAsia="zh-CN"/>
              </w:rPr>
              <w:t>-79.3</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4F671940" w14:textId="77777777" w:rsidR="00FD19B4" w:rsidRPr="0024596D" w:rsidRDefault="00FD19B4" w:rsidP="002F3E23">
            <w:pPr>
              <w:pStyle w:val="TAC"/>
            </w:pPr>
            <w:r w:rsidRPr="0024596D">
              <w:rPr>
                <w:lang w:eastAsia="zh-CN"/>
              </w:rPr>
              <w:t>AWGN</w:t>
            </w:r>
          </w:p>
        </w:tc>
      </w:tr>
      <w:tr w:rsidR="00FD19B4" w:rsidRPr="00210608" w14:paraId="7D0B5E84" w14:textId="77777777" w:rsidTr="00FD19B4">
        <w:trPr>
          <w:cantSplit/>
          <w:jc w:val="center"/>
        </w:trPr>
        <w:tc>
          <w:tcPr>
            <w:tcW w:w="1129" w:type="dxa"/>
            <w:vMerge/>
            <w:vAlign w:val="center"/>
          </w:tcPr>
          <w:p w14:paraId="62CF78C0" w14:textId="77777777" w:rsidR="00FD19B4" w:rsidRPr="0024596D" w:rsidRDefault="00FD19B4" w:rsidP="002F3E23">
            <w:pPr>
              <w:pStyle w:val="TAC"/>
              <w:rPr>
                <w:lang w:eastAsia="zh-CN"/>
              </w:rPr>
            </w:pPr>
          </w:p>
        </w:tc>
        <w:tc>
          <w:tcPr>
            <w:tcW w:w="1139" w:type="dxa"/>
            <w:vAlign w:val="center"/>
          </w:tcPr>
          <w:p w14:paraId="4C584D9E" w14:textId="77777777" w:rsidR="00FD19B4" w:rsidRPr="0024596D" w:rsidRDefault="00FD19B4" w:rsidP="002F3E23">
            <w:pPr>
              <w:pStyle w:val="TAC"/>
              <w:rPr>
                <w:lang w:eastAsia="zh-CN"/>
              </w:rPr>
            </w:pPr>
            <w:r w:rsidRPr="0024596D">
              <w:rPr>
                <w:lang w:eastAsia="zh-CN"/>
              </w:rPr>
              <w:t>30</w:t>
            </w:r>
          </w:p>
        </w:tc>
        <w:tc>
          <w:tcPr>
            <w:tcW w:w="1425" w:type="dxa"/>
            <w:vAlign w:val="center"/>
          </w:tcPr>
          <w:p w14:paraId="72A68781" w14:textId="77777777" w:rsidR="00FD19B4" w:rsidRPr="0024596D" w:rsidRDefault="00FD19B4" w:rsidP="002F3E23">
            <w:pPr>
              <w:pStyle w:val="TAC"/>
            </w:pPr>
            <w:r w:rsidRPr="0024596D">
              <w:t>G- FR1-A2-2</w:t>
            </w:r>
          </w:p>
        </w:tc>
        <w:tc>
          <w:tcPr>
            <w:tcW w:w="1417" w:type="dxa"/>
            <w:vAlign w:val="center"/>
          </w:tcPr>
          <w:p w14:paraId="79A94949" w14:textId="0D9570DA" w:rsidR="00FD19B4" w:rsidRPr="0024596D" w:rsidRDefault="00FD19B4" w:rsidP="002F3E23">
            <w:pPr>
              <w:pStyle w:val="TAC"/>
            </w:pPr>
            <w:r w:rsidRPr="0024596D">
              <w:t xml:space="preserve">-71.4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E6D653C" w14:textId="3917193D" w:rsidR="00FD19B4" w:rsidRPr="0024596D" w:rsidRDefault="00FD19B4" w:rsidP="002F3E23">
            <w:pPr>
              <w:pStyle w:val="TAC"/>
            </w:pPr>
            <w:r w:rsidRPr="0024596D">
              <w:t xml:space="preserve">-71.4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5D1A867" w14:textId="462FFBEC" w:rsidR="00FD19B4" w:rsidRPr="0024596D" w:rsidRDefault="00FD19B4" w:rsidP="002F3E23">
            <w:pPr>
              <w:pStyle w:val="TAC"/>
            </w:pPr>
            <w:r w:rsidRPr="0024596D">
              <w:t xml:space="preserve">-71.4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07367022" w14:textId="77777777" w:rsidR="00FD19B4" w:rsidRPr="0024596D" w:rsidRDefault="00FD19B4" w:rsidP="002F3E23">
            <w:pPr>
              <w:pStyle w:val="TAC"/>
            </w:pPr>
          </w:p>
        </w:tc>
        <w:tc>
          <w:tcPr>
            <w:tcW w:w="1134" w:type="dxa"/>
            <w:vMerge/>
            <w:vAlign w:val="center"/>
          </w:tcPr>
          <w:p w14:paraId="4E786D71" w14:textId="77777777" w:rsidR="00FD19B4" w:rsidRPr="0024596D" w:rsidRDefault="00FD19B4" w:rsidP="002F3E23">
            <w:pPr>
              <w:pStyle w:val="TAC"/>
              <w:rPr>
                <w:lang w:eastAsia="zh-CN"/>
              </w:rPr>
            </w:pPr>
          </w:p>
        </w:tc>
      </w:tr>
      <w:tr w:rsidR="00FD19B4" w:rsidRPr="00210608" w14:paraId="66A613E7" w14:textId="77777777" w:rsidTr="00FD19B4">
        <w:trPr>
          <w:cantSplit/>
          <w:jc w:val="center"/>
        </w:trPr>
        <w:tc>
          <w:tcPr>
            <w:tcW w:w="1129" w:type="dxa"/>
            <w:vMerge/>
            <w:vAlign w:val="center"/>
          </w:tcPr>
          <w:p w14:paraId="3835DF52" w14:textId="77777777" w:rsidR="00FD19B4" w:rsidRPr="0024596D" w:rsidRDefault="00FD19B4" w:rsidP="002F3E23">
            <w:pPr>
              <w:pStyle w:val="TAC"/>
              <w:rPr>
                <w:lang w:eastAsia="zh-CN"/>
              </w:rPr>
            </w:pPr>
          </w:p>
        </w:tc>
        <w:tc>
          <w:tcPr>
            <w:tcW w:w="1139" w:type="dxa"/>
            <w:vAlign w:val="center"/>
          </w:tcPr>
          <w:p w14:paraId="05C51FE3" w14:textId="77777777" w:rsidR="00FD19B4" w:rsidRPr="0024596D" w:rsidRDefault="00FD19B4" w:rsidP="002F3E23">
            <w:pPr>
              <w:pStyle w:val="TAC"/>
              <w:rPr>
                <w:lang w:eastAsia="zh-CN"/>
              </w:rPr>
            </w:pPr>
            <w:r w:rsidRPr="0024596D">
              <w:rPr>
                <w:lang w:eastAsia="zh-CN"/>
              </w:rPr>
              <w:t>60</w:t>
            </w:r>
          </w:p>
        </w:tc>
        <w:tc>
          <w:tcPr>
            <w:tcW w:w="1425" w:type="dxa"/>
            <w:vAlign w:val="center"/>
          </w:tcPr>
          <w:p w14:paraId="76650BCC" w14:textId="77777777" w:rsidR="00FD19B4" w:rsidRPr="0024596D" w:rsidRDefault="00FD19B4" w:rsidP="002F3E23">
            <w:pPr>
              <w:pStyle w:val="TAC"/>
            </w:pPr>
            <w:r w:rsidRPr="0024596D">
              <w:t>G- FR1-A2-3</w:t>
            </w:r>
          </w:p>
        </w:tc>
        <w:tc>
          <w:tcPr>
            <w:tcW w:w="1417" w:type="dxa"/>
            <w:vAlign w:val="center"/>
          </w:tcPr>
          <w:p w14:paraId="1D828420" w14:textId="39E06081" w:rsidR="00FD19B4" w:rsidRPr="0024596D" w:rsidRDefault="00FD19B4" w:rsidP="002F3E23">
            <w:pPr>
              <w:pStyle w:val="TAC"/>
            </w:pPr>
            <w:r w:rsidRPr="0024596D">
              <w:t xml:space="preserve">-68.4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33139292" w14:textId="6FE3118C" w:rsidR="00FD19B4" w:rsidRPr="0024596D" w:rsidRDefault="00FD19B4" w:rsidP="002F3E23">
            <w:pPr>
              <w:pStyle w:val="TAC"/>
            </w:pPr>
            <w:r w:rsidRPr="0024596D">
              <w:t xml:space="preserve">-68.4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0EAC7CE" w14:textId="75251C25" w:rsidR="00FD19B4" w:rsidRPr="0024596D" w:rsidRDefault="00FD19B4" w:rsidP="002F3E23">
            <w:pPr>
              <w:pStyle w:val="TAC"/>
            </w:pPr>
            <w:r w:rsidRPr="0024596D">
              <w:t xml:space="preserve">-68.4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19FFD85E" w14:textId="77777777" w:rsidR="00FD19B4" w:rsidRPr="0024596D" w:rsidRDefault="00FD19B4" w:rsidP="002F3E23">
            <w:pPr>
              <w:pStyle w:val="TAC"/>
            </w:pPr>
          </w:p>
        </w:tc>
        <w:tc>
          <w:tcPr>
            <w:tcW w:w="1134" w:type="dxa"/>
            <w:vMerge/>
            <w:vAlign w:val="center"/>
          </w:tcPr>
          <w:p w14:paraId="071C6046" w14:textId="77777777" w:rsidR="00FD19B4" w:rsidRPr="0024596D" w:rsidRDefault="00FD19B4" w:rsidP="002F3E23">
            <w:pPr>
              <w:pStyle w:val="TAC"/>
              <w:rPr>
                <w:lang w:eastAsia="zh-CN"/>
              </w:rPr>
            </w:pPr>
          </w:p>
        </w:tc>
      </w:tr>
      <w:tr w:rsidR="00FD19B4" w:rsidRPr="00210608" w14:paraId="118E48FA" w14:textId="77777777" w:rsidTr="00FD19B4">
        <w:trPr>
          <w:cantSplit/>
          <w:jc w:val="center"/>
        </w:trPr>
        <w:tc>
          <w:tcPr>
            <w:tcW w:w="1129" w:type="dxa"/>
            <w:vMerge w:val="restart"/>
            <w:vAlign w:val="center"/>
          </w:tcPr>
          <w:p w14:paraId="0C5660C9" w14:textId="77777777" w:rsidR="00FD19B4" w:rsidRPr="0024596D" w:rsidRDefault="00FD19B4" w:rsidP="002F3E23">
            <w:pPr>
              <w:pStyle w:val="TAC"/>
              <w:rPr>
                <w:lang w:eastAsia="zh-CN"/>
              </w:rPr>
            </w:pPr>
            <w:r w:rsidRPr="0024596D">
              <w:rPr>
                <w:lang w:eastAsia="zh-CN"/>
              </w:rPr>
              <w:t>15</w:t>
            </w:r>
          </w:p>
        </w:tc>
        <w:tc>
          <w:tcPr>
            <w:tcW w:w="1139" w:type="dxa"/>
            <w:vAlign w:val="center"/>
          </w:tcPr>
          <w:p w14:paraId="68CBA6A8" w14:textId="77777777" w:rsidR="00FD19B4" w:rsidRPr="0024596D" w:rsidRDefault="00FD19B4" w:rsidP="002F3E23">
            <w:pPr>
              <w:pStyle w:val="TAC"/>
              <w:rPr>
                <w:lang w:eastAsia="zh-CN"/>
              </w:rPr>
            </w:pPr>
            <w:r w:rsidRPr="0024596D">
              <w:rPr>
                <w:lang w:eastAsia="zh-CN"/>
              </w:rPr>
              <w:t>15</w:t>
            </w:r>
          </w:p>
        </w:tc>
        <w:tc>
          <w:tcPr>
            <w:tcW w:w="1425" w:type="dxa"/>
            <w:vAlign w:val="center"/>
          </w:tcPr>
          <w:p w14:paraId="67C5583D" w14:textId="77777777" w:rsidR="00FD19B4" w:rsidRPr="0024596D" w:rsidRDefault="00FD19B4" w:rsidP="002F3E23">
            <w:pPr>
              <w:pStyle w:val="TAC"/>
            </w:pPr>
            <w:r w:rsidRPr="0024596D">
              <w:t>G-FR1-A2-1</w:t>
            </w:r>
          </w:p>
        </w:tc>
        <w:tc>
          <w:tcPr>
            <w:tcW w:w="1417" w:type="dxa"/>
            <w:vAlign w:val="center"/>
          </w:tcPr>
          <w:p w14:paraId="18D71ADE" w14:textId="2BB5B40C" w:rsidR="00FD19B4" w:rsidRPr="0024596D" w:rsidRDefault="00FD19B4" w:rsidP="002F3E23">
            <w:pPr>
              <w:pStyle w:val="TAC"/>
            </w:pPr>
            <w:r w:rsidRPr="0024596D">
              <w:t xml:space="preserve">-70.7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F2E700C" w14:textId="74C90CE5" w:rsidR="00FD19B4" w:rsidRPr="0024596D" w:rsidRDefault="00FD19B4" w:rsidP="002F3E23">
            <w:pPr>
              <w:pStyle w:val="TAC"/>
              <w:rPr>
                <w:lang w:eastAsia="zh-CN"/>
              </w:rPr>
            </w:pPr>
            <w:r w:rsidRPr="0024596D">
              <w:t xml:space="preserve">-70.7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38D3516" w14:textId="6000938B" w:rsidR="00FD19B4" w:rsidRPr="0024596D" w:rsidRDefault="00FD19B4" w:rsidP="002F3E23">
            <w:pPr>
              <w:pStyle w:val="TAC"/>
              <w:rPr>
                <w:lang w:eastAsia="zh-CN"/>
              </w:rPr>
            </w:pPr>
            <w:r w:rsidRPr="0024596D">
              <w:t xml:space="preserve">-70.7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5B3A2D5C" w14:textId="11291A22" w:rsidR="00FD19B4" w:rsidRPr="0024596D" w:rsidRDefault="00FD19B4" w:rsidP="002F3E23">
            <w:pPr>
              <w:pStyle w:val="TAC"/>
              <w:rPr>
                <w:lang w:eastAsia="zh-CN"/>
              </w:rPr>
            </w:pPr>
            <w:r w:rsidRPr="0024596D">
              <w:rPr>
                <w:lang w:eastAsia="zh-CN"/>
              </w:rPr>
              <w:t>-77.5</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61EB0E3E" w14:textId="77777777" w:rsidR="00FD19B4" w:rsidRPr="0024596D" w:rsidRDefault="00FD19B4" w:rsidP="002F3E23">
            <w:pPr>
              <w:pStyle w:val="TAC"/>
            </w:pPr>
            <w:r w:rsidRPr="0024596D">
              <w:rPr>
                <w:lang w:eastAsia="zh-CN"/>
              </w:rPr>
              <w:t>AWGN</w:t>
            </w:r>
          </w:p>
        </w:tc>
      </w:tr>
      <w:tr w:rsidR="00FD19B4" w:rsidRPr="00210608" w14:paraId="3DA91A25" w14:textId="77777777" w:rsidTr="00FD19B4">
        <w:trPr>
          <w:cantSplit/>
          <w:jc w:val="center"/>
        </w:trPr>
        <w:tc>
          <w:tcPr>
            <w:tcW w:w="1129" w:type="dxa"/>
            <w:vMerge/>
            <w:vAlign w:val="center"/>
          </w:tcPr>
          <w:p w14:paraId="1A925A3E" w14:textId="77777777" w:rsidR="00FD19B4" w:rsidRPr="0024596D" w:rsidRDefault="00FD19B4" w:rsidP="002F3E23">
            <w:pPr>
              <w:pStyle w:val="TAC"/>
              <w:rPr>
                <w:lang w:eastAsia="zh-CN"/>
              </w:rPr>
            </w:pPr>
          </w:p>
        </w:tc>
        <w:tc>
          <w:tcPr>
            <w:tcW w:w="1139" w:type="dxa"/>
            <w:vAlign w:val="center"/>
          </w:tcPr>
          <w:p w14:paraId="7B9CB192" w14:textId="77777777" w:rsidR="00FD19B4" w:rsidRPr="0024596D" w:rsidRDefault="00FD19B4" w:rsidP="002F3E23">
            <w:pPr>
              <w:pStyle w:val="TAC"/>
              <w:rPr>
                <w:lang w:eastAsia="zh-CN"/>
              </w:rPr>
            </w:pPr>
            <w:r w:rsidRPr="0024596D">
              <w:rPr>
                <w:lang w:eastAsia="zh-CN"/>
              </w:rPr>
              <w:t>30</w:t>
            </w:r>
          </w:p>
        </w:tc>
        <w:tc>
          <w:tcPr>
            <w:tcW w:w="1425" w:type="dxa"/>
            <w:vAlign w:val="center"/>
          </w:tcPr>
          <w:p w14:paraId="45551EF5" w14:textId="77777777" w:rsidR="00FD19B4" w:rsidRPr="0024596D" w:rsidRDefault="00FD19B4" w:rsidP="002F3E23">
            <w:pPr>
              <w:pStyle w:val="TAC"/>
            </w:pPr>
            <w:r w:rsidRPr="0024596D">
              <w:t>G- FR1-A2-2</w:t>
            </w:r>
          </w:p>
        </w:tc>
        <w:tc>
          <w:tcPr>
            <w:tcW w:w="1417" w:type="dxa"/>
            <w:vAlign w:val="center"/>
          </w:tcPr>
          <w:p w14:paraId="6D916CA6" w14:textId="70DC4DA2" w:rsidR="00FD19B4" w:rsidRPr="0024596D" w:rsidRDefault="00FD19B4" w:rsidP="002F3E23">
            <w:pPr>
              <w:pStyle w:val="TAC"/>
            </w:pPr>
            <w:r w:rsidRPr="0024596D">
              <w:t xml:space="preserve">-71.4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F021FBA" w14:textId="4E9B4466" w:rsidR="00FD19B4" w:rsidRPr="0024596D" w:rsidRDefault="00FD19B4" w:rsidP="002F3E23">
            <w:pPr>
              <w:pStyle w:val="TAC"/>
            </w:pPr>
            <w:r w:rsidRPr="0024596D">
              <w:t xml:space="preserve">-71.4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F88137E" w14:textId="359BE355" w:rsidR="00FD19B4" w:rsidRPr="0024596D" w:rsidRDefault="00FD19B4" w:rsidP="002F3E23">
            <w:pPr>
              <w:pStyle w:val="TAC"/>
            </w:pPr>
            <w:r w:rsidRPr="0024596D">
              <w:t xml:space="preserve">-71.4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7260720E" w14:textId="77777777" w:rsidR="00FD19B4" w:rsidRPr="0024596D" w:rsidRDefault="00FD19B4" w:rsidP="002F3E23">
            <w:pPr>
              <w:pStyle w:val="TAC"/>
            </w:pPr>
          </w:p>
        </w:tc>
        <w:tc>
          <w:tcPr>
            <w:tcW w:w="1134" w:type="dxa"/>
            <w:vMerge/>
            <w:vAlign w:val="center"/>
          </w:tcPr>
          <w:p w14:paraId="79048682" w14:textId="77777777" w:rsidR="00FD19B4" w:rsidRPr="0024596D" w:rsidRDefault="00FD19B4" w:rsidP="002F3E23">
            <w:pPr>
              <w:pStyle w:val="TAC"/>
              <w:rPr>
                <w:lang w:eastAsia="zh-CN"/>
              </w:rPr>
            </w:pPr>
          </w:p>
        </w:tc>
      </w:tr>
      <w:tr w:rsidR="00FD19B4" w:rsidRPr="00210608" w14:paraId="1B0D2468" w14:textId="77777777" w:rsidTr="00FD19B4">
        <w:trPr>
          <w:cantSplit/>
          <w:jc w:val="center"/>
        </w:trPr>
        <w:tc>
          <w:tcPr>
            <w:tcW w:w="1129" w:type="dxa"/>
            <w:vMerge/>
            <w:vAlign w:val="center"/>
          </w:tcPr>
          <w:p w14:paraId="1B5CCD18" w14:textId="77777777" w:rsidR="00FD19B4" w:rsidRPr="0024596D" w:rsidRDefault="00FD19B4" w:rsidP="002F3E23">
            <w:pPr>
              <w:pStyle w:val="TAC"/>
              <w:rPr>
                <w:lang w:eastAsia="zh-CN"/>
              </w:rPr>
            </w:pPr>
          </w:p>
        </w:tc>
        <w:tc>
          <w:tcPr>
            <w:tcW w:w="1139" w:type="dxa"/>
            <w:vAlign w:val="center"/>
          </w:tcPr>
          <w:p w14:paraId="5234C86A" w14:textId="77777777" w:rsidR="00FD19B4" w:rsidRPr="0024596D" w:rsidRDefault="00FD19B4" w:rsidP="002F3E23">
            <w:pPr>
              <w:pStyle w:val="TAC"/>
              <w:rPr>
                <w:lang w:eastAsia="zh-CN"/>
              </w:rPr>
            </w:pPr>
            <w:r w:rsidRPr="0024596D">
              <w:rPr>
                <w:lang w:eastAsia="zh-CN"/>
              </w:rPr>
              <w:t>60</w:t>
            </w:r>
          </w:p>
        </w:tc>
        <w:tc>
          <w:tcPr>
            <w:tcW w:w="1425" w:type="dxa"/>
            <w:vAlign w:val="center"/>
          </w:tcPr>
          <w:p w14:paraId="4DF97B46" w14:textId="77777777" w:rsidR="00FD19B4" w:rsidRPr="0024596D" w:rsidRDefault="00FD19B4" w:rsidP="002F3E23">
            <w:pPr>
              <w:pStyle w:val="TAC"/>
            </w:pPr>
            <w:r w:rsidRPr="0024596D">
              <w:t>G- FR1-A2-3</w:t>
            </w:r>
          </w:p>
        </w:tc>
        <w:tc>
          <w:tcPr>
            <w:tcW w:w="1417" w:type="dxa"/>
            <w:vAlign w:val="center"/>
          </w:tcPr>
          <w:p w14:paraId="76FB146D" w14:textId="386D0B65" w:rsidR="00FD19B4" w:rsidRPr="0024596D" w:rsidRDefault="00FD19B4" w:rsidP="002F3E23">
            <w:pPr>
              <w:pStyle w:val="TAC"/>
            </w:pPr>
            <w:r w:rsidRPr="0024596D">
              <w:t xml:space="preserve">-68.4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94B9E4C" w14:textId="4A5B0186" w:rsidR="00FD19B4" w:rsidRPr="0024596D" w:rsidRDefault="00FD19B4" w:rsidP="002F3E23">
            <w:pPr>
              <w:pStyle w:val="TAC"/>
            </w:pPr>
            <w:r w:rsidRPr="0024596D">
              <w:t xml:space="preserve">-68.4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5049777" w14:textId="205657BC" w:rsidR="00FD19B4" w:rsidRPr="0024596D" w:rsidRDefault="00FD19B4" w:rsidP="002F3E23">
            <w:pPr>
              <w:pStyle w:val="TAC"/>
            </w:pPr>
            <w:r w:rsidRPr="0024596D">
              <w:t xml:space="preserve">-68.4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1C335925" w14:textId="77777777" w:rsidR="00FD19B4" w:rsidRPr="0024596D" w:rsidRDefault="00FD19B4" w:rsidP="002F3E23">
            <w:pPr>
              <w:pStyle w:val="TAC"/>
            </w:pPr>
          </w:p>
        </w:tc>
        <w:tc>
          <w:tcPr>
            <w:tcW w:w="1134" w:type="dxa"/>
            <w:vMerge/>
            <w:vAlign w:val="center"/>
          </w:tcPr>
          <w:p w14:paraId="78EF9AA8" w14:textId="77777777" w:rsidR="00FD19B4" w:rsidRPr="0024596D" w:rsidRDefault="00FD19B4" w:rsidP="002F3E23">
            <w:pPr>
              <w:pStyle w:val="TAC"/>
              <w:rPr>
                <w:lang w:eastAsia="zh-CN"/>
              </w:rPr>
            </w:pPr>
          </w:p>
        </w:tc>
      </w:tr>
      <w:tr w:rsidR="00FD19B4" w:rsidRPr="00210608" w14:paraId="414A94AF" w14:textId="77777777" w:rsidTr="00FD19B4">
        <w:trPr>
          <w:cantSplit/>
          <w:jc w:val="center"/>
        </w:trPr>
        <w:tc>
          <w:tcPr>
            <w:tcW w:w="1129" w:type="dxa"/>
            <w:vMerge w:val="restart"/>
            <w:vAlign w:val="center"/>
          </w:tcPr>
          <w:p w14:paraId="623A698B" w14:textId="77777777" w:rsidR="00FD19B4" w:rsidRPr="0024596D" w:rsidRDefault="00FD19B4" w:rsidP="002F3E23">
            <w:pPr>
              <w:pStyle w:val="TAC"/>
              <w:rPr>
                <w:lang w:eastAsia="zh-CN"/>
              </w:rPr>
            </w:pPr>
            <w:r w:rsidRPr="0024596D">
              <w:rPr>
                <w:lang w:eastAsia="zh-CN"/>
              </w:rPr>
              <w:t>20</w:t>
            </w:r>
          </w:p>
        </w:tc>
        <w:tc>
          <w:tcPr>
            <w:tcW w:w="1139" w:type="dxa"/>
            <w:vAlign w:val="center"/>
          </w:tcPr>
          <w:p w14:paraId="75EFE970" w14:textId="77777777" w:rsidR="00FD19B4" w:rsidRPr="0024596D" w:rsidRDefault="00FD19B4" w:rsidP="002F3E23">
            <w:pPr>
              <w:pStyle w:val="TAC"/>
            </w:pPr>
            <w:r w:rsidRPr="0024596D">
              <w:rPr>
                <w:lang w:eastAsia="zh-CN"/>
              </w:rPr>
              <w:t>15</w:t>
            </w:r>
          </w:p>
        </w:tc>
        <w:tc>
          <w:tcPr>
            <w:tcW w:w="1425" w:type="dxa"/>
            <w:vAlign w:val="center"/>
          </w:tcPr>
          <w:p w14:paraId="0FDB55C4" w14:textId="77777777" w:rsidR="00FD19B4" w:rsidRPr="0024596D" w:rsidRDefault="00FD19B4" w:rsidP="002F3E23">
            <w:pPr>
              <w:pStyle w:val="TAC"/>
            </w:pPr>
            <w:r w:rsidRPr="0024596D">
              <w:t>G- FR1-A2-4</w:t>
            </w:r>
          </w:p>
        </w:tc>
        <w:tc>
          <w:tcPr>
            <w:tcW w:w="1417" w:type="dxa"/>
            <w:vAlign w:val="center"/>
          </w:tcPr>
          <w:p w14:paraId="6C75FF37" w14:textId="2B7089E9"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5CCD7F8" w14:textId="1767757B"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E8609A8" w14:textId="7712AE3F"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172D2D3A" w14:textId="22B39A6E" w:rsidR="00FD19B4" w:rsidRPr="0024596D" w:rsidRDefault="00FD19B4" w:rsidP="002F3E23">
            <w:pPr>
              <w:pStyle w:val="TAC"/>
              <w:rPr>
                <w:lang w:eastAsia="zh-CN"/>
              </w:rPr>
            </w:pPr>
            <w:r w:rsidRPr="0024596D">
              <w:rPr>
                <w:lang w:eastAsia="zh-CN"/>
              </w:rPr>
              <w:t>-76.2</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3B2CD094" w14:textId="77777777" w:rsidR="00FD19B4" w:rsidRPr="0024596D" w:rsidRDefault="00FD19B4" w:rsidP="002F3E23">
            <w:pPr>
              <w:pStyle w:val="TAC"/>
            </w:pPr>
            <w:r w:rsidRPr="0024596D">
              <w:rPr>
                <w:lang w:eastAsia="zh-CN"/>
              </w:rPr>
              <w:t>AWGN</w:t>
            </w:r>
          </w:p>
        </w:tc>
      </w:tr>
      <w:tr w:rsidR="00FD19B4" w:rsidRPr="00210608" w14:paraId="7F23ECFD" w14:textId="77777777" w:rsidTr="00FD19B4">
        <w:trPr>
          <w:cantSplit/>
          <w:jc w:val="center"/>
        </w:trPr>
        <w:tc>
          <w:tcPr>
            <w:tcW w:w="1129" w:type="dxa"/>
            <w:vMerge/>
            <w:vAlign w:val="center"/>
          </w:tcPr>
          <w:p w14:paraId="6536CC06" w14:textId="77777777" w:rsidR="00FD19B4" w:rsidRPr="0024596D" w:rsidRDefault="00FD19B4" w:rsidP="002F3E23">
            <w:pPr>
              <w:pStyle w:val="TAC"/>
              <w:rPr>
                <w:lang w:eastAsia="zh-CN"/>
              </w:rPr>
            </w:pPr>
          </w:p>
        </w:tc>
        <w:tc>
          <w:tcPr>
            <w:tcW w:w="1139" w:type="dxa"/>
            <w:vAlign w:val="center"/>
          </w:tcPr>
          <w:p w14:paraId="023DE2D7" w14:textId="77777777" w:rsidR="00FD19B4" w:rsidRPr="0024596D" w:rsidRDefault="00FD19B4" w:rsidP="002F3E23">
            <w:pPr>
              <w:pStyle w:val="TAC"/>
            </w:pPr>
            <w:r w:rsidRPr="0024596D">
              <w:rPr>
                <w:lang w:eastAsia="zh-CN"/>
              </w:rPr>
              <w:t>30</w:t>
            </w:r>
          </w:p>
        </w:tc>
        <w:tc>
          <w:tcPr>
            <w:tcW w:w="1425" w:type="dxa"/>
            <w:vAlign w:val="center"/>
          </w:tcPr>
          <w:p w14:paraId="1B3411B9" w14:textId="77777777" w:rsidR="00FD19B4" w:rsidRPr="0024596D" w:rsidRDefault="00FD19B4" w:rsidP="002F3E23">
            <w:pPr>
              <w:pStyle w:val="TAC"/>
            </w:pPr>
            <w:r w:rsidRPr="0024596D">
              <w:t>G- FR1-A2-5</w:t>
            </w:r>
          </w:p>
        </w:tc>
        <w:tc>
          <w:tcPr>
            <w:tcW w:w="1417" w:type="dxa"/>
            <w:vAlign w:val="center"/>
          </w:tcPr>
          <w:p w14:paraId="3798A1DA" w14:textId="5F382508"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5860926" w14:textId="07F19128"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3219F8A8" w14:textId="595A5890"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296516A1" w14:textId="77777777" w:rsidR="00FD19B4" w:rsidRPr="0024596D" w:rsidRDefault="00FD19B4" w:rsidP="002F3E23">
            <w:pPr>
              <w:pStyle w:val="TAC"/>
            </w:pPr>
          </w:p>
        </w:tc>
        <w:tc>
          <w:tcPr>
            <w:tcW w:w="1134" w:type="dxa"/>
            <w:vMerge/>
            <w:vAlign w:val="center"/>
          </w:tcPr>
          <w:p w14:paraId="2621F0E9" w14:textId="77777777" w:rsidR="00FD19B4" w:rsidRPr="0024596D" w:rsidRDefault="00FD19B4" w:rsidP="002F3E23">
            <w:pPr>
              <w:pStyle w:val="TAC"/>
              <w:rPr>
                <w:lang w:eastAsia="zh-CN"/>
              </w:rPr>
            </w:pPr>
          </w:p>
        </w:tc>
      </w:tr>
      <w:tr w:rsidR="00FD19B4" w:rsidRPr="00210608" w14:paraId="41DE0C95" w14:textId="77777777" w:rsidTr="00FD19B4">
        <w:trPr>
          <w:cantSplit/>
          <w:jc w:val="center"/>
        </w:trPr>
        <w:tc>
          <w:tcPr>
            <w:tcW w:w="1129" w:type="dxa"/>
            <w:vMerge/>
            <w:vAlign w:val="center"/>
          </w:tcPr>
          <w:p w14:paraId="204797A7" w14:textId="77777777" w:rsidR="00FD19B4" w:rsidRPr="0024596D" w:rsidRDefault="00FD19B4" w:rsidP="002F3E23">
            <w:pPr>
              <w:pStyle w:val="TAC"/>
              <w:rPr>
                <w:lang w:eastAsia="zh-CN"/>
              </w:rPr>
            </w:pPr>
          </w:p>
        </w:tc>
        <w:tc>
          <w:tcPr>
            <w:tcW w:w="1139" w:type="dxa"/>
            <w:vAlign w:val="center"/>
          </w:tcPr>
          <w:p w14:paraId="7591B150" w14:textId="77777777" w:rsidR="00FD19B4" w:rsidRPr="0024596D" w:rsidRDefault="00FD19B4" w:rsidP="002F3E23">
            <w:pPr>
              <w:pStyle w:val="TAC"/>
            </w:pPr>
            <w:r w:rsidRPr="0024596D">
              <w:rPr>
                <w:lang w:eastAsia="zh-CN"/>
              </w:rPr>
              <w:t>60</w:t>
            </w:r>
          </w:p>
        </w:tc>
        <w:tc>
          <w:tcPr>
            <w:tcW w:w="1425" w:type="dxa"/>
            <w:vAlign w:val="center"/>
          </w:tcPr>
          <w:p w14:paraId="714C4D7C" w14:textId="77777777" w:rsidR="00FD19B4" w:rsidRPr="0024596D" w:rsidRDefault="00FD19B4" w:rsidP="002F3E23">
            <w:pPr>
              <w:pStyle w:val="TAC"/>
            </w:pPr>
            <w:r w:rsidRPr="0024596D">
              <w:t>G- FR1-A2-6</w:t>
            </w:r>
          </w:p>
        </w:tc>
        <w:tc>
          <w:tcPr>
            <w:tcW w:w="1417" w:type="dxa"/>
            <w:vAlign w:val="center"/>
          </w:tcPr>
          <w:p w14:paraId="17457EF7" w14:textId="7A046C84"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0249961" w14:textId="16C40CDA"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71CFB4C" w14:textId="7A2DB546"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2DE18361" w14:textId="77777777" w:rsidR="00FD19B4" w:rsidRPr="0024596D" w:rsidRDefault="00FD19B4" w:rsidP="002F3E23">
            <w:pPr>
              <w:pStyle w:val="TAC"/>
            </w:pPr>
          </w:p>
        </w:tc>
        <w:tc>
          <w:tcPr>
            <w:tcW w:w="1134" w:type="dxa"/>
            <w:vMerge/>
            <w:vAlign w:val="center"/>
          </w:tcPr>
          <w:p w14:paraId="3F79E1F3" w14:textId="77777777" w:rsidR="00FD19B4" w:rsidRPr="0024596D" w:rsidRDefault="00FD19B4" w:rsidP="002F3E23">
            <w:pPr>
              <w:pStyle w:val="TAC"/>
              <w:rPr>
                <w:lang w:eastAsia="zh-CN"/>
              </w:rPr>
            </w:pPr>
          </w:p>
        </w:tc>
      </w:tr>
      <w:tr w:rsidR="00FD19B4" w:rsidRPr="00210608" w14:paraId="1D7F6560" w14:textId="77777777" w:rsidTr="00FD19B4">
        <w:trPr>
          <w:cantSplit/>
          <w:jc w:val="center"/>
        </w:trPr>
        <w:tc>
          <w:tcPr>
            <w:tcW w:w="1129" w:type="dxa"/>
            <w:vMerge w:val="restart"/>
            <w:vAlign w:val="center"/>
          </w:tcPr>
          <w:p w14:paraId="7E9579C8" w14:textId="77777777" w:rsidR="00FD19B4" w:rsidRPr="0024596D" w:rsidRDefault="00FD19B4" w:rsidP="002F3E23">
            <w:pPr>
              <w:pStyle w:val="TAC"/>
              <w:rPr>
                <w:lang w:eastAsia="zh-CN"/>
              </w:rPr>
            </w:pPr>
            <w:r w:rsidRPr="0024596D">
              <w:rPr>
                <w:lang w:eastAsia="zh-CN"/>
              </w:rPr>
              <w:t>25</w:t>
            </w:r>
          </w:p>
        </w:tc>
        <w:tc>
          <w:tcPr>
            <w:tcW w:w="1139" w:type="dxa"/>
            <w:vAlign w:val="center"/>
          </w:tcPr>
          <w:p w14:paraId="476DDCB3" w14:textId="77777777" w:rsidR="00FD19B4" w:rsidRPr="0024596D" w:rsidRDefault="00FD19B4" w:rsidP="002F3E23">
            <w:pPr>
              <w:pStyle w:val="TAC"/>
            </w:pPr>
            <w:r w:rsidRPr="0024596D">
              <w:rPr>
                <w:lang w:eastAsia="zh-CN"/>
              </w:rPr>
              <w:t>15</w:t>
            </w:r>
          </w:p>
        </w:tc>
        <w:tc>
          <w:tcPr>
            <w:tcW w:w="1425" w:type="dxa"/>
            <w:vAlign w:val="center"/>
          </w:tcPr>
          <w:p w14:paraId="5CB8A05C" w14:textId="77777777" w:rsidR="00FD19B4" w:rsidRPr="0024596D" w:rsidRDefault="00FD19B4" w:rsidP="002F3E23">
            <w:pPr>
              <w:pStyle w:val="TAC"/>
            </w:pPr>
            <w:r w:rsidRPr="0024596D">
              <w:t>G- FR1-A2-4</w:t>
            </w:r>
          </w:p>
        </w:tc>
        <w:tc>
          <w:tcPr>
            <w:tcW w:w="1417" w:type="dxa"/>
            <w:vAlign w:val="center"/>
          </w:tcPr>
          <w:p w14:paraId="31ECC164" w14:textId="46903378"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2C3D63E" w14:textId="251351F2"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DFEFC37" w14:textId="713B7219"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0A1E8ED8" w14:textId="10952A56" w:rsidR="00FD19B4" w:rsidRPr="0024596D" w:rsidRDefault="00FD19B4" w:rsidP="002F3E23">
            <w:pPr>
              <w:pStyle w:val="TAC"/>
              <w:rPr>
                <w:lang w:eastAsia="zh-CN"/>
              </w:rPr>
            </w:pPr>
            <w:r w:rsidRPr="0024596D">
              <w:rPr>
                <w:lang w:eastAsia="zh-CN"/>
              </w:rPr>
              <w:t>-75.2</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515AA52C" w14:textId="77777777" w:rsidR="00FD19B4" w:rsidRPr="0024596D" w:rsidRDefault="00FD19B4" w:rsidP="002F3E23">
            <w:pPr>
              <w:pStyle w:val="TAC"/>
            </w:pPr>
            <w:r w:rsidRPr="0024596D">
              <w:rPr>
                <w:lang w:eastAsia="zh-CN"/>
              </w:rPr>
              <w:t>AWGN</w:t>
            </w:r>
          </w:p>
        </w:tc>
      </w:tr>
      <w:tr w:rsidR="00FD19B4" w:rsidRPr="00210608" w14:paraId="538105DE" w14:textId="77777777" w:rsidTr="00FD19B4">
        <w:trPr>
          <w:cantSplit/>
          <w:jc w:val="center"/>
        </w:trPr>
        <w:tc>
          <w:tcPr>
            <w:tcW w:w="1129" w:type="dxa"/>
            <w:vMerge/>
            <w:vAlign w:val="center"/>
          </w:tcPr>
          <w:p w14:paraId="3B60C5ED" w14:textId="77777777" w:rsidR="00FD19B4" w:rsidRPr="0024596D" w:rsidRDefault="00FD19B4" w:rsidP="002F3E23">
            <w:pPr>
              <w:pStyle w:val="TAC"/>
              <w:rPr>
                <w:lang w:eastAsia="zh-CN"/>
              </w:rPr>
            </w:pPr>
          </w:p>
        </w:tc>
        <w:tc>
          <w:tcPr>
            <w:tcW w:w="1139" w:type="dxa"/>
            <w:vAlign w:val="center"/>
          </w:tcPr>
          <w:p w14:paraId="0A95FBD4" w14:textId="77777777" w:rsidR="00FD19B4" w:rsidRPr="0024596D" w:rsidRDefault="00FD19B4" w:rsidP="002F3E23">
            <w:pPr>
              <w:pStyle w:val="TAC"/>
            </w:pPr>
            <w:r w:rsidRPr="0024596D">
              <w:rPr>
                <w:lang w:eastAsia="zh-CN"/>
              </w:rPr>
              <w:t>30</w:t>
            </w:r>
          </w:p>
        </w:tc>
        <w:tc>
          <w:tcPr>
            <w:tcW w:w="1425" w:type="dxa"/>
            <w:vAlign w:val="center"/>
          </w:tcPr>
          <w:p w14:paraId="36EAA89E" w14:textId="77777777" w:rsidR="00FD19B4" w:rsidRPr="0024596D" w:rsidRDefault="00FD19B4" w:rsidP="002F3E23">
            <w:pPr>
              <w:pStyle w:val="TAC"/>
            </w:pPr>
            <w:r w:rsidRPr="0024596D">
              <w:t>G- FR1-A2-5</w:t>
            </w:r>
          </w:p>
        </w:tc>
        <w:tc>
          <w:tcPr>
            <w:tcW w:w="1417" w:type="dxa"/>
            <w:vAlign w:val="center"/>
          </w:tcPr>
          <w:p w14:paraId="63537C81" w14:textId="4585E575"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4DC492B" w14:textId="3CC08688"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1EFA41A" w14:textId="40F5DEC1"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41775D1A" w14:textId="77777777" w:rsidR="00FD19B4" w:rsidRPr="0024596D" w:rsidRDefault="00FD19B4" w:rsidP="002F3E23">
            <w:pPr>
              <w:pStyle w:val="TAC"/>
            </w:pPr>
          </w:p>
        </w:tc>
        <w:tc>
          <w:tcPr>
            <w:tcW w:w="1134" w:type="dxa"/>
            <w:vMerge/>
            <w:vAlign w:val="center"/>
          </w:tcPr>
          <w:p w14:paraId="1B3B7841" w14:textId="77777777" w:rsidR="00FD19B4" w:rsidRPr="0024596D" w:rsidRDefault="00FD19B4" w:rsidP="002F3E23">
            <w:pPr>
              <w:pStyle w:val="TAC"/>
              <w:rPr>
                <w:lang w:eastAsia="zh-CN"/>
              </w:rPr>
            </w:pPr>
          </w:p>
        </w:tc>
      </w:tr>
      <w:tr w:rsidR="00FD19B4" w:rsidRPr="00210608" w14:paraId="632364AA" w14:textId="77777777" w:rsidTr="00FD19B4">
        <w:trPr>
          <w:cantSplit/>
          <w:jc w:val="center"/>
        </w:trPr>
        <w:tc>
          <w:tcPr>
            <w:tcW w:w="1129" w:type="dxa"/>
            <w:vMerge/>
            <w:vAlign w:val="center"/>
          </w:tcPr>
          <w:p w14:paraId="17CAEE97" w14:textId="77777777" w:rsidR="00FD19B4" w:rsidRPr="0024596D" w:rsidRDefault="00FD19B4" w:rsidP="002F3E23">
            <w:pPr>
              <w:pStyle w:val="TAC"/>
              <w:rPr>
                <w:lang w:eastAsia="zh-CN"/>
              </w:rPr>
            </w:pPr>
          </w:p>
        </w:tc>
        <w:tc>
          <w:tcPr>
            <w:tcW w:w="1139" w:type="dxa"/>
            <w:vAlign w:val="center"/>
          </w:tcPr>
          <w:p w14:paraId="5F2FE1A2" w14:textId="77777777" w:rsidR="00FD19B4" w:rsidRPr="0024596D" w:rsidRDefault="00FD19B4" w:rsidP="002F3E23">
            <w:pPr>
              <w:pStyle w:val="TAC"/>
            </w:pPr>
            <w:r w:rsidRPr="0024596D">
              <w:rPr>
                <w:lang w:eastAsia="zh-CN"/>
              </w:rPr>
              <w:t>60</w:t>
            </w:r>
          </w:p>
        </w:tc>
        <w:tc>
          <w:tcPr>
            <w:tcW w:w="1425" w:type="dxa"/>
            <w:vAlign w:val="center"/>
          </w:tcPr>
          <w:p w14:paraId="4AEFE854" w14:textId="77777777" w:rsidR="00FD19B4" w:rsidRPr="0024596D" w:rsidRDefault="00FD19B4" w:rsidP="002F3E23">
            <w:pPr>
              <w:pStyle w:val="TAC"/>
            </w:pPr>
            <w:r w:rsidRPr="0024596D">
              <w:t>G- FR1-A2-6</w:t>
            </w:r>
          </w:p>
        </w:tc>
        <w:tc>
          <w:tcPr>
            <w:tcW w:w="1417" w:type="dxa"/>
            <w:vAlign w:val="center"/>
          </w:tcPr>
          <w:p w14:paraId="70B0CE9B" w14:textId="336F79AA"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9F30652" w14:textId="569B49A5"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B4654EE" w14:textId="1E652572"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2434D979" w14:textId="77777777" w:rsidR="00FD19B4" w:rsidRPr="0024596D" w:rsidRDefault="00FD19B4" w:rsidP="002F3E23">
            <w:pPr>
              <w:pStyle w:val="TAC"/>
            </w:pPr>
          </w:p>
        </w:tc>
        <w:tc>
          <w:tcPr>
            <w:tcW w:w="1134" w:type="dxa"/>
            <w:vMerge/>
            <w:vAlign w:val="center"/>
          </w:tcPr>
          <w:p w14:paraId="1A87B47A" w14:textId="77777777" w:rsidR="00FD19B4" w:rsidRPr="0024596D" w:rsidRDefault="00FD19B4" w:rsidP="002F3E23">
            <w:pPr>
              <w:pStyle w:val="TAC"/>
              <w:rPr>
                <w:lang w:eastAsia="zh-CN"/>
              </w:rPr>
            </w:pPr>
          </w:p>
        </w:tc>
      </w:tr>
      <w:tr w:rsidR="00FD19B4" w:rsidRPr="00210608" w14:paraId="18247664" w14:textId="77777777" w:rsidTr="00FD19B4">
        <w:trPr>
          <w:cantSplit/>
          <w:jc w:val="center"/>
        </w:trPr>
        <w:tc>
          <w:tcPr>
            <w:tcW w:w="1129" w:type="dxa"/>
            <w:vMerge w:val="restart"/>
            <w:vAlign w:val="center"/>
          </w:tcPr>
          <w:p w14:paraId="5FD9BE60" w14:textId="77777777" w:rsidR="00FD19B4" w:rsidRPr="0024596D" w:rsidRDefault="00FD19B4" w:rsidP="002F3E23">
            <w:pPr>
              <w:pStyle w:val="TAC"/>
              <w:rPr>
                <w:lang w:eastAsia="zh-CN"/>
              </w:rPr>
            </w:pPr>
            <w:r w:rsidRPr="0024596D">
              <w:rPr>
                <w:lang w:eastAsia="zh-CN"/>
              </w:rPr>
              <w:t>30</w:t>
            </w:r>
          </w:p>
        </w:tc>
        <w:tc>
          <w:tcPr>
            <w:tcW w:w="1139" w:type="dxa"/>
            <w:vAlign w:val="center"/>
          </w:tcPr>
          <w:p w14:paraId="3F6942F0" w14:textId="77777777" w:rsidR="00FD19B4" w:rsidRPr="0024596D" w:rsidRDefault="00FD19B4" w:rsidP="002F3E23">
            <w:pPr>
              <w:pStyle w:val="TAC"/>
            </w:pPr>
            <w:r w:rsidRPr="0024596D">
              <w:rPr>
                <w:lang w:eastAsia="zh-CN"/>
              </w:rPr>
              <w:t>15</w:t>
            </w:r>
          </w:p>
        </w:tc>
        <w:tc>
          <w:tcPr>
            <w:tcW w:w="1425" w:type="dxa"/>
            <w:vAlign w:val="center"/>
          </w:tcPr>
          <w:p w14:paraId="4439D7C4" w14:textId="77777777" w:rsidR="00FD19B4" w:rsidRPr="0024596D" w:rsidRDefault="00FD19B4" w:rsidP="002F3E23">
            <w:pPr>
              <w:pStyle w:val="TAC"/>
            </w:pPr>
            <w:r w:rsidRPr="0024596D">
              <w:t>G- FR1-A2-4</w:t>
            </w:r>
          </w:p>
        </w:tc>
        <w:tc>
          <w:tcPr>
            <w:tcW w:w="1417" w:type="dxa"/>
            <w:vAlign w:val="center"/>
          </w:tcPr>
          <w:p w14:paraId="7A17473A" w14:textId="295A4C79"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A1471C8" w14:textId="0834916E"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D5DED49" w14:textId="63BBE9C6"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0764C504" w14:textId="3B042F57" w:rsidR="00FD19B4" w:rsidRPr="0024596D" w:rsidRDefault="00FD19B4" w:rsidP="002F3E23">
            <w:pPr>
              <w:pStyle w:val="TAC"/>
              <w:rPr>
                <w:lang w:eastAsia="zh-CN"/>
              </w:rPr>
            </w:pPr>
            <w:r w:rsidRPr="0024596D">
              <w:rPr>
                <w:lang w:eastAsia="zh-CN"/>
              </w:rPr>
              <w:t>-74.4</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3FE6E679" w14:textId="77777777" w:rsidR="00FD19B4" w:rsidRPr="0024596D" w:rsidRDefault="00FD19B4" w:rsidP="002F3E23">
            <w:pPr>
              <w:pStyle w:val="TAC"/>
            </w:pPr>
            <w:r w:rsidRPr="0024596D">
              <w:rPr>
                <w:lang w:eastAsia="zh-CN"/>
              </w:rPr>
              <w:t>AWGN</w:t>
            </w:r>
          </w:p>
        </w:tc>
      </w:tr>
      <w:tr w:rsidR="00FD19B4" w:rsidRPr="00210608" w14:paraId="5B91210F" w14:textId="77777777" w:rsidTr="00FD19B4">
        <w:trPr>
          <w:cantSplit/>
          <w:jc w:val="center"/>
        </w:trPr>
        <w:tc>
          <w:tcPr>
            <w:tcW w:w="1129" w:type="dxa"/>
            <w:vMerge/>
            <w:vAlign w:val="center"/>
          </w:tcPr>
          <w:p w14:paraId="49DEAA47" w14:textId="77777777" w:rsidR="00FD19B4" w:rsidRPr="0024596D" w:rsidRDefault="00FD19B4" w:rsidP="002F3E23">
            <w:pPr>
              <w:pStyle w:val="TAC"/>
              <w:rPr>
                <w:lang w:eastAsia="zh-CN"/>
              </w:rPr>
            </w:pPr>
          </w:p>
        </w:tc>
        <w:tc>
          <w:tcPr>
            <w:tcW w:w="1139" w:type="dxa"/>
            <w:vAlign w:val="center"/>
          </w:tcPr>
          <w:p w14:paraId="7E37385C" w14:textId="77777777" w:rsidR="00FD19B4" w:rsidRPr="0024596D" w:rsidRDefault="00FD19B4" w:rsidP="002F3E23">
            <w:pPr>
              <w:pStyle w:val="TAC"/>
            </w:pPr>
            <w:r w:rsidRPr="0024596D">
              <w:rPr>
                <w:lang w:eastAsia="zh-CN"/>
              </w:rPr>
              <w:t>30</w:t>
            </w:r>
          </w:p>
        </w:tc>
        <w:tc>
          <w:tcPr>
            <w:tcW w:w="1425" w:type="dxa"/>
            <w:vAlign w:val="center"/>
          </w:tcPr>
          <w:p w14:paraId="277A2812" w14:textId="77777777" w:rsidR="00FD19B4" w:rsidRPr="0024596D" w:rsidRDefault="00FD19B4" w:rsidP="002F3E23">
            <w:pPr>
              <w:pStyle w:val="TAC"/>
            </w:pPr>
            <w:r w:rsidRPr="0024596D">
              <w:t>G- FR1-A2-5</w:t>
            </w:r>
          </w:p>
        </w:tc>
        <w:tc>
          <w:tcPr>
            <w:tcW w:w="1417" w:type="dxa"/>
            <w:vAlign w:val="center"/>
          </w:tcPr>
          <w:p w14:paraId="145FFDC1" w14:textId="2A98F15A"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19685F7" w14:textId="486FCDE1"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69E3F0E" w14:textId="043A15D2"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3FE5CC42" w14:textId="77777777" w:rsidR="00FD19B4" w:rsidRPr="0024596D" w:rsidRDefault="00FD19B4" w:rsidP="002F3E23">
            <w:pPr>
              <w:pStyle w:val="TAC"/>
            </w:pPr>
          </w:p>
        </w:tc>
        <w:tc>
          <w:tcPr>
            <w:tcW w:w="1134" w:type="dxa"/>
            <w:vMerge/>
            <w:vAlign w:val="center"/>
          </w:tcPr>
          <w:p w14:paraId="6DD9E773" w14:textId="77777777" w:rsidR="00FD19B4" w:rsidRPr="0024596D" w:rsidRDefault="00FD19B4" w:rsidP="002F3E23">
            <w:pPr>
              <w:pStyle w:val="TAC"/>
              <w:rPr>
                <w:lang w:eastAsia="zh-CN"/>
              </w:rPr>
            </w:pPr>
          </w:p>
        </w:tc>
      </w:tr>
      <w:tr w:rsidR="00FD19B4" w:rsidRPr="00210608" w14:paraId="4E584BAD" w14:textId="77777777" w:rsidTr="00FD19B4">
        <w:trPr>
          <w:cantSplit/>
          <w:jc w:val="center"/>
        </w:trPr>
        <w:tc>
          <w:tcPr>
            <w:tcW w:w="1129" w:type="dxa"/>
            <w:vMerge/>
            <w:vAlign w:val="center"/>
          </w:tcPr>
          <w:p w14:paraId="69AE2712" w14:textId="77777777" w:rsidR="00FD19B4" w:rsidRPr="0024596D" w:rsidRDefault="00FD19B4" w:rsidP="002F3E23">
            <w:pPr>
              <w:pStyle w:val="TAC"/>
              <w:rPr>
                <w:lang w:eastAsia="zh-CN"/>
              </w:rPr>
            </w:pPr>
          </w:p>
        </w:tc>
        <w:tc>
          <w:tcPr>
            <w:tcW w:w="1139" w:type="dxa"/>
            <w:vAlign w:val="center"/>
          </w:tcPr>
          <w:p w14:paraId="591DC996" w14:textId="77777777" w:rsidR="00FD19B4" w:rsidRPr="0024596D" w:rsidRDefault="00FD19B4" w:rsidP="002F3E23">
            <w:pPr>
              <w:pStyle w:val="TAC"/>
            </w:pPr>
            <w:r w:rsidRPr="0024596D">
              <w:rPr>
                <w:lang w:eastAsia="zh-CN"/>
              </w:rPr>
              <w:t>60</w:t>
            </w:r>
          </w:p>
        </w:tc>
        <w:tc>
          <w:tcPr>
            <w:tcW w:w="1425" w:type="dxa"/>
            <w:vAlign w:val="center"/>
          </w:tcPr>
          <w:p w14:paraId="66CB567B" w14:textId="77777777" w:rsidR="00FD19B4" w:rsidRPr="0024596D" w:rsidRDefault="00FD19B4" w:rsidP="002F3E23">
            <w:pPr>
              <w:pStyle w:val="TAC"/>
            </w:pPr>
            <w:r w:rsidRPr="0024596D">
              <w:t>G- FR1-A2-6</w:t>
            </w:r>
          </w:p>
        </w:tc>
        <w:tc>
          <w:tcPr>
            <w:tcW w:w="1417" w:type="dxa"/>
            <w:vAlign w:val="center"/>
          </w:tcPr>
          <w:p w14:paraId="21C1A878" w14:textId="4363CE0A"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D68B9C5" w14:textId="66E42AAD"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5AB7A8E" w14:textId="5A460EE8"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2E897812" w14:textId="77777777" w:rsidR="00FD19B4" w:rsidRPr="0024596D" w:rsidRDefault="00FD19B4" w:rsidP="002F3E23">
            <w:pPr>
              <w:pStyle w:val="TAC"/>
            </w:pPr>
          </w:p>
        </w:tc>
        <w:tc>
          <w:tcPr>
            <w:tcW w:w="1134" w:type="dxa"/>
            <w:vMerge/>
            <w:vAlign w:val="center"/>
          </w:tcPr>
          <w:p w14:paraId="6AD02640" w14:textId="77777777" w:rsidR="00FD19B4" w:rsidRPr="0024596D" w:rsidRDefault="00FD19B4" w:rsidP="002F3E23">
            <w:pPr>
              <w:pStyle w:val="TAC"/>
              <w:rPr>
                <w:lang w:eastAsia="zh-CN"/>
              </w:rPr>
            </w:pPr>
          </w:p>
        </w:tc>
      </w:tr>
      <w:tr w:rsidR="00FD19B4" w:rsidRPr="00210608" w14:paraId="780FB480" w14:textId="77777777" w:rsidTr="00FD19B4">
        <w:trPr>
          <w:cantSplit/>
          <w:jc w:val="center"/>
        </w:trPr>
        <w:tc>
          <w:tcPr>
            <w:tcW w:w="1129" w:type="dxa"/>
            <w:vMerge w:val="restart"/>
            <w:vAlign w:val="center"/>
          </w:tcPr>
          <w:p w14:paraId="2C5C1161" w14:textId="77777777" w:rsidR="00FD19B4" w:rsidRPr="0024596D" w:rsidRDefault="00FD19B4" w:rsidP="002F3E23">
            <w:pPr>
              <w:pStyle w:val="TAC"/>
              <w:rPr>
                <w:lang w:eastAsia="zh-CN"/>
              </w:rPr>
            </w:pPr>
            <w:r w:rsidRPr="0024596D">
              <w:rPr>
                <w:lang w:eastAsia="zh-CN"/>
              </w:rPr>
              <w:t>40</w:t>
            </w:r>
          </w:p>
        </w:tc>
        <w:tc>
          <w:tcPr>
            <w:tcW w:w="1139" w:type="dxa"/>
            <w:vAlign w:val="center"/>
          </w:tcPr>
          <w:p w14:paraId="63136E6F" w14:textId="77777777" w:rsidR="00FD19B4" w:rsidRPr="0024596D" w:rsidRDefault="00FD19B4" w:rsidP="002F3E23">
            <w:pPr>
              <w:pStyle w:val="TAC"/>
            </w:pPr>
            <w:r w:rsidRPr="0024596D">
              <w:rPr>
                <w:lang w:eastAsia="zh-CN"/>
              </w:rPr>
              <w:t>15</w:t>
            </w:r>
          </w:p>
        </w:tc>
        <w:tc>
          <w:tcPr>
            <w:tcW w:w="1425" w:type="dxa"/>
            <w:vAlign w:val="center"/>
          </w:tcPr>
          <w:p w14:paraId="7B807B00" w14:textId="77777777" w:rsidR="00FD19B4" w:rsidRPr="0024596D" w:rsidRDefault="00FD19B4" w:rsidP="002F3E23">
            <w:pPr>
              <w:pStyle w:val="TAC"/>
            </w:pPr>
            <w:r w:rsidRPr="0024596D">
              <w:t>G- FR1-A2-4</w:t>
            </w:r>
          </w:p>
        </w:tc>
        <w:tc>
          <w:tcPr>
            <w:tcW w:w="1417" w:type="dxa"/>
            <w:vAlign w:val="center"/>
          </w:tcPr>
          <w:p w14:paraId="0AFBB7AC" w14:textId="4CB6AEE0"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5C200F2" w14:textId="175FA3FD"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EAB3E59" w14:textId="4B22E7DE"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7A83AEAD" w14:textId="15260A04" w:rsidR="00FD19B4" w:rsidRPr="0024596D" w:rsidRDefault="00FD19B4" w:rsidP="002F3E23">
            <w:pPr>
              <w:pStyle w:val="TAC"/>
              <w:rPr>
                <w:lang w:eastAsia="zh-CN"/>
              </w:rPr>
            </w:pPr>
            <w:r w:rsidRPr="0024596D">
              <w:rPr>
                <w:lang w:eastAsia="zh-CN"/>
              </w:rPr>
              <w:t>-73.1</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28D11497" w14:textId="77777777" w:rsidR="00FD19B4" w:rsidRPr="0024596D" w:rsidRDefault="00FD19B4" w:rsidP="002F3E23">
            <w:pPr>
              <w:pStyle w:val="TAC"/>
            </w:pPr>
            <w:r w:rsidRPr="0024596D">
              <w:rPr>
                <w:lang w:eastAsia="zh-CN"/>
              </w:rPr>
              <w:t>AWGN</w:t>
            </w:r>
          </w:p>
        </w:tc>
      </w:tr>
      <w:tr w:rsidR="00FD19B4" w:rsidRPr="00210608" w14:paraId="77CF44AB" w14:textId="77777777" w:rsidTr="00FD19B4">
        <w:trPr>
          <w:cantSplit/>
          <w:jc w:val="center"/>
        </w:trPr>
        <w:tc>
          <w:tcPr>
            <w:tcW w:w="1129" w:type="dxa"/>
            <w:vMerge/>
            <w:vAlign w:val="center"/>
          </w:tcPr>
          <w:p w14:paraId="0D8C95ED" w14:textId="77777777" w:rsidR="00FD19B4" w:rsidRPr="0024596D" w:rsidRDefault="00FD19B4" w:rsidP="002F3E23">
            <w:pPr>
              <w:pStyle w:val="TAC"/>
              <w:rPr>
                <w:lang w:eastAsia="zh-CN"/>
              </w:rPr>
            </w:pPr>
          </w:p>
        </w:tc>
        <w:tc>
          <w:tcPr>
            <w:tcW w:w="1139" w:type="dxa"/>
            <w:vAlign w:val="center"/>
          </w:tcPr>
          <w:p w14:paraId="65606FA6" w14:textId="77777777" w:rsidR="00FD19B4" w:rsidRPr="0024596D" w:rsidRDefault="00FD19B4" w:rsidP="002F3E23">
            <w:pPr>
              <w:pStyle w:val="TAC"/>
            </w:pPr>
            <w:r w:rsidRPr="0024596D">
              <w:rPr>
                <w:lang w:eastAsia="zh-CN"/>
              </w:rPr>
              <w:t>30</w:t>
            </w:r>
          </w:p>
        </w:tc>
        <w:tc>
          <w:tcPr>
            <w:tcW w:w="1425" w:type="dxa"/>
            <w:vAlign w:val="center"/>
          </w:tcPr>
          <w:p w14:paraId="3FA8293E" w14:textId="77777777" w:rsidR="00FD19B4" w:rsidRPr="0024596D" w:rsidRDefault="00FD19B4" w:rsidP="002F3E23">
            <w:pPr>
              <w:pStyle w:val="TAC"/>
            </w:pPr>
            <w:r w:rsidRPr="0024596D">
              <w:t>G- FR1-A2-5</w:t>
            </w:r>
          </w:p>
        </w:tc>
        <w:tc>
          <w:tcPr>
            <w:tcW w:w="1417" w:type="dxa"/>
            <w:vAlign w:val="center"/>
          </w:tcPr>
          <w:p w14:paraId="3143059E" w14:textId="6F5AF12D"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33B4CEC" w14:textId="0EE32E42"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502E15C" w14:textId="3C724476"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1A8C685B" w14:textId="77777777" w:rsidR="00FD19B4" w:rsidRPr="0024596D" w:rsidRDefault="00FD19B4" w:rsidP="002F3E23">
            <w:pPr>
              <w:pStyle w:val="TAC"/>
            </w:pPr>
          </w:p>
        </w:tc>
        <w:tc>
          <w:tcPr>
            <w:tcW w:w="1134" w:type="dxa"/>
            <w:vMerge/>
            <w:vAlign w:val="center"/>
          </w:tcPr>
          <w:p w14:paraId="178C2E0C" w14:textId="77777777" w:rsidR="00FD19B4" w:rsidRPr="0024596D" w:rsidRDefault="00FD19B4" w:rsidP="002F3E23">
            <w:pPr>
              <w:pStyle w:val="TAC"/>
              <w:rPr>
                <w:lang w:eastAsia="zh-CN"/>
              </w:rPr>
            </w:pPr>
          </w:p>
        </w:tc>
      </w:tr>
      <w:tr w:rsidR="00FD19B4" w:rsidRPr="00210608" w14:paraId="48FA940A" w14:textId="77777777" w:rsidTr="00FD19B4">
        <w:trPr>
          <w:cantSplit/>
          <w:jc w:val="center"/>
        </w:trPr>
        <w:tc>
          <w:tcPr>
            <w:tcW w:w="1129" w:type="dxa"/>
            <w:vMerge/>
            <w:vAlign w:val="center"/>
          </w:tcPr>
          <w:p w14:paraId="658A4ACE" w14:textId="77777777" w:rsidR="00FD19B4" w:rsidRPr="0024596D" w:rsidRDefault="00FD19B4" w:rsidP="002F3E23">
            <w:pPr>
              <w:pStyle w:val="TAC"/>
              <w:rPr>
                <w:lang w:eastAsia="zh-CN"/>
              </w:rPr>
            </w:pPr>
          </w:p>
        </w:tc>
        <w:tc>
          <w:tcPr>
            <w:tcW w:w="1139" w:type="dxa"/>
            <w:vAlign w:val="center"/>
          </w:tcPr>
          <w:p w14:paraId="0564B641" w14:textId="77777777" w:rsidR="00FD19B4" w:rsidRPr="0024596D" w:rsidRDefault="00FD19B4" w:rsidP="002F3E23">
            <w:pPr>
              <w:pStyle w:val="TAC"/>
            </w:pPr>
            <w:r w:rsidRPr="0024596D">
              <w:rPr>
                <w:lang w:eastAsia="zh-CN"/>
              </w:rPr>
              <w:t>60</w:t>
            </w:r>
          </w:p>
        </w:tc>
        <w:tc>
          <w:tcPr>
            <w:tcW w:w="1425" w:type="dxa"/>
            <w:vAlign w:val="center"/>
          </w:tcPr>
          <w:p w14:paraId="03B080EE" w14:textId="77777777" w:rsidR="00FD19B4" w:rsidRPr="0024596D" w:rsidRDefault="00FD19B4" w:rsidP="002F3E23">
            <w:pPr>
              <w:pStyle w:val="TAC"/>
            </w:pPr>
            <w:r w:rsidRPr="0024596D">
              <w:t>G- FR1-A2-6</w:t>
            </w:r>
          </w:p>
        </w:tc>
        <w:tc>
          <w:tcPr>
            <w:tcW w:w="1417" w:type="dxa"/>
            <w:vAlign w:val="center"/>
          </w:tcPr>
          <w:p w14:paraId="254EEF79" w14:textId="06B93C56"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045B398" w14:textId="0B4C5E13"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D07C8B9" w14:textId="0BC1C68A"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5EAC60BC" w14:textId="77777777" w:rsidR="00FD19B4" w:rsidRPr="0024596D" w:rsidRDefault="00FD19B4" w:rsidP="002F3E23">
            <w:pPr>
              <w:pStyle w:val="TAC"/>
            </w:pPr>
          </w:p>
        </w:tc>
        <w:tc>
          <w:tcPr>
            <w:tcW w:w="1134" w:type="dxa"/>
            <w:vMerge/>
            <w:vAlign w:val="center"/>
          </w:tcPr>
          <w:p w14:paraId="1607EC22" w14:textId="77777777" w:rsidR="00FD19B4" w:rsidRPr="0024596D" w:rsidRDefault="00FD19B4" w:rsidP="002F3E23">
            <w:pPr>
              <w:pStyle w:val="TAC"/>
              <w:rPr>
                <w:lang w:eastAsia="zh-CN"/>
              </w:rPr>
            </w:pPr>
          </w:p>
        </w:tc>
      </w:tr>
      <w:tr w:rsidR="00FD19B4" w:rsidRPr="00210608" w14:paraId="5FB5B79F" w14:textId="77777777" w:rsidTr="00FD19B4">
        <w:trPr>
          <w:cantSplit/>
          <w:jc w:val="center"/>
        </w:trPr>
        <w:tc>
          <w:tcPr>
            <w:tcW w:w="1129" w:type="dxa"/>
            <w:vMerge w:val="restart"/>
            <w:vAlign w:val="center"/>
          </w:tcPr>
          <w:p w14:paraId="500E2C9B" w14:textId="77777777" w:rsidR="00FD19B4" w:rsidRPr="0024596D" w:rsidRDefault="00FD19B4" w:rsidP="002F3E23">
            <w:pPr>
              <w:pStyle w:val="TAC"/>
              <w:rPr>
                <w:lang w:eastAsia="zh-CN"/>
              </w:rPr>
            </w:pPr>
            <w:r w:rsidRPr="0024596D">
              <w:rPr>
                <w:lang w:eastAsia="zh-CN"/>
              </w:rPr>
              <w:lastRenderedPageBreak/>
              <w:t>50</w:t>
            </w:r>
          </w:p>
        </w:tc>
        <w:tc>
          <w:tcPr>
            <w:tcW w:w="1139" w:type="dxa"/>
            <w:vAlign w:val="center"/>
          </w:tcPr>
          <w:p w14:paraId="4AD22281" w14:textId="77777777" w:rsidR="00FD19B4" w:rsidRPr="0024596D" w:rsidRDefault="00FD19B4" w:rsidP="002F3E23">
            <w:pPr>
              <w:pStyle w:val="TAC"/>
            </w:pPr>
            <w:r w:rsidRPr="0024596D">
              <w:rPr>
                <w:lang w:eastAsia="zh-CN"/>
              </w:rPr>
              <w:t>15</w:t>
            </w:r>
          </w:p>
        </w:tc>
        <w:tc>
          <w:tcPr>
            <w:tcW w:w="1425" w:type="dxa"/>
            <w:vAlign w:val="center"/>
          </w:tcPr>
          <w:p w14:paraId="7A8293CA" w14:textId="77777777" w:rsidR="00FD19B4" w:rsidRPr="0024596D" w:rsidRDefault="00FD19B4" w:rsidP="002F3E23">
            <w:pPr>
              <w:pStyle w:val="TAC"/>
            </w:pPr>
            <w:r w:rsidRPr="0024596D">
              <w:t>G- FR1-A2-4</w:t>
            </w:r>
          </w:p>
        </w:tc>
        <w:tc>
          <w:tcPr>
            <w:tcW w:w="1417" w:type="dxa"/>
            <w:vAlign w:val="center"/>
          </w:tcPr>
          <w:p w14:paraId="7E6C9FEB" w14:textId="23EA4220"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83FFE2C" w14:textId="6CF77C9F"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3A06A4F1" w14:textId="6D74C609"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2BF28BEA" w14:textId="33DE453A" w:rsidR="00FD19B4" w:rsidRPr="0024596D" w:rsidRDefault="00FD19B4" w:rsidP="002F3E23">
            <w:pPr>
              <w:pStyle w:val="TAC"/>
              <w:rPr>
                <w:lang w:eastAsia="zh-CN"/>
              </w:rPr>
            </w:pPr>
            <w:r w:rsidRPr="0024596D">
              <w:rPr>
                <w:lang w:eastAsia="zh-CN"/>
              </w:rPr>
              <w:t>-72.2</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12EE6C19" w14:textId="77777777" w:rsidR="00FD19B4" w:rsidRPr="0024596D" w:rsidRDefault="00FD19B4" w:rsidP="002F3E23">
            <w:pPr>
              <w:pStyle w:val="TAC"/>
            </w:pPr>
            <w:r w:rsidRPr="0024596D">
              <w:rPr>
                <w:lang w:eastAsia="zh-CN"/>
              </w:rPr>
              <w:t>AWGN</w:t>
            </w:r>
          </w:p>
        </w:tc>
      </w:tr>
      <w:tr w:rsidR="00FD19B4" w:rsidRPr="00210608" w14:paraId="1800A69B" w14:textId="77777777" w:rsidTr="00FD19B4">
        <w:trPr>
          <w:cantSplit/>
          <w:jc w:val="center"/>
        </w:trPr>
        <w:tc>
          <w:tcPr>
            <w:tcW w:w="1129" w:type="dxa"/>
            <w:vMerge/>
            <w:vAlign w:val="center"/>
          </w:tcPr>
          <w:p w14:paraId="595245F9" w14:textId="77777777" w:rsidR="00FD19B4" w:rsidRPr="0024596D" w:rsidRDefault="00FD19B4" w:rsidP="002F3E23">
            <w:pPr>
              <w:pStyle w:val="TAC"/>
              <w:rPr>
                <w:lang w:eastAsia="zh-CN"/>
              </w:rPr>
            </w:pPr>
          </w:p>
        </w:tc>
        <w:tc>
          <w:tcPr>
            <w:tcW w:w="1139" w:type="dxa"/>
            <w:vAlign w:val="center"/>
          </w:tcPr>
          <w:p w14:paraId="44533AEC" w14:textId="77777777" w:rsidR="00FD19B4" w:rsidRPr="0024596D" w:rsidRDefault="00FD19B4" w:rsidP="002F3E23">
            <w:pPr>
              <w:pStyle w:val="TAC"/>
            </w:pPr>
            <w:r w:rsidRPr="0024596D">
              <w:rPr>
                <w:lang w:eastAsia="zh-CN"/>
              </w:rPr>
              <w:t>30</w:t>
            </w:r>
          </w:p>
        </w:tc>
        <w:tc>
          <w:tcPr>
            <w:tcW w:w="1425" w:type="dxa"/>
            <w:vAlign w:val="center"/>
          </w:tcPr>
          <w:p w14:paraId="480844ED" w14:textId="77777777" w:rsidR="00FD19B4" w:rsidRPr="0024596D" w:rsidRDefault="00FD19B4" w:rsidP="002F3E23">
            <w:pPr>
              <w:pStyle w:val="TAC"/>
            </w:pPr>
            <w:r w:rsidRPr="0024596D">
              <w:t>G- FR1-A2-5</w:t>
            </w:r>
          </w:p>
        </w:tc>
        <w:tc>
          <w:tcPr>
            <w:tcW w:w="1417" w:type="dxa"/>
            <w:vAlign w:val="center"/>
          </w:tcPr>
          <w:p w14:paraId="00492619" w14:textId="71128295"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1473313" w14:textId="6E287707"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37F16E6" w14:textId="216B2CC6"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6D9E6A32" w14:textId="77777777" w:rsidR="00FD19B4" w:rsidRPr="0024596D" w:rsidRDefault="00FD19B4" w:rsidP="002F3E23">
            <w:pPr>
              <w:pStyle w:val="TAC"/>
            </w:pPr>
          </w:p>
        </w:tc>
        <w:tc>
          <w:tcPr>
            <w:tcW w:w="1134" w:type="dxa"/>
            <w:vMerge/>
            <w:vAlign w:val="center"/>
          </w:tcPr>
          <w:p w14:paraId="715D011D" w14:textId="77777777" w:rsidR="00FD19B4" w:rsidRPr="0024596D" w:rsidRDefault="00FD19B4" w:rsidP="002F3E23">
            <w:pPr>
              <w:pStyle w:val="TAC"/>
              <w:rPr>
                <w:lang w:eastAsia="zh-CN"/>
              </w:rPr>
            </w:pPr>
          </w:p>
        </w:tc>
      </w:tr>
      <w:tr w:rsidR="00FD19B4" w:rsidRPr="00210608" w14:paraId="19921AB6" w14:textId="77777777" w:rsidTr="00FD19B4">
        <w:trPr>
          <w:cantSplit/>
          <w:jc w:val="center"/>
        </w:trPr>
        <w:tc>
          <w:tcPr>
            <w:tcW w:w="1129" w:type="dxa"/>
            <w:vMerge/>
            <w:vAlign w:val="center"/>
          </w:tcPr>
          <w:p w14:paraId="6C043F87" w14:textId="77777777" w:rsidR="00FD19B4" w:rsidRPr="0024596D" w:rsidRDefault="00FD19B4" w:rsidP="002F3E23">
            <w:pPr>
              <w:pStyle w:val="TAC"/>
              <w:rPr>
                <w:lang w:eastAsia="zh-CN"/>
              </w:rPr>
            </w:pPr>
          </w:p>
        </w:tc>
        <w:tc>
          <w:tcPr>
            <w:tcW w:w="1139" w:type="dxa"/>
            <w:vAlign w:val="center"/>
          </w:tcPr>
          <w:p w14:paraId="7A061939" w14:textId="77777777" w:rsidR="00FD19B4" w:rsidRPr="0024596D" w:rsidRDefault="00FD19B4" w:rsidP="002F3E23">
            <w:pPr>
              <w:pStyle w:val="TAC"/>
            </w:pPr>
            <w:r w:rsidRPr="0024596D">
              <w:rPr>
                <w:lang w:eastAsia="zh-CN"/>
              </w:rPr>
              <w:t>60</w:t>
            </w:r>
          </w:p>
        </w:tc>
        <w:tc>
          <w:tcPr>
            <w:tcW w:w="1425" w:type="dxa"/>
            <w:vAlign w:val="center"/>
          </w:tcPr>
          <w:p w14:paraId="57029139" w14:textId="77777777" w:rsidR="00FD19B4" w:rsidRPr="0024596D" w:rsidRDefault="00FD19B4" w:rsidP="002F3E23">
            <w:pPr>
              <w:pStyle w:val="TAC"/>
            </w:pPr>
            <w:r w:rsidRPr="0024596D">
              <w:t>G- FR1-A2-6</w:t>
            </w:r>
          </w:p>
        </w:tc>
        <w:tc>
          <w:tcPr>
            <w:tcW w:w="1417" w:type="dxa"/>
            <w:vAlign w:val="center"/>
          </w:tcPr>
          <w:p w14:paraId="188A18BE" w14:textId="27A16AB1"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4E3ED1F" w14:textId="7686DC11"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370C654D" w14:textId="2EB57B3A"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719706CC" w14:textId="77777777" w:rsidR="00FD19B4" w:rsidRPr="0024596D" w:rsidRDefault="00FD19B4" w:rsidP="002F3E23">
            <w:pPr>
              <w:pStyle w:val="TAC"/>
            </w:pPr>
          </w:p>
        </w:tc>
        <w:tc>
          <w:tcPr>
            <w:tcW w:w="1134" w:type="dxa"/>
            <w:vMerge/>
            <w:vAlign w:val="center"/>
          </w:tcPr>
          <w:p w14:paraId="49ECB96B" w14:textId="77777777" w:rsidR="00FD19B4" w:rsidRPr="0024596D" w:rsidRDefault="00FD19B4" w:rsidP="002F3E23">
            <w:pPr>
              <w:pStyle w:val="TAC"/>
              <w:rPr>
                <w:lang w:eastAsia="zh-CN"/>
              </w:rPr>
            </w:pPr>
          </w:p>
        </w:tc>
      </w:tr>
      <w:tr w:rsidR="00FD19B4" w:rsidRPr="00210608" w14:paraId="447B3552" w14:textId="77777777" w:rsidTr="00FD19B4">
        <w:trPr>
          <w:cantSplit/>
          <w:jc w:val="center"/>
        </w:trPr>
        <w:tc>
          <w:tcPr>
            <w:tcW w:w="1129" w:type="dxa"/>
            <w:vMerge w:val="restart"/>
            <w:vAlign w:val="center"/>
          </w:tcPr>
          <w:p w14:paraId="15176D9E" w14:textId="77777777" w:rsidR="00FD19B4" w:rsidRPr="0024596D" w:rsidRDefault="00FD19B4" w:rsidP="002F3E23">
            <w:pPr>
              <w:pStyle w:val="TAC"/>
              <w:rPr>
                <w:lang w:eastAsia="zh-CN"/>
              </w:rPr>
            </w:pPr>
            <w:r w:rsidRPr="0024596D">
              <w:rPr>
                <w:lang w:eastAsia="zh-CN"/>
              </w:rPr>
              <w:t>60</w:t>
            </w:r>
          </w:p>
        </w:tc>
        <w:tc>
          <w:tcPr>
            <w:tcW w:w="1139" w:type="dxa"/>
            <w:vAlign w:val="center"/>
          </w:tcPr>
          <w:p w14:paraId="3ED51466" w14:textId="77777777" w:rsidR="00FD19B4" w:rsidRPr="0024596D" w:rsidRDefault="00FD19B4" w:rsidP="002F3E23">
            <w:pPr>
              <w:pStyle w:val="TAC"/>
            </w:pPr>
            <w:r w:rsidRPr="0024596D">
              <w:rPr>
                <w:lang w:eastAsia="zh-CN"/>
              </w:rPr>
              <w:t>30</w:t>
            </w:r>
          </w:p>
        </w:tc>
        <w:tc>
          <w:tcPr>
            <w:tcW w:w="1425" w:type="dxa"/>
            <w:vAlign w:val="center"/>
          </w:tcPr>
          <w:p w14:paraId="0F7C6A45" w14:textId="77777777" w:rsidR="00FD19B4" w:rsidRPr="0024596D" w:rsidRDefault="00FD19B4" w:rsidP="002F3E23">
            <w:pPr>
              <w:pStyle w:val="TAC"/>
            </w:pPr>
            <w:r w:rsidRPr="0024596D">
              <w:t>G- FR1-A2-5</w:t>
            </w:r>
          </w:p>
        </w:tc>
        <w:tc>
          <w:tcPr>
            <w:tcW w:w="1417" w:type="dxa"/>
            <w:vAlign w:val="center"/>
          </w:tcPr>
          <w:p w14:paraId="33058B0B" w14:textId="03452E13"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6B404C0" w14:textId="100545C1"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3273F32" w14:textId="3551AF18"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43B04E56" w14:textId="19B6FC1F" w:rsidR="00FD19B4" w:rsidRPr="0024596D" w:rsidRDefault="00FD19B4" w:rsidP="002F3E23">
            <w:pPr>
              <w:pStyle w:val="TAC"/>
              <w:rPr>
                <w:lang w:eastAsia="zh-CN"/>
              </w:rPr>
            </w:pPr>
            <w:r w:rsidRPr="0024596D">
              <w:rPr>
                <w:lang w:eastAsia="zh-CN"/>
              </w:rPr>
              <w:t>-71.4</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5DBA05BE" w14:textId="77777777" w:rsidR="00FD19B4" w:rsidRPr="0024596D" w:rsidRDefault="00FD19B4" w:rsidP="002F3E23">
            <w:pPr>
              <w:pStyle w:val="TAC"/>
              <w:rPr>
                <w:lang w:eastAsia="zh-CN"/>
              </w:rPr>
            </w:pPr>
            <w:r w:rsidRPr="0024596D">
              <w:rPr>
                <w:lang w:eastAsia="zh-CN"/>
              </w:rPr>
              <w:t>AWGN</w:t>
            </w:r>
          </w:p>
        </w:tc>
      </w:tr>
      <w:tr w:rsidR="00FD19B4" w:rsidRPr="00210608" w14:paraId="4C3C6D43" w14:textId="77777777" w:rsidTr="00FD19B4">
        <w:trPr>
          <w:cantSplit/>
          <w:jc w:val="center"/>
        </w:trPr>
        <w:tc>
          <w:tcPr>
            <w:tcW w:w="1129" w:type="dxa"/>
            <w:vMerge/>
            <w:vAlign w:val="center"/>
          </w:tcPr>
          <w:p w14:paraId="45B968D3" w14:textId="77777777" w:rsidR="00FD19B4" w:rsidRPr="0024596D" w:rsidRDefault="00FD19B4" w:rsidP="002F3E23">
            <w:pPr>
              <w:pStyle w:val="TAC"/>
              <w:rPr>
                <w:lang w:eastAsia="zh-CN"/>
              </w:rPr>
            </w:pPr>
          </w:p>
        </w:tc>
        <w:tc>
          <w:tcPr>
            <w:tcW w:w="1139" w:type="dxa"/>
            <w:vAlign w:val="center"/>
          </w:tcPr>
          <w:p w14:paraId="74F73EEA" w14:textId="77777777" w:rsidR="00FD19B4" w:rsidRPr="0024596D" w:rsidRDefault="00FD19B4" w:rsidP="002F3E23">
            <w:pPr>
              <w:pStyle w:val="TAC"/>
            </w:pPr>
            <w:r w:rsidRPr="0024596D">
              <w:rPr>
                <w:lang w:eastAsia="zh-CN"/>
              </w:rPr>
              <w:t>60</w:t>
            </w:r>
          </w:p>
        </w:tc>
        <w:tc>
          <w:tcPr>
            <w:tcW w:w="1425" w:type="dxa"/>
            <w:vAlign w:val="center"/>
          </w:tcPr>
          <w:p w14:paraId="4C359629" w14:textId="77777777" w:rsidR="00FD19B4" w:rsidRPr="0024596D" w:rsidRDefault="00FD19B4" w:rsidP="002F3E23">
            <w:pPr>
              <w:pStyle w:val="TAC"/>
            </w:pPr>
            <w:r w:rsidRPr="0024596D">
              <w:t>G- FR1-A2-6</w:t>
            </w:r>
          </w:p>
        </w:tc>
        <w:tc>
          <w:tcPr>
            <w:tcW w:w="1417" w:type="dxa"/>
            <w:vAlign w:val="center"/>
          </w:tcPr>
          <w:p w14:paraId="3ECE862D" w14:textId="1BF2E0EB"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3FE39AD" w14:textId="4FAB5EED"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AF766B6" w14:textId="7C6595D7"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202C04D3" w14:textId="77777777" w:rsidR="00FD19B4" w:rsidRPr="0024596D" w:rsidRDefault="00FD19B4" w:rsidP="002F3E23">
            <w:pPr>
              <w:pStyle w:val="TAC"/>
            </w:pPr>
          </w:p>
        </w:tc>
        <w:tc>
          <w:tcPr>
            <w:tcW w:w="1134" w:type="dxa"/>
            <w:vMerge/>
            <w:vAlign w:val="center"/>
          </w:tcPr>
          <w:p w14:paraId="53C1C8AD" w14:textId="77777777" w:rsidR="00FD19B4" w:rsidRPr="0024596D" w:rsidRDefault="00FD19B4" w:rsidP="002F3E23">
            <w:pPr>
              <w:pStyle w:val="TAC"/>
              <w:rPr>
                <w:lang w:eastAsia="zh-CN"/>
              </w:rPr>
            </w:pPr>
          </w:p>
        </w:tc>
      </w:tr>
      <w:tr w:rsidR="00FD19B4" w:rsidRPr="00210608" w14:paraId="1598B395" w14:textId="77777777" w:rsidTr="00FD19B4">
        <w:trPr>
          <w:cantSplit/>
          <w:jc w:val="center"/>
        </w:trPr>
        <w:tc>
          <w:tcPr>
            <w:tcW w:w="1129" w:type="dxa"/>
            <w:vMerge w:val="restart"/>
            <w:vAlign w:val="center"/>
          </w:tcPr>
          <w:p w14:paraId="45388A11" w14:textId="77777777" w:rsidR="00FD19B4" w:rsidRPr="0024596D" w:rsidRDefault="00FD19B4" w:rsidP="002F3E23">
            <w:pPr>
              <w:pStyle w:val="TAC"/>
              <w:rPr>
                <w:lang w:eastAsia="zh-CN"/>
              </w:rPr>
            </w:pPr>
            <w:r w:rsidRPr="0024596D">
              <w:rPr>
                <w:lang w:eastAsia="zh-CN"/>
              </w:rPr>
              <w:t>70</w:t>
            </w:r>
          </w:p>
        </w:tc>
        <w:tc>
          <w:tcPr>
            <w:tcW w:w="1139" w:type="dxa"/>
            <w:vAlign w:val="center"/>
          </w:tcPr>
          <w:p w14:paraId="25158924" w14:textId="77777777" w:rsidR="00FD19B4" w:rsidRPr="0024596D" w:rsidRDefault="00FD19B4" w:rsidP="002F3E23">
            <w:pPr>
              <w:pStyle w:val="TAC"/>
            </w:pPr>
            <w:r w:rsidRPr="0024596D">
              <w:rPr>
                <w:lang w:eastAsia="zh-CN"/>
              </w:rPr>
              <w:t>30</w:t>
            </w:r>
          </w:p>
        </w:tc>
        <w:tc>
          <w:tcPr>
            <w:tcW w:w="1425" w:type="dxa"/>
            <w:vAlign w:val="center"/>
          </w:tcPr>
          <w:p w14:paraId="463AF12F" w14:textId="77777777" w:rsidR="00FD19B4" w:rsidRPr="0024596D" w:rsidRDefault="00FD19B4" w:rsidP="002F3E23">
            <w:pPr>
              <w:pStyle w:val="TAC"/>
            </w:pPr>
            <w:r w:rsidRPr="0024596D">
              <w:t>G- FR1-A2-5</w:t>
            </w:r>
          </w:p>
        </w:tc>
        <w:tc>
          <w:tcPr>
            <w:tcW w:w="1417" w:type="dxa"/>
            <w:vAlign w:val="center"/>
          </w:tcPr>
          <w:p w14:paraId="5E43805F" w14:textId="603260F3"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EA0B6B8" w14:textId="07BE3042"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68E947F" w14:textId="264E0F9F"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36E3BC4E" w14:textId="1BBA10B8" w:rsidR="00FD19B4" w:rsidRPr="0024596D" w:rsidRDefault="00FD19B4" w:rsidP="002F3E23">
            <w:pPr>
              <w:pStyle w:val="TAC"/>
              <w:rPr>
                <w:lang w:eastAsia="zh-CN"/>
              </w:rPr>
            </w:pPr>
            <w:r w:rsidRPr="0024596D">
              <w:rPr>
                <w:lang w:eastAsia="zh-CN"/>
              </w:rPr>
              <w:t>-70.8</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59BBD2F4" w14:textId="77777777" w:rsidR="00FD19B4" w:rsidRPr="0024596D" w:rsidRDefault="00FD19B4" w:rsidP="002F3E23">
            <w:pPr>
              <w:pStyle w:val="TAC"/>
              <w:rPr>
                <w:lang w:eastAsia="zh-CN"/>
              </w:rPr>
            </w:pPr>
            <w:r w:rsidRPr="0024596D">
              <w:rPr>
                <w:lang w:eastAsia="zh-CN"/>
              </w:rPr>
              <w:t>AWGN</w:t>
            </w:r>
          </w:p>
        </w:tc>
      </w:tr>
      <w:tr w:rsidR="00FD19B4" w:rsidRPr="00210608" w14:paraId="412636B2" w14:textId="77777777" w:rsidTr="00FD19B4">
        <w:trPr>
          <w:cantSplit/>
          <w:jc w:val="center"/>
        </w:trPr>
        <w:tc>
          <w:tcPr>
            <w:tcW w:w="1129" w:type="dxa"/>
            <w:vMerge/>
            <w:vAlign w:val="center"/>
          </w:tcPr>
          <w:p w14:paraId="1E2E25E9" w14:textId="77777777" w:rsidR="00FD19B4" w:rsidRPr="0024596D" w:rsidRDefault="00FD19B4" w:rsidP="002F3E23">
            <w:pPr>
              <w:pStyle w:val="TAC"/>
              <w:rPr>
                <w:lang w:eastAsia="zh-CN"/>
              </w:rPr>
            </w:pPr>
          </w:p>
        </w:tc>
        <w:tc>
          <w:tcPr>
            <w:tcW w:w="1139" w:type="dxa"/>
            <w:vAlign w:val="center"/>
          </w:tcPr>
          <w:p w14:paraId="6B7119C2" w14:textId="77777777" w:rsidR="00FD19B4" w:rsidRPr="0024596D" w:rsidRDefault="00FD19B4" w:rsidP="002F3E23">
            <w:pPr>
              <w:pStyle w:val="TAC"/>
            </w:pPr>
            <w:r w:rsidRPr="0024596D">
              <w:rPr>
                <w:lang w:eastAsia="zh-CN"/>
              </w:rPr>
              <w:t>60</w:t>
            </w:r>
          </w:p>
        </w:tc>
        <w:tc>
          <w:tcPr>
            <w:tcW w:w="1425" w:type="dxa"/>
            <w:vAlign w:val="center"/>
          </w:tcPr>
          <w:p w14:paraId="6CF61791" w14:textId="77777777" w:rsidR="00FD19B4" w:rsidRPr="0024596D" w:rsidRDefault="00FD19B4" w:rsidP="002F3E23">
            <w:pPr>
              <w:pStyle w:val="TAC"/>
            </w:pPr>
            <w:r w:rsidRPr="0024596D">
              <w:t>G- FR1-A2-6</w:t>
            </w:r>
          </w:p>
        </w:tc>
        <w:tc>
          <w:tcPr>
            <w:tcW w:w="1417" w:type="dxa"/>
            <w:vAlign w:val="center"/>
          </w:tcPr>
          <w:p w14:paraId="37F30BB0" w14:textId="4C202109"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2143C14" w14:textId="07A026F9"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D517646" w14:textId="2603C3A0"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19333F50" w14:textId="77777777" w:rsidR="00FD19B4" w:rsidRPr="0024596D" w:rsidRDefault="00FD19B4" w:rsidP="002F3E23">
            <w:pPr>
              <w:pStyle w:val="TAC"/>
            </w:pPr>
          </w:p>
        </w:tc>
        <w:tc>
          <w:tcPr>
            <w:tcW w:w="1134" w:type="dxa"/>
            <w:vMerge/>
            <w:vAlign w:val="center"/>
          </w:tcPr>
          <w:p w14:paraId="5E10AF69" w14:textId="77777777" w:rsidR="00FD19B4" w:rsidRPr="0024596D" w:rsidRDefault="00FD19B4" w:rsidP="002F3E23">
            <w:pPr>
              <w:pStyle w:val="TAC"/>
              <w:rPr>
                <w:lang w:eastAsia="zh-CN"/>
              </w:rPr>
            </w:pPr>
          </w:p>
        </w:tc>
      </w:tr>
      <w:tr w:rsidR="00FD19B4" w:rsidRPr="00210608" w14:paraId="2C6F65B5" w14:textId="77777777" w:rsidTr="00FD19B4">
        <w:trPr>
          <w:cantSplit/>
          <w:jc w:val="center"/>
        </w:trPr>
        <w:tc>
          <w:tcPr>
            <w:tcW w:w="1129" w:type="dxa"/>
            <w:vMerge w:val="restart"/>
            <w:vAlign w:val="center"/>
          </w:tcPr>
          <w:p w14:paraId="720D258D" w14:textId="77777777" w:rsidR="00FD19B4" w:rsidRPr="0024596D" w:rsidRDefault="00FD19B4" w:rsidP="002F3E23">
            <w:pPr>
              <w:pStyle w:val="TAC"/>
              <w:rPr>
                <w:lang w:eastAsia="zh-CN"/>
              </w:rPr>
            </w:pPr>
            <w:r w:rsidRPr="0024596D">
              <w:rPr>
                <w:lang w:eastAsia="zh-CN"/>
              </w:rPr>
              <w:t>80</w:t>
            </w:r>
          </w:p>
        </w:tc>
        <w:tc>
          <w:tcPr>
            <w:tcW w:w="1139" w:type="dxa"/>
            <w:vAlign w:val="center"/>
          </w:tcPr>
          <w:p w14:paraId="7D6678B9" w14:textId="77777777" w:rsidR="00FD19B4" w:rsidRPr="0024596D" w:rsidRDefault="00FD19B4" w:rsidP="002F3E23">
            <w:pPr>
              <w:pStyle w:val="TAC"/>
            </w:pPr>
            <w:r w:rsidRPr="0024596D">
              <w:rPr>
                <w:lang w:eastAsia="zh-CN"/>
              </w:rPr>
              <w:t>30</w:t>
            </w:r>
          </w:p>
        </w:tc>
        <w:tc>
          <w:tcPr>
            <w:tcW w:w="1425" w:type="dxa"/>
            <w:vAlign w:val="center"/>
          </w:tcPr>
          <w:p w14:paraId="5F323DA0" w14:textId="77777777" w:rsidR="00FD19B4" w:rsidRPr="0024596D" w:rsidRDefault="00FD19B4" w:rsidP="002F3E23">
            <w:pPr>
              <w:pStyle w:val="TAC"/>
            </w:pPr>
            <w:r w:rsidRPr="0024596D">
              <w:t>G- FR1-A2-5</w:t>
            </w:r>
          </w:p>
        </w:tc>
        <w:tc>
          <w:tcPr>
            <w:tcW w:w="1417" w:type="dxa"/>
            <w:vAlign w:val="center"/>
          </w:tcPr>
          <w:p w14:paraId="25731D09" w14:textId="79748832"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C2DAA0D" w14:textId="0699D36A"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EE18F04" w14:textId="565036B0"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7E383B34" w14:textId="5E4EEC15" w:rsidR="00FD19B4" w:rsidRPr="0024596D" w:rsidRDefault="00FD19B4" w:rsidP="002F3E23">
            <w:pPr>
              <w:pStyle w:val="TAC"/>
            </w:pPr>
            <w:r w:rsidRPr="0024596D">
              <w:rPr>
                <w:lang w:eastAsia="zh-CN"/>
              </w:rPr>
              <w:t>-70.1</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4E444748" w14:textId="77777777" w:rsidR="00FD19B4" w:rsidRPr="0024596D" w:rsidRDefault="00FD19B4" w:rsidP="002F3E23">
            <w:pPr>
              <w:pStyle w:val="TAC"/>
              <w:rPr>
                <w:lang w:eastAsia="zh-CN"/>
              </w:rPr>
            </w:pPr>
            <w:r w:rsidRPr="0024596D">
              <w:rPr>
                <w:lang w:eastAsia="zh-CN"/>
              </w:rPr>
              <w:t>AWGN</w:t>
            </w:r>
          </w:p>
        </w:tc>
      </w:tr>
      <w:tr w:rsidR="00FD19B4" w:rsidRPr="00210608" w14:paraId="65734E20" w14:textId="77777777" w:rsidTr="00FD19B4">
        <w:trPr>
          <w:cantSplit/>
          <w:jc w:val="center"/>
        </w:trPr>
        <w:tc>
          <w:tcPr>
            <w:tcW w:w="1129" w:type="dxa"/>
            <w:vMerge/>
            <w:vAlign w:val="center"/>
          </w:tcPr>
          <w:p w14:paraId="489D8E58" w14:textId="77777777" w:rsidR="00FD19B4" w:rsidRPr="0024596D" w:rsidRDefault="00FD19B4" w:rsidP="002F3E23">
            <w:pPr>
              <w:pStyle w:val="TAC"/>
              <w:rPr>
                <w:lang w:eastAsia="zh-CN"/>
              </w:rPr>
            </w:pPr>
          </w:p>
        </w:tc>
        <w:tc>
          <w:tcPr>
            <w:tcW w:w="1139" w:type="dxa"/>
            <w:vAlign w:val="center"/>
          </w:tcPr>
          <w:p w14:paraId="5F6AABA5" w14:textId="77777777" w:rsidR="00FD19B4" w:rsidRPr="0024596D" w:rsidRDefault="00FD19B4" w:rsidP="002F3E23">
            <w:pPr>
              <w:pStyle w:val="TAC"/>
            </w:pPr>
            <w:r w:rsidRPr="0024596D">
              <w:rPr>
                <w:lang w:eastAsia="zh-CN"/>
              </w:rPr>
              <w:t>60</w:t>
            </w:r>
          </w:p>
        </w:tc>
        <w:tc>
          <w:tcPr>
            <w:tcW w:w="1425" w:type="dxa"/>
            <w:vAlign w:val="center"/>
          </w:tcPr>
          <w:p w14:paraId="1A47C571" w14:textId="77777777" w:rsidR="00FD19B4" w:rsidRPr="0024596D" w:rsidRDefault="00FD19B4" w:rsidP="002F3E23">
            <w:pPr>
              <w:pStyle w:val="TAC"/>
            </w:pPr>
            <w:r w:rsidRPr="0024596D">
              <w:t>G- FR1-A2-6</w:t>
            </w:r>
          </w:p>
        </w:tc>
        <w:tc>
          <w:tcPr>
            <w:tcW w:w="1417" w:type="dxa"/>
            <w:vAlign w:val="center"/>
          </w:tcPr>
          <w:p w14:paraId="4E6E3420" w14:textId="14C3BBEC"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4D292AD" w14:textId="340CFB7E"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D51FBFF" w14:textId="7118D16F"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5D3D36EF" w14:textId="77777777" w:rsidR="00FD19B4" w:rsidRPr="0024596D" w:rsidRDefault="00FD19B4" w:rsidP="002F3E23">
            <w:pPr>
              <w:pStyle w:val="TAC"/>
            </w:pPr>
          </w:p>
        </w:tc>
        <w:tc>
          <w:tcPr>
            <w:tcW w:w="1134" w:type="dxa"/>
            <w:vMerge/>
            <w:vAlign w:val="center"/>
          </w:tcPr>
          <w:p w14:paraId="10714BBD" w14:textId="77777777" w:rsidR="00FD19B4" w:rsidRPr="0024596D" w:rsidRDefault="00FD19B4" w:rsidP="002F3E23">
            <w:pPr>
              <w:pStyle w:val="TAC"/>
              <w:rPr>
                <w:lang w:eastAsia="zh-CN"/>
              </w:rPr>
            </w:pPr>
          </w:p>
        </w:tc>
      </w:tr>
      <w:tr w:rsidR="00FD19B4" w:rsidRPr="00210608" w14:paraId="1BD55839" w14:textId="77777777" w:rsidTr="00FD19B4">
        <w:trPr>
          <w:cantSplit/>
          <w:jc w:val="center"/>
        </w:trPr>
        <w:tc>
          <w:tcPr>
            <w:tcW w:w="1129" w:type="dxa"/>
            <w:vMerge w:val="restart"/>
            <w:vAlign w:val="center"/>
          </w:tcPr>
          <w:p w14:paraId="138911DF" w14:textId="77777777" w:rsidR="00FD19B4" w:rsidRPr="0024596D" w:rsidRDefault="00FD19B4" w:rsidP="002F3E23">
            <w:pPr>
              <w:pStyle w:val="TAC"/>
              <w:rPr>
                <w:lang w:eastAsia="zh-CN"/>
              </w:rPr>
            </w:pPr>
            <w:r w:rsidRPr="0024596D">
              <w:rPr>
                <w:lang w:eastAsia="zh-CN"/>
              </w:rPr>
              <w:t>90</w:t>
            </w:r>
          </w:p>
        </w:tc>
        <w:tc>
          <w:tcPr>
            <w:tcW w:w="1139" w:type="dxa"/>
            <w:vAlign w:val="center"/>
          </w:tcPr>
          <w:p w14:paraId="0C7F4F3D" w14:textId="77777777" w:rsidR="00FD19B4" w:rsidRPr="0024596D" w:rsidRDefault="00FD19B4" w:rsidP="002F3E23">
            <w:pPr>
              <w:pStyle w:val="TAC"/>
            </w:pPr>
            <w:r w:rsidRPr="0024596D">
              <w:rPr>
                <w:lang w:eastAsia="zh-CN"/>
              </w:rPr>
              <w:t>30</w:t>
            </w:r>
          </w:p>
        </w:tc>
        <w:tc>
          <w:tcPr>
            <w:tcW w:w="1425" w:type="dxa"/>
            <w:vAlign w:val="center"/>
          </w:tcPr>
          <w:p w14:paraId="0B0F859F" w14:textId="77777777" w:rsidR="00FD19B4" w:rsidRPr="0024596D" w:rsidRDefault="00FD19B4" w:rsidP="002F3E23">
            <w:pPr>
              <w:pStyle w:val="TAC"/>
            </w:pPr>
            <w:r w:rsidRPr="0024596D">
              <w:t>G- FR1-A2-5</w:t>
            </w:r>
          </w:p>
        </w:tc>
        <w:tc>
          <w:tcPr>
            <w:tcW w:w="1417" w:type="dxa"/>
            <w:vAlign w:val="center"/>
          </w:tcPr>
          <w:p w14:paraId="6D85C98D" w14:textId="60278629"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092072E" w14:textId="6752B007"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3D2A4B59" w14:textId="6A37F447"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1A9974CB" w14:textId="7FA32BAB" w:rsidR="00FD19B4" w:rsidRPr="0024596D" w:rsidRDefault="00FD19B4" w:rsidP="002F3E23">
            <w:pPr>
              <w:pStyle w:val="TAC"/>
              <w:rPr>
                <w:lang w:eastAsia="zh-CN"/>
              </w:rPr>
            </w:pPr>
            <w:r w:rsidRPr="0024596D">
              <w:rPr>
                <w:lang w:eastAsia="zh-CN"/>
              </w:rPr>
              <w:t>-69.6</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0C2252F6" w14:textId="77777777" w:rsidR="00FD19B4" w:rsidRPr="0024596D" w:rsidRDefault="00FD19B4" w:rsidP="002F3E23">
            <w:pPr>
              <w:pStyle w:val="TAC"/>
              <w:rPr>
                <w:lang w:eastAsia="zh-CN"/>
              </w:rPr>
            </w:pPr>
            <w:r w:rsidRPr="0024596D">
              <w:rPr>
                <w:lang w:eastAsia="zh-CN"/>
              </w:rPr>
              <w:t>AWGN</w:t>
            </w:r>
          </w:p>
        </w:tc>
      </w:tr>
      <w:tr w:rsidR="00FD19B4" w:rsidRPr="00210608" w14:paraId="2F2EC7B8" w14:textId="77777777" w:rsidTr="00FD19B4">
        <w:trPr>
          <w:cantSplit/>
          <w:jc w:val="center"/>
        </w:trPr>
        <w:tc>
          <w:tcPr>
            <w:tcW w:w="1129" w:type="dxa"/>
            <w:vMerge/>
            <w:vAlign w:val="center"/>
          </w:tcPr>
          <w:p w14:paraId="62A646AA" w14:textId="77777777" w:rsidR="00FD19B4" w:rsidRPr="0024596D" w:rsidRDefault="00FD19B4" w:rsidP="002F3E23">
            <w:pPr>
              <w:pStyle w:val="TAC"/>
              <w:rPr>
                <w:lang w:eastAsia="zh-CN"/>
              </w:rPr>
            </w:pPr>
          </w:p>
        </w:tc>
        <w:tc>
          <w:tcPr>
            <w:tcW w:w="1139" w:type="dxa"/>
            <w:vAlign w:val="center"/>
          </w:tcPr>
          <w:p w14:paraId="1FF1DE4C" w14:textId="77777777" w:rsidR="00FD19B4" w:rsidRPr="0024596D" w:rsidRDefault="00FD19B4" w:rsidP="002F3E23">
            <w:pPr>
              <w:pStyle w:val="TAC"/>
            </w:pPr>
            <w:r w:rsidRPr="0024596D">
              <w:rPr>
                <w:lang w:eastAsia="zh-CN"/>
              </w:rPr>
              <w:t>60</w:t>
            </w:r>
          </w:p>
        </w:tc>
        <w:tc>
          <w:tcPr>
            <w:tcW w:w="1425" w:type="dxa"/>
            <w:vAlign w:val="center"/>
          </w:tcPr>
          <w:p w14:paraId="1CE9CAB9" w14:textId="77777777" w:rsidR="00FD19B4" w:rsidRPr="0024596D" w:rsidRDefault="00FD19B4" w:rsidP="002F3E23">
            <w:pPr>
              <w:pStyle w:val="TAC"/>
            </w:pPr>
            <w:r w:rsidRPr="0024596D">
              <w:t>G- FR1-A2-6</w:t>
            </w:r>
          </w:p>
        </w:tc>
        <w:tc>
          <w:tcPr>
            <w:tcW w:w="1417" w:type="dxa"/>
            <w:vAlign w:val="center"/>
          </w:tcPr>
          <w:p w14:paraId="5012EF20" w14:textId="31CF4432"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16C8941" w14:textId="7777FC6A"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3BDA21EF" w14:textId="511B6EEF"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3A54A4D1" w14:textId="77777777" w:rsidR="00FD19B4" w:rsidRPr="0024596D" w:rsidRDefault="00FD19B4" w:rsidP="002F3E23">
            <w:pPr>
              <w:pStyle w:val="TAC"/>
            </w:pPr>
          </w:p>
        </w:tc>
        <w:tc>
          <w:tcPr>
            <w:tcW w:w="1134" w:type="dxa"/>
            <w:vMerge/>
            <w:vAlign w:val="center"/>
          </w:tcPr>
          <w:p w14:paraId="5C43C6CF" w14:textId="77777777" w:rsidR="00FD19B4" w:rsidRPr="0024596D" w:rsidRDefault="00FD19B4" w:rsidP="002F3E23">
            <w:pPr>
              <w:pStyle w:val="TAC"/>
              <w:rPr>
                <w:lang w:eastAsia="zh-CN"/>
              </w:rPr>
            </w:pPr>
          </w:p>
        </w:tc>
      </w:tr>
      <w:tr w:rsidR="00FD19B4" w:rsidRPr="00210608" w14:paraId="60AEACCE" w14:textId="77777777" w:rsidTr="00FD19B4">
        <w:trPr>
          <w:cantSplit/>
          <w:jc w:val="center"/>
        </w:trPr>
        <w:tc>
          <w:tcPr>
            <w:tcW w:w="1129" w:type="dxa"/>
            <w:vMerge w:val="restart"/>
            <w:vAlign w:val="center"/>
          </w:tcPr>
          <w:p w14:paraId="30B0B37D" w14:textId="77777777" w:rsidR="00FD19B4" w:rsidRPr="0024596D" w:rsidRDefault="00FD19B4" w:rsidP="002F3E23">
            <w:pPr>
              <w:pStyle w:val="TAC"/>
              <w:rPr>
                <w:lang w:eastAsia="zh-CN"/>
              </w:rPr>
            </w:pPr>
            <w:r w:rsidRPr="0024596D">
              <w:rPr>
                <w:lang w:eastAsia="zh-CN"/>
              </w:rPr>
              <w:t>100</w:t>
            </w:r>
          </w:p>
        </w:tc>
        <w:tc>
          <w:tcPr>
            <w:tcW w:w="1139" w:type="dxa"/>
            <w:vAlign w:val="center"/>
          </w:tcPr>
          <w:p w14:paraId="05E28D7E" w14:textId="77777777" w:rsidR="00FD19B4" w:rsidRPr="0024596D" w:rsidRDefault="00FD19B4" w:rsidP="002F3E23">
            <w:pPr>
              <w:pStyle w:val="TAC"/>
            </w:pPr>
            <w:r w:rsidRPr="0024596D">
              <w:rPr>
                <w:lang w:eastAsia="zh-CN"/>
              </w:rPr>
              <w:t>30</w:t>
            </w:r>
          </w:p>
        </w:tc>
        <w:tc>
          <w:tcPr>
            <w:tcW w:w="1425" w:type="dxa"/>
            <w:vAlign w:val="center"/>
          </w:tcPr>
          <w:p w14:paraId="5F5ACE66" w14:textId="77777777" w:rsidR="00FD19B4" w:rsidRPr="0024596D" w:rsidRDefault="00FD19B4" w:rsidP="002F3E23">
            <w:pPr>
              <w:pStyle w:val="TAC"/>
            </w:pPr>
            <w:r w:rsidRPr="0024596D">
              <w:t>G- FR1-A2-5</w:t>
            </w:r>
          </w:p>
        </w:tc>
        <w:tc>
          <w:tcPr>
            <w:tcW w:w="1417" w:type="dxa"/>
            <w:vAlign w:val="center"/>
          </w:tcPr>
          <w:p w14:paraId="39ACFEAA" w14:textId="247BAD8E"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3CB290E8" w14:textId="37BDD530"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96DE342" w14:textId="08A8598C"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77B41FAF" w14:textId="3D8011CC" w:rsidR="00FD19B4" w:rsidRPr="0024596D" w:rsidRDefault="00FD19B4" w:rsidP="002F3E23">
            <w:pPr>
              <w:pStyle w:val="TAC"/>
              <w:rPr>
                <w:lang w:eastAsia="zh-CN"/>
              </w:rPr>
            </w:pPr>
            <w:r w:rsidRPr="0024596D">
              <w:rPr>
                <w:lang w:eastAsia="zh-CN"/>
              </w:rPr>
              <w:t>-69.1</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54306C11" w14:textId="77777777" w:rsidR="00FD19B4" w:rsidRPr="0024596D" w:rsidRDefault="00FD19B4" w:rsidP="002F3E23">
            <w:pPr>
              <w:pStyle w:val="TAC"/>
              <w:rPr>
                <w:lang w:eastAsia="zh-CN"/>
              </w:rPr>
            </w:pPr>
            <w:r w:rsidRPr="0024596D">
              <w:rPr>
                <w:lang w:eastAsia="zh-CN"/>
              </w:rPr>
              <w:t>AWGN</w:t>
            </w:r>
          </w:p>
        </w:tc>
      </w:tr>
      <w:tr w:rsidR="00FD19B4" w:rsidRPr="00210608" w14:paraId="0AAB3EFB" w14:textId="77777777" w:rsidTr="002F3E23">
        <w:trPr>
          <w:cantSplit/>
          <w:jc w:val="center"/>
        </w:trPr>
        <w:tc>
          <w:tcPr>
            <w:tcW w:w="1129" w:type="dxa"/>
            <w:vMerge/>
            <w:vAlign w:val="center"/>
          </w:tcPr>
          <w:p w14:paraId="28283281" w14:textId="77777777" w:rsidR="00FD19B4" w:rsidRPr="0024596D" w:rsidRDefault="00FD19B4" w:rsidP="00FD19B4">
            <w:pPr>
              <w:keepNext/>
              <w:keepLines/>
              <w:jc w:val="center"/>
              <w:rPr>
                <w:rFonts w:ascii="Arial" w:hAnsi="Arial" w:cs="Arial"/>
                <w:sz w:val="18"/>
                <w:szCs w:val="18"/>
                <w:lang w:eastAsia="zh-CN"/>
              </w:rPr>
            </w:pPr>
          </w:p>
        </w:tc>
        <w:tc>
          <w:tcPr>
            <w:tcW w:w="1139" w:type="dxa"/>
            <w:vAlign w:val="center"/>
          </w:tcPr>
          <w:p w14:paraId="29264646" w14:textId="77777777" w:rsidR="00FD19B4" w:rsidRPr="0024596D" w:rsidRDefault="00FD19B4" w:rsidP="00FD19B4">
            <w:pPr>
              <w:keepNext/>
              <w:keepLines/>
              <w:jc w:val="center"/>
              <w:rPr>
                <w:rFonts w:ascii="Arial" w:hAnsi="Arial" w:cs="Arial"/>
                <w:sz w:val="18"/>
                <w:szCs w:val="18"/>
                <w:lang w:eastAsia="zh-CN"/>
              </w:rPr>
            </w:pPr>
            <w:r w:rsidRPr="0024596D">
              <w:rPr>
                <w:rFonts w:ascii="Arial" w:hAnsi="Arial" w:cs="Arial"/>
                <w:sz w:val="18"/>
                <w:szCs w:val="18"/>
                <w:lang w:eastAsia="zh-CN"/>
              </w:rPr>
              <w:t>60</w:t>
            </w:r>
          </w:p>
        </w:tc>
        <w:tc>
          <w:tcPr>
            <w:tcW w:w="1425" w:type="dxa"/>
            <w:vAlign w:val="center"/>
          </w:tcPr>
          <w:p w14:paraId="3C62A2E1" w14:textId="77777777" w:rsidR="00FD19B4" w:rsidRPr="0024596D" w:rsidRDefault="00FD19B4" w:rsidP="00FD19B4">
            <w:pPr>
              <w:keepNext/>
              <w:keepLines/>
              <w:jc w:val="center"/>
              <w:rPr>
                <w:rFonts w:ascii="Arial" w:hAnsi="Arial" w:cs="Arial"/>
                <w:sz w:val="18"/>
                <w:szCs w:val="18"/>
              </w:rPr>
            </w:pPr>
            <w:r w:rsidRPr="0024596D">
              <w:rPr>
                <w:rFonts w:ascii="Arial" w:hAnsi="Arial" w:cs="Arial"/>
                <w:sz w:val="18"/>
                <w:szCs w:val="18"/>
              </w:rPr>
              <w:t>G- FR1-A2-6</w:t>
            </w:r>
          </w:p>
        </w:tc>
        <w:tc>
          <w:tcPr>
            <w:tcW w:w="1417" w:type="dxa"/>
            <w:vAlign w:val="center"/>
          </w:tcPr>
          <w:p w14:paraId="2F0F551A" w14:textId="753792F4" w:rsidR="00FD19B4" w:rsidRPr="0024596D" w:rsidRDefault="00FD19B4" w:rsidP="00FD19B4">
            <w:pPr>
              <w:keepNext/>
              <w:keepLines/>
              <w:jc w:val="center"/>
              <w:rPr>
                <w:rFonts w:ascii="Arial" w:hAnsi="Arial" w:cs="Arial"/>
                <w:sz w:val="18"/>
                <w:szCs w:val="18"/>
              </w:rPr>
            </w:pPr>
            <w:r w:rsidRPr="0024596D">
              <w:rPr>
                <w:rFonts w:ascii="Arial" w:hAnsi="Arial" w:cs="Arial"/>
                <w:sz w:val="18"/>
                <w:szCs w:val="18"/>
              </w:rPr>
              <w:t xml:space="preserve">-64.8 </w:t>
            </w:r>
            <w:r w:rsidR="006B7D0A">
              <w:rPr>
                <w:rFonts w:ascii="Arial" w:hAnsi="Arial" w:cs="Arial"/>
                <w:sz w:val="18"/>
                <w:szCs w:val="18"/>
              </w:rPr>
              <w:t>–</w:t>
            </w:r>
            <w:r w:rsidRPr="0024596D">
              <w:rPr>
                <w:rFonts w:ascii="Arial" w:hAnsi="Arial" w:cs="Arial"/>
                <w:sz w:val="18"/>
                <w:szCs w:val="18"/>
              </w:rPr>
              <w:t xml:space="preserve"> Δ</w:t>
            </w:r>
            <w:r w:rsidRPr="0024596D">
              <w:rPr>
                <w:rFonts w:ascii="Arial" w:hAnsi="Arial" w:cs="Arial"/>
                <w:sz w:val="18"/>
                <w:szCs w:val="18"/>
                <w:vertAlign w:val="subscript"/>
              </w:rPr>
              <w:t>OTAREFSENS</w:t>
            </w:r>
            <w:r w:rsidRPr="0024596D">
              <w:rPr>
                <w:rFonts w:ascii="Arial" w:hAnsi="Arial" w:cs="Arial"/>
                <w:sz w:val="18"/>
                <w:szCs w:val="18"/>
                <w:lang w:eastAsia="ja-JP"/>
              </w:rPr>
              <w:t xml:space="preserve"> + TBD</w:t>
            </w:r>
          </w:p>
        </w:tc>
        <w:tc>
          <w:tcPr>
            <w:tcW w:w="1417" w:type="dxa"/>
            <w:vAlign w:val="center"/>
          </w:tcPr>
          <w:p w14:paraId="7A40853B" w14:textId="700D7E4B" w:rsidR="00FD19B4" w:rsidRPr="0024596D" w:rsidRDefault="00FD19B4" w:rsidP="00FD19B4">
            <w:pPr>
              <w:keepNext/>
              <w:keepLines/>
              <w:jc w:val="center"/>
              <w:rPr>
                <w:rFonts w:ascii="Arial" w:hAnsi="Arial" w:cs="Arial"/>
                <w:sz w:val="18"/>
                <w:szCs w:val="18"/>
                <w:lang w:eastAsia="zh-CN"/>
              </w:rPr>
            </w:pPr>
            <w:r w:rsidRPr="0024596D">
              <w:rPr>
                <w:rFonts w:ascii="Arial" w:hAnsi="Arial" w:cs="Arial"/>
                <w:sz w:val="18"/>
                <w:szCs w:val="18"/>
              </w:rPr>
              <w:t xml:space="preserve">-64.8 </w:t>
            </w:r>
            <w:r w:rsidR="006B7D0A">
              <w:rPr>
                <w:rFonts w:ascii="Arial" w:hAnsi="Arial" w:cs="Arial"/>
                <w:sz w:val="18"/>
                <w:szCs w:val="18"/>
              </w:rPr>
              <w:t>–</w:t>
            </w:r>
            <w:r w:rsidRPr="0024596D">
              <w:rPr>
                <w:rFonts w:ascii="Arial" w:hAnsi="Arial" w:cs="Arial"/>
                <w:sz w:val="18"/>
                <w:szCs w:val="18"/>
              </w:rPr>
              <w:t xml:space="preserve"> Δ</w:t>
            </w:r>
            <w:r w:rsidRPr="0024596D">
              <w:rPr>
                <w:rFonts w:ascii="Arial" w:hAnsi="Arial" w:cs="Arial"/>
                <w:sz w:val="18"/>
                <w:szCs w:val="18"/>
                <w:vertAlign w:val="subscript"/>
              </w:rPr>
              <w:t>OTAREFSENS</w:t>
            </w:r>
            <w:r w:rsidRPr="0024596D">
              <w:rPr>
                <w:rFonts w:ascii="Arial" w:hAnsi="Arial" w:cs="Arial"/>
                <w:sz w:val="18"/>
                <w:szCs w:val="18"/>
                <w:lang w:eastAsia="ja-JP"/>
              </w:rPr>
              <w:t xml:space="preserve"> + TBD</w:t>
            </w:r>
          </w:p>
        </w:tc>
        <w:tc>
          <w:tcPr>
            <w:tcW w:w="1417" w:type="dxa"/>
            <w:vAlign w:val="center"/>
          </w:tcPr>
          <w:p w14:paraId="184430E1" w14:textId="50B2F390" w:rsidR="00FD19B4" w:rsidRPr="0024596D" w:rsidRDefault="00FD19B4" w:rsidP="00FD19B4">
            <w:pPr>
              <w:keepNext/>
              <w:keepLines/>
              <w:jc w:val="center"/>
              <w:rPr>
                <w:rFonts w:ascii="Arial" w:hAnsi="Arial" w:cs="Arial"/>
                <w:sz w:val="18"/>
                <w:szCs w:val="18"/>
                <w:lang w:eastAsia="zh-CN"/>
              </w:rPr>
            </w:pPr>
            <w:r w:rsidRPr="0024596D">
              <w:rPr>
                <w:rFonts w:ascii="Arial" w:hAnsi="Arial" w:cs="Arial"/>
                <w:sz w:val="18"/>
                <w:szCs w:val="18"/>
              </w:rPr>
              <w:t xml:space="preserve">-64.8 </w:t>
            </w:r>
            <w:r w:rsidR="006B7D0A">
              <w:rPr>
                <w:rFonts w:ascii="Arial" w:hAnsi="Arial" w:cs="Arial"/>
                <w:sz w:val="18"/>
                <w:szCs w:val="18"/>
              </w:rPr>
              <w:t>–</w:t>
            </w:r>
            <w:r w:rsidRPr="0024596D">
              <w:rPr>
                <w:rFonts w:ascii="Arial" w:hAnsi="Arial" w:cs="Arial"/>
                <w:sz w:val="18"/>
                <w:szCs w:val="18"/>
              </w:rPr>
              <w:t xml:space="preserve"> Δ</w:t>
            </w:r>
            <w:r w:rsidRPr="0024596D">
              <w:rPr>
                <w:rFonts w:ascii="Arial" w:hAnsi="Arial" w:cs="Arial"/>
                <w:sz w:val="18"/>
                <w:szCs w:val="18"/>
                <w:vertAlign w:val="subscript"/>
              </w:rPr>
              <w:t>OTAREFSENS</w:t>
            </w:r>
            <w:r w:rsidRPr="0024596D">
              <w:rPr>
                <w:rFonts w:ascii="Arial" w:hAnsi="Arial" w:cs="Arial"/>
                <w:sz w:val="18"/>
                <w:szCs w:val="18"/>
                <w:lang w:eastAsia="ja-JP"/>
              </w:rPr>
              <w:t xml:space="preserve"> + TBD</w:t>
            </w:r>
          </w:p>
        </w:tc>
        <w:tc>
          <w:tcPr>
            <w:tcW w:w="1265" w:type="dxa"/>
            <w:vMerge/>
          </w:tcPr>
          <w:p w14:paraId="0B13F8BD" w14:textId="77777777" w:rsidR="00FD19B4" w:rsidRPr="0024596D" w:rsidRDefault="00FD19B4" w:rsidP="00FD19B4">
            <w:pPr>
              <w:keepNext/>
              <w:keepLines/>
              <w:jc w:val="center"/>
              <w:rPr>
                <w:rFonts w:ascii="Arial" w:hAnsi="Arial" w:cs="Arial"/>
                <w:sz w:val="18"/>
                <w:szCs w:val="18"/>
                <w:lang w:eastAsia="zh-CN"/>
              </w:rPr>
            </w:pPr>
          </w:p>
        </w:tc>
        <w:tc>
          <w:tcPr>
            <w:tcW w:w="1134" w:type="dxa"/>
            <w:vMerge/>
            <w:vAlign w:val="center"/>
          </w:tcPr>
          <w:p w14:paraId="183A2BB3" w14:textId="77777777" w:rsidR="00FD19B4" w:rsidRPr="0024596D" w:rsidRDefault="00FD19B4" w:rsidP="00FD19B4">
            <w:pPr>
              <w:keepNext/>
              <w:keepLines/>
              <w:jc w:val="center"/>
              <w:rPr>
                <w:rFonts w:ascii="Arial" w:hAnsi="Arial" w:cs="Arial"/>
                <w:sz w:val="18"/>
                <w:szCs w:val="18"/>
                <w:lang w:eastAsia="zh-CN"/>
              </w:rPr>
            </w:pPr>
          </w:p>
        </w:tc>
      </w:tr>
      <w:tr w:rsidR="00FD19B4" w:rsidRPr="00210608" w14:paraId="06A8DEFD" w14:textId="77777777" w:rsidTr="00FD19B4">
        <w:trPr>
          <w:cantSplit/>
          <w:jc w:val="center"/>
        </w:trPr>
        <w:tc>
          <w:tcPr>
            <w:tcW w:w="10343" w:type="dxa"/>
            <w:gridSpan w:val="8"/>
          </w:tcPr>
          <w:p w14:paraId="669BEB90" w14:textId="77777777" w:rsidR="00FD19B4" w:rsidRPr="0024596D" w:rsidRDefault="00FD19B4" w:rsidP="002F3E23">
            <w:pPr>
              <w:pStyle w:val="TAN"/>
            </w:pPr>
            <w:r w:rsidRPr="0024596D">
              <w:t>NOTE:</w:t>
            </w:r>
            <w:r w:rsidRPr="0024596D">
              <w:tab/>
              <w:t>The wanted signal mean power is the power level of a single instance of the corresponding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24596D">
              <w:rPr>
                <w:lang w:eastAsia="ko-KR"/>
              </w:rPr>
              <w:t xml:space="preserve">, except for one instance that might overlap one other instance to cover the full </w:t>
            </w:r>
            <w:r w:rsidRPr="0024596D">
              <w:rPr>
                <w:i/>
                <w:lang w:eastAsia="ko-KR"/>
              </w:rPr>
              <w:t>BS channel bandwidth</w:t>
            </w:r>
            <w:r w:rsidRPr="0024596D">
              <w:rPr>
                <w:lang w:eastAsia="ko-KR"/>
              </w:rPr>
              <w:t>.</w:t>
            </w:r>
          </w:p>
        </w:tc>
      </w:tr>
    </w:tbl>
    <w:p w14:paraId="177F4410" w14:textId="77777777" w:rsidR="00FD19B4" w:rsidRPr="00210608" w:rsidRDefault="00FD19B4" w:rsidP="00FD19B4"/>
    <w:p w14:paraId="0862DD7A" w14:textId="77777777" w:rsidR="00FD19B4" w:rsidRPr="00210608" w:rsidRDefault="00FD19B4" w:rsidP="00FD19B4">
      <w:pPr>
        <w:keepNext/>
        <w:keepLines/>
        <w:spacing w:before="60"/>
        <w:jc w:val="center"/>
        <w:rPr>
          <w:rFonts w:ascii="Arial" w:hAnsi="Arial"/>
          <w:b/>
          <w:lang w:eastAsia="x-none"/>
        </w:rPr>
      </w:pPr>
      <w:r w:rsidRPr="00210608">
        <w:rPr>
          <w:rFonts w:ascii="Arial" w:hAnsi="Arial"/>
          <w:b/>
          <w:lang w:eastAsia="x-none"/>
        </w:rPr>
        <w:lastRenderedPageBreak/>
        <w:t>Table 7.</w:t>
      </w:r>
      <w:r>
        <w:rPr>
          <w:rFonts w:ascii="Arial" w:hAnsi="Arial"/>
          <w:b/>
          <w:lang w:eastAsia="x-none"/>
        </w:rPr>
        <w:t>4.5</w:t>
      </w:r>
      <w:r w:rsidRPr="00210608">
        <w:rPr>
          <w:rFonts w:ascii="Arial" w:hAnsi="Arial"/>
          <w:b/>
          <w:lang w:eastAsia="x-none"/>
        </w:rPr>
        <w:t>.2-2: Medium Range BS dynamic range</w:t>
      </w: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139"/>
        <w:gridCol w:w="1425"/>
        <w:gridCol w:w="1417"/>
        <w:gridCol w:w="1417"/>
        <w:gridCol w:w="1417"/>
        <w:gridCol w:w="1265"/>
        <w:gridCol w:w="1134"/>
      </w:tblGrid>
      <w:tr w:rsidR="00FD19B4" w:rsidRPr="00210608" w14:paraId="5B9EC1DD" w14:textId="77777777" w:rsidTr="00FD19B4">
        <w:trPr>
          <w:cantSplit/>
          <w:trHeight w:val="308"/>
          <w:jc w:val="center"/>
        </w:trPr>
        <w:tc>
          <w:tcPr>
            <w:tcW w:w="1129" w:type="dxa"/>
            <w:vMerge w:val="restart"/>
            <w:vAlign w:val="center"/>
          </w:tcPr>
          <w:p w14:paraId="53D7459F" w14:textId="77777777" w:rsidR="00FD19B4" w:rsidRPr="0024596D" w:rsidRDefault="00FD19B4" w:rsidP="002F3E23">
            <w:pPr>
              <w:pStyle w:val="TAH"/>
            </w:pPr>
            <w:r w:rsidRPr="0024596D">
              <w:lastRenderedPageBreak/>
              <w:t>BS channel bandwidth [MHz]</w:t>
            </w:r>
          </w:p>
        </w:tc>
        <w:tc>
          <w:tcPr>
            <w:tcW w:w="1139" w:type="dxa"/>
            <w:vMerge w:val="restart"/>
            <w:vAlign w:val="center"/>
          </w:tcPr>
          <w:p w14:paraId="0496B65D" w14:textId="77777777" w:rsidR="00FD19B4" w:rsidRPr="0024596D" w:rsidRDefault="00FD19B4" w:rsidP="002F3E23">
            <w:pPr>
              <w:pStyle w:val="TAH"/>
              <w:rPr>
                <w:lang w:eastAsia="zh-CN"/>
              </w:rPr>
            </w:pPr>
            <w:r w:rsidRPr="0024596D">
              <w:rPr>
                <w:lang w:eastAsia="zh-CN"/>
              </w:rPr>
              <w:t>Subcarrier spacing [kHz]</w:t>
            </w:r>
          </w:p>
        </w:tc>
        <w:tc>
          <w:tcPr>
            <w:tcW w:w="1425" w:type="dxa"/>
            <w:vMerge w:val="restart"/>
            <w:vAlign w:val="center"/>
          </w:tcPr>
          <w:p w14:paraId="24DEB9D8" w14:textId="77777777" w:rsidR="00FD19B4" w:rsidRPr="0024596D" w:rsidRDefault="00FD19B4" w:rsidP="002F3E23">
            <w:pPr>
              <w:pStyle w:val="TAH"/>
            </w:pPr>
            <w:r w:rsidRPr="0024596D">
              <w:t>Reference measurement channel</w:t>
            </w:r>
          </w:p>
        </w:tc>
        <w:tc>
          <w:tcPr>
            <w:tcW w:w="4251" w:type="dxa"/>
            <w:gridSpan w:val="3"/>
            <w:vAlign w:val="center"/>
          </w:tcPr>
          <w:p w14:paraId="0F8C65D1" w14:textId="77777777" w:rsidR="00FD19B4" w:rsidRPr="0024596D" w:rsidRDefault="00FD19B4" w:rsidP="002F3E23">
            <w:pPr>
              <w:pStyle w:val="TAH"/>
            </w:pPr>
            <w:r w:rsidRPr="0024596D">
              <w:t>Wanted signal mean power [dBm]</w:t>
            </w:r>
          </w:p>
        </w:tc>
        <w:tc>
          <w:tcPr>
            <w:tcW w:w="1265" w:type="dxa"/>
            <w:vMerge w:val="restart"/>
            <w:vAlign w:val="center"/>
          </w:tcPr>
          <w:p w14:paraId="182ACE4E" w14:textId="77777777" w:rsidR="00FD19B4" w:rsidRPr="0024596D" w:rsidRDefault="00FD19B4" w:rsidP="002F3E23">
            <w:pPr>
              <w:pStyle w:val="TAH"/>
              <w:rPr>
                <w:rFonts w:cs="Arial"/>
                <w:szCs w:val="18"/>
              </w:rPr>
            </w:pPr>
            <w:r w:rsidRPr="0024596D">
              <w:rPr>
                <w:rFonts w:cs="Arial"/>
                <w:szCs w:val="18"/>
              </w:rPr>
              <w:t>Interfering signal mean power [dBm]</w:t>
            </w:r>
            <w:r w:rsidRPr="000204F2">
              <w:rPr>
                <w:rFonts w:cs="Arial"/>
                <w:szCs w:val="18"/>
              </w:rPr>
              <w:t xml:space="preserve"> / BW</w:t>
            </w:r>
            <w:r w:rsidRPr="000204F2">
              <w:rPr>
                <w:rFonts w:cs="Arial"/>
                <w:szCs w:val="18"/>
                <w:vertAlign w:val="subscript"/>
              </w:rPr>
              <w:t>Config</w:t>
            </w:r>
          </w:p>
        </w:tc>
        <w:tc>
          <w:tcPr>
            <w:tcW w:w="1134" w:type="dxa"/>
            <w:vMerge w:val="restart"/>
            <w:vAlign w:val="center"/>
          </w:tcPr>
          <w:p w14:paraId="3D3955D6" w14:textId="77777777" w:rsidR="00FD19B4" w:rsidRPr="0024596D" w:rsidRDefault="00FD19B4" w:rsidP="002F3E23">
            <w:pPr>
              <w:pStyle w:val="TAH"/>
              <w:rPr>
                <w:rFonts w:cs="Arial"/>
                <w:szCs w:val="18"/>
              </w:rPr>
            </w:pPr>
            <w:r w:rsidRPr="0024596D">
              <w:rPr>
                <w:rFonts w:cs="Arial"/>
                <w:szCs w:val="18"/>
              </w:rPr>
              <w:t>Type of interfering signal</w:t>
            </w:r>
          </w:p>
        </w:tc>
      </w:tr>
      <w:tr w:rsidR="00FD19B4" w:rsidRPr="00210608" w14:paraId="5BFD643B" w14:textId="77777777" w:rsidTr="00FD19B4">
        <w:trPr>
          <w:cantSplit/>
          <w:trHeight w:val="307"/>
          <w:jc w:val="center"/>
        </w:trPr>
        <w:tc>
          <w:tcPr>
            <w:tcW w:w="1129" w:type="dxa"/>
            <w:vMerge/>
            <w:vAlign w:val="center"/>
          </w:tcPr>
          <w:p w14:paraId="7480344B" w14:textId="77777777" w:rsidR="00FD19B4" w:rsidRPr="0024596D" w:rsidRDefault="00FD19B4" w:rsidP="002F3E23">
            <w:pPr>
              <w:pStyle w:val="TAH"/>
            </w:pPr>
          </w:p>
        </w:tc>
        <w:tc>
          <w:tcPr>
            <w:tcW w:w="1139" w:type="dxa"/>
            <w:vMerge/>
            <w:vAlign w:val="center"/>
          </w:tcPr>
          <w:p w14:paraId="7563087F" w14:textId="77777777" w:rsidR="00FD19B4" w:rsidRPr="0024596D" w:rsidRDefault="00FD19B4" w:rsidP="002F3E23">
            <w:pPr>
              <w:pStyle w:val="TAH"/>
              <w:rPr>
                <w:lang w:eastAsia="zh-CN"/>
              </w:rPr>
            </w:pPr>
          </w:p>
        </w:tc>
        <w:tc>
          <w:tcPr>
            <w:tcW w:w="1425" w:type="dxa"/>
            <w:vMerge/>
            <w:vAlign w:val="center"/>
          </w:tcPr>
          <w:p w14:paraId="7349D5A9" w14:textId="77777777" w:rsidR="00FD19B4" w:rsidRPr="0024596D" w:rsidRDefault="00FD19B4" w:rsidP="002F3E23">
            <w:pPr>
              <w:pStyle w:val="TAH"/>
            </w:pPr>
          </w:p>
        </w:tc>
        <w:tc>
          <w:tcPr>
            <w:tcW w:w="1417" w:type="dxa"/>
            <w:vAlign w:val="center"/>
          </w:tcPr>
          <w:p w14:paraId="7296B964" w14:textId="77777777" w:rsidR="00FD19B4" w:rsidRPr="000172E8" w:rsidRDefault="00FD19B4" w:rsidP="002F3E23">
            <w:pPr>
              <w:pStyle w:val="TAH"/>
            </w:pPr>
            <w:r w:rsidRPr="000172E8">
              <w:rPr>
                <w:lang w:eastAsia="ja-JP"/>
              </w:rPr>
              <w:t>f ≤ 3.0 GHz</w:t>
            </w:r>
          </w:p>
        </w:tc>
        <w:tc>
          <w:tcPr>
            <w:tcW w:w="1417" w:type="dxa"/>
            <w:vAlign w:val="center"/>
          </w:tcPr>
          <w:p w14:paraId="1B531B0E" w14:textId="77777777" w:rsidR="00FD19B4" w:rsidRPr="000172E8" w:rsidRDefault="00FD19B4" w:rsidP="002F3E23">
            <w:pPr>
              <w:pStyle w:val="TAH"/>
            </w:pPr>
            <w:r w:rsidRPr="000172E8">
              <w:rPr>
                <w:lang w:eastAsia="ja-JP"/>
              </w:rPr>
              <w:t>3.0 GHz &lt; f ≤ 4.2 GHz</w:t>
            </w:r>
          </w:p>
        </w:tc>
        <w:tc>
          <w:tcPr>
            <w:tcW w:w="1417" w:type="dxa"/>
            <w:vAlign w:val="center"/>
          </w:tcPr>
          <w:p w14:paraId="5E41A6F3" w14:textId="77777777" w:rsidR="00FD19B4" w:rsidRPr="000172E8" w:rsidRDefault="00FD19B4" w:rsidP="002F3E23">
            <w:pPr>
              <w:pStyle w:val="TAH"/>
            </w:pPr>
            <w:r w:rsidRPr="000172E8">
              <w:rPr>
                <w:lang w:eastAsia="ja-JP"/>
              </w:rPr>
              <w:t>4.2 GHz &lt; f ≤ 6.0 GHz</w:t>
            </w:r>
          </w:p>
        </w:tc>
        <w:tc>
          <w:tcPr>
            <w:tcW w:w="1265" w:type="dxa"/>
            <w:vMerge/>
            <w:vAlign w:val="center"/>
          </w:tcPr>
          <w:p w14:paraId="17AEA154" w14:textId="77777777" w:rsidR="00FD19B4" w:rsidRPr="0024596D" w:rsidRDefault="00FD19B4" w:rsidP="002F3E23">
            <w:pPr>
              <w:pStyle w:val="TAH"/>
              <w:rPr>
                <w:rFonts w:cs="Arial"/>
                <w:szCs w:val="18"/>
              </w:rPr>
            </w:pPr>
          </w:p>
        </w:tc>
        <w:tc>
          <w:tcPr>
            <w:tcW w:w="1134" w:type="dxa"/>
            <w:vMerge/>
            <w:vAlign w:val="center"/>
          </w:tcPr>
          <w:p w14:paraId="216FE052" w14:textId="77777777" w:rsidR="00FD19B4" w:rsidRPr="0024596D" w:rsidRDefault="00FD19B4" w:rsidP="002F3E23">
            <w:pPr>
              <w:pStyle w:val="TAH"/>
              <w:rPr>
                <w:rFonts w:cs="Arial"/>
                <w:szCs w:val="18"/>
              </w:rPr>
            </w:pPr>
          </w:p>
        </w:tc>
      </w:tr>
      <w:tr w:rsidR="00FD19B4" w:rsidRPr="00210608" w14:paraId="27FA8718" w14:textId="77777777" w:rsidTr="00FD19B4">
        <w:trPr>
          <w:cantSplit/>
          <w:jc w:val="center"/>
        </w:trPr>
        <w:tc>
          <w:tcPr>
            <w:tcW w:w="1129" w:type="dxa"/>
            <w:vMerge w:val="restart"/>
            <w:vAlign w:val="center"/>
          </w:tcPr>
          <w:p w14:paraId="22FB1F5A" w14:textId="77777777" w:rsidR="00FD19B4" w:rsidRPr="0024596D" w:rsidRDefault="00FD19B4" w:rsidP="002F3E23">
            <w:pPr>
              <w:pStyle w:val="TAC"/>
              <w:rPr>
                <w:lang w:eastAsia="zh-CN"/>
              </w:rPr>
            </w:pPr>
            <w:r w:rsidRPr="0024596D">
              <w:rPr>
                <w:lang w:eastAsia="zh-CN"/>
              </w:rPr>
              <w:t>5</w:t>
            </w:r>
          </w:p>
        </w:tc>
        <w:tc>
          <w:tcPr>
            <w:tcW w:w="1139" w:type="dxa"/>
            <w:vAlign w:val="center"/>
          </w:tcPr>
          <w:p w14:paraId="16EE7319" w14:textId="77777777" w:rsidR="00FD19B4" w:rsidRPr="0024596D" w:rsidRDefault="00FD19B4" w:rsidP="002F3E23">
            <w:pPr>
              <w:pStyle w:val="TAC"/>
              <w:rPr>
                <w:lang w:eastAsia="zh-CN"/>
              </w:rPr>
            </w:pPr>
            <w:r w:rsidRPr="0024596D">
              <w:rPr>
                <w:lang w:eastAsia="zh-CN"/>
              </w:rPr>
              <w:t>15</w:t>
            </w:r>
          </w:p>
        </w:tc>
        <w:tc>
          <w:tcPr>
            <w:tcW w:w="1425" w:type="dxa"/>
            <w:vAlign w:val="center"/>
          </w:tcPr>
          <w:p w14:paraId="54C250C9" w14:textId="77777777" w:rsidR="00FD19B4" w:rsidRPr="0024596D" w:rsidRDefault="00FD19B4" w:rsidP="002F3E23">
            <w:pPr>
              <w:pStyle w:val="TAC"/>
            </w:pPr>
            <w:r w:rsidRPr="0024596D">
              <w:t>G-FR1-A2-1</w:t>
            </w:r>
          </w:p>
        </w:tc>
        <w:tc>
          <w:tcPr>
            <w:tcW w:w="1417" w:type="dxa"/>
            <w:vAlign w:val="center"/>
          </w:tcPr>
          <w:p w14:paraId="3DA20C88" w14:textId="7C36BFF0" w:rsidR="00FD19B4" w:rsidRPr="0024596D" w:rsidRDefault="00FD19B4" w:rsidP="002F3E23">
            <w:pPr>
              <w:pStyle w:val="TAC"/>
              <w:rPr>
                <w:vertAlign w:val="subscript"/>
                <w:lang w:eastAsia="zh-CN"/>
              </w:rPr>
            </w:pPr>
            <w:r w:rsidRPr="0024596D">
              <w:t xml:space="preserve">-65.7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CC78B43" w14:textId="5B6E5837" w:rsidR="00FD19B4" w:rsidRPr="0024596D" w:rsidRDefault="00FD19B4" w:rsidP="002F3E23">
            <w:pPr>
              <w:pStyle w:val="TAC"/>
              <w:rPr>
                <w:lang w:eastAsia="zh-CN"/>
              </w:rPr>
            </w:pPr>
            <w:r w:rsidRPr="0024596D">
              <w:t xml:space="preserve">-65.7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E363240" w14:textId="333B23E7" w:rsidR="00FD19B4" w:rsidRPr="0024596D" w:rsidRDefault="00FD19B4" w:rsidP="002F3E23">
            <w:pPr>
              <w:pStyle w:val="TAC"/>
              <w:rPr>
                <w:lang w:eastAsia="zh-CN"/>
              </w:rPr>
            </w:pPr>
            <w:r w:rsidRPr="0024596D">
              <w:t xml:space="preserve">-65.7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6032A1D5" w14:textId="7EDD1A4C" w:rsidR="00FD19B4" w:rsidRPr="0024596D" w:rsidRDefault="00FD19B4" w:rsidP="002F3E23">
            <w:pPr>
              <w:pStyle w:val="TAC"/>
              <w:rPr>
                <w:lang w:eastAsia="zh-CN"/>
              </w:rPr>
            </w:pPr>
            <w:r w:rsidRPr="0024596D">
              <w:rPr>
                <w:lang w:eastAsia="zh-CN"/>
              </w:rPr>
              <w:t>-77.5</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11774764" w14:textId="77777777" w:rsidR="00FD19B4" w:rsidRPr="0024596D" w:rsidRDefault="00FD19B4" w:rsidP="002F3E23">
            <w:pPr>
              <w:pStyle w:val="TAC"/>
              <w:rPr>
                <w:lang w:eastAsia="zh-CN"/>
              </w:rPr>
            </w:pPr>
            <w:r w:rsidRPr="0024596D">
              <w:rPr>
                <w:lang w:eastAsia="zh-CN"/>
              </w:rPr>
              <w:t>AWGN</w:t>
            </w:r>
          </w:p>
        </w:tc>
      </w:tr>
      <w:tr w:rsidR="00FD19B4" w:rsidRPr="00210608" w14:paraId="12C6031F" w14:textId="77777777" w:rsidTr="00FD19B4">
        <w:trPr>
          <w:cantSplit/>
          <w:jc w:val="center"/>
        </w:trPr>
        <w:tc>
          <w:tcPr>
            <w:tcW w:w="1129" w:type="dxa"/>
            <w:vMerge/>
            <w:vAlign w:val="center"/>
          </w:tcPr>
          <w:p w14:paraId="511D6D4C" w14:textId="77777777" w:rsidR="00FD19B4" w:rsidRPr="0024596D" w:rsidRDefault="00FD19B4" w:rsidP="002F3E23">
            <w:pPr>
              <w:pStyle w:val="TAC"/>
              <w:rPr>
                <w:lang w:eastAsia="zh-CN"/>
              </w:rPr>
            </w:pPr>
          </w:p>
        </w:tc>
        <w:tc>
          <w:tcPr>
            <w:tcW w:w="1139" w:type="dxa"/>
            <w:vAlign w:val="center"/>
          </w:tcPr>
          <w:p w14:paraId="70F6E4AF" w14:textId="77777777" w:rsidR="00FD19B4" w:rsidRPr="0024596D" w:rsidRDefault="00FD19B4" w:rsidP="002F3E23">
            <w:pPr>
              <w:pStyle w:val="TAC"/>
              <w:rPr>
                <w:lang w:eastAsia="zh-CN"/>
              </w:rPr>
            </w:pPr>
            <w:r w:rsidRPr="0024596D">
              <w:rPr>
                <w:lang w:eastAsia="zh-CN"/>
              </w:rPr>
              <w:t>30</w:t>
            </w:r>
          </w:p>
        </w:tc>
        <w:tc>
          <w:tcPr>
            <w:tcW w:w="1425" w:type="dxa"/>
            <w:vAlign w:val="center"/>
          </w:tcPr>
          <w:p w14:paraId="4AAFF2E0" w14:textId="77777777" w:rsidR="00FD19B4" w:rsidRPr="0024596D" w:rsidRDefault="00FD19B4" w:rsidP="002F3E23">
            <w:pPr>
              <w:pStyle w:val="TAC"/>
            </w:pPr>
            <w:r w:rsidRPr="0024596D">
              <w:t>G- FR1-A2-2</w:t>
            </w:r>
          </w:p>
        </w:tc>
        <w:tc>
          <w:tcPr>
            <w:tcW w:w="1417" w:type="dxa"/>
            <w:vAlign w:val="center"/>
          </w:tcPr>
          <w:p w14:paraId="5B056B64" w14:textId="0346DD75" w:rsidR="00FD19B4" w:rsidRPr="0024596D" w:rsidRDefault="00FD19B4" w:rsidP="002F3E23">
            <w:pPr>
              <w:pStyle w:val="TAC"/>
              <w:rPr>
                <w:vertAlign w:val="subscript"/>
                <w:lang w:eastAsia="zh-CN"/>
              </w:rPr>
            </w:pPr>
            <w:r w:rsidRPr="0024596D">
              <w:t xml:space="preserve">-66.4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9F5CA5E" w14:textId="50AA911E" w:rsidR="00FD19B4" w:rsidRPr="0024596D" w:rsidRDefault="00FD19B4" w:rsidP="002F3E23">
            <w:pPr>
              <w:pStyle w:val="TAC"/>
            </w:pPr>
            <w:r w:rsidRPr="0024596D">
              <w:t xml:space="preserve">-66.4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5617FB1" w14:textId="3A8E0DE8" w:rsidR="00FD19B4" w:rsidRPr="0024596D" w:rsidRDefault="00FD19B4" w:rsidP="002F3E23">
            <w:pPr>
              <w:pStyle w:val="TAC"/>
            </w:pPr>
            <w:r w:rsidRPr="0024596D">
              <w:t xml:space="preserve">-66.4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686C99C4" w14:textId="77777777" w:rsidR="00FD19B4" w:rsidRPr="0024596D" w:rsidRDefault="00FD19B4" w:rsidP="002F3E23">
            <w:pPr>
              <w:pStyle w:val="TAC"/>
            </w:pPr>
          </w:p>
        </w:tc>
        <w:tc>
          <w:tcPr>
            <w:tcW w:w="1134" w:type="dxa"/>
            <w:vMerge/>
            <w:vAlign w:val="center"/>
          </w:tcPr>
          <w:p w14:paraId="2953E6B2" w14:textId="77777777" w:rsidR="00FD19B4" w:rsidRPr="0024596D" w:rsidRDefault="00FD19B4" w:rsidP="002F3E23">
            <w:pPr>
              <w:pStyle w:val="TAC"/>
              <w:rPr>
                <w:lang w:eastAsia="zh-CN"/>
              </w:rPr>
            </w:pPr>
          </w:p>
        </w:tc>
      </w:tr>
      <w:tr w:rsidR="00FD19B4" w:rsidRPr="00210608" w14:paraId="711CA15E" w14:textId="77777777" w:rsidTr="00FD19B4">
        <w:trPr>
          <w:cantSplit/>
          <w:jc w:val="center"/>
        </w:trPr>
        <w:tc>
          <w:tcPr>
            <w:tcW w:w="1129" w:type="dxa"/>
            <w:vMerge w:val="restart"/>
            <w:vAlign w:val="center"/>
          </w:tcPr>
          <w:p w14:paraId="5172888A" w14:textId="77777777" w:rsidR="00FD19B4" w:rsidRPr="0024596D" w:rsidRDefault="00FD19B4" w:rsidP="002F3E23">
            <w:pPr>
              <w:pStyle w:val="TAC"/>
              <w:rPr>
                <w:lang w:eastAsia="zh-CN"/>
              </w:rPr>
            </w:pPr>
            <w:r w:rsidRPr="0024596D">
              <w:rPr>
                <w:lang w:eastAsia="zh-CN"/>
              </w:rPr>
              <w:t>10</w:t>
            </w:r>
          </w:p>
        </w:tc>
        <w:tc>
          <w:tcPr>
            <w:tcW w:w="1139" w:type="dxa"/>
            <w:vAlign w:val="center"/>
          </w:tcPr>
          <w:p w14:paraId="31ECEC87" w14:textId="77777777" w:rsidR="00FD19B4" w:rsidRPr="0024596D" w:rsidRDefault="00FD19B4" w:rsidP="002F3E23">
            <w:pPr>
              <w:pStyle w:val="TAC"/>
              <w:rPr>
                <w:lang w:eastAsia="zh-CN"/>
              </w:rPr>
            </w:pPr>
            <w:r w:rsidRPr="0024596D">
              <w:rPr>
                <w:lang w:eastAsia="zh-CN"/>
              </w:rPr>
              <w:t>15</w:t>
            </w:r>
          </w:p>
        </w:tc>
        <w:tc>
          <w:tcPr>
            <w:tcW w:w="1425" w:type="dxa"/>
            <w:vAlign w:val="center"/>
          </w:tcPr>
          <w:p w14:paraId="693ABB13" w14:textId="77777777" w:rsidR="00FD19B4" w:rsidRPr="0024596D" w:rsidRDefault="00FD19B4" w:rsidP="002F3E23">
            <w:pPr>
              <w:pStyle w:val="TAC"/>
            </w:pPr>
            <w:r w:rsidRPr="0024596D">
              <w:t>G-FR1-A2-1</w:t>
            </w:r>
          </w:p>
        </w:tc>
        <w:tc>
          <w:tcPr>
            <w:tcW w:w="1417" w:type="dxa"/>
            <w:vAlign w:val="center"/>
          </w:tcPr>
          <w:p w14:paraId="0D27C569" w14:textId="76B85E3C" w:rsidR="00FD19B4" w:rsidRPr="0024596D" w:rsidRDefault="00FD19B4" w:rsidP="002F3E23">
            <w:pPr>
              <w:pStyle w:val="TAC"/>
            </w:pPr>
            <w:r w:rsidRPr="0024596D">
              <w:t xml:space="preserve">-65.7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9CD0A23" w14:textId="1A0425A6" w:rsidR="00FD19B4" w:rsidRPr="0024596D" w:rsidRDefault="00FD19B4" w:rsidP="002F3E23">
            <w:pPr>
              <w:pStyle w:val="TAC"/>
              <w:rPr>
                <w:lang w:eastAsia="zh-CN"/>
              </w:rPr>
            </w:pPr>
            <w:r w:rsidRPr="0024596D">
              <w:t xml:space="preserve">-65.7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A0AB502" w14:textId="2C2522E7" w:rsidR="00FD19B4" w:rsidRPr="0024596D" w:rsidRDefault="00FD19B4" w:rsidP="002F3E23">
            <w:pPr>
              <w:pStyle w:val="TAC"/>
              <w:rPr>
                <w:lang w:eastAsia="zh-CN"/>
              </w:rPr>
            </w:pPr>
            <w:r w:rsidRPr="0024596D">
              <w:t xml:space="preserve">-65.7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67CEF4D3" w14:textId="27B8CA57" w:rsidR="00FD19B4" w:rsidRPr="0024596D" w:rsidRDefault="00FD19B4" w:rsidP="002F3E23">
            <w:pPr>
              <w:pStyle w:val="TAC"/>
              <w:rPr>
                <w:lang w:eastAsia="zh-CN"/>
              </w:rPr>
            </w:pPr>
            <w:r w:rsidRPr="0024596D">
              <w:rPr>
                <w:lang w:eastAsia="zh-CN"/>
              </w:rPr>
              <w:t>-74.3</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09934076" w14:textId="77777777" w:rsidR="00FD19B4" w:rsidRPr="0024596D" w:rsidRDefault="00FD19B4" w:rsidP="002F3E23">
            <w:pPr>
              <w:pStyle w:val="TAC"/>
            </w:pPr>
            <w:r w:rsidRPr="0024596D">
              <w:rPr>
                <w:lang w:eastAsia="zh-CN"/>
              </w:rPr>
              <w:t>AWGN</w:t>
            </w:r>
          </w:p>
        </w:tc>
      </w:tr>
      <w:tr w:rsidR="00FD19B4" w:rsidRPr="00210608" w14:paraId="3140E48B" w14:textId="77777777" w:rsidTr="00FD19B4">
        <w:trPr>
          <w:cantSplit/>
          <w:jc w:val="center"/>
        </w:trPr>
        <w:tc>
          <w:tcPr>
            <w:tcW w:w="1129" w:type="dxa"/>
            <w:vMerge/>
            <w:vAlign w:val="center"/>
          </w:tcPr>
          <w:p w14:paraId="72677D52" w14:textId="77777777" w:rsidR="00FD19B4" w:rsidRPr="0024596D" w:rsidRDefault="00FD19B4" w:rsidP="002F3E23">
            <w:pPr>
              <w:pStyle w:val="TAC"/>
              <w:rPr>
                <w:lang w:eastAsia="zh-CN"/>
              </w:rPr>
            </w:pPr>
          </w:p>
        </w:tc>
        <w:tc>
          <w:tcPr>
            <w:tcW w:w="1139" w:type="dxa"/>
            <w:vAlign w:val="center"/>
          </w:tcPr>
          <w:p w14:paraId="073F9B78" w14:textId="77777777" w:rsidR="00FD19B4" w:rsidRPr="0024596D" w:rsidRDefault="00FD19B4" w:rsidP="002F3E23">
            <w:pPr>
              <w:pStyle w:val="TAC"/>
              <w:rPr>
                <w:lang w:eastAsia="zh-CN"/>
              </w:rPr>
            </w:pPr>
            <w:r w:rsidRPr="0024596D">
              <w:rPr>
                <w:lang w:eastAsia="zh-CN"/>
              </w:rPr>
              <w:t>30</w:t>
            </w:r>
          </w:p>
        </w:tc>
        <w:tc>
          <w:tcPr>
            <w:tcW w:w="1425" w:type="dxa"/>
            <w:vAlign w:val="center"/>
          </w:tcPr>
          <w:p w14:paraId="2E3BF4A1" w14:textId="77777777" w:rsidR="00FD19B4" w:rsidRPr="0024596D" w:rsidRDefault="00FD19B4" w:rsidP="002F3E23">
            <w:pPr>
              <w:pStyle w:val="TAC"/>
            </w:pPr>
            <w:r w:rsidRPr="0024596D">
              <w:t>G- FR1-A2-2</w:t>
            </w:r>
          </w:p>
        </w:tc>
        <w:tc>
          <w:tcPr>
            <w:tcW w:w="1417" w:type="dxa"/>
            <w:vAlign w:val="center"/>
          </w:tcPr>
          <w:p w14:paraId="4D249A81" w14:textId="77373DF3" w:rsidR="00FD19B4" w:rsidRPr="0024596D" w:rsidRDefault="00FD19B4" w:rsidP="002F3E23">
            <w:pPr>
              <w:pStyle w:val="TAC"/>
            </w:pPr>
            <w:r w:rsidRPr="0024596D">
              <w:t xml:space="preserve">-66.4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04834C9" w14:textId="1D508505" w:rsidR="00FD19B4" w:rsidRPr="0024596D" w:rsidRDefault="00FD19B4" w:rsidP="002F3E23">
            <w:pPr>
              <w:pStyle w:val="TAC"/>
            </w:pPr>
            <w:r w:rsidRPr="0024596D">
              <w:t xml:space="preserve">-66.4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3D1DC867" w14:textId="350BE077" w:rsidR="00FD19B4" w:rsidRPr="0024596D" w:rsidRDefault="00FD19B4" w:rsidP="002F3E23">
            <w:pPr>
              <w:pStyle w:val="TAC"/>
            </w:pPr>
            <w:r w:rsidRPr="0024596D">
              <w:t xml:space="preserve">-66.4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3A9DF8E6" w14:textId="77777777" w:rsidR="00FD19B4" w:rsidRPr="0024596D" w:rsidRDefault="00FD19B4" w:rsidP="002F3E23">
            <w:pPr>
              <w:pStyle w:val="TAC"/>
            </w:pPr>
          </w:p>
        </w:tc>
        <w:tc>
          <w:tcPr>
            <w:tcW w:w="1134" w:type="dxa"/>
            <w:vMerge/>
            <w:vAlign w:val="center"/>
          </w:tcPr>
          <w:p w14:paraId="59627575" w14:textId="77777777" w:rsidR="00FD19B4" w:rsidRPr="0024596D" w:rsidRDefault="00FD19B4" w:rsidP="002F3E23">
            <w:pPr>
              <w:pStyle w:val="TAC"/>
              <w:rPr>
                <w:lang w:eastAsia="zh-CN"/>
              </w:rPr>
            </w:pPr>
          </w:p>
        </w:tc>
      </w:tr>
      <w:tr w:rsidR="00FD19B4" w:rsidRPr="00210608" w14:paraId="60079A6F" w14:textId="77777777" w:rsidTr="00FD19B4">
        <w:trPr>
          <w:cantSplit/>
          <w:jc w:val="center"/>
        </w:trPr>
        <w:tc>
          <w:tcPr>
            <w:tcW w:w="1129" w:type="dxa"/>
            <w:vMerge/>
            <w:vAlign w:val="center"/>
          </w:tcPr>
          <w:p w14:paraId="218C7693" w14:textId="77777777" w:rsidR="00FD19B4" w:rsidRPr="0024596D" w:rsidRDefault="00FD19B4" w:rsidP="002F3E23">
            <w:pPr>
              <w:pStyle w:val="TAC"/>
              <w:rPr>
                <w:lang w:eastAsia="zh-CN"/>
              </w:rPr>
            </w:pPr>
          </w:p>
        </w:tc>
        <w:tc>
          <w:tcPr>
            <w:tcW w:w="1139" w:type="dxa"/>
            <w:vAlign w:val="center"/>
          </w:tcPr>
          <w:p w14:paraId="24ADA338" w14:textId="77777777" w:rsidR="00FD19B4" w:rsidRPr="0024596D" w:rsidRDefault="00FD19B4" w:rsidP="002F3E23">
            <w:pPr>
              <w:pStyle w:val="TAC"/>
              <w:rPr>
                <w:lang w:eastAsia="zh-CN"/>
              </w:rPr>
            </w:pPr>
            <w:r w:rsidRPr="0024596D">
              <w:rPr>
                <w:lang w:eastAsia="zh-CN"/>
              </w:rPr>
              <w:t>60</w:t>
            </w:r>
          </w:p>
        </w:tc>
        <w:tc>
          <w:tcPr>
            <w:tcW w:w="1425" w:type="dxa"/>
            <w:vAlign w:val="center"/>
          </w:tcPr>
          <w:p w14:paraId="345B6F90" w14:textId="77777777" w:rsidR="00FD19B4" w:rsidRPr="0024596D" w:rsidRDefault="00FD19B4" w:rsidP="002F3E23">
            <w:pPr>
              <w:pStyle w:val="TAC"/>
            </w:pPr>
            <w:r w:rsidRPr="0024596D">
              <w:t>G- FR1-A2-3</w:t>
            </w:r>
          </w:p>
        </w:tc>
        <w:tc>
          <w:tcPr>
            <w:tcW w:w="1417" w:type="dxa"/>
            <w:vAlign w:val="center"/>
          </w:tcPr>
          <w:p w14:paraId="32D3C772" w14:textId="23AF124B" w:rsidR="00FD19B4" w:rsidRPr="0024596D" w:rsidRDefault="00FD19B4" w:rsidP="002F3E23">
            <w:pPr>
              <w:pStyle w:val="TAC"/>
            </w:pPr>
            <w:r w:rsidRPr="0024596D">
              <w:t xml:space="preserve">-63.4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1973BFB" w14:textId="0E5D91A7" w:rsidR="00FD19B4" w:rsidRPr="0024596D" w:rsidRDefault="00FD19B4" w:rsidP="002F3E23">
            <w:pPr>
              <w:pStyle w:val="TAC"/>
            </w:pPr>
            <w:r w:rsidRPr="0024596D">
              <w:t xml:space="preserve">-63.4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1E4BE50" w14:textId="36A9754E" w:rsidR="00FD19B4" w:rsidRPr="0024596D" w:rsidRDefault="00FD19B4" w:rsidP="002F3E23">
            <w:pPr>
              <w:pStyle w:val="TAC"/>
            </w:pPr>
            <w:r w:rsidRPr="0024596D">
              <w:t xml:space="preserve">-63.4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5F65CA65" w14:textId="77777777" w:rsidR="00FD19B4" w:rsidRPr="0024596D" w:rsidRDefault="00FD19B4" w:rsidP="002F3E23">
            <w:pPr>
              <w:pStyle w:val="TAC"/>
            </w:pPr>
          </w:p>
        </w:tc>
        <w:tc>
          <w:tcPr>
            <w:tcW w:w="1134" w:type="dxa"/>
            <w:vMerge/>
            <w:vAlign w:val="center"/>
          </w:tcPr>
          <w:p w14:paraId="5F126709" w14:textId="77777777" w:rsidR="00FD19B4" w:rsidRPr="0024596D" w:rsidRDefault="00FD19B4" w:rsidP="002F3E23">
            <w:pPr>
              <w:pStyle w:val="TAC"/>
              <w:rPr>
                <w:lang w:eastAsia="zh-CN"/>
              </w:rPr>
            </w:pPr>
          </w:p>
        </w:tc>
      </w:tr>
      <w:tr w:rsidR="00FD19B4" w:rsidRPr="00210608" w14:paraId="56D9050D" w14:textId="77777777" w:rsidTr="00FD19B4">
        <w:trPr>
          <w:cantSplit/>
          <w:jc w:val="center"/>
        </w:trPr>
        <w:tc>
          <w:tcPr>
            <w:tcW w:w="1129" w:type="dxa"/>
            <w:vMerge w:val="restart"/>
            <w:vAlign w:val="center"/>
          </w:tcPr>
          <w:p w14:paraId="1EBC902F" w14:textId="77777777" w:rsidR="00FD19B4" w:rsidRPr="0024596D" w:rsidRDefault="00FD19B4" w:rsidP="002F3E23">
            <w:pPr>
              <w:pStyle w:val="TAC"/>
              <w:rPr>
                <w:lang w:eastAsia="zh-CN"/>
              </w:rPr>
            </w:pPr>
            <w:r w:rsidRPr="0024596D">
              <w:rPr>
                <w:lang w:eastAsia="zh-CN"/>
              </w:rPr>
              <w:t>15</w:t>
            </w:r>
          </w:p>
        </w:tc>
        <w:tc>
          <w:tcPr>
            <w:tcW w:w="1139" w:type="dxa"/>
            <w:vAlign w:val="center"/>
          </w:tcPr>
          <w:p w14:paraId="42F41837" w14:textId="77777777" w:rsidR="00FD19B4" w:rsidRPr="0024596D" w:rsidRDefault="00FD19B4" w:rsidP="002F3E23">
            <w:pPr>
              <w:pStyle w:val="TAC"/>
              <w:rPr>
                <w:lang w:eastAsia="zh-CN"/>
              </w:rPr>
            </w:pPr>
            <w:r w:rsidRPr="0024596D">
              <w:rPr>
                <w:lang w:eastAsia="zh-CN"/>
              </w:rPr>
              <w:t>15</w:t>
            </w:r>
          </w:p>
        </w:tc>
        <w:tc>
          <w:tcPr>
            <w:tcW w:w="1425" w:type="dxa"/>
            <w:vAlign w:val="center"/>
          </w:tcPr>
          <w:p w14:paraId="2951D837" w14:textId="77777777" w:rsidR="00FD19B4" w:rsidRPr="0024596D" w:rsidRDefault="00FD19B4" w:rsidP="002F3E23">
            <w:pPr>
              <w:pStyle w:val="TAC"/>
            </w:pPr>
            <w:r w:rsidRPr="0024596D">
              <w:t>G-FR1-A2-1</w:t>
            </w:r>
          </w:p>
        </w:tc>
        <w:tc>
          <w:tcPr>
            <w:tcW w:w="1417" w:type="dxa"/>
            <w:vAlign w:val="center"/>
          </w:tcPr>
          <w:p w14:paraId="43E06E7A" w14:textId="1E060FAC" w:rsidR="00FD19B4" w:rsidRPr="0024596D" w:rsidRDefault="00FD19B4" w:rsidP="002F3E23">
            <w:pPr>
              <w:pStyle w:val="TAC"/>
            </w:pPr>
            <w:r w:rsidRPr="0024596D">
              <w:t xml:space="preserve">-65.7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3FB1684" w14:textId="69940742" w:rsidR="00FD19B4" w:rsidRPr="0024596D" w:rsidRDefault="00FD19B4" w:rsidP="002F3E23">
            <w:pPr>
              <w:pStyle w:val="TAC"/>
              <w:rPr>
                <w:lang w:eastAsia="zh-CN"/>
              </w:rPr>
            </w:pPr>
            <w:r w:rsidRPr="0024596D">
              <w:t xml:space="preserve">-65.7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29B716A" w14:textId="6EE75DA5" w:rsidR="00FD19B4" w:rsidRPr="0024596D" w:rsidRDefault="00FD19B4" w:rsidP="002F3E23">
            <w:pPr>
              <w:pStyle w:val="TAC"/>
              <w:rPr>
                <w:lang w:eastAsia="zh-CN"/>
              </w:rPr>
            </w:pPr>
            <w:r w:rsidRPr="0024596D">
              <w:t xml:space="preserve">-65.7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405AB079" w14:textId="3D0067A5" w:rsidR="00FD19B4" w:rsidRPr="0024596D" w:rsidRDefault="00FD19B4" w:rsidP="002F3E23">
            <w:pPr>
              <w:pStyle w:val="TAC"/>
              <w:rPr>
                <w:lang w:eastAsia="zh-CN"/>
              </w:rPr>
            </w:pPr>
            <w:r w:rsidRPr="0024596D">
              <w:rPr>
                <w:lang w:eastAsia="zh-CN"/>
              </w:rPr>
              <w:t>-72.5</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7230D7F0" w14:textId="77777777" w:rsidR="00FD19B4" w:rsidRPr="0024596D" w:rsidRDefault="00FD19B4" w:rsidP="002F3E23">
            <w:pPr>
              <w:pStyle w:val="TAC"/>
            </w:pPr>
            <w:r w:rsidRPr="0024596D">
              <w:rPr>
                <w:lang w:eastAsia="zh-CN"/>
              </w:rPr>
              <w:t>AWGN</w:t>
            </w:r>
          </w:p>
        </w:tc>
      </w:tr>
      <w:tr w:rsidR="00FD19B4" w:rsidRPr="00210608" w14:paraId="7BDF489F" w14:textId="77777777" w:rsidTr="00FD19B4">
        <w:trPr>
          <w:cantSplit/>
          <w:jc w:val="center"/>
        </w:trPr>
        <w:tc>
          <w:tcPr>
            <w:tcW w:w="1129" w:type="dxa"/>
            <w:vMerge/>
            <w:vAlign w:val="center"/>
          </w:tcPr>
          <w:p w14:paraId="5EA3AF18" w14:textId="77777777" w:rsidR="00FD19B4" w:rsidRPr="0024596D" w:rsidRDefault="00FD19B4" w:rsidP="002F3E23">
            <w:pPr>
              <w:pStyle w:val="TAC"/>
              <w:rPr>
                <w:lang w:eastAsia="zh-CN"/>
              </w:rPr>
            </w:pPr>
          </w:p>
        </w:tc>
        <w:tc>
          <w:tcPr>
            <w:tcW w:w="1139" w:type="dxa"/>
            <w:vAlign w:val="center"/>
          </w:tcPr>
          <w:p w14:paraId="488110B9" w14:textId="77777777" w:rsidR="00FD19B4" w:rsidRPr="0024596D" w:rsidRDefault="00FD19B4" w:rsidP="002F3E23">
            <w:pPr>
              <w:pStyle w:val="TAC"/>
              <w:rPr>
                <w:lang w:eastAsia="zh-CN"/>
              </w:rPr>
            </w:pPr>
            <w:r w:rsidRPr="0024596D">
              <w:rPr>
                <w:lang w:eastAsia="zh-CN"/>
              </w:rPr>
              <w:t>30</w:t>
            </w:r>
          </w:p>
        </w:tc>
        <w:tc>
          <w:tcPr>
            <w:tcW w:w="1425" w:type="dxa"/>
            <w:vAlign w:val="center"/>
          </w:tcPr>
          <w:p w14:paraId="1A6B5D5B" w14:textId="77777777" w:rsidR="00FD19B4" w:rsidRPr="0024596D" w:rsidRDefault="00FD19B4" w:rsidP="002F3E23">
            <w:pPr>
              <w:pStyle w:val="TAC"/>
            </w:pPr>
            <w:r w:rsidRPr="0024596D">
              <w:t>G- FR1-A2-2</w:t>
            </w:r>
          </w:p>
        </w:tc>
        <w:tc>
          <w:tcPr>
            <w:tcW w:w="1417" w:type="dxa"/>
            <w:vAlign w:val="center"/>
          </w:tcPr>
          <w:p w14:paraId="23E91EDD" w14:textId="53950393" w:rsidR="00FD19B4" w:rsidRPr="0024596D" w:rsidRDefault="00FD19B4" w:rsidP="002F3E23">
            <w:pPr>
              <w:pStyle w:val="TAC"/>
            </w:pPr>
            <w:r w:rsidRPr="0024596D">
              <w:t xml:space="preserve">-66.4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151BD9B" w14:textId="16B7080E" w:rsidR="00FD19B4" w:rsidRPr="0024596D" w:rsidRDefault="00FD19B4" w:rsidP="002F3E23">
            <w:pPr>
              <w:pStyle w:val="TAC"/>
            </w:pPr>
            <w:r w:rsidRPr="0024596D">
              <w:t xml:space="preserve">-66.4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7E3BB6C" w14:textId="06BCB8E9" w:rsidR="00FD19B4" w:rsidRPr="0024596D" w:rsidRDefault="00FD19B4" w:rsidP="002F3E23">
            <w:pPr>
              <w:pStyle w:val="TAC"/>
            </w:pPr>
            <w:r w:rsidRPr="0024596D">
              <w:t xml:space="preserve">-66.4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769A0F73" w14:textId="77777777" w:rsidR="00FD19B4" w:rsidRPr="0024596D" w:rsidRDefault="00FD19B4" w:rsidP="002F3E23">
            <w:pPr>
              <w:pStyle w:val="TAC"/>
            </w:pPr>
          </w:p>
        </w:tc>
        <w:tc>
          <w:tcPr>
            <w:tcW w:w="1134" w:type="dxa"/>
            <w:vMerge/>
            <w:vAlign w:val="center"/>
          </w:tcPr>
          <w:p w14:paraId="0F4F9A4E" w14:textId="77777777" w:rsidR="00FD19B4" w:rsidRPr="0024596D" w:rsidRDefault="00FD19B4" w:rsidP="002F3E23">
            <w:pPr>
              <w:pStyle w:val="TAC"/>
              <w:rPr>
                <w:lang w:eastAsia="zh-CN"/>
              </w:rPr>
            </w:pPr>
          </w:p>
        </w:tc>
      </w:tr>
      <w:tr w:rsidR="00FD19B4" w:rsidRPr="00210608" w14:paraId="16B538A8" w14:textId="77777777" w:rsidTr="00FD19B4">
        <w:trPr>
          <w:cantSplit/>
          <w:jc w:val="center"/>
        </w:trPr>
        <w:tc>
          <w:tcPr>
            <w:tcW w:w="1129" w:type="dxa"/>
            <w:vMerge/>
            <w:vAlign w:val="center"/>
          </w:tcPr>
          <w:p w14:paraId="3FF1F4FF" w14:textId="77777777" w:rsidR="00FD19B4" w:rsidRPr="0024596D" w:rsidRDefault="00FD19B4" w:rsidP="002F3E23">
            <w:pPr>
              <w:pStyle w:val="TAC"/>
              <w:rPr>
                <w:lang w:eastAsia="zh-CN"/>
              </w:rPr>
            </w:pPr>
          </w:p>
        </w:tc>
        <w:tc>
          <w:tcPr>
            <w:tcW w:w="1139" w:type="dxa"/>
            <w:vAlign w:val="center"/>
          </w:tcPr>
          <w:p w14:paraId="4050B094" w14:textId="77777777" w:rsidR="00FD19B4" w:rsidRPr="0024596D" w:rsidRDefault="00FD19B4" w:rsidP="002F3E23">
            <w:pPr>
              <w:pStyle w:val="TAC"/>
              <w:rPr>
                <w:lang w:eastAsia="zh-CN"/>
              </w:rPr>
            </w:pPr>
            <w:r w:rsidRPr="0024596D">
              <w:rPr>
                <w:lang w:eastAsia="zh-CN"/>
              </w:rPr>
              <w:t>60</w:t>
            </w:r>
          </w:p>
        </w:tc>
        <w:tc>
          <w:tcPr>
            <w:tcW w:w="1425" w:type="dxa"/>
            <w:vAlign w:val="center"/>
          </w:tcPr>
          <w:p w14:paraId="729304B7" w14:textId="77777777" w:rsidR="00FD19B4" w:rsidRPr="0024596D" w:rsidRDefault="00FD19B4" w:rsidP="002F3E23">
            <w:pPr>
              <w:pStyle w:val="TAC"/>
            </w:pPr>
            <w:r w:rsidRPr="0024596D">
              <w:t>G- FR1-A2-3</w:t>
            </w:r>
          </w:p>
        </w:tc>
        <w:tc>
          <w:tcPr>
            <w:tcW w:w="1417" w:type="dxa"/>
            <w:vAlign w:val="center"/>
          </w:tcPr>
          <w:p w14:paraId="0D28D05A" w14:textId="110E827D" w:rsidR="00FD19B4" w:rsidRPr="0024596D" w:rsidRDefault="00FD19B4" w:rsidP="002F3E23">
            <w:pPr>
              <w:pStyle w:val="TAC"/>
            </w:pPr>
            <w:r w:rsidRPr="0024596D">
              <w:t xml:space="preserve">-63.4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1CDC783" w14:textId="74B09F98" w:rsidR="00FD19B4" w:rsidRPr="0024596D" w:rsidRDefault="00FD19B4" w:rsidP="002F3E23">
            <w:pPr>
              <w:pStyle w:val="TAC"/>
            </w:pPr>
            <w:r w:rsidRPr="0024596D">
              <w:t xml:space="preserve">-63.4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E6BDCFB" w14:textId="36E76E2D" w:rsidR="00FD19B4" w:rsidRPr="0024596D" w:rsidRDefault="00FD19B4" w:rsidP="002F3E23">
            <w:pPr>
              <w:pStyle w:val="TAC"/>
            </w:pPr>
            <w:r w:rsidRPr="0024596D">
              <w:t xml:space="preserve">-63.4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0B0974B6" w14:textId="77777777" w:rsidR="00FD19B4" w:rsidRPr="0024596D" w:rsidRDefault="00FD19B4" w:rsidP="002F3E23">
            <w:pPr>
              <w:pStyle w:val="TAC"/>
            </w:pPr>
          </w:p>
        </w:tc>
        <w:tc>
          <w:tcPr>
            <w:tcW w:w="1134" w:type="dxa"/>
            <w:vMerge/>
            <w:vAlign w:val="center"/>
          </w:tcPr>
          <w:p w14:paraId="04CF1069" w14:textId="77777777" w:rsidR="00FD19B4" w:rsidRPr="0024596D" w:rsidRDefault="00FD19B4" w:rsidP="002F3E23">
            <w:pPr>
              <w:pStyle w:val="TAC"/>
              <w:rPr>
                <w:lang w:eastAsia="zh-CN"/>
              </w:rPr>
            </w:pPr>
          </w:p>
        </w:tc>
      </w:tr>
      <w:tr w:rsidR="00FD19B4" w:rsidRPr="00210608" w14:paraId="7E06C801" w14:textId="77777777" w:rsidTr="00FD19B4">
        <w:trPr>
          <w:cantSplit/>
          <w:jc w:val="center"/>
        </w:trPr>
        <w:tc>
          <w:tcPr>
            <w:tcW w:w="1129" w:type="dxa"/>
            <w:vMerge w:val="restart"/>
            <w:vAlign w:val="center"/>
          </w:tcPr>
          <w:p w14:paraId="414B3476" w14:textId="77777777" w:rsidR="00FD19B4" w:rsidRPr="0024596D" w:rsidRDefault="00FD19B4" w:rsidP="002F3E23">
            <w:pPr>
              <w:pStyle w:val="TAC"/>
              <w:rPr>
                <w:lang w:eastAsia="zh-CN"/>
              </w:rPr>
            </w:pPr>
            <w:r w:rsidRPr="0024596D">
              <w:rPr>
                <w:lang w:eastAsia="zh-CN"/>
              </w:rPr>
              <w:t>20</w:t>
            </w:r>
          </w:p>
        </w:tc>
        <w:tc>
          <w:tcPr>
            <w:tcW w:w="1139" w:type="dxa"/>
            <w:vAlign w:val="center"/>
          </w:tcPr>
          <w:p w14:paraId="7D286BE1" w14:textId="77777777" w:rsidR="00FD19B4" w:rsidRPr="0024596D" w:rsidRDefault="00FD19B4" w:rsidP="002F3E23">
            <w:pPr>
              <w:pStyle w:val="TAC"/>
            </w:pPr>
            <w:r w:rsidRPr="0024596D">
              <w:rPr>
                <w:lang w:eastAsia="zh-CN"/>
              </w:rPr>
              <w:t>15</w:t>
            </w:r>
          </w:p>
        </w:tc>
        <w:tc>
          <w:tcPr>
            <w:tcW w:w="1425" w:type="dxa"/>
            <w:vAlign w:val="center"/>
          </w:tcPr>
          <w:p w14:paraId="12BF8EDA" w14:textId="77777777" w:rsidR="00FD19B4" w:rsidRPr="0024596D" w:rsidRDefault="00FD19B4" w:rsidP="002F3E23">
            <w:pPr>
              <w:pStyle w:val="TAC"/>
            </w:pPr>
            <w:r w:rsidRPr="0024596D">
              <w:t>G- FR1-A2-4</w:t>
            </w:r>
          </w:p>
        </w:tc>
        <w:tc>
          <w:tcPr>
            <w:tcW w:w="1417" w:type="dxa"/>
            <w:vAlign w:val="center"/>
          </w:tcPr>
          <w:p w14:paraId="59D7FB43" w14:textId="677A73CF"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DCF30C6" w14:textId="5FB9C6A1"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08F0A4D" w14:textId="7506070C"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2A8AF4CE" w14:textId="03493B2B" w:rsidR="00FD19B4" w:rsidRPr="0024596D" w:rsidRDefault="00FD19B4" w:rsidP="002F3E23">
            <w:pPr>
              <w:pStyle w:val="TAC"/>
              <w:rPr>
                <w:lang w:eastAsia="zh-CN"/>
              </w:rPr>
            </w:pPr>
            <w:r w:rsidRPr="0024596D">
              <w:rPr>
                <w:lang w:eastAsia="zh-CN"/>
              </w:rPr>
              <w:t>-71.2</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2FDE4B98" w14:textId="77777777" w:rsidR="00FD19B4" w:rsidRPr="0024596D" w:rsidRDefault="00FD19B4" w:rsidP="002F3E23">
            <w:pPr>
              <w:pStyle w:val="TAC"/>
            </w:pPr>
            <w:r w:rsidRPr="0024596D">
              <w:rPr>
                <w:lang w:eastAsia="zh-CN"/>
              </w:rPr>
              <w:t>AWGN</w:t>
            </w:r>
          </w:p>
        </w:tc>
      </w:tr>
      <w:tr w:rsidR="00FD19B4" w:rsidRPr="00210608" w14:paraId="23DBEC52" w14:textId="77777777" w:rsidTr="00FD19B4">
        <w:trPr>
          <w:cantSplit/>
          <w:jc w:val="center"/>
        </w:trPr>
        <w:tc>
          <w:tcPr>
            <w:tcW w:w="1129" w:type="dxa"/>
            <w:vMerge/>
            <w:vAlign w:val="center"/>
          </w:tcPr>
          <w:p w14:paraId="6533BAA2" w14:textId="77777777" w:rsidR="00FD19B4" w:rsidRPr="0024596D" w:rsidRDefault="00FD19B4" w:rsidP="002F3E23">
            <w:pPr>
              <w:pStyle w:val="TAC"/>
              <w:rPr>
                <w:lang w:eastAsia="zh-CN"/>
              </w:rPr>
            </w:pPr>
          </w:p>
        </w:tc>
        <w:tc>
          <w:tcPr>
            <w:tcW w:w="1139" w:type="dxa"/>
            <w:vAlign w:val="center"/>
          </w:tcPr>
          <w:p w14:paraId="0C8BC4D4" w14:textId="77777777" w:rsidR="00FD19B4" w:rsidRPr="0024596D" w:rsidRDefault="00FD19B4" w:rsidP="002F3E23">
            <w:pPr>
              <w:pStyle w:val="TAC"/>
            </w:pPr>
            <w:r w:rsidRPr="0024596D">
              <w:rPr>
                <w:lang w:eastAsia="zh-CN"/>
              </w:rPr>
              <w:t>30</w:t>
            </w:r>
          </w:p>
        </w:tc>
        <w:tc>
          <w:tcPr>
            <w:tcW w:w="1425" w:type="dxa"/>
            <w:vAlign w:val="center"/>
          </w:tcPr>
          <w:p w14:paraId="690AA2AC" w14:textId="77777777" w:rsidR="00FD19B4" w:rsidRPr="0024596D" w:rsidRDefault="00FD19B4" w:rsidP="002F3E23">
            <w:pPr>
              <w:pStyle w:val="TAC"/>
            </w:pPr>
            <w:r w:rsidRPr="0024596D">
              <w:t>G- FR1-A2-5</w:t>
            </w:r>
          </w:p>
        </w:tc>
        <w:tc>
          <w:tcPr>
            <w:tcW w:w="1417" w:type="dxa"/>
            <w:vAlign w:val="center"/>
          </w:tcPr>
          <w:p w14:paraId="580FA063" w14:textId="2B6F9200"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A88D220" w14:textId="7240D860"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DF1FF80" w14:textId="3CB9CB91"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67E39E39" w14:textId="77777777" w:rsidR="00FD19B4" w:rsidRPr="0024596D" w:rsidRDefault="00FD19B4" w:rsidP="002F3E23">
            <w:pPr>
              <w:pStyle w:val="TAC"/>
            </w:pPr>
          </w:p>
        </w:tc>
        <w:tc>
          <w:tcPr>
            <w:tcW w:w="1134" w:type="dxa"/>
            <w:vMerge/>
            <w:vAlign w:val="center"/>
          </w:tcPr>
          <w:p w14:paraId="2239F0E9" w14:textId="77777777" w:rsidR="00FD19B4" w:rsidRPr="0024596D" w:rsidRDefault="00FD19B4" w:rsidP="002F3E23">
            <w:pPr>
              <w:pStyle w:val="TAC"/>
              <w:rPr>
                <w:lang w:eastAsia="zh-CN"/>
              </w:rPr>
            </w:pPr>
          </w:p>
        </w:tc>
      </w:tr>
      <w:tr w:rsidR="00FD19B4" w:rsidRPr="00210608" w14:paraId="55C7F890" w14:textId="77777777" w:rsidTr="00FD19B4">
        <w:trPr>
          <w:cantSplit/>
          <w:jc w:val="center"/>
        </w:trPr>
        <w:tc>
          <w:tcPr>
            <w:tcW w:w="1129" w:type="dxa"/>
            <w:vMerge/>
            <w:vAlign w:val="center"/>
          </w:tcPr>
          <w:p w14:paraId="4705B8D1" w14:textId="77777777" w:rsidR="00FD19B4" w:rsidRPr="0024596D" w:rsidRDefault="00FD19B4" w:rsidP="002F3E23">
            <w:pPr>
              <w:pStyle w:val="TAC"/>
              <w:rPr>
                <w:lang w:eastAsia="zh-CN"/>
              </w:rPr>
            </w:pPr>
          </w:p>
        </w:tc>
        <w:tc>
          <w:tcPr>
            <w:tcW w:w="1139" w:type="dxa"/>
            <w:vAlign w:val="center"/>
          </w:tcPr>
          <w:p w14:paraId="418FF827" w14:textId="77777777" w:rsidR="00FD19B4" w:rsidRPr="0024596D" w:rsidRDefault="00FD19B4" w:rsidP="002F3E23">
            <w:pPr>
              <w:pStyle w:val="TAC"/>
            </w:pPr>
            <w:r w:rsidRPr="0024596D">
              <w:rPr>
                <w:lang w:eastAsia="zh-CN"/>
              </w:rPr>
              <w:t>60</w:t>
            </w:r>
          </w:p>
        </w:tc>
        <w:tc>
          <w:tcPr>
            <w:tcW w:w="1425" w:type="dxa"/>
            <w:vAlign w:val="center"/>
          </w:tcPr>
          <w:p w14:paraId="4B2FBBEC" w14:textId="77777777" w:rsidR="00FD19B4" w:rsidRPr="0024596D" w:rsidRDefault="00FD19B4" w:rsidP="002F3E23">
            <w:pPr>
              <w:pStyle w:val="TAC"/>
            </w:pPr>
            <w:r w:rsidRPr="0024596D">
              <w:t>G- FR1-A2-6</w:t>
            </w:r>
          </w:p>
        </w:tc>
        <w:tc>
          <w:tcPr>
            <w:tcW w:w="1417" w:type="dxa"/>
            <w:vAlign w:val="center"/>
          </w:tcPr>
          <w:p w14:paraId="014918B7" w14:textId="3EC35AB5"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C45DEFF" w14:textId="677BB435"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F88D785" w14:textId="0FBD4905"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4FC0EA7F" w14:textId="77777777" w:rsidR="00FD19B4" w:rsidRPr="0024596D" w:rsidRDefault="00FD19B4" w:rsidP="002F3E23">
            <w:pPr>
              <w:pStyle w:val="TAC"/>
            </w:pPr>
          </w:p>
        </w:tc>
        <w:tc>
          <w:tcPr>
            <w:tcW w:w="1134" w:type="dxa"/>
            <w:vMerge/>
            <w:vAlign w:val="center"/>
          </w:tcPr>
          <w:p w14:paraId="36F0FA88" w14:textId="77777777" w:rsidR="00FD19B4" w:rsidRPr="0024596D" w:rsidRDefault="00FD19B4" w:rsidP="002F3E23">
            <w:pPr>
              <w:pStyle w:val="TAC"/>
              <w:rPr>
                <w:lang w:eastAsia="zh-CN"/>
              </w:rPr>
            </w:pPr>
          </w:p>
        </w:tc>
      </w:tr>
      <w:tr w:rsidR="00FD19B4" w:rsidRPr="00210608" w14:paraId="32BE6153" w14:textId="77777777" w:rsidTr="00FD19B4">
        <w:trPr>
          <w:cantSplit/>
          <w:jc w:val="center"/>
        </w:trPr>
        <w:tc>
          <w:tcPr>
            <w:tcW w:w="1129" w:type="dxa"/>
            <w:vMerge w:val="restart"/>
            <w:vAlign w:val="center"/>
          </w:tcPr>
          <w:p w14:paraId="73979F40" w14:textId="77777777" w:rsidR="00FD19B4" w:rsidRPr="0024596D" w:rsidRDefault="00FD19B4" w:rsidP="002F3E23">
            <w:pPr>
              <w:pStyle w:val="TAC"/>
              <w:rPr>
                <w:lang w:eastAsia="zh-CN"/>
              </w:rPr>
            </w:pPr>
            <w:r w:rsidRPr="0024596D">
              <w:rPr>
                <w:lang w:eastAsia="zh-CN"/>
              </w:rPr>
              <w:t>25</w:t>
            </w:r>
          </w:p>
        </w:tc>
        <w:tc>
          <w:tcPr>
            <w:tcW w:w="1139" w:type="dxa"/>
            <w:vAlign w:val="center"/>
          </w:tcPr>
          <w:p w14:paraId="1AC54C85" w14:textId="77777777" w:rsidR="00FD19B4" w:rsidRPr="0024596D" w:rsidRDefault="00FD19B4" w:rsidP="002F3E23">
            <w:pPr>
              <w:pStyle w:val="TAC"/>
            </w:pPr>
            <w:r w:rsidRPr="0024596D">
              <w:rPr>
                <w:lang w:eastAsia="zh-CN"/>
              </w:rPr>
              <w:t>15</w:t>
            </w:r>
          </w:p>
        </w:tc>
        <w:tc>
          <w:tcPr>
            <w:tcW w:w="1425" w:type="dxa"/>
            <w:vAlign w:val="center"/>
          </w:tcPr>
          <w:p w14:paraId="1E153DF2" w14:textId="77777777" w:rsidR="00FD19B4" w:rsidRPr="0024596D" w:rsidRDefault="00FD19B4" w:rsidP="002F3E23">
            <w:pPr>
              <w:pStyle w:val="TAC"/>
            </w:pPr>
            <w:r w:rsidRPr="0024596D">
              <w:t>G- FR1-A2-4</w:t>
            </w:r>
          </w:p>
        </w:tc>
        <w:tc>
          <w:tcPr>
            <w:tcW w:w="1417" w:type="dxa"/>
            <w:vAlign w:val="center"/>
          </w:tcPr>
          <w:p w14:paraId="2FF62629" w14:textId="6BA710A4"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122C40C" w14:textId="03365CE4"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DC7A8F8" w14:textId="57964D4D"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6FAA1D2A" w14:textId="3C205ED6" w:rsidR="00FD19B4" w:rsidRPr="0024596D" w:rsidRDefault="00FD19B4" w:rsidP="002F3E23">
            <w:pPr>
              <w:pStyle w:val="TAC"/>
              <w:rPr>
                <w:lang w:eastAsia="zh-CN"/>
              </w:rPr>
            </w:pPr>
            <w:r w:rsidRPr="0024596D">
              <w:rPr>
                <w:lang w:eastAsia="zh-CN"/>
              </w:rPr>
              <w:t>-70.2</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6C2DC3D3" w14:textId="77777777" w:rsidR="00FD19B4" w:rsidRPr="0024596D" w:rsidRDefault="00FD19B4" w:rsidP="002F3E23">
            <w:pPr>
              <w:pStyle w:val="TAC"/>
            </w:pPr>
            <w:r w:rsidRPr="0024596D">
              <w:rPr>
                <w:lang w:eastAsia="zh-CN"/>
              </w:rPr>
              <w:t>AWGN</w:t>
            </w:r>
          </w:p>
        </w:tc>
      </w:tr>
      <w:tr w:rsidR="00FD19B4" w:rsidRPr="00210608" w14:paraId="2570E234" w14:textId="77777777" w:rsidTr="00FD19B4">
        <w:trPr>
          <w:cantSplit/>
          <w:jc w:val="center"/>
        </w:trPr>
        <w:tc>
          <w:tcPr>
            <w:tcW w:w="1129" w:type="dxa"/>
            <w:vMerge/>
            <w:vAlign w:val="center"/>
          </w:tcPr>
          <w:p w14:paraId="4CA887BD" w14:textId="77777777" w:rsidR="00FD19B4" w:rsidRPr="0024596D" w:rsidRDefault="00FD19B4" w:rsidP="002F3E23">
            <w:pPr>
              <w:pStyle w:val="TAC"/>
              <w:rPr>
                <w:lang w:eastAsia="zh-CN"/>
              </w:rPr>
            </w:pPr>
          </w:p>
        </w:tc>
        <w:tc>
          <w:tcPr>
            <w:tcW w:w="1139" w:type="dxa"/>
            <w:vAlign w:val="center"/>
          </w:tcPr>
          <w:p w14:paraId="786C4EA6" w14:textId="77777777" w:rsidR="00FD19B4" w:rsidRPr="0024596D" w:rsidRDefault="00FD19B4" w:rsidP="002F3E23">
            <w:pPr>
              <w:pStyle w:val="TAC"/>
            </w:pPr>
            <w:r w:rsidRPr="0024596D">
              <w:rPr>
                <w:lang w:eastAsia="zh-CN"/>
              </w:rPr>
              <w:t>30</w:t>
            </w:r>
          </w:p>
        </w:tc>
        <w:tc>
          <w:tcPr>
            <w:tcW w:w="1425" w:type="dxa"/>
            <w:vAlign w:val="center"/>
          </w:tcPr>
          <w:p w14:paraId="6E123335" w14:textId="77777777" w:rsidR="00FD19B4" w:rsidRPr="0024596D" w:rsidRDefault="00FD19B4" w:rsidP="002F3E23">
            <w:pPr>
              <w:pStyle w:val="TAC"/>
            </w:pPr>
            <w:r w:rsidRPr="0024596D">
              <w:t>G- FR1-A2-5</w:t>
            </w:r>
          </w:p>
        </w:tc>
        <w:tc>
          <w:tcPr>
            <w:tcW w:w="1417" w:type="dxa"/>
            <w:vAlign w:val="center"/>
          </w:tcPr>
          <w:p w14:paraId="4B4370AA" w14:textId="40E31CBF"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545FFB3" w14:textId="63D29F88"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96F5CFB" w14:textId="223EFD93"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604ED2D6" w14:textId="77777777" w:rsidR="00FD19B4" w:rsidRPr="0024596D" w:rsidRDefault="00FD19B4" w:rsidP="002F3E23">
            <w:pPr>
              <w:pStyle w:val="TAC"/>
            </w:pPr>
          </w:p>
        </w:tc>
        <w:tc>
          <w:tcPr>
            <w:tcW w:w="1134" w:type="dxa"/>
            <w:vMerge/>
            <w:vAlign w:val="center"/>
          </w:tcPr>
          <w:p w14:paraId="4AFB4AC9" w14:textId="77777777" w:rsidR="00FD19B4" w:rsidRPr="0024596D" w:rsidRDefault="00FD19B4" w:rsidP="002F3E23">
            <w:pPr>
              <w:pStyle w:val="TAC"/>
              <w:rPr>
                <w:lang w:eastAsia="zh-CN"/>
              </w:rPr>
            </w:pPr>
          </w:p>
        </w:tc>
      </w:tr>
      <w:tr w:rsidR="00FD19B4" w:rsidRPr="00210608" w14:paraId="35D8D8D8" w14:textId="77777777" w:rsidTr="00FD19B4">
        <w:trPr>
          <w:cantSplit/>
          <w:jc w:val="center"/>
        </w:trPr>
        <w:tc>
          <w:tcPr>
            <w:tcW w:w="1129" w:type="dxa"/>
            <w:vMerge/>
            <w:vAlign w:val="center"/>
          </w:tcPr>
          <w:p w14:paraId="76A2AEEB" w14:textId="77777777" w:rsidR="00FD19B4" w:rsidRPr="0024596D" w:rsidRDefault="00FD19B4" w:rsidP="002F3E23">
            <w:pPr>
              <w:pStyle w:val="TAC"/>
              <w:rPr>
                <w:lang w:eastAsia="zh-CN"/>
              </w:rPr>
            </w:pPr>
          </w:p>
        </w:tc>
        <w:tc>
          <w:tcPr>
            <w:tcW w:w="1139" w:type="dxa"/>
            <w:vAlign w:val="center"/>
          </w:tcPr>
          <w:p w14:paraId="5A1D58E4" w14:textId="77777777" w:rsidR="00FD19B4" w:rsidRPr="0024596D" w:rsidRDefault="00FD19B4" w:rsidP="002F3E23">
            <w:pPr>
              <w:pStyle w:val="TAC"/>
            </w:pPr>
            <w:r w:rsidRPr="0024596D">
              <w:rPr>
                <w:lang w:eastAsia="zh-CN"/>
              </w:rPr>
              <w:t>60</w:t>
            </w:r>
          </w:p>
        </w:tc>
        <w:tc>
          <w:tcPr>
            <w:tcW w:w="1425" w:type="dxa"/>
            <w:vAlign w:val="center"/>
          </w:tcPr>
          <w:p w14:paraId="32E815D8" w14:textId="77777777" w:rsidR="00FD19B4" w:rsidRPr="0024596D" w:rsidRDefault="00FD19B4" w:rsidP="002F3E23">
            <w:pPr>
              <w:pStyle w:val="TAC"/>
            </w:pPr>
            <w:r w:rsidRPr="0024596D">
              <w:t>G- FR1-A2-6</w:t>
            </w:r>
          </w:p>
        </w:tc>
        <w:tc>
          <w:tcPr>
            <w:tcW w:w="1417" w:type="dxa"/>
            <w:vAlign w:val="center"/>
          </w:tcPr>
          <w:p w14:paraId="0C9AD258" w14:textId="6592A9B8"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A842966" w14:textId="4685F653"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B350712" w14:textId="1C479902"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2C5D0F4A" w14:textId="77777777" w:rsidR="00FD19B4" w:rsidRPr="0024596D" w:rsidRDefault="00FD19B4" w:rsidP="002F3E23">
            <w:pPr>
              <w:pStyle w:val="TAC"/>
            </w:pPr>
          </w:p>
        </w:tc>
        <w:tc>
          <w:tcPr>
            <w:tcW w:w="1134" w:type="dxa"/>
            <w:vMerge/>
            <w:vAlign w:val="center"/>
          </w:tcPr>
          <w:p w14:paraId="092043E2" w14:textId="77777777" w:rsidR="00FD19B4" w:rsidRPr="0024596D" w:rsidRDefault="00FD19B4" w:rsidP="002F3E23">
            <w:pPr>
              <w:pStyle w:val="TAC"/>
              <w:rPr>
                <w:lang w:eastAsia="zh-CN"/>
              </w:rPr>
            </w:pPr>
          </w:p>
        </w:tc>
      </w:tr>
      <w:tr w:rsidR="00FD19B4" w:rsidRPr="00210608" w14:paraId="3A33C8D9" w14:textId="77777777" w:rsidTr="00FD19B4">
        <w:trPr>
          <w:cantSplit/>
          <w:jc w:val="center"/>
        </w:trPr>
        <w:tc>
          <w:tcPr>
            <w:tcW w:w="1129" w:type="dxa"/>
            <w:vMerge w:val="restart"/>
            <w:vAlign w:val="center"/>
          </w:tcPr>
          <w:p w14:paraId="5B03A298" w14:textId="77777777" w:rsidR="00FD19B4" w:rsidRPr="0024596D" w:rsidRDefault="00FD19B4" w:rsidP="002F3E23">
            <w:pPr>
              <w:pStyle w:val="TAC"/>
              <w:rPr>
                <w:lang w:eastAsia="zh-CN"/>
              </w:rPr>
            </w:pPr>
            <w:r w:rsidRPr="0024596D">
              <w:rPr>
                <w:lang w:eastAsia="zh-CN"/>
              </w:rPr>
              <w:t>30</w:t>
            </w:r>
          </w:p>
        </w:tc>
        <w:tc>
          <w:tcPr>
            <w:tcW w:w="1139" w:type="dxa"/>
            <w:vAlign w:val="center"/>
          </w:tcPr>
          <w:p w14:paraId="3581900A" w14:textId="77777777" w:rsidR="00FD19B4" w:rsidRPr="0024596D" w:rsidRDefault="00FD19B4" w:rsidP="002F3E23">
            <w:pPr>
              <w:pStyle w:val="TAC"/>
            </w:pPr>
            <w:r w:rsidRPr="0024596D">
              <w:rPr>
                <w:lang w:eastAsia="zh-CN"/>
              </w:rPr>
              <w:t>15</w:t>
            </w:r>
          </w:p>
        </w:tc>
        <w:tc>
          <w:tcPr>
            <w:tcW w:w="1425" w:type="dxa"/>
            <w:vAlign w:val="center"/>
          </w:tcPr>
          <w:p w14:paraId="467F9BE9" w14:textId="77777777" w:rsidR="00FD19B4" w:rsidRPr="0024596D" w:rsidRDefault="00FD19B4" w:rsidP="002F3E23">
            <w:pPr>
              <w:pStyle w:val="TAC"/>
            </w:pPr>
            <w:r w:rsidRPr="0024596D">
              <w:t>G- FR1-A2-4</w:t>
            </w:r>
          </w:p>
        </w:tc>
        <w:tc>
          <w:tcPr>
            <w:tcW w:w="1417" w:type="dxa"/>
            <w:vAlign w:val="center"/>
          </w:tcPr>
          <w:p w14:paraId="288D100A" w14:textId="01C5A6D1"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6AD13AB" w14:textId="169D3F2C"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8D85E42" w14:textId="298D4B03"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1FA513B2" w14:textId="2C837C45" w:rsidR="00FD19B4" w:rsidRPr="0024596D" w:rsidRDefault="00FD19B4" w:rsidP="002F3E23">
            <w:pPr>
              <w:pStyle w:val="TAC"/>
              <w:rPr>
                <w:lang w:eastAsia="zh-CN"/>
              </w:rPr>
            </w:pPr>
            <w:r w:rsidRPr="0024596D">
              <w:rPr>
                <w:lang w:eastAsia="zh-CN"/>
              </w:rPr>
              <w:t>-69.4</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1AF1681C" w14:textId="77777777" w:rsidR="00FD19B4" w:rsidRPr="0024596D" w:rsidRDefault="00FD19B4" w:rsidP="002F3E23">
            <w:pPr>
              <w:pStyle w:val="TAC"/>
            </w:pPr>
            <w:r w:rsidRPr="0024596D">
              <w:rPr>
                <w:lang w:eastAsia="zh-CN"/>
              </w:rPr>
              <w:t>AWGN</w:t>
            </w:r>
          </w:p>
        </w:tc>
      </w:tr>
      <w:tr w:rsidR="00FD19B4" w:rsidRPr="00210608" w14:paraId="5A4F9E3E" w14:textId="77777777" w:rsidTr="00FD19B4">
        <w:trPr>
          <w:cantSplit/>
          <w:jc w:val="center"/>
        </w:trPr>
        <w:tc>
          <w:tcPr>
            <w:tcW w:w="1129" w:type="dxa"/>
            <w:vMerge/>
            <w:vAlign w:val="center"/>
          </w:tcPr>
          <w:p w14:paraId="6FACFC07" w14:textId="77777777" w:rsidR="00FD19B4" w:rsidRPr="0024596D" w:rsidRDefault="00FD19B4" w:rsidP="002F3E23">
            <w:pPr>
              <w:pStyle w:val="TAC"/>
              <w:rPr>
                <w:lang w:eastAsia="zh-CN"/>
              </w:rPr>
            </w:pPr>
          </w:p>
        </w:tc>
        <w:tc>
          <w:tcPr>
            <w:tcW w:w="1139" w:type="dxa"/>
            <w:vAlign w:val="center"/>
          </w:tcPr>
          <w:p w14:paraId="5A4D9885" w14:textId="77777777" w:rsidR="00FD19B4" w:rsidRPr="0024596D" w:rsidRDefault="00FD19B4" w:rsidP="002F3E23">
            <w:pPr>
              <w:pStyle w:val="TAC"/>
            </w:pPr>
            <w:r w:rsidRPr="0024596D">
              <w:rPr>
                <w:lang w:eastAsia="zh-CN"/>
              </w:rPr>
              <w:t>30</w:t>
            </w:r>
          </w:p>
        </w:tc>
        <w:tc>
          <w:tcPr>
            <w:tcW w:w="1425" w:type="dxa"/>
            <w:vAlign w:val="center"/>
          </w:tcPr>
          <w:p w14:paraId="6DE10972" w14:textId="77777777" w:rsidR="00FD19B4" w:rsidRPr="0024596D" w:rsidRDefault="00FD19B4" w:rsidP="002F3E23">
            <w:pPr>
              <w:pStyle w:val="TAC"/>
            </w:pPr>
            <w:r w:rsidRPr="0024596D">
              <w:t>G- FR1-A2-5</w:t>
            </w:r>
          </w:p>
        </w:tc>
        <w:tc>
          <w:tcPr>
            <w:tcW w:w="1417" w:type="dxa"/>
            <w:vAlign w:val="center"/>
          </w:tcPr>
          <w:p w14:paraId="6D34402A" w14:textId="4B433629"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88E7EE0" w14:textId="6C81AD97"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DA61557" w14:textId="45ED6CDF"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478D8CC3" w14:textId="77777777" w:rsidR="00FD19B4" w:rsidRPr="0024596D" w:rsidRDefault="00FD19B4" w:rsidP="002F3E23">
            <w:pPr>
              <w:pStyle w:val="TAC"/>
            </w:pPr>
          </w:p>
        </w:tc>
        <w:tc>
          <w:tcPr>
            <w:tcW w:w="1134" w:type="dxa"/>
            <w:vMerge/>
            <w:vAlign w:val="center"/>
          </w:tcPr>
          <w:p w14:paraId="1C5DECBC" w14:textId="77777777" w:rsidR="00FD19B4" w:rsidRPr="0024596D" w:rsidRDefault="00FD19B4" w:rsidP="002F3E23">
            <w:pPr>
              <w:pStyle w:val="TAC"/>
              <w:rPr>
                <w:lang w:eastAsia="zh-CN"/>
              </w:rPr>
            </w:pPr>
          </w:p>
        </w:tc>
      </w:tr>
      <w:tr w:rsidR="00FD19B4" w:rsidRPr="00210608" w14:paraId="235F23D4" w14:textId="77777777" w:rsidTr="00FD19B4">
        <w:trPr>
          <w:cantSplit/>
          <w:jc w:val="center"/>
        </w:trPr>
        <w:tc>
          <w:tcPr>
            <w:tcW w:w="1129" w:type="dxa"/>
            <w:vMerge/>
            <w:vAlign w:val="center"/>
          </w:tcPr>
          <w:p w14:paraId="3B76A856" w14:textId="77777777" w:rsidR="00FD19B4" w:rsidRPr="0024596D" w:rsidRDefault="00FD19B4" w:rsidP="002F3E23">
            <w:pPr>
              <w:pStyle w:val="TAC"/>
              <w:rPr>
                <w:lang w:eastAsia="zh-CN"/>
              </w:rPr>
            </w:pPr>
          </w:p>
        </w:tc>
        <w:tc>
          <w:tcPr>
            <w:tcW w:w="1139" w:type="dxa"/>
            <w:vAlign w:val="center"/>
          </w:tcPr>
          <w:p w14:paraId="5224AFBA" w14:textId="77777777" w:rsidR="00FD19B4" w:rsidRPr="0024596D" w:rsidRDefault="00FD19B4" w:rsidP="002F3E23">
            <w:pPr>
              <w:pStyle w:val="TAC"/>
            </w:pPr>
            <w:r w:rsidRPr="0024596D">
              <w:rPr>
                <w:lang w:eastAsia="zh-CN"/>
              </w:rPr>
              <w:t>60</w:t>
            </w:r>
          </w:p>
        </w:tc>
        <w:tc>
          <w:tcPr>
            <w:tcW w:w="1425" w:type="dxa"/>
            <w:vAlign w:val="center"/>
          </w:tcPr>
          <w:p w14:paraId="64764D28" w14:textId="77777777" w:rsidR="00FD19B4" w:rsidRPr="0024596D" w:rsidRDefault="00FD19B4" w:rsidP="002F3E23">
            <w:pPr>
              <w:pStyle w:val="TAC"/>
            </w:pPr>
            <w:r w:rsidRPr="0024596D">
              <w:t>G- FR1-A2-6</w:t>
            </w:r>
          </w:p>
        </w:tc>
        <w:tc>
          <w:tcPr>
            <w:tcW w:w="1417" w:type="dxa"/>
            <w:vAlign w:val="center"/>
          </w:tcPr>
          <w:p w14:paraId="297AE886" w14:textId="407679F5"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B373338" w14:textId="1C3188C5"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3FB4E3AE" w14:textId="33589C19"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198F5943" w14:textId="77777777" w:rsidR="00FD19B4" w:rsidRPr="0024596D" w:rsidRDefault="00FD19B4" w:rsidP="002F3E23">
            <w:pPr>
              <w:pStyle w:val="TAC"/>
            </w:pPr>
          </w:p>
        </w:tc>
        <w:tc>
          <w:tcPr>
            <w:tcW w:w="1134" w:type="dxa"/>
            <w:vMerge/>
            <w:vAlign w:val="center"/>
          </w:tcPr>
          <w:p w14:paraId="2B602B05" w14:textId="77777777" w:rsidR="00FD19B4" w:rsidRPr="0024596D" w:rsidRDefault="00FD19B4" w:rsidP="002F3E23">
            <w:pPr>
              <w:pStyle w:val="TAC"/>
              <w:rPr>
                <w:lang w:eastAsia="zh-CN"/>
              </w:rPr>
            </w:pPr>
          </w:p>
        </w:tc>
      </w:tr>
      <w:tr w:rsidR="00FD19B4" w:rsidRPr="00210608" w14:paraId="61C8B28B" w14:textId="77777777" w:rsidTr="00FD19B4">
        <w:trPr>
          <w:cantSplit/>
          <w:jc w:val="center"/>
        </w:trPr>
        <w:tc>
          <w:tcPr>
            <w:tcW w:w="1129" w:type="dxa"/>
            <w:vMerge w:val="restart"/>
            <w:vAlign w:val="center"/>
          </w:tcPr>
          <w:p w14:paraId="13EE3AA9" w14:textId="77777777" w:rsidR="00FD19B4" w:rsidRPr="0024596D" w:rsidRDefault="00FD19B4" w:rsidP="002F3E23">
            <w:pPr>
              <w:pStyle w:val="TAC"/>
              <w:rPr>
                <w:lang w:eastAsia="zh-CN"/>
              </w:rPr>
            </w:pPr>
            <w:r w:rsidRPr="0024596D">
              <w:rPr>
                <w:lang w:eastAsia="zh-CN"/>
              </w:rPr>
              <w:t>40</w:t>
            </w:r>
          </w:p>
        </w:tc>
        <w:tc>
          <w:tcPr>
            <w:tcW w:w="1139" w:type="dxa"/>
            <w:vAlign w:val="center"/>
          </w:tcPr>
          <w:p w14:paraId="354D132D" w14:textId="77777777" w:rsidR="00FD19B4" w:rsidRPr="0024596D" w:rsidRDefault="00FD19B4" w:rsidP="002F3E23">
            <w:pPr>
              <w:pStyle w:val="TAC"/>
            </w:pPr>
            <w:r w:rsidRPr="0024596D">
              <w:rPr>
                <w:lang w:eastAsia="zh-CN"/>
              </w:rPr>
              <w:t>15</w:t>
            </w:r>
          </w:p>
        </w:tc>
        <w:tc>
          <w:tcPr>
            <w:tcW w:w="1425" w:type="dxa"/>
            <w:vAlign w:val="center"/>
          </w:tcPr>
          <w:p w14:paraId="68E57E83" w14:textId="77777777" w:rsidR="00FD19B4" w:rsidRPr="0024596D" w:rsidRDefault="00FD19B4" w:rsidP="002F3E23">
            <w:pPr>
              <w:pStyle w:val="TAC"/>
            </w:pPr>
            <w:r w:rsidRPr="0024596D">
              <w:t>G- FR1-A2-4</w:t>
            </w:r>
          </w:p>
        </w:tc>
        <w:tc>
          <w:tcPr>
            <w:tcW w:w="1417" w:type="dxa"/>
            <w:vAlign w:val="center"/>
          </w:tcPr>
          <w:p w14:paraId="47334746" w14:textId="69693D34"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542208C" w14:textId="055DD0BB"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4E765B7" w14:textId="7B1D4B6E"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5C35E290" w14:textId="2DE3AF53" w:rsidR="00FD19B4" w:rsidRPr="0024596D" w:rsidRDefault="00FD19B4" w:rsidP="002F3E23">
            <w:pPr>
              <w:pStyle w:val="TAC"/>
              <w:rPr>
                <w:lang w:eastAsia="zh-CN"/>
              </w:rPr>
            </w:pPr>
            <w:r w:rsidRPr="0024596D">
              <w:rPr>
                <w:lang w:eastAsia="zh-CN"/>
              </w:rPr>
              <w:t>-68.1</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1A419A49" w14:textId="77777777" w:rsidR="00FD19B4" w:rsidRPr="0024596D" w:rsidRDefault="00FD19B4" w:rsidP="002F3E23">
            <w:pPr>
              <w:pStyle w:val="TAC"/>
            </w:pPr>
            <w:r w:rsidRPr="0024596D">
              <w:rPr>
                <w:lang w:eastAsia="zh-CN"/>
              </w:rPr>
              <w:t>AWGN</w:t>
            </w:r>
          </w:p>
        </w:tc>
      </w:tr>
      <w:tr w:rsidR="00FD19B4" w:rsidRPr="00210608" w14:paraId="2197B67B" w14:textId="77777777" w:rsidTr="00FD19B4">
        <w:trPr>
          <w:cantSplit/>
          <w:jc w:val="center"/>
        </w:trPr>
        <w:tc>
          <w:tcPr>
            <w:tcW w:w="1129" w:type="dxa"/>
            <w:vMerge/>
            <w:vAlign w:val="center"/>
          </w:tcPr>
          <w:p w14:paraId="6B765808" w14:textId="77777777" w:rsidR="00FD19B4" w:rsidRPr="0024596D" w:rsidRDefault="00FD19B4" w:rsidP="002F3E23">
            <w:pPr>
              <w:pStyle w:val="TAC"/>
              <w:rPr>
                <w:lang w:eastAsia="zh-CN"/>
              </w:rPr>
            </w:pPr>
          </w:p>
        </w:tc>
        <w:tc>
          <w:tcPr>
            <w:tcW w:w="1139" w:type="dxa"/>
            <w:vAlign w:val="center"/>
          </w:tcPr>
          <w:p w14:paraId="361C2D6F" w14:textId="77777777" w:rsidR="00FD19B4" w:rsidRPr="0024596D" w:rsidRDefault="00FD19B4" w:rsidP="002F3E23">
            <w:pPr>
              <w:pStyle w:val="TAC"/>
            </w:pPr>
            <w:r w:rsidRPr="0024596D">
              <w:rPr>
                <w:lang w:eastAsia="zh-CN"/>
              </w:rPr>
              <w:t>30</w:t>
            </w:r>
          </w:p>
        </w:tc>
        <w:tc>
          <w:tcPr>
            <w:tcW w:w="1425" w:type="dxa"/>
            <w:vAlign w:val="center"/>
          </w:tcPr>
          <w:p w14:paraId="7207BEFB" w14:textId="77777777" w:rsidR="00FD19B4" w:rsidRPr="0024596D" w:rsidRDefault="00FD19B4" w:rsidP="002F3E23">
            <w:pPr>
              <w:pStyle w:val="TAC"/>
            </w:pPr>
            <w:r w:rsidRPr="0024596D">
              <w:t>G- FR1-A2-5</w:t>
            </w:r>
          </w:p>
        </w:tc>
        <w:tc>
          <w:tcPr>
            <w:tcW w:w="1417" w:type="dxa"/>
            <w:vAlign w:val="center"/>
          </w:tcPr>
          <w:p w14:paraId="2E36A436" w14:textId="12C9E071"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1467D5E" w14:textId="65B407FF"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8443926" w14:textId="46A39D46"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3C510A8C" w14:textId="77777777" w:rsidR="00FD19B4" w:rsidRPr="0024596D" w:rsidRDefault="00FD19B4" w:rsidP="002F3E23">
            <w:pPr>
              <w:pStyle w:val="TAC"/>
            </w:pPr>
          </w:p>
        </w:tc>
        <w:tc>
          <w:tcPr>
            <w:tcW w:w="1134" w:type="dxa"/>
            <w:vMerge/>
            <w:vAlign w:val="center"/>
          </w:tcPr>
          <w:p w14:paraId="0C0E747E" w14:textId="77777777" w:rsidR="00FD19B4" w:rsidRPr="0024596D" w:rsidRDefault="00FD19B4" w:rsidP="002F3E23">
            <w:pPr>
              <w:pStyle w:val="TAC"/>
              <w:rPr>
                <w:lang w:eastAsia="zh-CN"/>
              </w:rPr>
            </w:pPr>
          </w:p>
        </w:tc>
      </w:tr>
      <w:tr w:rsidR="00FD19B4" w:rsidRPr="00210608" w14:paraId="25798B9E" w14:textId="77777777" w:rsidTr="00FD19B4">
        <w:trPr>
          <w:cantSplit/>
          <w:jc w:val="center"/>
        </w:trPr>
        <w:tc>
          <w:tcPr>
            <w:tcW w:w="1129" w:type="dxa"/>
            <w:vMerge/>
            <w:vAlign w:val="center"/>
          </w:tcPr>
          <w:p w14:paraId="544042B5" w14:textId="77777777" w:rsidR="00FD19B4" w:rsidRPr="0024596D" w:rsidRDefault="00FD19B4" w:rsidP="002F3E23">
            <w:pPr>
              <w:pStyle w:val="TAC"/>
              <w:rPr>
                <w:lang w:eastAsia="zh-CN"/>
              </w:rPr>
            </w:pPr>
          </w:p>
        </w:tc>
        <w:tc>
          <w:tcPr>
            <w:tcW w:w="1139" w:type="dxa"/>
            <w:vAlign w:val="center"/>
          </w:tcPr>
          <w:p w14:paraId="404BF22B" w14:textId="77777777" w:rsidR="00FD19B4" w:rsidRPr="0024596D" w:rsidRDefault="00FD19B4" w:rsidP="002F3E23">
            <w:pPr>
              <w:pStyle w:val="TAC"/>
            </w:pPr>
            <w:r w:rsidRPr="0024596D">
              <w:rPr>
                <w:lang w:eastAsia="zh-CN"/>
              </w:rPr>
              <w:t>60</w:t>
            </w:r>
          </w:p>
        </w:tc>
        <w:tc>
          <w:tcPr>
            <w:tcW w:w="1425" w:type="dxa"/>
            <w:vAlign w:val="center"/>
          </w:tcPr>
          <w:p w14:paraId="3C964259" w14:textId="77777777" w:rsidR="00FD19B4" w:rsidRPr="0024596D" w:rsidRDefault="00FD19B4" w:rsidP="002F3E23">
            <w:pPr>
              <w:pStyle w:val="TAC"/>
            </w:pPr>
            <w:r w:rsidRPr="0024596D">
              <w:t>G- FR1-A2-6</w:t>
            </w:r>
          </w:p>
        </w:tc>
        <w:tc>
          <w:tcPr>
            <w:tcW w:w="1417" w:type="dxa"/>
            <w:vAlign w:val="center"/>
          </w:tcPr>
          <w:p w14:paraId="6B7C2B4B" w14:textId="0DD565E4"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595C9B8" w14:textId="4EB29F0A"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E6859DB" w14:textId="358C19DA"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744C015E" w14:textId="77777777" w:rsidR="00FD19B4" w:rsidRPr="0024596D" w:rsidRDefault="00FD19B4" w:rsidP="002F3E23">
            <w:pPr>
              <w:pStyle w:val="TAC"/>
            </w:pPr>
          </w:p>
        </w:tc>
        <w:tc>
          <w:tcPr>
            <w:tcW w:w="1134" w:type="dxa"/>
            <w:vMerge/>
            <w:vAlign w:val="center"/>
          </w:tcPr>
          <w:p w14:paraId="22DD790C" w14:textId="77777777" w:rsidR="00FD19B4" w:rsidRPr="0024596D" w:rsidRDefault="00FD19B4" w:rsidP="002F3E23">
            <w:pPr>
              <w:pStyle w:val="TAC"/>
              <w:rPr>
                <w:lang w:eastAsia="zh-CN"/>
              </w:rPr>
            </w:pPr>
          </w:p>
        </w:tc>
      </w:tr>
      <w:tr w:rsidR="00FD19B4" w:rsidRPr="00210608" w14:paraId="66C6AB95" w14:textId="77777777" w:rsidTr="00FD19B4">
        <w:trPr>
          <w:cantSplit/>
          <w:jc w:val="center"/>
        </w:trPr>
        <w:tc>
          <w:tcPr>
            <w:tcW w:w="1129" w:type="dxa"/>
            <w:vMerge w:val="restart"/>
            <w:vAlign w:val="center"/>
          </w:tcPr>
          <w:p w14:paraId="42EDE019" w14:textId="77777777" w:rsidR="00FD19B4" w:rsidRPr="0024596D" w:rsidRDefault="00FD19B4" w:rsidP="002F3E23">
            <w:pPr>
              <w:pStyle w:val="TAC"/>
              <w:rPr>
                <w:lang w:eastAsia="zh-CN"/>
              </w:rPr>
            </w:pPr>
            <w:r w:rsidRPr="0024596D">
              <w:rPr>
                <w:lang w:eastAsia="zh-CN"/>
              </w:rPr>
              <w:lastRenderedPageBreak/>
              <w:t>50</w:t>
            </w:r>
          </w:p>
        </w:tc>
        <w:tc>
          <w:tcPr>
            <w:tcW w:w="1139" w:type="dxa"/>
            <w:vAlign w:val="center"/>
          </w:tcPr>
          <w:p w14:paraId="3ABB05A9" w14:textId="77777777" w:rsidR="00FD19B4" w:rsidRPr="0024596D" w:rsidRDefault="00FD19B4" w:rsidP="002F3E23">
            <w:pPr>
              <w:pStyle w:val="TAC"/>
            </w:pPr>
            <w:r w:rsidRPr="0024596D">
              <w:rPr>
                <w:lang w:eastAsia="zh-CN"/>
              </w:rPr>
              <w:t>15</w:t>
            </w:r>
          </w:p>
        </w:tc>
        <w:tc>
          <w:tcPr>
            <w:tcW w:w="1425" w:type="dxa"/>
            <w:vAlign w:val="center"/>
          </w:tcPr>
          <w:p w14:paraId="33D4F16C" w14:textId="77777777" w:rsidR="00FD19B4" w:rsidRPr="0024596D" w:rsidRDefault="00FD19B4" w:rsidP="002F3E23">
            <w:pPr>
              <w:pStyle w:val="TAC"/>
            </w:pPr>
            <w:r w:rsidRPr="0024596D">
              <w:t>G- FR1-A2-4</w:t>
            </w:r>
          </w:p>
        </w:tc>
        <w:tc>
          <w:tcPr>
            <w:tcW w:w="1417" w:type="dxa"/>
            <w:vAlign w:val="center"/>
          </w:tcPr>
          <w:p w14:paraId="0B3E8B96" w14:textId="5AC88427"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97DBAAD" w14:textId="5982C2B4"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76F8019" w14:textId="08745ADF"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3B9225A9" w14:textId="72CECA91" w:rsidR="00FD19B4" w:rsidRPr="0024596D" w:rsidRDefault="00FD19B4" w:rsidP="002F3E23">
            <w:pPr>
              <w:pStyle w:val="TAC"/>
              <w:rPr>
                <w:lang w:eastAsia="zh-CN"/>
              </w:rPr>
            </w:pPr>
            <w:r w:rsidRPr="0024596D">
              <w:rPr>
                <w:lang w:eastAsia="zh-CN"/>
              </w:rPr>
              <w:t>-67.2</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70BB916B" w14:textId="77777777" w:rsidR="00FD19B4" w:rsidRPr="0024596D" w:rsidRDefault="00FD19B4" w:rsidP="002F3E23">
            <w:pPr>
              <w:pStyle w:val="TAC"/>
            </w:pPr>
            <w:r w:rsidRPr="0024596D">
              <w:rPr>
                <w:lang w:eastAsia="zh-CN"/>
              </w:rPr>
              <w:t>AWGN</w:t>
            </w:r>
          </w:p>
        </w:tc>
      </w:tr>
      <w:tr w:rsidR="00FD19B4" w:rsidRPr="00210608" w14:paraId="6AF067B4" w14:textId="77777777" w:rsidTr="00FD19B4">
        <w:trPr>
          <w:cantSplit/>
          <w:jc w:val="center"/>
        </w:trPr>
        <w:tc>
          <w:tcPr>
            <w:tcW w:w="1129" w:type="dxa"/>
            <w:vMerge/>
            <w:vAlign w:val="center"/>
          </w:tcPr>
          <w:p w14:paraId="6EB15AC1" w14:textId="77777777" w:rsidR="00FD19B4" w:rsidRPr="0024596D" w:rsidRDefault="00FD19B4" w:rsidP="002F3E23">
            <w:pPr>
              <w:pStyle w:val="TAC"/>
              <w:rPr>
                <w:lang w:eastAsia="zh-CN"/>
              </w:rPr>
            </w:pPr>
          </w:p>
        </w:tc>
        <w:tc>
          <w:tcPr>
            <w:tcW w:w="1139" w:type="dxa"/>
            <w:vAlign w:val="center"/>
          </w:tcPr>
          <w:p w14:paraId="24F37FF9" w14:textId="77777777" w:rsidR="00FD19B4" w:rsidRPr="0024596D" w:rsidRDefault="00FD19B4" w:rsidP="002F3E23">
            <w:pPr>
              <w:pStyle w:val="TAC"/>
            </w:pPr>
            <w:r w:rsidRPr="0024596D">
              <w:rPr>
                <w:lang w:eastAsia="zh-CN"/>
              </w:rPr>
              <w:t>30</w:t>
            </w:r>
          </w:p>
        </w:tc>
        <w:tc>
          <w:tcPr>
            <w:tcW w:w="1425" w:type="dxa"/>
            <w:vAlign w:val="center"/>
          </w:tcPr>
          <w:p w14:paraId="2C812FA0" w14:textId="77777777" w:rsidR="00FD19B4" w:rsidRPr="0024596D" w:rsidRDefault="00FD19B4" w:rsidP="002F3E23">
            <w:pPr>
              <w:pStyle w:val="TAC"/>
            </w:pPr>
            <w:r w:rsidRPr="0024596D">
              <w:t>G- FR1-A2-5</w:t>
            </w:r>
          </w:p>
        </w:tc>
        <w:tc>
          <w:tcPr>
            <w:tcW w:w="1417" w:type="dxa"/>
            <w:vAlign w:val="center"/>
          </w:tcPr>
          <w:p w14:paraId="730CE17E" w14:textId="023E074E"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0338CD8" w14:textId="20AADABC"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4AF0DDD" w14:textId="559615E5"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2AB3B77F" w14:textId="77777777" w:rsidR="00FD19B4" w:rsidRPr="0024596D" w:rsidRDefault="00FD19B4" w:rsidP="002F3E23">
            <w:pPr>
              <w:pStyle w:val="TAC"/>
            </w:pPr>
          </w:p>
        </w:tc>
        <w:tc>
          <w:tcPr>
            <w:tcW w:w="1134" w:type="dxa"/>
            <w:vMerge/>
            <w:vAlign w:val="center"/>
          </w:tcPr>
          <w:p w14:paraId="4B933F4E" w14:textId="77777777" w:rsidR="00FD19B4" w:rsidRPr="0024596D" w:rsidRDefault="00FD19B4" w:rsidP="002F3E23">
            <w:pPr>
              <w:pStyle w:val="TAC"/>
              <w:rPr>
                <w:lang w:eastAsia="zh-CN"/>
              </w:rPr>
            </w:pPr>
          </w:p>
        </w:tc>
      </w:tr>
      <w:tr w:rsidR="00FD19B4" w:rsidRPr="00210608" w14:paraId="3DB103B4" w14:textId="77777777" w:rsidTr="00FD19B4">
        <w:trPr>
          <w:cantSplit/>
          <w:jc w:val="center"/>
        </w:trPr>
        <w:tc>
          <w:tcPr>
            <w:tcW w:w="1129" w:type="dxa"/>
            <w:vMerge/>
            <w:vAlign w:val="center"/>
          </w:tcPr>
          <w:p w14:paraId="23C75276" w14:textId="77777777" w:rsidR="00FD19B4" w:rsidRPr="0024596D" w:rsidRDefault="00FD19B4" w:rsidP="002F3E23">
            <w:pPr>
              <w:pStyle w:val="TAC"/>
              <w:rPr>
                <w:lang w:eastAsia="zh-CN"/>
              </w:rPr>
            </w:pPr>
          </w:p>
        </w:tc>
        <w:tc>
          <w:tcPr>
            <w:tcW w:w="1139" w:type="dxa"/>
            <w:vAlign w:val="center"/>
          </w:tcPr>
          <w:p w14:paraId="30B34C43" w14:textId="77777777" w:rsidR="00FD19B4" w:rsidRPr="0024596D" w:rsidRDefault="00FD19B4" w:rsidP="002F3E23">
            <w:pPr>
              <w:pStyle w:val="TAC"/>
            </w:pPr>
            <w:r w:rsidRPr="0024596D">
              <w:rPr>
                <w:lang w:eastAsia="zh-CN"/>
              </w:rPr>
              <w:t>60</w:t>
            </w:r>
          </w:p>
        </w:tc>
        <w:tc>
          <w:tcPr>
            <w:tcW w:w="1425" w:type="dxa"/>
            <w:vAlign w:val="center"/>
          </w:tcPr>
          <w:p w14:paraId="6981868C" w14:textId="77777777" w:rsidR="00FD19B4" w:rsidRPr="0024596D" w:rsidRDefault="00FD19B4" w:rsidP="002F3E23">
            <w:pPr>
              <w:pStyle w:val="TAC"/>
            </w:pPr>
            <w:r w:rsidRPr="0024596D">
              <w:t>G- FR1-A2-6</w:t>
            </w:r>
          </w:p>
        </w:tc>
        <w:tc>
          <w:tcPr>
            <w:tcW w:w="1417" w:type="dxa"/>
            <w:vAlign w:val="center"/>
          </w:tcPr>
          <w:p w14:paraId="29138B64" w14:textId="79D2DA7D"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DD74FB2" w14:textId="2914E79F"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8194DBB" w14:textId="22067C21"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7DC7F8B0" w14:textId="77777777" w:rsidR="00FD19B4" w:rsidRPr="0024596D" w:rsidRDefault="00FD19B4" w:rsidP="002F3E23">
            <w:pPr>
              <w:pStyle w:val="TAC"/>
            </w:pPr>
          </w:p>
        </w:tc>
        <w:tc>
          <w:tcPr>
            <w:tcW w:w="1134" w:type="dxa"/>
            <w:vMerge/>
            <w:vAlign w:val="center"/>
          </w:tcPr>
          <w:p w14:paraId="7B9C7E95" w14:textId="77777777" w:rsidR="00FD19B4" w:rsidRPr="0024596D" w:rsidRDefault="00FD19B4" w:rsidP="002F3E23">
            <w:pPr>
              <w:pStyle w:val="TAC"/>
              <w:rPr>
                <w:lang w:eastAsia="zh-CN"/>
              </w:rPr>
            </w:pPr>
          </w:p>
        </w:tc>
      </w:tr>
      <w:tr w:rsidR="00FD19B4" w:rsidRPr="00210608" w14:paraId="0EB35668" w14:textId="77777777" w:rsidTr="00FD19B4">
        <w:trPr>
          <w:cantSplit/>
          <w:jc w:val="center"/>
        </w:trPr>
        <w:tc>
          <w:tcPr>
            <w:tcW w:w="1129" w:type="dxa"/>
            <w:vMerge w:val="restart"/>
            <w:vAlign w:val="center"/>
          </w:tcPr>
          <w:p w14:paraId="4AE7E7AF" w14:textId="77777777" w:rsidR="00FD19B4" w:rsidRPr="0024596D" w:rsidRDefault="00FD19B4" w:rsidP="002F3E23">
            <w:pPr>
              <w:pStyle w:val="TAC"/>
              <w:rPr>
                <w:lang w:eastAsia="zh-CN"/>
              </w:rPr>
            </w:pPr>
            <w:r w:rsidRPr="0024596D">
              <w:rPr>
                <w:lang w:eastAsia="zh-CN"/>
              </w:rPr>
              <w:t>60</w:t>
            </w:r>
          </w:p>
        </w:tc>
        <w:tc>
          <w:tcPr>
            <w:tcW w:w="1139" w:type="dxa"/>
            <w:vAlign w:val="center"/>
          </w:tcPr>
          <w:p w14:paraId="3DAFEF81" w14:textId="77777777" w:rsidR="00FD19B4" w:rsidRPr="0024596D" w:rsidRDefault="00FD19B4" w:rsidP="002F3E23">
            <w:pPr>
              <w:pStyle w:val="TAC"/>
            </w:pPr>
            <w:r w:rsidRPr="0024596D">
              <w:rPr>
                <w:lang w:eastAsia="zh-CN"/>
              </w:rPr>
              <w:t>30</w:t>
            </w:r>
          </w:p>
        </w:tc>
        <w:tc>
          <w:tcPr>
            <w:tcW w:w="1425" w:type="dxa"/>
            <w:vAlign w:val="center"/>
          </w:tcPr>
          <w:p w14:paraId="2183F3EB" w14:textId="77777777" w:rsidR="00FD19B4" w:rsidRPr="0024596D" w:rsidRDefault="00FD19B4" w:rsidP="002F3E23">
            <w:pPr>
              <w:pStyle w:val="TAC"/>
            </w:pPr>
            <w:r w:rsidRPr="0024596D">
              <w:t>G- FR1-A2-5</w:t>
            </w:r>
          </w:p>
        </w:tc>
        <w:tc>
          <w:tcPr>
            <w:tcW w:w="1417" w:type="dxa"/>
            <w:vAlign w:val="center"/>
          </w:tcPr>
          <w:p w14:paraId="5E313FDB" w14:textId="6DD4CEC2"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26BAB52" w14:textId="180CE157"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7983ECF" w14:textId="412D79A2"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46AE52C1" w14:textId="08A00A15" w:rsidR="00FD19B4" w:rsidRPr="0024596D" w:rsidRDefault="00FD19B4" w:rsidP="002F3E23">
            <w:pPr>
              <w:pStyle w:val="TAC"/>
              <w:rPr>
                <w:lang w:eastAsia="zh-CN"/>
              </w:rPr>
            </w:pPr>
            <w:r w:rsidRPr="0024596D">
              <w:rPr>
                <w:lang w:eastAsia="zh-CN"/>
              </w:rPr>
              <w:t>-66.4</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28A9A1DD" w14:textId="77777777" w:rsidR="00FD19B4" w:rsidRPr="0024596D" w:rsidRDefault="00FD19B4" w:rsidP="002F3E23">
            <w:pPr>
              <w:pStyle w:val="TAC"/>
              <w:rPr>
                <w:lang w:eastAsia="zh-CN"/>
              </w:rPr>
            </w:pPr>
            <w:r w:rsidRPr="0024596D">
              <w:rPr>
                <w:lang w:eastAsia="zh-CN"/>
              </w:rPr>
              <w:t>AWGN</w:t>
            </w:r>
          </w:p>
        </w:tc>
      </w:tr>
      <w:tr w:rsidR="00FD19B4" w:rsidRPr="00210608" w14:paraId="7BA40A61" w14:textId="77777777" w:rsidTr="00FD19B4">
        <w:trPr>
          <w:cantSplit/>
          <w:jc w:val="center"/>
        </w:trPr>
        <w:tc>
          <w:tcPr>
            <w:tcW w:w="1129" w:type="dxa"/>
            <w:vMerge/>
            <w:vAlign w:val="center"/>
          </w:tcPr>
          <w:p w14:paraId="11069353" w14:textId="77777777" w:rsidR="00FD19B4" w:rsidRPr="0024596D" w:rsidRDefault="00FD19B4" w:rsidP="002F3E23">
            <w:pPr>
              <w:pStyle w:val="TAC"/>
              <w:rPr>
                <w:lang w:eastAsia="zh-CN"/>
              </w:rPr>
            </w:pPr>
          </w:p>
        </w:tc>
        <w:tc>
          <w:tcPr>
            <w:tcW w:w="1139" w:type="dxa"/>
            <w:vAlign w:val="center"/>
          </w:tcPr>
          <w:p w14:paraId="444E8BD4" w14:textId="77777777" w:rsidR="00FD19B4" w:rsidRPr="0024596D" w:rsidRDefault="00FD19B4" w:rsidP="002F3E23">
            <w:pPr>
              <w:pStyle w:val="TAC"/>
            </w:pPr>
            <w:r w:rsidRPr="0024596D">
              <w:rPr>
                <w:lang w:eastAsia="zh-CN"/>
              </w:rPr>
              <w:t>60</w:t>
            </w:r>
          </w:p>
        </w:tc>
        <w:tc>
          <w:tcPr>
            <w:tcW w:w="1425" w:type="dxa"/>
            <w:vAlign w:val="center"/>
          </w:tcPr>
          <w:p w14:paraId="14571218" w14:textId="77777777" w:rsidR="00FD19B4" w:rsidRPr="0024596D" w:rsidRDefault="00FD19B4" w:rsidP="002F3E23">
            <w:pPr>
              <w:pStyle w:val="TAC"/>
            </w:pPr>
            <w:r w:rsidRPr="0024596D">
              <w:t>G- FR1-A2-6</w:t>
            </w:r>
          </w:p>
        </w:tc>
        <w:tc>
          <w:tcPr>
            <w:tcW w:w="1417" w:type="dxa"/>
            <w:vAlign w:val="center"/>
          </w:tcPr>
          <w:p w14:paraId="6B5DE088" w14:textId="7EAF6D04"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B7BBBFE" w14:textId="2AF624CC"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4E7B90C" w14:textId="3FEE60C7"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68B2B68E" w14:textId="77777777" w:rsidR="00FD19B4" w:rsidRPr="0024596D" w:rsidRDefault="00FD19B4" w:rsidP="002F3E23">
            <w:pPr>
              <w:pStyle w:val="TAC"/>
            </w:pPr>
          </w:p>
        </w:tc>
        <w:tc>
          <w:tcPr>
            <w:tcW w:w="1134" w:type="dxa"/>
            <w:vMerge/>
            <w:vAlign w:val="center"/>
          </w:tcPr>
          <w:p w14:paraId="2B126471" w14:textId="77777777" w:rsidR="00FD19B4" w:rsidRPr="0024596D" w:rsidRDefault="00FD19B4" w:rsidP="002F3E23">
            <w:pPr>
              <w:pStyle w:val="TAC"/>
              <w:rPr>
                <w:lang w:eastAsia="zh-CN"/>
              </w:rPr>
            </w:pPr>
          </w:p>
        </w:tc>
      </w:tr>
      <w:tr w:rsidR="00FD19B4" w:rsidRPr="00210608" w14:paraId="5D313393" w14:textId="77777777" w:rsidTr="00FD19B4">
        <w:trPr>
          <w:cantSplit/>
          <w:jc w:val="center"/>
        </w:trPr>
        <w:tc>
          <w:tcPr>
            <w:tcW w:w="1129" w:type="dxa"/>
            <w:vMerge w:val="restart"/>
            <w:vAlign w:val="center"/>
          </w:tcPr>
          <w:p w14:paraId="5F2F2871" w14:textId="77777777" w:rsidR="00FD19B4" w:rsidRPr="0024596D" w:rsidRDefault="00FD19B4" w:rsidP="002F3E23">
            <w:pPr>
              <w:pStyle w:val="TAC"/>
              <w:rPr>
                <w:lang w:eastAsia="zh-CN"/>
              </w:rPr>
            </w:pPr>
            <w:r w:rsidRPr="0024596D">
              <w:rPr>
                <w:lang w:eastAsia="zh-CN"/>
              </w:rPr>
              <w:t>70</w:t>
            </w:r>
          </w:p>
        </w:tc>
        <w:tc>
          <w:tcPr>
            <w:tcW w:w="1139" w:type="dxa"/>
            <w:vAlign w:val="center"/>
          </w:tcPr>
          <w:p w14:paraId="2F2F64F9" w14:textId="77777777" w:rsidR="00FD19B4" w:rsidRPr="0024596D" w:rsidRDefault="00FD19B4" w:rsidP="002F3E23">
            <w:pPr>
              <w:pStyle w:val="TAC"/>
            </w:pPr>
            <w:r w:rsidRPr="0024596D">
              <w:rPr>
                <w:lang w:eastAsia="zh-CN"/>
              </w:rPr>
              <w:t>30</w:t>
            </w:r>
          </w:p>
        </w:tc>
        <w:tc>
          <w:tcPr>
            <w:tcW w:w="1425" w:type="dxa"/>
            <w:vAlign w:val="center"/>
          </w:tcPr>
          <w:p w14:paraId="484169D7" w14:textId="77777777" w:rsidR="00FD19B4" w:rsidRPr="0024596D" w:rsidRDefault="00FD19B4" w:rsidP="002F3E23">
            <w:pPr>
              <w:pStyle w:val="TAC"/>
            </w:pPr>
            <w:r w:rsidRPr="0024596D">
              <w:t>G- FR1-A2-5</w:t>
            </w:r>
          </w:p>
        </w:tc>
        <w:tc>
          <w:tcPr>
            <w:tcW w:w="1417" w:type="dxa"/>
            <w:vAlign w:val="center"/>
          </w:tcPr>
          <w:p w14:paraId="10863E97" w14:textId="370394C0"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91BE666" w14:textId="1F6E5727"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E628BBC" w14:textId="67123EFE"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75975302" w14:textId="42078F95" w:rsidR="00FD19B4" w:rsidRPr="0024596D" w:rsidRDefault="00FD19B4" w:rsidP="002F3E23">
            <w:pPr>
              <w:pStyle w:val="TAC"/>
              <w:rPr>
                <w:lang w:eastAsia="zh-CN"/>
              </w:rPr>
            </w:pPr>
            <w:r w:rsidRPr="0024596D">
              <w:rPr>
                <w:lang w:eastAsia="zh-CN"/>
              </w:rPr>
              <w:t>-65.8</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495857E8" w14:textId="77777777" w:rsidR="00FD19B4" w:rsidRPr="0024596D" w:rsidRDefault="00FD19B4" w:rsidP="002F3E23">
            <w:pPr>
              <w:pStyle w:val="TAC"/>
              <w:rPr>
                <w:lang w:eastAsia="zh-CN"/>
              </w:rPr>
            </w:pPr>
            <w:r w:rsidRPr="0024596D">
              <w:rPr>
                <w:lang w:eastAsia="zh-CN"/>
              </w:rPr>
              <w:t>AWGN</w:t>
            </w:r>
          </w:p>
        </w:tc>
      </w:tr>
      <w:tr w:rsidR="00FD19B4" w:rsidRPr="00210608" w14:paraId="3E1D85A2" w14:textId="77777777" w:rsidTr="00FD19B4">
        <w:trPr>
          <w:cantSplit/>
          <w:jc w:val="center"/>
        </w:trPr>
        <w:tc>
          <w:tcPr>
            <w:tcW w:w="1129" w:type="dxa"/>
            <w:vMerge/>
            <w:vAlign w:val="center"/>
          </w:tcPr>
          <w:p w14:paraId="43947581" w14:textId="77777777" w:rsidR="00FD19B4" w:rsidRPr="0024596D" w:rsidRDefault="00FD19B4" w:rsidP="002F3E23">
            <w:pPr>
              <w:pStyle w:val="TAC"/>
              <w:rPr>
                <w:lang w:eastAsia="zh-CN"/>
              </w:rPr>
            </w:pPr>
          </w:p>
        </w:tc>
        <w:tc>
          <w:tcPr>
            <w:tcW w:w="1139" w:type="dxa"/>
            <w:vAlign w:val="center"/>
          </w:tcPr>
          <w:p w14:paraId="316CAD4E" w14:textId="77777777" w:rsidR="00FD19B4" w:rsidRPr="0024596D" w:rsidRDefault="00FD19B4" w:rsidP="002F3E23">
            <w:pPr>
              <w:pStyle w:val="TAC"/>
            </w:pPr>
            <w:r w:rsidRPr="0024596D">
              <w:rPr>
                <w:lang w:eastAsia="zh-CN"/>
              </w:rPr>
              <w:t>60</w:t>
            </w:r>
          </w:p>
        </w:tc>
        <w:tc>
          <w:tcPr>
            <w:tcW w:w="1425" w:type="dxa"/>
            <w:vAlign w:val="center"/>
          </w:tcPr>
          <w:p w14:paraId="31416234" w14:textId="77777777" w:rsidR="00FD19B4" w:rsidRPr="0024596D" w:rsidRDefault="00FD19B4" w:rsidP="002F3E23">
            <w:pPr>
              <w:pStyle w:val="TAC"/>
            </w:pPr>
            <w:r w:rsidRPr="0024596D">
              <w:t>G- FR1-A2-6</w:t>
            </w:r>
          </w:p>
        </w:tc>
        <w:tc>
          <w:tcPr>
            <w:tcW w:w="1417" w:type="dxa"/>
            <w:vAlign w:val="center"/>
          </w:tcPr>
          <w:p w14:paraId="346128B4" w14:textId="371C23E4"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E6343A1" w14:textId="4D99B6B9"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12640D9" w14:textId="1D03A955"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039271A5" w14:textId="77777777" w:rsidR="00FD19B4" w:rsidRPr="0024596D" w:rsidRDefault="00FD19B4" w:rsidP="002F3E23">
            <w:pPr>
              <w:pStyle w:val="TAC"/>
            </w:pPr>
          </w:p>
        </w:tc>
        <w:tc>
          <w:tcPr>
            <w:tcW w:w="1134" w:type="dxa"/>
            <w:vMerge/>
            <w:vAlign w:val="center"/>
          </w:tcPr>
          <w:p w14:paraId="241E6BE2" w14:textId="77777777" w:rsidR="00FD19B4" w:rsidRPr="0024596D" w:rsidRDefault="00FD19B4" w:rsidP="002F3E23">
            <w:pPr>
              <w:pStyle w:val="TAC"/>
              <w:rPr>
                <w:lang w:eastAsia="zh-CN"/>
              </w:rPr>
            </w:pPr>
          </w:p>
        </w:tc>
      </w:tr>
      <w:tr w:rsidR="00FD19B4" w:rsidRPr="00210608" w14:paraId="12F59E89" w14:textId="77777777" w:rsidTr="00FD19B4">
        <w:trPr>
          <w:cantSplit/>
          <w:jc w:val="center"/>
        </w:trPr>
        <w:tc>
          <w:tcPr>
            <w:tcW w:w="1129" w:type="dxa"/>
            <w:vMerge w:val="restart"/>
            <w:vAlign w:val="center"/>
          </w:tcPr>
          <w:p w14:paraId="0D9C6B1A" w14:textId="77777777" w:rsidR="00FD19B4" w:rsidRPr="0024596D" w:rsidRDefault="00FD19B4" w:rsidP="002F3E23">
            <w:pPr>
              <w:pStyle w:val="TAC"/>
              <w:rPr>
                <w:lang w:eastAsia="zh-CN"/>
              </w:rPr>
            </w:pPr>
            <w:r w:rsidRPr="0024596D">
              <w:rPr>
                <w:lang w:eastAsia="zh-CN"/>
              </w:rPr>
              <w:t>80</w:t>
            </w:r>
          </w:p>
        </w:tc>
        <w:tc>
          <w:tcPr>
            <w:tcW w:w="1139" w:type="dxa"/>
            <w:vAlign w:val="center"/>
          </w:tcPr>
          <w:p w14:paraId="44C5705A" w14:textId="77777777" w:rsidR="00FD19B4" w:rsidRPr="0024596D" w:rsidRDefault="00FD19B4" w:rsidP="002F3E23">
            <w:pPr>
              <w:pStyle w:val="TAC"/>
            </w:pPr>
            <w:r w:rsidRPr="0024596D">
              <w:rPr>
                <w:lang w:eastAsia="zh-CN"/>
              </w:rPr>
              <w:t>30</w:t>
            </w:r>
          </w:p>
        </w:tc>
        <w:tc>
          <w:tcPr>
            <w:tcW w:w="1425" w:type="dxa"/>
            <w:vAlign w:val="center"/>
          </w:tcPr>
          <w:p w14:paraId="65741777" w14:textId="77777777" w:rsidR="00FD19B4" w:rsidRPr="0024596D" w:rsidRDefault="00FD19B4" w:rsidP="002F3E23">
            <w:pPr>
              <w:pStyle w:val="TAC"/>
            </w:pPr>
            <w:r w:rsidRPr="0024596D">
              <w:t>G- FR1-A2-5</w:t>
            </w:r>
          </w:p>
        </w:tc>
        <w:tc>
          <w:tcPr>
            <w:tcW w:w="1417" w:type="dxa"/>
            <w:vAlign w:val="center"/>
          </w:tcPr>
          <w:p w14:paraId="31B52A37" w14:textId="3083D85A"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E214EBC" w14:textId="4D0FD08F"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ED6321A" w14:textId="72C0CBF2"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6A4CE4F0" w14:textId="695D067C" w:rsidR="00FD19B4" w:rsidRPr="0024596D" w:rsidRDefault="00FD19B4" w:rsidP="002F3E23">
            <w:pPr>
              <w:pStyle w:val="TAC"/>
            </w:pPr>
            <w:r w:rsidRPr="0024596D">
              <w:rPr>
                <w:lang w:eastAsia="zh-CN"/>
              </w:rPr>
              <w:t>-65.1</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22F7AEB2" w14:textId="77777777" w:rsidR="00FD19B4" w:rsidRPr="0024596D" w:rsidRDefault="00FD19B4" w:rsidP="002F3E23">
            <w:pPr>
              <w:pStyle w:val="TAC"/>
              <w:rPr>
                <w:lang w:eastAsia="zh-CN"/>
              </w:rPr>
            </w:pPr>
            <w:r w:rsidRPr="0024596D">
              <w:rPr>
                <w:lang w:eastAsia="zh-CN"/>
              </w:rPr>
              <w:t>AWGN</w:t>
            </w:r>
          </w:p>
        </w:tc>
      </w:tr>
      <w:tr w:rsidR="00FD19B4" w:rsidRPr="00210608" w14:paraId="7799C080" w14:textId="77777777" w:rsidTr="00FD19B4">
        <w:trPr>
          <w:cantSplit/>
          <w:jc w:val="center"/>
        </w:trPr>
        <w:tc>
          <w:tcPr>
            <w:tcW w:w="1129" w:type="dxa"/>
            <w:vMerge/>
            <w:vAlign w:val="center"/>
          </w:tcPr>
          <w:p w14:paraId="73CFA643" w14:textId="77777777" w:rsidR="00FD19B4" w:rsidRPr="0024596D" w:rsidRDefault="00FD19B4" w:rsidP="002F3E23">
            <w:pPr>
              <w:pStyle w:val="TAC"/>
              <w:rPr>
                <w:lang w:eastAsia="zh-CN"/>
              </w:rPr>
            </w:pPr>
          </w:p>
        </w:tc>
        <w:tc>
          <w:tcPr>
            <w:tcW w:w="1139" w:type="dxa"/>
            <w:vAlign w:val="center"/>
          </w:tcPr>
          <w:p w14:paraId="002A56E6" w14:textId="77777777" w:rsidR="00FD19B4" w:rsidRPr="0024596D" w:rsidRDefault="00FD19B4" w:rsidP="002F3E23">
            <w:pPr>
              <w:pStyle w:val="TAC"/>
            </w:pPr>
            <w:r w:rsidRPr="0024596D">
              <w:rPr>
                <w:lang w:eastAsia="zh-CN"/>
              </w:rPr>
              <w:t>60</w:t>
            </w:r>
          </w:p>
        </w:tc>
        <w:tc>
          <w:tcPr>
            <w:tcW w:w="1425" w:type="dxa"/>
            <w:vAlign w:val="center"/>
          </w:tcPr>
          <w:p w14:paraId="73546116" w14:textId="77777777" w:rsidR="00FD19B4" w:rsidRPr="0024596D" w:rsidRDefault="00FD19B4" w:rsidP="002F3E23">
            <w:pPr>
              <w:pStyle w:val="TAC"/>
            </w:pPr>
            <w:r w:rsidRPr="0024596D">
              <w:t>G- FR1-A2-6</w:t>
            </w:r>
          </w:p>
        </w:tc>
        <w:tc>
          <w:tcPr>
            <w:tcW w:w="1417" w:type="dxa"/>
            <w:vAlign w:val="center"/>
          </w:tcPr>
          <w:p w14:paraId="071D774B" w14:textId="30CEC1C0"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0762222" w14:textId="06EBC283"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F083A6F" w14:textId="1D91D450"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19B68420" w14:textId="77777777" w:rsidR="00FD19B4" w:rsidRPr="0024596D" w:rsidRDefault="00FD19B4" w:rsidP="002F3E23">
            <w:pPr>
              <w:pStyle w:val="TAC"/>
            </w:pPr>
          </w:p>
        </w:tc>
        <w:tc>
          <w:tcPr>
            <w:tcW w:w="1134" w:type="dxa"/>
            <w:vMerge/>
            <w:vAlign w:val="center"/>
          </w:tcPr>
          <w:p w14:paraId="09F78443" w14:textId="77777777" w:rsidR="00FD19B4" w:rsidRPr="0024596D" w:rsidRDefault="00FD19B4" w:rsidP="002F3E23">
            <w:pPr>
              <w:pStyle w:val="TAC"/>
              <w:rPr>
                <w:lang w:eastAsia="zh-CN"/>
              </w:rPr>
            </w:pPr>
          </w:p>
        </w:tc>
      </w:tr>
      <w:tr w:rsidR="00FD19B4" w:rsidRPr="00210608" w14:paraId="69E6E67F" w14:textId="77777777" w:rsidTr="00FD19B4">
        <w:trPr>
          <w:cantSplit/>
          <w:jc w:val="center"/>
        </w:trPr>
        <w:tc>
          <w:tcPr>
            <w:tcW w:w="1129" w:type="dxa"/>
            <w:vMerge w:val="restart"/>
            <w:vAlign w:val="center"/>
          </w:tcPr>
          <w:p w14:paraId="607AD740" w14:textId="77777777" w:rsidR="00FD19B4" w:rsidRPr="0024596D" w:rsidRDefault="00FD19B4" w:rsidP="002F3E23">
            <w:pPr>
              <w:pStyle w:val="TAC"/>
              <w:rPr>
                <w:lang w:eastAsia="zh-CN"/>
              </w:rPr>
            </w:pPr>
            <w:r w:rsidRPr="0024596D">
              <w:rPr>
                <w:lang w:eastAsia="zh-CN"/>
              </w:rPr>
              <w:t>90</w:t>
            </w:r>
          </w:p>
        </w:tc>
        <w:tc>
          <w:tcPr>
            <w:tcW w:w="1139" w:type="dxa"/>
            <w:vAlign w:val="center"/>
          </w:tcPr>
          <w:p w14:paraId="63A089B1" w14:textId="77777777" w:rsidR="00FD19B4" w:rsidRPr="0024596D" w:rsidRDefault="00FD19B4" w:rsidP="002F3E23">
            <w:pPr>
              <w:pStyle w:val="TAC"/>
            </w:pPr>
            <w:r w:rsidRPr="0024596D">
              <w:rPr>
                <w:lang w:eastAsia="zh-CN"/>
              </w:rPr>
              <w:t>30</w:t>
            </w:r>
          </w:p>
        </w:tc>
        <w:tc>
          <w:tcPr>
            <w:tcW w:w="1425" w:type="dxa"/>
            <w:vAlign w:val="center"/>
          </w:tcPr>
          <w:p w14:paraId="20CF242B" w14:textId="77777777" w:rsidR="00FD19B4" w:rsidRPr="0024596D" w:rsidRDefault="00FD19B4" w:rsidP="002F3E23">
            <w:pPr>
              <w:pStyle w:val="TAC"/>
            </w:pPr>
            <w:r w:rsidRPr="0024596D">
              <w:t>G- FR1-A2-5</w:t>
            </w:r>
          </w:p>
        </w:tc>
        <w:tc>
          <w:tcPr>
            <w:tcW w:w="1417" w:type="dxa"/>
            <w:vAlign w:val="center"/>
          </w:tcPr>
          <w:p w14:paraId="45AB496E" w14:textId="7E8AC7CB"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72CE98F" w14:textId="2D1FA292"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10902AA" w14:textId="31AC7D34"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01B82D4C" w14:textId="414BF647" w:rsidR="00FD19B4" w:rsidRPr="0024596D" w:rsidRDefault="00FD19B4" w:rsidP="002F3E23">
            <w:pPr>
              <w:pStyle w:val="TAC"/>
              <w:rPr>
                <w:lang w:eastAsia="zh-CN"/>
              </w:rPr>
            </w:pPr>
            <w:r w:rsidRPr="0024596D">
              <w:rPr>
                <w:lang w:eastAsia="zh-CN"/>
              </w:rPr>
              <w:t>-64.6</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11AE61B4" w14:textId="77777777" w:rsidR="00FD19B4" w:rsidRPr="0024596D" w:rsidRDefault="00FD19B4" w:rsidP="002F3E23">
            <w:pPr>
              <w:pStyle w:val="TAC"/>
              <w:rPr>
                <w:lang w:eastAsia="zh-CN"/>
              </w:rPr>
            </w:pPr>
            <w:r w:rsidRPr="0024596D">
              <w:rPr>
                <w:lang w:eastAsia="zh-CN"/>
              </w:rPr>
              <w:t>AWGN</w:t>
            </w:r>
          </w:p>
        </w:tc>
      </w:tr>
      <w:tr w:rsidR="00FD19B4" w:rsidRPr="00210608" w14:paraId="4988F89D" w14:textId="77777777" w:rsidTr="00FD19B4">
        <w:trPr>
          <w:cantSplit/>
          <w:jc w:val="center"/>
        </w:trPr>
        <w:tc>
          <w:tcPr>
            <w:tcW w:w="1129" w:type="dxa"/>
            <w:vMerge/>
            <w:vAlign w:val="center"/>
          </w:tcPr>
          <w:p w14:paraId="5A257824" w14:textId="77777777" w:rsidR="00FD19B4" w:rsidRPr="0024596D" w:rsidRDefault="00FD19B4" w:rsidP="002F3E23">
            <w:pPr>
              <w:pStyle w:val="TAC"/>
              <w:rPr>
                <w:lang w:eastAsia="zh-CN"/>
              </w:rPr>
            </w:pPr>
          </w:p>
        </w:tc>
        <w:tc>
          <w:tcPr>
            <w:tcW w:w="1139" w:type="dxa"/>
            <w:vAlign w:val="center"/>
          </w:tcPr>
          <w:p w14:paraId="6A7EED65" w14:textId="77777777" w:rsidR="00FD19B4" w:rsidRPr="0024596D" w:rsidRDefault="00FD19B4" w:rsidP="002F3E23">
            <w:pPr>
              <w:pStyle w:val="TAC"/>
            </w:pPr>
            <w:r w:rsidRPr="0024596D">
              <w:rPr>
                <w:lang w:eastAsia="zh-CN"/>
              </w:rPr>
              <w:t>60</w:t>
            </w:r>
          </w:p>
        </w:tc>
        <w:tc>
          <w:tcPr>
            <w:tcW w:w="1425" w:type="dxa"/>
            <w:vAlign w:val="center"/>
          </w:tcPr>
          <w:p w14:paraId="2266203F" w14:textId="77777777" w:rsidR="00FD19B4" w:rsidRPr="0024596D" w:rsidRDefault="00FD19B4" w:rsidP="002F3E23">
            <w:pPr>
              <w:pStyle w:val="TAC"/>
            </w:pPr>
            <w:r w:rsidRPr="0024596D">
              <w:t>G- FR1-A2-6</w:t>
            </w:r>
          </w:p>
        </w:tc>
        <w:tc>
          <w:tcPr>
            <w:tcW w:w="1417" w:type="dxa"/>
            <w:vAlign w:val="center"/>
          </w:tcPr>
          <w:p w14:paraId="42EFE196" w14:textId="1A33D916"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7AE0306" w14:textId="521BEBEB"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39B6B441" w14:textId="143688CA"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312DE87F" w14:textId="77777777" w:rsidR="00FD19B4" w:rsidRPr="0024596D" w:rsidRDefault="00FD19B4" w:rsidP="002F3E23">
            <w:pPr>
              <w:pStyle w:val="TAC"/>
            </w:pPr>
          </w:p>
        </w:tc>
        <w:tc>
          <w:tcPr>
            <w:tcW w:w="1134" w:type="dxa"/>
            <w:vMerge/>
            <w:vAlign w:val="center"/>
          </w:tcPr>
          <w:p w14:paraId="493D2388" w14:textId="77777777" w:rsidR="00FD19B4" w:rsidRPr="0024596D" w:rsidRDefault="00FD19B4" w:rsidP="002F3E23">
            <w:pPr>
              <w:pStyle w:val="TAC"/>
              <w:rPr>
                <w:lang w:eastAsia="zh-CN"/>
              </w:rPr>
            </w:pPr>
          </w:p>
        </w:tc>
      </w:tr>
      <w:tr w:rsidR="00FD19B4" w:rsidRPr="00210608" w14:paraId="6CC1E9D8" w14:textId="77777777" w:rsidTr="00FD19B4">
        <w:trPr>
          <w:cantSplit/>
          <w:jc w:val="center"/>
        </w:trPr>
        <w:tc>
          <w:tcPr>
            <w:tcW w:w="1129" w:type="dxa"/>
            <w:vMerge w:val="restart"/>
            <w:vAlign w:val="center"/>
          </w:tcPr>
          <w:p w14:paraId="26B68191" w14:textId="77777777" w:rsidR="00FD19B4" w:rsidRPr="0024596D" w:rsidRDefault="00FD19B4" w:rsidP="002F3E23">
            <w:pPr>
              <w:pStyle w:val="TAC"/>
              <w:rPr>
                <w:lang w:eastAsia="zh-CN"/>
              </w:rPr>
            </w:pPr>
            <w:r w:rsidRPr="0024596D">
              <w:rPr>
                <w:lang w:eastAsia="zh-CN"/>
              </w:rPr>
              <w:t>100</w:t>
            </w:r>
          </w:p>
        </w:tc>
        <w:tc>
          <w:tcPr>
            <w:tcW w:w="1139" w:type="dxa"/>
            <w:vAlign w:val="center"/>
          </w:tcPr>
          <w:p w14:paraId="42956C0C" w14:textId="77777777" w:rsidR="00FD19B4" w:rsidRPr="0024596D" w:rsidRDefault="00FD19B4" w:rsidP="002F3E23">
            <w:pPr>
              <w:pStyle w:val="TAC"/>
            </w:pPr>
            <w:r w:rsidRPr="0024596D">
              <w:rPr>
                <w:lang w:eastAsia="zh-CN"/>
              </w:rPr>
              <w:t>30</w:t>
            </w:r>
          </w:p>
        </w:tc>
        <w:tc>
          <w:tcPr>
            <w:tcW w:w="1425" w:type="dxa"/>
            <w:vAlign w:val="center"/>
          </w:tcPr>
          <w:p w14:paraId="795ED010" w14:textId="77777777" w:rsidR="00FD19B4" w:rsidRPr="0024596D" w:rsidRDefault="00FD19B4" w:rsidP="002F3E23">
            <w:pPr>
              <w:pStyle w:val="TAC"/>
            </w:pPr>
            <w:r w:rsidRPr="0024596D">
              <w:t>G- FR1-A2-5</w:t>
            </w:r>
          </w:p>
        </w:tc>
        <w:tc>
          <w:tcPr>
            <w:tcW w:w="1417" w:type="dxa"/>
            <w:vAlign w:val="center"/>
          </w:tcPr>
          <w:p w14:paraId="4560EF7F" w14:textId="0B2A6EE0"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32D0B461" w14:textId="75EC3168"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BA4AD88" w14:textId="01305F2B"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47A1E80A" w14:textId="37BF95D1" w:rsidR="00FD19B4" w:rsidRPr="0024596D" w:rsidRDefault="00FD19B4" w:rsidP="002F3E23">
            <w:pPr>
              <w:pStyle w:val="TAC"/>
              <w:rPr>
                <w:lang w:eastAsia="zh-CN"/>
              </w:rPr>
            </w:pPr>
            <w:r w:rsidRPr="0024596D">
              <w:rPr>
                <w:lang w:eastAsia="zh-CN"/>
              </w:rPr>
              <w:t>-64.1</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294F92DD" w14:textId="77777777" w:rsidR="00FD19B4" w:rsidRPr="0024596D" w:rsidRDefault="00FD19B4" w:rsidP="002F3E23">
            <w:pPr>
              <w:pStyle w:val="TAC"/>
              <w:rPr>
                <w:lang w:eastAsia="zh-CN"/>
              </w:rPr>
            </w:pPr>
            <w:r w:rsidRPr="0024596D">
              <w:rPr>
                <w:lang w:eastAsia="zh-CN"/>
              </w:rPr>
              <w:t>AWGN</w:t>
            </w:r>
          </w:p>
        </w:tc>
      </w:tr>
      <w:tr w:rsidR="00FD19B4" w:rsidRPr="00210608" w14:paraId="6BB35801" w14:textId="77777777" w:rsidTr="002F3E23">
        <w:trPr>
          <w:cantSplit/>
          <w:jc w:val="center"/>
        </w:trPr>
        <w:tc>
          <w:tcPr>
            <w:tcW w:w="1129" w:type="dxa"/>
            <w:vMerge/>
            <w:vAlign w:val="center"/>
          </w:tcPr>
          <w:p w14:paraId="66350132" w14:textId="77777777" w:rsidR="00FD19B4" w:rsidRPr="0024596D" w:rsidRDefault="00FD19B4" w:rsidP="002F3E23">
            <w:pPr>
              <w:pStyle w:val="TAC"/>
              <w:rPr>
                <w:rFonts w:cs="Arial"/>
                <w:szCs w:val="18"/>
                <w:lang w:eastAsia="zh-CN"/>
              </w:rPr>
            </w:pPr>
          </w:p>
        </w:tc>
        <w:tc>
          <w:tcPr>
            <w:tcW w:w="1139" w:type="dxa"/>
            <w:vAlign w:val="center"/>
          </w:tcPr>
          <w:p w14:paraId="1A7BD394" w14:textId="77777777" w:rsidR="00FD19B4" w:rsidRPr="0024596D" w:rsidRDefault="00FD19B4" w:rsidP="002F3E23">
            <w:pPr>
              <w:pStyle w:val="TAC"/>
              <w:rPr>
                <w:rFonts w:cs="Arial"/>
                <w:szCs w:val="18"/>
                <w:lang w:eastAsia="zh-CN"/>
              </w:rPr>
            </w:pPr>
            <w:r w:rsidRPr="0024596D">
              <w:rPr>
                <w:rFonts w:cs="Arial"/>
                <w:szCs w:val="18"/>
                <w:lang w:eastAsia="zh-CN"/>
              </w:rPr>
              <w:t>60</w:t>
            </w:r>
          </w:p>
        </w:tc>
        <w:tc>
          <w:tcPr>
            <w:tcW w:w="1425" w:type="dxa"/>
            <w:vAlign w:val="center"/>
          </w:tcPr>
          <w:p w14:paraId="1B708446" w14:textId="77777777" w:rsidR="00FD19B4" w:rsidRPr="0024596D" w:rsidRDefault="00FD19B4" w:rsidP="002F3E23">
            <w:pPr>
              <w:pStyle w:val="TAC"/>
              <w:rPr>
                <w:rFonts w:cs="Arial"/>
                <w:szCs w:val="18"/>
              </w:rPr>
            </w:pPr>
            <w:r w:rsidRPr="0024596D">
              <w:rPr>
                <w:rFonts w:cs="Arial"/>
                <w:szCs w:val="18"/>
              </w:rPr>
              <w:t>G- FR1-A2-6</w:t>
            </w:r>
          </w:p>
        </w:tc>
        <w:tc>
          <w:tcPr>
            <w:tcW w:w="1417" w:type="dxa"/>
            <w:vAlign w:val="center"/>
          </w:tcPr>
          <w:p w14:paraId="468F2B0D" w14:textId="4BE3384F" w:rsidR="00FD19B4" w:rsidRPr="0024596D" w:rsidRDefault="00FD19B4" w:rsidP="002F3E23">
            <w:pPr>
              <w:pStyle w:val="TAC"/>
              <w:rPr>
                <w:rFonts w:cs="Arial"/>
                <w:szCs w:val="18"/>
              </w:rPr>
            </w:pPr>
            <w:r w:rsidRPr="0024596D">
              <w:rPr>
                <w:rFonts w:cs="Arial"/>
                <w:szCs w:val="18"/>
              </w:rPr>
              <w:t xml:space="preserve">-59.8 </w:t>
            </w:r>
            <w:r w:rsidR="006B7D0A">
              <w:rPr>
                <w:rFonts w:cs="Arial"/>
                <w:szCs w:val="18"/>
              </w:rPr>
              <w:t>–</w:t>
            </w:r>
            <w:r w:rsidRPr="0024596D">
              <w:rPr>
                <w:rFonts w:cs="Arial"/>
                <w:szCs w:val="18"/>
              </w:rPr>
              <w:t xml:space="preserve"> Δ</w:t>
            </w:r>
            <w:r w:rsidRPr="0024596D">
              <w:rPr>
                <w:rFonts w:cs="Arial"/>
                <w:szCs w:val="18"/>
                <w:vertAlign w:val="subscript"/>
              </w:rPr>
              <w:t>OTAREFSENS</w:t>
            </w:r>
            <w:r w:rsidRPr="0024596D">
              <w:rPr>
                <w:rFonts w:cs="Arial"/>
                <w:szCs w:val="18"/>
                <w:lang w:eastAsia="ja-JP"/>
              </w:rPr>
              <w:t xml:space="preserve"> + TBD</w:t>
            </w:r>
          </w:p>
        </w:tc>
        <w:tc>
          <w:tcPr>
            <w:tcW w:w="1417" w:type="dxa"/>
            <w:vAlign w:val="center"/>
          </w:tcPr>
          <w:p w14:paraId="7D735F58" w14:textId="66F41BA5" w:rsidR="00FD19B4" w:rsidRPr="0024596D" w:rsidRDefault="00FD19B4" w:rsidP="002F3E23">
            <w:pPr>
              <w:pStyle w:val="TAC"/>
              <w:rPr>
                <w:rFonts w:cs="Arial"/>
                <w:szCs w:val="18"/>
                <w:lang w:eastAsia="zh-CN"/>
              </w:rPr>
            </w:pPr>
            <w:r w:rsidRPr="0024596D">
              <w:rPr>
                <w:rFonts w:cs="Arial"/>
                <w:szCs w:val="18"/>
              </w:rPr>
              <w:t xml:space="preserve">-59.8 </w:t>
            </w:r>
            <w:r w:rsidR="006B7D0A">
              <w:rPr>
                <w:rFonts w:cs="Arial"/>
                <w:szCs w:val="18"/>
              </w:rPr>
              <w:t>–</w:t>
            </w:r>
            <w:r w:rsidRPr="0024596D">
              <w:rPr>
                <w:rFonts w:cs="Arial"/>
                <w:szCs w:val="18"/>
              </w:rPr>
              <w:t xml:space="preserve"> Δ</w:t>
            </w:r>
            <w:r w:rsidRPr="0024596D">
              <w:rPr>
                <w:rFonts w:cs="Arial"/>
                <w:szCs w:val="18"/>
                <w:vertAlign w:val="subscript"/>
              </w:rPr>
              <w:t>OTAREFSENS</w:t>
            </w:r>
            <w:r w:rsidRPr="0024596D">
              <w:rPr>
                <w:rFonts w:cs="Arial"/>
                <w:szCs w:val="18"/>
                <w:lang w:eastAsia="ja-JP"/>
              </w:rPr>
              <w:t xml:space="preserve"> + TBD</w:t>
            </w:r>
          </w:p>
        </w:tc>
        <w:tc>
          <w:tcPr>
            <w:tcW w:w="1417" w:type="dxa"/>
            <w:vAlign w:val="center"/>
          </w:tcPr>
          <w:p w14:paraId="4E1DBA10" w14:textId="3DD566D4" w:rsidR="00FD19B4" w:rsidRPr="0024596D" w:rsidRDefault="00FD19B4" w:rsidP="002F3E23">
            <w:pPr>
              <w:pStyle w:val="TAC"/>
              <w:rPr>
                <w:rFonts w:cs="Arial"/>
                <w:szCs w:val="18"/>
                <w:lang w:eastAsia="zh-CN"/>
              </w:rPr>
            </w:pPr>
            <w:r w:rsidRPr="0024596D">
              <w:rPr>
                <w:rFonts w:cs="Arial"/>
                <w:szCs w:val="18"/>
              </w:rPr>
              <w:t xml:space="preserve">-59.8 </w:t>
            </w:r>
            <w:r w:rsidR="006B7D0A">
              <w:rPr>
                <w:rFonts w:cs="Arial"/>
                <w:szCs w:val="18"/>
              </w:rPr>
              <w:t>–</w:t>
            </w:r>
            <w:r w:rsidRPr="0024596D">
              <w:rPr>
                <w:rFonts w:cs="Arial"/>
                <w:szCs w:val="18"/>
              </w:rPr>
              <w:t xml:space="preserve"> Δ</w:t>
            </w:r>
            <w:r w:rsidRPr="0024596D">
              <w:rPr>
                <w:rFonts w:cs="Arial"/>
                <w:szCs w:val="18"/>
                <w:vertAlign w:val="subscript"/>
              </w:rPr>
              <w:t>OTAREFSENS</w:t>
            </w:r>
            <w:r w:rsidRPr="0024596D">
              <w:rPr>
                <w:rFonts w:cs="Arial"/>
                <w:szCs w:val="18"/>
                <w:lang w:eastAsia="ja-JP"/>
              </w:rPr>
              <w:t xml:space="preserve"> + TBD</w:t>
            </w:r>
          </w:p>
        </w:tc>
        <w:tc>
          <w:tcPr>
            <w:tcW w:w="1265" w:type="dxa"/>
            <w:vMerge/>
          </w:tcPr>
          <w:p w14:paraId="6577E4D5" w14:textId="77777777" w:rsidR="00FD19B4" w:rsidRPr="0024596D" w:rsidRDefault="00FD19B4" w:rsidP="00FD19B4">
            <w:pPr>
              <w:keepNext/>
              <w:keepLines/>
              <w:jc w:val="center"/>
              <w:rPr>
                <w:rFonts w:ascii="Arial" w:hAnsi="Arial" w:cs="Arial"/>
                <w:sz w:val="18"/>
                <w:szCs w:val="18"/>
                <w:lang w:eastAsia="zh-CN"/>
              </w:rPr>
            </w:pPr>
          </w:p>
        </w:tc>
        <w:tc>
          <w:tcPr>
            <w:tcW w:w="1134" w:type="dxa"/>
            <w:vMerge/>
            <w:vAlign w:val="center"/>
          </w:tcPr>
          <w:p w14:paraId="4392A43C" w14:textId="77777777" w:rsidR="00FD19B4" w:rsidRPr="0024596D" w:rsidRDefault="00FD19B4" w:rsidP="00FD19B4">
            <w:pPr>
              <w:keepNext/>
              <w:keepLines/>
              <w:jc w:val="center"/>
              <w:rPr>
                <w:rFonts w:ascii="Arial" w:hAnsi="Arial" w:cs="Arial"/>
                <w:sz w:val="18"/>
                <w:szCs w:val="18"/>
                <w:lang w:eastAsia="zh-CN"/>
              </w:rPr>
            </w:pPr>
          </w:p>
        </w:tc>
      </w:tr>
      <w:tr w:rsidR="00FD19B4" w:rsidRPr="00210608" w14:paraId="7DB8077F" w14:textId="77777777" w:rsidTr="00FD19B4">
        <w:trPr>
          <w:cantSplit/>
          <w:jc w:val="center"/>
        </w:trPr>
        <w:tc>
          <w:tcPr>
            <w:tcW w:w="10343" w:type="dxa"/>
            <w:gridSpan w:val="8"/>
          </w:tcPr>
          <w:p w14:paraId="5A43FFC5" w14:textId="77777777" w:rsidR="00FD19B4" w:rsidRPr="0024596D" w:rsidRDefault="00FD19B4" w:rsidP="002F3E23">
            <w:pPr>
              <w:pStyle w:val="TAN"/>
            </w:pPr>
            <w:r w:rsidRPr="0024596D">
              <w:t>NOTE:</w:t>
            </w:r>
            <w:r w:rsidRPr="0024596D">
              <w:tab/>
              <w:t>The wanted signal mean power is the power level of a single instance of the corresponding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24596D">
              <w:rPr>
                <w:lang w:eastAsia="ko-KR"/>
              </w:rPr>
              <w:t xml:space="preserve">, except for one instance that might overlap one other instance to cover the full </w:t>
            </w:r>
            <w:r w:rsidRPr="0024596D">
              <w:rPr>
                <w:i/>
                <w:lang w:eastAsia="ko-KR"/>
              </w:rPr>
              <w:t>BS channel bandwidth</w:t>
            </w:r>
            <w:r w:rsidRPr="0024596D">
              <w:rPr>
                <w:lang w:eastAsia="ko-KR"/>
              </w:rPr>
              <w:t>.</w:t>
            </w:r>
          </w:p>
        </w:tc>
      </w:tr>
    </w:tbl>
    <w:p w14:paraId="180498A9" w14:textId="77777777" w:rsidR="00FD19B4" w:rsidRPr="00210608" w:rsidRDefault="00FD19B4" w:rsidP="00FD19B4"/>
    <w:p w14:paraId="03615940" w14:textId="77777777" w:rsidR="00FD19B4" w:rsidRPr="00210608" w:rsidRDefault="00FD19B4" w:rsidP="00FD19B4">
      <w:pPr>
        <w:keepNext/>
        <w:keepLines/>
        <w:spacing w:before="60"/>
        <w:jc w:val="center"/>
        <w:rPr>
          <w:rFonts w:ascii="Arial" w:hAnsi="Arial"/>
          <w:b/>
          <w:lang w:eastAsia="x-none"/>
        </w:rPr>
      </w:pPr>
      <w:r w:rsidRPr="00210608">
        <w:rPr>
          <w:rFonts w:ascii="Arial" w:hAnsi="Arial"/>
          <w:b/>
          <w:lang w:eastAsia="x-none"/>
        </w:rPr>
        <w:lastRenderedPageBreak/>
        <w:t>Table 7.</w:t>
      </w:r>
      <w:r>
        <w:rPr>
          <w:rFonts w:ascii="Arial" w:hAnsi="Arial"/>
          <w:b/>
          <w:lang w:eastAsia="x-none"/>
        </w:rPr>
        <w:t>4.5</w:t>
      </w:r>
      <w:r w:rsidRPr="00210608">
        <w:rPr>
          <w:rFonts w:ascii="Arial" w:hAnsi="Arial"/>
          <w:b/>
          <w:lang w:eastAsia="x-none"/>
        </w:rPr>
        <w:t>.2-3: Local Area BS dynamic range</w:t>
      </w: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139"/>
        <w:gridCol w:w="1425"/>
        <w:gridCol w:w="1417"/>
        <w:gridCol w:w="1417"/>
        <w:gridCol w:w="1417"/>
        <w:gridCol w:w="1265"/>
        <w:gridCol w:w="1134"/>
      </w:tblGrid>
      <w:tr w:rsidR="00FD19B4" w:rsidRPr="00210608" w14:paraId="7F5EEBA1" w14:textId="77777777" w:rsidTr="00FD19B4">
        <w:trPr>
          <w:cantSplit/>
          <w:trHeight w:val="308"/>
          <w:jc w:val="center"/>
        </w:trPr>
        <w:tc>
          <w:tcPr>
            <w:tcW w:w="1129" w:type="dxa"/>
            <w:vMerge w:val="restart"/>
            <w:vAlign w:val="center"/>
          </w:tcPr>
          <w:p w14:paraId="48A99529" w14:textId="77777777" w:rsidR="00FD19B4" w:rsidRPr="0024596D" w:rsidRDefault="00FD19B4" w:rsidP="002F3E23">
            <w:pPr>
              <w:pStyle w:val="TAH"/>
            </w:pPr>
            <w:r w:rsidRPr="0024596D">
              <w:lastRenderedPageBreak/>
              <w:t>BS channel bandwidth [MHz]</w:t>
            </w:r>
          </w:p>
        </w:tc>
        <w:tc>
          <w:tcPr>
            <w:tcW w:w="1139" w:type="dxa"/>
            <w:vMerge w:val="restart"/>
            <w:vAlign w:val="center"/>
          </w:tcPr>
          <w:p w14:paraId="2CCC267B" w14:textId="77777777" w:rsidR="00FD19B4" w:rsidRPr="0024596D" w:rsidRDefault="00FD19B4" w:rsidP="002F3E23">
            <w:pPr>
              <w:pStyle w:val="TAH"/>
              <w:rPr>
                <w:lang w:eastAsia="zh-CN"/>
              </w:rPr>
            </w:pPr>
            <w:r w:rsidRPr="0024596D">
              <w:rPr>
                <w:lang w:eastAsia="zh-CN"/>
              </w:rPr>
              <w:t>Subcarrier spacing [kHz]</w:t>
            </w:r>
          </w:p>
        </w:tc>
        <w:tc>
          <w:tcPr>
            <w:tcW w:w="1425" w:type="dxa"/>
            <w:vMerge w:val="restart"/>
            <w:vAlign w:val="center"/>
          </w:tcPr>
          <w:p w14:paraId="2EECF555" w14:textId="77777777" w:rsidR="00FD19B4" w:rsidRPr="0024596D" w:rsidRDefault="00FD19B4" w:rsidP="002F3E23">
            <w:pPr>
              <w:pStyle w:val="TAH"/>
            </w:pPr>
            <w:r w:rsidRPr="0024596D">
              <w:t>Reference measurement channel</w:t>
            </w:r>
          </w:p>
        </w:tc>
        <w:tc>
          <w:tcPr>
            <w:tcW w:w="4251" w:type="dxa"/>
            <w:gridSpan w:val="3"/>
            <w:vAlign w:val="center"/>
          </w:tcPr>
          <w:p w14:paraId="538C7DA4" w14:textId="77777777" w:rsidR="00FD19B4" w:rsidRPr="0024596D" w:rsidRDefault="00FD19B4" w:rsidP="002F3E23">
            <w:pPr>
              <w:pStyle w:val="TAH"/>
            </w:pPr>
            <w:r w:rsidRPr="0024596D">
              <w:t>Wanted signal mean power [dBm]</w:t>
            </w:r>
          </w:p>
        </w:tc>
        <w:tc>
          <w:tcPr>
            <w:tcW w:w="1265" w:type="dxa"/>
            <w:vMerge w:val="restart"/>
            <w:vAlign w:val="center"/>
          </w:tcPr>
          <w:p w14:paraId="4FBCEC85" w14:textId="77777777" w:rsidR="00FD19B4" w:rsidRPr="0024596D" w:rsidRDefault="00FD19B4" w:rsidP="002F3E23">
            <w:pPr>
              <w:pStyle w:val="TAH"/>
            </w:pPr>
            <w:r w:rsidRPr="0024596D">
              <w:t>Interfering signal mean power [dBm]</w:t>
            </w:r>
            <w:r w:rsidRPr="000204F2">
              <w:t xml:space="preserve"> / BW</w:t>
            </w:r>
            <w:r w:rsidRPr="000204F2">
              <w:rPr>
                <w:vertAlign w:val="subscript"/>
              </w:rPr>
              <w:t>Config</w:t>
            </w:r>
          </w:p>
        </w:tc>
        <w:tc>
          <w:tcPr>
            <w:tcW w:w="1134" w:type="dxa"/>
            <w:vMerge w:val="restart"/>
            <w:vAlign w:val="center"/>
          </w:tcPr>
          <w:p w14:paraId="1DCA9265" w14:textId="77777777" w:rsidR="00FD19B4" w:rsidRPr="0024596D" w:rsidRDefault="00FD19B4" w:rsidP="002F3E23">
            <w:pPr>
              <w:pStyle w:val="TAH"/>
            </w:pPr>
            <w:r w:rsidRPr="0024596D">
              <w:t>Type of interfering signal</w:t>
            </w:r>
          </w:p>
        </w:tc>
      </w:tr>
      <w:tr w:rsidR="00FD19B4" w:rsidRPr="00210608" w14:paraId="3E25F37D" w14:textId="77777777" w:rsidTr="00FD19B4">
        <w:trPr>
          <w:cantSplit/>
          <w:trHeight w:val="307"/>
          <w:jc w:val="center"/>
        </w:trPr>
        <w:tc>
          <w:tcPr>
            <w:tcW w:w="1129" w:type="dxa"/>
            <w:vMerge/>
            <w:vAlign w:val="center"/>
          </w:tcPr>
          <w:p w14:paraId="77826F81" w14:textId="77777777" w:rsidR="00FD19B4" w:rsidRPr="0024596D" w:rsidRDefault="00FD19B4" w:rsidP="00FD19B4">
            <w:pPr>
              <w:keepNext/>
              <w:keepLines/>
              <w:jc w:val="center"/>
              <w:rPr>
                <w:rFonts w:ascii="Arial" w:hAnsi="Arial" w:cs="Arial"/>
                <w:b/>
                <w:i/>
                <w:sz w:val="18"/>
                <w:szCs w:val="18"/>
              </w:rPr>
            </w:pPr>
          </w:p>
        </w:tc>
        <w:tc>
          <w:tcPr>
            <w:tcW w:w="1139" w:type="dxa"/>
            <w:vMerge/>
            <w:vAlign w:val="center"/>
          </w:tcPr>
          <w:p w14:paraId="61FC96FB" w14:textId="77777777" w:rsidR="00FD19B4" w:rsidRPr="0024596D" w:rsidRDefault="00FD19B4" w:rsidP="00FD19B4">
            <w:pPr>
              <w:keepNext/>
              <w:keepLines/>
              <w:jc w:val="center"/>
              <w:rPr>
                <w:rFonts w:ascii="Arial" w:hAnsi="Arial" w:cs="Arial"/>
                <w:b/>
                <w:sz w:val="18"/>
                <w:szCs w:val="18"/>
                <w:lang w:eastAsia="zh-CN"/>
              </w:rPr>
            </w:pPr>
          </w:p>
        </w:tc>
        <w:tc>
          <w:tcPr>
            <w:tcW w:w="1425" w:type="dxa"/>
            <w:vMerge/>
            <w:vAlign w:val="center"/>
          </w:tcPr>
          <w:p w14:paraId="32390369" w14:textId="77777777" w:rsidR="00FD19B4" w:rsidRPr="0024596D" w:rsidRDefault="00FD19B4" w:rsidP="002F3E23">
            <w:pPr>
              <w:pStyle w:val="TAH"/>
              <w:rPr>
                <w:rFonts w:cs="Arial"/>
                <w:szCs w:val="18"/>
              </w:rPr>
            </w:pPr>
          </w:p>
        </w:tc>
        <w:tc>
          <w:tcPr>
            <w:tcW w:w="1417" w:type="dxa"/>
            <w:vAlign w:val="center"/>
          </w:tcPr>
          <w:p w14:paraId="5044A005" w14:textId="77777777" w:rsidR="00FD19B4" w:rsidRPr="000172E8" w:rsidRDefault="00FD19B4" w:rsidP="002F3E23">
            <w:pPr>
              <w:pStyle w:val="TAH"/>
            </w:pPr>
            <w:r w:rsidRPr="000172E8">
              <w:rPr>
                <w:lang w:eastAsia="ja-JP"/>
              </w:rPr>
              <w:t>f ≤ 3.0 GHz</w:t>
            </w:r>
          </w:p>
        </w:tc>
        <w:tc>
          <w:tcPr>
            <w:tcW w:w="1417" w:type="dxa"/>
            <w:vAlign w:val="center"/>
          </w:tcPr>
          <w:p w14:paraId="73BBC797" w14:textId="77777777" w:rsidR="00FD19B4" w:rsidRPr="000172E8" w:rsidRDefault="00FD19B4" w:rsidP="002F3E23">
            <w:pPr>
              <w:pStyle w:val="TAH"/>
            </w:pPr>
            <w:r w:rsidRPr="000172E8">
              <w:rPr>
                <w:lang w:eastAsia="ja-JP"/>
              </w:rPr>
              <w:t>3.0 GHz &lt; f ≤ 4.2 GHz</w:t>
            </w:r>
          </w:p>
        </w:tc>
        <w:tc>
          <w:tcPr>
            <w:tcW w:w="1417" w:type="dxa"/>
            <w:vAlign w:val="center"/>
          </w:tcPr>
          <w:p w14:paraId="05E4DBA7" w14:textId="77777777" w:rsidR="00FD19B4" w:rsidRPr="000172E8" w:rsidRDefault="00FD19B4" w:rsidP="002F3E23">
            <w:pPr>
              <w:pStyle w:val="TAH"/>
            </w:pPr>
            <w:r w:rsidRPr="000172E8">
              <w:rPr>
                <w:lang w:eastAsia="ja-JP"/>
              </w:rPr>
              <w:t>4.2 GHz &lt; f ≤ 6.0 GHz</w:t>
            </w:r>
          </w:p>
        </w:tc>
        <w:tc>
          <w:tcPr>
            <w:tcW w:w="1265" w:type="dxa"/>
            <w:vMerge/>
            <w:vAlign w:val="center"/>
          </w:tcPr>
          <w:p w14:paraId="37CB4972" w14:textId="77777777" w:rsidR="00FD19B4" w:rsidRPr="0024596D" w:rsidRDefault="00FD19B4" w:rsidP="002F3E23">
            <w:pPr>
              <w:pStyle w:val="TAH"/>
            </w:pPr>
          </w:p>
        </w:tc>
        <w:tc>
          <w:tcPr>
            <w:tcW w:w="1134" w:type="dxa"/>
            <w:vMerge/>
            <w:vAlign w:val="center"/>
          </w:tcPr>
          <w:p w14:paraId="0CCD6199" w14:textId="77777777" w:rsidR="00FD19B4" w:rsidRPr="0024596D" w:rsidRDefault="00FD19B4" w:rsidP="00FD19B4">
            <w:pPr>
              <w:keepNext/>
              <w:keepLines/>
              <w:jc w:val="center"/>
              <w:rPr>
                <w:rFonts w:ascii="Arial" w:hAnsi="Arial" w:cs="Arial"/>
                <w:b/>
                <w:sz w:val="18"/>
                <w:szCs w:val="18"/>
              </w:rPr>
            </w:pPr>
          </w:p>
        </w:tc>
      </w:tr>
      <w:tr w:rsidR="00FD19B4" w:rsidRPr="00210608" w14:paraId="7EE81A0A" w14:textId="77777777" w:rsidTr="00FD19B4">
        <w:trPr>
          <w:cantSplit/>
          <w:jc w:val="center"/>
        </w:trPr>
        <w:tc>
          <w:tcPr>
            <w:tcW w:w="1129" w:type="dxa"/>
            <w:vMerge w:val="restart"/>
            <w:vAlign w:val="center"/>
          </w:tcPr>
          <w:p w14:paraId="50FAD222" w14:textId="77777777" w:rsidR="00FD19B4" w:rsidRPr="0024596D" w:rsidRDefault="00FD19B4" w:rsidP="002F3E23">
            <w:pPr>
              <w:pStyle w:val="TAC"/>
              <w:rPr>
                <w:lang w:eastAsia="zh-CN"/>
              </w:rPr>
            </w:pPr>
            <w:r w:rsidRPr="0024596D">
              <w:rPr>
                <w:lang w:eastAsia="zh-CN"/>
              </w:rPr>
              <w:t>5</w:t>
            </w:r>
          </w:p>
        </w:tc>
        <w:tc>
          <w:tcPr>
            <w:tcW w:w="1139" w:type="dxa"/>
            <w:vAlign w:val="center"/>
          </w:tcPr>
          <w:p w14:paraId="415C4662" w14:textId="77777777" w:rsidR="00FD19B4" w:rsidRPr="0024596D" w:rsidRDefault="00FD19B4" w:rsidP="002F3E23">
            <w:pPr>
              <w:pStyle w:val="TAC"/>
              <w:rPr>
                <w:lang w:eastAsia="zh-CN"/>
              </w:rPr>
            </w:pPr>
            <w:r w:rsidRPr="0024596D">
              <w:rPr>
                <w:lang w:eastAsia="zh-CN"/>
              </w:rPr>
              <w:t>15</w:t>
            </w:r>
          </w:p>
        </w:tc>
        <w:tc>
          <w:tcPr>
            <w:tcW w:w="1425" w:type="dxa"/>
            <w:vAlign w:val="center"/>
          </w:tcPr>
          <w:p w14:paraId="0C04E3E3" w14:textId="77777777" w:rsidR="00FD19B4" w:rsidRPr="0024596D" w:rsidRDefault="00FD19B4" w:rsidP="002F3E23">
            <w:pPr>
              <w:pStyle w:val="TAC"/>
            </w:pPr>
            <w:r w:rsidRPr="0024596D">
              <w:t>G-FR1-A2-1</w:t>
            </w:r>
          </w:p>
        </w:tc>
        <w:tc>
          <w:tcPr>
            <w:tcW w:w="1417" w:type="dxa"/>
            <w:vAlign w:val="center"/>
          </w:tcPr>
          <w:p w14:paraId="32A73D7A" w14:textId="3ED69D58" w:rsidR="00FD19B4" w:rsidRPr="0024596D" w:rsidRDefault="00FD19B4" w:rsidP="002F3E23">
            <w:pPr>
              <w:pStyle w:val="TAC"/>
              <w:rPr>
                <w:vertAlign w:val="subscript"/>
                <w:lang w:eastAsia="zh-CN"/>
              </w:rPr>
            </w:pPr>
            <w:r w:rsidRPr="0024596D">
              <w:t xml:space="preserve">-62.7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4EE4C22" w14:textId="4A5F1A00" w:rsidR="00FD19B4" w:rsidRPr="0024596D" w:rsidRDefault="00FD19B4" w:rsidP="002F3E23">
            <w:pPr>
              <w:pStyle w:val="TAC"/>
              <w:rPr>
                <w:lang w:eastAsia="zh-CN"/>
              </w:rPr>
            </w:pPr>
            <w:r w:rsidRPr="0024596D">
              <w:t xml:space="preserve">-62.7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4EB93E2" w14:textId="3D755475" w:rsidR="00FD19B4" w:rsidRPr="0024596D" w:rsidRDefault="00FD19B4" w:rsidP="002F3E23">
            <w:pPr>
              <w:pStyle w:val="TAC"/>
              <w:rPr>
                <w:lang w:eastAsia="zh-CN"/>
              </w:rPr>
            </w:pPr>
            <w:r w:rsidRPr="0024596D">
              <w:t xml:space="preserve">-62.7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6C9535A4" w14:textId="5935D9E7" w:rsidR="00FD19B4" w:rsidRPr="0024596D" w:rsidRDefault="00FD19B4" w:rsidP="002F3E23">
            <w:pPr>
              <w:pStyle w:val="TAC"/>
              <w:rPr>
                <w:lang w:eastAsia="zh-CN"/>
              </w:rPr>
            </w:pPr>
            <w:r w:rsidRPr="0024596D">
              <w:rPr>
                <w:lang w:eastAsia="zh-CN"/>
              </w:rPr>
              <w:t>-74.5</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3337CE0A" w14:textId="77777777" w:rsidR="00FD19B4" w:rsidRPr="0024596D" w:rsidRDefault="00FD19B4" w:rsidP="002F3E23">
            <w:pPr>
              <w:pStyle w:val="TAC"/>
              <w:rPr>
                <w:lang w:eastAsia="zh-CN"/>
              </w:rPr>
            </w:pPr>
            <w:r w:rsidRPr="0024596D">
              <w:rPr>
                <w:lang w:eastAsia="zh-CN"/>
              </w:rPr>
              <w:t>AWGN</w:t>
            </w:r>
          </w:p>
        </w:tc>
      </w:tr>
      <w:tr w:rsidR="00FD19B4" w:rsidRPr="00210608" w14:paraId="0724DA7F" w14:textId="77777777" w:rsidTr="00FD19B4">
        <w:trPr>
          <w:cantSplit/>
          <w:jc w:val="center"/>
        </w:trPr>
        <w:tc>
          <w:tcPr>
            <w:tcW w:w="1129" w:type="dxa"/>
            <w:vMerge/>
            <w:vAlign w:val="center"/>
          </w:tcPr>
          <w:p w14:paraId="293BEB9E" w14:textId="77777777" w:rsidR="00FD19B4" w:rsidRPr="0024596D" w:rsidRDefault="00FD19B4" w:rsidP="002F3E23">
            <w:pPr>
              <w:pStyle w:val="TAC"/>
              <w:rPr>
                <w:lang w:eastAsia="zh-CN"/>
              </w:rPr>
            </w:pPr>
          </w:p>
        </w:tc>
        <w:tc>
          <w:tcPr>
            <w:tcW w:w="1139" w:type="dxa"/>
            <w:vAlign w:val="center"/>
          </w:tcPr>
          <w:p w14:paraId="7ACADB25" w14:textId="77777777" w:rsidR="00FD19B4" w:rsidRPr="0024596D" w:rsidRDefault="00FD19B4" w:rsidP="002F3E23">
            <w:pPr>
              <w:pStyle w:val="TAC"/>
              <w:rPr>
                <w:lang w:eastAsia="zh-CN"/>
              </w:rPr>
            </w:pPr>
            <w:r w:rsidRPr="0024596D">
              <w:rPr>
                <w:lang w:eastAsia="zh-CN"/>
              </w:rPr>
              <w:t>30</w:t>
            </w:r>
          </w:p>
        </w:tc>
        <w:tc>
          <w:tcPr>
            <w:tcW w:w="1425" w:type="dxa"/>
            <w:vAlign w:val="center"/>
          </w:tcPr>
          <w:p w14:paraId="534616F9" w14:textId="77777777" w:rsidR="00FD19B4" w:rsidRPr="0024596D" w:rsidRDefault="00FD19B4" w:rsidP="002F3E23">
            <w:pPr>
              <w:pStyle w:val="TAC"/>
            </w:pPr>
            <w:r w:rsidRPr="0024596D">
              <w:t>G- FR1-A2-2</w:t>
            </w:r>
          </w:p>
        </w:tc>
        <w:tc>
          <w:tcPr>
            <w:tcW w:w="1417" w:type="dxa"/>
            <w:vAlign w:val="center"/>
          </w:tcPr>
          <w:p w14:paraId="42EC241A" w14:textId="01F5651D" w:rsidR="00FD19B4" w:rsidRPr="0024596D" w:rsidRDefault="00FD19B4" w:rsidP="002F3E23">
            <w:pPr>
              <w:pStyle w:val="TAC"/>
              <w:rPr>
                <w:vertAlign w:val="subscript"/>
                <w:lang w:eastAsia="zh-CN"/>
              </w:rPr>
            </w:pPr>
            <w:r w:rsidRPr="0024596D">
              <w:t xml:space="preserve">-63.4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831C485" w14:textId="3E34B61E" w:rsidR="00FD19B4" w:rsidRPr="0024596D" w:rsidRDefault="00FD19B4" w:rsidP="002F3E23">
            <w:pPr>
              <w:pStyle w:val="TAC"/>
            </w:pPr>
            <w:r w:rsidRPr="0024596D">
              <w:t xml:space="preserve">-63.4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84D22AC" w14:textId="073B79AA" w:rsidR="00FD19B4" w:rsidRPr="0024596D" w:rsidRDefault="00FD19B4" w:rsidP="002F3E23">
            <w:pPr>
              <w:pStyle w:val="TAC"/>
            </w:pPr>
            <w:r w:rsidRPr="0024596D">
              <w:t xml:space="preserve">-63.4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3237D9CE" w14:textId="77777777" w:rsidR="00FD19B4" w:rsidRPr="0024596D" w:rsidRDefault="00FD19B4" w:rsidP="002F3E23">
            <w:pPr>
              <w:pStyle w:val="TAC"/>
            </w:pPr>
          </w:p>
        </w:tc>
        <w:tc>
          <w:tcPr>
            <w:tcW w:w="1134" w:type="dxa"/>
            <w:vMerge/>
            <w:vAlign w:val="center"/>
          </w:tcPr>
          <w:p w14:paraId="23AB8BF4" w14:textId="77777777" w:rsidR="00FD19B4" w:rsidRPr="0024596D" w:rsidRDefault="00FD19B4" w:rsidP="002F3E23">
            <w:pPr>
              <w:pStyle w:val="TAC"/>
              <w:rPr>
                <w:lang w:eastAsia="zh-CN"/>
              </w:rPr>
            </w:pPr>
          </w:p>
        </w:tc>
      </w:tr>
      <w:tr w:rsidR="00FD19B4" w:rsidRPr="00210608" w14:paraId="7CC449CD" w14:textId="77777777" w:rsidTr="00FD19B4">
        <w:trPr>
          <w:cantSplit/>
          <w:jc w:val="center"/>
        </w:trPr>
        <w:tc>
          <w:tcPr>
            <w:tcW w:w="1129" w:type="dxa"/>
            <w:vMerge w:val="restart"/>
            <w:vAlign w:val="center"/>
          </w:tcPr>
          <w:p w14:paraId="2BDEFF39" w14:textId="77777777" w:rsidR="00FD19B4" w:rsidRPr="0024596D" w:rsidRDefault="00FD19B4" w:rsidP="002F3E23">
            <w:pPr>
              <w:pStyle w:val="TAC"/>
              <w:rPr>
                <w:lang w:eastAsia="zh-CN"/>
              </w:rPr>
            </w:pPr>
            <w:r w:rsidRPr="0024596D">
              <w:rPr>
                <w:lang w:eastAsia="zh-CN"/>
              </w:rPr>
              <w:t>10</w:t>
            </w:r>
          </w:p>
        </w:tc>
        <w:tc>
          <w:tcPr>
            <w:tcW w:w="1139" w:type="dxa"/>
            <w:vAlign w:val="center"/>
          </w:tcPr>
          <w:p w14:paraId="24F1F351" w14:textId="77777777" w:rsidR="00FD19B4" w:rsidRPr="0024596D" w:rsidRDefault="00FD19B4" w:rsidP="002F3E23">
            <w:pPr>
              <w:pStyle w:val="TAC"/>
              <w:rPr>
                <w:lang w:eastAsia="zh-CN"/>
              </w:rPr>
            </w:pPr>
            <w:r w:rsidRPr="0024596D">
              <w:rPr>
                <w:lang w:eastAsia="zh-CN"/>
              </w:rPr>
              <w:t>15</w:t>
            </w:r>
          </w:p>
        </w:tc>
        <w:tc>
          <w:tcPr>
            <w:tcW w:w="1425" w:type="dxa"/>
            <w:vAlign w:val="center"/>
          </w:tcPr>
          <w:p w14:paraId="71103A72" w14:textId="77777777" w:rsidR="00FD19B4" w:rsidRPr="0024596D" w:rsidRDefault="00FD19B4" w:rsidP="002F3E23">
            <w:pPr>
              <w:pStyle w:val="TAC"/>
            </w:pPr>
            <w:r w:rsidRPr="0024596D">
              <w:t>G-FR1-A2-1</w:t>
            </w:r>
          </w:p>
        </w:tc>
        <w:tc>
          <w:tcPr>
            <w:tcW w:w="1417" w:type="dxa"/>
            <w:vAlign w:val="center"/>
          </w:tcPr>
          <w:p w14:paraId="169F2752" w14:textId="0FB7344B" w:rsidR="00FD19B4" w:rsidRPr="0024596D" w:rsidRDefault="00FD19B4" w:rsidP="002F3E23">
            <w:pPr>
              <w:pStyle w:val="TAC"/>
            </w:pPr>
            <w:r w:rsidRPr="0024596D">
              <w:t xml:space="preserve">-62.7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2B42AA9" w14:textId="025DEA4E" w:rsidR="00FD19B4" w:rsidRPr="0024596D" w:rsidRDefault="00FD19B4" w:rsidP="002F3E23">
            <w:pPr>
              <w:pStyle w:val="TAC"/>
              <w:rPr>
                <w:lang w:eastAsia="zh-CN"/>
              </w:rPr>
            </w:pPr>
            <w:r w:rsidRPr="0024596D">
              <w:t xml:space="preserve">-62.7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4D5863E" w14:textId="67F269A2" w:rsidR="00FD19B4" w:rsidRPr="0024596D" w:rsidRDefault="00FD19B4" w:rsidP="002F3E23">
            <w:pPr>
              <w:pStyle w:val="TAC"/>
              <w:rPr>
                <w:lang w:eastAsia="zh-CN"/>
              </w:rPr>
            </w:pPr>
            <w:r w:rsidRPr="0024596D">
              <w:t xml:space="preserve">-62.7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0E8B9AEB" w14:textId="59CB47A4" w:rsidR="00FD19B4" w:rsidRPr="0024596D" w:rsidRDefault="00FD19B4" w:rsidP="002F3E23">
            <w:pPr>
              <w:pStyle w:val="TAC"/>
              <w:rPr>
                <w:lang w:eastAsia="zh-CN"/>
              </w:rPr>
            </w:pPr>
            <w:r w:rsidRPr="0024596D">
              <w:rPr>
                <w:lang w:eastAsia="zh-CN"/>
              </w:rPr>
              <w:t>-71.3</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1CC2EB29" w14:textId="77777777" w:rsidR="00FD19B4" w:rsidRPr="0024596D" w:rsidRDefault="00FD19B4" w:rsidP="002F3E23">
            <w:pPr>
              <w:pStyle w:val="TAC"/>
            </w:pPr>
            <w:r w:rsidRPr="0024596D">
              <w:rPr>
                <w:lang w:eastAsia="zh-CN"/>
              </w:rPr>
              <w:t>AWGN</w:t>
            </w:r>
          </w:p>
        </w:tc>
      </w:tr>
      <w:tr w:rsidR="00FD19B4" w:rsidRPr="00210608" w14:paraId="1F594304" w14:textId="77777777" w:rsidTr="00FD19B4">
        <w:trPr>
          <w:cantSplit/>
          <w:jc w:val="center"/>
        </w:trPr>
        <w:tc>
          <w:tcPr>
            <w:tcW w:w="1129" w:type="dxa"/>
            <w:vMerge/>
            <w:vAlign w:val="center"/>
          </w:tcPr>
          <w:p w14:paraId="1150295F" w14:textId="77777777" w:rsidR="00FD19B4" w:rsidRPr="0024596D" w:rsidRDefault="00FD19B4" w:rsidP="002F3E23">
            <w:pPr>
              <w:pStyle w:val="TAC"/>
              <w:rPr>
                <w:lang w:eastAsia="zh-CN"/>
              </w:rPr>
            </w:pPr>
          </w:p>
        </w:tc>
        <w:tc>
          <w:tcPr>
            <w:tcW w:w="1139" w:type="dxa"/>
            <w:vAlign w:val="center"/>
          </w:tcPr>
          <w:p w14:paraId="4B4FEA91" w14:textId="77777777" w:rsidR="00FD19B4" w:rsidRPr="0024596D" w:rsidRDefault="00FD19B4" w:rsidP="002F3E23">
            <w:pPr>
              <w:pStyle w:val="TAC"/>
              <w:rPr>
                <w:lang w:eastAsia="zh-CN"/>
              </w:rPr>
            </w:pPr>
            <w:r w:rsidRPr="0024596D">
              <w:rPr>
                <w:lang w:eastAsia="zh-CN"/>
              </w:rPr>
              <w:t>30</w:t>
            </w:r>
          </w:p>
        </w:tc>
        <w:tc>
          <w:tcPr>
            <w:tcW w:w="1425" w:type="dxa"/>
            <w:vAlign w:val="center"/>
          </w:tcPr>
          <w:p w14:paraId="53E69A56" w14:textId="77777777" w:rsidR="00FD19B4" w:rsidRPr="0024596D" w:rsidRDefault="00FD19B4" w:rsidP="002F3E23">
            <w:pPr>
              <w:pStyle w:val="TAC"/>
            </w:pPr>
            <w:r w:rsidRPr="0024596D">
              <w:t>G- FR1-A2-2</w:t>
            </w:r>
          </w:p>
        </w:tc>
        <w:tc>
          <w:tcPr>
            <w:tcW w:w="1417" w:type="dxa"/>
            <w:vAlign w:val="center"/>
          </w:tcPr>
          <w:p w14:paraId="50BBB107" w14:textId="66883C9C" w:rsidR="00FD19B4" w:rsidRPr="0024596D" w:rsidRDefault="00FD19B4" w:rsidP="002F3E23">
            <w:pPr>
              <w:pStyle w:val="TAC"/>
            </w:pPr>
            <w:r w:rsidRPr="0024596D">
              <w:t xml:space="preserve">-63.4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B8346F0" w14:textId="138A2B4E" w:rsidR="00FD19B4" w:rsidRPr="0024596D" w:rsidRDefault="00FD19B4" w:rsidP="002F3E23">
            <w:pPr>
              <w:pStyle w:val="TAC"/>
            </w:pPr>
            <w:r w:rsidRPr="0024596D">
              <w:t xml:space="preserve">-63.4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6454686" w14:textId="36AC01C3" w:rsidR="00FD19B4" w:rsidRPr="0024596D" w:rsidRDefault="00FD19B4" w:rsidP="002F3E23">
            <w:pPr>
              <w:pStyle w:val="TAC"/>
            </w:pPr>
            <w:r w:rsidRPr="0024596D">
              <w:t xml:space="preserve">-63.4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2AAF3449" w14:textId="77777777" w:rsidR="00FD19B4" w:rsidRPr="0024596D" w:rsidRDefault="00FD19B4" w:rsidP="002F3E23">
            <w:pPr>
              <w:pStyle w:val="TAC"/>
            </w:pPr>
          </w:p>
        </w:tc>
        <w:tc>
          <w:tcPr>
            <w:tcW w:w="1134" w:type="dxa"/>
            <w:vMerge/>
            <w:vAlign w:val="center"/>
          </w:tcPr>
          <w:p w14:paraId="1E759170" w14:textId="77777777" w:rsidR="00FD19B4" w:rsidRPr="0024596D" w:rsidRDefault="00FD19B4" w:rsidP="002F3E23">
            <w:pPr>
              <w:pStyle w:val="TAC"/>
              <w:rPr>
                <w:lang w:eastAsia="zh-CN"/>
              </w:rPr>
            </w:pPr>
          </w:p>
        </w:tc>
      </w:tr>
      <w:tr w:rsidR="00FD19B4" w:rsidRPr="00210608" w14:paraId="0DA4087B" w14:textId="77777777" w:rsidTr="00FD19B4">
        <w:trPr>
          <w:cantSplit/>
          <w:jc w:val="center"/>
        </w:trPr>
        <w:tc>
          <w:tcPr>
            <w:tcW w:w="1129" w:type="dxa"/>
            <w:vMerge/>
            <w:vAlign w:val="center"/>
          </w:tcPr>
          <w:p w14:paraId="3E6CB550" w14:textId="77777777" w:rsidR="00FD19B4" w:rsidRPr="0024596D" w:rsidRDefault="00FD19B4" w:rsidP="002F3E23">
            <w:pPr>
              <w:pStyle w:val="TAC"/>
              <w:rPr>
                <w:lang w:eastAsia="zh-CN"/>
              </w:rPr>
            </w:pPr>
          </w:p>
        </w:tc>
        <w:tc>
          <w:tcPr>
            <w:tcW w:w="1139" w:type="dxa"/>
            <w:vAlign w:val="center"/>
          </w:tcPr>
          <w:p w14:paraId="6B749520" w14:textId="77777777" w:rsidR="00FD19B4" w:rsidRPr="0024596D" w:rsidRDefault="00FD19B4" w:rsidP="002F3E23">
            <w:pPr>
              <w:pStyle w:val="TAC"/>
              <w:rPr>
                <w:lang w:eastAsia="zh-CN"/>
              </w:rPr>
            </w:pPr>
            <w:r w:rsidRPr="0024596D">
              <w:rPr>
                <w:lang w:eastAsia="zh-CN"/>
              </w:rPr>
              <w:t>60</w:t>
            </w:r>
          </w:p>
        </w:tc>
        <w:tc>
          <w:tcPr>
            <w:tcW w:w="1425" w:type="dxa"/>
            <w:vAlign w:val="center"/>
          </w:tcPr>
          <w:p w14:paraId="7289EF5F" w14:textId="77777777" w:rsidR="00FD19B4" w:rsidRPr="0024596D" w:rsidRDefault="00FD19B4" w:rsidP="002F3E23">
            <w:pPr>
              <w:pStyle w:val="TAC"/>
            </w:pPr>
            <w:r w:rsidRPr="0024596D">
              <w:t>G- FR1-A2-3</w:t>
            </w:r>
          </w:p>
        </w:tc>
        <w:tc>
          <w:tcPr>
            <w:tcW w:w="1417" w:type="dxa"/>
            <w:vAlign w:val="center"/>
          </w:tcPr>
          <w:p w14:paraId="30B10E5E" w14:textId="7FCC790B" w:rsidR="00FD19B4" w:rsidRPr="0024596D" w:rsidRDefault="00FD19B4" w:rsidP="002F3E23">
            <w:pPr>
              <w:pStyle w:val="TAC"/>
            </w:pPr>
            <w:r w:rsidRPr="0024596D">
              <w:t xml:space="preserve">-60.4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380F38F" w14:textId="624C87B7" w:rsidR="00FD19B4" w:rsidRPr="0024596D" w:rsidRDefault="00FD19B4" w:rsidP="002F3E23">
            <w:pPr>
              <w:pStyle w:val="TAC"/>
            </w:pPr>
            <w:r w:rsidRPr="0024596D">
              <w:t xml:space="preserve">-60.4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50C6C65" w14:textId="2CFF66E6" w:rsidR="00FD19B4" w:rsidRPr="0024596D" w:rsidRDefault="00FD19B4" w:rsidP="002F3E23">
            <w:pPr>
              <w:pStyle w:val="TAC"/>
            </w:pPr>
            <w:r w:rsidRPr="0024596D">
              <w:t xml:space="preserve">-60.4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58A7486A" w14:textId="77777777" w:rsidR="00FD19B4" w:rsidRPr="0024596D" w:rsidRDefault="00FD19B4" w:rsidP="002F3E23">
            <w:pPr>
              <w:pStyle w:val="TAC"/>
            </w:pPr>
          </w:p>
        </w:tc>
        <w:tc>
          <w:tcPr>
            <w:tcW w:w="1134" w:type="dxa"/>
            <w:vMerge/>
            <w:vAlign w:val="center"/>
          </w:tcPr>
          <w:p w14:paraId="2491EFAA" w14:textId="77777777" w:rsidR="00FD19B4" w:rsidRPr="0024596D" w:rsidRDefault="00FD19B4" w:rsidP="002F3E23">
            <w:pPr>
              <w:pStyle w:val="TAC"/>
              <w:rPr>
                <w:lang w:eastAsia="zh-CN"/>
              </w:rPr>
            </w:pPr>
          </w:p>
        </w:tc>
      </w:tr>
      <w:tr w:rsidR="00FD19B4" w:rsidRPr="00210608" w14:paraId="19A25829" w14:textId="77777777" w:rsidTr="00FD19B4">
        <w:trPr>
          <w:cantSplit/>
          <w:jc w:val="center"/>
        </w:trPr>
        <w:tc>
          <w:tcPr>
            <w:tcW w:w="1129" w:type="dxa"/>
            <w:vMerge w:val="restart"/>
            <w:vAlign w:val="center"/>
          </w:tcPr>
          <w:p w14:paraId="68E6013E" w14:textId="77777777" w:rsidR="00FD19B4" w:rsidRPr="0024596D" w:rsidRDefault="00FD19B4" w:rsidP="002F3E23">
            <w:pPr>
              <w:pStyle w:val="TAC"/>
              <w:rPr>
                <w:lang w:eastAsia="zh-CN"/>
              </w:rPr>
            </w:pPr>
            <w:r w:rsidRPr="0024596D">
              <w:rPr>
                <w:lang w:eastAsia="zh-CN"/>
              </w:rPr>
              <w:t>15</w:t>
            </w:r>
          </w:p>
        </w:tc>
        <w:tc>
          <w:tcPr>
            <w:tcW w:w="1139" w:type="dxa"/>
            <w:vAlign w:val="center"/>
          </w:tcPr>
          <w:p w14:paraId="5ACA87F4" w14:textId="77777777" w:rsidR="00FD19B4" w:rsidRPr="0024596D" w:rsidRDefault="00FD19B4" w:rsidP="002F3E23">
            <w:pPr>
              <w:pStyle w:val="TAC"/>
              <w:rPr>
                <w:lang w:eastAsia="zh-CN"/>
              </w:rPr>
            </w:pPr>
            <w:r w:rsidRPr="0024596D">
              <w:rPr>
                <w:lang w:eastAsia="zh-CN"/>
              </w:rPr>
              <w:t>15</w:t>
            </w:r>
          </w:p>
        </w:tc>
        <w:tc>
          <w:tcPr>
            <w:tcW w:w="1425" w:type="dxa"/>
            <w:vAlign w:val="center"/>
          </w:tcPr>
          <w:p w14:paraId="26CE9314" w14:textId="77777777" w:rsidR="00FD19B4" w:rsidRPr="0024596D" w:rsidRDefault="00FD19B4" w:rsidP="002F3E23">
            <w:pPr>
              <w:pStyle w:val="TAC"/>
            </w:pPr>
            <w:r w:rsidRPr="0024596D">
              <w:t>G-FR1-A2-1</w:t>
            </w:r>
          </w:p>
        </w:tc>
        <w:tc>
          <w:tcPr>
            <w:tcW w:w="1417" w:type="dxa"/>
            <w:vAlign w:val="center"/>
          </w:tcPr>
          <w:p w14:paraId="5DED2E45" w14:textId="5D1B6337" w:rsidR="00FD19B4" w:rsidRPr="0024596D" w:rsidRDefault="00FD19B4" w:rsidP="002F3E23">
            <w:pPr>
              <w:pStyle w:val="TAC"/>
            </w:pPr>
            <w:r w:rsidRPr="0024596D">
              <w:t xml:space="preserve">-62.7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F14FC42" w14:textId="7EBA10C4" w:rsidR="00FD19B4" w:rsidRPr="0024596D" w:rsidRDefault="00FD19B4" w:rsidP="002F3E23">
            <w:pPr>
              <w:pStyle w:val="TAC"/>
              <w:rPr>
                <w:lang w:eastAsia="zh-CN"/>
              </w:rPr>
            </w:pPr>
            <w:r w:rsidRPr="0024596D">
              <w:t xml:space="preserve">-62.7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31E5F19" w14:textId="43221C99" w:rsidR="00FD19B4" w:rsidRPr="0024596D" w:rsidRDefault="00FD19B4" w:rsidP="002F3E23">
            <w:pPr>
              <w:pStyle w:val="TAC"/>
              <w:rPr>
                <w:lang w:eastAsia="zh-CN"/>
              </w:rPr>
            </w:pPr>
            <w:r w:rsidRPr="0024596D">
              <w:t xml:space="preserve">-62.7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0F3303F3" w14:textId="0EAFFAEB" w:rsidR="00FD19B4" w:rsidRPr="0024596D" w:rsidRDefault="00FD19B4" w:rsidP="002F3E23">
            <w:pPr>
              <w:pStyle w:val="TAC"/>
              <w:rPr>
                <w:lang w:eastAsia="zh-CN"/>
              </w:rPr>
            </w:pPr>
            <w:r w:rsidRPr="0024596D">
              <w:rPr>
                <w:lang w:eastAsia="zh-CN"/>
              </w:rPr>
              <w:t>-69.5</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332B27CB" w14:textId="77777777" w:rsidR="00FD19B4" w:rsidRPr="0024596D" w:rsidRDefault="00FD19B4" w:rsidP="002F3E23">
            <w:pPr>
              <w:pStyle w:val="TAC"/>
            </w:pPr>
            <w:r w:rsidRPr="0024596D">
              <w:rPr>
                <w:lang w:eastAsia="zh-CN"/>
              </w:rPr>
              <w:t>AWGN</w:t>
            </w:r>
          </w:p>
        </w:tc>
      </w:tr>
      <w:tr w:rsidR="00FD19B4" w:rsidRPr="00210608" w14:paraId="2859BAAD" w14:textId="77777777" w:rsidTr="00FD19B4">
        <w:trPr>
          <w:cantSplit/>
          <w:jc w:val="center"/>
        </w:trPr>
        <w:tc>
          <w:tcPr>
            <w:tcW w:w="1129" w:type="dxa"/>
            <w:vMerge/>
            <w:vAlign w:val="center"/>
          </w:tcPr>
          <w:p w14:paraId="041CE654" w14:textId="77777777" w:rsidR="00FD19B4" w:rsidRPr="0024596D" w:rsidRDefault="00FD19B4" w:rsidP="002F3E23">
            <w:pPr>
              <w:pStyle w:val="TAC"/>
              <w:rPr>
                <w:lang w:eastAsia="zh-CN"/>
              </w:rPr>
            </w:pPr>
          </w:p>
        </w:tc>
        <w:tc>
          <w:tcPr>
            <w:tcW w:w="1139" w:type="dxa"/>
            <w:vAlign w:val="center"/>
          </w:tcPr>
          <w:p w14:paraId="63BCD84A" w14:textId="77777777" w:rsidR="00FD19B4" w:rsidRPr="0024596D" w:rsidRDefault="00FD19B4" w:rsidP="002F3E23">
            <w:pPr>
              <w:pStyle w:val="TAC"/>
              <w:rPr>
                <w:lang w:eastAsia="zh-CN"/>
              </w:rPr>
            </w:pPr>
            <w:r w:rsidRPr="0024596D">
              <w:rPr>
                <w:lang w:eastAsia="zh-CN"/>
              </w:rPr>
              <w:t>30</w:t>
            </w:r>
          </w:p>
        </w:tc>
        <w:tc>
          <w:tcPr>
            <w:tcW w:w="1425" w:type="dxa"/>
            <w:vAlign w:val="center"/>
          </w:tcPr>
          <w:p w14:paraId="5EC27C6D" w14:textId="77777777" w:rsidR="00FD19B4" w:rsidRPr="0024596D" w:rsidRDefault="00FD19B4" w:rsidP="002F3E23">
            <w:pPr>
              <w:pStyle w:val="TAC"/>
            </w:pPr>
            <w:r w:rsidRPr="0024596D">
              <w:t>G- FR1-A2-2</w:t>
            </w:r>
          </w:p>
        </w:tc>
        <w:tc>
          <w:tcPr>
            <w:tcW w:w="1417" w:type="dxa"/>
            <w:vAlign w:val="center"/>
          </w:tcPr>
          <w:p w14:paraId="662C50DD" w14:textId="1039BAFA" w:rsidR="00FD19B4" w:rsidRPr="0024596D" w:rsidRDefault="00FD19B4" w:rsidP="002F3E23">
            <w:pPr>
              <w:pStyle w:val="TAC"/>
            </w:pPr>
            <w:r w:rsidRPr="0024596D">
              <w:t xml:space="preserve">-63.4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D27245F" w14:textId="11C6C5BD" w:rsidR="00FD19B4" w:rsidRPr="0024596D" w:rsidRDefault="00FD19B4" w:rsidP="002F3E23">
            <w:pPr>
              <w:pStyle w:val="TAC"/>
            </w:pPr>
            <w:r w:rsidRPr="0024596D">
              <w:t xml:space="preserve">-63.4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1AB348A" w14:textId="119CB0FD" w:rsidR="00FD19B4" w:rsidRPr="0024596D" w:rsidRDefault="00FD19B4" w:rsidP="002F3E23">
            <w:pPr>
              <w:pStyle w:val="TAC"/>
            </w:pPr>
            <w:r w:rsidRPr="0024596D">
              <w:t xml:space="preserve">-63.4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500B7EC7" w14:textId="77777777" w:rsidR="00FD19B4" w:rsidRPr="0024596D" w:rsidRDefault="00FD19B4" w:rsidP="002F3E23">
            <w:pPr>
              <w:pStyle w:val="TAC"/>
            </w:pPr>
          </w:p>
        </w:tc>
        <w:tc>
          <w:tcPr>
            <w:tcW w:w="1134" w:type="dxa"/>
            <w:vMerge/>
            <w:vAlign w:val="center"/>
          </w:tcPr>
          <w:p w14:paraId="640B80D1" w14:textId="77777777" w:rsidR="00FD19B4" w:rsidRPr="0024596D" w:rsidRDefault="00FD19B4" w:rsidP="002F3E23">
            <w:pPr>
              <w:pStyle w:val="TAC"/>
              <w:rPr>
                <w:lang w:eastAsia="zh-CN"/>
              </w:rPr>
            </w:pPr>
          </w:p>
        </w:tc>
      </w:tr>
      <w:tr w:rsidR="00FD19B4" w:rsidRPr="00210608" w14:paraId="11F7236D" w14:textId="77777777" w:rsidTr="00FD19B4">
        <w:trPr>
          <w:cantSplit/>
          <w:jc w:val="center"/>
        </w:trPr>
        <w:tc>
          <w:tcPr>
            <w:tcW w:w="1129" w:type="dxa"/>
            <w:vMerge/>
            <w:vAlign w:val="center"/>
          </w:tcPr>
          <w:p w14:paraId="155B5624" w14:textId="77777777" w:rsidR="00FD19B4" w:rsidRPr="0024596D" w:rsidRDefault="00FD19B4" w:rsidP="002F3E23">
            <w:pPr>
              <w:pStyle w:val="TAC"/>
              <w:rPr>
                <w:lang w:eastAsia="zh-CN"/>
              </w:rPr>
            </w:pPr>
          </w:p>
        </w:tc>
        <w:tc>
          <w:tcPr>
            <w:tcW w:w="1139" w:type="dxa"/>
            <w:vAlign w:val="center"/>
          </w:tcPr>
          <w:p w14:paraId="6C046E01" w14:textId="77777777" w:rsidR="00FD19B4" w:rsidRPr="0024596D" w:rsidRDefault="00FD19B4" w:rsidP="002F3E23">
            <w:pPr>
              <w:pStyle w:val="TAC"/>
              <w:rPr>
                <w:lang w:eastAsia="zh-CN"/>
              </w:rPr>
            </w:pPr>
            <w:r w:rsidRPr="0024596D">
              <w:rPr>
                <w:lang w:eastAsia="zh-CN"/>
              </w:rPr>
              <w:t>60</w:t>
            </w:r>
          </w:p>
        </w:tc>
        <w:tc>
          <w:tcPr>
            <w:tcW w:w="1425" w:type="dxa"/>
            <w:vAlign w:val="center"/>
          </w:tcPr>
          <w:p w14:paraId="00FD0EC8" w14:textId="77777777" w:rsidR="00FD19B4" w:rsidRPr="0024596D" w:rsidRDefault="00FD19B4" w:rsidP="002F3E23">
            <w:pPr>
              <w:pStyle w:val="TAC"/>
            </w:pPr>
            <w:r w:rsidRPr="0024596D">
              <w:t>G- FR1-A2-3</w:t>
            </w:r>
          </w:p>
        </w:tc>
        <w:tc>
          <w:tcPr>
            <w:tcW w:w="1417" w:type="dxa"/>
            <w:vAlign w:val="center"/>
          </w:tcPr>
          <w:p w14:paraId="072CD039" w14:textId="433E9EC5" w:rsidR="00FD19B4" w:rsidRPr="0024596D" w:rsidRDefault="00FD19B4" w:rsidP="002F3E23">
            <w:pPr>
              <w:pStyle w:val="TAC"/>
            </w:pPr>
            <w:r w:rsidRPr="0024596D">
              <w:t xml:space="preserve">-60.4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D3CCBB6" w14:textId="545DC2A2" w:rsidR="00FD19B4" w:rsidRPr="0024596D" w:rsidRDefault="00FD19B4" w:rsidP="002F3E23">
            <w:pPr>
              <w:pStyle w:val="TAC"/>
            </w:pPr>
            <w:r w:rsidRPr="0024596D">
              <w:t xml:space="preserve">-60.4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05FE285" w14:textId="2C009D3D" w:rsidR="00FD19B4" w:rsidRPr="0024596D" w:rsidRDefault="00FD19B4" w:rsidP="002F3E23">
            <w:pPr>
              <w:pStyle w:val="TAC"/>
            </w:pPr>
            <w:r w:rsidRPr="0024596D">
              <w:t xml:space="preserve">-60.4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7981B891" w14:textId="77777777" w:rsidR="00FD19B4" w:rsidRPr="0024596D" w:rsidRDefault="00FD19B4" w:rsidP="002F3E23">
            <w:pPr>
              <w:pStyle w:val="TAC"/>
            </w:pPr>
          </w:p>
        </w:tc>
        <w:tc>
          <w:tcPr>
            <w:tcW w:w="1134" w:type="dxa"/>
            <w:vMerge/>
            <w:vAlign w:val="center"/>
          </w:tcPr>
          <w:p w14:paraId="009291FC" w14:textId="77777777" w:rsidR="00FD19B4" w:rsidRPr="0024596D" w:rsidRDefault="00FD19B4" w:rsidP="002F3E23">
            <w:pPr>
              <w:pStyle w:val="TAC"/>
              <w:rPr>
                <w:lang w:eastAsia="zh-CN"/>
              </w:rPr>
            </w:pPr>
          </w:p>
        </w:tc>
      </w:tr>
      <w:tr w:rsidR="00FD19B4" w:rsidRPr="00210608" w14:paraId="7882A793" w14:textId="77777777" w:rsidTr="00FD19B4">
        <w:trPr>
          <w:cantSplit/>
          <w:jc w:val="center"/>
        </w:trPr>
        <w:tc>
          <w:tcPr>
            <w:tcW w:w="1129" w:type="dxa"/>
            <w:vMerge w:val="restart"/>
            <w:vAlign w:val="center"/>
          </w:tcPr>
          <w:p w14:paraId="5116CCE3" w14:textId="77777777" w:rsidR="00FD19B4" w:rsidRPr="0024596D" w:rsidRDefault="00FD19B4" w:rsidP="002F3E23">
            <w:pPr>
              <w:pStyle w:val="TAC"/>
              <w:rPr>
                <w:lang w:eastAsia="zh-CN"/>
              </w:rPr>
            </w:pPr>
            <w:r w:rsidRPr="0024596D">
              <w:rPr>
                <w:lang w:eastAsia="zh-CN"/>
              </w:rPr>
              <w:t>20</w:t>
            </w:r>
          </w:p>
        </w:tc>
        <w:tc>
          <w:tcPr>
            <w:tcW w:w="1139" w:type="dxa"/>
            <w:vAlign w:val="center"/>
          </w:tcPr>
          <w:p w14:paraId="72BEFFF5" w14:textId="77777777" w:rsidR="00FD19B4" w:rsidRPr="0024596D" w:rsidRDefault="00FD19B4" w:rsidP="002F3E23">
            <w:pPr>
              <w:pStyle w:val="TAC"/>
            </w:pPr>
            <w:r w:rsidRPr="0024596D">
              <w:rPr>
                <w:lang w:eastAsia="zh-CN"/>
              </w:rPr>
              <w:t>15</w:t>
            </w:r>
          </w:p>
        </w:tc>
        <w:tc>
          <w:tcPr>
            <w:tcW w:w="1425" w:type="dxa"/>
            <w:vAlign w:val="center"/>
          </w:tcPr>
          <w:p w14:paraId="246E5A48" w14:textId="77777777" w:rsidR="00FD19B4" w:rsidRPr="0024596D" w:rsidRDefault="00FD19B4" w:rsidP="002F3E23">
            <w:pPr>
              <w:pStyle w:val="TAC"/>
            </w:pPr>
            <w:r w:rsidRPr="0024596D">
              <w:t>G- FR1-A2-4</w:t>
            </w:r>
          </w:p>
        </w:tc>
        <w:tc>
          <w:tcPr>
            <w:tcW w:w="1417" w:type="dxa"/>
            <w:vAlign w:val="center"/>
          </w:tcPr>
          <w:p w14:paraId="388A54CC" w14:textId="2E9D0594"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DE3EB61" w14:textId="58EBBF21"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BC9B6D7" w14:textId="67102FF3"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24781E57" w14:textId="730C6ABF" w:rsidR="00FD19B4" w:rsidRPr="0024596D" w:rsidRDefault="00FD19B4" w:rsidP="002F3E23">
            <w:pPr>
              <w:pStyle w:val="TAC"/>
              <w:rPr>
                <w:lang w:eastAsia="zh-CN"/>
              </w:rPr>
            </w:pPr>
            <w:r w:rsidRPr="0024596D">
              <w:rPr>
                <w:lang w:eastAsia="zh-CN"/>
              </w:rPr>
              <w:t>-68.2</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2F30A6FB" w14:textId="77777777" w:rsidR="00FD19B4" w:rsidRPr="0024596D" w:rsidRDefault="00FD19B4" w:rsidP="002F3E23">
            <w:pPr>
              <w:pStyle w:val="TAC"/>
            </w:pPr>
            <w:r w:rsidRPr="0024596D">
              <w:rPr>
                <w:lang w:eastAsia="zh-CN"/>
              </w:rPr>
              <w:t>AWGN</w:t>
            </w:r>
          </w:p>
        </w:tc>
      </w:tr>
      <w:tr w:rsidR="00FD19B4" w:rsidRPr="00210608" w14:paraId="01F9B611" w14:textId="77777777" w:rsidTr="00FD19B4">
        <w:trPr>
          <w:cantSplit/>
          <w:jc w:val="center"/>
        </w:trPr>
        <w:tc>
          <w:tcPr>
            <w:tcW w:w="1129" w:type="dxa"/>
            <w:vMerge/>
            <w:vAlign w:val="center"/>
          </w:tcPr>
          <w:p w14:paraId="47639BAD" w14:textId="77777777" w:rsidR="00FD19B4" w:rsidRPr="0024596D" w:rsidRDefault="00FD19B4" w:rsidP="002F3E23">
            <w:pPr>
              <w:pStyle w:val="TAC"/>
              <w:rPr>
                <w:lang w:eastAsia="zh-CN"/>
              </w:rPr>
            </w:pPr>
          </w:p>
        </w:tc>
        <w:tc>
          <w:tcPr>
            <w:tcW w:w="1139" w:type="dxa"/>
            <w:vAlign w:val="center"/>
          </w:tcPr>
          <w:p w14:paraId="53581DA1" w14:textId="77777777" w:rsidR="00FD19B4" w:rsidRPr="0024596D" w:rsidRDefault="00FD19B4" w:rsidP="002F3E23">
            <w:pPr>
              <w:pStyle w:val="TAC"/>
            </w:pPr>
            <w:r w:rsidRPr="0024596D">
              <w:rPr>
                <w:lang w:eastAsia="zh-CN"/>
              </w:rPr>
              <w:t>30</w:t>
            </w:r>
          </w:p>
        </w:tc>
        <w:tc>
          <w:tcPr>
            <w:tcW w:w="1425" w:type="dxa"/>
            <w:vAlign w:val="center"/>
          </w:tcPr>
          <w:p w14:paraId="767584E6" w14:textId="77777777" w:rsidR="00FD19B4" w:rsidRPr="0024596D" w:rsidRDefault="00FD19B4" w:rsidP="002F3E23">
            <w:pPr>
              <w:pStyle w:val="TAC"/>
            </w:pPr>
            <w:r w:rsidRPr="0024596D">
              <w:t>G- FR1-A2-5</w:t>
            </w:r>
          </w:p>
        </w:tc>
        <w:tc>
          <w:tcPr>
            <w:tcW w:w="1417" w:type="dxa"/>
            <w:vAlign w:val="center"/>
          </w:tcPr>
          <w:p w14:paraId="15785C79" w14:textId="3E6809B0"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5805D9B" w14:textId="384878C8"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893E05E" w14:textId="4F4E744F"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0C1366EB" w14:textId="77777777" w:rsidR="00FD19B4" w:rsidRPr="0024596D" w:rsidRDefault="00FD19B4" w:rsidP="002F3E23">
            <w:pPr>
              <w:pStyle w:val="TAC"/>
            </w:pPr>
          </w:p>
        </w:tc>
        <w:tc>
          <w:tcPr>
            <w:tcW w:w="1134" w:type="dxa"/>
            <w:vMerge/>
            <w:vAlign w:val="center"/>
          </w:tcPr>
          <w:p w14:paraId="5F600702" w14:textId="77777777" w:rsidR="00FD19B4" w:rsidRPr="0024596D" w:rsidRDefault="00FD19B4" w:rsidP="002F3E23">
            <w:pPr>
              <w:pStyle w:val="TAC"/>
              <w:rPr>
                <w:lang w:eastAsia="zh-CN"/>
              </w:rPr>
            </w:pPr>
          </w:p>
        </w:tc>
      </w:tr>
      <w:tr w:rsidR="00FD19B4" w:rsidRPr="00210608" w14:paraId="7ED97C6B" w14:textId="77777777" w:rsidTr="00FD19B4">
        <w:trPr>
          <w:cantSplit/>
          <w:jc w:val="center"/>
        </w:trPr>
        <w:tc>
          <w:tcPr>
            <w:tcW w:w="1129" w:type="dxa"/>
            <w:vMerge/>
            <w:vAlign w:val="center"/>
          </w:tcPr>
          <w:p w14:paraId="63CA5196" w14:textId="77777777" w:rsidR="00FD19B4" w:rsidRPr="0024596D" w:rsidRDefault="00FD19B4" w:rsidP="002F3E23">
            <w:pPr>
              <w:pStyle w:val="TAC"/>
              <w:rPr>
                <w:lang w:eastAsia="zh-CN"/>
              </w:rPr>
            </w:pPr>
          </w:p>
        </w:tc>
        <w:tc>
          <w:tcPr>
            <w:tcW w:w="1139" w:type="dxa"/>
            <w:vAlign w:val="center"/>
          </w:tcPr>
          <w:p w14:paraId="63A8D629" w14:textId="77777777" w:rsidR="00FD19B4" w:rsidRPr="0024596D" w:rsidRDefault="00FD19B4" w:rsidP="002F3E23">
            <w:pPr>
              <w:pStyle w:val="TAC"/>
            </w:pPr>
            <w:r w:rsidRPr="0024596D">
              <w:rPr>
                <w:lang w:eastAsia="zh-CN"/>
              </w:rPr>
              <w:t>60</w:t>
            </w:r>
          </w:p>
        </w:tc>
        <w:tc>
          <w:tcPr>
            <w:tcW w:w="1425" w:type="dxa"/>
            <w:vAlign w:val="center"/>
          </w:tcPr>
          <w:p w14:paraId="5F2CDE99" w14:textId="77777777" w:rsidR="00FD19B4" w:rsidRPr="0024596D" w:rsidRDefault="00FD19B4" w:rsidP="002F3E23">
            <w:pPr>
              <w:pStyle w:val="TAC"/>
            </w:pPr>
            <w:r w:rsidRPr="0024596D">
              <w:t>G- FR1-A2-6</w:t>
            </w:r>
          </w:p>
        </w:tc>
        <w:tc>
          <w:tcPr>
            <w:tcW w:w="1417" w:type="dxa"/>
            <w:vAlign w:val="center"/>
          </w:tcPr>
          <w:p w14:paraId="57648F83" w14:textId="0FD0EADF"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7E27F10" w14:textId="5CCF1D44"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73166EC" w14:textId="10A292A5"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1D464AF8" w14:textId="77777777" w:rsidR="00FD19B4" w:rsidRPr="0024596D" w:rsidRDefault="00FD19B4" w:rsidP="002F3E23">
            <w:pPr>
              <w:pStyle w:val="TAC"/>
            </w:pPr>
          </w:p>
        </w:tc>
        <w:tc>
          <w:tcPr>
            <w:tcW w:w="1134" w:type="dxa"/>
            <w:vMerge/>
            <w:vAlign w:val="center"/>
          </w:tcPr>
          <w:p w14:paraId="2CB6E0C4" w14:textId="77777777" w:rsidR="00FD19B4" w:rsidRPr="0024596D" w:rsidRDefault="00FD19B4" w:rsidP="002F3E23">
            <w:pPr>
              <w:pStyle w:val="TAC"/>
              <w:rPr>
                <w:lang w:eastAsia="zh-CN"/>
              </w:rPr>
            </w:pPr>
          </w:p>
        </w:tc>
      </w:tr>
      <w:tr w:rsidR="00FD19B4" w:rsidRPr="00210608" w14:paraId="61757C80" w14:textId="77777777" w:rsidTr="00FD19B4">
        <w:trPr>
          <w:cantSplit/>
          <w:jc w:val="center"/>
        </w:trPr>
        <w:tc>
          <w:tcPr>
            <w:tcW w:w="1129" w:type="dxa"/>
            <w:vMerge w:val="restart"/>
            <w:vAlign w:val="center"/>
          </w:tcPr>
          <w:p w14:paraId="7886FE11" w14:textId="77777777" w:rsidR="00FD19B4" w:rsidRPr="0024596D" w:rsidRDefault="00FD19B4" w:rsidP="002F3E23">
            <w:pPr>
              <w:pStyle w:val="TAC"/>
              <w:rPr>
                <w:lang w:eastAsia="zh-CN"/>
              </w:rPr>
            </w:pPr>
            <w:r w:rsidRPr="0024596D">
              <w:rPr>
                <w:lang w:eastAsia="zh-CN"/>
              </w:rPr>
              <w:t>25</w:t>
            </w:r>
          </w:p>
        </w:tc>
        <w:tc>
          <w:tcPr>
            <w:tcW w:w="1139" w:type="dxa"/>
            <w:vAlign w:val="center"/>
          </w:tcPr>
          <w:p w14:paraId="6DCDD346" w14:textId="77777777" w:rsidR="00FD19B4" w:rsidRPr="0024596D" w:rsidRDefault="00FD19B4" w:rsidP="002F3E23">
            <w:pPr>
              <w:pStyle w:val="TAC"/>
            </w:pPr>
            <w:r w:rsidRPr="0024596D">
              <w:rPr>
                <w:lang w:eastAsia="zh-CN"/>
              </w:rPr>
              <w:t>15</w:t>
            </w:r>
          </w:p>
        </w:tc>
        <w:tc>
          <w:tcPr>
            <w:tcW w:w="1425" w:type="dxa"/>
            <w:vAlign w:val="center"/>
          </w:tcPr>
          <w:p w14:paraId="0C2F2370" w14:textId="77777777" w:rsidR="00FD19B4" w:rsidRPr="0024596D" w:rsidRDefault="00FD19B4" w:rsidP="002F3E23">
            <w:pPr>
              <w:pStyle w:val="TAC"/>
            </w:pPr>
            <w:r w:rsidRPr="0024596D">
              <w:t>G- FR1-A2-4</w:t>
            </w:r>
          </w:p>
        </w:tc>
        <w:tc>
          <w:tcPr>
            <w:tcW w:w="1417" w:type="dxa"/>
            <w:vAlign w:val="center"/>
          </w:tcPr>
          <w:p w14:paraId="076F2EAC" w14:textId="47E08EB8"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F5E2BB0" w14:textId="0CD00D53"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ABEE969" w14:textId="249BF2E2"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390D3F41" w14:textId="0DC197C1" w:rsidR="00FD19B4" w:rsidRPr="0024596D" w:rsidRDefault="00FD19B4" w:rsidP="002F3E23">
            <w:pPr>
              <w:pStyle w:val="TAC"/>
              <w:rPr>
                <w:lang w:eastAsia="zh-CN"/>
              </w:rPr>
            </w:pPr>
            <w:r w:rsidRPr="0024596D">
              <w:rPr>
                <w:lang w:eastAsia="zh-CN"/>
              </w:rPr>
              <w:t>-67.2</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4C407FD9" w14:textId="77777777" w:rsidR="00FD19B4" w:rsidRPr="0024596D" w:rsidRDefault="00FD19B4" w:rsidP="002F3E23">
            <w:pPr>
              <w:pStyle w:val="TAC"/>
            </w:pPr>
            <w:r w:rsidRPr="0024596D">
              <w:rPr>
                <w:lang w:eastAsia="zh-CN"/>
              </w:rPr>
              <w:t>AWGN</w:t>
            </w:r>
          </w:p>
        </w:tc>
      </w:tr>
      <w:tr w:rsidR="00FD19B4" w:rsidRPr="00210608" w14:paraId="4708EBC3" w14:textId="77777777" w:rsidTr="00FD19B4">
        <w:trPr>
          <w:cantSplit/>
          <w:jc w:val="center"/>
        </w:trPr>
        <w:tc>
          <w:tcPr>
            <w:tcW w:w="1129" w:type="dxa"/>
            <w:vMerge/>
            <w:vAlign w:val="center"/>
          </w:tcPr>
          <w:p w14:paraId="73361E14" w14:textId="77777777" w:rsidR="00FD19B4" w:rsidRPr="0024596D" w:rsidRDefault="00FD19B4" w:rsidP="002F3E23">
            <w:pPr>
              <w:pStyle w:val="TAC"/>
              <w:rPr>
                <w:lang w:eastAsia="zh-CN"/>
              </w:rPr>
            </w:pPr>
          </w:p>
        </w:tc>
        <w:tc>
          <w:tcPr>
            <w:tcW w:w="1139" w:type="dxa"/>
            <w:vAlign w:val="center"/>
          </w:tcPr>
          <w:p w14:paraId="7E2CCE76" w14:textId="77777777" w:rsidR="00FD19B4" w:rsidRPr="0024596D" w:rsidRDefault="00FD19B4" w:rsidP="002F3E23">
            <w:pPr>
              <w:pStyle w:val="TAC"/>
            </w:pPr>
            <w:r w:rsidRPr="0024596D">
              <w:rPr>
                <w:lang w:eastAsia="zh-CN"/>
              </w:rPr>
              <w:t>30</w:t>
            </w:r>
          </w:p>
        </w:tc>
        <w:tc>
          <w:tcPr>
            <w:tcW w:w="1425" w:type="dxa"/>
            <w:vAlign w:val="center"/>
          </w:tcPr>
          <w:p w14:paraId="17F985F9" w14:textId="77777777" w:rsidR="00FD19B4" w:rsidRPr="0024596D" w:rsidRDefault="00FD19B4" w:rsidP="002F3E23">
            <w:pPr>
              <w:pStyle w:val="TAC"/>
            </w:pPr>
            <w:r w:rsidRPr="0024596D">
              <w:t>G- FR1-A2-5</w:t>
            </w:r>
          </w:p>
        </w:tc>
        <w:tc>
          <w:tcPr>
            <w:tcW w:w="1417" w:type="dxa"/>
            <w:vAlign w:val="center"/>
          </w:tcPr>
          <w:p w14:paraId="5A9553BC" w14:textId="56E77DCF"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DBA2891" w14:textId="09D25EF8"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9B31146" w14:textId="669211BB"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45AA9906" w14:textId="77777777" w:rsidR="00FD19B4" w:rsidRPr="0024596D" w:rsidRDefault="00FD19B4" w:rsidP="002F3E23">
            <w:pPr>
              <w:pStyle w:val="TAC"/>
            </w:pPr>
          </w:p>
        </w:tc>
        <w:tc>
          <w:tcPr>
            <w:tcW w:w="1134" w:type="dxa"/>
            <w:vMerge/>
            <w:vAlign w:val="center"/>
          </w:tcPr>
          <w:p w14:paraId="3CBD58EA" w14:textId="77777777" w:rsidR="00FD19B4" w:rsidRPr="0024596D" w:rsidRDefault="00FD19B4" w:rsidP="002F3E23">
            <w:pPr>
              <w:pStyle w:val="TAC"/>
              <w:rPr>
                <w:lang w:eastAsia="zh-CN"/>
              </w:rPr>
            </w:pPr>
          </w:p>
        </w:tc>
      </w:tr>
      <w:tr w:rsidR="00FD19B4" w:rsidRPr="00210608" w14:paraId="4ACB401D" w14:textId="77777777" w:rsidTr="00FD19B4">
        <w:trPr>
          <w:cantSplit/>
          <w:jc w:val="center"/>
        </w:trPr>
        <w:tc>
          <w:tcPr>
            <w:tcW w:w="1129" w:type="dxa"/>
            <w:vMerge/>
            <w:vAlign w:val="center"/>
          </w:tcPr>
          <w:p w14:paraId="3C49811D" w14:textId="77777777" w:rsidR="00FD19B4" w:rsidRPr="0024596D" w:rsidRDefault="00FD19B4" w:rsidP="002F3E23">
            <w:pPr>
              <w:pStyle w:val="TAC"/>
              <w:rPr>
                <w:lang w:eastAsia="zh-CN"/>
              </w:rPr>
            </w:pPr>
          </w:p>
        </w:tc>
        <w:tc>
          <w:tcPr>
            <w:tcW w:w="1139" w:type="dxa"/>
            <w:vAlign w:val="center"/>
          </w:tcPr>
          <w:p w14:paraId="6AEB173D" w14:textId="77777777" w:rsidR="00FD19B4" w:rsidRPr="0024596D" w:rsidRDefault="00FD19B4" w:rsidP="002F3E23">
            <w:pPr>
              <w:pStyle w:val="TAC"/>
            </w:pPr>
            <w:r w:rsidRPr="0024596D">
              <w:rPr>
                <w:lang w:eastAsia="zh-CN"/>
              </w:rPr>
              <w:t>60</w:t>
            </w:r>
          </w:p>
        </w:tc>
        <w:tc>
          <w:tcPr>
            <w:tcW w:w="1425" w:type="dxa"/>
            <w:vAlign w:val="center"/>
          </w:tcPr>
          <w:p w14:paraId="57E779F7" w14:textId="77777777" w:rsidR="00FD19B4" w:rsidRPr="0024596D" w:rsidRDefault="00FD19B4" w:rsidP="002F3E23">
            <w:pPr>
              <w:pStyle w:val="TAC"/>
            </w:pPr>
            <w:r w:rsidRPr="0024596D">
              <w:t>G- FR1-A2-6</w:t>
            </w:r>
          </w:p>
        </w:tc>
        <w:tc>
          <w:tcPr>
            <w:tcW w:w="1417" w:type="dxa"/>
            <w:vAlign w:val="center"/>
          </w:tcPr>
          <w:p w14:paraId="663EEDD7" w14:textId="0CBF1146"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7374DA4" w14:textId="190651D8"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3FAA3BB5" w14:textId="227E93C7"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00C17243" w14:textId="77777777" w:rsidR="00FD19B4" w:rsidRPr="0024596D" w:rsidRDefault="00FD19B4" w:rsidP="002F3E23">
            <w:pPr>
              <w:pStyle w:val="TAC"/>
            </w:pPr>
          </w:p>
        </w:tc>
        <w:tc>
          <w:tcPr>
            <w:tcW w:w="1134" w:type="dxa"/>
            <w:vMerge/>
            <w:vAlign w:val="center"/>
          </w:tcPr>
          <w:p w14:paraId="18493036" w14:textId="77777777" w:rsidR="00FD19B4" w:rsidRPr="0024596D" w:rsidRDefault="00FD19B4" w:rsidP="002F3E23">
            <w:pPr>
              <w:pStyle w:val="TAC"/>
              <w:rPr>
                <w:lang w:eastAsia="zh-CN"/>
              </w:rPr>
            </w:pPr>
          </w:p>
        </w:tc>
      </w:tr>
      <w:tr w:rsidR="00FD19B4" w:rsidRPr="00210608" w14:paraId="763A93AC" w14:textId="77777777" w:rsidTr="00FD19B4">
        <w:trPr>
          <w:cantSplit/>
          <w:jc w:val="center"/>
        </w:trPr>
        <w:tc>
          <w:tcPr>
            <w:tcW w:w="1129" w:type="dxa"/>
            <w:vMerge w:val="restart"/>
            <w:vAlign w:val="center"/>
          </w:tcPr>
          <w:p w14:paraId="72677C39" w14:textId="77777777" w:rsidR="00FD19B4" w:rsidRPr="0024596D" w:rsidRDefault="00FD19B4" w:rsidP="002F3E23">
            <w:pPr>
              <w:pStyle w:val="TAC"/>
              <w:rPr>
                <w:lang w:eastAsia="zh-CN"/>
              </w:rPr>
            </w:pPr>
            <w:r w:rsidRPr="0024596D">
              <w:rPr>
                <w:lang w:eastAsia="zh-CN"/>
              </w:rPr>
              <w:t>30</w:t>
            </w:r>
          </w:p>
        </w:tc>
        <w:tc>
          <w:tcPr>
            <w:tcW w:w="1139" w:type="dxa"/>
            <w:vAlign w:val="center"/>
          </w:tcPr>
          <w:p w14:paraId="07159D95" w14:textId="77777777" w:rsidR="00FD19B4" w:rsidRPr="0024596D" w:rsidRDefault="00FD19B4" w:rsidP="002F3E23">
            <w:pPr>
              <w:pStyle w:val="TAC"/>
            </w:pPr>
            <w:r w:rsidRPr="0024596D">
              <w:rPr>
                <w:lang w:eastAsia="zh-CN"/>
              </w:rPr>
              <w:t>15</w:t>
            </w:r>
          </w:p>
        </w:tc>
        <w:tc>
          <w:tcPr>
            <w:tcW w:w="1425" w:type="dxa"/>
            <w:vAlign w:val="center"/>
          </w:tcPr>
          <w:p w14:paraId="634B0ECE" w14:textId="77777777" w:rsidR="00FD19B4" w:rsidRPr="0024596D" w:rsidRDefault="00FD19B4" w:rsidP="002F3E23">
            <w:pPr>
              <w:pStyle w:val="TAC"/>
            </w:pPr>
            <w:r w:rsidRPr="0024596D">
              <w:t>G- FR1-A2-4</w:t>
            </w:r>
          </w:p>
        </w:tc>
        <w:tc>
          <w:tcPr>
            <w:tcW w:w="1417" w:type="dxa"/>
            <w:vAlign w:val="center"/>
          </w:tcPr>
          <w:p w14:paraId="5183DF15" w14:textId="6CF7F7A2"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B121832" w14:textId="7FE3E07C"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03721C4" w14:textId="6427DEC5"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2E170963" w14:textId="689A10CB" w:rsidR="00FD19B4" w:rsidRPr="0024596D" w:rsidRDefault="00FD19B4" w:rsidP="002F3E23">
            <w:pPr>
              <w:pStyle w:val="TAC"/>
              <w:rPr>
                <w:lang w:eastAsia="zh-CN"/>
              </w:rPr>
            </w:pPr>
            <w:r w:rsidRPr="0024596D">
              <w:rPr>
                <w:lang w:eastAsia="zh-CN"/>
              </w:rPr>
              <w:t>-66.4</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44CFE2BF" w14:textId="77777777" w:rsidR="00FD19B4" w:rsidRPr="0024596D" w:rsidRDefault="00FD19B4" w:rsidP="002F3E23">
            <w:pPr>
              <w:pStyle w:val="TAC"/>
            </w:pPr>
            <w:r w:rsidRPr="0024596D">
              <w:rPr>
                <w:lang w:eastAsia="zh-CN"/>
              </w:rPr>
              <w:t>AWGN</w:t>
            </w:r>
          </w:p>
        </w:tc>
      </w:tr>
      <w:tr w:rsidR="00FD19B4" w:rsidRPr="00210608" w14:paraId="4113F8A9" w14:textId="77777777" w:rsidTr="00FD19B4">
        <w:trPr>
          <w:cantSplit/>
          <w:jc w:val="center"/>
        </w:trPr>
        <w:tc>
          <w:tcPr>
            <w:tcW w:w="1129" w:type="dxa"/>
            <w:vMerge/>
            <w:vAlign w:val="center"/>
          </w:tcPr>
          <w:p w14:paraId="404028F7" w14:textId="77777777" w:rsidR="00FD19B4" w:rsidRPr="0024596D" w:rsidRDefault="00FD19B4" w:rsidP="002F3E23">
            <w:pPr>
              <w:pStyle w:val="TAC"/>
              <w:rPr>
                <w:lang w:eastAsia="zh-CN"/>
              </w:rPr>
            </w:pPr>
          </w:p>
        </w:tc>
        <w:tc>
          <w:tcPr>
            <w:tcW w:w="1139" w:type="dxa"/>
            <w:vAlign w:val="center"/>
          </w:tcPr>
          <w:p w14:paraId="787072C1" w14:textId="77777777" w:rsidR="00FD19B4" w:rsidRPr="0024596D" w:rsidRDefault="00FD19B4" w:rsidP="002F3E23">
            <w:pPr>
              <w:pStyle w:val="TAC"/>
            </w:pPr>
            <w:r w:rsidRPr="0024596D">
              <w:rPr>
                <w:lang w:eastAsia="zh-CN"/>
              </w:rPr>
              <w:t>30</w:t>
            </w:r>
          </w:p>
        </w:tc>
        <w:tc>
          <w:tcPr>
            <w:tcW w:w="1425" w:type="dxa"/>
            <w:vAlign w:val="center"/>
          </w:tcPr>
          <w:p w14:paraId="0CEF4CF4" w14:textId="77777777" w:rsidR="00FD19B4" w:rsidRPr="0024596D" w:rsidRDefault="00FD19B4" w:rsidP="002F3E23">
            <w:pPr>
              <w:pStyle w:val="TAC"/>
            </w:pPr>
            <w:r w:rsidRPr="0024596D">
              <w:t>G- FR1-A2-5</w:t>
            </w:r>
          </w:p>
        </w:tc>
        <w:tc>
          <w:tcPr>
            <w:tcW w:w="1417" w:type="dxa"/>
            <w:vAlign w:val="center"/>
          </w:tcPr>
          <w:p w14:paraId="5367E36A" w14:textId="798324CB"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38C2AE1" w14:textId="372772E9"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355DD9E" w14:textId="7F703586"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5023D51B" w14:textId="77777777" w:rsidR="00FD19B4" w:rsidRPr="0024596D" w:rsidRDefault="00FD19B4" w:rsidP="002F3E23">
            <w:pPr>
              <w:pStyle w:val="TAC"/>
            </w:pPr>
          </w:p>
        </w:tc>
        <w:tc>
          <w:tcPr>
            <w:tcW w:w="1134" w:type="dxa"/>
            <w:vMerge/>
            <w:vAlign w:val="center"/>
          </w:tcPr>
          <w:p w14:paraId="09B35D6E" w14:textId="77777777" w:rsidR="00FD19B4" w:rsidRPr="0024596D" w:rsidRDefault="00FD19B4" w:rsidP="002F3E23">
            <w:pPr>
              <w:pStyle w:val="TAC"/>
              <w:rPr>
                <w:lang w:eastAsia="zh-CN"/>
              </w:rPr>
            </w:pPr>
          </w:p>
        </w:tc>
      </w:tr>
      <w:tr w:rsidR="00FD19B4" w:rsidRPr="00210608" w14:paraId="0DED38F7" w14:textId="77777777" w:rsidTr="00FD19B4">
        <w:trPr>
          <w:cantSplit/>
          <w:jc w:val="center"/>
        </w:trPr>
        <w:tc>
          <w:tcPr>
            <w:tcW w:w="1129" w:type="dxa"/>
            <w:vMerge/>
            <w:vAlign w:val="center"/>
          </w:tcPr>
          <w:p w14:paraId="363751F9" w14:textId="77777777" w:rsidR="00FD19B4" w:rsidRPr="0024596D" w:rsidRDefault="00FD19B4" w:rsidP="002F3E23">
            <w:pPr>
              <w:pStyle w:val="TAC"/>
              <w:rPr>
                <w:lang w:eastAsia="zh-CN"/>
              </w:rPr>
            </w:pPr>
          </w:p>
        </w:tc>
        <w:tc>
          <w:tcPr>
            <w:tcW w:w="1139" w:type="dxa"/>
            <w:vAlign w:val="center"/>
          </w:tcPr>
          <w:p w14:paraId="03508A7D" w14:textId="77777777" w:rsidR="00FD19B4" w:rsidRPr="0024596D" w:rsidRDefault="00FD19B4" w:rsidP="002F3E23">
            <w:pPr>
              <w:pStyle w:val="TAC"/>
            </w:pPr>
            <w:r w:rsidRPr="0024596D">
              <w:rPr>
                <w:lang w:eastAsia="zh-CN"/>
              </w:rPr>
              <w:t>60</w:t>
            </w:r>
          </w:p>
        </w:tc>
        <w:tc>
          <w:tcPr>
            <w:tcW w:w="1425" w:type="dxa"/>
            <w:vAlign w:val="center"/>
          </w:tcPr>
          <w:p w14:paraId="43DD8665" w14:textId="77777777" w:rsidR="00FD19B4" w:rsidRPr="0024596D" w:rsidRDefault="00FD19B4" w:rsidP="002F3E23">
            <w:pPr>
              <w:pStyle w:val="TAC"/>
            </w:pPr>
            <w:r w:rsidRPr="0024596D">
              <w:t>G- FR1-A2-6</w:t>
            </w:r>
          </w:p>
        </w:tc>
        <w:tc>
          <w:tcPr>
            <w:tcW w:w="1417" w:type="dxa"/>
            <w:vAlign w:val="center"/>
          </w:tcPr>
          <w:p w14:paraId="2479B83F" w14:textId="0EC25091"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C9E1469" w14:textId="4F9979F4"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78203F2" w14:textId="4DE87715"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21DE21E0" w14:textId="77777777" w:rsidR="00FD19B4" w:rsidRPr="0024596D" w:rsidRDefault="00FD19B4" w:rsidP="002F3E23">
            <w:pPr>
              <w:pStyle w:val="TAC"/>
            </w:pPr>
          </w:p>
        </w:tc>
        <w:tc>
          <w:tcPr>
            <w:tcW w:w="1134" w:type="dxa"/>
            <w:vMerge/>
            <w:vAlign w:val="center"/>
          </w:tcPr>
          <w:p w14:paraId="61C64260" w14:textId="77777777" w:rsidR="00FD19B4" w:rsidRPr="0024596D" w:rsidRDefault="00FD19B4" w:rsidP="002F3E23">
            <w:pPr>
              <w:pStyle w:val="TAC"/>
              <w:rPr>
                <w:lang w:eastAsia="zh-CN"/>
              </w:rPr>
            </w:pPr>
          </w:p>
        </w:tc>
      </w:tr>
      <w:tr w:rsidR="00FD19B4" w:rsidRPr="00210608" w14:paraId="2FF16189" w14:textId="77777777" w:rsidTr="00FD19B4">
        <w:trPr>
          <w:cantSplit/>
          <w:jc w:val="center"/>
        </w:trPr>
        <w:tc>
          <w:tcPr>
            <w:tcW w:w="1129" w:type="dxa"/>
            <w:vMerge w:val="restart"/>
            <w:vAlign w:val="center"/>
          </w:tcPr>
          <w:p w14:paraId="60AF1845" w14:textId="77777777" w:rsidR="00FD19B4" w:rsidRPr="0024596D" w:rsidRDefault="00FD19B4" w:rsidP="002F3E23">
            <w:pPr>
              <w:pStyle w:val="TAC"/>
              <w:rPr>
                <w:lang w:eastAsia="zh-CN"/>
              </w:rPr>
            </w:pPr>
            <w:r w:rsidRPr="0024596D">
              <w:rPr>
                <w:lang w:eastAsia="zh-CN"/>
              </w:rPr>
              <w:t>40</w:t>
            </w:r>
          </w:p>
        </w:tc>
        <w:tc>
          <w:tcPr>
            <w:tcW w:w="1139" w:type="dxa"/>
            <w:vAlign w:val="center"/>
          </w:tcPr>
          <w:p w14:paraId="38430647" w14:textId="77777777" w:rsidR="00FD19B4" w:rsidRPr="0024596D" w:rsidRDefault="00FD19B4" w:rsidP="002F3E23">
            <w:pPr>
              <w:pStyle w:val="TAC"/>
            </w:pPr>
            <w:r w:rsidRPr="0024596D">
              <w:rPr>
                <w:lang w:eastAsia="zh-CN"/>
              </w:rPr>
              <w:t>15</w:t>
            </w:r>
          </w:p>
        </w:tc>
        <w:tc>
          <w:tcPr>
            <w:tcW w:w="1425" w:type="dxa"/>
            <w:vAlign w:val="center"/>
          </w:tcPr>
          <w:p w14:paraId="7E54AB41" w14:textId="77777777" w:rsidR="00FD19B4" w:rsidRPr="0024596D" w:rsidRDefault="00FD19B4" w:rsidP="002F3E23">
            <w:pPr>
              <w:pStyle w:val="TAC"/>
            </w:pPr>
            <w:r w:rsidRPr="0024596D">
              <w:t>G- FR1-A2-4</w:t>
            </w:r>
          </w:p>
        </w:tc>
        <w:tc>
          <w:tcPr>
            <w:tcW w:w="1417" w:type="dxa"/>
            <w:vAlign w:val="center"/>
          </w:tcPr>
          <w:p w14:paraId="113AD82C" w14:textId="6A2D3A9E"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983D7B2" w14:textId="642E9F01"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1F6749E" w14:textId="6B96E0DF"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16E4D101" w14:textId="163DC05A" w:rsidR="00FD19B4" w:rsidRPr="0024596D" w:rsidRDefault="00FD19B4" w:rsidP="002F3E23">
            <w:pPr>
              <w:pStyle w:val="TAC"/>
              <w:rPr>
                <w:lang w:eastAsia="zh-CN"/>
              </w:rPr>
            </w:pPr>
            <w:r w:rsidRPr="0024596D">
              <w:rPr>
                <w:lang w:eastAsia="zh-CN"/>
              </w:rPr>
              <w:t>-65.1</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6332D3BA" w14:textId="77777777" w:rsidR="00FD19B4" w:rsidRPr="0024596D" w:rsidRDefault="00FD19B4" w:rsidP="002F3E23">
            <w:pPr>
              <w:pStyle w:val="TAC"/>
            </w:pPr>
            <w:r w:rsidRPr="0024596D">
              <w:rPr>
                <w:lang w:eastAsia="zh-CN"/>
              </w:rPr>
              <w:t>AWGN</w:t>
            </w:r>
          </w:p>
        </w:tc>
      </w:tr>
      <w:tr w:rsidR="00FD19B4" w:rsidRPr="00210608" w14:paraId="402E1D78" w14:textId="77777777" w:rsidTr="00FD19B4">
        <w:trPr>
          <w:cantSplit/>
          <w:jc w:val="center"/>
        </w:trPr>
        <w:tc>
          <w:tcPr>
            <w:tcW w:w="1129" w:type="dxa"/>
            <w:vMerge/>
            <w:vAlign w:val="center"/>
          </w:tcPr>
          <w:p w14:paraId="5A378BE0" w14:textId="77777777" w:rsidR="00FD19B4" w:rsidRPr="0024596D" w:rsidRDefault="00FD19B4" w:rsidP="002F3E23">
            <w:pPr>
              <w:pStyle w:val="TAC"/>
              <w:rPr>
                <w:lang w:eastAsia="zh-CN"/>
              </w:rPr>
            </w:pPr>
          </w:p>
        </w:tc>
        <w:tc>
          <w:tcPr>
            <w:tcW w:w="1139" w:type="dxa"/>
            <w:vAlign w:val="center"/>
          </w:tcPr>
          <w:p w14:paraId="1FFDF8AD" w14:textId="77777777" w:rsidR="00FD19B4" w:rsidRPr="0024596D" w:rsidRDefault="00FD19B4" w:rsidP="002F3E23">
            <w:pPr>
              <w:pStyle w:val="TAC"/>
            </w:pPr>
            <w:r w:rsidRPr="0024596D">
              <w:rPr>
                <w:lang w:eastAsia="zh-CN"/>
              </w:rPr>
              <w:t>30</w:t>
            </w:r>
          </w:p>
        </w:tc>
        <w:tc>
          <w:tcPr>
            <w:tcW w:w="1425" w:type="dxa"/>
            <w:vAlign w:val="center"/>
          </w:tcPr>
          <w:p w14:paraId="6D39D8B1" w14:textId="77777777" w:rsidR="00FD19B4" w:rsidRPr="0024596D" w:rsidRDefault="00FD19B4" w:rsidP="002F3E23">
            <w:pPr>
              <w:pStyle w:val="TAC"/>
            </w:pPr>
            <w:r w:rsidRPr="0024596D">
              <w:t>G- FR1-A2-5</w:t>
            </w:r>
          </w:p>
        </w:tc>
        <w:tc>
          <w:tcPr>
            <w:tcW w:w="1417" w:type="dxa"/>
            <w:vAlign w:val="center"/>
          </w:tcPr>
          <w:p w14:paraId="5F3AE1F4" w14:textId="5A09018E"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0FB3DF5" w14:textId="268D7BA8"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184C48E" w14:textId="1CCD920F"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0D7572CD" w14:textId="77777777" w:rsidR="00FD19B4" w:rsidRPr="0024596D" w:rsidRDefault="00FD19B4" w:rsidP="002F3E23">
            <w:pPr>
              <w:pStyle w:val="TAC"/>
            </w:pPr>
          </w:p>
        </w:tc>
        <w:tc>
          <w:tcPr>
            <w:tcW w:w="1134" w:type="dxa"/>
            <w:vMerge/>
            <w:vAlign w:val="center"/>
          </w:tcPr>
          <w:p w14:paraId="6DC1D5A5" w14:textId="77777777" w:rsidR="00FD19B4" w:rsidRPr="0024596D" w:rsidRDefault="00FD19B4" w:rsidP="002F3E23">
            <w:pPr>
              <w:pStyle w:val="TAC"/>
              <w:rPr>
                <w:lang w:eastAsia="zh-CN"/>
              </w:rPr>
            </w:pPr>
          </w:p>
        </w:tc>
      </w:tr>
      <w:tr w:rsidR="00FD19B4" w:rsidRPr="00210608" w14:paraId="3070FBF3" w14:textId="77777777" w:rsidTr="00FD19B4">
        <w:trPr>
          <w:cantSplit/>
          <w:jc w:val="center"/>
        </w:trPr>
        <w:tc>
          <w:tcPr>
            <w:tcW w:w="1129" w:type="dxa"/>
            <w:vMerge/>
            <w:vAlign w:val="center"/>
          </w:tcPr>
          <w:p w14:paraId="442D4841" w14:textId="77777777" w:rsidR="00FD19B4" w:rsidRPr="0024596D" w:rsidRDefault="00FD19B4" w:rsidP="002F3E23">
            <w:pPr>
              <w:pStyle w:val="TAC"/>
              <w:rPr>
                <w:lang w:eastAsia="zh-CN"/>
              </w:rPr>
            </w:pPr>
          </w:p>
        </w:tc>
        <w:tc>
          <w:tcPr>
            <w:tcW w:w="1139" w:type="dxa"/>
            <w:vAlign w:val="center"/>
          </w:tcPr>
          <w:p w14:paraId="1839C047" w14:textId="77777777" w:rsidR="00FD19B4" w:rsidRPr="0024596D" w:rsidRDefault="00FD19B4" w:rsidP="002F3E23">
            <w:pPr>
              <w:pStyle w:val="TAC"/>
            </w:pPr>
            <w:r w:rsidRPr="0024596D">
              <w:rPr>
                <w:lang w:eastAsia="zh-CN"/>
              </w:rPr>
              <w:t>60</w:t>
            </w:r>
          </w:p>
        </w:tc>
        <w:tc>
          <w:tcPr>
            <w:tcW w:w="1425" w:type="dxa"/>
            <w:vAlign w:val="center"/>
          </w:tcPr>
          <w:p w14:paraId="7A923563" w14:textId="77777777" w:rsidR="00FD19B4" w:rsidRPr="0024596D" w:rsidRDefault="00FD19B4" w:rsidP="002F3E23">
            <w:pPr>
              <w:pStyle w:val="TAC"/>
            </w:pPr>
            <w:r w:rsidRPr="0024596D">
              <w:t>G- FR1-A2-6</w:t>
            </w:r>
          </w:p>
        </w:tc>
        <w:tc>
          <w:tcPr>
            <w:tcW w:w="1417" w:type="dxa"/>
            <w:vAlign w:val="center"/>
          </w:tcPr>
          <w:p w14:paraId="56170FC0" w14:textId="1568FB81"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DC40B18" w14:textId="77854439"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4EA8975" w14:textId="4E974008"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64A8435D" w14:textId="77777777" w:rsidR="00FD19B4" w:rsidRPr="0024596D" w:rsidRDefault="00FD19B4" w:rsidP="002F3E23">
            <w:pPr>
              <w:pStyle w:val="TAC"/>
            </w:pPr>
          </w:p>
        </w:tc>
        <w:tc>
          <w:tcPr>
            <w:tcW w:w="1134" w:type="dxa"/>
            <w:vMerge/>
            <w:vAlign w:val="center"/>
          </w:tcPr>
          <w:p w14:paraId="262D3C59" w14:textId="77777777" w:rsidR="00FD19B4" w:rsidRPr="0024596D" w:rsidRDefault="00FD19B4" w:rsidP="002F3E23">
            <w:pPr>
              <w:pStyle w:val="TAC"/>
              <w:rPr>
                <w:lang w:eastAsia="zh-CN"/>
              </w:rPr>
            </w:pPr>
          </w:p>
        </w:tc>
      </w:tr>
      <w:tr w:rsidR="00FD19B4" w:rsidRPr="00210608" w14:paraId="0784CB52" w14:textId="77777777" w:rsidTr="00FD19B4">
        <w:trPr>
          <w:cantSplit/>
          <w:jc w:val="center"/>
        </w:trPr>
        <w:tc>
          <w:tcPr>
            <w:tcW w:w="1129" w:type="dxa"/>
            <w:vMerge w:val="restart"/>
            <w:vAlign w:val="center"/>
          </w:tcPr>
          <w:p w14:paraId="797E560A" w14:textId="77777777" w:rsidR="00FD19B4" w:rsidRPr="0024596D" w:rsidRDefault="00FD19B4" w:rsidP="002F3E23">
            <w:pPr>
              <w:pStyle w:val="TAC"/>
              <w:rPr>
                <w:lang w:eastAsia="zh-CN"/>
              </w:rPr>
            </w:pPr>
            <w:r w:rsidRPr="0024596D">
              <w:rPr>
                <w:lang w:eastAsia="zh-CN"/>
              </w:rPr>
              <w:lastRenderedPageBreak/>
              <w:t>50</w:t>
            </w:r>
          </w:p>
        </w:tc>
        <w:tc>
          <w:tcPr>
            <w:tcW w:w="1139" w:type="dxa"/>
            <w:vAlign w:val="center"/>
          </w:tcPr>
          <w:p w14:paraId="7EB7C9BF" w14:textId="77777777" w:rsidR="00FD19B4" w:rsidRPr="0024596D" w:rsidRDefault="00FD19B4" w:rsidP="002F3E23">
            <w:pPr>
              <w:pStyle w:val="TAC"/>
            </w:pPr>
            <w:r w:rsidRPr="0024596D">
              <w:rPr>
                <w:lang w:eastAsia="zh-CN"/>
              </w:rPr>
              <w:t>15</w:t>
            </w:r>
          </w:p>
        </w:tc>
        <w:tc>
          <w:tcPr>
            <w:tcW w:w="1425" w:type="dxa"/>
            <w:vAlign w:val="center"/>
          </w:tcPr>
          <w:p w14:paraId="6BC39800" w14:textId="77777777" w:rsidR="00FD19B4" w:rsidRPr="0024596D" w:rsidRDefault="00FD19B4" w:rsidP="002F3E23">
            <w:pPr>
              <w:pStyle w:val="TAC"/>
            </w:pPr>
            <w:r w:rsidRPr="0024596D">
              <w:t>G- FR1-A2-4</w:t>
            </w:r>
          </w:p>
        </w:tc>
        <w:tc>
          <w:tcPr>
            <w:tcW w:w="1417" w:type="dxa"/>
            <w:vAlign w:val="center"/>
          </w:tcPr>
          <w:p w14:paraId="49AB1C54" w14:textId="1B806087"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46AA4BF" w14:textId="2703EAEB"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A3F123F" w14:textId="5C5804F9"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70ABD313" w14:textId="37C3A8DD" w:rsidR="00FD19B4" w:rsidRPr="0024596D" w:rsidRDefault="00FD19B4" w:rsidP="002F3E23">
            <w:pPr>
              <w:pStyle w:val="TAC"/>
              <w:rPr>
                <w:lang w:eastAsia="zh-CN"/>
              </w:rPr>
            </w:pPr>
            <w:r w:rsidRPr="0024596D">
              <w:rPr>
                <w:lang w:eastAsia="zh-CN"/>
              </w:rPr>
              <w:t>-64.2</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0ACD7817" w14:textId="77777777" w:rsidR="00FD19B4" w:rsidRPr="0024596D" w:rsidRDefault="00FD19B4" w:rsidP="002F3E23">
            <w:pPr>
              <w:pStyle w:val="TAC"/>
            </w:pPr>
            <w:r w:rsidRPr="0024596D">
              <w:rPr>
                <w:lang w:eastAsia="zh-CN"/>
              </w:rPr>
              <w:t>AWGN</w:t>
            </w:r>
          </w:p>
        </w:tc>
      </w:tr>
      <w:tr w:rsidR="00FD19B4" w:rsidRPr="00210608" w14:paraId="60056AD3" w14:textId="77777777" w:rsidTr="00FD19B4">
        <w:trPr>
          <w:cantSplit/>
          <w:jc w:val="center"/>
        </w:trPr>
        <w:tc>
          <w:tcPr>
            <w:tcW w:w="1129" w:type="dxa"/>
            <w:vMerge/>
            <w:vAlign w:val="center"/>
          </w:tcPr>
          <w:p w14:paraId="0C78CEC7" w14:textId="77777777" w:rsidR="00FD19B4" w:rsidRPr="0024596D" w:rsidRDefault="00FD19B4" w:rsidP="002F3E23">
            <w:pPr>
              <w:pStyle w:val="TAC"/>
              <w:rPr>
                <w:lang w:eastAsia="zh-CN"/>
              </w:rPr>
            </w:pPr>
          </w:p>
        </w:tc>
        <w:tc>
          <w:tcPr>
            <w:tcW w:w="1139" w:type="dxa"/>
            <w:vAlign w:val="center"/>
          </w:tcPr>
          <w:p w14:paraId="11A14E6F" w14:textId="77777777" w:rsidR="00FD19B4" w:rsidRPr="0024596D" w:rsidRDefault="00FD19B4" w:rsidP="002F3E23">
            <w:pPr>
              <w:pStyle w:val="TAC"/>
            </w:pPr>
            <w:r w:rsidRPr="0024596D">
              <w:rPr>
                <w:lang w:eastAsia="zh-CN"/>
              </w:rPr>
              <w:t>30</w:t>
            </w:r>
          </w:p>
        </w:tc>
        <w:tc>
          <w:tcPr>
            <w:tcW w:w="1425" w:type="dxa"/>
            <w:vAlign w:val="center"/>
          </w:tcPr>
          <w:p w14:paraId="744ABD41" w14:textId="77777777" w:rsidR="00FD19B4" w:rsidRPr="0024596D" w:rsidRDefault="00FD19B4" w:rsidP="002F3E23">
            <w:pPr>
              <w:pStyle w:val="TAC"/>
            </w:pPr>
            <w:r w:rsidRPr="0024596D">
              <w:t>G- FR1-A2-5</w:t>
            </w:r>
          </w:p>
        </w:tc>
        <w:tc>
          <w:tcPr>
            <w:tcW w:w="1417" w:type="dxa"/>
            <w:vAlign w:val="center"/>
          </w:tcPr>
          <w:p w14:paraId="724B6B02" w14:textId="6831E90B"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2552A6E" w14:textId="5DC64521"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8499DCC" w14:textId="1A56DFAD"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2B375ACD" w14:textId="77777777" w:rsidR="00FD19B4" w:rsidRPr="0024596D" w:rsidRDefault="00FD19B4" w:rsidP="002F3E23">
            <w:pPr>
              <w:pStyle w:val="TAC"/>
            </w:pPr>
          </w:p>
        </w:tc>
        <w:tc>
          <w:tcPr>
            <w:tcW w:w="1134" w:type="dxa"/>
            <w:vMerge/>
            <w:vAlign w:val="center"/>
          </w:tcPr>
          <w:p w14:paraId="05A32D16" w14:textId="77777777" w:rsidR="00FD19B4" w:rsidRPr="0024596D" w:rsidRDefault="00FD19B4" w:rsidP="002F3E23">
            <w:pPr>
              <w:pStyle w:val="TAC"/>
              <w:rPr>
                <w:lang w:eastAsia="zh-CN"/>
              </w:rPr>
            </w:pPr>
          </w:p>
        </w:tc>
      </w:tr>
      <w:tr w:rsidR="00FD19B4" w:rsidRPr="00210608" w14:paraId="6DC477BE" w14:textId="77777777" w:rsidTr="00FD19B4">
        <w:trPr>
          <w:cantSplit/>
          <w:jc w:val="center"/>
        </w:trPr>
        <w:tc>
          <w:tcPr>
            <w:tcW w:w="1129" w:type="dxa"/>
            <w:vMerge/>
            <w:vAlign w:val="center"/>
          </w:tcPr>
          <w:p w14:paraId="4AE00595" w14:textId="77777777" w:rsidR="00FD19B4" w:rsidRPr="0024596D" w:rsidRDefault="00FD19B4" w:rsidP="002F3E23">
            <w:pPr>
              <w:pStyle w:val="TAC"/>
              <w:rPr>
                <w:lang w:eastAsia="zh-CN"/>
              </w:rPr>
            </w:pPr>
          </w:p>
        </w:tc>
        <w:tc>
          <w:tcPr>
            <w:tcW w:w="1139" w:type="dxa"/>
            <w:vAlign w:val="center"/>
          </w:tcPr>
          <w:p w14:paraId="0F42F24F" w14:textId="77777777" w:rsidR="00FD19B4" w:rsidRPr="0024596D" w:rsidRDefault="00FD19B4" w:rsidP="002F3E23">
            <w:pPr>
              <w:pStyle w:val="TAC"/>
            </w:pPr>
            <w:r w:rsidRPr="0024596D">
              <w:rPr>
                <w:lang w:eastAsia="zh-CN"/>
              </w:rPr>
              <w:t>60</w:t>
            </w:r>
          </w:p>
        </w:tc>
        <w:tc>
          <w:tcPr>
            <w:tcW w:w="1425" w:type="dxa"/>
            <w:vAlign w:val="center"/>
          </w:tcPr>
          <w:p w14:paraId="165677A0" w14:textId="77777777" w:rsidR="00FD19B4" w:rsidRPr="0024596D" w:rsidRDefault="00FD19B4" w:rsidP="002F3E23">
            <w:pPr>
              <w:pStyle w:val="TAC"/>
            </w:pPr>
            <w:r w:rsidRPr="0024596D">
              <w:t>G- FR1-A2-6</w:t>
            </w:r>
          </w:p>
        </w:tc>
        <w:tc>
          <w:tcPr>
            <w:tcW w:w="1417" w:type="dxa"/>
            <w:vAlign w:val="center"/>
          </w:tcPr>
          <w:p w14:paraId="0E37EE13" w14:textId="11CFBDC7"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2B5042E" w14:textId="69B02B2C"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56E11CE" w14:textId="26751373"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2AADF569" w14:textId="77777777" w:rsidR="00FD19B4" w:rsidRPr="0024596D" w:rsidRDefault="00FD19B4" w:rsidP="002F3E23">
            <w:pPr>
              <w:pStyle w:val="TAC"/>
            </w:pPr>
          </w:p>
        </w:tc>
        <w:tc>
          <w:tcPr>
            <w:tcW w:w="1134" w:type="dxa"/>
            <w:vMerge/>
            <w:vAlign w:val="center"/>
          </w:tcPr>
          <w:p w14:paraId="6EAC945C" w14:textId="77777777" w:rsidR="00FD19B4" w:rsidRPr="0024596D" w:rsidRDefault="00FD19B4" w:rsidP="002F3E23">
            <w:pPr>
              <w:pStyle w:val="TAC"/>
              <w:rPr>
                <w:lang w:eastAsia="zh-CN"/>
              </w:rPr>
            </w:pPr>
          </w:p>
        </w:tc>
      </w:tr>
      <w:tr w:rsidR="00FD19B4" w:rsidRPr="00210608" w14:paraId="6C66AB12" w14:textId="77777777" w:rsidTr="00FD19B4">
        <w:trPr>
          <w:cantSplit/>
          <w:jc w:val="center"/>
        </w:trPr>
        <w:tc>
          <w:tcPr>
            <w:tcW w:w="1129" w:type="dxa"/>
            <w:vMerge w:val="restart"/>
            <w:vAlign w:val="center"/>
          </w:tcPr>
          <w:p w14:paraId="2532AAA3" w14:textId="77777777" w:rsidR="00FD19B4" w:rsidRPr="0024596D" w:rsidRDefault="00FD19B4" w:rsidP="002F3E23">
            <w:pPr>
              <w:pStyle w:val="TAC"/>
              <w:rPr>
                <w:lang w:eastAsia="zh-CN"/>
              </w:rPr>
            </w:pPr>
            <w:r w:rsidRPr="0024596D">
              <w:rPr>
                <w:lang w:eastAsia="zh-CN"/>
              </w:rPr>
              <w:t>60</w:t>
            </w:r>
          </w:p>
        </w:tc>
        <w:tc>
          <w:tcPr>
            <w:tcW w:w="1139" w:type="dxa"/>
            <w:vAlign w:val="center"/>
          </w:tcPr>
          <w:p w14:paraId="23C8F75F" w14:textId="77777777" w:rsidR="00FD19B4" w:rsidRPr="0024596D" w:rsidRDefault="00FD19B4" w:rsidP="002F3E23">
            <w:pPr>
              <w:pStyle w:val="TAC"/>
            </w:pPr>
            <w:r w:rsidRPr="0024596D">
              <w:rPr>
                <w:lang w:eastAsia="zh-CN"/>
              </w:rPr>
              <w:t>30</w:t>
            </w:r>
          </w:p>
        </w:tc>
        <w:tc>
          <w:tcPr>
            <w:tcW w:w="1425" w:type="dxa"/>
            <w:vAlign w:val="center"/>
          </w:tcPr>
          <w:p w14:paraId="6FC6CE47" w14:textId="77777777" w:rsidR="00FD19B4" w:rsidRPr="0024596D" w:rsidRDefault="00FD19B4" w:rsidP="002F3E23">
            <w:pPr>
              <w:pStyle w:val="TAC"/>
            </w:pPr>
            <w:r w:rsidRPr="0024596D">
              <w:t>G- FR1-A2-5</w:t>
            </w:r>
          </w:p>
        </w:tc>
        <w:tc>
          <w:tcPr>
            <w:tcW w:w="1417" w:type="dxa"/>
            <w:vAlign w:val="center"/>
          </w:tcPr>
          <w:p w14:paraId="38E460AC" w14:textId="7477DBCB"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C5D6919" w14:textId="353803B7"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695A9EB" w14:textId="40F35ED1"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06A45AF1" w14:textId="538961E0" w:rsidR="00FD19B4" w:rsidRPr="0024596D" w:rsidRDefault="00FD19B4" w:rsidP="002F3E23">
            <w:pPr>
              <w:pStyle w:val="TAC"/>
              <w:rPr>
                <w:lang w:eastAsia="zh-CN"/>
              </w:rPr>
            </w:pPr>
            <w:r w:rsidRPr="0024596D">
              <w:rPr>
                <w:lang w:eastAsia="zh-CN"/>
              </w:rPr>
              <w:t>-63.4</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6A41765D" w14:textId="77777777" w:rsidR="00FD19B4" w:rsidRPr="0024596D" w:rsidRDefault="00FD19B4" w:rsidP="002F3E23">
            <w:pPr>
              <w:pStyle w:val="TAC"/>
              <w:rPr>
                <w:lang w:eastAsia="zh-CN"/>
              </w:rPr>
            </w:pPr>
            <w:r w:rsidRPr="0024596D">
              <w:rPr>
                <w:lang w:eastAsia="zh-CN"/>
              </w:rPr>
              <w:t>AWGN</w:t>
            </w:r>
          </w:p>
        </w:tc>
      </w:tr>
      <w:tr w:rsidR="00FD19B4" w:rsidRPr="00210608" w14:paraId="0D23EBAC" w14:textId="77777777" w:rsidTr="00FD19B4">
        <w:trPr>
          <w:cantSplit/>
          <w:jc w:val="center"/>
        </w:trPr>
        <w:tc>
          <w:tcPr>
            <w:tcW w:w="1129" w:type="dxa"/>
            <w:vMerge/>
            <w:vAlign w:val="center"/>
          </w:tcPr>
          <w:p w14:paraId="39BDB0D9" w14:textId="77777777" w:rsidR="00FD19B4" w:rsidRPr="0024596D" w:rsidRDefault="00FD19B4" w:rsidP="002F3E23">
            <w:pPr>
              <w:pStyle w:val="TAC"/>
              <w:rPr>
                <w:lang w:eastAsia="zh-CN"/>
              </w:rPr>
            </w:pPr>
          </w:p>
        </w:tc>
        <w:tc>
          <w:tcPr>
            <w:tcW w:w="1139" w:type="dxa"/>
            <w:vAlign w:val="center"/>
          </w:tcPr>
          <w:p w14:paraId="3D365078" w14:textId="77777777" w:rsidR="00FD19B4" w:rsidRPr="0024596D" w:rsidRDefault="00FD19B4" w:rsidP="002F3E23">
            <w:pPr>
              <w:pStyle w:val="TAC"/>
            </w:pPr>
            <w:r w:rsidRPr="0024596D">
              <w:rPr>
                <w:lang w:eastAsia="zh-CN"/>
              </w:rPr>
              <w:t>60</w:t>
            </w:r>
          </w:p>
        </w:tc>
        <w:tc>
          <w:tcPr>
            <w:tcW w:w="1425" w:type="dxa"/>
            <w:vAlign w:val="center"/>
          </w:tcPr>
          <w:p w14:paraId="67B9EB0D" w14:textId="77777777" w:rsidR="00FD19B4" w:rsidRPr="0024596D" w:rsidRDefault="00FD19B4" w:rsidP="002F3E23">
            <w:pPr>
              <w:pStyle w:val="TAC"/>
            </w:pPr>
            <w:r w:rsidRPr="0024596D">
              <w:t>G- FR1-A2-6</w:t>
            </w:r>
          </w:p>
        </w:tc>
        <w:tc>
          <w:tcPr>
            <w:tcW w:w="1417" w:type="dxa"/>
            <w:vAlign w:val="center"/>
          </w:tcPr>
          <w:p w14:paraId="627B3B4B" w14:textId="587CA212"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C9EA9D4" w14:textId="40626242"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DE5EDF9" w14:textId="19605007"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58E75FFE" w14:textId="77777777" w:rsidR="00FD19B4" w:rsidRPr="0024596D" w:rsidRDefault="00FD19B4" w:rsidP="002F3E23">
            <w:pPr>
              <w:pStyle w:val="TAC"/>
            </w:pPr>
          </w:p>
        </w:tc>
        <w:tc>
          <w:tcPr>
            <w:tcW w:w="1134" w:type="dxa"/>
            <w:vMerge/>
            <w:vAlign w:val="center"/>
          </w:tcPr>
          <w:p w14:paraId="3F5A7AC0" w14:textId="77777777" w:rsidR="00FD19B4" w:rsidRPr="0024596D" w:rsidRDefault="00FD19B4" w:rsidP="002F3E23">
            <w:pPr>
              <w:pStyle w:val="TAC"/>
              <w:rPr>
                <w:lang w:eastAsia="zh-CN"/>
              </w:rPr>
            </w:pPr>
          </w:p>
        </w:tc>
      </w:tr>
      <w:tr w:rsidR="00FD19B4" w:rsidRPr="00210608" w14:paraId="14522A0E" w14:textId="77777777" w:rsidTr="00FD19B4">
        <w:trPr>
          <w:cantSplit/>
          <w:jc w:val="center"/>
        </w:trPr>
        <w:tc>
          <w:tcPr>
            <w:tcW w:w="1129" w:type="dxa"/>
            <w:vMerge w:val="restart"/>
            <w:vAlign w:val="center"/>
          </w:tcPr>
          <w:p w14:paraId="3614E9BF" w14:textId="77777777" w:rsidR="00FD19B4" w:rsidRPr="0024596D" w:rsidRDefault="00FD19B4" w:rsidP="002F3E23">
            <w:pPr>
              <w:pStyle w:val="TAC"/>
              <w:rPr>
                <w:lang w:eastAsia="zh-CN"/>
              </w:rPr>
            </w:pPr>
            <w:r w:rsidRPr="0024596D">
              <w:rPr>
                <w:lang w:eastAsia="zh-CN"/>
              </w:rPr>
              <w:t>70</w:t>
            </w:r>
          </w:p>
        </w:tc>
        <w:tc>
          <w:tcPr>
            <w:tcW w:w="1139" w:type="dxa"/>
            <w:vAlign w:val="center"/>
          </w:tcPr>
          <w:p w14:paraId="5B580A12" w14:textId="77777777" w:rsidR="00FD19B4" w:rsidRPr="0024596D" w:rsidRDefault="00FD19B4" w:rsidP="002F3E23">
            <w:pPr>
              <w:pStyle w:val="TAC"/>
            </w:pPr>
            <w:r w:rsidRPr="0024596D">
              <w:rPr>
                <w:lang w:eastAsia="zh-CN"/>
              </w:rPr>
              <w:t>30</w:t>
            </w:r>
          </w:p>
        </w:tc>
        <w:tc>
          <w:tcPr>
            <w:tcW w:w="1425" w:type="dxa"/>
            <w:vAlign w:val="center"/>
          </w:tcPr>
          <w:p w14:paraId="5B872B88" w14:textId="77777777" w:rsidR="00FD19B4" w:rsidRPr="0024596D" w:rsidRDefault="00FD19B4" w:rsidP="002F3E23">
            <w:pPr>
              <w:pStyle w:val="TAC"/>
            </w:pPr>
            <w:r w:rsidRPr="0024596D">
              <w:t>G- FR1-A2-5</w:t>
            </w:r>
          </w:p>
        </w:tc>
        <w:tc>
          <w:tcPr>
            <w:tcW w:w="1417" w:type="dxa"/>
            <w:vAlign w:val="center"/>
          </w:tcPr>
          <w:p w14:paraId="6B9DD5D2" w14:textId="1EEACC0D"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120DC31" w14:textId="30A2C858"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4AC03DE" w14:textId="6FECA598"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561D1ABD" w14:textId="649998F3" w:rsidR="00FD19B4" w:rsidRPr="0024596D" w:rsidRDefault="00FD19B4" w:rsidP="002F3E23">
            <w:pPr>
              <w:pStyle w:val="TAC"/>
              <w:rPr>
                <w:lang w:eastAsia="zh-CN"/>
              </w:rPr>
            </w:pPr>
            <w:r w:rsidRPr="0024596D">
              <w:rPr>
                <w:lang w:eastAsia="zh-CN"/>
              </w:rPr>
              <w:t>-62.8</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35979C41" w14:textId="77777777" w:rsidR="00FD19B4" w:rsidRPr="0024596D" w:rsidRDefault="00FD19B4" w:rsidP="002F3E23">
            <w:pPr>
              <w:pStyle w:val="TAC"/>
              <w:rPr>
                <w:lang w:eastAsia="zh-CN"/>
              </w:rPr>
            </w:pPr>
            <w:r w:rsidRPr="0024596D">
              <w:rPr>
                <w:lang w:eastAsia="zh-CN"/>
              </w:rPr>
              <w:t>AWGN</w:t>
            </w:r>
          </w:p>
        </w:tc>
      </w:tr>
      <w:tr w:rsidR="00FD19B4" w:rsidRPr="00210608" w14:paraId="47453F06" w14:textId="77777777" w:rsidTr="00FD19B4">
        <w:trPr>
          <w:cantSplit/>
          <w:jc w:val="center"/>
        </w:trPr>
        <w:tc>
          <w:tcPr>
            <w:tcW w:w="1129" w:type="dxa"/>
            <w:vMerge/>
            <w:vAlign w:val="center"/>
          </w:tcPr>
          <w:p w14:paraId="2F2416A8" w14:textId="77777777" w:rsidR="00FD19B4" w:rsidRPr="0024596D" w:rsidRDefault="00FD19B4" w:rsidP="002F3E23">
            <w:pPr>
              <w:pStyle w:val="TAC"/>
              <w:rPr>
                <w:lang w:eastAsia="zh-CN"/>
              </w:rPr>
            </w:pPr>
          </w:p>
        </w:tc>
        <w:tc>
          <w:tcPr>
            <w:tcW w:w="1139" w:type="dxa"/>
            <w:vAlign w:val="center"/>
          </w:tcPr>
          <w:p w14:paraId="1685EE05" w14:textId="77777777" w:rsidR="00FD19B4" w:rsidRPr="0024596D" w:rsidRDefault="00FD19B4" w:rsidP="002F3E23">
            <w:pPr>
              <w:pStyle w:val="TAC"/>
            </w:pPr>
            <w:r w:rsidRPr="0024596D">
              <w:rPr>
                <w:lang w:eastAsia="zh-CN"/>
              </w:rPr>
              <w:t>60</w:t>
            </w:r>
          </w:p>
        </w:tc>
        <w:tc>
          <w:tcPr>
            <w:tcW w:w="1425" w:type="dxa"/>
            <w:vAlign w:val="center"/>
          </w:tcPr>
          <w:p w14:paraId="2B08F821" w14:textId="77777777" w:rsidR="00FD19B4" w:rsidRPr="0024596D" w:rsidRDefault="00FD19B4" w:rsidP="002F3E23">
            <w:pPr>
              <w:pStyle w:val="TAC"/>
            </w:pPr>
            <w:r w:rsidRPr="0024596D">
              <w:t>G- FR1-A2-6</w:t>
            </w:r>
          </w:p>
        </w:tc>
        <w:tc>
          <w:tcPr>
            <w:tcW w:w="1417" w:type="dxa"/>
            <w:vAlign w:val="center"/>
          </w:tcPr>
          <w:p w14:paraId="1223DA51" w14:textId="738D8F4C"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47AFE1E" w14:textId="18BF3B77"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D736A36" w14:textId="7B590A96"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4FBE84FD" w14:textId="77777777" w:rsidR="00FD19B4" w:rsidRPr="0024596D" w:rsidRDefault="00FD19B4" w:rsidP="002F3E23">
            <w:pPr>
              <w:pStyle w:val="TAC"/>
            </w:pPr>
          </w:p>
        </w:tc>
        <w:tc>
          <w:tcPr>
            <w:tcW w:w="1134" w:type="dxa"/>
            <w:vMerge/>
            <w:vAlign w:val="center"/>
          </w:tcPr>
          <w:p w14:paraId="5B00C2FD" w14:textId="77777777" w:rsidR="00FD19B4" w:rsidRPr="0024596D" w:rsidRDefault="00FD19B4" w:rsidP="002F3E23">
            <w:pPr>
              <w:pStyle w:val="TAC"/>
              <w:rPr>
                <w:lang w:eastAsia="zh-CN"/>
              </w:rPr>
            </w:pPr>
          </w:p>
        </w:tc>
      </w:tr>
      <w:tr w:rsidR="00FD19B4" w:rsidRPr="00210608" w14:paraId="30700F82" w14:textId="77777777" w:rsidTr="00FD19B4">
        <w:trPr>
          <w:cantSplit/>
          <w:jc w:val="center"/>
        </w:trPr>
        <w:tc>
          <w:tcPr>
            <w:tcW w:w="1129" w:type="dxa"/>
            <w:vMerge w:val="restart"/>
            <w:vAlign w:val="center"/>
          </w:tcPr>
          <w:p w14:paraId="468F9E39" w14:textId="77777777" w:rsidR="00FD19B4" w:rsidRPr="0024596D" w:rsidRDefault="00FD19B4" w:rsidP="002F3E23">
            <w:pPr>
              <w:pStyle w:val="TAC"/>
              <w:rPr>
                <w:lang w:eastAsia="zh-CN"/>
              </w:rPr>
            </w:pPr>
            <w:r w:rsidRPr="0024596D">
              <w:rPr>
                <w:lang w:eastAsia="zh-CN"/>
              </w:rPr>
              <w:t>80</w:t>
            </w:r>
          </w:p>
        </w:tc>
        <w:tc>
          <w:tcPr>
            <w:tcW w:w="1139" w:type="dxa"/>
            <w:vAlign w:val="center"/>
          </w:tcPr>
          <w:p w14:paraId="0EB5D0C5" w14:textId="77777777" w:rsidR="00FD19B4" w:rsidRPr="0024596D" w:rsidRDefault="00FD19B4" w:rsidP="002F3E23">
            <w:pPr>
              <w:pStyle w:val="TAC"/>
            </w:pPr>
            <w:r w:rsidRPr="0024596D">
              <w:rPr>
                <w:lang w:eastAsia="zh-CN"/>
              </w:rPr>
              <w:t>30</w:t>
            </w:r>
          </w:p>
        </w:tc>
        <w:tc>
          <w:tcPr>
            <w:tcW w:w="1425" w:type="dxa"/>
            <w:vAlign w:val="center"/>
          </w:tcPr>
          <w:p w14:paraId="7016C3CB" w14:textId="77777777" w:rsidR="00FD19B4" w:rsidRPr="0024596D" w:rsidRDefault="00FD19B4" w:rsidP="002F3E23">
            <w:pPr>
              <w:pStyle w:val="TAC"/>
            </w:pPr>
            <w:r w:rsidRPr="0024596D">
              <w:t>G- FR1-A2-5</w:t>
            </w:r>
          </w:p>
        </w:tc>
        <w:tc>
          <w:tcPr>
            <w:tcW w:w="1417" w:type="dxa"/>
            <w:vAlign w:val="center"/>
          </w:tcPr>
          <w:p w14:paraId="346245B9" w14:textId="21F80BD6"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3919912A" w14:textId="43EAE796"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4E2D2A0" w14:textId="25C32CFA"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2CB6F9DA" w14:textId="4BA1313C" w:rsidR="00FD19B4" w:rsidRPr="0024596D" w:rsidRDefault="00FD19B4" w:rsidP="002F3E23">
            <w:pPr>
              <w:pStyle w:val="TAC"/>
            </w:pPr>
            <w:r w:rsidRPr="0024596D">
              <w:rPr>
                <w:lang w:eastAsia="zh-CN"/>
              </w:rPr>
              <w:t>-62.1</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029BDCBE" w14:textId="77777777" w:rsidR="00FD19B4" w:rsidRPr="0024596D" w:rsidRDefault="00FD19B4" w:rsidP="002F3E23">
            <w:pPr>
              <w:pStyle w:val="TAC"/>
              <w:rPr>
                <w:lang w:eastAsia="zh-CN"/>
              </w:rPr>
            </w:pPr>
            <w:r w:rsidRPr="0024596D">
              <w:rPr>
                <w:lang w:eastAsia="zh-CN"/>
              </w:rPr>
              <w:t>AWGN</w:t>
            </w:r>
          </w:p>
        </w:tc>
      </w:tr>
      <w:tr w:rsidR="00FD19B4" w:rsidRPr="00210608" w14:paraId="05ADB165" w14:textId="77777777" w:rsidTr="00FD19B4">
        <w:trPr>
          <w:cantSplit/>
          <w:jc w:val="center"/>
        </w:trPr>
        <w:tc>
          <w:tcPr>
            <w:tcW w:w="1129" w:type="dxa"/>
            <w:vMerge/>
            <w:vAlign w:val="center"/>
          </w:tcPr>
          <w:p w14:paraId="560FC7B1" w14:textId="77777777" w:rsidR="00FD19B4" w:rsidRPr="0024596D" w:rsidRDefault="00FD19B4" w:rsidP="002F3E23">
            <w:pPr>
              <w:pStyle w:val="TAC"/>
              <w:rPr>
                <w:lang w:eastAsia="zh-CN"/>
              </w:rPr>
            </w:pPr>
          </w:p>
        </w:tc>
        <w:tc>
          <w:tcPr>
            <w:tcW w:w="1139" w:type="dxa"/>
            <w:vAlign w:val="center"/>
          </w:tcPr>
          <w:p w14:paraId="366CBD80" w14:textId="77777777" w:rsidR="00FD19B4" w:rsidRPr="0024596D" w:rsidRDefault="00FD19B4" w:rsidP="002F3E23">
            <w:pPr>
              <w:pStyle w:val="TAC"/>
            </w:pPr>
            <w:r w:rsidRPr="0024596D">
              <w:rPr>
                <w:lang w:eastAsia="zh-CN"/>
              </w:rPr>
              <w:t>60</w:t>
            </w:r>
          </w:p>
        </w:tc>
        <w:tc>
          <w:tcPr>
            <w:tcW w:w="1425" w:type="dxa"/>
            <w:vAlign w:val="center"/>
          </w:tcPr>
          <w:p w14:paraId="04AE9612" w14:textId="77777777" w:rsidR="00FD19B4" w:rsidRPr="0024596D" w:rsidRDefault="00FD19B4" w:rsidP="002F3E23">
            <w:pPr>
              <w:pStyle w:val="TAC"/>
            </w:pPr>
            <w:r w:rsidRPr="0024596D">
              <w:t>G- FR1-A2-6</w:t>
            </w:r>
          </w:p>
        </w:tc>
        <w:tc>
          <w:tcPr>
            <w:tcW w:w="1417" w:type="dxa"/>
            <w:vAlign w:val="center"/>
          </w:tcPr>
          <w:p w14:paraId="38BFD75A" w14:textId="01EAB067"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32B574FB" w14:textId="237E1E96"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655A07D" w14:textId="386818B1"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4DFADD69" w14:textId="77777777" w:rsidR="00FD19B4" w:rsidRPr="0024596D" w:rsidRDefault="00FD19B4" w:rsidP="002F3E23">
            <w:pPr>
              <w:pStyle w:val="TAC"/>
            </w:pPr>
          </w:p>
        </w:tc>
        <w:tc>
          <w:tcPr>
            <w:tcW w:w="1134" w:type="dxa"/>
            <w:vMerge/>
            <w:vAlign w:val="center"/>
          </w:tcPr>
          <w:p w14:paraId="2C0CE4AE" w14:textId="77777777" w:rsidR="00FD19B4" w:rsidRPr="0024596D" w:rsidRDefault="00FD19B4" w:rsidP="002F3E23">
            <w:pPr>
              <w:pStyle w:val="TAC"/>
              <w:rPr>
                <w:lang w:eastAsia="zh-CN"/>
              </w:rPr>
            </w:pPr>
          </w:p>
        </w:tc>
      </w:tr>
      <w:tr w:rsidR="00FD19B4" w:rsidRPr="00210608" w14:paraId="527260A9" w14:textId="77777777" w:rsidTr="00FD19B4">
        <w:trPr>
          <w:cantSplit/>
          <w:jc w:val="center"/>
        </w:trPr>
        <w:tc>
          <w:tcPr>
            <w:tcW w:w="1129" w:type="dxa"/>
            <w:vMerge w:val="restart"/>
            <w:vAlign w:val="center"/>
          </w:tcPr>
          <w:p w14:paraId="737B1C6C" w14:textId="77777777" w:rsidR="00FD19B4" w:rsidRPr="0024596D" w:rsidRDefault="00FD19B4" w:rsidP="002F3E23">
            <w:pPr>
              <w:pStyle w:val="TAC"/>
              <w:rPr>
                <w:lang w:eastAsia="zh-CN"/>
              </w:rPr>
            </w:pPr>
            <w:r w:rsidRPr="0024596D">
              <w:rPr>
                <w:lang w:eastAsia="zh-CN"/>
              </w:rPr>
              <w:t>90</w:t>
            </w:r>
          </w:p>
        </w:tc>
        <w:tc>
          <w:tcPr>
            <w:tcW w:w="1139" w:type="dxa"/>
            <w:vAlign w:val="center"/>
          </w:tcPr>
          <w:p w14:paraId="54FE45EE" w14:textId="77777777" w:rsidR="00FD19B4" w:rsidRPr="0024596D" w:rsidRDefault="00FD19B4" w:rsidP="002F3E23">
            <w:pPr>
              <w:pStyle w:val="TAC"/>
            </w:pPr>
            <w:r w:rsidRPr="0024596D">
              <w:rPr>
                <w:lang w:eastAsia="zh-CN"/>
              </w:rPr>
              <w:t>30</w:t>
            </w:r>
          </w:p>
        </w:tc>
        <w:tc>
          <w:tcPr>
            <w:tcW w:w="1425" w:type="dxa"/>
            <w:vAlign w:val="center"/>
          </w:tcPr>
          <w:p w14:paraId="39CDAE7A" w14:textId="77777777" w:rsidR="00FD19B4" w:rsidRPr="0024596D" w:rsidRDefault="00FD19B4" w:rsidP="002F3E23">
            <w:pPr>
              <w:pStyle w:val="TAC"/>
            </w:pPr>
            <w:r w:rsidRPr="0024596D">
              <w:t>G- FR1-A2-5</w:t>
            </w:r>
          </w:p>
        </w:tc>
        <w:tc>
          <w:tcPr>
            <w:tcW w:w="1417" w:type="dxa"/>
            <w:vAlign w:val="center"/>
          </w:tcPr>
          <w:p w14:paraId="22AB5131" w14:textId="0C8811A0"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1569A99" w14:textId="5B18DA00"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275923D" w14:textId="637018A6"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4377D98B" w14:textId="5E6E92A9" w:rsidR="00FD19B4" w:rsidRPr="0024596D" w:rsidRDefault="00FD19B4" w:rsidP="002F3E23">
            <w:pPr>
              <w:pStyle w:val="TAC"/>
              <w:rPr>
                <w:lang w:eastAsia="zh-CN"/>
              </w:rPr>
            </w:pPr>
            <w:r w:rsidRPr="0024596D">
              <w:rPr>
                <w:lang w:eastAsia="zh-CN"/>
              </w:rPr>
              <w:t>-61.6</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67E189DA" w14:textId="77777777" w:rsidR="00FD19B4" w:rsidRPr="0024596D" w:rsidRDefault="00FD19B4" w:rsidP="002F3E23">
            <w:pPr>
              <w:pStyle w:val="TAC"/>
              <w:rPr>
                <w:lang w:eastAsia="zh-CN"/>
              </w:rPr>
            </w:pPr>
            <w:r w:rsidRPr="0024596D">
              <w:rPr>
                <w:lang w:eastAsia="zh-CN"/>
              </w:rPr>
              <w:t>AWGN</w:t>
            </w:r>
          </w:p>
        </w:tc>
      </w:tr>
      <w:tr w:rsidR="00FD19B4" w:rsidRPr="00210608" w14:paraId="601C9075" w14:textId="77777777" w:rsidTr="00FD19B4">
        <w:trPr>
          <w:cantSplit/>
          <w:jc w:val="center"/>
        </w:trPr>
        <w:tc>
          <w:tcPr>
            <w:tcW w:w="1129" w:type="dxa"/>
            <w:vMerge/>
            <w:vAlign w:val="center"/>
          </w:tcPr>
          <w:p w14:paraId="08F325E3" w14:textId="77777777" w:rsidR="00FD19B4" w:rsidRPr="0024596D" w:rsidRDefault="00FD19B4" w:rsidP="002F3E23">
            <w:pPr>
              <w:pStyle w:val="TAC"/>
              <w:rPr>
                <w:lang w:eastAsia="zh-CN"/>
              </w:rPr>
            </w:pPr>
          </w:p>
        </w:tc>
        <w:tc>
          <w:tcPr>
            <w:tcW w:w="1139" w:type="dxa"/>
            <w:vAlign w:val="center"/>
          </w:tcPr>
          <w:p w14:paraId="73013DEB" w14:textId="77777777" w:rsidR="00FD19B4" w:rsidRPr="0024596D" w:rsidRDefault="00FD19B4" w:rsidP="002F3E23">
            <w:pPr>
              <w:pStyle w:val="TAC"/>
            </w:pPr>
            <w:r w:rsidRPr="0024596D">
              <w:rPr>
                <w:lang w:eastAsia="zh-CN"/>
              </w:rPr>
              <w:t>60</w:t>
            </w:r>
          </w:p>
        </w:tc>
        <w:tc>
          <w:tcPr>
            <w:tcW w:w="1425" w:type="dxa"/>
            <w:vAlign w:val="center"/>
          </w:tcPr>
          <w:p w14:paraId="11B15304" w14:textId="77777777" w:rsidR="00FD19B4" w:rsidRPr="0024596D" w:rsidRDefault="00FD19B4" w:rsidP="002F3E23">
            <w:pPr>
              <w:pStyle w:val="TAC"/>
            </w:pPr>
            <w:r w:rsidRPr="0024596D">
              <w:t>G- FR1-A2-6</w:t>
            </w:r>
          </w:p>
        </w:tc>
        <w:tc>
          <w:tcPr>
            <w:tcW w:w="1417" w:type="dxa"/>
            <w:vAlign w:val="center"/>
          </w:tcPr>
          <w:p w14:paraId="5ACA70A1" w14:textId="52FD4EFC"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34FC8D3" w14:textId="5ACC0179"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6D8158D" w14:textId="5F615652"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6ABFA653" w14:textId="77777777" w:rsidR="00FD19B4" w:rsidRPr="0024596D" w:rsidRDefault="00FD19B4" w:rsidP="002F3E23">
            <w:pPr>
              <w:pStyle w:val="TAC"/>
            </w:pPr>
          </w:p>
        </w:tc>
        <w:tc>
          <w:tcPr>
            <w:tcW w:w="1134" w:type="dxa"/>
            <w:vMerge/>
            <w:vAlign w:val="center"/>
          </w:tcPr>
          <w:p w14:paraId="555CB1C4" w14:textId="77777777" w:rsidR="00FD19B4" w:rsidRPr="0024596D" w:rsidRDefault="00FD19B4" w:rsidP="002F3E23">
            <w:pPr>
              <w:pStyle w:val="TAC"/>
              <w:rPr>
                <w:lang w:eastAsia="zh-CN"/>
              </w:rPr>
            </w:pPr>
          </w:p>
        </w:tc>
      </w:tr>
      <w:tr w:rsidR="00FD19B4" w:rsidRPr="00210608" w14:paraId="12DA209D" w14:textId="77777777" w:rsidTr="00FD19B4">
        <w:trPr>
          <w:cantSplit/>
          <w:jc w:val="center"/>
        </w:trPr>
        <w:tc>
          <w:tcPr>
            <w:tcW w:w="1129" w:type="dxa"/>
            <w:vMerge w:val="restart"/>
            <w:vAlign w:val="center"/>
          </w:tcPr>
          <w:p w14:paraId="42DEB3B1" w14:textId="77777777" w:rsidR="00FD19B4" w:rsidRPr="0024596D" w:rsidRDefault="00FD19B4" w:rsidP="002F3E23">
            <w:pPr>
              <w:pStyle w:val="TAC"/>
              <w:rPr>
                <w:lang w:eastAsia="zh-CN"/>
              </w:rPr>
            </w:pPr>
            <w:r w:rsidRPr="0024596D">
              <w:rPr>
                <w:lang w:eastAsia="zh-CN"/>
              </w:rPr>
              <w:t>100</w:t>
            </w:r>
          </w:p>
        </w:tc>
        <w:tc>
          <w:tcPr>
            <w:tcW w:w="1139" w:type="dxa"/>
            <w:vAlign w:val="center"/>
          </w:tcPr>
          <w:p w14:paraId="74A0694F" w14:textId="77777777" w:rsidR="00FD19B4" w:rsidRPr="0024596D" w:rsidRDefault="00FD19B4" w:rsidP="002F3E23">
            <w:pPr>
              <w:pStyle w:val="TAC"/>
            </w:pPr>
            <w:r w:rsidRPr="0024596D">
              <w:rPr>
                <w:lang w:eastAsia="zh-CN"/>
              </w:rPr>
              <w:t>30</w:t>
            </w:r>
          </w:p>
        </w:tc>
        <w:tc>
          <w:tcPr>
            <w:tcW w:w="1425" w:type="dxa"/>
            <w:vAlign w:val="center"/>
          </w:tcPr>
          <w:p w14:paraId="48F4FE00" w14:textId="77777777" w:rsidR="00FD19B4" w:rsidRPr="0024596D" w:rsidRDefault="00FD19B4" w:rsidP="002F3E23">
            <w:pPr>
              <w:pStyle w:val="TAC"/>
            </w:pPr>
            <w:r w:rsidRPr="0024596D">
              <w:t>G- FR1-A2-5</w:t>
            </w:r>
          </w:p>
        </w:tc>
        <w:tc>
          <w:tcPr>
            <w:tcW w:w="1417" w:type="dxa"/>
            <w:vAlign w:val="center"/>
          </w:tcPr>
          <w:p w14:paraId="79C11B0A" w14:textId="3439800D"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037550F" w14:textId="1CF23AA8"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5C6CED4" w14:textId="13C100E5"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16F98591" w14:textId="6E4C1E11" w:rsidR="00FD19B4" w:rsidRPr="0024596D" w:rsidRDefault="00FD19B4" w:rsidP="002F3E23">
            <w:pPr>
              <w:pStyle w:val="TAC"/>
              <w:rPr>
                <w:lang w:eastAsia="zh-CN"/>
              </w:rPr>
            </w:pPr>
            <w:r w:rsidRPr="0024596D">
              <w:rPr>
                <w:lang w:eastAsia="zh-CN"/>
              </w:rPr>
              <w:t>-61.1</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7D85D8C6" w14:textId="77777777" w:rsidR="00FD19B4" w:rsidRPr="0024596D" w:rsidRDefault="00FD19B4" w:rsidP="002F3E23">
            <w:pPr>
              <w:pStyle w:val="TAC"/>
              <w:rPr>
                <w:lang w:eastAsia="zh-CN"/>
              </w:rPr>
            </w:pPr>
            <w:r w:rsidRPr="0024596D">
              <w:rPr>
                <w:lang w:eastAsia="zh-CN"/>
              </w:rPr>
              <w:t>AWGN</w:t>
            </w:r>
          </w:p>
        </w:tc>
      </w:tr>
      <w:tr w:rsidR="00FD19B4" w:rsidRPr="00210608" w14:paraId="0BB19EF0" w14:textId="77777777" w:rsidTr="00FD19B4">
        <w:trPr>
          <w:cantSplit/>
          <w:jc w:val="center"/>
        </w:trPr>
        <w:tc>
          <w:tcPr>
            <w:tcW w:w="1129" w:type="dxa"/>
            <w:vMerge/>
            <w:vAlign w:val="center"/>
          </w:tcPr>
          <w:p w14:paraId="5521E41A" w14:textId="77777777" w:rsidR="00FD19B4" w:rsidRPr="0024596D" w:rsidRDefault="00FD19B4" w:rsidP="002F3E23">
            <w:pPr>
              <w:pStyle w:val="TAC"/>
              <w:rPr>
                <w:rFonts w:cs="Arial"/>
                <w:szCs w:val="18"/>
                <w:lang w:eastAsia="zh-CN"/>
              </w:rPr>
            </w:pPr>
          </w:p>
        </w:tc>
        <w:tc>
          <w:tcPr>
            <w:tcW w:w="1139" w:type="dxa"/>
            <w:vAlign w:val="center"/>
          </w:tcPr>
          <w:p w14:paraId="103894B6" w14:textId="77777777" w:rsidR="00FD19B4" w:rsidRPr="0024596D" w:rsidRDefault="00FD19B4" w:rsidP="002F3E23">
            <w:pPr>
              <w:pStyle w:val="TAC"/>
              <w:rPr>
                <w:rFonts w:cs="Arial"/>
                <w:szCs w:val="18"/>
                <w:lang w:eastAsia="zh-CN"/>
              </w:rPr>
            </w:pPr>
            <w:r w:rsidRPr="0024596D">
              <w:rPr>
                <w:rFonts w:cs="Arial"/>
                <w:szCs w:val="18"/>
                <w:lang w:eastAsia="zh-CN"/>
              </w:rPr>
              <w:t>60</w:t>
            </w:r>
          </w:p>
        </w:tc>
        <w:tc>
          <w:tcPr>
            <w:tcW w:w="1425" w:type="dxa"/>
            <w:vAlign w:val="center"/>
          </w:tcPr>
          <w:p w14:paraId="65ADC6BB" w14:textId="77777777" w:rsidR="00FD19B4" w:rsidRPr="0024596D" w:rsidRDefault="00FD19B4" w:rsidP="002F3E23">
            <w:pPr>
              <w:pStyle w:val="TAC"/>
              <w:rPr>
                <w:rFonts w:cs="Arial"/>
                <w:szCs w:val="18"/>
              </w:rPr>
            </w:pPr>
            <w:r w:rsidRPr="0024596D">
              <w:rPr>
                <w:rFonts w:cs="Arial"/>
                <w:szCs w:val="18"/>
              </w:rPr>
              <w:t>G- FR1-A2-6</w:t>
            </w:r>
          </w:p>
        </w:tc>
        <w:tc>
          <w:tcPr>
            <w:tcW w:w="1417" w:type="dxa"/>
            <w:vAlign w:val="center"/>
          </w:tcPr>
          <w:p w14:paraId="56ADF21D" w14:textId="792A59F3" w:rsidR="00FD19B4" w:rsidRPr="0024596D" w:rsidRDefault="00FD19B4" w:rsidP="002F3E23">
            <w:pPr>
              <w:pStyle w:val="TAC"/>
              <w:rPr>
                <w:rFonts w:cs="Arial"/>
                <w:szCs w:val="18"/>
              </w:rPr>
            </w:pPr>
            <w:r w:rsidRPr="0024596D">
              <w:rPr>
                <w:rFonts w:cs="Arial"/>
                <w:szCs w:val="18"/>
              </w:rPr>
              <w:t xml:space="preserve">-56.8 </w:t>
            </w:r>
            <w:r w:rsidR="006B7D0A">
              <w:rPr>
                <w:rFonts w:cs="Arial"/>
                <w:szCs w:val="18"/>
              </w:rPr>
              <w:t>–</w:t>
            </w:r>
            <w:r w:rsidRPr="0024596D">
              <w:rPr>
                <w:rFonts w:cs="Arial"/>
                <w:szCs w:val="18"/>
              </w:rPr>
              <w:t xml:space="preserve"> Δ</w:t>
            </w:r>
            <w:r w:rsidRPr="0024596D">
              <w:rPr>
                <w:rFonts w:cs="Arial"/>
                <w:szCs w:val="18"/>
                <w:vertAlign w:val="subscript"/>
              </w:rPr>
              <w:t>OTAREFSENS</w:t>
            </w:r>
            <w:r w:rsidRPr="0024596D">
              <w:rPr>
                <w:rFonts w:cs="Arial"/>
                <w:szCs w:val="18"/>
                <w:lang w:eastAsia="ja-JP"/>
              </w:rPr>
              <w:t xml:space="preserve"> + TBD</w:t>
            </w:r>
          </w:p>
        </w:tc>
        <w:tc>
          <w:tcPr>
            <w:tcW w:w="1417" w:type="dxa"/>
            <w:vAlign w:val="center"/>
          </w:tcPr>
          <w:p w14:paraId="6A2E17E0" w14:textId="68C9AF25" w:rsidR="00FD19B4" w:rsidRPr="0024596D" w:rsidRDefault="00FD19B4" w:rsidP="002F3E23">
            <w:pPr>
              <w:pStyle w:val="TAC"/>
              <w:rPr>
                <w:rFonts w:cs="Arial"/>
                <w:szCs w:val="18"/>
                <w:lang w:eastAsia="zh-CN"/>
              </w:rPr>
            </w:pPr>
            <w:r w:rsidRPr="0024596D">
              <w:rPr>
                <w:rFonts w:cs="Arial"/>
                <w:szCs w:val="18"/>
              </w:rPr>
              <w:t xml:space="preserve">-56.8 </w:t>
            </w:r>
            <w:r w:rsidR="006B7D0A">
              <w:rPr>
                <w:rFonts w:cs="Arial"/>
                <w:szCs w:val="18"/>
              </w:rPr>
              <w:t>–</w:t>
            </w:r>
            <w:r w:rsidRPr="0024596D">
              <w:rPr>
                <w:rFonts w:cs="Arial"/>
                <w:szCs w:val="18"/>
              </w:rPr>
              <w:t xml:space="preserve"> Δ</w:t>
            </w:r>
            <w:r w:rsidRPr="0024596D">
              <w:rPr>
                <w:rFonts w:cs="Arial"/>
                <w:szCs w:val="18"/>
                <w:vertAlign w:val="subscript"/>
              </w:rPr>
              <w:t>OTAREFSENS</w:t>
            </w:r>
            <w:r w:rsidRPr="0024596D">
              <w:rPr>
                <w:rFonts w:cs="Arial"/>
                <w:szCs w:val="18"/>
                <w:lang w:eastAsia="ja-JP"/>
              </w:rPr>
              <w:t xml:space="preserve"> + TBD</w:t>
            </w:r>
          </w:p>
        </w:tc>
        <w:tc>
          <w:tcPr>
            <w:tcW w:w="1417" w:type="dxa"/>
            <w:vAlign w:val="center"/>
          </w:tcPr>
          <w:p w14:paraId="0556E84F" w14:textId="1C50FFA0" w:rsidR="00FD19B4" w:rsidRPr="0024596D" w:rsidRDefault="00FD19B4" w:rsidP="002F3E23">
            <w:pPr>
              <w:pStyle w:val="TAC"/>
              <w:rPr>
                <w:rFonts w:cs="Arial"/>
                <w:szCs w:val="18"/>
                <w:lang w:eastAsia="zh-CN"/>
              </w:rPr>
            </w:pPr>
            <w:r w:rsidRPr="0024596D">
              <w:rPr>
                <w:rFonts w:cs="Arial"/>
                <w:szCs w:val="18"/>
              </w:rPr>
              <w:t xml:space="preserve">-56.8 </w:t>
            </w:r>
            <w:r w:rsidR="006B7D0A">
              <w:rPr>
                <w:rFonts w:cs="Arial"/>
                <w:szCs w:val="18"/>
              </w:rPr>
              <w:t>–</w:t>
            </w:r>
            <w:r w:rsidRPr="0024596D">
              <w:rPr>
                <w:rFonts w:cs="Arial"/>
                <w:szCs w:val="18"/>
              </w:rPr>
              <w:t xml:space="preserve"> Δ</w:t>
            </w:r>
            <w:r w:rsidRPr="0024596D">
              <w:rPr>
                <w:rFonts w:cs="Arial"/>
                <w:szCs w:val="18"/>
                <w:vertAlign w:val="subscript"/>
              </w:rPr>
              <w:t>OTAREFSENS</w:t>
            </w:r>
            <w:r w:rsidRPr="0024596D">
              <w:rPr>
                <w:rFonts w:cs="Arial"/>
                <w:szCs w:val="18"/>
                <w:lang w:eastAsia="ja-JP"/>
              </w:rPr>
              <w:t xml:space="preserve"> + TBD</w:t>
            </w:r>
          </w:p>
        </w:tc>
        <w:tc>
          <w:tcPr>
            <w:tcW w:w="1265" w:type="dxa"/>
            <w:vMerge/>
            <w:vAlign w:val="center"/>
          </w:tcPr>
          <w:p w14:paraId="721AE2CE" w14:textId="77777777" w:rsidR="00FD19B4" w:rsidRPr="0024596D" w:rsidRDefault="00FD19B4" w:rsidP="00FD19B4">
            <w:pPr>
              <w:keepNext/>
              <w:keepLines/>
              <w:jc w:val="center"/>
              <w:rPr>
                <w:rFonts w:ascii="Arial" w:hAnsi="Arial" w:cs="Arial"/>
                <w:sz w:val="18"/>
                <w:szCs w:val="18"/>
                <w:lang w:eastAsia="zh-CN"/>
              </w:rPr>
            </w:pPr>
          </w:p>
        </w:tc>
        <w:tc>
          <w:tcPr>
            <w:tcW w:w="1134" w:type="dxa"/>
            <w:vMerge/>
            <w:vAlign w:val="center"/>
          </w:tcPr>
          <w:p w14:paraId="0C7BFD50" w14:textId="77777777" w:rsidR="00FD19B4" w:rsidRPr="0024596D" w:rsidRDefault="00FD19B4" w:rsidP="00FD19B4">
            <w:pPr>
              <w:keepNext/>
              <w:keepLines/>
              <w:jc w:val="center"/>
              <w:rPr>
                <w:rFonts w:ascii="Arial" w:hAnsi="Arial" w:cs="Arial"/>
                <w:sz w:val="18"/>
                <w:szCs w:val="18"/>
                <w:lang w:eastAsia="zh-CN"/>
              </w:rPr>
            </w:pPr>
          </w:p>
        </w:tc>
      </w:tr>
      <w:tr w:rsidR="00FD19B4" w:rsidRPr="00210608" w14:paraId="6664C45A" w14:textId="77777777" w:rsidTr="00FD19B4">
        <w:trPr>
          <w:cantSplit/>
          <w:jc w:val="center"/>
        </w:trPr>
        <w:tc>
          <w:tcPr>
            <w:tcW w:w="10343" w:type="dxa"/>
            <w:gridSpan w:val="8"/>
          </w:tcPr>
          <w:p w14:paraId="382B0B7E" w14:textId="77777777" w:rsidR="00FD19B4" w:rsidRPr="0024596D" w:rsidRDefault="00FD19B4" w:rsidP="002F3E23">
            <w:pPr>
              <w:pStyle w:val="TAN"/>
            </w:pPr>
            <w:r w:rsidRPr="0024596D">
              <w:t>NOTE:</w:t>
            </w:r>
            <w:r w:rsidRPr="0024596D">
              <w:tab/>
              <w:t>The wanted signal mean power is the power level of a single instance of the corresponding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24596D">
              <w:rPr>
                <w:lang w:eastAsia="ko-KR"/>
              </w:rPr>
              <w:t xml:space="preserve">, except for one instance that might overlap one other instance to cover the full </w:t>
            </w:r>
            <w:r w:rsidRPr="0024596D">
              <w:rPr>
                <w:i/>
                <w:lang w:eastAsia="ko-KR"/>
              </w:rPr>
              <w:t>BS channel bandwidth</w:t>
            </w:r>
            <w:r w:rsidRPr="0024596D">
              <w:rPr>
                <w:lang w:eastAsia="ko-KR"/>
              </w:rPr>
              <w:t>.</w:t>
            </w:r>
          </w:p>
        </w:tc>
      </w:tr>
    </w:tbl>
    <w:p w14:paraId="42CD99E5" w14:textId="77777777" w:rsidR="00FD19B4" w:rsidRPr="00210608" w:rsidRDefault="00FD19B4" w:rsidP="00FD19B4"/>
    <w:p w14:paraId="708C1658" w14:textId="73ABB4EA" w:rsidR="002E2E09" w:rsidRDefault="00181D8D" w:rsidP="002E2E09">
      <w:pPr>
        <w:pStyle w:val="Heading2"/>
      </w:pPr>
      <w:bookmarkStart w:id="7998" w:name="_Toc481653333"/>
      <w:bookmarkStart w:id="7999" w:name="_Toc519095001"/>
      <w:r>
        <w:t>7.5</w:t>
      </w:r>
      <w:r w:rsidR="002E2E09">
        <w:tab/>
        <w:t xml:space="preserve">OTA </w:t>
      </w:r>
      <w:r w:rsidR="00544224">
        <w:t>i</w:t>
      </w:r>
      <w:r w:rsidR="002E2E09">
        <w:t>n-band selectivity and blocking</w:t>
      </w:r>
      <w:bookmarkEnd w:id="7998"/>
      <w:bookmarkEnd w:id="7999"/>
    </w:p>
    <w:p w14:paraId="5EFE7B62" w14:textId="77777777" w:rsidR="005735AC" w:rsidRPr="00F344FB" w:rsidRDefault="005735AC" w:rsidP="005735AC">
      <w:pPr>
        <w:keepNext/>
        <w:keepLines/>
        <w:spacing w:before="120"/>
        <w:ind w:left="1134" w:hanging="1134"/>
        <w:outlineLvl w:val="2"/>
        <w:rPr>
          <w:rFonts w:ascii="Arial" w:hAnsi="Arial"/>
          <w:sz w:val="28"/>
          <w:lang w:eastAsia="sv-SE"/>
        </w:rPr>
      </w:pPr>
      <w:r w:rsidRPr="00F344FB">
        <w:rPr>
          <w:rFonts w:ascii="Arial" w:hAnsi="Arial"/>
          <w:sz w:val="28"/>
          <w:lang w:eastAsia="sv-SE"/>
        </w:rPr>
        <w:t>7</w:t>
      </w:r>
      <w:r w:rsidRPr="00F344FB">
        <w:rPr>
          <w:rFonts w:ascii="Arial" w:hAnsi="Arial"/>
          <w:sz w:val="28"/>
          <w:lang w:val="x-none" w:eastAsia="sv-SE"/>
        </w:rPr>
        <w:t>.</w:t>
      </w:r>
      <w:r>
        <w:rPr>
          <w:rFonts w:ascii="Arial" w:hAnsi="Arial"/>
          <w:sz w:val="28"/>
          <w:lang w:eastAsia="sv-SE"/>
        </w:rPr>
        <w:t>5</w:t>
      </w:r>
      <w:r w:rsidRPr="00F344FB">
        <w:rPr>
          <w:rFonts w:ascii="Arial" w:hAnsi="Arial"/>
          <w:sz w:val="28"/>
          <w:lang w:eastAsia="sv-SE"/>
        </w:rPr>
        <w:t>.1</w:t>
      </w:r>
      <w:r>
        <w:rPr>
          <w:rFonts w:ascii="Arial" w:hAnsi="Arial"/>
          <w:sz w:val="28"/>
          <w:lang w:val="x-none" w:eastAsia="sv-SE"/>
        </w:rPr>
        <w:tab/>
      </w:r>
      <w:r w:rsidRPr="00F344FB">
        <w:rPr>
          <w:rFonts w:ascii="Arial" w:eastAsia="SimSun" w:hAnsi="Arial"/>
          <w:sz w:val="32"/>
        </w:rPr>
        <w:t xml:space="preserve">OTA </w:t>
      </w:r>
      <w:r w:rsidRPr="002F6978">
        <w:rPr>
          <w:rFonts w:ascii="Arial" w:hAnsi="Arial"/>
          <w:sz w:val="28"/>
          <w:lang w:val="x-none" w:eastAsia="sv-SE"/>
        </w:rPr>
        <w:t>adjacent channel selectivity</w:t>
      </w:r>
    </w:p>
    <w:p w14:paraId="63D04BC5" w14:textId="77777777" w:rsidR="005735AC" w:rsidRPr="00305CB5" w:rsidRDefault="005735AC" w:rsidP="005735AC">
      <w:pPr>
        <w:keepNext/>
        <w:keepLines/>
        <w:spacing w:before="120"/>
        <w:ind w:left="1418" w:hanging="1418"/>
        <w:outlineLvl w:val="3"/>
        <w:rPr>
          <w:rFonts w:ascii="Arial" w:hAnsi="Arial"/>
          <w:sz w:val="24"/>
          <w:lang w:eastAsia="sv-SE"/>
        </w:rPr>
      </w:pPr>
      <w:r w:rsidRPr="00305CB5">
        <w:rPr>
          <w:rFonts w:ascii="Arial" w:hAnsi="Arial"/>
          <w:sz w:val="24"/>
          <w:lang w:eastAsia="sv-SE"/>
        </w:rPr>
        <w:t>7.5.1.1</w:t>
      </w:r>
      <w:r w:rsidRPr="00305CB5">
        <w:rPr>
          <w:rFonts w:ascii="Arial" w:hAnsi="Arial"/>
          <w:sz w:val="24"/>
          <w:lang w:eastAsia="sv-SE"/>
        </w:rPr>
        <w:tab/>
      </w:r>
      <w:r w:rsidRPr="00305CB5">
        <w:rPr>
          <w:rFonts w:ascii="Arial" w:hAnsi="Arial"/>
          <w:sz w:val="24"/>
          <w:lang w:val="x-none" w:eastAsia="sv-SE"/>
        </w:rPr>
        <w:t>Definition and applicability</w:t>
      </w:r>
    </w:p>
    <w:p w14:paraId="48F7B75B" w14:textId="35612EB1" w:rsidR="005735AC" w:rsidRPr="002F6978" w:rsidRDefault="005735AC" w:rsidP="005735AC">
      <w:pPr>
        <w:rPr>
          <w:lang w:eastAsia="ko-KR"/>
        </w:rPr>
      </w:pPr>
      <w:r w:rsidRPr="002F6978">
        <w:rPr>
          <w:lang w:eastAsia="ko-KR"/>
        </w:rPr>
        <w:t xml:space="preserve">OTA Adjacent channel selectivity (ACS) is a measure of the receiver’s ability to receive </w:t>
      </w:r>
      <w:r w:rsidR="00D82B26" w:rsidRPr="002F6978">
        <w:rPr>
          <w:lang w:eastAsia="ko-KR"/>
        </w:rPr>
        <w:t>an</w:t>
      </w:r>
      <w:r w:rsidRPr="002F6978">
        <w:rPr>
          <w:lang w:eastAsia="ko-KR"/>
        </w:rPr>
        <w:t xml:space="preserve"> OTA wanted signal at its assigned channel frequency in the presence of an OTA adjacent channel signal with a specified centre frequency offset of the interfering signal to the band edge of a victim system.</w:t>
      </w:r>
    </w:p>
    <w:p w14:paraId="62420263" w14:textId="6C4908E0" w:rsidR="005735AC" w:rsidRPr="00305CB5" w:rsidRDefault="005735AC" w:rsidP="005735AC">
      <w:pPr>
        <w:keepNext/>
        <w:keepLines/>
        <w:spacing w:before="120"/>
        <w:ind w:left="1418" w:hanging="1418"/>
        <w:outlineLvl w:val="3"/>
        <w:rPr>
          <w:rFonts w:ascii="Arial" w:hAnsi="Arial"/>
          <w:sz w:val="24"/>
          <w:lang w:eastAsia="sv-SE"/>
        </w:rPr>
      </w:pPr>
      <w:r w:rsidRPr="00305CB5">
        <w:rPr>
          <w:rFonts w:ascii="Arial" w:hAnsi="Arial"/>
          <w:sz w:val="24"/>
          <w:lang w:eastAsia="sv-SE"/>
        </w:rPr>
        <w:t>7.5.1.2</w:t>
      </w:r>
      <w:r w:rsidRPr="00305CB5">
        <w:rPr>
          <w:rFonts w:ascii="Arial" w:hAnsi="Arial"/>
          <w:sz w:val="24"/>
          <w:lang w:val="x-none" w:eastAsia="sv-SE"/>
        </w:rPr>
        <w:tab/>
        <w:t xml:space="preserve">Minimum </w:t>
      </w:r>
      <w:r w:rsidR="000420F9">
        <w:rPr>
          <w:rFonts w:ascii="Arial" w:hAnsi="Arial"/>
          <w:sz w:val="24"/>
          <w:lang w:val="x-none" w:eastAsia="sv-SE"/>
        </w:rPr>
        <w:t>requirement</w:t>
      </w:r>
    </w:p>
    <w:p w14:paraId="19627220" w14:textId="77777777" w:rsidR="005735AC" w:rsidRPr="00F344FB" w:rsidRDefault="005735AC" w:rsidP="005735AC">
      <w:pPr>
        <w:tabs>
          <w:tab w:val="left" w:pos="360"/>
        </w:tabs>
        <w:rPr>
          <w:rFonts w:cs="v4.2.0"/>
        </w:rPr>
      </w:pPr>
      <w:r>
        <w:rPr>
          <w:rFonts w:cs="v4.2.0"/>
        </w:rPr>
        <w:t>F</w:t>
      </w:r>
      <w:r w:rsidRPr="00F344FB">
        <w:rPr>
          <w:rFonts w:cs="v4.2.0"/>
        </w:rPr>
        <w:t xml:space="preserve">or </w:t>
      </w:r>
      <w:r w:rsidRPr="00172E8D">
        <w:rPr>
          <w:rFonts w:cs="v4.2.0"/>
          <w:i/>
        </w:rPr>
        <w:t>BS type 1-O</w:t>
      </w:r>
      <w:r>
        <w:rPr>
          <w:rFonts w:cs="v4.2.0"/>
        </w:rPr>
        <w:t>,</w:t>
      </w:r>
      <w:r w:rsidRPr="00F344FB">
        <w:rPr>
          <w:rFonts w:cs="v4.2.0"/>
        </w:rPr>
        <w:t xml:space="preserve"> </w:t>
      </w:r>
      <w:r>
        <w:rPr>
          <w:rFonts w:cs="v4.2.0"/>
        </w:rPr>
        <w:t>t</w:t>
      </w:r>
      <w:r w:rsidRPr="00F344FB">
        <w:t xml:space="preserve">he </w:t>
      </w:r>
      <w:r w:rsidRPr="00F344FB">
        <w:rPr>
          <w:rFonts w:cs="v4.2.0"/>
        </w:rPr>
        <w:t>minimum requirement is in 3GPP TS 38.104 [</w:t>
      </w:r>
      <w:r>
        <w:rPr>
          <w:rFonts w:cs="v4.2.0"/>
        </w:rPr>
        <w:t>2</w:t>
      </w:r>
      <w:r w:rsidRPr="00F344FB">
        <w:rPr>
          <w:rFonts w:cs="v4.2.0"/>
        </w:rPr>
        <w:t>], subclause 10.</w:t>
      </w:r>
      <w:r>
        <w:rPr>
          <w:rFonts w:cs="v4.2.0"/>
        </w:rPr>
        <w:t>5.1</w:t>
      </w:r>
      <w:r w:rsidRPr="00F344FB">
        <w:rPr>
          <w:rFonts w:cs="v4.2.0"/>
        </w:rPr>
        <w:t>.2</w:t>
      </w:r>
      <w:r>
        <w:rPr>
          <w:rFonts w:cs="v4.2.0"/>
        </w:rPr>
        <w:t>.</w:t>
      </w:r>
    </w:p>
    <w:p w14:paraId="70C0E726" w14:textId="77777777" w:rsidR="005735AC" w:rsidRPr="00F344FB" w:rsidRDefault="005735AC" w:rsidP="005735AC">
      <w:pPr>
        <w:tabs>
          <w:tab w:val="left" w:pos="360"/>
        </w:tabs>
        <w:rPr>
          <w:rFonts w:cs="v4.2.0"/>
        </w:rPr>
      </w:pPr>
      <w:r>
        <w:rPr>
          <w:rFonts w:cs="v4.2.0"/>
        </w:rPr>
        <w:t>F</w:t>
      </w:r>
      <w:r w:rsidRPr="00F344FB">
        <w:rPr>
          <w:rFonts w:cs="v4.2.0"/>
        </w:rPr>
        <w:t xml:space="preserve">or </w:t>
      </w:r>
      <w:r w:rsidRPr="00172E8D">
        <w:rPr>
          <w:rFonts w:cs="v4.2.0"/>
          <w:i/>
        </w:rPr>
        <w:t xml:space="preserve">BS type </w:t>
      </w:r>
      <w:r>
        <w:rPr>
          <w:rFonts w:cs="v4.2.0"/>
          <w:i/>
        </w:rPr>
        <w:t>2</w:t>
      </w:r>
      <w:r w:rsidRPr="00172E8D">
        <w:rPr>
          <w:rFonts w:cs="v4.2.0"/>
          <w:i/>
        </w:rPr>
        <w:t>-O</w:t>
      </w:r>
      <w:r>
        <w:rPr>
          <w:rFonts w:cs="v4.2.0"/>
        </w:rPr>
        <w:t>,</w:t>
      </w:r>
      <w:r w:rsidRPr="00F344FB">
        <w:rPr>
          <w:rFonts w:cs="v4.2.0"/>
        </w:rPr>
        <w:t xml:space="preserve"> </w:t>
      </w:r>
      <w:r>
        <w:rPr>
          <w:rFonts w:cs="v4.2.0"/>
        </w:rPr>
        <w:t>t</w:t>
      </w:r>
      <w:r w:rsidRPr="00F344FB">
        <w:t xml:space="preserve">he </w:t>
      </w:r>
      <w:r w:rsidRPr="00F344FB">
        <w:rPr>
          <w:rFonts w:cs="v4.2.0"/>
        </w:rPr>
        <w:t>minimum requirement is in 3GPP TS 38.104 [</w:t>
      </w:r>
      <w:r>
        <w:rPr>
          <w:rFonts w:cs="v4.2.0"/>
        </w:rPr>
        <w:t>2</w:t>
      </w:r>
      <w:r w:rsidRPr="00F344FB">
        <w:rPr>
          <w:rFonts w:cs="v4.2.0"/>
        </w:rPr>
        <w:t>], subclause 10.</w:t>
      </w:r>
      <w:r>
        <w:rPr>
          <w:rFonts w:cs="v4.2.0"/>
        </w:rPr>
        <w:t>5.1</w:t>
      </w:r>
      <w:r w:rsidRPr="00F344FB">
        <w:rPr>
          <w:rFonts w:cs="v4.2.0"/>
        </w:rPr>
        <w:t>.</w:t>
      </w:r>
      <w:r>
        <w:rPr>
          <w:rFonts w:cs="v4.2.0"/>
        </w:rPr>
        <w:t>3.</w:t>
      </w:r>
    </w:p>
    <w:p w14:paraId="33709F7B" w14:textId="77777777" w:rsidR="005735AC" w:rsidRPr="00305CB5" w:rsidRDefault="005735AC" w:rsidP="005735AC">
      <w:pPr>
        <w:keepNext/>
        <w:keepLines/>
        <w:spacing w:before="120"/>
        <w:ind w:left="1418" w:hanging="1418"/>
        <w:outlineLvl w:val="3"/>
        <w:rPr>
          <w:rFonts w:ascii="Arial" w:hAnsi="Arial"/>
          <w:sz w:val="24"/>
          <w:lang w:val="x-none" w:eastAsia="sv-SE"/>
        </w:rPr>
      </w:pPr>
      <w:r w:rsidRPr="00305CB5">
        <w:rPr>
          <w:rFonts w:ascii="Arial" w:hAnsi="Arial"/>
          <w:sz w:val="24"/>
          <w:lang w:eastAsia="sv-SE"/>
        </w:rPr>
        <w:lastRenderedPageBreak/>
        <w:t>7.5.1.</w:t>
      </w:r>
      <w:r w:rsidRPr="00305CB5">
        <w:rPr>
          <w:rFonts w:ascii="Arial" w:hAnsi="Arial"/>
          <w:sz w:val="24"/>
          <w:lang w:val="x-none" w:eastAsia="sv-SE"/>
        </w:rPr>
        <w:t>3</w:t>
      </w:r>
      <w:r w:rsidRPr="00305CB5">
        <w:rPr>
          <w:rFonts w:ascii="Arial" w:hAnsi="Arial"/>
          <w:sz w:val="24"/>
          <w:lang w:val="x-none" w:eastAsia="sv-SE"/>
        </w:rPr>
        <w:tab/>
        <w:t>Test purpose</w:t>
      </w:r>
    </w:p>
    <w:p w14:paraId="02A30322" w14:textId="77777777" w:rsidR="005735AC" w:rsidRPr="00172E8D" w:rsidRDefault="005735AC" w:rsidP="005735AC">
      <w:pPr>
        <w:rPr>
          <w:lang w:eastAsia="zh-CN"/>
        </w:rPr>
      </w:pPr>
      <w:r w:rsidRPr="00E3724E">
        <w:rPr>
          <w:rFonts w:cs="v4.2.0"/>
        </w:rPr>
        <w:t>The test purpose is to verify the ability of the BS receiver filter to suppress interfering signals in the channels adjacent to the wanted channel</w:t>
      </w:r>
      <w:r w:rsidRPr="003C414E">
        <w:rPr>
          <w:lang w:eastAsia="zh-CN"/>
        </w:rPr>
        <w:t>.</w:t>
      </w:r>
    </w:p>
    <w:p w14:paraId="42BBF3D6" w14:textId="77777777" w:rsidR="005735AC" w:rsidRPr="00305CB5" w:rsidRDefault="005735AC" w:rsidP="005735AC">
      <w:pPr>
        <w:keepNext/>
        <w:keepLines/>
        <w:spacing w:before="120"/>
        <w:ind w:left="1418" w:hanging="1418"/>
        <w:outlineLvl w:val="3"/>
        <w:rPr>
          <w:rFonts w:ascii="Arial" w:hAnsi="Arial"/>
          <w:sz w:val="24"/>
          <w:lang w:val="x-none" w:eastAsia="sv-SE"/>
        </w:rPr>
      </w:pPr>
      <w:r w:rsidRPr="00305CB5">
        <w:rPr>
          <w:rFonts w:ascii="Arial" w:hAnsi="Arial"/>
          <w:sz w:val="24"/>
          <w:lang w:eastAsia="sv-SE"/>
        </w:rPr>
        <w:t>7.5.1</w:t>
      </w:r>
      <w:r w:rsidRPr="00305CB5">
        <w:rPr>
          <w:rFonts w:ascii="Arial" w:hAnsi="Arial"/>
          <w:sz w:val="24"/>
          <w:lang w:eastAsia="zh-CN"/>
        </w:rPr>
        <w:t>.</w:t>
      </w:r>
      <w:r w:rsidRPr="00305CB5">
        <w:rPr>
          <w:rFonts w:ascii="Arial" w:hAnsi="Arial"/>
          <w:sz w:val="24"/>
          <w:lang w:val="x-none" w:eastAsia="sv-SE"/>
        </w:rPr>
        <w:t>4</w:t>
      </w:r>
      <w:r w:rsidRPr="00305CB5">
        <w:rPr>
          <w:rFonts w:ascii="Arial" w:hAnsi="Arial"/>
          <w:sz w:val="24"/>
          <w:lang w:val="x-none" w:eastAsia="sv-SE"/>
        </w:rPr>
        <w:tab/>
        <w:t>Method of test</w:t>
      </w:r>
    </w:p>
    <w:p w14:paraId="3F863355" w14:textId="77777777" w:rsidR="005735AC" w:rsidRPr="00305CB5" w:rsidRDefault="005735AC" w:rsidP="005735AC">
      <w:pPr>
        <w:keepNext/>
        <w:keepLines/>
        <w:spacing w:before="120"/>
        <w:ind w:left="1701" w:hanging="1701"/>
        <w:outlineLvl w:val="4"/>
        <w:rPr>
          <w:rFonts w:ascii="Arial" w:hAnsi="Arial"/>
          <w:sz w:val="22"/>
          <w:lang w:val="x-none" w:eastAsia="sv-SE"/>
        </w:rPr>
      </w:pPr>
      <w:r w:rsidRPr="00305CB5">
        <w:rPr>
          <w:rFonts w:ascii="Arial" w:hAnsi="Arial"/>
          <w:sz w:val="22"/>
          <w:lang w:eastAsia="sv-SE"/>
        </w:rPr>
        <w:t>7.5.1.</w:t>
      </w:r>
      <w:r w:rsidRPr="00305CB5">
        <w:rPr>
          <w:rFonts w:ascii="Arial" w:hAnsi="Arial"/>
          <w:sz w:val="22"/>
          <w:lang w:val="x-none" w:eastAsia="sv-SE"/>
        </w:rPr>
        <w:t>4.1</w:t>
      </w:r>
      <w:r w:rsidRPr="00305CB5">
        <w:rPr>
          <w:rFonts w:ascii="Arial" w:hAnsi="Arial"/>
          <w:sz w:val="22"/>
          <w:lang w:val="x-none" w:eastAsia="sv-SE"/>
        </w:rPr>
        <w:tab/>
        <w:t>Initial conditions</w:t>
      </w:r>
    </w:p>
    <w:p w14:paraId="41E7E011" w14:textId="409DA2A8" w:rsidR="005735AC" w:rsidRPr="000D05FC" w:rsidRDefault="005735AC" w:rsidP="002F3E23">
      <w:pPr>
        <w:rPr>
          <w:rFonts w:eastAsia="SimSun"/>
          <w:lang w:eastAsia="zh-CN"/>
        </w:rPr>
      </w:pPr>
      <w:r w:rsidRPr="000D05FC">
        <w:rPr>
          <w:rFonts w:eastAsia="SimSun"/>
          <w:lang w:eastAsia="zh-CN"/>
        </w:rPr>
        <w:t>Test environment:</w:t>
      </w:r>
      <w:r w:rsidR="00F14C5C">
        <w:rPr>
          <w:rFonts w:eastAsia="SimSun"/>
          <w:lang w:eastAsia="zh-CN"/>
        </w:rPr>
        <w:t xml:space="preserve"> </w:t>
      </w:r>
      <w:r w:rsidRPr="000D05FC">
        <w:rPr>
          <w:rFonts w:eastAsia="SimSun"/>
          <w:lang w:eastAsia="zh-CN"/>
        </w:rPr>
        <w:t>Normal</w:t>
      </w:r>
      <w:r w:rsidR="00F14C5C">
        <w:rPr>
          <w:rFonts w:eastAsia="SimSun"/>
          <w:lang w:eastAsia="zh-CN"/>
        </w:rPr>
        <w:t>,</w:t>
      </w:r>
      <w:r w:rsidRPr="000D05FC">
        <w:rPr>
          <w:rFonts w:eastAsia="SimSun"/>
          <w:lang w:eastAsia="zh-CN"/>
        </w:rPr>
        <w:t xml:space="preserve"> see </w:t>
      </w:r>
      <w:r w:rsidRPr="000D05FC">
        <w:rPr>
          <w:rFonts w:eastAsia="SimSun"/>
        </w:rPr>
        <w:t>annex B.</w:t>
      </w:r>
      <w:r w:rsidR="00390E19">
        <w:rPr>
          <w:rFonts w:eastAsia="SimSun"/>
        </w:rPr>
        <w:t>2</w:t>
      </w:r>
      <w:r w:rsidRPr="000D05FC">
        <w:rPr>
          <w:rFonts w:eastAsia="SimSun"/>
          <w:lang w:eastAsia="zh-CN"/>
        </w:rPr>
        <w:t>.</w:t>
      </w:r>
    </w:p>
    <w:p w14:paraId="778BBEF8" w14:textId="77777777" w:rsidR="005735AC" w:rsidRPr="000D05FC" w:rsidRDefault="005735AC" w:rsidP="005735AC">
      <w:pPr>
        <w:rPr>
          <w:rFonts w:eastAsia="SimSun"/>
          <w:lang w:eastAsia="zh-CN"/>
        </w:rPr>
      </w:pPr>
      <w:r w:rsidRPr="000D05FC">
        <w:rPr>
          <w:rFonts w:eastAsia="SimSun"/>
          <w:lang w:eastAsia="zh-CN"/>
        </w:rPr>
        <w:t>RF channels to be tested:</w:t>
      </w:r>
    </w:p>
    <w:p w14:paraId="472A2548" w14:textId="77777777" w:rsidR="005735AC" w:rsidRDefault="005735AC" w:rsidP="005735AC">
      <w:pPr>
        <w:ind w:left="568" w:hanging="284"/>
        <w:rPr>
          <w:rFonts w:eastAsia="SimSun"/>
          <w:lang w:eastAsia="zh-CN"/>
        </w:rPr>
      </w:pPr>
      <w:r w:rsidRPr="000D05FC">
        <w:rPr>
          <w:rFonts w:eastAsia="SimSun"/>
          <w:lang w:eastAsia="zh-CN"/>
        </w:rPr>
        <w:t>-</w:t>
      </w:r>
      <w:r w:rsidRPr="000D05FC">
        <w:rPr>
          <w:rFonts w:eastAsia="SimSun"/>
          <w:lang w:eastAsia="zh-CN"/>
        </w:rPr>
        <w:tab/>
      </w:r>
      <w:r>
        <w:rPr>
          <w:rFonts w:eastAsia="SimSun"/>
          <w:lang w:eastAsia="zh-CN"/>
        </w:rPr>
        <w:t>[</w:t>
      </w:r>
      <w:r w:rsidRPr="000D05FC">
        <w:rPr>
          <w:rFonts w:eastAsia="SimSun"/>
          <w:lang w:eastAsia="zh-CN"/>
        </w:rPr>
        <w:t>B, M and T</w:t>
      </w:r>
      <w:r>
        <w:rPr>
          <w:rFonts w:eastAsia="SimSun"/>
          <w:lang w:eastAsia="zh-CN"/>
        </w:rPr>
        <w:t>]</w:t>
      </w:r>
      <w:r w:rsidRPr="000D05FC">
        <w:rPr>
          <w:rFonts w:eastAsia="SimSun"/>
          <w:lang w:eastAsia="zh-CN"/>
        </w:rPr>
        <w:t xml:space="preserve">; see subclause </w:t>
      </w:r>
      <w:r w:rsidRPr="000D05FC">
        <w:rPr>
          <w:rFonts w:eastAsia="SimSun"/>
        </w:rPr>
        <w:t>4.9.</w:t>
      </w:r>
      <w:r>
        <w:rPr>
          <w:rFonts w:eastAsia="SimSun"/>
        </w:rPr>
        <w:t>1</w:t>
      </w:r>
      <w:r w:rsidRPr="000D05FC">
        <w:rPr>
          <w:rFonts w:eastAsia="SimSun"/>
          <w:lang w:eastAsia="zh-CN"/>
        </w:rPr>
        <w:t>.</w:t>
      </w:r>
    </w:p>
    <w:p w14:paraId="36E5184B" w14:textId="77777777" w:rsidR="005735AC" w:rsidRPr="00293C04" w:rsidRDefault="005735AC" w:rsidP="005735AC">
      <w:pPr>
        <w:spacing w:after="240"/>
        <w:ind w:left="567" w:hanging="283"/>
        <w:rPr>
          <w:rFonts w:eastAsia="SimSun"/>
          <w:lang w:eastAsia="zh-CN"/>
        </w:rPr>
      </w:pPr>
      <w:r>
        <w:rPr>
          <w:rFonts w:eastAsia="SimSun"/>
          <w:lang w:eastAsia="zh-CN"/>
        </w:rPr>
        <w:t>-</w:t>
      </w:r>
      <w:r>
        <w:rPr>
          <w:rFonts w:eastAsia="SimSun"/>
          <w:lang w:eastAsia="zh-CN"/>
        </w:rPr>
        <w:tab/>
      </w:r>
      <w:r w:rsidRPr="00293C04">
        <w:rPr>
          <w:i/>
          <w:lang w:eastAsia="ko-KR"/>
        </w:rPr>
        <w:t>Base Station RF Bandwidth</w:t>
      </w:r>
      <w:r w:rsidRPr="00293C04">
        <w:rPr>
          <w:lang w:eastAsia="ko-KR"/>
        </w:rPr>
        <w:t xml:space="preserve"> edge position to be tested for multi-carrier</w:t>
      </w:r>
      <w:r w:rsidRPr="00293C04">
        <w:rPr>
          <w:rFonts w:cs="v4.2.0"/>
          <w:lang w:eastAsia="ko-KR"/>
        </w:rPr>
        <w:t xml:space="preserve"> and/or CA</w:t>
      </w:r>
      <w:r w:rsidRPr="00293C04">
        <w:rPr>
          <w:lang w:eastAsia="ko-KR"/>
        </w:rPr>
        <w:t>:</w:t>
      </w:r>
      <w:r>
        <w:rPr>
          <w:lang w:eastAsia="ko-KR"/>
        </w:rPr>
        <w:t xml:space="preserve"> </w:t>
      </w:r>
      <w:r w:rsidRPr="00293C04">
        <w:rPr>
          <w:lang w:eastAsia="ko-KR"/>
        </w:rPr>
        <w:t>M</w:t>
      </w:r>
      <w:r w:rsidRPr="00293C04">
        <w:rPr>
          <w:vertAlign w:val="subscript"/>
          <w:lang w:eastAsia="ko-KR"/>
        </w:rPr>
        <w:t>RFBW</w:t>
      </w:r>
      <w:r w:rsidRPr="00293C04">
        <w:rPr>
          <w:lang w:eastAsia="ko-KR"/>
        </w:rPr>
        <w:t xml:space="preserve"> in single-band operation, see subclause 4.</w:t>
      </w:r>
      <w:r>
        <w:rPr>
          <w:lang w:eastAsia="ko-KR"/>
        </w:rPr>
        <w:t>9</w:t>
      </w:r>
      <w:r w:rsidRPr="00293C04">
        <w:rPr>
          <w:lang w:eastAsia="ko-KR"/>
        </w:rPr>
        <w:t>.1; B</w:t>
      </w:r>
      <w:r w:rsidRPr="00293C04">
        <w:rPr>
          <w:vertAlign w:val="subscript"/>
          <w:lang w:eastAsia="ko-KR"/>
        </w:rPr>
        <w:t>RFBW</w:t>
      </w:r>
      <w:r w:rsidRPr="00293C04">
        <w:rPr>
          <w:lang w:eastAsia="ko-KR"/>
        </w:rPr>
        <w:t>_T</w:t>
      </w:r>
      <w:r w:rsidRPr="00293C04">
        <w:rPr>
          <w:lang w:eastAsia="zh-CN"/>
        </w:rPr>
        <w:t>’</w:t>
      </w:r>
      <w:r w:rsidRPr="00293C04">
        <w:rPr>
          <w:vertAlign w:val="subscript"/>
          <w:lang w:eastAsia="ko-KR"/>
        </w:rPr>
        <w:t>RFBW</w:t>
      </w:r>
      <w:r w:rsidRPr="00293C04">
        <w:rPr>
          <w:lang w:eastAsia="zh-CN"/>
        </w:rPr>
        <w:t xml:space="preserve"> and</w:t>
      </w:r>
      <w:r w:rsidRPr="00293C04">
        <w:rPr>
          <w:lang w:eastAsia="ko-KR"/>
        </w:rPr>
        <w:t xml:space="preserve"> B</w:t>
      </w:r>
      <w:r w:rsidRPr="00293C04">
        <w:rPr>
          <w:lang w:eastAsia="zh-CN"/>
        </w:rPr>
        <w:t>’</w:t>
      </w:r>
      <w:r w:rsidRPr="00293C04">
        <w:rPr>
          <w:vertAlign w:val="subscript"/>
          <w:lang w:eastAsia="ko-KR"/>
        </w:rPr>
        <w:t>RFBW</w:t>
      </w:r>
      <w:r w:rsidRPr="00293C04">
        <w:rPr>
          <w:lang w:eastAsia="ko-KR"/>
        </w:rPr>
        <w:t>_T</w:t>
      </w:r>
      <w:r w:rsidRPr="00293C04">
        <w:rPr>
          <w:vertAlign w:val="subscript"/>
          <w:lang w:eastAsia="ko-KR"/>
        </w:rPr>
        <w:t>RFBW</w:t>
      </w:r>
      <w:r w:rsidRPr="00293C04">
        <w:rPr>
          <w:lang w:eastAsia="ko-KR"/>
        </w:rPr>
        <w:t xml:space="preserve"> </w:t>
      </w:r>
      <w:r w:rsidRPr="00293C04">
        <w:rPr>
          <w:lang w:eastAsia="zh-CN"/>
        </w:rPr>
        <w:t>in multi-band operation,</w:t>
      </w:r>
      <w:r w:rsidRPr="00293C04">
        <w:rPr>
          <w:lang w:eastAsia="ko-KR"/>
        </w:rPr>
        <w:t xml:space="preserve"> see subclause 4.</w:t>
      </w:r>
      <w:r>
        <w:rPr>
          <w:lang w:eastAsia="ko-KR"/>
        </w:rPr>
        <w:t>9</w:t>
      </w:r>
      <w:r w:rsidRPr="00293C04">
        <w:rPr>
          <w:lang w:eastAsia="ko-KR"/>
        </w:rPr>
        <w:t>.</w:t>
      </w:r>
      <w:r w:rsidRPr="00293C04">
        <w:rPr>
          <w:lang w:eastAsia="zh-CN"/>
        </w:rPr>
        <w:t>1</w:t>
      </w:r>
      <w:r w:rsidRPr="00293C04">
        <w:rPr>
          <w:lang w:eastAsia="ko-KR"/>
        </w:rPr>
        <w:t>.</w:t>
      </w:r>
    </w:p>
    <w:p w14:paraId="0DE1C69F" w14:textId="77777777" w:rsidR="005735AC" w:rsidRPr="000D05FC" w:rsidRDefault="005735AC" w:rsidP="005735AC">
      <w:pPr>
        <w:rPr>
          <w:rFonts w:eastAsia="SimSun"/>
          <w:lang w:eastAsia="zh-CN"/>
        </w:rPr>
      </w:pPr>
      <w:r w:rsidRPr="000D05FC">
        <w:rPr>
          <w:rFonts w:eastAsia="SimSun"/>
          <w:lang w:eastAsia="zh-CN"/>
        </w:rPr>
        <w:t>Directions to be tested:</w:t>
      </w:r>
    </w:p>
    <w:p w14:paraId="298D7F48" w14:textId="77777777" w:rsidR="005735AC" w:rsidRPr="000D05FC" w:rsidRDefault="005735AC">
      <w:pPr>
        <w:numPr>
          <w:ilvl w:val="0"/>
          <w:numId w:val="5"/>
        </w:numPr>
        <w:overflowPunct w:val="0"/>
        <w:autoSpaceDE w:val="0"/>
        <w:autoSpaceDN w:val="0"/>
        <w:adjustRightInd w:val="0"/>
        <w:textAlignment w:val="baseline"/>
        <w:rPr>
          <w:rFonts w:eastAsia="SimSun"/>
          <w:lang w:eastAsia="zh-CN"/>
        </w:rPr>
        <w:pPrChange w:id="8000" w:author="Huawei" w:date="2018-07-11T18:23:00Z">
          <w:pPr>
            <w:numPr>
              <w:numId w:val="8"/>
            </w:numPr>
            <w:tabs>
              <w:tab w:val="num" w:pos="720"/>
            </w:tabs>
            <w:overflowPunct w:val="0"/>
            <w:autoSpaceDE w:val="0"/>
            <w:autoSpaceDN w:val="0"/>
            <w:adjustRightInd w:val="0"/>
            <w:ind w:left="720" w:hanging="360"/>
            <w:textAlignment w:val="baseline"/>
          </w:pPr>
        </w:pPrChange>
      </w:pPr>
      <w:r w:rsidRPr="00172E8D">
        <w:rPr>
          <w:i/>
        </w:rPr>
        <w:t xml:space="preserve">OTA REFSENS </w:t>
      </w:r>
      <w:r w:rsidRPr="000D05FC">
        <w:rPr>
          <w:rFonts w:eastAsia="SimSun"/>
          <w:i/>
          <w:lang w:eastAsia="zh-CN"/>
        </w:rPr>
        <w:t>receiver target reference direction</w:t>
      </w:r>
      <w:r w:rsidRPr="000D05FC">
        <w:rPr>
          <w:rFonts w:eastAsia="SimSun"/>
          <w:lang w:eastAsia="zh-CN"/>
        </w:rPr>
        <w:t xml:space="preserve"> (see </w:t>
      </w:r>
      <w:r w:rsidRPr="002F3E23">
        <w:rPr>
          <w:rFonts w:eastAsia="SimSun"/>
          <w:highlight w:val="yellow"/>
          <w:lang w:eastAsia="zh-CN"/>
        </w:rPr>
        <w:t>table 4.6-x, Dx.x),</w:t>
      </w:r>
      <w:r w:rsidRPr="000D05FC">
        <w:rPr>
          <w:rFonts w:eastAsia="SimSun"/>
          <w:lang w:eastAsia="zh-CN"/>
        </w:rPr>
        <w:t xml:space="preserve"> </w:t>
      </w:r>
    </w:p>
    <w:p w14:paraId="3458A581" w14:textId="77777777" w:rsidR="005735AC" w:rsidRPr="00305CB5" w:rsidRDefault="005735AC" w:rsidP="005735AC">
      <w:pPr>
        <w:keepNext/>
        <w:keepLines/>
        <w:spacing w:before="120"/>
        <w:ind w:left="1701" w:hanging="1701"/>
        <w:outlineLvl w:val="4"/>
        <w:rPr>
          <w:rFonts w:ascii="Arial" w:hAnsi="Arial"/>
          <w:sz w:val="22"/>
          <w:lang w:eastAsia="sv-SE"/>
        </w:rPr>
      </w:pPr>
      <w:r w:rsidRPr="00305CB5">
        <w:rPr>
          <w:rFonts w:ascii="Arial" w:hAnsi="Arial"/>
          <w:sz w:val="22"/>
          <w:lang w:eastAsia="sv-SE"/>
        </w:rPr>
        <w:t>7.5.1.</w:t>
      </w:r>
      <w:r w:rsidRPr="00305CB5">
        <w:rPr>
          <w:rFonts w:ascii="Arial" w:hAnsi="Arial"/>
          <w:sz w:val="22"/>
          <w:lang w:val="x-none" w:eastAsia="sv-SE"/>
        </w:rPr>
        <w:t>4.</w:t>
      </w:r>
      <w:r>
        <w:rPr>
          <w:rFonts w:ascii="Arial" w:hAnsi="Arial"/>
          <w:sz w:val="22"/>
          <w:lang w:eastAsia="sv-SE"/>
        </w:rPr>
        <w:t>2</w:t>
      </w:r>
      <w:r w:rsidRPr="00305CB5">
        <w:rPr>
          <w:rFonts w:ascii="Arial" w:hAnsi="Arial"/>
          <w:sz w:val="22"/>
          <w:lang w:val="x-none" w:eastAsia="sv-SE"/>
        </w:rPr>
        <w:tab/>
      </w:r>
      <w:r>
        <w:rPr>
          <w:rFonts w:ascii="Arial" w:hAnsi="Arial"/>
          <w:sz w:val="22"/>
          <w:lang w:eastAsia="sv-SE"/>
        </w:rPr>
        <w:t>Procedure</w:t>
      </w:r>
    </w:p>
    <w:p w14:paraId="47D2101E" w14:textId="77777777" w:rsidR="005735AC" w:rsidRPr="00473309" w:rsidRDefault="005735AC" w:rsidP="005735AC">
      <w:pPr>
        <w:rPr>
          <w:rFonts w:eastAsia="SimSun"/>
          <w:lang w:eastAsia="zh-CN"/>
        </w:rPr>
      </w:pPr>
      <w:r w:rsidRPr="00473309">
        <w:rPr>
          <w:rFonts w:eastAsia="SimSun"/>
          <w:lang w:eastAsia="zh-CN"/>
        </w:rPr>
        <w:t>OTA test require</w:t>
      </w:r>
      <w:r w:rsidRPr="00473309">
        <w:rPr>
          <w:rFonts w:eastAsia="MS Mincho" w:hint="eastAsia"/>
          <w:lang w:eastAsia="ja-JP"/>
        </w:rPr>
        <w:t>s</w:t>
      </w:r>
      <w:r w:rsidRPr="00473309">
        <w:rPr>
          <w:rFonts w:eastAsia="SimSun"/>
          <w:lang w:eastAsia="zh-CN"/>
        </w:rPr>
        <w:t xml:space="preserve"> correct use of an appropriate test facility which has been calibrated and is capable of performing measurements within the measurement uncertainties in subclause 4.1.2.</w:t>
      </w:r>
    </w:p>
    <w:p w14:paraId="60C128F6" w14:textId="77777777" w:rsidR="005735AC" w:rsidRPr="00473309" w:rsidRDefault="005735AC" w:rsidP="005735AC">
      <w:pPr>
        <w:ind w:left="568" w:hanging="284"/>
        <w:rPr>
          <w:rFonts w:eastAsia="SimSun"/>
          <w:lang w:eastAsia="zh-CN"/>
        </w:rPr>
      </w:pPr>
      <w:r w:rsidRPr="00473309">
        <w:rPr>
          <w:rFonts w:eastAsia="SimSun"/>
        </w:rPr>
        <w:t>1)</w:t>
      </w:r>
      <w:r w:rsidRPr="00473309">
        <w:rPr>
          <w:rFonts w:eastAsia="SimSun"/>
        </w:rPr>
        <w:tab/>
        <w:t xml:space="preserve">Place the BS with </w:t>
      </w:r>
      <w:r w:rsidRPr="00473309">
        <w:rPr>
          <w:rFonts w:eastAsia="SimSun" w:hint="eastAsia"/>
          <w:lang w:eastAsia="zh-CN"/>
        </w:rPr>
        <w:t xml:space="preserve">its </w:t>
      </w:r>
      <w:r w:rsidRPr="00473309">
        <w:rPr>
          <w:rFonts w:eastAsia="SimSun"/>
          <w:lang w:eastAsia="zh-CN"/>
        </w:rPr>
        <w:t xml:space="preserve">manufacturer declared coordinate system reference point </w:t>
      </w:r>
      <w:r w:rsidRPr="00473309">
        <w:rPr>
          <w:rFonts w:eastAsia="SimSun"/>
        </w:rPr>
        <w:t xml:space="preserve">in the same place as </w:t>
      </w:r>
      <w:r w:rsidRPr="00473309">
        <w:rPr>
          <w:rFonts w:eastAsia="SimSun"/>
          <w:lang w:eastAsia="zh-CN"/>
        </w:rPr>
        <w:t>calibrated point in the test system</w:t>
      </w:r>
      <w:r w:rsidRPr="00473309">
        <w:rPr>
          <w:rFonts w:eastAsia="MS Mincho" w:hint="eastAsia"/>
          <w:lang w:eastAsia="ja-JP"/>
        </w:rPr>
        <w:t xml:space="preserve">, as shown in </w:t>
      </w:r>
      <w:r w:rsidRPr="00473309">
        <w:rPr>
          <w:rFonts w:eastAsia="MS Mincho"/>
          <w:lang w:eastAsia="ja-JP"/>
        </w:rPr>
        <w:t xml:space="preserve">annex </w:t>
      </w:r>
      <w:r w:rsidRPr="002F3E23">
        <w:rPr>
          <w:rFonts w:eastAsia="MS Mincho"/>
          <w:highlight w:val="yellow"/>
          <w:lang w:eastAsia="ja-JP"/>
        </w:rPr>
        <w:t>D</w:t>
      </w:r>
      <w:r w:rsidRPr="002F3E23">
        <w:rPr>
          <w:highlight w:val="yellow"/>
          <w:lang w:eastAsia="sv-SE"/>
        </w:rPr>
        <w:t>.</w:t>
      </w:r>
      <w:r w:rsidRPr="002F3E23">
        <w:rPr>
          <w:rFonts w:eastAsia="MS Mincho"/>
          <w:highlight w:val="yellow"/>
          <w:lang w:eastAsia="ja-JP"/>
        </w:rPr>
        <w:t>x</w:t>
      </w:r>
      <w:r w:rsidRPr="00473309">
        <w:rPr>
          <w:rFonts w:eastAsia="SimSun"/>
        </w:rPr>
        <w:t>.</w:t>
      </w:r>
    </w:p>
    <w:p w14:paraId="6D4D4BF1" w14:textId="77777777" w:rsidR="005735AC" w:rsidRPr="00473309" w:rsidRDefault="005735AC" w:rsidP="005735AC">
      <w:pPr>
        <w:ind w:left="568" w:hanging="284"/>
        <w:rPr>
          <w:rFonts w:eastAsia="SimSun"/>
          <w:lang w:eastAsia="zh-CN"/>
        </w:rPr>
      </w:pPr>
      <w:r w:rsidRPr="00473309">
        <w:rPr>
          <w:rFonts w:eastAsia="SimSun"/>
        </w:rPr>
        <w:t>2)</w:t>
      </w:r>
      <w:r w:rsidRPr="00473309">
        <w:rPr>
          <w:rFonts w:eastAsia="SimSun"/>
        </w:rPr>
        <w:tab/>
        <w:t>Align the</w:t>
      </w:r>
      <w:r w:rsidRPr="00473309">
        <w:rPr>
          <w:rFonts w:eastAsia="SimSun"/>
          <w:lang w:eastAsia="zh-CN"/>
        </w:rPr>
        <w:t xml:space="preserve"> manufacturer declared coordinate system orientation </w:t>
      </w:r>
      <w:r w:rsidRPr="00473309">
        <w:rPr>
          <w:rFonts w:eastAsia="SimSun" w:hint="eastAsia"/>
          <w:lang w:eastAsia="zh-CN"/>
        </w:rPr>
        <w:t xml:space="preserve">of the </w:t>
      </w:r>
      <w:r w:rsidRPr="00473309">
        <w:rPr>
          <w:rFonts w:eastAsia="SimSun"/>
          <w:lang w:eastAsia="zh-CN"/>
        </w:rPr>
        <w:t>BS</w:t>
      </w:r>
      <w:r w:rsidRPr="00473309">
        <w:rPr>
          <w:rFonts w:eastAsia="SimSun" w:hint="eastAsia"/>
          <w:lang w:eastAsia="zh-CN"/>
        </w:rPr>
        <w:t xml:space="preserve"> </w:t>
      </w:r>
      <w:r w:rsidRPr="00473309">
        <w:rPr>
          <w:rFonts w:eastAsia="SimSun"/>
          <w:lang w:eastAsia="zh-CN"/>
        </w:rPr>
        <w:t>with the test system.</w:t>
      </w:r>
    </w:p>
    <w:p w14:paraId="49674FF1" w14:textId="77777777" w:rsidR="005735AC" w:rsidRPr="00473309" w:rsidRDefault="005735AC" w:rsidP="005735AC">
      <w:pPr>
        <w:ind w:left="568" w:hanging="284"/>
        <w:rPr>
          <w:rFonts w:eastAsia="SimSun"/>
          <w:lang w:eastAsia="zh-CN"/>
        </w:rPr>
      </w:pPr>
      <w:r w:rsidRPr="00473309">
        <w:rPr>
          <w:rFonts w:eastAsia="MS Mincho"/>
          <w:lang w:eastAsia="ja-JP"/>
        </w:rPr>
        <w:t>3)</w:t>
      </w:r>
      <w:r w:rsidRPr="00473309">
        <w:rPr>
          <w:rFonts w:eastAsia="MS Mincho"/>
          <w:lang w:eastAsia="ja-JP"/>
        </w:rPr>
        <w:tab/>
      </w:r>
      <w:r w:rsidRPr="00473309">
        <w:rPr>
          <w:rFonts w:eastAsia="MS Mincho" w:hint="eastAsia"/>
          <w:lang w:eastAsia="ja-JP"/>
        </w:rPr>
        <w:t xml:space="preserve">Set </w:t>
      </w:r>
      <w:r w:rsidRPr="00473309">
        <w:rPr>
          <w:rFonts w:eastAsia="SimSun"/>
          <w:lang w:eastAsia="zh-CN"/>
        </w:rPr>
        <w:t>the BS in the declared direction to be tested.</w:t>
      </w:r>
    </w:p>
    <w:p w14:paraId="1B729FE7" w14:textId="77777777" w:rsidR="005735AC" w:rsidRPr="00473309" w:rsidRDefault="005735AC" w:rsidP="005735AC">
      <w:pPr>
        <w:ind w:left="568" w:hanging="284"/>
        <w:rPr>
          <w:rFonts w:eastAsia="SimSun"/>
          <w:lang w:eastAsia="zh-CN"/>
        </w:rPr>
      </w:pPr>
      <w:r w:rsidRPr="00473309">
        <w:rPr>
          <w:rFonts w:eastAsia="SimSun"/>
          <w:lang w:eastAsia="zh-CN"/>
        </w:rPr>
        <w:t>4)</w:t>
      </w:r>
      <w:r w:rsidRPr="00473309">
        <w:rPr>
          <w:rFonts w:eastAsia="SimSun"/>
          <w:lang w:eastAsia="zh-CN"/>
        </w:rPr>
        <w:tab/>
        <w:t>Ensure the polarisation</w:t>
      </w:r>
      <w:r w:rsidRPr="00473309">
        <w:rPr>
          <w:rFonts w:eastAsia="MS Mincho" w:hint="eastAsia"/>
          <w:lang w:eastAsia="ja-JP"/>
        </w:rPr>
        <w:t xml:space="preserve"> </w:t>
      </w:r>
      <w:r>
        <w:rPr>
          <w:rFonts w:eastAsia="MS Mincho"/>
          <w:lang w:eastAsia="ja-JP"/>
        </w:rPr>
        <w:t xml:space="preserve">match </w:t>
      </w:r>
      <w:r w:rsidRPr="00473309">
        <w:rPr>
          <w:rFonts w:eastAsia="SimSun"/>
          <w:lang w:eastAsia="zh-CN"/>
        </w:rPr>
        <w:t>is</w:t>
      </w:r>
      <w:r w:rsidRPr="00473309">
        <w:rPr>
          <w:rFonts w:eastAsia="MS Mincho" w:hint="eastAsia"/>
          <w:lang w:eastAsia="ja-JP"/>
        </w:rPr>
        <w:t xml:space="preserve"> </w:t>
      </w:r>
      <w:r>
        <w:rPr>
          <w:rFonts w:eastAsia="SimSun"/>
          <w:lang w:eastAsia="zh-CN"/>
        </w:rPr>
        <w:t>accomplish</w:t>
      </w:r>
      <w:r w:rsidRPr="00473309">
        <w:rPr>
          <w:rFonts w:eastAsia="SimSun"/>
          <w:lang w:eastAsia="zh-CN"/>
        </w:rPr>
        <w:t>ed such that all the power from the test antenna</w:t>
      </w:r>
      <w:r w:rsidRPr="00473309">
        <w:rPr>
          <w:rFonts w:eastAsia="MS Mincho" w:hint="eastAsia"/>
          <w:lang w:eastAsia="ja-JP"/>
        </w:rPr>
        <w:t xml:space="preserve"> </w:t>
      </w:r>
      <w:r w:rsidRPr="00473309">
        <w:rPr>
          <w:rFonts w:eastAsia="SimSun"/>
          <w:lang w:eastAsia="zh-CN"/>
        </w:rPr>
        <w:t>is captured by the BS under test.</w:t>
      </w:r>
    </w:p>
    <w:p w14:paraId="176D221C" w14:textId="77777777" w:rsidR="005735AC" w:rsidRPr="00FF67C9" w:rsidRDefault="005735AC" w:rsidP="005735AC">
      <w:pPr>
        <w:ind w:left="568" w:hanging="284"/>
      </w:pPr>
      <w:r>
        <w:rPr>
          <w:lang w:eastAsia="zh-CN"/>
        </w:rPr>
        <w:t>5</w:t>
      </w:r>
      <w:r w:rsidRPr="00FF67C9">
        <w:rPr>
          <w:lang w:val="x-none" w:eastAsia="zh-CN"/>
        </w:rPr>
        <w:t>)</w:t>
      </w:r>
      <w:r w:rsidRPr="00FF67C9">
        <w:rPr>
          <w:lang w:val="x-none" w:eastAsia="zh-CN"/>
        </w:rPr>
        <w:tab/>
        <w:t xml:space="preserve">Set the test signal mean power so </w:t>
      </w:r>
      <w:r w:rsidRPr="00473309">
        <w:rPr>
          <w:rFonts w:eastAsia="SimSun"/>
          <w:lang w:eastAsia="zh-CN"/>
        </w:rPr>
        <w:t xml:space="preserve">that </w:t>
      </w:r>
      <w:r w:rsidRPr="00FF67C9">
        <w:rPr>
          <w:lang w:val="x-none" w:eastAsia="zh-CN"/>
        </w:rPr>
        <w:t>the calibrated radiated power at the</w:t>
      </w:r>
      <w:r w:rsidRPr="00FF67C9">
        <w:rPr>
          <w:lang w:eastAsia="zh-CN"/>
        </w:rPr>
        <w:t xml:space="preserve"> </w:t>
      </w:r>
      <w:r w:rsidRPr="00FF67C9">
        <w:rPr>
          <w:lang w:val="x-none" w:eastAsia="zh-CN"/>
        </w:rPr>
        <w:t xml:space="preserve">BS Antenna Array coordinate system reference point is </w:t>
      </w:r>
      <w:r w:rsidRPr="00FF67C9">
        <w:rPr>
          <w:lang w:eastAsia="zh-CN"/>
        </w:rPr>
        <w:t>as follows:</w:t>
      </w:r>
    </w:p>
    <w:p w14:paraId="50C240B2" w14:textId="77777777" w:rsidR="005735AC" w:rsidRPr="00FF67C9" w:rsidRDefault="005735AC" w:rsidP="005735AC">
      <w:pPr>
        <w:ind w:left="851" w:hanging="284"/>
        <w:rPr>
          <w:lang w:val="x-none"/>
        </w:rPr>
      </w:pPr>
      <w:r w:rsidRPr="00FF67C9">
        <w:t>a</w:t>
      </w:r>
      <w:r w:rsidRPr="00FF67C9">
        <w:rPr>
          <w:lang w:val="x-none"/>
        </w:rPr>
        <w:t>)</w:t>
      </w:r>
      <w:r w:rsidRPr="00FF67C9">
        <w:rPr>
          <w:lang w:val="x-none"/>
        </w:rPr>
        <w:tab/>
        <w:t>Set the signal generator for the wanted signal to transmi</w:t>
      </w:r>
      <w:r w:rsidRPr="00FF67C9">
        <w:t>t</w:t>
      </w:r>
      <w:r w:rsidRPr="00FF67C9">
        <w:rPr>
          <w:lang w:val="x-none"/>
        </w:rPr>
        <w:t xml:space="preserve"> </w:t>
      </w:r>
      <w:r w:rsidRPr="00FF67C9">
        <w:rPr>
          <w:rFonts w:eastAsia="MS Mincho"/>
          <w:lang w:val="x-none"/>
        </w:rPr>
        <w:t xml:space="preserve">as </w:t>
      </w:r>
      <w:r w:rsidRPr="00FF67C9">
        <w:rPr>
          <w:lang w:val="x-none"/>
        </w:rPr>
        <w:t xml:space="preserve">specified in table </w:t>
      </w:r>
      <w:r w:rsidRPr="00FF67C9">
        <w:rPr>
          <w:lang w:eastAsia="sv-SE"/>
        </w:rPr>
        <w:t>7.5.</w:t>
      </w:r>
      <w:r>
        <w:rPr>
          <w:lang w:eastAsia="sv-SE"/>
        </w:rPr>
        <w:t>1.</w:t>
      </w:r>
      <w:r w:rsidRPr="00FF67C9">
        <w:rPr>
          <w:lang w:val="x-none" w:eastAsia="sv-SE"/>
        </w:rPr>
        <w:t>5.1</w:t>
      </w:r>
      <w:r w:rsidRPr="00FF67C9">
        <w:rPr>
          <w:lang w:val="x-none"/>
        </w:rPr>
        <w:t xml:space="preserve">-1 </w:t>
      </w:r>
      <w:r w:rsidRPr="00FF67C9">
        <w:rPr>
          <w:lang w:val="x-none" w:eastAsia="zh-CN"/>
        </w:rPr>
        <w:t xml:space="preserve">for </w:t>
      </w:r>
      <w:r w:rsidRPr="001352EB">
        <w:rPr>
          <w:i/>
          <w:lang w:eastAsia="zh-CN"/>
        </w:rPr>
        <w:t>BS type 1-O</w:t>
      </w:r>
      <w:r w:rsidRPr="00FF67C9">
        <w:rPr>
          <w:lang w:eastAsia="zh-CN"/>
        </w:rPr>
        <w:t xml:space="preserve"> and </w:t>
      </w:r>
      <w:r w:rsidRPr="00FF67C9">
        <w:rPr>
          <w:lang w:val="x-none"/>
        </w:rPr>
        <w:t xml:space="preserve">table </w:t>
      </w:r>
      <w:r w:rsidRPr="00FF67C9">
        <w:rPr>
          <w:lang w:eastAsia="sv-SE"/>
        </w:rPr>
        <w:t>7.5.</w:t>
      </w:r>
      <w:r>
        <w:rPr>
          <w:lang w:eastAsia="sv-SE"/>
        </w:rPr>
        <w:t>1.</w:t>
      </w:r>
      <w:r w:rsidRPr="00FF67C9">
        <w:rPr>
          <w:lang w:val="x-none" w:eastAsia="sv-SE"/>
        </w:rPr>
        <w:t>5.</w:t>
      </w:r>
      <w:r w:rsidRPr="00FF67C9">
        <w:rPr>
          <w:lang w:eastAsia="sv-SE"/>
        </w:rPr>
        <w:t>2</w:t>
      </w:r>
      <w:r w:rsidRPr="00FF67C9">
        <w:rPr>
          <w:lang w:val="x-none"/>
        </w:rPr>
        <w:t>-</w:t>
      </w:r>
      <w:r w:rsidRPr="00FF67C9">
        <w:rPr>
          <w:rFonts w:eastAsia="SimSun" w:hint="eastAsia"/>
          <w:lang w:val="x-none" w:eastAsia="zh-CN"/>
        </w:rPr>
        <w:t>1</w:t>
      </w:r>
      <w:r w:rsidRPr="00FF67C9">
        <w:rPr>
          <w:lang w:val="x-none"/>
        </w:rPr>
        <w:t xml:space="preserve"> </w:t>
      </w:r>
      <w:r w:rsidRPr="00FF67C9">
        <w:rPr>
          <w:lang w:val="x-none" w:eastAsia="zh-CN"/>
        </w:rPr>
        <w:t xml:space="preserve">for </w:t>
      </w:r>
      <w:r w:rsidRPr="001352EB">
        <w:rPr>
          <w:i/>
          <w:lang w:eastAsia="zh-CN"/>
        </w:rPr>
        <w:t>BS type 2-O</w:t>
      </w:r>
      <w:r w:rsidRPr="00FF67C9">
        <w:rPr>
          <w:lang w:eastAsia="zh-CN"/>
        </w:rPr>
        <w:t>.</w:t>
      </w:r>
    </w:p>
    <w:p w14:paraId="4738D32A" w14:textId="77777777" w:rsidR="005735AC" w:rsidRPr="00FF67C9" w:rsidRDefault="005735AC" w:rsidP="005735AC">
      <w:pPr>
        <w:ind w:left="851" w:hanging="284"/>
        <w:rPr>
          <w:lang w:val="x-none"/>
        </w:rPr>
      </w:pPr>
      <w:r w:rsidRPr="00FF67C9">
        <w:t>b</w:t>
      </w:r>
      <w:r w:rsidRPr="00FF67C9">
        <w:rPr>
          <w:lang w:val="x-none"/>
        </w:rPr>
        <w:t>)</w:t>
      </w:r>
      <w:r w:rsidRPr="00FF67C9">
        <w:rPr>
          <w:lang w:val="x-none"/>
        </w:rPr>
        <w:tab/>
        <w:t xml:space="preserve">Set the </w:t>
      </w:r>
      <w:r>
        <w:t xml:space="preserve">signal </w:t>
      </w:r>
      <w:r w:rsidRPr="00FF67C9">
        <w:rPr>
          <w:lang w:val="x-none"/>
        </w:rPr>
        <w:t xml:space="preserve">generator for the interfering signal at the </w:t>
      </w:r>
      <w:r w:rsidRPr="00E3724E">
        <w:rPr>
          <w:rFonts w:cs="v4.2.0"/>
        </w:rPr>
        <w:t>adjacent channel</w:t>
      </w:r>
      <w:r w:rsidRPr="00FF67C9">
        <w:rPr>
          <w:lang w:val="x-none"/>
        </w:rPr>
        <w:t xml:space="preserve"> frequency </w:t>
      </w:r>
      <w:r>
        <w:t>of</w:t>
      </w:r>
      <w:r w:rsidRPr="00FF67C9">
        <w:rPr>
          <w:lang w:val="x-none"/>
        </w:rPr>
        <w:t xml:space="preserve"> the wanted signal to transmit as specified in table </w:t>
      </w:r>
      <w:r w:rsidRPr="00FF67C9">
        <w:rPr>
          <w:lang w:eastAsia="sv-SE"/>
        </w:rPr>
        <w:t>7.5.</w:t>
      </w:r>
      <w:r>
        <w:rPr>
          <w:lang w:eastAsia="sv-SE"/>
        </w:rPr>
        <w:t>1.</w:t>
      </w:r>
      <w:r w:rsidRPr="00FF67C9">
        <w:rPr>
          <w:lang w:val="x-none" w:eastAsia="sv-SE"/>
        </w:rPr>
        <w:t>5.1</w:t>
      </w:r>
      <w:r w:rsidRPr="00FF67C9">
        <w:rPr>
          <w:lang w:val="x-none"/>
        </w:rPr>
        <w:t xml:space="preserve">-1 </w:t>
      </w:r>
      <w:r w:rsidRPr="00FF67C9">
        <w:rPr>
          <w:lang w:val="x-none" w:eastAsia="zh-CN"/>
        </w:rPr>
        <w:t xml:space="preserve">for </w:t>
      </w:r>
      <w:r w:rsidRPr="001352EB">
        <w:rPr>
          <w:i/>
          <w:lang w:eastAsia="zh-CN"/>
        </w:rPr>
        <w:t>BS type 1-O</w:t>
      </w:r>
      <w:r w:rsidRPr="00FF67C9">
        <w:rPr>
          <w:lang w:eastAsia="zh-CN"/>
        </w:rPr>
        <w:t xml:space="preserve"> and </w:t>
      </w:r>
      <w:r w:rsidRPr="00FF67C9">
        <w:rPr>
          <w:lang w:val="x-none"/>
        </w:rPr>
        <w:t xml:space="preserve">table </w:t>
      </w:r>
      <w:r w:rsidRPr="00FF67C9">
        <w:rPr>
          <w:lang w:eastAsia="sv-SE"/>
        </w:rPr>
        <w:t>7.5.1</w:t>
      </w:r>
      <w:r w:rsidRPr="00FF67C9">
        <w:rPr>
          <w:lang w:val="x-none" w:eastAsia="sv-SE"/>
        </w:rPr>
        <w:t>.5.</w:t>
      </w:r>
      <w:r w:rsidRPr="00FF67C9">
        <w:rPr>
          <w:lang w:eastAsia="sv-SE"/>
        </w:rPr>
        <w:t>2</w:t>
      </w:r>
      <w:r w:rsidRPr="00FF67C9">
        <w:rPr>
          <w:lang w:val="x-none"/>
        </w:rPr>
        <w:t>-</w:t>
      </w:r>
      <w:r w:rsidRPr="00FF67C9">
        <w:rPr>
          <w:rFonts w:eastAsia="SimSun" w:hint="eastAsia"/>
          <w:lang w:val="x-none" w:eastAsia="zh-CN"/>
        </w:rPr>
        <w:t>1</w:t>
      </w:r>
      <w:r w:rsidRPr="00FF67C9">
        <w:rPr>
          <w:lang w:val="x-none"/>
        </w:rPr>
        <w:t xml:space="preserve"> </w:t>
      </w:r>
      <w:r w:rsidRPr="00FF67C9">
        <w:rPr>
          <w:lang w:val="x-none" w:eastAsia="zh-CN"/>
        </w:rPr>
        <w:t xml:space="preserve">for </w:t>
      </w:r>
      <w:r w:rsidRPr="001352EB">
        <w:rPr>
          <w:i/>
          <w:lang w:eastAsia="zh-CN"/>
        </w:rPr>
        <w:t>BS type 2-O</w:t>
      </w:r>
      <w:r w:rsidRPr="00FF67C9">
        <w:rPr>
          <w:lang w:eastAsia="zh-CN"/>
        </w:rPr>
        <w:t>.</w:t>
      </w:r>
    </w:p>
    <w:p w14:paraId="6A09DEAD" w14:textId="77777777" w:rsidR="005735AC" w:rsidRPr="00473309" w:rsidRDefault="005735AC" w:rsidP="005735AC">
      <w:pPr>
        <w:keepNext/>
        <w:keepLines/>
        <w:ind w:left="568" w:hanging="284"/>
        <w:rPr>
          <w:rFonts w:eastAsia="SimSun"/>
        </w:rPr>
      </w:pPr>
      <w:r>
        <w:rPr>
          <w:rFonts w:eastAsia="SimSun"/>
          <w:lang w:eastAsia="zh-CN"/>
        </w:rPr>
        <w:t>6</w:t>
      </w:r>
      <w:r w:rsidRPr="00473309">
        <w:rPr>
          <w:rFonts w:eastAsia="SimSun"/>
          <w:lang w:eastAsia="zh-CN"/>
        </w:rPr>
        <w:t>)</w:t>
      </w:r>
      <w:r w:rsidRPr="00473309">
        <w:rPr>
          <w:rFonts w:eastAsia="SimSun"/>
          <w:lang w:eastAsia="zh-CN"/>
        </w:rPr>
        <w:tab/>
        <w:t>Measure</w:t>
      </w:r>
      <w:r>
        <w:rPr>
          <w:rFonts w:eastAsia="SimSun"/>
          <w:lang w:eastAsia="zh-CN"/>
        </w:rPr>
        <w:t xml:space="preserve"> </w:t>
      </w:r>
      <w:r>
        <w:rPr>
          <w:rFonts w:eastAsia="SimSun"/>
        </w:rPr>
        <w:t>t</w:t>
      </w:r>
      <w:r w:rsidRPr="00473309">
        <w:rPr>
          <w:rFonts w:eastAsia="SimSun"/>
        </w:rPr>
        <w:t>hroughput according to annex x for each supported polarization</w:t>
      </w:r>
      <w:r w:rsidRPr="00E3724E">
        <w:rPr>
          <w:rFonts w:cs="v4.2.0"/>
        </w:rPr>
        <w:t xml:space="preserve">, for multi-carrier and/or CA operation the throughput shall be measured </w:t>
      </w:r>
      <w:r w:rsidRPr="00E3724E">
        <w:t>for relevant carriers specified by the test configuration specified in subclause 4.</w:t>
      </w:r>
      <w:r>
        <w:t>8.2</w:t>
      </w:r>
      <w:r w:rsidRPr="00473309">
        <w:rPr>
          <w:rFonts w:eastAsia="SimSun"/>
        </w:rPr>
        <w:t>.</w:t>
      </w:r>
    </w:p>
    <w:p w14:paraId="17B08CAF" w14:textId="77777777" w:rsidR="005735AC" w:rsidRPr="00473309" w:rsidRDefault="005735AC" w:rsidP="005735AC">
      <w:pPr>
        <w:rPr>
          <w:rFonts w:eastAsia="SimSun"/>
          <w:lang w:eastAsia="zh-CN"/>
        </w:rPr>
      </w:pPr>
      <w:r w:rsidRPr="00473309">
        <w:rPr>
          <w:rFonts w:eastAsia="SimSun"/>
          <w:lang w:eastAsia="zh-CN"/>
        </w:rPr>
        <w:t xml:space="preserve">For </w:t>
      </w:r>
      <w:r w:rsidRPr="00510D4B">
        <w:rPr>
          <w:rFonts w:eastAsia="SimSun"/>
          <w:i/>
          <w:lang w:eastAsia="zh-CN"/>
        </w:rPr>
        <w:t>multi-band RIB(s)</w:t>
      </w:r>
      <w:r w:rsidRPr="00473309">
        <w:rPr>
          <w:rFonts w:eastAsia="SimSun"/>
          <w:lang w:eastAsia="zh-CN"/>
        </w:rPr>
        <w:t xml:space="preserve"> and single band tests, repeat the steps above per involved band where single band test configurations and test models shall apply with no carriers activated in the other band.</w:t>
      </w:r>
    </w:p>
    <w:p w14:paraId="6B11D663" w14:textId="7A75DB53" w:rsidR="005735AC" w:rsidRPr="00F6235A" w:rsidRDefault="005735AC" w:rsidP="005735AC">
      <w:pPr>
        <w:keepNext/>
        <w:keepLines/>
        <w:spacing w:before="120"/>
        <w:ind w:left="1418" w:hanging="1418"/>
        <w:outlineLvl w:val="3"/>
        <w:rPr>
          <w:rFonts w:ascii="Arial" w:hAnsi="Arial"/>
          <w:sz w:val="24"/>
          <w:lang w:eastAsia="sv-SE"/>
        </w:rPr>
      </w:pPr>
      <w:r w:rsidRPr="00F6235A">
        <w:rPr>
          <w:rFonts w:ascii="Arial" w:hAnsi="Arial"/>
          <w:sz w:val="24"/>
          <w:lang w:eastAsia="sv-SE"/>
        </w:rPr>
        <w:t>7.5.1</w:t>
      </w:r>
      <w:r w:rsidRPr="00F6235A">
        <w:rPr>
          <w:rFonts w:ascii="Arial" w:hAnsi="Arial"/>
          <w:sz w:val="24"/>
          <w:lang w:eastAsia="zh-CN"/>
        </w:rPr>
        <w:t>.</w:t>
      </w:r>
      <w:r w:rsidRPr="00F6235A">
        <w:rPr>
          <w:rFonts w:ascii="Arial" w:hAnsi="Arial"/>
          <w:sz w:val="24"/>
          <w:lang w:val="x-none" w:eastAsia="sv-SE"/>
        </w:rPr>
        <w:t>5</w:t>
      </w:r>
      <w:r w:rsidRPr="00F6235A">
        <w:rPr>
          <w:rFonts w:ascii="Arial" w:hAnsi="Arial"/>
          <w:sz w:val="24"/>
          <w:lang w:val="x-none" w:eastAsia="sv-SE"/>
        </w:rPr>
        <w:tab/>
      </w:r>
      <w:bookmarkStart w:id="8001" w:name="_Hlk513649853"/>
      <w:r w:rsidRPr="00F6235A">
        <w:rPr>
          <w:rFonts w:ascii="Arial" w:hAnsi="Arial"/>
          <w:sz w:val="24"/>
          <w:lang w:val="x-none" w:eastAsia="sv-SE"/>
        </w:rPr>
        <w:t xml:space="preserve">Test </w:t>
      </w:r>
      <w:bookmarkEnd w:id="8001"/>
      <w:r w:rsidR="000420F9">
        <w:rPr>
          <w:rFonts w:ascii="Arial" w:hAnsi="Arial"/>
          <w:sz w:val="24"/>
          <w:lang w:val="x-none" w:eastAsia="sv-SE"/>
        </w:rPr>
        <w:t>requirement</w:t>
      </w:r>
    </w:p>
    <w:p w14:paraId="265A7260" w14:textId="77777777" w:rsidR="005735AC" w:rsidRPr="00F6235A" w:rsidRDefault="005735AC" w:rsidP="005735AC">
      <w:pPr>
        <w:keepNext/>
        <w:keepLines/>
        <w:spacing w:before="120"/>
        <w:ind w:left="1701" w:hanging="1701"/>
        <w:outlineLvl w:val="4"/>
        <w:rPr>
          <w:rFonts w:ascii="Arial" w:hAnsi="Arial"/>
          <w:sz w:val="22"/>
          <w:lang w:eastAsia="sv-SE"/>
        </w:rPr>
      </w:pPr>
      <w:r w:rsidRPr="00F6235A">
        <w:rPr>
          <w:rFonts w:ascii="Arial" w:hAnsi="Arial"/>
          <w:sz w:val="22"/>
          <w:lang w:eastAsia="sv-SE"/>
        </w:rPr>
        <w:t>7.5.1</w:t>
      </w:r>
      <w:r w:rsidRPr="00F6235A">
        <w:rPr>
          <w:rFonts w:ascii="Arial" w:hAnsi="Arial"/>
          <w:sz w:val="22"/>
          <w:lang w:val="x-none" w:eastAsia="sv-SE"/>
        </w:rPr>
        <w:t>.5.1</w:t>
      </w:r>
      <w:r w:rsidRPr="00F6235A">
        <w:rPr>
          <w:rFonts w:ascii="Arial" w:hAnsi="Arial"/>
          <w:sz w:val="22"/>
          <w:lang w:val="x-none" w:eastAsia="sv-SE"/>
        </w:rPr>
        <w:tab/>
      </w:r>
      <w:r>
        <w:rPr>
          <w:rFonts w:ascii="Arial" w:hAnsi="Arial"/>
          <w:sz w:val="22"/>
          <w:lang w:eastAsia="sv-SE"/>
        </w:rPr>
        <w:t>General</w:t>
      </w:r>
    </w:p>
    <w:p w14:paraId="76E2A19E" w14:textId="77777777" w:rsidR="005735AC" w:rsidRPr="004F4A9C" w:rsidRDefault="005735AC" w:rsidP="005735AC">
      <w:pPr>
        <w:rPr>
          <w:rFonts w:eastAsia="SimSun"/>
          <w:lang w:eastAsia="zh-CN"/>
        </w:rPr>
      </w:pPr>
      <w:r w:rsidRPr="004F4A9C">
        <w:rPr>
          <w:rFonts w:eastAsia="SimSun"/>
          <w:lang w:eastAsia="zh-CN"/>
        </w:rPr>
        <w:t xml:space="preserve">The test requirement is calculated from the </w:t>
      </w:r>
      <w:r>
        <w:rPr>
          <w:rFonts w:eastAsia="SimSun"/>
          <w:lang w:eastAsia="zh-CN"/>
        </w:rPr>
        <w:t>OTA wanted signal mean power</w:t>
      </w:r>
      <w:r w:rsidRPr="004F4A9C">
        <w:rPr>
          <w:rFonts w:eastAsia="SimSun"/>
          <w:lang w:eastAsia="zh-CN"/>
        </w:rPr>
        <w:t xml:space="preserve"> level offset by the </w:t>
      </w:r>
      <w:r>
        <w:rPr>
          <w:rFonts w:eastAsia="SimSun"/>
          <w:lang w:eastAsia="zh-CN"/>
        </w:rPr>
        <w:t>OTA ACS</w:t>
      </w:r>
      <w:r w:rsidRPr="004F4A9C">
        <w:rPr>
          <w:rFonts w:eastAsia="SimSun"/>
          <w:lang w:eastAsia="zh-CN"/>
        </w:rPr>
        <w:t xml:space="preserve"> Test Tolerance specified in subclause 4.1.</w:t>
      </w:r>
    </w:p>
    <w:p w14:paraId="6F5F14F2" w14:textId="166BFD42" w:rsidR="005735AC" w:rsidRPr="00F6235A" w:rsidRDefault="005735AC" w:rsidP="005735AC">
      <w:pPr>
        <w:keepNext/>
        <w:keepLines/>
        <w:spacing w:before="120"/>
        <w:ind w:left="1701" w:hanging="1701"/>
        <w:outlineLvl w:val="4"/>
        <w:rPr>
          <w:rFonts w:ascii="Arial" w:hAnsi="Arial"/>
          <w:sz w:val="22"/>
          <w:lang w:val="x-none" w:eastAsia="sv-SE"/>
        </w:rPr>
      </w:pPr>
      <w:r w:rsidRPr="00F6235A">
        <w:rPr>
          <w:rFonts w:ascii="Arial" w:hAnsi="Arial"/>
          <w:sz w:val="22"/>
          <w:lang w:eastAsia="sv-SE"/>
        </w:rPr>
        <w:lastRenderedPageBreak/>
        <w:t>7.5.1</w:t>
      </w:r>
      <w:r w:rsidRPr="00F6235A">
        <w:rPr>
          <w:rFonts w:ascii="Arial" w:hAnsi="Arial"/>
          <w:sz w:val="22"/>
          <w:lang w:val="x-none" w:eastAsia="sv-SE"/>
        </w:rPr>
        <w:t>.5.</w:t>
      </w:r>
      <w:r>
        <w:rPr>
          <w:rFonts w:ascii="Arial" w:hAnsi="Arial"/>
          <w:sz w:val="22"/>
          <w:lang w:eastAsia="sv-SE"/>
        </w:rPr>
        <w:t>2</w:t>
      </w:r>
      <w:r w:rsidRPr="00F6235A">
        <w:rPr>
          <w:rFonts w:ascii="Arial" w:hAnsi="Arial"/>
          <w:sz w:val="22"/>
          <w:lang w:val="x-none" w:eastAsia="sv-SE"/>
        </w:rPr>
        <w:tab/>
        <w:t xml:space="preserve">Test </w:t>
      </w:r>
      <w:r w:rsidR="000420F9">
        <w:rPr>
          <w:rFonts w:ascii="Arial" w:hAnsi="Arial"/>
          <w:sz w:val="22"/>
          <w:lang w:val="x-none" w:eastAsia="sv-SE"/>
        </w:rPr>
        <w:t>requirement</w:t>
      </w:r>
      <w:r>
        <w:rPr>
          <w:rFonts w:ascii="Arial" w:hAnsi="Arial"/>
          <w:sz w:val="22"/>
          <w:lang w:eastAsia="sv-SE"/>
        </w:rPr>
        <w:t>s for</w:t>
      </w:r>
      <w:r w:rsidRPr="00F6235A">
        <w:rPr>
          <w:rFonts w:ascii="Arial" w:hAnsi="Arial"/>
          <w:sz w:val="22"/>
          <w:lang w:val="x-none" w:eastAsia="sv-SE"/>
        </w:rPr>
        <w:t xml:space="preserve"> </w:t>
      </w:r>
      <w:r w:rsidRPr="00F6235A">
        <w:rPr>
          <w:rFonts w:ascii="Arial" w:hAnsi="Arial"/>
          <w:i/>
          <w:sz w:val="22"/>
          <w:lang w:val="x-none" w:eastAsia="sv-SE"/>
        </w:rPr>
        <w:t>BS type 1-O</w:t>
      </w:r>
    </w:p>
    <w:p w14:paraId="2DB36D25" w14:textId="77777777" w:rsidR="005735AC" w:rsidRPr="00F14D9D" w:rsidRDefault="005735AC" w:rsidP="005735AC">
      <w:r w:rsidRPr="00F14D9D">
        <w:t xml:space="preserve">The requirement shall apply at the RIB when the AoA of the incident wave of a received signal and the interfering signal are from the same direction, and the AoA of the incident wave of a received signal and the interfering signal are within the </w:t>
      </w:r>
      <w:r w:rsidRPr="00F14D9D">
        <w:rPr>
          <w:i/>
        </w:rPr>
        <w:t>minSENS RoAoA</w:t>
      </w:r>
      <w:r w:rsidRPr="00F14D9D">
        <w:t>.</w:t>
      </w:r>
    </w:p>
    <w:p w14:paraId="576EE734" w14:textId="77777777" w:rsidR="005735AC" w:rsidRPr="00F14D9D" w:rsidRDefault="005735AC" w:rsidP="005735AC">
      <w:r w:rsidRPr="00F14D9D">
        <w:t xml:space="preserve">The wanted and interfering signals apply to </w:t>
      </w:r>
      <w:r>
        <w:t>each</w:t>
      </w:r>
      <w:r w:rsidRPr="00F14D9D">
        <w:t xml:space="preserve"> supported polarization, under the assumption o</w:t>
      </w:r>
      <w:r w:rsidRPr="00F14D9D">
        <w:rPr>
          <w:i/>
        </w:rPr>
        <w:t>f polarization match</w:t>
      </w:r>
      <w:r>
        <w:t>.</w:t>
      </w:r>
    </w:p>
    <w:p w14:paraId="54A889A9" w14:textId="77777777" w:rsidR="005735AC" w:rsidRPr="00F14D9D" w:rsidRDefault="005735AC" w:rsidP="005735AC">
      <w:r w:rsidRPr="00F14D9D">
        <w:t xml:space="preserve">The throughput shall be ≥ 95% of the maximum throughput of the reference measurement channel. </w:t>
      </w:r>
    </w:p>
    <w:p w14:paraId="60B5F514" w14:textId="77777777" w:rsidR="005735AC" w:rsidRPr="001F0AE4" w:rsidRDefault="005735AC" w:rsidP="005735AC">
      <w:pPr>
        <w:rPr>
          <w:rFonts w:eastAsia="Osaka"/>
        </w:rPr>
      </w:pPr>
      <w:r w:rsidRPr="00F14D9D">
        <w:t xml:space="preserve">For FR1, </w:t>
      </w:r>
      <w:r w:rsidRPr="00F14D9D">
        <w:rPr>
          <w:lang w:eastAsia="zh-CN"/>
        </w:rPr>
        <w:t xml:space="preserve">the OTA </w:t>
      </w:r>
      <w:r w:rsidRPr="00F14D9D">
        <w:t xml:space="preserve">wanted and </w:t>
      </w:r>
      <w:r w:rsidRPr="00F14D9D">
        <w:rPr>
          <w:lang w:eastAsia="zh-CN"/>
        </w:rPr>
        <w:t>the</w:t>
      </w:r>
      <w:r w:rsidRPr="00F14D9D">
        <w:t xml:space="preserve"> interfering signal </w:t>
      </w:r>
      <w:r w:rsidRPr="00F14D9D">
        <w:rPr>
          <w:lang w:eastAsia="zh-CN"/>
        </w:rPr>
        <w:t>are</w:t>
      </w:r>
      <w:r w:rsidRPr="00F14D9D">
        <w:t xml:space="preserve"> specified</w:t>
      </w:r>
      <w:r w:rsidRPr="00F14D9D">
        <w:rPr>
          <w:rFonts w:eastAsia="Osaka"/>
        </w:rPr>
        <w:t xml:space="preserve"> in table </w:t>
      </w:r>
      <w:r>
        <w:rPr>
          <w:rFonts w:eastAsia="SimSun" w:cs="v5.0.0"/>
          <w:lang w:eastAsia="zh-CN"/>
        </w:rPr>
        <w:t>7</w:t>
      </w:r>
      <w:r w:rsidRPr="00F14D9D">
        <w:rPr>
          <w:rFonts w:eastAsia="SimSun" w:cs="v5.0.0" w:hint="eastAsia"/>
          <w:lang w:eastAsia="zh-CN"/>
        </w:rPr>
        <w:t>.5.1.</w:t>
      </w:r>
      <w:r>
        <w:rPr>
          <w:rFonts w:eastAsia="SimSun" w:cs="v5.0.0"/>
          <w:lang w:eastAsia="zh-CN"/>
        </w:rPr>
        <w:t>5.</w:t>
      </w:r>
      <w:r w:rsidRPr="00F14D9D">
        <w:rPr>
          <w:rFonts w:eastAsia="SimSun" w:cs="v5.0.0" w:hint="eastAsia"/>
          <w:lang w:eastAsia="zh-CN"/>
        </w:rPr>
        <w:t>2</w:t>
      </w:r>
      <w:r w:rsidRPr="00F14D9D">
        <w:rPr>
          <w:rFonts w:eastAsia="Osaka"/>
        </w:rPr>
        <w:t>-</w:t>
      </w:r>
      <w:r w:rsidRPr="00F14D9D">
        <w:rPr>
          <w:rFonts w:eastAsia="SimSun" w:hint="eastAsia"/>
          <w:lang w:eastAsia="zh-CN"/>
        </w:rPr>
        <w:t xml:space="preserve">1 and table </w:t>
      </w:r>
      <w:r>
        <w:rPr>
          <w:rFonts w:eastAsia="SimSun"/>
          <w:lang w:eastAsia="zh-CN"/>
        </w:rPr>
        <w:t>7</w:t>
      </w:r>
      <w:r w:rsidRPr="00F14D9D">
        <w:rPr>
          <w:rFonts w:eastAsia="SimSun" w:hint="eastAsia"/>
          <w:lang w:eastAsia="zh-CN"/>
        </w:rPr>
        <w:t>.5.1.</w:t>
      </w:r>
      <w:r>
        <w:rPr>
          <w:rFonts w:eastAsia="SimSun"/>
          <w:lang w:eastAsia="zh-CN"/>
        </w:rPr>
        <w:t>5.</w:t>
      </w:r>
      <w:r w:rsidRPr="00F14D9D">
        <w:rPr>
          <w:rFonts w:eastAsia="SimSun" w:hint="eastAsia"/>
          <w:lang w:eastAsia="zh-CN"/>
        </w:rPr>
        <w:t>2</w:t>
      </w:r>
      <w:r w:rsidRPr="00F14D9D">
        <w:rPr>
          <w:rFonts w:eastAsia="SimSun"/>
          <w:lang w:eastAsia="zh-CN"/>
        </w:rPr>
        <w:t>-2</w:t>
      </w:r>
      <w:r w:rsidRPr="00F14D9D">
        <w:rPr>
          <w:rFonts w:eastAsia="Osaka"/>
        </w:rPr>
        <w:t xml:space="preserve"> for ACS. The reference measurement channel for the OTA wanted signal </w:t>
      </w:r>
      <w:r w:rsidRPr="008019AF">
        <w:rPr>
          <w:rFonts w:eastAsia="Osaka"/>
        </w:rPr>
        <w:t>is identified in subcla</w:t>
      </w:r>
      <w:r>
        <w:rPr>
          <w:rFonts w:eastAsia="Osaka"/>
        </w:rPr>
        <w:t>u</w:t>
      </w:r>
      <w:r w:rsidRPr="008019AF">
        <w:rPr>
          <w:rFonts w:eastAsia="Osaka"/>
        </w:rPr>
        <w:t>se</w:t>
      </w:r>
      <w:r>
        <w:rPr>
          <w:rFonts w:eastAsia="Osaka"/>
        </w:rPr>
        <w:t xml:space="preserve"> 7</w:t>
      </w:r>
      <w:r w:rsidRPr="00AF6DCE">
        <w:rPr>
          <w:rFonts w:eastAsia="Osaka"/>
        </w:rPr>
        <w:t>.3.</w:t>
      </w:r>
      <w:r>
        <w:rPr>
          <w:rFonts w:eastAsia="Osaka"/>
        </w:rPr>
        <w:t>5.</w:t>
      </w:r>
      <w:r w:rsidRPr="00AF6DCE">
        <w:rPr>
          <w:rFonts w:eastAsia="Osaka"/>
        </w:rPr>
        <w:t xml:space="preserve">2 </w:t>
      </w:r>
      <w:r>
        <w:rPr>
          <w:rFonts w:eastAsia="Osaka"/>
        </w:rPr>
        <w:t xml:space="preserve">and </w:t>
      </w:r>
      <w:r w:rsidRPr="00F14D9D">
        <w:rPr>
          <w:rFonts w:eastAsia="Osaka"/>
        </w:rPr>
        <w:t xml:space="preserve">is further specified in </w:t>
      </w:r>
      <w:r w:rsidRPr="004F4A9C">
        <w:rPr>
          <w:rFonts w:eastAsia="SimSun"/>
        </w:rPr>
        <w:t>TS 38.104 [2] annex A.</w:t>
      </w:r>
      <w:r>
        <w:rPr>
          <w:rFonts w:eastAsia="SimSun"/>
        </w:rPr>
        <w:t>1</w:t>
      </w:r>
      <w:r w:rsidRPr="00F14D9D">
        <w:rPr>
          <w:rFonts w:eastAsia="Osaka"/>
        </w:rPr>
        <w:t>.</w:t>
      </w:r>
      <w:r w:rsidRPr="001F0AE4">
        <w:rPr>
          <w:rFonts w:eastAsia="Osaka"/>
        </w:rPr>
        <w:t xml:space="preserve"> The characteristics of the interfering signal is further specified in </w:t>
      </w:r>
      <w:r w:rsidRPr="004F4A9C">
        <w:rPr>
          <w:rFonts w:eastAsia="SimSun"/>
        </w:rPr>
        <w:t xml:space="preserve">TS 38.104 [2] </w:t>
      </w:r>
      <w:r w:rsidRPr="001F0AE4">
        <w:rPr>
          <w:rFonts w:eastAsia="Osaka"/>
        </w:rPr>
        <w:t>annex D.</w:t>
      </w:r>
    </w:p>
    <w:p w14:paraId="3F87F48E" w14:textId="77777777" w:rsidR="005735AC" w:rsidRPr="00F14D9D" w:rsidRDefault="005735AC" w:rsidP="005735AC">
      <w:pPr>
        <w:rPr>
          <w:rFonts w:eastAsia="Osaka"/>
        </w:rPr>
      </w:pPr>
      <w:r w:rsidRPr="00F14D9D">
        <w:rPr>
          <w:rFonts w:eastAsia="Osaka"/>
        </w:rPr>
        <w:t xml:space="preserve">The OTA ACS requirement is applicable outside the </w:t>
      </w:r>
      <w:r w:rsidRPr="00F14D9D">
        <w:rPr>
          <w:rFonts w:hint="eastAsia"/>
          <w:lang w:eastAsia="zh-CN"/>
        </w:rPr>
        <w:t xml:space="preserve">Base Station </w:t>
      </w:r>
      <w:r w:rsidRPr="00F14D9D">
        <w:rPr>
          <w:rFonts w:eastAsia="Osaka"/>
        </w:rPr>
        <w:t>RF Bandwidth</w:t>
      </w:r>
      <w:r w:rsidRPr="00F14D9D">
        <w:rPr>
          <w:rFonts w:hint="eastAsia"/>
          <w:lang w:eastAsia="zh-CN"/>
        </w:rPr>
        <w:t xml:space="preserve"> </w:t>
      </w:r>
      <w:r w:rsidRPr="00F14D9D">
        <w:rPr>
          <w:lang w:eastAsia="zh-CN"/>
        </w:rPr>
        <w:t>or Radio Bandwidth</w:t>
      </w:r>
      <w:r w:rsidRPr="00F14D9D">
        <w:rPr>
          <w:rFonts w:eastAsia="Osaka"/>
        </w:rPr>
        <w:t>. The OTA interfering signal offset is defined relative to the</w:t>
      </w:r>
      <w:r w:rsidRPr="00F14D9D">
        <w:t xml:space="preserve"> </w:t>
      </w:r>
      <w:r w:rsidRPr="00F14D9D">
        <w:rPr>
          <w:rFonts w:eastAsia="Osaka"/>
        </w:rPr>
        <w:t xml:space="preserve">Base station RF Bandwidth edges </w:t>
      </w:r>
      <w:r w:rsidRPr="00F14D9D">
        <w:rPr>
          <w:lang w:eastAsia="zh-CN"/>
        </w:rPr>
        <w:t xml:space="preserve">or Radio Bandwidth </w:t>
      </w:r>
      <w:r w:rsidRPr="00F14D9D">
        <w:rPr>
          <w:rFonts w:eastAsia="Osaka"/>
        </w:rPr>
        <w:t>edges.</w:t>
      </w:r>
    </w:p>
    <w:p w14:paraId="5DBDC1D4" w14:textId="77777777" w:rsidR="005735AC" w:rsidRPr="00F14D9D" w:rsidRDefault="005735AC" w:rsidP="005735AC">
      <w:pPr>
        <w:rPr>
          <w:rFonts w:eastAsia="SimSun"/>
          <w:lang w:eastAsia="zh-CN"/>
        </w:rPr>
      </w:pPr>
      <w:r w:rsidRPr="00F14D9D">
        <w:t xml:space="preserve">For RIBs supporting operation in </w:t>
      </w:r>
      <w:r w:rsidRPr="00F14D9D">
        <w:rPr>
          <w:i/>
        </w:rPr>
        <w:t>non-contiguous spectrum</w:t>
      </w:r>
      <w:r w:rsidRPr="00F14D9D">
        <w:t xml:space="preserve"> within any operating band, the OTA ACS requirement shall apply in addition inside any sub-block gap, in case the sub-block gap size is at least as wide as the NR interfering signal in table </w:t>
      </w:r>
      <w:r>
        <w:t>7</w:t>
      </w:r>
      <w:r w:rsidRPr="00F14D9D">
        <w:t>.5.1.</w:t>
      </w:r>
      <w:r>
        <w:t>5.</w:t>
      </w:r>
      <w:r w:rsidRPr="00F14D9D">
        <w:t>2-</w:t>
      </w:r>
      <w:r w:rsidRPr="00F14D9D">
        <w:rPr>
          <w:rFonts w:eastAsia="SimSun"/>
          <w:lang w:eastAsia="zh-CN"/>
        </w:rPr>
        <w:t>2</w:t>
      </w:r>
      <w:r w:rsidRPr="00F14D9D">
        <w:t>. The OTA interfering signal offset is defined relative to the sub-block edges inside the sub-block gap.</w:t>
      </w:r>
    </w:p>
    <w:p w14:paraId="53C1BE7A" w14:textId="77777777" w:rsidR="005735AC" w:rsidRPr="00F14D9D" w:rsidRDefault="005735AC" w:rsidP="005735AC">
      <w:pPr>
        <w:rPr>
          <w:rFonts w:eastAsia="SimSun"/>
          <w:lang w:eastAsia="zh-CN"/>
        </w:rPr>
      </w:pPr>
      <w:r w:rsidRPr="00F14D9D">
        <w:t xml:space="preserve">For </w:t>
      </w:r>
      <w:r w:rsidRPr="00F14D9D">
        <w:rPr>
          <w:i/>
        </w:rPr>
        <w:t>multi-band RIBs</w:t>
      </w:r>
      <w:r w:rsidRPr="00F14D9D">
        <w:t xml:space="preserve">, the OTA ACS requirement shall apply in addition inside any Inter RF Bandwidth gap, in case the Inter RF Bandwidth gap size is at least as wide as the NR interfering signal in table </w:t>
      </w:r>
      <w:r>
        <w:t>7</w:t>
      </w:r>
      <w:r w:rsidRPr="00F14D9D">
        <w:t>.5.1.</w:t>
      </w:r>
      <w:r>
        <w:t>5.</w:t>
      </w:r>
      <w:r w:rsidRPr="00F14D9D">
        <w:t>2-</w:t>
      </w:r>
      <w:r w:rsidRPr="00F14D9D">
        <w:rPr>
          <w:rFonts w:eastAsia="SimSun" w:hint="eastAsia"/>
          <w:lang w:eastAsia="zh-CN"/>
        </w:rPr>
        <w:t>2</w:t>
      </w:r>
      <w:r w:rsidRPr="00F14D9D">
        <w:t>. The interfering signal offset is defined relative to the Base Station RF Bandwidth edges inside the Inter RF Bandwidth gap.</w:t>
      </w:r>
    </w:p>
    <w:p w14:paraId="4AB52DB4" w14:textId="77777777" w:rsidR="005735AC" w:rsidRPr="00F14D9D" w:rsidRDefault="005735AC" w:rsidP="005735AC">
      <w:pPr>
        <w:keepNext/>
        <w:keepLines/>
        <w:spacing w:before="60"/>
        <w:jc w:val="center"/>
        <w:rPr>
          <w:rFonts w:ascii="Arial" w:eastAsia="SimSun" w:hAnsi="Arial"/>
          <w:b/>
          <w:lang w:eastAsia="zh-CN"/>
        </w:rPr>
      </w:pPr>
      <w:r w:rsidRPr="00F14D9D">
        <w:rPr>
          <w:rFonts w:ascii="Arial" w:hAnsi="Arial"/>
          <w:b/>
          <w:lang w:eastAsia="x-none"/>
        </w:rPr>
        <w:t xml:space="preserve">Table </w:t>
      </w:r>
      <w:r>
        <w:rPr>
          <w:rFonts w:ascii="Arial" w:eastAsia="SimSun" w:hAnsi="Arial"/>
          <w:b/>
          <w:lang w:eastAsia="zh-CN"/>
        </w:rPr>
        <w:t>7</w:t>
      </w:r>
      <w:r w:rsidRPr="00F14D9D">
        <w:rPr>
          <w:rFonts w:ascii="Arial" w:eastAsia="SimSun" w:hAnsi="Arial" w:hint="eastAsia"/>
          <w:b/>
          <w:lang w:eastAsia="zh-CN"/>
        </w:rPr>
        <w:t>.5.1.</w:t>
      </w:r>
      <w:r>
        <w:rPr>
          <w:rFonts w:ascii="Arial" w:eastAsia="SimSun" w:hAnsi="Arial"/>
          <w:b/>
          <w:lang w:eastAsia="zh-CN"/>
        </w:rPr>
        <w:t>5.</w:t>
      </w:r>
      <w:r w:rsidRPr="00F14D9D">
        <w:rPr>
          <w:rFonts w:ascii="Arial" w:eastAsia="SimSun" w:hAnsi="Arial" w:hint="eastAsia"/>
          <w:b/>
          <w:lang w:eastAsia="zh-CN"/>
        </w:rPr>
        <w:t>2</w:t>
      </w:r>
      <w:r w:rsidRPr="00F14D9D">
        <w:rPr>
          <w:rFonts w:ascii="Arial" w:hAnsi="Arial"/>
          <w:b/>
          <w:lang w:eastAsia="x-none"/>
        </w:rPr>
        <w:t>-</w:t>
      </w:r>
      <w:r w:rsidRPr="00F14D9D">
        <w:rPr>
          <w:rFonts w:ascii="Arial" w:eastAsia="SimSun" w:hAnsi="Arial" w:hint="eastAsia"/>
          <w:b/>
          <w:lang w:eastAsia="zh-CN"/>
        </w:rPr>
        <w:t>1</w:t>
      </w:r>
      <w:r w:rsidRPr="00F14D9D">
        <w:rPr>
          <w:rFonts w:ascii="Arial" w:hAnsi="Arial"/>
          <w:b/>
          <w:lang w:eastAsia="x-none"/>
        </w:rPr>
        <w:t>: OTA A</w:t>
      </w:r>
      <w:r w:rsidRPr="00F14D9D">
        <w:rPr>
          <w:rFonts w:ascii="Arial" w:eastAsia="SimSun" w:hAnsi="Arial" w:hint="eastAsia"/>
          <w:b/>
          <w:lang w:eastAsia="zh-CN"/>
        </w:rPr>
        <w:t>CS</w:t>
      </w:r>
      <w:r w:rsidRPr="00F14D9D">
        <w:rPr>
          <w:rFonts w:ascii="Arial" w:eastAsia="SimSun" w:hAnsi="Arial"/>
          <w:b/>
          <w:lang w:eastAsia="zh-CN"/>
        </w:rPr>
        <w:t xml:space="preserve"> requirement for </w:t>
      </w:r>
      <w:r w:rsidRPr="00F14D9D">
        <w:rPr>
          <w:rFonts w:ascii="Arial" w:eastAsia="SimSun" w:hAnsi="Arial"/>
          <w:b/>
          <w:i/>
          <w:lang w:eastAsia="zh-CN"/>
        </w:rPr>
        <w:t>BS type 1-O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462"/>
        <w:gridCol w:w="1462"/>
        <w:gridCol w:w="1462"/>
        <w:gridCol w:w="2001"/>
      </w:tblGrid>
      <w:tr w:rsidR="005735AC" w:rsidRPr="00F14D9D" w14:paraId="32FD960A" w14:textId="77777777" w:rsidTr="002F3E23">
        <w:trPr>
          <w:trHeight w:val="518"/>
          <w:jc w:val="center"/>
        </w:trPr>
        <w:tc>
          <w:tcPr>
            <w:tcW w:w="0" w:type="auto"/>
            <w:vMerge w:val="restart"/>
            <w:tcBorders>
              <w:top w:val="single" w:sz="4" w:space="0" w:color="auto"/>
              <w:left w:val="single" w:sz="4" w:space="0" w:color="auto"/>
              <w:right w:val="single" w:sz="4" w:space="0" w:color="auto"/>
            </w:tcBorders>
            <w:vAlign w:val="center"/>
          </w:tcPr>
          <w:p w14:paraId="23A73500" w14:textId="77777777" w:rsidR="005735AC" w:rsidRPr="00F14D9D" w:rsidRDefault="005735AC" w:rsidP="002F3E23">
            <w:pPr>
              <w:pStyle w:val="TAH"/>
            </w:pPr>
            <w:r w:rsidRPr="00F14D9D">
              <w:rPr>
                <w:i/>
              </w:rPr>
              <w:t>BS channel bandwidth</w:t>
            </w:r>
            <w:r w:rsidRPr="00F14D9D">
              <w:t xml:space="preserve"> of the lowest/highest carrier received [MHz]</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60A8F5F9" w14:textId="77777777" w:rsidR="005735AC" w:rsidRPr="00531825" w:rsidRDefault="005735AC" w:rsidP="002F3E23">
            <w:pPr>
              <w:pStyle w:val="TAH"/>
            </w:pPr>
            <w:r w:rsidRPr="00F14D9D">
              <w:t>Wanted signal mean power [dBm]</w:t>
            </w:r>
          </w:p>
          <w:p w14:paraId="4CF13B68" w14:textId="77777777" w:rsidR="005735AC" w:rsidRPr="00531825" w:rsidRDefault="005735AC" w:rsidP="002F3E23">
            <w:pPr>
              <w:pStyle w:val="TAH"/>
            </w:pPr>
            <w:r w:rsidRPr="00F14D9D">
              <w:t>(Note 2)</w:t>
            </w:r>
          </w:p>
        </w:tc>
        <w:tc>
          <w:tcPr>
            <w:tcW w:w="0" w:type="auto"/>
            <w:vMerge w:val="restart"/>
            <w:tcBorders>
              <w:top w:val="single" w:sz="4" w:space="0" w:color="auto"/>
              <w:left w:val="single" w:sz="4" w:space="0" w:color="auto"/>
              <w:right w:val="single" w:sz="4" w:space="0" w:color="auto"/>
            </w:tcBorders>
            <w:vAlign w:val="center"/>
            <w:hideMark/>
          </w:tcPr>
          <w:p w14:paraId="5D80D87A" w14:textId="77777777" w:rsidR="005735AC" w:rsidRPr="00F14D9D" w:rsidRDefault="005735AC" w:rsidP="002F3E23">
            <w:pPr>
              <w:pStyle w:val="TAH"/>
              <w:rPr>
                <w:lang w:eastAsia="ja-JP"/>
              </w:rPr>
            </w:pPr>
            <w:r w:rsidRPr="00F14D9D">
              <w:t>Interfering signal mean power [dBm]</w:t>
            </w:r>
          </w:p>
        </w:tc>
      </w:tr>
      <w:tr w:rsidR="005735AC" w:rsidRPr="00F14D9D" w14:paraId="05B01DC2" w14:textId="77777777" w:rsidTr="002F3E23">
        <w:trPr>
          <w:trHeight w:val="517"/>
          <w:jc w:val="center"/>
        </w:trPr>
        <w:tc>
          <w:tcPr>
            <w:tcW w:w="0" w:type="auto"/>
            <w:vMerge/>
            <w:tcBorders>
              <w:left w:val="single" w:sz="4" w:space="0" w:color="auto"/>
              <w:bottom w:val="single" w:sz="4" w:space="0" w:color="auto"/>
              <w:right w:val="single" w:sz="4" w:space="0" w:color="auto"/>
            </w:tcBorders>
            <w:vAlign w:val="center"/>
          </w:tcPr>
          <w:p w14:paraId="4571CFAE" w14:textId="77777777" w:rsidR="005735AC" w:rsidRPr="00531825" w:rsidRDefault="005735AC" w:rsidP="002F3E23">
            <w:pPr>
              <w:pStyle w:val="TAH"/>
              <w:rPr>
                <w:rFonts w:cs="Arial"/>
                <w:i/>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3A391C14" w14:textId="77777777" w:rsidR="005735AC" w:rsidRPr="00531825" w:rsidRDefault="005735AC" w:rsidP="002F3E23">
            <w:pPr>
              <w:pStyle w:val="TAH"/>
              <w:rPr>
                <w:rFonts w:cs="Arial"/>
                <w:szCs w:val="18"/>
              </w:rPr>
            </w:pPr>
            <w:r w:rsidRPr="00531825">
              <w:rPr>
                <w:rFonts w:cs="Arial"/>
                <w:szCs w:val="18"/>
                <w:lang w:eastAsia="ja-JP"/>
              </w:rPr>
              <w:t>f ≤ 3.0 GHz</w:t>
            </w:r>
          </w:p>
        </w:tc>
        <w:tc>
          <w:tcPr>
            <w:tcW w:w="0" w:type="auto"/>
            <w:tcBorders>
              <w:top w:val="single" w:sz="4" w:space="0" w:color="auto"/>
              <w:left w:val="single" w:sz="4" w:space="0" w:color="auto"/>
              <w:bottom w:val="single" w:sz="4" w:space="0" w:color="auto"/>
              <w:right w:val="single" w:sz="4" w:space="0" w:color="auto"/>
            </w:tcBorders>
            <w:vAlign w:val="center"/>
          </w:tcPr>
          <w:p w14:paraId="3BF70B40" w14:textId="77777777" w:rsidR="005735AC" w:rsidRPr="00531825" w:rsidRDefault="005735AC" w:rsidP="002F3E23">
            <w:pPr>
              <w:pStyle w:val="TAH"/>
              <w:rPr>
                <w:rFonts w:cs="Arial"/>
                <w:szCs w:val="18"/>
              </w:rPr>
            </w:pPr>
            <w:r w:rsidRPr="00531825">
              <w:rPr>
                <w:rFonts w:cs="Arial"/>
                <w:szCs w:val="18"/>
                <w:lang w:eastAsia="ja-JP"/>
              </w:rPr>
              <w:t>3.0 GHz &lt; f ≤ 4.2 GHz</w:t>
            </w:r>
          </w:p>
        </w:tc>
        <w:tc>
          <w:tcPr>
            <w:tcW w:w="0" w:type="auto"/>
            <w:tcBorders>
              <w:top w:val="single" w:sz="4" w:space="0" w:color="auto"/>
              <w:left w:val="single" w:sz="4" w:space="0" w:color="auto"/>
              <w:bottom w:val="single" w:sz="4" w:space="0" w:color="auto"/>
              <w:right w:val="single" w:sz="4" w:space="0" w:color="auto"/>
            </w:tcBorders>
            <w:vAlign w:val="center"/>
          </w:tcPr>
          <w:p w14:paraId="0F7763E1" w14:textId="77777777" w:rsidR="005735AC" w:rsidRPr="00531825" w:rsidRDefault="005735AC" w:rsidP="002F3E23">
            <w:pPr>
              <w:pStyle w:val="TAH"/>
              <w:rPr>
                <w:rFonts w:cs="Arial"/>
                <w:szCs w:val="18"/>
              </w:rPr>
            </w:pPr>
            <w:r w:rsidRPr="00531825">
              <w:rPr>
                <w:rFonts w:cs="Arial"/>
                <w:szCs w:val="18"/>
                <w:lang w:eastAsia="ja-JP"/>
              </w:rPr>
              <w:t>4.2 GHz &lt; f ≤ 6.0 GHz</w:t>
            </w:r>
          </w:p>
        </w:tc>
        <w:tc>
          <w:tcPr>
            <w:tcW w:w="0" w:type="auto"/>
            <w:vMerge/>
            <w:tcBorders>
              <w:left w:val="single" w:sz="4" w:space="0" w:color="auto"/>
              <w:bottom w:val="single" w:sz="4" w:space="0" w:color="auto"/>
              <w:right w:val="single" w:sz="4" w:space="0" w:color="auto"/>
            </w:tcBorders>
            <w:vAlign w:val="center"/>
          </w:tcPr>
          <w:p w14:paraId="723F691B" w14:textId="77777777" w:rsidR="005735AC" w:rsidRPr="00531825" w:rsidRDefault="005735AC" w:rsidP="00607A83">
            <w:pPr>
              <w:keepNext/>
              <w:keepLines/>
              <w:tabs>
                <w:tab w:val="left" w:pos="540"/>
                <w:tab w:val="left" w:pos="1260"/>
                <w:tab w:val="left" w:pos="1800"/>
              </w:tabs>
              <w:jc w:val="center"/>
              <w:rPr>
                <w:rFonts w:ascii="Arial" w:hAnsi="Arial" w:cs="Arial"/>
                <w:b/>
                <w:sz w:val="18"/>
                <w:szCs w:val="18"/>
              </w:rPr>
            </w:pPr>
          </w:p>
        </w:tc>
      </w:tr>
      <w:tr w:rsidR="005735AC" w:rsidRPr="00F14D9D" w14:paraId="216510E1" w14:textId="77777777" w:rsidTr="002F3E23">
        <w:trPr>
          <w:trHeight w:val="487"/>
          <w:jc w:val="center"/>
        </w:trPr>
        <w:tc>
          <w:tcPr>
            <w:tcW w:w="0" w:type="auto"/>
            <w:tcBorders>
              <w:top w:val="single" w:sz="4" w:space="0" w:color="auto"/>
              <w:left w:val="single" w:sz="4" w:space="0" w:color="auto"/>
              <w:bottom w:val="single" w:sz="4" w:space="0" w:color="auto"/>
              <w:right w:val="single" w:sz="4" w:space="0" w:color="auto"/>
            </w:tcBorders>
            <w:vAlign w:val="center"/>
          </w:tcPr>
          <w:p w14:paraId="07D34A61" w14:textId="6D0BD5A5" w:rsidR="006B7D0A" w:rsidRDefault="005735AC" w:rsidP="002F3E23">
            <w:pPr>
              <w:pStyle w:val="TAC"/>
              <w:rPr>
                <w:lang w:eastAsia="zh-CN"/>
              </w:rPr>
            </w:pPr>
            <w:r w:rsidRPr="00F14D9D">
              <w:rPr>
                <w:lang w:eastAsia="zh-CN"/>
              </w:rPr>
              <w:t>5, 10, 15, 20</w:t>
            </w:r>
            <w:r w:rsidRPr="00F14D9D">
              <w:rPr>
                <w:lang w:eastAsia="ja-JP"/>
              </w:rPr>
              <w:t xml:space="preserve">, </w:t>
            </w:r>
            <w:r w:rsidRPr="00F14D9D">
              <w:rPr>
                <w:lang w:eastAsia="zh-CN"/>
              </w:rPr>
              <w:t>25, 30, 40, 50, 60, 70, 80,</w:t>
            </w:r>
            <w:r w:rsidR="00D82B26">
              <w:rPr>
                <w:lang w:eastAsia="zh-CN"/>
              </w:rPr>
              <w:t xml:space="preserve"> </w:t>
            </w:r>
            <w:r w:rsidRPr="00F14D9D">
              <w:rPr>
                <w:lang w:eastAsia="zh-CN"/>
              </w:rPr>
              <w:t xml:space="preserve">90, 100 </w:t>
            </w:r>
          </w:p>
          <w:p w14:paraId="50725326" w14:textId="4FD919B2" w:rsidR="005735AC" w:rsidRPr="00F14D9D" w:rsidRDefault="005735AC" w:rsidP="002F3E23">
            <w:pPr>
              <w:pStyle w:val="TAC"/>
              <w:rPr>
                <w:lang w:eastAsia="zh-CN"/>
              </w:rPr>
            </w:pPr>
            <w:r w:rsidRPr="00F14D9D">
              <w:rPr>
                <w:lang w:eastAsia="zh-CN"/>
              </w:rPr>
              <w:t>(Note 1)</w:t>
            </w:r>
          </w:p>
        </w:tc>
        <w:tc>
          <w:tcPr>
            <w:tcW w:w="0" w:type="auto"/>
            <w:tcBorders>
              <w:top w:val="single" w:sz="4" w:space="0" w:color="auto"/>
              <w:left w:val="single" w:sz="4" w:space="0" w:color="auto"/>
              <w:bottom w:val="single" w:sz="4" w:space="0" w:color="auto"/>
              <w:right w:val="single" w:sz="4" w:space="0" w:color="auto"/>
            </w:tcBorders>
            <w:vAlign w:val="center"/>
            <w:hideMark/>
          </w:tcPr>
          <w:p w14:paraId="4CECB112" w14:textId="77777777" w:rsidR="005735AC" w:rsidRPr="00F14D9D" w:rsidRDefault="005735AC" w:rsidP="002F3E23">
            <w:pPr>
              <w:pStyle w:val="TAC"/>
              <w:rPr>
                <w:lang w:eastAsia="ja-JP"/>
              </w:rPr>
            </w:pPr>
            <w:r w:rsidRPr="00F14D9D">
              <w:t>EIS</w:t>
            </w:r>
            <w:r w:rsidRPr="00F14D9D">
              <w:rPr>
                <w:vertAlign w:val="subscript"/>
              </w:rPr>
              <w:t>minSENS</w:t>
            </w:r>
            <w:r w:rsidRPr="00F14D9D">
              <w:t xml:space="preserve"> + 6dB</w:t>
            </w:r>
            <w:r w:rsidRPr="00531825">
              <w:rPr>
                <w:lang w:eastAsia="ja-JP"/>
              </w:rPr>
              <w:t xml:space="preserve"> + TBD</w:t>
            </w:r>
          </w:p>
        </w:tc>
        <w:tc>
          <w:tcPr>
            <w:tcW w:w="0" w:type="auto"/>
            <w:tcBorders>
              <w:top w:val="single" w:sz="4" w:space="0" w:color="auto"/>
              <w:left w:val="single" w:sz="4" w:space="0" w:color="auto"/>
              <w:bottom w:val="single" w:sz="4" w:space="0" w:color="auto"/>
              <w:right w:val="single" w:sz="4" w:space="0" w:color="auto"/>
            </w:tcBorders>
            <w:vAlign w:val="center"/>
          </w:tcPr>
          <w:p w14:paraId="2F51D855" w14:textId="77777777" w:rsidR="005735AC" w:rsidRPr="00531825" w:rsidRDefault="005735AC" w:rsidP="002F3E23">
            <w:pPr>
              <w:pStyle w:val="TAC"/>
              <w:rPr>
                <w:lang w:eastAsia="zh-CN"/>
              </w:rPr>
            </w:pPr>
            <w:r w:rsidRPr="00F14D9D">
              <w:t>EIS</w:t>
            </w:r>
            <w:r w:rsidRPr="00F14D9D">
              <w:rPr>
                <w:vertAlign w:val="subscript"/>
              </w:rPr>
              <w:t>minSENS</w:t>
            </w:r>
            <w:r w:rsidRPr="00F14D9D">
              <w:t xml:space="preserve"> + 6dB</w:t>
            </w:r>
            <w:r w:rsidRPr="00531825">
              <w:rPr>
                <w:lang w:eastAsia="ja-JP"/>
              </w:rPr>
              <w:t xml:space="preserve"> + TBD</w:t>
            </w:r>
          </w:p>
        </w:tc>
        <w:tc>
          <w:tcPr>
            <w:tcW w:w="0" w:type="auto"/>
            <w:tcBorders>
              <w:top w:val="single" w:sz="4" w:space="0" w:color="auto"/>
              <w:left w:val="single" w:sz="4" w:space="0" w:color="auto"/>
              <w:bottom w:val="single" w:sz="4" w:space="0" w:color="auto"/>
              <w:right w:val="single" w:sz="4" w:space="0" w:color="auto"/>
            </w:tcBorders>
            <w:vAlign w:val="center"/>
          </w:tcPr>
          <w:p w14:paraId="71E4F1B8" w14:textId="77777777" w:rsidR="005735AC" w:rsidRPr="00531825" w:rsidRDefault="005735AC" w:rsidP="002F3E23">
            <w:pPr>
              <w:pStyle w:val="TAC"/>
              <w:rPr>
                <w:lang w:eastAsia="zh-CN"/>
              </w:rPr>
            </w:pPr>
            <w:r w:rsidRPr="00F14D9D">
              <w:t>EIS</w:t>
            </w:r>
            <w:r w:rsidRPr="00F14D9D">
              <w:rPr>
                <w:vertAlign w:val="subscript"/>
              </w:rPr>
              <w:t>minSENS</w:t>
            </w:r>
            <w:r w:rsidRPr="00F14D9D">
              <w:t xml:space="preserve"> + 6dB</w:t>
            </w:r>
            <w:r w:rsidRPr="00531825">
              <w:rPr>
                <w:lang w:eastAsia="ja-JP"/>
              </w:rPr>
              <w:t xml:space="preserve"> + TBD</w:t>
            </w:r>
          </w:p>
        </w:tc>
        <w:tc>
          <w:tcPr>
            <w:tcW w:w="0" w:type="auto"/>
            <w:tcBorders>
              <w:top w:val="single" w:sz="4" w:space="0" w:color="auto"/>
              <w:left w:val="single" w:sz="4" w:space="0" w:color="auto"/>
              <w:bottom w:val="single" w:sz="4" w:space="0" w:color="auto"/>
              <w:right w:val="single" w:sz="4" w:space="0" w:color="auto"/>
            </w:tcBorders>
            <w:vAlign w:val="center"/>
            <w:hideMark/>
          </w:tcPr>
          <w:p w14:paraId="771A0C90" w14:textId="77777777" w:rsidR="005735AC" w:rsidRPr="00F14D9D" w:rsidRDefault="005735AC" w:rsidP="002F3E23">
            <w:pPr>
              <w:pStyle w:val="TAC"/>
              <w:rPr>
                <w:lang w:eastAsia="zh-CN"/>
              </w:rPr>
            </w:pPr>
            <w:r w:rsidRPr="00F14D9D">
              <w:rPr>
                <w:lang w:eastAsia="zh-CN"/>
              </w:rPr>
              <w:t xml:space="preserve">Wide Area: -52 </w:t>
            </w:r>
            <w:r w:rsidRPr="00F14D9D">
              <w:t>– Δ</w:t>
            </w:r>
            <w:r w:rsidRPr="00F14D9D">
              <w:rPr>
                <w:vertAlign w:val="subscript"/>
              </w:rPr>
              <w:t>minSENS</w:t>
            </w:r>
          </w:p>
          <w:p w14:paraId="3D60DFBB" w14:textId="77777777" w:rsidR="005735AC" w:rsidRPr="00F14D9D" w:rsidRDefault="005735AC" w:rsidP="002F3E23">
            <w:pPr>
              <w:pStyle w:val="TAC"/>
              <w:rPr>
                <w:lang w:eastAsia="zh-CN"/>
              </w:rPr>
            </w:pPr>
            <w:r w:rsidRPr="00F14D9D">
              <w:rPr>
                <w:lang w:eastAsia="zh-CN"/>
              </w:rPr>
              <w:t>Medium Range: -47</w:t>
            </w:r>
            <w:r w:rsidRPr="00F14D9D">
              <w:t>– Δ</w:t>
            </w:r>
            <w:r w:rsidRPr="00F14D9D">
              <w:rPr>
                <w:vertAlign w:val="subscript"/>
              </w:rPr>
              <w:t>minSENS</w:t>
            </w:r>
          </w:p>
          <w:p w14:paraId="4873E6AB" w14:textId="77777777" w:rsidR="005735AC" w:rsidRPr="00F14D9D" w:rsidRDefault="005735AC" w:rsidP="002F3E23">
            <w:pPr>
              <w:pStyle w:val="TAC"/>
              <w:rPr>
                <w:lang w:eastAsia="zh-CN"/>
              </w:rPr>
            </w:pPr>
            <w:r w:rsidRPr="00F14D9D">
              <w:rPr>
                <w:lang w:eastAsia="zh-CN"/>
              </w:rPr>
              <w:t>Local Area: -44</w:t>
            </w:r>
            <w:r w:rsidRPr="00F14D9D">
              <w:t>– Δ</w:t>
            </w:r>
            <w:r w:rsidRPr="00F14D9D">
              <w:rPr>
                <w:vertAlign w:val="subscript"/>
              </w:rPr>
              <w:t>minSENS</w:t>
            </w:r>
          </w:p>
        </w:tc>
      </w:tr>
      <w:tr w:rsidR="005735AC" w:rsidRPr="00F14D9D" w14:paraId="0B99DB8A" w14:textId="77777777" w:rsidTr="002F3E23">
        <w:trPr>
          <w:trHeight w:val="487"/>
          <w:jc w:val="center"/>
        </w:trPr>
        <w:tc>
          <w:tcPr>
            <w:tcW w:w="0" w:type="auto"/>
            <w:gridSpan w:val="5"/>
            <w:tcBorders>
              <w:top w:val="single" w:sz="4" w:space="0" w:color="auto"/>
              <w:left w:val="single" w:sz="4" w:space="0" w:color="auto"/>
              <w:bottom w:val="single" w:sz="4" w:space="0" w:color="auto"/>
              <w:right w:val="single" w:sz="4" w:space="0" w:color="auto"/>
            </w:tcBorders>
          </w:tcPr>
          <w:p w14:paraId="3D454AA6" w14:textId="77777777" w:rsidR="005735AC" w:rsidRPr="00F14D9D" w:rsidRDefault="005735AC" w:rsidP="002F3E23">
            <w:pPr>
              <w:pStyle w:val="TAN"/>
              <w:rPr>
                <w:lang w:eastAsia="zh-CN"/>
              </w:rPr>
            </w:pPr>
            <w:r w:rsidRPr="00F14D9D">
              <w:t>NOTE 1:</w:t>
            </w:r>
            <w:r w:rsidRPr="00F14D9D">
              <w:tab/>
              <w:t>The SCS for the lowest/highest carrier received is the lowest SCS supported by the BS for that bandwidth</w:t>
            </w:r>
            <w:r w:rsidRPr="00F14D9D">
              <w:rPr>
                <w:lang w:eastAsia="zh-CN"/>
              </w:rPr>
              <w:t xml:space="preserve"> </w:t>
            </w:r>
          </w:p>
          <w:p w14:paraId="264DA403" w14:textId="2792DE25" w:rsidR="005735AC" w:rsidRPr="00B06C9A" w:rsidRDefault="005735AC" w:rsidP="002F3E23">
            <w:pPr>
              <w:pStyle w:val="TAN"/>
            </w:pPr>
            <w:r w:rsidRPr="00F14D9D">
              <w:t>NOTE 2:</w:t>
            </w:r>
            <w:r w:rsidRPr="00F14D9D">
              <w:tab/>
              <w:t>EIS</w:t>
            </w:r>
            <w:r w:rsidRPr="00F14D9D">
              <w:rPr>
                <w:vertAlign w:val="subscript"/>
              </w:rPr>
              <w:t>minSENS</w:t>
            </w:r>
            <w:r w:rsidRPr="00F14D9D" w:rsidDel="002B5177">
              <w:t xml:space="preserve"> </w:t>
            </w:r>
            <w:r w:rsidRPr="00F14D9D">
              <w:t xml:space="preserve">depends on the </w:t>
            </w:r>
            <w:r w:rsidRPr="00F14D9D">
              <w:rPr>
                <w:i/>
              </w:rPr>
              <w:t>BS channel bandwidth</w:t>
            </w:r>
            <w:r w:rsidR="006B7D0A">
              <w:t>.</w:t>
            </w:r>
          </w:p>
        </w:tc>
      </w:tr>
    </w:tbl>
    <w:p w14:paraId="2887E572" w14:textId="77777777" w:rsidR="005735AC" w:rsidRPr="00F14D9D" w:rsidRDefault="005735AC" w:rsidP="005735AC"/>
    <w:p w14:paraId="007A159E" w14:textId="77777777" w:rsidR="005735AC" w:rsidRPr="00F14D9D" w:rsidRDefault="005735AC" w:rsidP="005735AC">
      <w:pPr>
        <w:keepNext/>
        <w:keepLines/>
        <w:spacing w:before="60"/>
        <w:jc w:val="center"/>
        <w:rPr>
          <w:rFonts w:ascii="Arial" w:eastAsia="SimSun" w:hAnsi="Arial"/>
          <w:b/>
          <w:lang w:eastAsia="zh-CN"/>
        </w:rPr>
      </w:pPr>
      <w:r w:rsidRPr="00F14D9D">
        <w:rPr>
          <w:rFonts w:ascii="Arial" w:hAnsi="Arial"/>
          <w:b/>
          <w:lang w:eastAsia="x-none"/>
        </w:rPr>
        <w:lastRenderedPageBreak/>
        <w:t xml:space="preserve">Table </w:t>
      </w:r>
      <w:r>
        <w:rPr>
          <w:rFonts w:ascii="Arial" w:eastAsia="SimSun" w:hAnsi="Arial"/>
          <w:b/>
          <w:lang w:eastAsia="zh-CN"/>
        </w:rPr>
        <w:t>7</w:t>
      </w:r>
      <w:r w:rsidRPr="00F14D9D">
        <w:rPr>
          <w:rFonts w:ascii="Arial" w:eastAsia="SimSun" w:hAnsi="Arial" w:hint="eastAsia"/>
          <w:b/>
          <w:lang w:eastAsia="zh-CN"/>
        </w:rPr>
        <w:t>.5.1.</w:t>
      </w:r>
      <w:r>
        <w:rPr>
          <w:rFonts w:ascii="Arial" w:eastAsia="SimSun" w:hAnsi="Arial"/>
          <w:b/>
          <w:lang w:eastAsia="zh-CN"/>
        </w:rPr>
        <w:t>5.</w:t>
      </w:r>
      <w:r w:rsidRPr="00F14D9D">
        <w:rPr>
          <w:rFonts w:ascii="Arial" w:eastAsia="SimSun" w:hAnsi="Arial" w:hint="eastAsia"/>
          <w:b/>
          <w:lang w:eastAsia="zh-CN"/>
        </w:rPr>
        <w:t>2</w:t>
      </w:r>
      <w:r w:rsidRPr="00F14D9D">
        <w:rPr>
          <w:rFonts w:ascii="Arial" w:hAnsi="Arial"/>
          <w:b/>
          <w:lang w:eastAsia="x-none"/>
        </w:rPr>
        <w:t>-</w:t>
      </w:r>
      <w:r w:rsidRPr="00F14D9D">
        <w:rPr>
          <w:rFonts w:ascii="Arial" w:eastAsia="SimSun" w:hAnsi="Arial" w:hint="eastAsia"/>
          <w:b/>
          <w:lang w:eastAsia="zh-CN"/>
        </w:rPr>
        <w:t>2</w:t>
      </w:r>
      <w:r w:rsidRPr="00F14D9D">
        <w:rPr>
          <w:rFonts w:ascii="Arial" w:hAnsi="Arial"/>
          <w:b/>
          <w:lang w:eastAsia="x-none"/>
        </w:rPr>
        <w:t>: OTA A</w:t>
      </w:r>
      <w:r w:rsidRPr="00F14D9D">
        <w:rPr>
          <w:rFonts w:ascii="Arial" w:eastAsia="SimSun" w:hAnsi="Arial" w:hint="eastAsia"/>
          <w:b/>
          <w:lang w:eastAsia="zh-CN"/>
        </w:rPr>
        <w:t>CS</w:t>
      </w:r>
      <w:r w:rsidRPr="00F14D9D">
        <w:rPr>
          <w:rFonts w:ascii="Arial" w:eastAsia="SimSun" w:hAnsi="Arial"/>
          <w:b/>
          <w:lang w:eastAsia="zh-CN"/>
        </w:rPr>
        <w:t xml:space="preserve"> interferer frequency offset for </w:t>
      </w:r>
      <w:r w:rsidRPr="00F14D9D">
        <w:rPr>
          <w:rFonts w:ascii="Arial" w:eastAsia="SimSun" w:hAnsi="Arial"/>
          <w:b/>
          <w:i/>
          <w:lang w:eastAsia="zh-CN"/>
        </w:rPr>
        <w:t>BS type 1-O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2646"/>
        <w:gridCol w:w="2977"/>
      </w:tblGrid>
      <w:tr w:rsidR="005735AC" w:rsidRPr="00F14D9D" w14:paraId="3C232095" w14:textId="77777777" w:rsidTr="00607A83">
        <w:trPr>
          <w:jc w:val="center"/>
        </w:trPr>
        <w:tc>
          <w:tcPr>
            <w:tcW w:w="1701" w:type="dxa"/>
            <w:shd w:val="clear" w:color="auto" w:fill="auto"/>
          </w:tcPr>
          <w:p w14:paraId="669C01A6" w14:textId="77777777" w:rsidR="005735AC" w:rsidRPr="00F14D9D" w:rsidRDefault="005735AC" w:rsidP="002F3E23">
            <w:pPr>
              <w:pStyle w:val="TAH"/>
              <w:rPr>
                <w:rFonts w:eastAsia="SimSun"/>
                <w:lang w:eastAsia="zh-CN"/>
              </w:rPr>
            </w:pPr>
            <w:r w:rsidRPr="00F14D9D">
              <w:rPr>
                <w:rFonts w:hint="eastAsia"/>
                <w:i/>
              </w:rPr>
              <w:t>BS channel bandwidth</w:t>
            </w:r>
            <w:r w:rsidRPr="00F14D9D">
              <w:t xml:space="preserve"> of the lowest</w:t>
            </w:r>
            <w:r w:rsidRPr="00F14D9D">
              <w:rPr>
                <w:rFonts w:hint="eastAsia"/>
              </w:rPr>
              <w:t>/</w:t>
            </w:r>
            <w:r w:rsidRPr="00F14D9D">
              <w:t>highest carrier received [MHz]</w:t>
            </w:r>
          </w:p>
        </w:tc>
        <w:tc>
          <w:tcPr>
            <w:tcW w:w="2646" w:type="dxa"/>
            <w:shd w:val="clear" w:color="auto" w:fill="auto"/>
          </w:tcPr>
          <w:p w14:paraId="09F82071" w14:textId="77777777" w:rsidR="005735AC" w:rsidRPr="00F14D9D" w:rsidRDefault="005735AC" w:rsidP="002F3E23">
            <w:pPr>
              <w:pStyle w:val="TAH"/>
              <w:rPr>
                <w:rFonts w:eastAsia="SimSun"/>
                <w:lang w:eastAsia="zh-CN"/>
              </w:rPr>
            </w:pPr>
            <w:r w:rsidRPr="00F14D9D">
              <w:t xml:space="preserve">Interfering signal centre frequency offset </w:t>
            </w:r>
            <w:r w:rsidRPr="00F14D9D">
              <w:rPr>
                <w:rFonts w:cs="Arial"/>
              </w:rPr>
              <w:t>from the lower/upper Base Station RF Bandwidth edge or sub-block edge inside a sub-block gap</w:t>
            </w:r>
            <w:r w:rsidRPr="00F14D9D">
              <w:t xml:space="preserve"> [MHz]</w:t>
            </w:r>
          </w:p>
        </w:tc>
        <w:tc>
          <w:tcPr>
            <w:tcW w:w="2977" w:type="dxa"/>
            <w:shd w:val="clear" w:color="auto" w:fill="auto"/>
          </w:tcPr>
          <w:p w14:paraId="0F01338B" w14:textId="77777777" w:rsidR="005735AC" w:rsidRPr="00F14D9D" w:rsidRDefault="005735AC" w:rsidP="002F3E23">
            <w:pPr>
              <w:pStyle w:val="TAH"/>
              <w:rPr>
                <w:rFonts w:eastAsia="SimSun"/>
                <w:lang w:eastAsia="zh-CN"/>
              </w:rPr>
            </w:pPr>
            <w:r w:rsidRPr="00F14D9D">
              <w:t>Type of interfering signal</w:t>
            </w:r>
          </w:p>
        </w:tc>
      </w:tr>
      <w:tr w:rsidR="005735AC" w:rsidRPr="00F14D9D" w14:paraId="24ED18B1" w14:textId="77777777" w:rsidTr="00607A83">
        <w:trPr>
          <w:jc w:val="center"/>
        </w:trPr>
        <w:tc>
          <w:tcPr>
            <w:tcW w:w="1701" w:type="dxa"/>
            <w:shd w:val="clear" w:color="auto" w:fill="auto"/>
          </w:tcPr>
          <w:p w14:paraId="2AA5B9BD" w14:textId="77777777" w:rsidR="005735AC" w:rsidRPr="00F14D9D" w:rsidRDefault="005735AC" w:rsidP="002F3E23">
            <w:pPr>
              <w:pStyle w:val="TAC"/>
              <w:rPr>
                <w:lang w:eastAsia="zh-CN"/>
              </w:rPr>
            </w:pPr>
            <w:r w:rsidRPr="00F14D9D">
              <w:rPr>
                <w:lang w:eastAsia="zh-CN"/>
              </w:rPr>
              <w:t>5</w:t>
            </w:r>
          </w:p>
        </w:tc>
        <w:tc>
          <w:tcPr>
            <w:tcW w:w="2646" w:type="dxa"/>
            <w:shd w:val="clear" w:color="auto" w:fill="auto"/>
          </w:tcPr>
          <w:p w14:paraId="32D357AF" w14:textId="77777777" w:rsidR="005735AC" w:rsidRPr="00F14D9D" w:rsidRDefault="005735AC" w:rsidP="002F3E23">
            <w:pPr>
              <w:pStyle w:val="TAC"/>
              <w:rPr>
                <w:lang w:eastAsia="zh-CN"/>
              </w:rPr>
            </w:pPr>
            <w:r w:rsidRPr="00F14D9D">
              <w:rPr>
                <w:lang w:eastAsia="zh-CN"/>
              </w:rPr>
              <w:t>[</w:t>
            </w:r>
            <w:r w:rsidRPr="00F14D9D">
              <w:rPr>
                <w:rFonts w:cs="Arial"/>
              </w:rPr>
              <w:t>±</w:t>
            </w:r>
            <w:r w:rsidRPr="00F14D9D">
              <w:rPr>
                <w:lang w:eastAsia="zh-CN"/>
              </w:rPr>
              <w:t>2.5025]</w:t>
            </w:r>
          </w:p>
        </w:tc>
        <w:tc>
          <w:tcPr>
            <w:tcW w:w="2977" w:type="dxa"/>
            <w:shd w:val="clear" w:color="auto" w:fill="auto"/>
          </w:tcPr>
          <w:p w14:paraId="70D7AE1C" w14:textId="77777777" w:rsidR="005735AC" w:rsidRPr="00F14D9D" w:rsidRDefault="005735AC" w:rsidP="002F3E23">
            <w:pPr>
              <w:pStyle w:val="TAC"/>
            </w:pPr>
            <w:r w:rsidRPr="00F14D9D">
              <w:t xml:space="preserve">5MHz </w:t>
            </w:r>
            <w:r w:rsidRPr="00F14D9D">
              <w:rPr>
                <w:rFonts w:hint="eastAsia"/>
                <w:lang w:eastAsia="zh-CN"/>
              </w:rPr>
              <w:t>DFT-</w:t>
            </w:r>
            <w:r w:rsidRPr="00F14D9D">
              <w:rPr>
                <w:rFonts w:cs="Arial"/>
                <w:szCs w:val="18"/>
              </w:rPr>
              <w:t>s</w:t>
            </w:r>
            <w:r w:rsidRPr="00F14D9D">
              <w:rPr>
                <w:rFonts w:hint="eastAsia"/>
                <w:lang w:eastAsia="zh-CN"/>
              </w:rPr>
              <w:t>-OFDM NR</w:t>
            </w:r>
            <w:r w:rsidRPr="00F14D9D">
              <w:t xml:space="preserve"> signal</w:t>
            </w:r>
          </w:p>
          <w:p w14:paraId="1D3F6AB3" w14:textId="77777777" w:rsidR="005735AC" w:rsidRPr="00F14D9D" w:rsidRDefault="005735AC" w:rsidP="002F3E23">
            <w:pPr>
              <w:pStyle w:val="TAC"/>
              <w:rPr>
                <w:lang w:val="sv-SE" w:eastAsia="zh-CN"/>
              </w:rPr>
            </w:pPr>
            <w:r w:rsidRPr="00F14D9D">
              <w:rPr>
                <w:lang w:val="sv-SE"/>
              </w:rPr>
              <w:t>SCS: 15kHz</w:t>
            </w:r>
          </w:p>
        </w:tc>
      </w:tr>
      <w:tr w:rsidR="005735AC" w:rsidRPr="00F14D9D" w14:paraId="3E020439" w14:textId="77777777" w:rsidTr="00607A83">
        <w:trPr>
          <w:jc w:val="center"/>
        </w:trPr>
        <w:tc>
          <w:tcPr>
            <w:tcW w:w="1701" w:type="dxa"/>
            <w:shd w:val="clear" w:color="auto" w:fill="auto"/>
          </w:tcPr>
          <w:p w14:paraId="36D8F29A" w14:textId="77777777" w:rsidR="005735AC" w:rsidRPr="00F14D9D" w:rsidRDefault="005735AC" w:rsidP="002F3E23">
            <w:pPr>
              <w:pStyle w:val="TAC"/>
              <w:rPr>
                <w:lang w:eastAsia="zh-CN"/>
              </w:rPr>
            </w:pPr>
            <w:r w:rsidRPr="00F14D9D">
              <w:rPr>
                <w:lang w:eastAsia="zh-CN"/>
              </w:rPr>
              <w:t>10</w:t>
            </w:r>
          </w:p>
        </w:tc>
        <w:tc>
          <w:tcPr>
            <w:tcW w:w="2646" w:type="dxa"/>
            <w:shd w:val="clear" w:color="auto" w:fill="auto"/>
          </w:tcPr>
          <w:p w14:paraId="3BDFCF8B" w14:textId="77777777" w:rsidR="005735AC" w:rsidRPr="00F14D9D" w:rsidRDefault="005735AC" w:rsidP="002F3E23">
            <w:pPr>
              <w:pStyle w:val="TAC"/>
              <w:rPr>
                <w:lang w:eastAsia="zh-CN"/>
              </w:rPr>
            </w:pPr>
            <w:r w:rsidRPr="00F14D9D">
              <w:rPr>
                <w:lang w:eastAsia="zh-CN"/>
              </w:rPr>
              <w:t>[</w:t>
            </w:r>
            <w:r w:rsidRPr="00F14D9D">
              <w:rPr>
                <w:rFonts w:cs="Arial"/>
              </w:rPr>
              <w:t>±</w:t>
            </w:r>
            <w:r w:rsidRPr="00F14D9D">
              <w:rPr>
                <w:lang w:eastAsia="zh-CN"/>
              </w:rPr>
              <w:t>2.5075]</w:t>
            </w:r>
          </w:p>
        </w:tc>
        <w:tc>
          <w:tcPr>
            <w:tcW w:w="2977" w:type="dxa"/>
            <w:shd w:val="clear" w:color="auto" w:fill="auto"/>
          </w:tcPr>
          <w:p w14:paraId="1429D9EC" w14:textId="77777777" w:rsidR="005735AC" w:rsidRPr="00F14D9D" w:rsidRDefault="005735AC" w:rsidP="002F3E23">
            <w:pPr>
              <w:pStyle w:val="TAC"/>
            </w:pPr>
            <w:r w:rsidRPr="00F14D9D">
              <w:t xml:space="preserve">5MHz </w:t>
            </w:r>
            <w:r w:rsidRPr="00F14D9D">
              <w:rPr>
                <w:rFonts w:hint="eastAsia"/>
                <w:lang w:eastAsia="zh-CN"/>
              </w:rPr>
              <w:t>DFT-</w:t>
            </w:r>
            <w:r w:rsidRPr="00F14D9D">
              <w:rPr>
                <w:rFonts w:cs="Arial"/>
                <w:szCs w:val="18"/>
              </w:rPr>
              <w:t>s</w:t>
            </w:r>
            <w:r w:rsidRPr="00F14D9D">
              <w:rPr>
                <w:rFonts w:hint="eastAsia"/>
                <w:lang w:eastAsia="zh-CN"/>
              </w:rPr>
              <w:t>-OFDM NR</w:t>
            </w:r>
            <w:r w:rsidRPr="00F14D9D">
              <w:t xml:space="preserve"> signal</w:t>
            </w:r>
          </w:p>
          <w:p w14:paraId="2499DEB8" w14:textId="77777777" w:rsidR="005735AC" w:rsidRPr="00F14D9D" w:rsidRDefault="005735AC" w:rsidP="002F3E23">
            <w:pPr>
              <w:pStyle w:val="TAC"/>
              <w:rPr>
                <w:lang w:val="sv-SE" w:eastAsia="zh-CN"/>
              </w:rPr>
            </w:pPr>
            <w:r w:rsidRPr="00F14D9D">
              <w:rPr>
                <w:lang w:val="sv-SE"/>
              </w:rPr>
              <w:t>SCS: 15kHz</w:t>
            </w:r>
          </w:p>
        </w:tc>
      </w:tr>
      <w:tr w:rsidR="005735AC" w:rsidRPr="00F14D9D" w14:paraId="57D95412" w14:textId="77777777" w:rsidTr="00607A83">
        <w:trPr>
          <w:jc w:val="center"/>
        </w:trPr>
        <w:tc>
          <w:tcPr>
            <w:tcW w:w="1701" w:type="dxa"/>
            <w:shd w:val="clear" w:color="auto" w:fill="auto"/>
          </w:tcPr>
          <w:p w14:paraId="6E68CE34" w14:textId="77777777" w:rsidR="005735AC" w:rsidRPr="00F14D9D" w:rsidRDefault="005735AC" w:rsidP="002F3E23">
            <w:pPr>
              <w:pStyle w:val="TAC"/>
              <w:rPr>
                <w:lang w:eastAsia="zh-CN"/>
              </w:rPr>
            </w:pPr>
            <w:r w:rsidRPr="00F14D9D">
              <w:rPr>
                <w:lang w:eastAsia="zh-CN"/>
              </w:rPr>
              <w:t>15</w:t>
            </w:r>
          </w:p>
        </w:tc>
        <w:tc>
          <w:tcPr>
            <w:tcW w:w="2646" w:type="dxa"/>
            <w:shd w:val="clear" w:color="auto" w:fill="auto"/>
          </w:tcPr>
          <w:p w14:paraId="45BB9661" w14:textId="77777777" w:rsidR="005735AC" w:rsidRPr="00F14D9D" w:rsidRDefault="005735AC" w:rsidP="002F3E23">
            <w:pPr>
              <w:pStyle w:val="TAC"/>
              <w:rPr>
                <w:lang w:eastAsia="zh-CN"/>
              </w:rPr>
            </w:pPr>
            <w:r w:rsidRPr="00F14D9D">
              <w:rPr>
                <w:lang w:eastAsia="zh-CN"/>
              </w:rPr>
              <w:t>[</w:t>
            </w:r>
            <w:r w:rsidRPr="00F14D9D">
              <w:rPr>
                <w:rFonts w:cs="Arial"/>
              </w:rPr>
              <w:t>±</w:t>
            </w:r>
            <w:r w:rsidRPr="00F14D9D">
              <w:rPr>
                <w:lang w:eastAsia="zh-CN"/>
              </w:rPr>
              <w:t>2.5125]</w:t>
            </w:r>
          </w:p>
        </w:tc>
        <w:tc>
          <w:tcPr>
            <w:tcW w:w="2977" w:type="dxa"/>
            <w:shd w:val="clear" w:color="auto" w:fill="auto"/>
          </w:tcPr>
          <w:p w14:paraId="4884D9E2" w14:textId="77777777" w:rsidR="005735AC" w:rsidRPr="00F14D9D" w:rsidRDefault="005735AC" w:rsidP="002F3E23">
            <w:pPr>
              <w:pStyle w:val="TAC"/>
            </w:pPr>
            <w:r w:rsidRPr="00F14D9D">
              <w:t xml:space="preserve">5MHz </w:t>
            </w:r>
            <w:r w:rsidRPr="00F14D9D">
              <w:rPr>
                <w:rFonts w:hint="eastAsia"/>
                <w:lang w:eastAsia="zh-CN"/>
              </w:rPr>
              <w:t>DFT-</w:t>
            </w:r>
            <w:r w:rsidRPr="00F14D9D">
              <w:rPr>
                <w:rFonts w:cs="Arial"/>
                <w:szCs w:val="18"/>
              </w:rPr>
              <w:t>s</w:t>
            </w:r>
            <w:r w:rsidRPr="00F14D9D">
              <w:rPr>
                <w:rFonts w:hint="eastAsia"/>
                <w:lang w:eastAsia="zh-CN"/>
              </w:rPr>
              <w:t>-OFDM NR</w:t>
            </w:r>
            <w:r w:rsidRPr="00F14D9D">
              <w:t xml:space="preserve"> signal</w:t>
            </w:r>
          </w:p>
          <w:p w14:paraId="2BA79A5B" w14:textId="77777777" w:rsidR="005735AC" w:rsidRPr="00F14D9D" w:rsidRDefault="005735AC" w:rsidP="002F3E23">
            <w:pPr>
              <w:pStyle w:val="TAC"/>
              <w:rPr>
                <w:lang w:val="sv-SE" w:eastAsia="zh-CN"/>
              </w:rPr>
            </w:pPr>
            <w:r w:rsidRPr="00F14D9D">
              <w:rPr>
                <w:lang w:val="sv-SE"/>
              </w:rPr>
              <w:t>SCS: 15kHz</w:t>
            </w:r>
          </w:p>
        </w:tc>
      </w:tr>
      <w:tr w:rsidR="005735AC" w:rsidRPr="00F14D9D" w14:paraId="666AF780" w14:textId="77777777" w:rsidTr="00607A83">
        <w:trPr>
          <w:jc w:val="center"/>
        </w:trPr>
        <w:tc>
          <w:tcPr>
            <w:tcW w:w="1701" w:type="dxa"/>
            <w:shd w:val="clear" w:color="auto" w:fill="auto"/>
          </w:tcPr>
          <w:p w14:paraId="477B2D86" w14:textId="77777777" w:rsidR="005735AC" w:rsidRPr="00F14D9D" w:rsidRDefault="005735AC" w:rsidP="002F3E23">
            <w:pPr>
              <w:pStyle w:val="TAC"/>
              <w:rPr>
                <w:lang w:eastAsia="zh-CN"/>
              </w:rPr>
            </w:pPr>
            <w:r w:rsidRPr="00F14D9D">
              <w:rPr>
                <w:lang w:eastAsia="zh-CN"/>
              </w:rPr>
              <w:t>20</w:t>
            </w:r>
          </w:p>
        </w:tc>
        <w:tc>
          <w:tcPr>
            <w:tcW w:w="2646" w:type="dxa"/>
            <w:shd w:val="clear" w:color="auto" w:fill="auto"/>
          </w:tcPr>
          <w:p w14:paraId="5B8E589A" w14:textId="77777777" w:rsidR="005735AC" w:rsidRPr="00F14D9D" w:rsidRDefault="005735AC" w:rsidP="002F3E23">
            <w:pPr>
              <w:pStyle w:val="TAC"/>
              <w:rPr>
                <w:lang w:eastAsia="zh-CN"/>
              </w:rPr>
            </w:pPr>
            <w:r w:rsidRPr="00F14D9D">
              <w:rPr>
                <w:lang w:eastAsia="zh-CN"/>
              </w:rPr>
              <w:t>[</w:t>
            </w:r>
            <w:r w:rsidRPr="00F14D9D">
              <w:rPr>
                <w:rFonts w:cs="Arial"/>
              </w:rPr>
              <w:t>±</w:t>
            </w:r>
            <w:r w:rsidRPr="00F14D9D">
              <w:rPr>
                <w:lang w:eastAsia="zh-CN"/>
              </w:rPr>
              <w:t>2.5025]</w:t>
            </w:r>
          </w:p>
        </w:tc>
        <w:tc>
          <w:tcPr>
            <w:tcW w:w="2977" w:type="dxa"/>
            <w:shd w:val="clear" w:color="auto" w:fill="auto"/>
          </w:tcPr>
          <w:p w14:paraId="7EE9ED80" w14:textId="77777777" w:rsidR="005735AC" w:rsidRPr="00F14D9D" w:rsidRDefault="005735AC" w:rsidP="002F3E23">
            <w:pPr>
              <w:pStyle w:val="TAC"/>
            </w:pPr>
            <w:r w:rsidRPr="00F14D9D">
              <w:t xml:space="preserve">5MHz </w:t>
            </w:r>
            <w:r w:rsidRPr="00F14D9D">
              <w:rPr>
                <w:rFonts w:hint="eastAsia"/>
                <w:lang w:eastAsia="zh-CN"/>
              </w:rPr>
              <w:t>DFT-</w:t>
            </w:r>
            <w:r w:rsidRPr="00F14D9D">
              <w:rPr>
                <w:rFonts w:cs="Arial"/>
                <w:szCs w:val="18"/>
              </w:rPr>
              <w:t>s</w:t>
            </w:r>
            <w:r w:rsidRPr="00F14D9D">
              <w:rPr>
                <w:rFonts w:hint="eastAsia"/>
                <w:lang w:eastAsia="zh-CN"/>
              </w:rPr>
              <w:t>-OFDM NR</w:t>
            </w:r>
            <w:r w:rsidRPr="00F14D9D">
              <w:t xml:space="preserve"> signal</w:t>
            </w:r>
          </w:p>
          <w:p w14:paraId="6F49345E" w14:textId="77777777" w:rsidR="005735AC" w:rsidRPr="00F14D9D" w:rsidRDefault="005735AC" w:rsidP="002F3E23">
            <w:pPr>
              <w:pStyle w:val="TAC"/>
              <w:rPr>
                <w:lang w:val="sv-SE" w:eastAsia="zh-CN"/>
              </w:rPr>
            </w:pPr>
            <w:r w:rsidRPr="00F14D9D">
              <w:rPr>
                <w:lang w:val="sv-SE"/>
              </w:rPr>
              <w:t>SCS: 15kHz</w:t>
            </w:r>
          </w:p>
        </w:tc>
      </w:tr>
      <w:tr w:rsidR="005735AC" w:rsidRPr="00F14D9D" w14:paraId="08DEBB67" w14:textId="77777777" w:rsidTr="00607A83">
        <w:trPr>
          <w:jc w:val="center"/>
        </w:trPr>
        <w:tc>
          <w:tcPr>
            <w:tcW w:w="1701" w:type="dxa"/>
            <w:shd w:val="clear" w:color="auto" w:fill="auto"/>
          </w:tcPr>
          <w:p w14:paraId="30A5E55C" w14:textId="77777777" w:rsidR="005735AC" w:rsidRPr="00F14D9D" w:rsidRDefault="005735AC" w:rsidP="002F3E23">
            <w:pPr>
              <w:pStyle w:val="TAC"/>
              <w:rPr>
                <w:lang w:eastAsia="zh-CN"/>
              </w:rPr>
            </w:pPr>
            <w:r w:rsidRPr="00F14D9D">
              <w:rPr>
                <w:lang w:eastAsia="zh-CN"/>
              </w:rPr>
              <w:t>25</w:t>
            </w:r>
          </w:p>
        </w:tc>
        <w:tc>
          <w:tcPr>
            <w:tcW w:w="2646" w:type="dxa"/>
            <w:shd w:val="clear" w:color="auto" w:fill="auto"/>
          </w:tcPr>
          <w:p w14:paraId="675CB790" w14:textId="77777777" w:rsidR="005735AC" w:rsidRPr="00F14D9D" w:rsidRDefault="005735AC" w:rsidP="002F3E23">
            <w:pPr>
              <w:pStyle w:val="TAC"/>
              <w:rPr>
                <w:lang w:eastAsia="zh-CN"/>
              </w:rPr>
            </w:pPr>
            <w:r w:rsidRPr="00F14D9D">
              <w:t>[</w:t>
            </w:r>
            <w:r w:rsidRPr="00F14D9D">
              <w:rPr>
                <w:rFonts w:cs="Arial"/>
              </w:rPr>
              <w:t>±</w:t>
            </w:r>
            <w:r w:rsidRPr="00F14D9D">
              <w:t>9.535]</w:t>
            </w:r>
          </w:p>
        </w:tc>
        <w:tc>
          <w:tcPr>
            <w:tcW w:w="2977" w:type="dxa"/>
            <w:shd w:val="clear" w:color="auto" w:fill="auto"/>
          </w:tcPr>
          <w:p w14:paraId="6AFAF18B" w14:textId="77777777" w:rsidR="005735AC" w:rsidRPr="00F14D9D" w:rsidRDefault="005735AC" w:rsidP="002F3E23">
            <w:pPr>
              <w:pStyle w:val="TAC"/>
            </w:pPr>
            <w:r w:rsidRPr="00F14D9D">
              <w:t>20MHz DFT-</w:t>
            </w:r>
            <w:r w:rsidRPr="00F14D9D">
              <w:rPr>
                <w:rFonts w:cs="Arial"/>
                <w:szCs w:val="18"/>
              </w:rPr>
              <w:t>s</w:t>
            </w:r>
            <w:r w:rsidRPr="00F14D9D">
              <w:t xml:space="preserve">-OFDM </w:t>
            </w:r>
            <w:r w:rsidRPr="00F14D9D">
              <w:rPr>
                <w:rFonts w:hint="eastAsia"/>
                <w:lang w:eastAsia="zh-CN"/>
              </w:rPr>
              <w:t>NR</w:t>
            </w:r>
            <w:r w:rsidRPr="00F14D9D">
              <w:t xml:space="preserve"> signal</w:t>
            </w:r>
          </w:p>
          <w:p w14:paraId="3811405B" w14:textId="77777777" w:rsidR="005735AC" w:rsidRPr="00F14D9D" w:rsidRDefault="005735AC" w:rsidP="002F3E23">
            <w:pPr>
              <w:pStyle w:val="TAC"/>
              <w:rPr>
                <w:lang w:val="sv-SE" w:eastAsia="zh-CN"/>
              </w:rPr>
            </w:pPr>
            <w:r w:rsidRPr="00F14D9D">
              <w:rPr>
                <w:lang w:val="sv-SE"/>
              </w:rPr>
              <w:t>SCS: 15kHz</w:t>
            </w:r>
          </w:p>
        </w:tc>
      </w:tr>
      <w:tr w:rsidR="005735AC" w:rsidRPr="00F14D9D" w14:paraId="48A083CE" w14:textId="77777777" w:rsidTr="00607A83">
        <w:trPr>
          <w:jc w:val="center"/>
        </w:trPr>
        <w:tc>
          <w:tcPr>
            <w:tcW w:w="1701" w:type="dxa"/>
            <w:shd w:val="clear" w:color="auto" w:fill="auto"/>
          </w:tcPr>
          <w:p w14:paraId="63C817D0" w14:textId="77777777" w:rsidR="005735AC" w:rsidRPr="00F14D9D" w:rsidRDefault="005735AC" w:rsidP="002F3E23">
            <w:pPr>
              <w:pStyle w:val="TAC"/>
              <w:rPr>
                <w:lang w:eastAsia="zh-CN"/>
              </w:rPr>
            </w:pPr>
            <w:r w:rsidRPr="00F14D9D">
              <w:rPr>
                <w:lang w:eastAsia="zh-CN"/>
              </w:rPr>
              <w:t>30</w:t>
            </w:r>
          </w:p>
        </w:tc>
        <w:tc>
          <w:tcPr>
            <w:tcW w:w="2646" w:type="dxa"/>
            <w:shd w:val="clear" w:color="auto" w:fill="auto"/>
          </w:tcPr>
          <w:p w14:paraId="0E4665A6" w14:textId="77777777" w:rsidR="005735AC" w:rsidRPr="00F14D9D" w:rsidRDefault="005735AC" w:rsidP="002F3E23">
            <w:pPr>
              <w:pStyle w:val="TAC"/>
              <w:rPr>
                <w:lang w:eastAsia="zh-CN"/>
              </w:rPr>
            </w:pPr>
            <w:r w:rsidRPr="00F14D9D">
              <w:t>[</w:t>
            </w:r>
            <w:r w:rsidRPr="00F14D9D">
              <w:rPr>
                <w:rFonts w:cs="Arial"/>
              </w:rPr>
              <w:t>±</w:t>
            </w:r>
            <w:r w:rsidRPr="00F14D9D">
              <w:t>9.585]</w:t>
            </w:r>
          </w:p>
        </w:tc>
        <w:tc>
          <w:tcPr>
            <w:tcW w:w="2977" w:type="dxa"/>
            <w:shd w:val="clear" w:color="auto" w:fill="auto"/>
          </w:tcPr>
          <w:p w14:paraId="3DB6580A" w14:textId="77777777" w:rsidR="005735AC" w:rsidRPr="00F14D9D" w:rsidRDefault="005735AC" w:rsidP="002F3E23">
            <w:pPr>
              <w:pStyle w:val="TAC"/>
            </w:pPr>
            <w:r w:rsidRPr="00F14D9D">
              <w:t>20MHz DFT-</w:t>
            </w:r>
            <w:r w:rsidRPr="00F14D9D">
              <w:rPr>
                <w:rFonts w:cs="Arial"/>
                <w:szCs w:val="18"/>
              </w:rPr>
              <w:t>s</w:t>
            </w:r>
            <w:r w:rsidRPr="00F14D9D">
              <w:t xml:space="preserve">-OFDM </w:t>
            </w:r>
            <w:r w:rsidRPr="00F14D9D">
              <w:rPr>
                <w:rFonts w:hint="eastAsia"/>
                <w:lang w:eastAsia="zh-CN"/>
              </w:rPr>
              <w:t>NR</w:t>
            </w:r>
            <w:r w:rsidRPr="00F14D9D">
              <w:t xml:space="preserve"> signal</w:t>
            </w:r>
          </w:p>
          <w:p w14:paraId="175C3D18" w14:textId="77777777" w:rsidR="005735AC" w:rsidRPr="00F14D9D" w:rsidRDefault="005735AC" w:rsidP="002F3E23">
            <w:pPr>
              <w:pStyle w:val="TAC"/>
              <w:rPr>
                <w:lang w:eastAsia="zh-CN"/>
              </w:rPr>
            </w:pPr>
            <w:r w:rsidRPr="00F14D9D">
              <w:rPr>
                <w:lang w:val="sv-SE"/>
              </w:rPr>
              <w:t>SCS: 15kHz</w:t>
            </w:r>
          </w:p>
        </w:tc>
      </w:tr>
      <w:tr w:rsidR="005735AC" w:rsidRPr="00F14D9D" w14:paraId="6FDA230C" w14:textId="77777777" w:rsidTr="00607A83">
        <w:trPr>
          <w:jc w:val="center"/>
        </w:trPr>
        <w:tc>
          <w:tcPr>
            <w:tcW w:w="1701" w:type="dxa"/>
            <w:shd w:val="clear" w:color="auto" w:fill="auto"/>
          </w:tcPr>
          <w:p w14:paraId="50ED579E" w14:textId="77777777" w:rsidR="005735AC" w:rsidRPr="00F14D9D" w:rsidRDefault="005735AC" w:rsidP="002F3E23">
            <w:pPr>
              <w:pStyle w:val="TAC"/>
              <w:rPr>
                <w:lang w:eastAsia="zh-CN"/>
              </w:rPr>
            </w:pPr>
            <w:r w:rsidRPr="00F14D9D">
              <w:rPr>
                <w:lang w:eastAsia="zh-CN"/>
              </w:rPr>
              <w:t>40</w:t>
            </w:r>
          </w:p>
        </w:tc>
        <w:tc>
          <w:tcPr>
            <w:tcW w:w="2646" w:type="dxa"/>
            <w:shd w:val="clear" w:color="auto" w:fill="auto"/>
          </w:tcPr>
          <w:p w14:paraId="3C4723D0" w14:textId="77777777" w:rsidR="005735AC" w:rsidRPr="00F14D9D" w:rsidRDefault="005735AC" w:rsidP="002F3E23">
            <w:pPr>
              <w:pStyle w:val="TAC"/>
              <w:rPr>
                <w:lang w:eastAsia="zh-CN"/>
              </w:rPr>
            </w:pPr>
            <w:r w:rsidRPr="00F14D9D">
              <w:t>[</w:t>
            </w:r>
            <w:r w:rsidRPr="00F14D9D">
              <w:rPr>
                <w:rFonts w:cs="Arial"/>
              </w:rPr>
              <w:t>±</w:t>
            </w:r>
            <w:r w:rsidRPr="00F14D9D">
              <w:t>9.535]</w:t>
            </w:r>
          </w:p>
        </w:tc>
        <w:tc>
          <w:tcPr>
            <w:tcW w:w="2977" w:type="dxa"/>
            <w:shd w:val="clear" w:color="auto" w:fill="auto"/>
          </w:tcPr>
          <w:p w14:paraId="1035AD1F" w14:textId="77777777" w:rsidR="005735AC" w:rsidRPr="00F14D9D" w:rsidRDefault="005735AC" w:rsidP="002F3E23">
            <w:pPr>
              <w:pStyle w:val="TAC"/>
            </w:pPr>
            <w:r w:rsidRPr="00F14D9D">
              <w:t>20MHz DFT-</w:t>
            </w:r>
            <w:r w:rsidRPr="00F14D9D">
              <w:rPr>
                <w:rFonts w:cs="Arial"/>
                <w:szCs w:val="18"/>
              </w:rPr>
              <w:t>s</w:t>
            </w:r>
            <w:r w:rsidRPr="00F14D9D">
              <w:t xml:space="preserve">-OFDM </w:t>
            </w:r>
            <w:r w:rsidRPr="00F14D9D">
              <w:rPr>
                <w:rFonts w:hint="eastAsia"/>
                <w:lang w:eastAsia="zh-CN"/>
              </w:rPr>
              <w:t>NR</w:t>
            </w:r>
            <w:r w:rsidRPr="00F14D9D">
              <w:t xml:space="preserve"> signal</w:t>
            </w:r>
          </w:p>
          <w:p w14:paraId="763F2778" w14:textId="77777777" w:rsidR="005735AC" w:rsidRPr="00F14D9D" w:rsidRDefault="005735AC" w:rsidP="002F3E23">
            <w:pPr>
              <w:pStyle w:val="TAC"/>
              <w:rPr>
                <w:lang w:eastAsia="zh-CN"/>
              </w:rPr>
            </w:pPr>
            <w:r w:rsidRPr="00F14D9D">
              <w:rPr>
                <w:lang w:val="sv-SE"/>
              </w:rPr>
              <w:t>SCS: 15kHz</w:t>
            </w:r>
          </w:p>
        </w:tc>
      </w:tr>
      <w:tr w:rsidR="005735AC" w:rsidRPr="00F14D9D" w14:paraId="2F6BC61D" w14:textId="77777777" w:rsidTr="00607A83">
        <w:trPr>
          <w:jc w:val="center"/>
        </w:trPr>
        <w:tc>
          <w:tcPr>
            <w:tcW w:w="1701" w:type="dxa"/>
            <w:shd w:val="clear" w:color="auto" w:fill="auto"/>
          </w:tcPr>
          <w:p w14:paraId="1E7F7853" w14:textId="77777777" w:rsidR="005735AC" w:rsidRPr="00F14D9D" w:rsidRDefault="005735AC" w:rsidP="002F3E23">
            <w:pPr>
              <w:pStyle w:val="TAC"/>
              <w:rPr>
                <w:lang w:eastAsia="zh-CN"/>
              </w:rPr>
            </w:pPr>
            <w:r w:rsidRPr="00F14D9D">
              <w:rPr>
                <w:lang w:eastAsia="zh-CN"/>
              </w:rPr>
              <w:t>50</w:t>
            </w:r>
          </w:p>
        </w:tc>
        <w:tc>
          <w:tcPr>
            <w:tcW w:w="2646" w:type="dxa"/>
            <w:shd w:val="clear" w:color="auto" w:fill="auto"/>
          </w:tcPr>
          <w:p w14:paraId="1B37D076" w14:textId="77777777" w:rsidR="005735AC" w:rsidRPr="00F14D9D" w:rsidRDefault="005735AC" w:rsidP="002F3E23">
            <w:pPr>
              <w:pStyle w:val="TAC"/>
              <w:rPr>
                <w:lang w:eastAsia="zh-CN"/>
              </w:rPr>
            </w:pPr>
            <w:r w:rsidRPr="00F14D9D">
              <w:t>[</w:t>
            </w:r>
            <w:r w:rsidRPr="00F14D9D">
              <w:rPr>
                <w:rFonts w:cs="Arial"/>
              </w:rPr>
              <w:t>±</w:t>
            </w:r>
            <w:r w:rsidRPr="00F14D9D">
              <w:t>9.485]</w:t>
            </w:r>
          </w:p>
        </w:tc>
        <w:tc>
          <w:tcPr>
            <w:tcW w:w="2977" w:type="dxa"/>
            <w:shd w:val="clear" w:color="auto" w:fill="auto"/>
          </w:tcPr>
          <w:p w14:paraId="4744FD35" w14:textId="77777777" w:rsidR="005735AC" w:rsidRPr="00F14D9D" w:rsidRDefault="005735AC" w:rsidP="002F3E23">
            <w:pPr>
              <w:pStyle w:val="TAC"/>
            </w:pPr>
            <w:r w:rsidRPr="00F14D9D">
              <w:t>20MHz DFT-</w:t>
            </w:r>
            <w:r w:rsidRPr="00F14D9D">
              <w:rPr>
                <w:rFonts w:cs="Arial"/>
                <w:szCs w:val="18"/>
              </w:rPr>
              <w:t>s</w:t>
            </w:r>
            <w:r w:rsidRPr="00F14D9D">
              <w:t xml:space="preserve">-OFDM </w:t>
            </w:r>
            <w:r w:rsidRPr="00F14D9D">
              <w:rPr>
                <w:rFonts w:hint="eastAsia"/>
                <w:lang w:eastAsia="zh-CN"/>
              </w:rPr>
              <w:t>NR</w:t>
            </w:r>
            <w:r w:rsidRPr="00F14D9D">
              <w:t xml:space="preserve"> signal</w:t>
            </w:r>
          </w:p>
          <w:p w14:paraId="3CB2B8E4" w14:textId="77777777" w:rsidR="005735AC" w:rsidRPr="00F14D9D" w:rsidRDefault="005735AC" w:rsidP="002F3E23">
            <w:pPr>
              <w:pStyle w:val="TAC"/>
              <w:rPr>
                <w:lang w:eastAsia="zh-CN"/>
              </w:rPr>
            </w:pPr>
            <w:r w:rsidRPr="00F14D9D">
              <w:rPr>
                <w:lang w:val="sv-SE"/>
              </w:rPr>
              <w:t>SCS: 15kHz</w:t>
            </w:r>
          </w:p>
        </w:tc>
      </w:tr>
      <w:tr w:rsidR="005735AC" w:rsidRPr="00F14D9D" w14:paraId="4142287A" w14:textId="77777777" w:rsidTr="00607A83">
        <w:trPr>
          <w:jc w:val="center"/>
        </w:trPr>
        <w:tc>
          <w:tcPr>
            <w:tcW w:w="1701" w:type="dxa"/>
            <w:shd w:val="clear" w:color="auto" w:fill="auto"/>
          </w:tcPr>
          <w:p w14:paraId="549C24B8" w14:textId="77777777" w:rsidR="005735AC" w:rsidRPr="00F14D9D" w:rsidRDefault="005735AC" w:rsidP="002F3E23">
            <w:pPr>
              <w:pStyle w:val="TAC"/>
              <w:rPr>
                <w:lang w:eastAsia="zh-CN"/>
              </w:rPr>
            </w:pPr>
            <w:r w:rsidRPr="00F14D9D">
              <w:rPr>
                <w:lang w:eastAsia="zh-CN"/>
              </w:rPr>
              <w:t>60</w:t>
            </w:r>
          </w:p>
        </w:tc>
        <w:tc>
          <w:tcPr>
            <w:tcW w:w="2646" w:type="dxa"/>
            <w:shd w:val="clear" w:color="auto" w:fill="auto"/>
          </w:tcPr>
          <w:p w14:paraId="05398D0D" w14:textId="77777777" w:rsidR="005735AC" w:rsidRPr="00F14D9D" w:rsidRDefault="005735AC" w:rsidP="002F3E23">
            <w:pPr>
              <w:pStyle w:val="TAC"/>
              <w:rPr>
                <w:lang w:eastAsia="zh-CN"/>
              </w:rPr>
            </w:pPr>
            <w:r w:rsidRPr="00F14D9D">
              <w:t>[</w:t>
            </w:r>
            <w:r w:rsidRPr="00F14D9D">
              <w:rPr>
                <w:rFonts w:cs="Arial"/>
              </w:rPr>
              <w:t>±</w:t>
            </w:r>
            <w:r w:rsidRPr="00F14D9D">
              <w:t>9.585]</w:t>
            </w:r>
          </w:p>
        </w:tc>
        <w:tc>
          <w:tcPr>
            <w:tcW w:w="2977" w:type="dxa"/>
            <w:shd w:val="clear" w:color="auto" w:fill="auto"/>
          </w:tcPr>
          <w:p w14:paraId="0BE4D5E9" w14:textId="77777777" w:rsidR="005735AC" w:rsidRPr="00F14D9D" w:rsidRDefault="005735AC" w:rsidP="002F3E23">
            <w:pPr>
              <w:pStyle w:val="TAC"/>
            </w:pPr>
            <w:r w:rsidRPr="00F14D9D">
              <w:t>20MHz DFT-</w:t>
            </w:r>
            <w:r w:rsidRPr="00F14D9D">
              <w:rPr>
                <w:rFonts w:cs="Arial"/>
                <w:szCs w:val="18"/>
              </w:rPr>
              <w:t>s</w:t>
            </w:r>
            <w:r w:rsidRPr="00F14D9D">
              <w:t xml:space="preserve">-OFDM </w:t>
            </w:r>
            <w:r w:rsidRPr="00F14D9D">
              <w:rPr>
                <w:rFonts w:hint="eastAsia"/>
                <w:lang w:eastAsia="zh-CN"/>
              </w:rPr>
              <w:t>NR</w:t>
            </w:r>
            <w:r w:rsidRPr="00F14D9D">
              <w:t xml:space="preserve"> signal</w:t>
            </w:r>
          </w:p>
          <w:p w14:paraId="64EF093C" w14:textId="77777777" w:rsidR="005735AC" w:rsidRPr="00F14D9D" w:rsidRDefault="005735AC" w:rsidP="002F3E23">
            <w:pPr>
              <w:pStyle w:val="TAC"/>
              <w:rPr>
                <w:lang w:eastAsia="zh-CN"/>
              </w:rPr>
            </w:pPr>
            <w:r w:rsidRPr="00F14D9D">
              <w:rPr>
                <w:lang w:val="sv-SE"/>
              </w:rPr>
              <w:t>SCS: 15kHz</w:t>
            </w:r>
          </w:p>
        </w:tc>
      </w:tr>
      <w:tr w:rsidR="005735AC" w:rsidRPr="00F14D9D" w14:paraId="5D8536DD" w14:textId="77777777" w:rsidTr="00607A83">
        <w:trPr>
          <w:jc w:val="center"/>
        </w:trPr>
        <w:tc>
          <w:tcPr>
            <w:tcW w:w="1701" w:type="dxa"/>
            <w:shd w:val="clear" w:color="auto" w:fill="auto"/>
          </w:tcPr>
          <w:p w14:paraId="22179675" w14:textId="77777777" w:rsidR="005735AC" w:rsidRPr="00F14D9D" w:rsidRDefault="005735AC" w:rsidP="002F3E23">
            <w:pPr>
              <w:pStyle w:val="TAC"/>
              <w:rPr>
                <w:lang w:eastAsia="zh-CN"/>
              </w:rPr>
            </w:pPr>
            <w:r w:rsidRPr="00F14D9D">
              <w:rPr>
                <w:lang w:eastAsia="zh-CN"/>
              </w:rPr>
              <w:t>70</w:t>
            </w:r>
          </w:p>
        </w:tc>
        <w:tc>
          <w:tcPr>
            <w:tcW w:w="2646" w:type="dxa"/>
            <w:shd w:val="clear" w:color="auto" w:fill="auto"/>
          </w:tcPr>
          <w:p w14:paraId="7DF3BA93" w14:textId="77777777" w:rsidR="005735AC" w:rsidRPr="00F14D9D" w:rsidRDefault="005735AC" w:rsidP="002F3E23">
            <w:pPr>
              <w:pStyle w:val="TAC"/>
              <w:rPr>
                <w:lang w:eastAsia="zh-CN"/>
              </w:rPr>
            </w:pPr>
            <w:r w:rsidRPr="00F14D9D">
              <w:t>[</w:t>
            </w:r>
            <w:r w:rsidRPr="00F14D9D">
              <w:rPr>
                <w:rFonts w:cs="Arial"/>
              </w:rPr>
              <w:t>±</w:t>
            </w:r>
            <w:r w:rsidRPr="00F14D9D">
              <w:t>9.535]</w:t>
            </w:r>
          </w:p>
        </w:tc>
        <w:tc>
          <w:tcPr>
            <w:tcW w:w="2977" w:type="dxa"/>
            <w:shd w:val="clear" w:color="auto" w:fill="auto"/>
          </w:tcPr>
          <w:p w14:paraId="0A49A2D3" w14:textId="77777777" w:rsidR="005735AC" w:rsidRPr="00F14D9D" w:rsidRDefault="005735AC" w:rsidP="002F3E23">
            <w:pPr>
              <w:pStyle w:val="TAC"/>
            </w:pPr>
            <w:r w:rsidRPr="00F14D9D">
              <w:t>20MHz DFT-</w:t>
            </w:r>
            <w:r w:rsidRPr="00F14D9D">
              <w:rPr>
                <w:rFonts w:cs="Arial"/>
                <w:szCs w:val="18"/>
              </w:rPr>
              <w:t>s</w:t>
            </w:r>
            <w:r w:rsidRPr="00F14D9D">
              <w:t xml:space="preserve">-OFDM </w:t>
            </w:r>
            <w:r w:rsidRPr="00F14D9D">
              <w:rPr>
                <w:rFonts w:hint="eastAsia"/>
                <w:lang w:eastAsia="zh-CN"/>
              </w:rPr>
              <w:t>NR</w:t>
            </w:r>
            <w:r w:rsidRPr="00F14D9D">
              <w:t xml:space="preserve"> signal</w:t>
            </w:r>
          </w:p>
          <w:p w14:paraId="45F83139" w14:textId="77777777" w:rsidR="005735AC" w:rsidRPr="00F14D9D" w:rsidRDefault="005735AC" w:rsidP="002F3E23">
            <w:pPr>
              <w:pStyle w:val="TAC"/>
              <w:rPr>
                <w:lang w:eastAsia="zh-CN"/>
              </w:rPr>
            </w:pPr>
            <w:r w:rsidRPr="00F14D9D">
              <w:rPr>
                <w:lang w:val="sv-SE"/>
              </w:rPr>
              <w:t>SCS: 15kHz</w:t>
            </w:r>
          </w:p>
        </w:tc>
      </w:tr>
      <w:tr w:rsidR="005735AC" w:rsidRPr="00F14D9D" w14:paraId="0F9231F9" w14:textId="77777777" w:rsidTr="00607A83">
        <w:trPr>
          <w:jc w:val="center"/>
        </w:trPr>
        <w:tc>
          <w:tcPr>
            <w:tcW w:w="1701" w:type="dxa"/>
            <w:shd w:val="clear" w:color="auto" w:fill="auto"/>
          </w:tcPr>
          <w:p w14:paraId="5A96B059" w14:textId="77777777" w:rsidR="005735AC" w:rsidRPr="00F14D9D" w:rsidRDefault="005735AC" w:rsidP="002F3E23">
            <w:pPr>
              <w:pStyle w:val="TAC"/>
              <w:rPr>
                <w:lang w:eastAsia="zh-CN"/>
              </w:rPr>
            </w:pPr>
            <w:r w:rsidRPr="00F14D9D">
              <w:rPr>
                <w:lang w:eastAsia="zh-CN"/>
              </w:rPr>
              <w:t>80</w:t>
            </w:r>
          </w:p>
        </w:tc>
        <w:tc>
          <w:tcPr>
            <w:tcW w:w="2646" w:type="dxa"/>
            <w:shd w:val="clear" w:color="auto" w:fill="auto"/>
          </w:tcPr>
          <w:p w14:paraId="61F82E08" w14:textId="77777777" w:rsidR="005735AC" w:rsidRPr="00F14D9D" w:rsidRDefault="005735AC" w:rsidP="002F3E23">
            <w:pPr>
              <w:pStyle w:val="TAC"/>
              <w:rPr>
                <w:lang w:eastAsia="zh-CN"/>
              </w:rPr>
            </w:pPr>
            <w:r w:rsidRPr="00F14D9D">
              <w:t>[</w:t>
            </w:r>
            <w:r w:rsidRPr="00F14D9D">
              <w:rPr>
                <w:rFonts w:cs="Arial"/>
              </w:rPr>
              <w:t>±</w:t>
            </w:r>
            <w:r w:rsidRPr="00F14D9D">
              <w:t>9.485]</w:t>
            </w:r>
          </w:p>
        </w:tc>
        <w:tc>
          <w:tcPr>
            <w:tcW w:w="2977" w:type="dxa"/>
            <w:shd w:val="clear" w:color="auto" w:fill="auto"/>
          </w:tcPr>
          <w:p w14:paraId="090AD1BC" w14:textId="77777777" w:rsidR="005735AC" w:rsidRPr="00F14D9D" w:rsidRDefault="005735AC" w:rsidP="002F3E23">
            <w:pPr>
              <w:pStyle w:val="TAC"/>
            </w:pPr>
            <w:r w:rsidRPr="00F14D9D">
              <w:t>20MHz DFT-</w:t>
            </w:r>
            <w:r w:rsidRPr="00F14D9D">
              <w:rPr>
                <w:rFonts w:cs="Arial"/>
                <w:szCs w:val="18"/>
              </w:rPr>
              <w:t>s</w:t>
            </w:r>
            <w:r w:rsidRPr="00F14D9D">
              <w:t xml:space="preserve">-OFDM </w:t>
            </w:r>
            <w:r w:rsidRPr="00F14D9D">
              <w:rPr>
                <w:rFonts w:hint="eastAsia"/>
                <w:lang w:eastAsia="zh-CN"/>
              </w:rPr>
              <w:t>NR</w:t>
            </w:r>
            <w:r w:rsidRPr="00F14D9D">
              <w:t xml:space="preserve"> signal</w:t>
            </w:r>
          </w:p>
          <w:p w14:paraId="7F1CD131" w14:textId="77777777" w:rsidR="005735AC" w:rsidRPr="00F14D9D" w:rsidRDefault="005735AC" w:rsidP="002F3E23">
            <w:pPr>
              <w:pStyle w:val="TAC"/>
              <w:rPr>
                <w:lang w:eastAsia="zh-CN"/>
              </w:rPr>
            </w:pPr>
            <w:r w:rsidRPr="00F14D9D">
              <w:rPr>
                <w:lang w:val="sv-SE"/>
              </w:rPr>
              <w:t>SCS: 15kHz</w:t>
            </w:r>
          </w:p>
        </w:tc>
      </w:tr>
      <w:tr w:rsidR="005735AC" w:rsidRPr="00F14D9D" w14:paraId="0B4B0838" w14:textId="77777777" w:rsidTr="00607A83">
        <w:trPr>
          <w:jc w:val="center"/>
        </w:trPr>
        <w:tc>
          <w:tcPr>
            <w:tcW w:w="1701" w:type="dxa"/>
            <w:shd w:val="clear" w:color="auto" w:fill="auto"/>
          </w:tcPr>
          <w:p w14:paraId="7693E9F5" w14:textId="77777777" w:rsidR="005735AC" w:rsidRPr="00F14D9D" w:rsidRDefault="005735AC" w:rsidP="002F3E23">
            <w:pPr>
              <w:pStyle w:val="TAC"/>
              <w:rPr>
                <w:lang w:eastAsia="zh-CN"/>
              </w:rPr>
            </w:pPr>
            <w:r w:rsidRPr="00F14D9D">
              <w:rPr>
                <w:lang w:eastAsia="zh-CN"/>
              </w:rPr>
              <w:t>90</w:t>
            </w:r>
          </w:p>
        </w:tc>
        <w:tc>
          <w:tcPr>
            <w:tcW w:w="2646" w:type="dxa"/>
            <w:shd w:val="clear" w:color="auto" w:fill="auto"/>
          </w:tcPr>
          <w:p w14:paraId="2383474E" w14:textId="77777777" w:rsidR="005735AC" w:rsidRPr="00F14D9D" w:rsidRDefault="005735AC" w:rsidP="002F3E23">
            <w:pPr>
              <w:pStyle w:val="TAC"/>
              <w:rPr>
                <w:lang w:eastAsia="zh-CN"/>
              </w:rPr>
            </w:pPr>
            <w:r w:rsidRPr="00F14D9D">
              <w:t>[</w:t>
            </w:r>
            <w:r w:rsidRPr="00F14D9D">
              <w:rPr>
                <w:rFonts w:cs="Arial"/>
              </w:rPr>
              <w:t>±</w:t>
            </w:r>
            <w:r w:rsidRPr="00F14D9D">
              <w:t>9.585]</w:t>
            </w:r>
          </w:p>
        </w:tc>
        <w:tc>
          <w:tcPr>
            <w:tcW w:w="2977" w:type="dxa"/>
            <w:shd w:val="clear" w:color="auto" w:fill="auto"/>
          </w:tcPr>
          <w:p w14:paraId="7E533301" w14:textId="77777777" w:rsidR="005735AC" w:rsidRPr="00F14D9D" w:rsidRDefault="005735AC" w:rsidP="002F3E23">
            <w:pPr>
              <w:pStyle w:val="TAC"/>
            </w:pPr>
            <w:r w:rsidRPr="00F14D9D">
              <w:t>20MHz DFT-</w:t>
            </w:r>
            <w:r w:rsidRPr="00F14D9D">
              <w:rPr>
                <w:rFonts w:cs="Arial"/>
                <w:szCs w:val="18"/>
              </w:rPr>
              <w:t>s</w:t>
            </w:r>
            <w:r w:rsidRPr="00F14D9D">
              <w:t xml:space="preserve">-OFDM </w:t>
            </w:r>
            <w:r w:rsidRPr="00F14D9D">
              <w:rPr>
                <w:rFonts w:hint="eastAsia"/>
                <w:lang w:eastAsia="zh-CN"/>
              </w:rPr>
              <w:t>NR</w:t>
            </w:r>
            <w:r w:rsidRPr="00F14D9D">
              <w:t xml:space="preserve"> signal</w:t>
            </w:r>
          </w:p>
          <w:p w14:paraId="58D8ABFE" w14:textId="77777777" w:rsidR="005735AC" w:rsidRPr="00F14D9D" w:rsidRDefault="005735AC" w:rsidP="002F3E23">
            <w:pPr>
              <w:pStyle w:val="TAC"/>
              <w:rPr>
                <w:lang w:eastAsia="zh-CN"/>
              </w:rPr>
            </w:pPr>
            <w:r w:rsidRPr="00F14D9D">
              <w:rPr>
                <w:lang w:val="sv-SE"/>
              </w:rPr>
              <w:t>SCS: 15kHz</w:t>
            </w:r>
          </w:p>
        </w:tc>
      </w:tr>
      <w:tr w:rsidR="005735AC" w:rsidRPr="00F14D9D" w14:paraId="166F8DFA" w14:textId="77777777" w:rsidTr="00607A83">
        <w:trPr>
          <w:jc w:val="center"/>
        </w:trPr>
        <w:tc>
          <w:tcPr>
            <w:tcW w:w="1701" w:type="dxa"/>
            <w:shd w:val="clear" w:color="auto" w:fill="auto"/>
          </w:tcPr>
          <w:p w14:paraId="5886F0C2" w14:textId="77777777" w:rsidR="005735AC" w:rsidRPr="00F14D9D" w:rsidRDefault="005735AC" w:rsidP="002F3E23">
            <w:pPr>
              <w:pStyle w:val="TAC"/>
              <w:rPr>
                <w:lang w:eastAsia="zh-CN"/>
              </w:rPr>
            </w:pPr>
            <w:r w:rsidRPr="00F14D9D">
              <w:rPr>
                <w:lang w:eastAsia="zh-CN"/>
              </w:rPr>
              <w:t>100</w:t>
            </w:r>
          </w:p>
        </w:tc>
        <w:tc>
          <w:tcPr>
            <w:tcW w:w="2646" w:type="dxa"/>
            <w:shd w:val="clear" w:color="auto" w:fill="auto"/>
          </w:tcPr>
          <w:p w14:paraId="4BCF26F4" w14:textId="77777777" w:rsidR="005735AC" w:rsidRPr="00F14D9D" w:rsidRDefault="005735AC" w:rsidP="002F3E23">
            <w:pPr>
              <w:pStyle w:val="TAC"/>
              <w:rPr>
                <w:lang w:eastAsia="zh-CN"/>
              </w:rPr>
            </w:pPr>
            <w:r w:rsidRPr="00F14D9D">
              <w:t>[</w:t>
            </w:r>
            <w:r w:rsidRPr="00F14D9D">
              <w:rPr>
                <w:rFonts w:cs="Arial"/>
              </w:rPr>
              <w:t>±</w:t>
            </w:r>
            <w:r w:rsidRPr="00F14D9D">
              <w:t>9.535]</w:t>
            </w:r>
          </w:p>
        </w:tc>
        <w:tc>
          <w:tcPr>
            <w:tcW w:w="2977" w:type="dxa"/>
            <w:shd w:val="clear" w:color="auto" w:fill="auto"/>
          </w:tcPr>
          <w:p w14:paraId="65164EBB" w14:textId="77777777" w:rsidR="005735AC" w:rsidRPr="00F14D9D" w:rsidRDefault="005735AC" w:rsidP="002F3E23">
            <w:pPr>
              <w:pStyle w:val="TAC"/>
            </w:pPr>
            <w:r w:rsidRPr="00F14D9D">
              <w:t>20MHz DFT-</w:t>
            </w:r>
            <w:r w:rsidRPr="00F14D9D">
              <w:rPr>
                <w:rFonts w:cs="Arial"/>
                <w:szCs w:val="18"/>
              </w:rPr>
              <w:t>s</w:t>
            </w:r>
            <w:r w:rsidRPr="00F14D9D">
              <w:t xml:space="preserve">-OFDM </w:t>
            </w:r>
            <w:r w:rsidRPr="00F14D9D">
              <w:rPr>
                <w:rFonts w:hint="eastAsia"/>
                <w:lang w:eastAsia="zh-CN"/>
              </w:rPr>
              <w:t>NR</w:t>
            </w:r>
            <w:r w:rsidRPr="00F14D9D">
              <w:t xml:space="preserve"> signal</w:t>
            </w:r>
          </w:p>
          <w:p w14:paraId="23D751F3" w14:textId="77777777" w:rsidR="005735AC" w:rsidRPr="00F14D9D" w:rsidRDefault="005735AC" w:rsidP="002F3E23">
            <w:pPr>
              <w:pStyle w:val="TAC"/>
              <w:rPr>
                <w:lang w:eastAsia="zh-CN"/>
              </w:rPr>
            </w:pPr>
            <w:r w:rsidRPr="00F14D9D">
              <w:rPr>
                <w:lang w:val="sv-SE"/>
              </w:rPr>
              <w:t>SCS: 15kHz</w:t>
            </w:r>
          </w:p>
        </w:tc>
      </w:tr>
    </w:tbl>
    <w:p w14:paraId="50A67A39" w14:textId="77777777" w:rsidR="005735AC" w:rsidRPr="00F14D9D" w:rsidRDefault="005735AC" w:rsidP="005735AC"/>
    <w:p w14:paraId="1DABC4B6" w14:textId="47DF9B6D" w:rsidR="005735AC" w:rsidRPr="00F6235A" w:rsidRDefault="005735AC" w:rsidP="005735AC">
      <w:pPr>
        <w:keepNext/>
        <w:keepLines/>
        <w:spacing w:before="120"/>
        <w:ind w:left="1701" w:hanging="1701"/>
        <w:outlineLvl w:val="4"/>
        <w:rPr>
          <w:rFonts w:ascii="Arial" w:hAnsi="Arial"/>
          <w:sz w:val="22"/>
          <w:lang w:val="x-none" w:eastAsia="sv-SE"/>
        </w:rPr>
      </w:pPr>
      <w:r w:rsidRPr="00F6235A">
        <w:rPr>
          <w:rFonts w:ascii="Arial" w:hAnsi="Arial"/>
          <w:sz w:val="22"/>
          <w:lang w:eastAsia="sv-SE"/>
        </w:rPr>
        <w:t>7.5.1</w:t>
      </w:r>
      <w:r w:rsidRPr="00F6235A">
        <w:rPr>
          <w:rFonts w:ascii="Arial" w:hAnsi="Arial"/>
          <w:sz w:val="22"/>
          <w:lang w:val="x-none" w:eastAsia="sv-SE"/>
        </w:rPr>
        <w:t>.5.</w:t>
      </w:r>
      <w:r>
        <w:rPr>
          <w:rFonts w:ascii="Arial" w:hAnsi="Arial"/>
          <w:sz w:val="22"/>
          <w:lang w:eastAsia="sv-SE"/>
        </w:rPr>
        <w:t>3</w:t>
      </w:r>
      <w:r w:rsidRPr="00F6235A">
        <w:rPr>
          <w:rFonts w:ascii="Arial" w:hAnsi="Arial"/>
          <w:sz w:val="22"/>
          <w:lang w:val="x-none" w:eastAsia="sv-SE"/>
        </w:rPr>
        <w:tab/>
        <w:t xml:space="preserve">Test </w:t>
      </w:r>
      <w:r w:rsidR="000420F9">
        <w:rPr>
          <w:rFonts w:ascii="Arial" w:hAnsi="Arial"/>
          <w:sz w:val="22"/>
          <w:lang w:val="x-none" w:eastAsia="sv-SE"/>
        </w:rPr>
        <w:t>requirement</w:t>
      </w:r>
      <w:r>
        <w:rPr>
          <w:rFonts w:ascii="Arial" w:hAnsi="Arial"/>
          <w:sz w:val="22"/>
          <w:lang w:eastAsia="sv-SE"/>
        </w:rPr>
        <w:t>s for</w:t>
      </w:r>
      <w:r w:rsidRPr="00F6235A">
        <w:rPr>
          <w:rFonts w:ascii="Arial" w:hAnsi="Arial"/>
          <w:sz w:val="22"/>
          <w:lang w:val="x-none" w:eastAsia="sv-SE"/>
        </w:rPr>
        <w:t xml:space="preserve"> </w:t>
      </w:r>
      <w:r w:rsidRPr="00F6235A">
        <w:rPr>
          <w:rFonts w:ascii="Arial" w:hAnsi="Arial"/>
          <w:i/>
          <w:sz w:val="22"/>
          <w:lang w:val="x-none" w:eastAsia="sv-SE"/>
        </w:rPr>
        <w:t xml:space="preserve">BS type </w:t>
      </w:r>
      <w:r>
        <w:rPr>
          <w:rFonts w:ascii="Arial" w:hAnsi="Arial"/>
          <w:i/>
          <w:sz w:val="22"/>
          <w:lang w:eastAsia="sv-SE"/>
        </w:rPr>
        <w:t>2</w:t>
      </w:r>
      <w:r w:rsidRPr="00F6235A">
        <w:rPr>
          <w:rFonts w:ascii="Arial" w:hAnsi="Arial"/>
          <w:i/>
          <w:sz w:val="22"/>
          <w:lang w:val="x-none" w:eastAsia="sv-SE"/>
        </w:rPr>
        <w:t>-O</w:t>
      </w:r>
    </w:p>
    <w:p w14:paraId="61A63216" w14:textId="77777777" w:rsidR="005735AC" w:rsidRPr="001F0AE4" w:rsidRDefault="005735AC" w:rsidP="005735AC">
      <w:r w:rsidRPr="001F0AE4">
        <w:t xml:space="preserve">The requirement shall apply at the RIB when the AoA of the incident wave of a received signal and the interfering signal are from the same direction and are within the </w:t>
      </w:r>
      <w:r w:rsidRPr="001F0AE4">
        <w:rPr>
          <w:i/>
        </w:rPr>
        <w:t>FR2 OTA REFSENS RoAoA.</w:t>
      </w:r>
    </w:p>
    <w:p w14:paraId="3FDC6A22" w14:textId="77777777" w:rsidR="005735AC" w:rsidRPr="001F0AE4" w:rsidRDefault="005735AC" w:rsidP="005735AC">
      <w:r w:rsidRPr="001F0AE4">
        <w:t xml:space="preserve">The wanted and interfering signals apply to </w:t>
      </w:r>
      <w:r>
        <w:t>each</w:t>
      </w:r>
      <w:r w:rsidRPr="001F0AE4">
        <w:t xml:space="preserve"> supported polarization, under the assumption o</w:t>
      </w:r>
      <w:r w:rsidRPr="001F0AE4">
        <w:rPr>
          <w:i/>
        </w:rPr>
        <w:t>f polarization match</w:t>
      </w:r>
      <w:r>
        <w:t>.</w:t>
      </w:r>
    </w:p>
    <w:p w14:paraId="05E062A9" w14:textId="77777777" w:rsidR="005735AC" w:rsidRPr="001F0AE4" w:rsidRDefault="005735AC" w:rsidP="005735AC">
      <w:r w:rsidRPr="001F0AE4">
        <w:t xml:space="preserve">The throughput shall be ≥ 95% of the maximum throughput of the reference measurement channel. </w:t>
      </w:r>
    </w:p>
    <w:p w14:paraId="0C35ABBD" w14:textId="77777777" w:rsidR="005735AC" w:rsidRPr="001F0AE4" w:rsidRDefault="005735AC" w:rsidP="005735AC">
      <w:pPr>
        <w:rPr>
          <w:rFonts w:eastAsia="Osaka"/>
        </w:rPr>
      </w:pPr>
      <w:r w:rsidRPr="001F0AE4">
        <w:t xml:space="preserve">For FR2, </w:t>
      </w:r>
      <w:r w:rsidRPr="001F0AE4">
        <w:rPr>
          <w:lang w:eastAsia="zh-CN"/>
        </w:rPr>
        <w:t xml:space="preserve">the OTA </w:t>
      </w:r>
      <w:r w:rsidRPr="001F0AE4">
        <w:t xml:space="preserve">wanted and </w:t>
      </w:r>
      <w:r w:rsidRPr="001F0AE4">
        <w:rPr>
          <w:lang w:eastAsia="zh-CN"/>
        </w:rPr>
        <w:t>the</w:t>
      </w:r>
      <w:r w:rsidRPr="001F0AE4">
        <w:t xml:space="preserve"> interfering signal </w:t>
      </w:r>
      <w:r w:rsidRPr="001F0AE4">
        <w:rPr>
          <w:lang w:eastAsia="zh-CN"/>
        </w:rPr>
        <w:t>are</w:t>
      </w:r>
      <w:r w:rsidRPr="001F0AE4">
        <w:t xml:space="preserve"> specified</w:t>
      </w:r>
      <w:r w:rsidRPr="001F0AE4">
        <w:rPr>
          <w:rFonts w:eastAsia="Osaka"/>
        </w:rPr>
        <w:t xml:space="preserve"> in table </w:t>
      </w:r>
      <w:r>
        <w:rPr>
          <w:rFonts w:eastAsia="SimSun" w:cs="v5.0.0"/>
          <w:lang w:eastAsia="zh-CN"/>
        </w:rPr>
        <w:t>7</w:t>
      </w:r>
      <w:r w:rsidRPr="001F0AE4">
        <w:rPr>
          <w:rFonts w:eastAsia="SimSun" w:cs="v5.0.0" w:hint="eastAsia"/>
          <w:lang w:eastAsia="zh-CN"/>
        </w:rPr>
        <w:t>.5.1.</w:t>
      </w:r>
      <w:r>
        <w:rPr>
          <w:rFonts w:eastAsia="SimSun" w:cs="v5.0.0"/>
          <w:lang w:eastAsia="zh-CN"/>
        </w:rPr>
        <w:t>5.</w:t>
      </w:r>
      <w:r w:rsidRPr="001F0AE4">
        <w:rPr>
          <w:rFonts w:eastAsia="SimSun" w:cs="v5.0.0" w:hint="eastAsia"/>
          <w:lang w:eastAsia="zh-CN"/>
        </w:rPr>
        <w:t>3</w:t>
      </w:r>
      <w:r w:rsidRPr="001F0AE4">
        <w:rPr>
          <w:rFonts w:eastAsia="Osaka"/>
        </w:rPr>
        <w:t>-</w:t>
      </w:r>
      <w:r w:rsidRPr="001F0AE4">
        <w:rPr>
          <w:rFonts w:eastAsia="SimSun" w:hint="eastAsia"/>
          <w:lang w:eastAsia="zh-CN"/>
        </w:rPr>
        <w:t>1</w:t>
      </w:r>
      <w:r w:rsidRPr="001F0AE4">
        <w:rPr>
          <w:rFonts w:eastAsia="SimSun"/>
          <w:lang w:eastAsia="zh-CN"/>
        </w:rPr>
        <w:t xml:space="preserve"> and table </w:t>
      </w:r>
      <w:r>
        <w:rPr>
          <w:rFonts w:eastAsia="SimSun"/>
          <w:lang w:eastAsia="zh-CN"/>
        </w:rPr>
        <w:t>7</w:t>
      </w:r>
      <w:r w:rsidRPr="001F0AE4">
        <w:rPr>
          <w:rFonts w:eastAsia="SimSun"/>
          <w:lang w:eastAsia="zh-CN"/>
        </w:rPr>
        <w:t>.5.1.</w:t>
      </w:r>
      <w:r>
        <w:rPr>
          <w:rFonts w:eastAsia="SimSun"/>
          <w:lang w:eastAsia="zh-CN"/>
        </w:rPr>
        <w:t>5.</w:t>
      </w:r>
      <w:r w:rsidRPr="001F0AE4">
        <w:rPr>
          <w:rFonts w:eastAsia="SimSun"/>
          <w:lang w:eastAsia="zh-CN"/>
        </w:rPr>
        <w:t>3-2</w:t>
      </w:r>
      <w:r w:rsidRPr="001F0AE4">
        <w:rPr>
          <w:rFonts w:eastAsia="Osaka"/>
        </w:rPr>
        <w:t xml:space="preserve"> for ACS. The reference measurement channel for the OTA wanted signal </w:t>
      </w:r>
      <w:r w:rsidRPr="008019AF">
        <w:rPr>
          <w:rFonts w:eastAsia="Osaka"/>
        </w:rPr>
        <w:t>is identified in subcla</w:t>
      </w:r>
      <w:r>
        <w:rPr>
          <w:rFonts w:eastAsia="Osaka"/>
        </w:rPr>
        <w:t>u</w:t>
      </w:r>
      <w:r w:rsidRPr="008019AF">
        <w:rPr>
          <w:rFonts w:eastAsia="Osaka"/>
        </w:rPr>
        <w:t>se</w:t>
      </w:r>
      <w:r>
        <w:rPr>
          <w:rFonts w:eastAsia="Osaka"/>
        </w:rPr>
        <w:t xml:space="preserve"> 7</w:t>
      </w:r>
      <w:r w:rsidRPr="00AF6DCE">
        <w:rPr>
          <w:rFonts w:eastAsia="Osaka"/>
        </w:rPr>
        <w:t>.3.</w:t>
      </w:r>
      <w:r>
        <w:rPr>
          <w:rFonts w:eastAsia="Osaka"/>
        </w:rPr>
        <w:t>5.3</w:t>
      </w:r>
      <w:r w:rsidRPr="00AF6DCE">
        <w:rPr>
          <w:rFonts w:eastAsia="Osaka"/>
        </w:rPr>
        <w:t xml:space="preserve"> </w:t>
      </w:r>
      <w:r>
        <w:rPr>
          <w:rFonts w:eastAsia="Osaka"/>
        </w:rPr>
        <w:t xml:space="preserve">and </w:t>
      </w:r>
      <w:r w:rsidRPr="001F0AE4">
        <w:rPr>
          <w:rFonts w:eastAsia="Osaka"/>
        </w:rPr>
        <w:t xml:space="preserve">is further specified in </w:t>
      </w:r>
      <w:r w:rsidRPr="004F4A9C">
        <w:rPr>
          <w:rFonts w:eastAsia="SimSun"/>
        </w:rPr>
        <w:t xml:space="preserve">TS 38.104 [2] </w:t>
      </w:r>
      <w:r w:rsidRPr="001F0AE4">
        <w:rPr>
          <w:rFonts w:eastAsia="Osaka"/>
        </w:rPr>
        <w:t>annex A.</w:t>
      </w:r>
      <w:r w:rsidRPr="00531825">
        <w:rPr>
          <w:rFonts w:eastAsia="Osaka"/>
        </w:rPr>
        <w:t xml:space="preserve"> </w:t>
      </w:r>
      <w:r w:rsidRPr="001F0AE4">
        <w:rPr>
          <w:rFonts w:eastAsia="Osaka"/>
        </w:rPr>
        <w:t xml:space="preserve">The characteristics of the interfering signal is further specified in </w:t>
      </w:r>
      <w:r w:rsidRPr="004F4A9C">
        <w:rPr>
          <w:rFonts w:eastAsia="SimSun"/>
        </w:rPr>
        <w:t xml:space="preserve">TS 38.104 [2] </w:t>
      </w:r>
      <w:r w:rsidRPr="001F0AE4">
        <w:rPr>
          <w:rFonts w:eastAsia="Osaka"/>
        </w:rPr>
        <w:t>annex D.</w:t>
      </w:r>
    </w:p>
    <w:p w14:paraId="020A29EF" w14:textId="77777777" w:rsidR="005735AC" w:rsidRPr="001F0AE4" w:rsidRDefault="005735AC" w:rsidP="005735AC">
      <w:pPr>
        <w:rPr>
          <w:rFonts w:eastAsia="Osaka"/>
        </w:rPr>
      </w:pPr>
      <w:r w:rsidRPr="001F0AE4">
        <w:rPr>
          <w:rFonts w:eastAsia="Osaka"/>
        </w:rPr>
        <w:t xml:space="preserve">The OTA ACS requirement is applicable outside the </w:t>
      </w:r>
      <w:r w:rsidRPr="001F0AE4">
        <w:rPr>
          <w:rFonts w:hint="eastAsia"/>
          <w:lang w:eastAsia="zh-CN"/>
        </w:rPr>
        <w:t xml:space="preserve">Base Station </w:t>
      </w:r>
      <w:r w:rsidRPr="001F0AE4">
        <w:rPr>
          <w:rFonts w:eastAsia="Osaka"/>
        </w:rPr>
        <w:t>RF Bandwidth</w:t>
      </w:r>
      <w:r w:rsidRPr="001F0AE4">
        <w:rPr>
          <w:rFonts w:hint="eastAsia"/>
          <w:lang w:eastAsia="zh-CN"/>
        </w:rPr>
        <w:t xml:space="preserve"> </w:t>
      </w:r>
      <w:r w:rsidRPr="001F0AE4">
        <w:rPr>
          <w:lang w:eastAsia="zh-CN"/>
        </w:rPr>
        <w:t>or Radio Bandwidth</w:t>
      </w:r>
      <w:r w:rsidRPr="001F0AE4">
        <w:rPr>
          <w:rFonts w:eastAsia="Osaka"/>
        </w:rPr>
        <w:t>. The OTA interfering signal offset is defined relative to the</w:t>
      </w:r>
      <w:r w:rsidRPr="001F0AE4">
        <w:t xml:space="preserve"> </w:t>
      </w:r>
      <w:r w:rsidRPr="001F0AE4">
        <w:rPr>
          <w:rFonts w:eastAsia="Osaka"/>
        </w:rPr>
        <w:t xml:space="preserve">Base station RF Bandwidth edges </w:t>
      </w:r>
      <w:r w:rsidRPr="001F0AE4">
        <w:rPr>
          <w:lang w:eastAsia="zh-CN"/>
        </w:rPr>
        <w:t xml:space="preserve">or Radio Bandwidth </w:t>
      </w:r>
      <w:r w:rsidRPr="001F0AE4">
        <w:rPr>
          <w:rFonts w:eastAsia="Osaka"/>
        </w:rPr>
        <w:t>edges.</w:t>
      </w:r>
    </w:p>
    <w:p w14:paraId="5AF7791C" w14:textId="77777777" w:rsidR="005735AC" w:rsidRPr="001F0AE4" w:rsidRDefault="005735AC" w:rsidP="005735AC">
      <w:pPr>
        <w:rPr>
          <w:rFonts w:eastAsia="SimSun"/>
          <w:lang w:eastAsia="zh-CN"/>
        </w:rPr>
      </w:pPr>
      <w:r w:rsidRPr="001F0AE4">
        <w:t xml:space="preserve">For RIBs supporting operation in </w:t>
      </w:r>
      <w:r w:rsidRPr="001F0AE4">
        <w:rPr>
          <w:i/>
        </w:rPr>
        <w:t>non-contiguous spectrum</w:t>
      </w:r>
      <w:r w:rsidRPr="001F0AE4">
        <w:t xml:space="preserve"> within any </w:t>
      </w:r>
      <w:r w:rsidRPr="001F0AE4">
        <w:rPr>
          <w:i/>
        </w:rPr>
        <w:t>operating band</w:t>
      </w:r>
      <w:r w:rsidRPr="001F0AE4">
        <w:t xml:space="preserve">, the OTA ACS requirement shall apply in addition inside any sub-block gap, in case the sub-block gap size is at least as wide as the NR interfering signal in table </w:t>
      </w:r>
      <w:r>
        <w:t>7</w:t>
      </w:r>
      <w:r w:rsidRPr="001F0AE4">
        <w:t>.5.1.</w:t>
      </w:r>
      <w:r>
        <w:t>5.</w:t>
      </w:r>
      <w:r w:rsidRPr="001F0AE4">
        <w:t>3-</w:t>
      </w:r>
      <w:r w:rsidRPr="001F0AE4">
        <w:rPr>
          <w:rFonts w:eastAsia="SimSun" w:hint="eastAsia"/>
          <w:lang w:eastAsia="zh-CN"/>
        </w:rPr>
        <w:t>2</w:t>
      </w:r>
      <w:r w:rsidRPr="001F0AE4">
        <w:t>. The OTA interfering signal offset is defined relative to the sub-block edges inside the sub-block gap.</w:t>
      </w:r>
    </w:p>
    <w:p w14:paraId="62EE055B" w14:textId="77777777" w:rsidR="005735AC" w:rsidRPr="001F0AE4" w:rsidRDefault="005735AC" w:rsidP="005735AC">
      <w:pPr>
        <w:keepNext/>
        <w:keepLines/>
        <w:spacing w:before="60"/>
        <w:jc w:val="center"/>
        <w:rPr>
          <w:rFonts w:ascii="Arial" w:eastAsia="SimSun" w:hAnsi="Arial"/>
          <w:b/>
          <w:lang w:eastAsia="zh-CN"/>
        </w:rPr>
      </w:pPr>
      <w:r w:rsidRPr="001F0AE4">
        <w:rPr>
          <w:rFonts w:ascii="Arial" w:hAnsi="Arial"/>
          <w:b/>
          <w:lang w:eastAsia="x-none"/>
        </w:rPr>
        <w:lastRenderedPageBreak/>
        <w:t xml:space="preserve">Table </w:t>
      </w:r>
      <w:r>
        <w:rPr>
          <w:rFonts w:ascii="Arial" w:eastAsia="SimSun" w:hAnsi="Arial"/>
          <w:b/>
          <w:lang w:eastAsia="zh-CN"/>
        </w:rPr>
        <w:t>7</w:t>
      </w:r>
      <w:r w:rsidRPr="001F0AE4">
        <w:rPr>
          <w:rFonts w:ascii="Arial" w:eastAsia="SimSun" w:hAnsi="Arial" w:hint="eastAsia"/>
          <w:b/>
          <w:lang w:eastAsia="zh-CN"/>
        </w:rPr>
        <w:t>.5.1.</w:t>
      </w:r>
      <w:r>
        <w:rPr>
          <w:rFonts w:ascii="Arial" w:eastAsia="SimSun" w:hAnsi="Arial"/>
          <w:b/>
          <w:lang w:eastAsia="zh-CN"/>
        </w:rPr>
        <w:t>5.</w:t>
      </w:r>
      <w:r w:rsidRPr="001F0AE4">
        <w:rPr>
          <w:rFonts w:ascii="Arial" w:eastAsia="SimSun" w:hAnsi="Arial" w:hint="eastAsia"/>
          <w:b/>
          <w:lang w:eastAsia="zh-CN"/>
        </w:rPr>
        <w:t>3</w:t>
      </w:r>
      <w:r w:rsidRPr="001F0AE4">
        <w:rPr>
          <w:rFonts w:ascii="Arial" w:hAnsi="Arial"/>
          <w:b/>
          <w:lang w:eastAsia="x-none"/>
        </w:rPr>
        <w:t>-</w:t>
      </w:r>
      <w:r w:rsidRPr="001F0AE4">
        <w:rPr>
          <w:rFonts w:ascii="Arial" w:eastAsia="SimSun" w:hAnsi="Arial" w:hint="eastAsia"/>
          <w:b/>
          <w:lang w:eastAsia="zh-CN"/>
        </w:rPr>
        <w:t>1</w:t>
      </w:r>
      <w:r w:rsidRPr="001F0AE4">
        <w:rPr>
          <w:rFonts w:ascii="Arial" w:hAnsi="Arial"/>
          <w:b/>
          <w:lang w:eastAsia="x-none"/>
        </w:rPr>
        <w:t>: OTA A</w:t>
      </w:r>
      <w:r w:rsidRPr="001F0AE4">
        <w:rPr>
          <w:rFonts w:ascii="Arial" w:eastAsia="SimSun" w:hAnsi="Arial" w:hint="eastAsia"/>
          <w:b/>
          <w:lang w:eastAsia="zh-CN"/>
        </w:rPr>
        <w:t>CS</w:t>
      </w:r>
      <w:r w:rsidRPr="001F0AE4">
        <w:rPr>
          <w:rFonts w:ascii="Arial" w:eastAsia="SimSun" w:hAnsi="Arial"/>
          <w:b/>
          <w:lang w:eastAsia="zh-CN"/>
        </w:rPr>
        <w:t xml:space="preserve"> requirement for </w:t>
      </w:r>
      <w:r w:rsidRPr="001F0AE4">
        <w:rPr>
          <w:rFonts w:ascii="Arial" w:eastAsia="SimSun" w:hAnsi="Arial"/>
          <w:b/>
          <w:i/>
          <w:lang w:eastAsia="zh-CN"/>
        </w:rPr>
        <w:t>BS type 2-O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5"/>
        <w:gridCol w:w="1929"/>
        <w:gridCol w:w="1929"/>
        <w:gridCol w:w="2178"/>
      </w:tblGrid>
      <w:tr w:rsidR="005735AC" w:rsidRPr="001F0AE4" w14:paraId="05E050CD" w14:textId="77777777" w:rsidTr="002F3E23">
        <w:trPr>
          <w:trHeight w:val="518"/>
          <w:jc w:val="center"/>
        </w:trPr>
        <w:tc>
          <w:tcPr>
            <w:tcW w:w="0" w:type="auto"/>
            <w:vMerge w:val="restart"/>
            <w:tcBorders>
              <w:top w:val="single" w:sz="4" w:space="0" w:color="auto"/>
              <w:left w:val="single" w:sz="4" w:space="0" w:color="auto"/>
              <w:right w:val="single" w:sz="4" w:space="0" w:color="auto"/>
            </w:tcBorders>
            <w:vAlign w:val="center"/>
          </w:tcPr>
          <w:p w14:paraId="60507143" w14:textId="77777777" w:rsidR="005735AC" w:rsidRPr="001F0AE4" w:rsidRDefault="005735AC" w:rsidP="002F3E23">
            <w:pPr>
              <w:pStyle w:val="TAH"/>
            </w:pPr>
            <w:r w:rsidRPr="001F0AE4">
              <w:rPr>
                <w:rFonts w:hint="eastAsia"/>
                <w:i/>
              </w:rPr>
              <w:t>BS channel bandwidth</w:t>
            </w:r>
            <w:r w:rsidRPr="001F0AE4">
              <w:t xml:space="preserve"> of the lowest</w:t>
            </w:r>
            <w:r w:rsidRPr="001F0AE4">
              <w:rPr>
                <w:rFonts w:hint="eastAsia"/>
              </w:rPr>
              <w:t>/</w:t>
            </w:r>
            <w:r w:rsidRPr="001F0AE4">
              <w:t>highest carrier received [MHz]</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9160530" w14:textId="77777777" w:rsidR="005735AC" w:rsidRPr="001F0AE4" w:rsidRDefault="005735AC" w:rsidP="002F3E23">
            <w:pPr>
              <w:pStyle w:val="TAH"/>
              <w:rPr>
                <w:rFonts w:cs="Arial"/>
              </w:rPr>
            </w:pPr>
            <w:r w:rsidRPr="001F0AE4">
              <w:t>Wanted signal mean power [dBm]</w:t>
            </w:r>
          </w:p>
        </w:tc>
        <w:tc>
          <w:tcPr>
            <w:tcW w:w="0" w:type="auto"/>
            <w:vMerge w:val="restart"/>
            <w:tcBorders>
              <w:top w:val="single" w:sz="4" w:space="0" w:color="auto"/>
              <w:left w:val="single" w:sz="4" w:space="0" w:color="auto"/>
              <w:right w:val="single" w:sz="4" w:space="0" w:color="auto"/>
            </w:tcBorders>
            <w:vAlign w:val="center"/>
            <w:hideMark/>
          </w:tcPr>
          <w:p w14:paraId="2CD1C0DB" w14:textId="77777777" w:rsidR="005735AC" w:rsidRPr="001F0AE4" w:rsidRDefault="005735AC" w:rsidP="002F3E23">
            <w:pPr>
              <w:pStyle w:val="TAH"/>
              <w:rPr>
                <w:lang w:eastAsia="ja-JP"/>
              </w:rPr>
            </w:pPr>
            <w:r w:rsidRPr="001F0AE4">
              <w:rPr>
                <w:rFonts w:cs="Arial"/>
              </w:rPr>
              <w:t>Interfering signal mean power [dBm]</w:t>
            </w:r>
          </w:p>
        </w:tc>
      </w:tr>
      <w:tr w:rsidR="005735AC" w:rsidRPr="001F0AE4" w14:paraId="1C8382A7" w14:textId="77777777" w:rsidTr="002F3E23">
        <w:trPr>
          <w:trHeight w:val="517"/>
          <w:jc w:val="center"/>
        </w:trPr>
        <w:tc>
          <w:tcPr>
            <w:tcW w:w="0" w:type="auto"/>
            <w:vMerge/>
            <w:tcBorders>
              <w:left w:val="single" w:sz="4" w:space="0" w:color="auto"/>
              <w:bottom w:val="single" w:sz="4" w:space="0" w:color="auto"/>
              <w:right w:val="single" w:sz="4" w:space="0" w:color="auto"/>
            </w:tcBorders>
            <w:vAlign w:val="center"/>
          </w:tcPr>
          <w:p w14:paraId="098887A4" w14:textId="77777777" w:rsidR="005735AC" w:rsidRPr="001F0AE4" w:rsidRDefault="005735AC" w:rsidP="002F3E23">
            <w:pPr>
              <w:pStyle w:val="TAH"/>
              <w:rPr>
                <w:i/>
              </w:rPr>
            </w:pPr>
          </w:p>
        </w:tc>
        <w:tc>
          <w:tcPr>
            <w:tcW w:w="0" w:type="auto"/>
            <w:tcBorders>
              <w:top w:val="single" w:sz="4" w:space="0" w:color="auto"/>
              <w:left w:val="single" w:sz="4" w:space="0" w:color="auto"/>
              <w:bottom w:val="single" w:sz="4" w:space="0" w:color="auto"/>
              <w:right w:val="single" w:sz="4" w:space="0" w:color="auto"/>
            </w:tcBorders>
            <w:vAlign w:val="center"/>
          </w:tcPr>
          <w:p w14:paraId="55C856C6" w14:textId="77777777" w:rsidR="005735AC" w:rsidRPr="001F0AE4" w:rsidRDefault="005735AC" w:rsidP="002F3E23">
            <w:pPr>
              <w:pStyle w:val="TAH"/>
            </w:pPr>
            <w:r w:rsidRPr="0049617C">
              <w:rPr>
                <w:rFonts w:cs="Arial"/>
                <w:szCs w:val="18"/>
                <w:lang w:eastAsia="ja-JP"/>
              </w:rPr>
              <w:t xml:space="preserve">24.24 </w:t>
            </w:r>
            <w:r w:rsidRPr="00531825">
              <w:rPr>
                <w:rFonts w:cs="Arial"/>
                <w:szCs w:val="18"/>
                <w:lang w:eastAsia="ja-JP"/>
              </w:rPr>
              <w:t>GHz &lt;</w:t>
            </w:r>
            <w:r w:rsidRPr="0049617C">
              <w:rPr>
                <w:rFonts w:cs="Arial"/>
                <w:szCs w:val="18"/>
                <w:lang w:eastAsia="ja-JP"/>
              </w:rPr>
              <w:t xml:space="preserve"> </w:t>
            </w:r>
            <w:r w:rsidRPr="00531825">
              <w:rPr>
                <w:rFonts w:cs="Arial"/>
                <w:szCs w:val="18"/>
                <w:lang w:eastAsia="ja-JP"/>
              </w:rPr>
              <w:t>f ≤ 3</w:t>
            </w:r>
            <w:r>
              <w:rPr>
                <w:rFonts w:cs="Arial"/>
                <w:szCs w:val="18"/>
                <w:lang w:eastAsia="ja-JP"/>
              </w:rPr>
              <w:t>3</w:t>
            </w:r>
            <w:r w:rsidRPr="00531825">
              <w:rPr>
                <w:rFonts w:cs="Arial"/>
                <w:szCs w:val="18"/>
                <w:lang w:eastAsia="ja-JP"/>
              </w:rPr>
              <w:t>.</w:t>
            </w:r>
            <w:r>
              <w:rPr>
                <w:rFonts w:cs="Arial"/>
                <w:szCs w:val="18"/>
                <w:lang w:eastAsia="ja-JP"/>
              </w:rPr>
              <w:t>4</w:t>
            </w:r>
            <w:r w:rsidRPr="00531825">
              <w:rPr>
                <w:rFonts w:cs="Arial"/>
                <w:szCs w:val="18"/>
                <w:lang w:eastAsia="ja-JP"/>
              </w:rPr>
              <w:t xml:space="preserve"> GHz</w:t>
            </w:r>
          </w:p>
        </w:tc>
        <w:tc>
          <w:tcPr>
            <w:tcW w:w="0" w:type="auto"/>
            <w:tcBorders>
              <w:top w:val="single" w:sz="4" w:space="0" w:color="auto"/>
              <w:left w:val="single" w:sz="4" w:space="0" w:color="auto"/>
              <w:bottom w:val="single" w:sz="4" w:space="0" w:color="auto"/>
              <w:right w:val="single" w:sz="4" w:space="0" w:color="auto"/>
            </w:tcBorders>
            <w:vAlign w:val="center"/>
          </w:tcPr>
          <w:p w14:paraId="01B5CC9D" w14:textId="77777777" w:rsidR="005735AC" w:rsidRPr="001F0AE4" w:rsidRDefault="005735AC" w:rsidP="002F3E23">
            <w:pPr>
              <w:pStyle w:val="TAH"/>
            </w:pPr>
            <w:r w:rsidRPr="00531825">
              <w:rPr>
                <w:rFonts w:cs="Arial"/>
                <w:szCs w:val="18"/>
                <w:lang w:eastAsia="ja-JP"/>
              </w:rPr>
              <w:t>3</w:t>
            </w:r>
            <w:r>
              <w:rPr>
                <w:rFonts w:cs="Arial"/>
                <w:szCs w:val="18"/>
                <w:lang w:eastAsia="ja-JP"/>
              </w:rPr>
              <w:t>7</w:t>
            </w:r>
            <w:r w:rsidRPr="00531825">
              <w:rPr>
                <w:rFonts w:cs="Arial"/>
                <w:szCs w:val="18"/>
                <w:lang w:eastAsia="ja-JP"/>
              </w:rPr>
              <w:t xml:space="preserve"> GHz &lt; f ≤ </w:t>
            </w:r>
            <w:r>
              <w:rPr>
                <w:rFonts w:cs="Arial"/>
                <w:szCs w:val="18"/>
                <w:lang w:eastAsia="ja-JP"/>
              </w:rPr>
              <w:t>5</w:t>
            </w:r>
            <w:r w:rsidRPr="00531825">
              <w:rPr>
                <w:rFonts w:cs="Arial"/>
                <w:szCs w:val="18"/>
                <w:lang w:eastAsia="ja-JP"/>
              </w:rPr>
              <w:t>2</w:t>
            </w:r>
            <w:r>
              <w:rPr>
                <w:rFonts w:cs="Arial"/>
                <w:szCs w:val="18"/>
                <w:lang w:eastAsia="ja-JP"/>
              </w:rPr>
              <w:t>.6</w:t>
            </w:r>
            <w:r w:rsidRPr="00531825">
              <w:rPr>
                <w:rFonts w:cs="Arial"/>
                <w:szCs w:val="18"/>
                <w:lang w:eastAsia="ja-JP"/>
              </w:rPr>
              <w:t xml:space="preserve"> GHz</w:t>
            </w:r>
          </w:p>
        </w:tc>
        <w:tc>
          <w:tcPr>
            <w:tcW w:w="0" w:type="auto"/>
            <w:vMerge/>
            <w:tcBorders>
              <w:left w:val="single" w:sz="4" w:space="0" w:color="auto"/>
              <w:bottom w:val="single" w:sz="4" w:space="0" w:color="auto"/>
              <w:right w:val="single" w:sz="4" w:space="0" w:color="auto"/>
            </w:tcBorders>
            <w:vAlign w:val="center"/>
          </w:tcPr>
          <w:p w14:paraId="36775EFB" w14:textId="77777777" w:rsidR="005735AC" w:rsidRPr="001F0AE4" w:rsidRDefault="005735AC" w:rsidP="00607A83">
            <w:pPr>
              <w:keepNext/>
              <w:keepLines/>
              <w:tabs>
                <w:tab w:val="left" w:pos="540"/>
                <w:tab w:val="left" w:pos="1260"/>
                <w:tab w:val="left" w:pos="1800"/>
              </w:tabs>
              <w:jc w:val="center"/>
              <w:rPr>
                <w:rFonts w:ascii="Arial" w:hAnsi="Arial" w:cs="Arial"/>
                <w:b/>
                <w:sz w:val="18"/>
              </w:rPr>
            </w:pPr>
          </w:p>
        </w:tc>
      </w:tr>
      <w:tr w:rsidR="005735AC" w:rsidRPr="001F0AE4" w14:paraId="2B859363" w14:textId="77777777" w:rsidTr="002F3E23">
        <w:trPr>
          <w:trHeight w:val="487"/>
          <w:jc w:val="center"/>
        </w:trPr>
        <w:tc>
          <w:tcPr>
            <w:tcW w:w="0" w:type="auto"/>
            <w:tcBorders>
              <w:top w:val="single" w:sz="4" w:space="0" w:color="auto"/>
              <w:left w:val="single" w:sz="4" w:space="0" w:color="auto"/>
              <w:bottom w:val="single" w:sz="4" w:space="0" w:color="auto"/>
              <w:right w:val="single" w:sz="4" w:space="0" w:color="auto"/>
            </w:tcBorders>
            <w:vAlign w:val="center"/>
          </w:tcPr>
          <w:p w14:paraId="7C380560" w14:textId="77777777" w:rsidR="005735AC" w:rsidRPr="001F0AE4" w:rsidRDefault="005735AC" w:rsidP="002F3E23">
            <w:pPr>
              <w:pStyle w:val="TAC"/>
              <w:rPr>
                <w:rFonts w:eastAsia="SimSun"/>
                <w:lang w:eastAsia="zh-CN"/>
              </w:rPr>
            </w:pPr>
            <w:r w:rsidRPr="001F0AE4">
              <w:t>50, 100, 200, 400</w:t>
            </w:r>
          </w:p>
        </w:tc>
        <w:tc>
          <w:tcPr>
            <w:tcW w:w="0" w:type="auto"/>
            <w:tcBorders>
              <w:top w:val="single" w:sz="4" w:space="0" w:color="auto"/>
              <w:left w:val="single" w:sz="4" w:space="0" w:color="auto"/>
              <w:bottom w:val="single" w:sz="4" w:space="0" w:color="auto"/>
              <w:right w:val="single" w:sz="4" w:space="0" w:color="auto"/>
            </w:tcBorders>
            <w:vAlign w:val="center"/>
            <w:hideMark/>
          </w:tcPr>
          <w:p w14:paraId="0C33235F" w14:textId="77777777" w:rsidR="005735AC" w:rsidRPr="001F0AE4" w:rsidRDefault="005735AC" w:rsidP="002F3E23">
            <w:pPr>
              <w:pStyle w:val="TAC"/>
              <w:rPr>
                <w:lang w:eastAsia="ja-JP"/>
              </w:rPr>
            </w:pPr>
            <w:r w:rsidRPr="001F0AE4">
              <w:rPr>
                <w:rFonts w:cs="Arial"/>
              </w:rPr>
              <w:t>EIS</w:t>
            </w:r>
            <w:r w:rsidRPr="001F0AE4">
              <w:rPr>
                <w:rFonts w:cs="Arial"/>
                <w:vertAlign w:val="subscript"/>
              </w:rPr>
              <w:t>REFSENS</w:t>
            </w:r>
            <w:r w:rsidRPr="001F0AE4">
              <w:t xml:space="preserve"> + 6dB </w:t>
            </w:r>
            <w:r w:rsidRPr="00531825">
              <w:rPr>
                <w:rFonts w:cs="Arial"/>
                <w:szCs w:val="18"/>
                <w:lang w:eastAsia="ja-JP"/>
              </w:rPr>
              <w:t>+ TBD</w:t>
            </w:r>
            <w:r w:rsidRPr="001F0AE4">
              <w:t xml:space="preserve"> (Note 3)</w:t>
            </w:r>
          </w:p>
        </w:tc>
        <w:tc>
          <w:tcPr>
            <w:tcW w:w="0" w:type="auto"/>
            <w:tcBorders>
              <w:top w:val="single" w:sz="4" w:space="0" w:color="auto"/>
              <w:left w:val="single" w:sz="4" w:space="0" w:color="auto"/>
              <w:bottom w:val="single" w:sz="4" w:space="0" w:color="auto"/>
              <w:right w:val="single" w:sz="4" w:space="0" w:color="auto"/>
            </w:tcBorders>
            <w:vAlign w:val="center"/>
          </w:tcPr>
          <w:p w14:paraId="20E0B1C8" w14:textId="77777777" w:rsidR="005735AC" w:rsidRPr="001F0AE4" w:rsidRDefault="005735AC" w:rsidP="002F3E23">
            <w:pPr>
              <w:pStyle w:val="TAC"/>
              <w:rPr>
                <w:rFonts w:cs="Arial"/>
              </w:rPr>
            </w:pPr>
            <w:r w:rsidRPr="001F0AE4">
              <w:rPr>
                <w:rFonts w:cs="Arial"/>
              </w:rPr>
              <w:t>EIS</w:t>
            </w:r>
            <w:r w:rsidRPr="001F0AE4">
              <w:rPr>
                <w:rFonts w:cs="Arial"/>
                <w:vertAlign w:val="subscript"/>
              </w:rPr>
              <w:t>REFSENS</w:t>
            </w:r>
            <w:r w:rsidRPr="001F0AE4">
              <w:t xml:space="preserve"> + 6dB </w:t>
            </w:r>
            <w:r w:rsidRPr="00531825">
              <w:rPr>
                <w:rFonts w:cs="Arial"/>
                <w:szCs w:val="18"/>
                <w:lang w:eastAsia="ja-JP"/>
              </w:rPr>
              <w:t>+ TBD</w:t>
            </w:r>
            <w:r w:rsidRPr="001F0AE4">
              <w:t xml:space="preserve"> (Note 3)</w:t>
            </w:r>
          </w:p>
          <w:p w14:paraId="6710F6F5" w14:textId="77777777" w:rsidR="005735AC" w:rsidRPr="001F0AE4" w:rsidRDefault="005735AC" w:rsidP="002F3E23">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14:paraId="10DF02C7" w14:textId="77777777" w:rsidR="005735AC" w:rsidRPr="001F0AE4" w:rsidRDefault="005735AC" w:rsidP="002F3E23">
            <w:pPr>
              <w:pStyle w:val="TAC"/>
              <w:rPr>
                <w:rFonts w:eastAsia="SimSun"/>
                <w:lang w:eastAsia="zh-CN"/>
              </w:rPr>
            </w:pPr>
            <w:r w:rsidRPr="001F0AE4">
              <w:rPr>
                <w:rFonts w:cs="Arial"/>
              </w:rPr>
              <w:t>EIS</w:t>
            </w:r>
            <w:r w:rsidRPr="001F0AE4">
              <w:rPr>
                <w:rFonts w:cs="Arial"/>
                <w:vertAlign w:val="subscript"/>
              </w:rPr>
              <w:t>REFSENS</w:t>
            </w:r>
            <w:r w:rsidRPr="001F0AE4">
              <w:rPr>
                <w:rFonts w:eastAsia="SimSun"/>
                <w:lang w:eastAsia="zh-CN"/>
              </w:rPr>
              <w:t xml:space="preserve"> + 27.7 (Note 1)</w:t>
            </w:r>
          </w:p>
          <w:p w14:paraId="567A43BD" w14:textId="77777777" w:rsidR="005735AC" w:rsidRPr="001F0AE4" w:rsidRDefault="005735AC" w:rsidP="002F3E23">
            <w:pPr>
              <w:pStyle w:val="TAC"/>
              <w:rPr>
                <w:rFonts w:eastAsia="SimSun"/>
                <w:lang w:eastAsia="zh-CN"/>
              </w:rPr>
            </w:pPr>
            <w:r w:rsidRPr="001F0AE4">
              <w:rPr>
                <w:rFonts w:cs="Arial"/>
              </w:rPr>
              <w:t>EIS</w:t>
            </w:r>
            <w:r w:rsidRPr="001F0AE4">
              <w:rPr>
                <w:rFonts w:cs="Arial"/>
                <w:vertAlign w:val="subscript"/>
              </w:rPr>
              <w:t>REFSENS</w:t>
            </w:r>
            <w:r w:rsidRPr="001F0AE4">
              <w:rPr>
                <w:rFonts w:eastAsia="SimSun"/>
                <w:lang w:eastAsia="zh-CN"/>
              </w:rPr>
              <w:t xml:space="preserve"> + 26.7 (Note 2)</w:t>
            </w:r>
          </w:p>
        </w:tc>
      </w:tr>
      <w:tr w:rsidR="005735AC" w:rsidRPr="001F0AE4" w14:paraId="0D6F846E" w14:textId="77777777" w:rsidTr="00607A83">
        <w:trPr>
          <w:trHeight w:val="487"/>
          <w:jc w:val="center"/>
        </w:trPr>
        <w:tc>
          <w:tcPr>
            <w:tcW w:w="0" w:type="auto"/>
            <w:gridSpan w:val="4"/>
            <w:tcBorders>
              <w:top w:val="single" w:sz="4" w:space="0" w:color="auto"/>
              <w:left w:val="single" w:sz="4" w:space="0" w:color="auto"/>
              <w:bottom w:val="single" w:sz="4" w:space="0" w:color="auto"/>
              <w:right w:val="single" w:sz="4" w:space="0" w:color="auto"/>
            </w:tcBorders>
          </w:tcPr>
          <w:p w14:paraId="3E73FBC1" w14:textId="609A6626" w:rsidR="005735AC" w:rsidRPr="001F0AE4" w:rsidRDefault="005735AC" w:rsidP="002F3E23">
            <w:pPr>
              <w:pStyle w:val="TAN"/>
              <w:rPr>
                <w:lang w:eastAsia="zh-CN"/>
              </w:rPr>
            </w:pPr>
            <w:r w:rsidRPr="001F0AE4">
              <w:rPr>
                <w:lang w:eastAsia="zh-CN"/>
              </w:rPr>
              <w:t xml:space="preserve">NOTE 1: </w:t>
            </w:r>
            <w:r w:rsidRPr="001F0AE4">
              <w:rPr>
                <w:lang w:eastAsia="zh-CN"/>
              </w:rPr>
              <w:tab/>
              <w:t>Applicable to bands defined within the frequency spectrum range of 24.25 – 33.4 GHz</w:t>
            </w:r>
            <w:r w:rsidR="00B06C9A">
              <w:rPr>
                <w:lang w:eastAsia="zh-CN"/>
              </w:rPr>
              <w:t>.</w:t>
            </w:r>
          </w:p>
          <w:p w14:paraId="028DFD33" w14:textId="1ED5EBC1" w:rsidR="005735AC" w:rsidRPr="001F0AE4" w:rsidRDefault="005735AC" w:rsidP="002F3E23">
            <w:pPr>
              <w:pStyle w:val="TAN"/>
              <w:rPr>
                <w:lang w:eastAsia="zh-CN"/>
              </w:rPr>
            </w:pPr>
            <w:r w:rsidRPr="001F0AE4">
              <w:rPr>
                <w:lang w:eastAsia="zh-CN"/>
              </w:rPr>
              <w:t xml:space="preserve">NOTE 2: </w:t>
            </w:r>
            <w:r w:rsidRPr="001F0AE4">
              <w:rPr>
                <w:lang w:eastAsia="zh-CN"/>
              </w:rPr>
              <w:tab/>
              <w:t>Applicable to bands defined within the frequency spectrum range of 37 – 52.6 GHz</w:t>
            </w:r>
            <w:r w:rsidR="00B06C9A">
              <w:rPr>
                <w:lang w:eastAsia="zh-CN"/>
              </w:rPr>
              <w:t>.</w:t>
            </w:r>
          </w:p>
          <w:p w14:paraId="1C373817" w14:textId="04E0C5C2" w:rsidR="005735AC" w:rsidRPr="001F0AE4" w:rsidRDefault="005735AC" w:rsidP="002F3E23">
            <w:pPr>
              <w:pStyle w:val="TAN"/>
              <w:rPr>
                <w:rFonts w:cs="Arial"/>
              </w:rPr>
            </w:pPr>
            <w:r>
              <w:rPr>
                <w:lang w:eastAsia="zh-CN"/>
              </w:rPr>
              <w:t xml:space="preserve">NOTE 3: </w:t>
            </w:r>
            <w:r w:rsidRPr="001F0AE4">
              <w:rPr>
                <w:lang w:eastAsia="zh-CN"/>
              </w:rPr>
              <w:tab/>
            </w:r>
            <w:r w:rsidRPr="002F3E23">
              <w:rPr>
                <w:lang w:eastAsia="zh-CN"/>
              </w:rPr>
              <w:t>EISREFSENS is given in subclause 7.3.5.3</w:t>
            </w:r>
            <w:r w:rsidR="009760C0" w:rsidRPr="006D03F5">
              <w:rPr>
                <w:lang w:eastAsia="zh-CN"/>
              </w:rPr>
              <w:t>.</w:t>
            </w:r>
          </w:p>
        </w:tc>
      </w:tr>
    </w:tbl>
    <w:p w14:paraId="0A3831AD" w14:textId="77777777" w:rsidR="005735AC" w:rsidRPr="001F0AE4" w:rsidRDefault="005735AC" w:rsidP="005735AC"/>
    <w:p w14:paraId="28D678CA" w14:textId="77777777" w:rsidR="005735AC" w:rsidRPr="001F0AE4" w:rsidRDefault="005735AC" w:rsidP="005735AC">
      <w:pPr>
        <w:keepNext/>
        <w:keepLines/>
        <w:spacing w:before="60"/>
        <w:jc w:val="center"/>
        <w:rPr>
          <w:rFonts w:ascii="Arial" w:eastAsia="SimSun" w:hAnsi="Arial"/>
          <w:b/>
          <w:lang w:eastAsia="zh-CN"/>
        </w:rPr>
      </w:pPr>
      <w:r w:rsidRPr="001F0AE4">
        <w:rPr>
          <w:rFonts w:ascii="Arial" w:hAnsi="Arial"/>
          <w:b/>
          <w:lang w:eastAsia="x-none"/>
        </w:rPr>
        <w:t xml:space="preserve">Table </w:t>
      </w:r>
      <w:r>
        <w:rPr>
          <w:rFonts w:ascii="Arial" w:eastAsia="SimSun" w:hAnsi="Arial"/>
          <w:b/>
          <w:lang w:eastAsia="zh-CN"/>
        </w:rPr>
        <w:t>7</w:t>
      </w:r>
      <w:r w:rsidRPr="001F0AE4">
        <w:rPr>
          <w:rFonts w:ascii="Arial" w:eastAsia="SimSun" w:hAnsi="Arial" w:hint="eastAsia"/>
          <w:b/>
          <w:lang w:eastAsia="zh-CN"/>
        </w:rPr>
        <w:t>.5.1.</w:t>
      </w:r>
      <w:r>
        <w:rPr>
          <w:rFonts w:ascii="Arial" w:eastAsia="SimSun" w:hAnsi="Arial"/>
          <w:b/>
          <w:lang w:eastAsia="zh-CN"/>
        </w:rPr>
        <w:t>5.</w:t>
      </w:r>
      <w:r w:rsidRPr="001F0AE4">
        <w:rPr>
          <w:rFonts w:ascii="Arial" w:eastAsia="SimSun" w:hAnsi="Arial" w:hint="eastAsia"/>
          <w:b/>
          <w:lang w:eastAsia="zh-CN"/>
        </w:rPr>
        <w:t>3</w:t>
      </w:r>
      <w:r w:rsidRPr="001F0AE4">
        <w:rPr>
          <w:rFonts w:ascii="Arial" w:hAnsi="Arial"/>
          <w:b/>
          <w:lang w:eastAsia="x-none"/>
        </w:rPr>
        <w:t>-</w:t>
      </w:r>
      <w:r w:rsidRPr="001F0AE4">
        <w:rPr>
          <w:rFonts w:ascii="Arial" w:eastAsia="SimSun" w:hAnsi="Arial" w:hint="eastAsia"/>
          <w:b/>
          <w:lang w:eastAsia="zh-CN"/>
        </w:rPr>
        <w:t>2</w:t>
      </w:r>
      <w:r w:rsidRPr="001F0AE4">
        <w:rPr>
          <w:rFonts w:ascii="Arial" w:hAnsi="Arial"/>
          <w:b/>
          <w:lang w:eastAsia="x-none"/>
        </w:rPr>
        <w:t>: OTA A</w:t>
      </w:r>
      <w:r w:rsidRPr="001F0AE4">
        <w:rPr>
          <w:rFonts w:ascii="Arial" w:eastAsia="SimSun" w:hAnsi="Arial" w:hint="eastAsia"/>
          <w:b/>
          <w:lang w:eastAsia="zh-CN"/>
        </w:rPr>
        <w:t>CS</w:t>
      </w:r>
      <w:r w:rsidRPr="001F0AE4">
        <w:rPr>
          <w:rFonts w:ascii="Arial" w:eastAsia="SimSun" w:hAnsi="Arial"/>
          <w:b/>
          <w:lang w:eastAsia="zh-CN"/>
        </w:rPr>
        <w:t xml:space="preserve"> interferer frequency offset for </w:t>
      </w:r>
      <w:r w:rsidRPr="001F0AE4">
        <w:rPr>
          <w:rFonts w:ascii="Arial" w:eastAsia="SimSun" w:hAnsi="Arial"/>
          <w:b/>
          <w:i/>
          <w:lang w:eastAsia="zh-CN"/>
        </w:rPr>
        <w:t>BS type 2-O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4"/>
        <w:gridCol w:w="5019"/>
        <w:gridCol w:w="1658"/>
      </w:tblGrid>
      <w:tr w:rsidR="005735AC" w:rsidRPr="001F0AE4" w14:paraId="4F60ABEA" w14:textId="77777777" w:rsidTr="002F3E23">
        <w:trPr>
          <w:jc w:val="center"/>
        </w:trPr>
        <w:tc>
          <w:tcPr>
            <w:tcW w:w="0" w:type="auto"/>
            <w:shd w:val="clear" w:color="auto" w:fill="auto"/>
          </w:tcPr>
          <w:p w14:paraId="46E4A70A" w14:textId="77777777" w:rsidR="005735AC" w:rsidRPr="001F0AE4" w:rsidRDefault="005735AC" w:rsidP="002F3E23">
            <w:pPr>
              <w:pStyle w:val="TAH"/>
              <w:rPr>
                <w:rFonts w:eastAsia="SimSun"/>
                <w:lang w:eastAsia="zh-CN"/>
              </w:rPr>
            </w:pPr>
            <w:r w:rsidRPr="001F0AE4">
              <w:rPr>
                <w:rFonts w:hint="eastAsia"/>
                <w:i/>
              </w:rPr>
              <w:t>BS channel bandwidth</w:t>
            </w:r>
            <w:r w:rsidRPr="001F0AE4">
              <w:t xml:space="preserve"> of the lowest</w:t>
            </w:r>
            <w:r w:rsidRPr="001F0AE4">
              <w:rPr>
                <w:rFonts w:hint="eastAsia"/>
              </w:rPr>
              <w:t>/</w:t>
            </w:r>
            <w:r w:rsidRPr="001F0AE4">
              <w:t>highest carrier received [MHz]</w:t>
            </w:r>
          </w:p>
        </w:tc>
        <w:tc>
          <w:tcPr>
            <w:tcW w:w="0" w:type="auto"/>
            <w:shd w:val="clear" w:color="auto" w:fill="auto"/>
          </w:tcPr>
          <w:p w14:paraId="4CE8F350" w14:textId="77777777" w:rsidR="005735AC" w:rsidRPr="001F0AE4" w:rsidRDefault="005735AC" w:rsidP="002F3E23">
            <w:pPr>
              <w:pStyle w:val="TAH"/>
              <w:rPr>
                <w:rFonts w:eastAsia="SimSun"/>
                <w:lang w:eastAsia="zh-CN"/>
              </w:rPr>
            </w:pPr>
            <w:r w:rsidRPr="001F0AE4">
              <w:t xml:space="preserve">Interfering signal centre frequency offset </w:t>
            </w:r>
            <w:r w:rsidRPr="001F0AE4">
              <w:rPr>
                <w:rFonts w:cs="Arial"/>
              </w:rPr>
              <w:t>from the lower/upper Base Station RF Bandwidth edge or sub-block edge inside a sub-block gap</w:t>
            </w:r>
            <w:r w:rsidRPr="001F0AE4">
              <w:t xml:space="preserve"> [MHz]</w:t>
            </w:r>
          </w:p>
        </w:tc>
        <w:tc>
          <w:tcPr>
            <w:tcW w:w="0" w:type="auto"/>
            <w:shd w:val="clear" w:color="auto" w:fill="auto"/>
          </w:tcPr>
          <w:p w14:paraId="1FCB253F" w14:textId="77777777" w:rsidR="005735AC" w:rsidRPr="001F0AE4" w:rsidRDefault="005735AC" w:rsidP="002F3E23">
            <w:pPr>
              <w:pStyle w:val="TAH"/>
              <w:rPr>
                <w:rFonts w:eastAsia="SimSun"/>
                <w:lang w:eastAsia="zh-CN"/>
              </w:rPr>
            </w:pPr>
            <w:r w:rsidRPr="001F0AE4">
              <w:t>Type of interfering signal</w:t>
            </w:r>
          </w:p>
        </w:tc>
      </w:tr>
      <w:tr w:rsidR="005735AC" w:rsidRPr="001F0AE4" w14:paraId="09E932F2" w14:textId="77777777" w:rsidTr="002F3E23">
        <w:trPr>
          <w:jc w:val="center"/>
        </w:trPr>
        <w:tc>
          <w:tcPr>
            <w:tcW w:w="0" w:type="auto"/>
            <w:shd w:val="clear" w:color="auto" w:fill="auto"/>
          </w:tcPr>
          <w:p w14:paraId="4AB01B88" w14:textId="77777777" w:rsidR="005735AC" w:rsidRPr="001F0AE4" w:rsidRDefault="005735AC" w:rsidP="002F3E23">
            <w:pPr>
              <w:pStyle w:val="TAC"/>
              <w:rPr>
                <w:lang w:eastAsia="zh-CN"/>
              </w:rPr>
            </w:pPr>
            <w:r w:rsidRPr="001F0AE4">
              <w:rPr>
                <w:lang w:eastAsia="zh-CN"/>
              </w:rPr>
              <w:t>50</w:t>
            </w:r>
          </w:p>
        </w:tc>
        <w:tc>
          <w:tcPr>
            <w:tcW w:w="0" w:type="auto"/>
            <w:shd w:val="clear" w:color="auto" w:fill="auto"/>
            <w:vAlign w:val="center"/>
          </w:tcPr>
          <w:p w14:paraId="611CFCFB" w14:textId="77777777" w:rsidR="005735AC" w:rsidRPr="001F0AE4" w:rsidRDefault="005735AC" w:rsidP="002F3E23">
            <w:pPr>
              <w:pStyle w:val="TAC"/>
              <w:rPr>
                <w:lang w:eastAsia="zh-CN"/>
              </w:rPr>
            </w:pPr>
            <w:r w:rsidRPr="001F0AE4">
              <w:rPr>
                <w:rFonts w:cs="Arial"/>
              </w:rPr>
              <w:t>±</w:t>
            </w:r>
            <w:r w:rsidRPr="001F0AE4">
              <w:t>24.29</w:t>
            </w:r>
          </w:p>
        </w:tc>
        <w:tc>
          <w:tcPr>
            <w:tcW w:w="0" w:type="auto"/>
            <w:shd w:val="clear" w:color="auto" w:fill="auto"/>
          </w:tcPr>
          <w:p w14:paraId="30221B73" w14:textId="77777777" w:rsidR="005735AC" w:rsidRPr="001F0AE4" w:rsidRDefault="005735AC" w:rsidP="002F3E23">
            <w:pPr>
              <w:pStyle w:val="TAC"/>
            </w:pPr>
            <w:r w:rsidRPr="001F0AE4">
              <w:rPr>
                <w:lang w:eastAsia="zh-CN"/>
              </w:rPr>
              <w:t>50</w:t>
            </w:r>
            <w:r w:rsidRPr="001F0AE4">
              <w:t xml:space="preserve">MHz DFT-s-OFDM </w:t>
            </w:r>
            <w:r w:rsidRPr="001F0AE4">
              <w:rPr>
                <w:rFonts w:hint="eastAsia"/>
                <w:lang w:eastAsia="zh-CN"/>
              </w:rPr>
              <w:t xml:space="preserve">NR </w:t>
            </w:r>
            <w:r w:rsidRPr="001F0AE4">
              <w:t>signal</w:t>
            </w:r>
          </w:p>
          <w:p w14:paraId="2783E4B1" w14:textId="77777777" w:rsidR="005735AC" w:rsidRPr="001F0AE4" w:rsidRDefault="005735AC" w:rsidP="002F3E23">
            <w:pPr>
              <w:pStyle w:val="TAC"/>
              <w:rPr>
                <w:lang w:val="sv-SE" w:eastAsia="zh-CN"/>
              </w:rPr>
            </w:pPr>
            <w:r w:rsidRPr="001F0AE4">
              <w:rPr>
                <w:lang w:val="sv-SE"/>
              </w:rPr>
              <w:t>60 kHz SCS</w:t>
            </w:r>
          </w:p>
        </w:tc>
      </w:tr>
      <w:tr w:rsidR="005735AC" w:rsidRPr="001F0AE4" w14:paraId="5A9F7BD4" w14:textId="77777777" w:rsidTr="002F3E23">
        <w:trPr>
          <w:jc w:val="center"/>
        </w:trPr>
        <w:tc>
          <w:tcPr>
            <w:tcW w:w="0" w:type="auto"/>
            <w:shd w:val="clear" w:color="auto" w:fill="auto"/>
          </w:tcPr>
          <w:p w14:paraId="52541CD2" w14:textId="77777777" w:rsidR="005735AC" w:rsidRPr="001F0AE4" w:rsidRDefault="005735AC" w:rsidP="002F3E23">
            <w:pPr>
              <w:pStyle w:val="TAC"/>
              <w:rPr>
                <w:lang w:eastAsia="zh-CN"/>
              </w:rPr>
            </w:pPr>
            <w:r w:rsidRPr="001F0AE4">
              <w:rPr>
                <w:lang w:eastAsia="zh-CN"/>
              </w:rPr>
              <w:t>100</w:t>
            </w:r>
          </w:p>
        </w:tc>
        <w:tc>
          <w:tcPr>
            <w:tcW w:w="0" w:type="auto"/>
            <w:shd w:val="clear" w:color="auto" w:fill="auto"/>
            <w:vAlign w:val="center"/>
          </w:tcPr>
          <w:p w14:paraId="7FE272E3" w14:textId="77777777" w:rsidR="005735AC" w:rsidRPr="001F0AE4" w:rsidRDefault="005735AC" w:rsidP="002F3E23">
            <w:pPr>
              <w:pStyle w:val="TAC"/>
              <w:rPr>
                <w:lang w:eastAsia="zh-CN"/>
              </w:rPr>
            </w:pPr>
            <w:r w:rsidRPr="001F0AE4">
              <w:rPr>
                <w:rFonts w:cs="Arial"/>
              </w:rPr>
              <w:t>±</w:t>
            </w:r>
            <w:r w:rsidRPr="001F0AE4">
              <w:t>24.31</w:t>
            </w:r>
          </w:p>
        </w:tc>
        <w:tc>
          <w:tcPr>
            <w:tcW w:w="0" w:type="auto"/>
            <w:shd w:val="clear" w:color="auto" w:fill="auto"/>
          </w:tcPr>
          <w:p w14:paraId="2D5E5D0F" w14:textId="77777777" w:rsidR="005735AC" w:rsidRPr="001F0AE4" w:rsidRDefault="005735AC" w:rsidP="002F3E23">
            <w:pPr>
              <w:pStyle w:val="TAC"/>
            </w:pPr>
            <w:r w:rsidRPr="001F0AE4">
              <w:rPr>
                <w:lang w:eastAsia="zh-CN"/>
              </w:rPr>
              <w:t>50</w:t>
            </w:r>
            <w:r w:rsidRPr="001F0AE4">
              <w:t xml:space="preserve">MHz DFT-s-OFDM </w:t>
            </w:r>
            <w:r w:rsidRPr="001F0AE4">
              <w:rPr>
                <w:rFonts w:hint="eastAsia"/>
                <w:lang w:eastAsia="zh-CN"/>
              </w:rPr>
              <w:t xml:space="preserve">NR </w:t>
            </w:r>
            <w:r w:rsidRPr="001F0AE4">
              <w:t>signal</w:t>
            </w:r>
          </w:p>
          <w:p w14:paraId="1824E630" w14:textId="77777777" w:rsidR="005735AC" w:rsidRPr="001F0AE4" w:rsidRDefault="005735AC" w:rsidP="002F3E23">
            <w:pPr>
              <w:pStyle w:val="TAC"/>
              <w:rPr>
                <w:lang w:eastAsia="zh-CN"/>
              </w:rPr>
            </w:pPr>
            <w:r w:rsidRPr="001F0AE4">
              <w:t>60</w:t>
            </w:r>
            <w:r w:rsidRPr="001F0AE4">
              <w:rPr>
                <w:lang w:val="sv-SE"/>
              </w:rPr>
              <w:t xml:space="preserve"> kHz</w:t>
            </w:r>
            <w:r w:rsidRPr="001F0AE4">
              <w:t xml:space="preserve"> SCS</w:t>
            </w:r>
          </w:p>
        </w:tc>
      </w:tr>
      <w:tr w:rsidR="005735AC" w:rsidRPr="001F0AE4" w14:paraId="07F24982" w14:textId="77777777" w:rsidTr="002F3E23">
        <w:trPr>
          <w:jc w:val="center"/>
        </w:trPr>
        <w:tc>
          <w:tcPr>
            <w:tcW w:w="0" w:type="auto"/>
            <w:shd w:val="clear" w:color="auto" w:fill="auto"/>
          </w:tcPr>
          <w:p w14:paraId="335E5D4A" w14:textId="77777777" w:rsidR="005735AC" w:rsidRPr="001F0AE4" w:rsidRDefault="005735AC" w:rsidP="002F3E23">
            <w:pPr>
              <w:pStyle w:val="TAC"/>
              <w:rPr>
                <w:lang w:eastAsia="zh-CN"/>
              </w:rPr>
            </w:pPr>
            <w:r w:rsidRPr="001F0AE4">
              <w:rPr>
                <w:lang w:eastAsia="zh-CN"/>
              </w:rPr>
              <w:t>200</w:t>
            </w:r>
          </w:p>
        </w:tc>
        <w:tc>
          <w:tcPr>
            <w:tcW w:w="0" w:type="auto"/>
            <w:shd w:val="clear" w:color="auto" w:fill="auto"/>
            <w:vAlign w:val="center"/>
          </w:tcPr>
          <w:p w14:paraId="462DC197" w14:textId="77777777" w:rsidR="005735AC" w:rsidRPr="001F0AE4" w:rsidRDefault="005735AC" w:rsidP="002F3E23">
            <w:pPr>
              <w:pStyle w:val="TAC"/>
              <w:rPr>
                <w:lang w:eastAsia="zh-CN"/>
              </w:rPr>
            </w:pPr>
            <w:r w:rsidRPr="001F0AE4">
              <w:rPr>
                <w:rFonts w:cs="Arial"/>
              </w:rPr>
              <w:t>±</w:t>
            </w:r>
            <w:r w:rsidRPr="001F0AE4">
              <w:t>24.29</w:t>
            </w:r>
          </w:p>
        </w:tc>
        <w:tc>
          <w:tcPr>
            <w:tcW w:w="0" w:type="auto"/>
            <w:shd w:val="clear" w:color="auto" w:fill="auto"/>
          </w:tcPr>
          <w:p w14:paraId="6468924C" w14:textId="77777777" w:rsidR="005735AC" w:rsidRPr="001F0AE4" w:rsidRDefault="005735AC" w:rsidP="002F3E23">
            <w:pPr>
              <w:pStyle w:val="TAC"/>
            </w:pPr>
            <w:r w:rsidRPr="001F0AE4">
              <w:rPr>
                <w:lang w:eastAsia="zh-CN"/>
              </w:rPr>
              <w:t>50</w:t>
            </w:r>
            <w:r w:rsidRPr="001F0AE4">
              <w:t xml:space="preserve">MHz DFT-s-OFDM </w:t>
            </w:r>
            <w:r w:rsidRPr="001F0AE4">
              <w:rPr>
                <w:rFonts w:hint="eastAsia"/>
                <w:lang w:eastAsia="zh-CN"/>
              </w:rPr>
              <w:t xml:space="preserve">NR </w:t>
            </w:r>
            <w:r w:rsidRPr="001F0AE4">
              <w:t>signal</w:t>
            </w:r>
          </w:p>
          <w:p w14:paraId="1AC162A6" w14:textId="77777777" w:rsidR="005735AC" w:rsidRPr="001F0AE4" w:rsidRDefault="005735AC" w:rsidP="002F3E23">
            <w:pPr>
              <w:pStyle w:val="TAC"/>
              <w:rPr>
                <w:lang w:eastAsia="zh-CN"/>
              </w:rPr>
            </w:pPr>
            <w:r w:rsidRPr="001F0AE4">
              <w:t>60</w:t>
            </w:r>
            <w:r w:rsidRPr="001F0AE4">
              <w:rPr>
                <w:lang w:val="sv-SE"/>
              </w:rPr>
              <w:t xml:space="preserve"> kHz</w:t>
            </w:r>
            <w:r w:rsidRPr="001F0AE4">
              <w:t xml:space="preserve"> SCS</w:t>
            </w:r>
          </w:p>
        </w:tc>
      </w:tr>
      <w:tr w:rsidR="005735AC" w:rsidRPr="001F0AE4" w14:paraId="0A325470" w14:textId="77777777" w:rsidTr="002F3E23">
        <w:trPr>
          <w:jc w:val="center"/>
        </w:trPr>
        <w:tc>
          <w:tcPr>
            <w:tcW w:w="0" w:type="auto"/>
            <w:shd w:val="clear" w:color="auto" w:fill="auto"/>
          </w:tcPr>
          <w:p w14:paraId="74FAB37A" w14:textId="77777777" w:rsidR="005735AC" w:rsidRPr="001F0AE4" w:rsidRDefault="005735AC" w:rsidP="002F3E23">
            <w:pPr>
              <w:pStyle w:val="TAC"/>
              <w:rPr>
                <w:lang w:eastAsia="zh-CN"/>
              </w:rPr>
            </w:pPr>
            <w:r w:rsidRPr="001F0AE4">
              <w:rPr>
                <w:lang w:eastAsia="zh-CN"/>
              </w:rPr>
              <w:t>400</w:t>
            </w:r>
          </w:p>
        </w:tc>
        <w:tc>
          <w:tcPr>
            <w:tcW w:w="0" w:type="auto"/>
            <w:shd w:val="clear" w:color="auto" w:fill="auto"/>
            <w:vAlign w:val="center"/>
          </w:tcPr>
          <w:p w14:paraId="50C43273" w14:textId="77777777" w:rsidR="005735AC" w:rsidRPr="001F0AE4" w:rsidRDefault="005735AC" w:rsidP="002F3E23">
            <w:pPr>
              <w:pStyle w:val="TAC"/>
              <w:rPr>
                <w:lang w:eastAsia="zh-CN"/>
              </w:rPr>
            </w:pPr>
            <w:r w:rsidRPr="001F0AE4">
              <w:rPr>
                <w:rFonts w:cs="Arial"/>
              </w:rPr>
              <w:t>±</w:t>
            </w:r>
            <w:r w:rsidRPr="001F0AE4">
              <w:t>24.31</w:t>
            </w:r>
          </w:p>
        </w:tc>
        <w:tc>
          <w:tcPr>
            <w:tcW w:w="0" w:type="auto"/>
            <w:shd w:val="clear" w:color="auto" w:fill="auto"/>
          </w:tcPr>
          <w:p w14:paraId="11D04B9C" w14:textId="77777777" w:rsidR="005735AC" w:rsidRPr="001F0AE4" w:rsidRDefault="005735AC" w:rsidP="002F3E23">
            <w:pPr>
              <w:pStyle w:val="TAC"/>
            </w:pPr>
            <w:r w:rsidRPr="001F0AE4">
              <w:rPr>
                <w:lang w:eastAsia="zh-CN"/>
              </w:rPr>
              <w:t>50</w:t>
            </w:r>
            <w:r w:rsidRPr="001F0AE4">
              <w:t xml:space="preserve">MHz DFT-s-OFDM </w:t>
            </w:r>
            <w:r w:rsidRPr="001F0AE4">
              <w:rPr>
                <w:rFonts w:hint="eastAsia"/>
                <w:lang w:eastAsia="zh-CN"/>
              </w:rPr>
              <w:t xml:space="preserve">NR </w:t>
            </w:r>
            <w:r w:rsidRPr="001F0AE4">
              <w:t>signal</w:t>
            </w:r>
          </w:p>
          <w:p w14:paraId="7EF14D60" w14:textId="77777777" w:rsidR="005735AC" w:rsidRPr="001F0AE4" w:rsidRDefault="005735AC" w:rsidP="002F3E23">
            <w:pPr>
              <w:pStyle w:val="TAC"/>
              <w:rPr>
                <w:lang w:eastAsia="zh-CN"/>
              </w:rPr>
            </w:pPr>
            <w:r w:rsidRPr="001F0AE4">
              <w:t>60</w:t>
            </w:r>
            <w:r w:rsidRPr="001F0AE4">
              <w:rPr>
                <w:lang w:val="sv-SE"/>
              </w:rPr>
              <w:t xml:space="preserve"> kHz</w:t>
            </w:r>
            <w:r w:rsidRPr="001F0AE4">
              <w:t xml:space="preserve"> SCS</w:t>
            </w:r>
          </w:p>
        </w:tc>
      </w:tr>
    </w:tbl>
    <w:p w14:paraId="47DE0A34" w14:textId="77777777" w:rsidR="005735AC" w:rsidRPr="001F0AE4" w:rsidRDefault="005735AC" w:rsidP="005735AC"/>
    <w:p w14:paraId="2C3A4B9A" w14:textId="77777777" w:rsidR="005735AC" w:rsidRPr="00F344FB" w:rsidRDefault="005735AC" w:rsidP="005735AC">
      <w:pPr>
        <w:keepNext/>
        <w:keepLines/>
        <w:spacing w:before="120"/>
        <w:ind w:left="1134" w:hanging="1134"/>
        <w:outlineLvl w:val="2"/>
        <w:rPr>
          <w:rFonts w:ascii="Arial" w:hAnsi="Arial"/>
          <w:sz w:val="28"/>
          <w:lang w:eastAsia="sv-SE"/>
        </w:rPr>
      </w:pPr>
      <w:r w:rsidRPr="00F344FB">
        <w:rPr>
          <w:rFonts w:ascii="Arial" w:hAnsi="Arial"/>
          <w:sz w:val="28"/>
          <w:lang w:eastAsia="sv-SE"/>
        </w:rPr>
        <w:t>7</w:t>
      </w:r>
      <w:r w:rsidRPr="00F344FB">
        <w:rPr>
          <w:rFonts w:ascii="Arial" w:hAnsi="Arial"/>
          <w:sz w:val="28"/>
          <w:lang w:val="x-none" w:eastAsia="sv-SE"/>
        </w:rPr>
        <w:t>.</w:t>
      </w:r>
      <w:r>
        <w:rPr>
          <w:rFonts w:ascii="Arial" w:hAnsi="Arial"/>
          <w:sz w:val="28"/>
          <w:lang w:eastAsia="sv-SE"/>
        </w:rPr>
        <w:t>5</w:t>
      </w:r>
      <w:r w:rsidRPr="00F344FB">
        <w:rPr>
          <w:rFonts w:ascii="Arial" w:hAnsi="Arial"/>
          <w:sz w:val="28"/>
          <w:lang w:eastAsia="sv-SE"/>
        </w:rPr>
        <w:t>.</w:t>
      </w:r>
      <w:r>
        <w:rPr>
          <w:rFonts w:ascii="Arial" w:hAnsi="Arial"/>
          <w:sz w:val="28"/>
          <w:lang w:eastAsia="sv-SE"/>
        </w:rPr>
        <w:t>2</w:t>
      </w:r>
      <w:r>
        <w:rPr>
          <w:rFonts w:ascii="Arial" w:hAnsi="Arial"/>
          <w:sz w:val="28"/>
          <w:lang w:val="x-none" w:eastAsia="sv-SE"/>
        </w:rPr>
        <w:tab/>
      </w:r>
      <w:r w:rsidRPr="00F344FB">
        <w:rPr>
          <w:rFonts w:ascii="Arial" w:eastAsia="SimSun" w:hAnsi="Arial"/>
          <w:sz w:val="32"/>
        </w:rPr>
        <w:t xml:space="preserve">OTA </w:t>
      </w:r>
      <w:r w:rsidRPr="00872DD9">
        <w:rPr>
          <w:rFonts w:ascii="Arial" w:hAnsi="Arial"/>
          <w:sz w:val="28"/>
          <w:lang w:val="x-none" w:eastAsia="sv-SE"/>
        </w:rPr>
        <w:t>in-band blocking</w:t>
      </w:r>
    </w:p>
    <w:p w14:paraId="53731D33" w14:textId="77777777" w:rsidR="005735AC" w:rsidRPr="00305CB5" w:rsidRDefault="005735AC" w:rsidP="005735AC">
      <w:pPr>
        <w:keepNext/>
        <w:keepLines/>
        <w:spacing w:before="120"/>
        <w:ind w:left="1418" w:hanging="1418"/>
        <w:outlineLvl w:val="3"/>
        <w:rPr>
          <w:rFonts w:ascii="Arial" w:hAnsi="Arial"/>
          <w:sz w:val="24"/>
          <w:lang w:eastAsia="sv-SE"/>
        </w:rPr>
      </w:pPr>
      <w:r w:rsidRPr="00305CB5">
        <w:rPr>
          <w:rFonts w:ascii="Arial" w:hAnsi="Arial"/>
          <w:sz w:val="24"/>
          <w:lang w:eastAsia="sv-SE"/>
        </w:rPr>
        <w:t>7.5.</w:t>
      </w:r>
      <w:r>
        <w:rPr>
          <w:rFonts w:ascii="Arial" w:hAnsi="Arial"/>
          <w:sz w:val="24"/>
          <w:lang w:eastAsia="sv-SE"/>
        </w:rPr>
        <w:t>2</w:t>
      </w:r>
      <w:r w:rsidRPr="00305CB5">
        <w:rPr>
          <w:rFonts w:ascii="Arial" w:hAnsi="Arial"/>
          <w:sz w:val="24"/>
          <w:lang w:eastAsia="sv-SE"/>
        </w:rPr>
        <w:t>.1</w:t>
      </w:r>
      <w:r w:rsidRPr="00305CB5">
        <w:rPr>
          <w:rFonts w:ascii="Arial" w:hAnsi="Arial"/>
          <w:sz w:val="24"/>
          <w:lang w:eastAsia="sv-SE"/>
        </w:rPr>
        <w:tab/>
      </w:r>
      <w:r w:rsidRPr="00305CB5">
        <w:rPr>
          <w:rFonts w:ascii="Arial" w:hAnsi="Arial"/>
          <w:sz w:val="24"/>
          <w:lang w:val="x-none" w:eastAsia="sv-SE"/>
        </w:rPr>
        <w:t>Definition and applicability</w:t>
      </w:r>
    </w:p>
    <w:p w14:paraId="02340798" w14:textId="77777777" w:rsidR="005735AC" w:rsidRPr="00872DD9" w:rsidRDefault="005735AC" w:rsidP="005735AC">
      <w:pPr>
        <w:rPr>
          <w:lang w:eastAsia="ko-KR"/>
        </w:rPr>
      </w:pPr>
      <w:r w:rsidRPr="00872DD9">
        <w:rPr>
          <w:lang w:eastAsia="ko-KR"/>
        </w:rPr>
        <w:t>The OTA in-band blocking characteristics is a measure of the receiver’s ability to receive a OTA wanted signal at its assigned channel in the presence of an unwanted OTA interferer, which is an NR signal for general blocking or an NR signal with one resource block for narrowband blocking.</w:t>
      </w:r>
    </w:p>
    <w:p w14:paraId="2114126F" w14:textId="685A8541" w:rsidR="005735AC" w:rsidRPr="00305CB5" w:rsidRDefault="005735AC" w:rsidP="005735AC">
      <w:pPr>
        <w:keepNext/>
        <w:keepLines/>
        <w:spacing w:before="120"/>
        <w:ind w:left="1418" w:hanging="1418"/>
        <w:outlineLvl w:val="3"/>
        <w:rPr>
          <w:rFonts w:ascii="Arial" w:hAnsi="Arial"/>
          <w:sz w:val="24"/>
          <w:lang w:eastAsia="sv-SE"/>
        </w:rPr>
      </w:pPr>
      <w:r w:rsidRPr="00305CB5">
        <w:rPr>
          <w:rFonts w:ascii="Arial" w:hAnsi="Arial"/>
          <w:sz w:val="24"/>
          <w:lang w:eastAsia="sv-SE"/>
        </w:rPr>
        <w:t>7.5.</w:t>
      </w:r>
      <w:r>
        <w:rPr>
          <w:rFonts w:ascii="Arial" w:hAnsi="Arial"/>
          <w:sz w:val="24"/>
          <w:lang w:eastAsia="sv-SE"/>
        </w:rPr>
        <w:t>2</w:t>
      </w:r>
      <w:r w:rsidRPr="00305CB5">
        <w:rPr>
          <w:rFonts w:ascii="Arial" w:hAnsi="Arial"/>
          <w:sz w:val="24"/>
          <w:lang w:eastAsia="sv-SE"/>
        </w:rPr>
        <w:t>.2</w:t>
      </w:r>
      <w:r w:rsidRPr="00305CB5">
        <w:rPr>
          <w:rFonts w:ascii="Arial" w:hAnsi="Arial"/>
          <w:sz w:val="24"/>
          <w:lang w:val="x-none" w:eastAsia="sv-SE"/>
        </w:rPr>
        <w:tab/>
        <w:t xml:space="preserve">Minimum </w:t>
      </w:r>
      <w:r w:rsidR="000420F9">
        <w:rPr>
          <w:rFonts w:ascii="Arial" w:hAnsi="Arial"/>
          <w:sz w:val="24"/>
          <w:lang w:val="x-none" w:eastAsia="sv-SE"/>
        </w:rPr>
        <w:t>requirement</w:t>
      </w:r>
    </w:p>
    <w:p w14:paraId="1A13F95B" w14:textId="77777777" w:rsidR="005735AC" w:rsidRPr="00F344FB" w:rsidRDefault="005735AC" w:rsidP="005735AC">
      <w:pPr>
        <w:tabs>
          <w:tab w:val="left" w:pos="360"/>
        </w:tabs>
        <w:rPr>
          <w:rFonts w:cs="v4.2.0"/>
        </w:rPr>
      </w:pPr>
      <w:r>
        <w:rPr>
          <w:rFonts w:cs="v4.2.0"/>
        </w:rPr>
        <w:t>F</w:t>
      </w:r>
      <w:r w:rsidRPr="00F344FB">
        <w:rPr>
          <w:rFonts w:cs="v4.2.0"/>
        </w:rPr>
        <w:t xml:space="preserve">or </w:t>
      </w:r>
      <w:r w:rsidRPr="00172E8D">
        <w:rPr>
          <w:rFonts w:cs="v4.2.0"/>
          <w:i/>
        </w:rPr>
        <w:t>BS type 1-O</w:t>
      </w:r>
      <w:r>
        <w:rPr>
          <w:rFonts w:cs="v4.2.0"/>
        </w:rPr>
        <w:t>,</w:t>
      </w:r>
      <w:r w:rsidRPr="00F344FB">
        <w:rPr>
          <w:rFonts w:cs="v4.2.0"/>
        </w:rPr>
        <w:t xml:space="preserve"> </w:t>
      </w:r>
      <w:r>
        <w:rPr>
          <w:rFonts w:cs="v4.2.0"/>
        </w:rPr>
        <w:t>t</w:t>
      </w:r>
      <w:r w:rsidRPr="00F344FB">
        <w:t xml:space="preserve">he </w:t>
      </w:r>
      <w:r w:rsidRPr="00F344FB">
        <w:rPr>
          <w:rFonts w:cs="v4.2.0"/>
        </w:rPr>
        <w:t>minimum requirement is in 3GPP TS 38.104 [</w:t>
      </w:r>
      <w:r>
        <w:rPr>
          <w:rFonts w:cs="v4.2.0"/>
        </w:rPr>
        <w:t>2</w:t>
      </w:r>
      <w:r w:rsidRPr="00F344FB">
        <w:rPr>
          <w:rFonts w:cs="v4.2.0"/>
        </w:rPr>
        <w:t>], subclause 10.</w:t>
      </w:r>
      <w:r>
        <w:rPr>
          <w:rFonts w:cs="v4.2.0"/>
        </w:rPr>
        <w:t>5.2</w:t>
      </w:r>
      <w:r w:rsidRPr="00F344FB">
        <w:rPr>
          <w:rFonts w:cs="v4.2.0"/>
        </w:rPr>
        <w:t>.2</w:t>
      </w:r>
      <w:r>
        <w:rPr>
          <w:rFonts w:cs="v4.2.0"/>
        </w:rPr>
        <w:t>.</w:t>
      </w:r>
    </w:p>
    <w:p w14:paraId="0B51D80D" w14:textId="77777777" w:rsidR="005735AC" w:rsidRPr="00F344FB" w:rsidRDefault="005735AC" w:rsidP="005735AC">
      <w:pPr>
        <w:tabs>
          <w:tab w:val="left" w:pos="360"/>
        </w:tabs>
        <w:rPr>
          <w:rFonts w:cs="v4.2.0"/>
        </w:rPr>
      </w:pPr>
      <w:r>
        <w:rPr>
          <w:rFonts w:cs="v4.2.0"/>
        </w:rPr>
        <w:t>F</w:t>
      </w:r>
      <w:r w:rsidRPr="00F344FB">
        <w:rPr>
          <w:rFonts w:cs="v4.2.0"/>
        </w:rPr>
        <w:t xml:space="preserve">or </w:t>
      </w:r>
      <w:r w:rsidRPr="00172E8D">
        <w:rPr>
          <w:rFonts w:cs="v4.2.0"/>
          <w:i/>
        </w:rPr>
        <w:t xml:space="preserve">BS type </w:t>
      </w:r>
      <w:r>
        <w:rPr>
          <w:rFonts w:cs="v4.2.0"/>
          <w:i/>
        </w:rPr>
        <w:t>2</w:t>
      </w:r>
      <w:r w:rsidRPr="00172E8D">
        <w:rPr>
          <w:rFonts w:cs="v4.2.0"/>
          <w:i/>
        </w:rPr>
        <w:t>-O</w:t>
      </w:r>
      <w:r>
        <w:rPr>
          <w:rFonts w:cs="v4.2.0"/>
        </w:rPr>
        <w:t>,</w:t>
      </w:r>
      <w:r w:rsidRPr="00F344FB">
        <w:rPr>
          <w:rFonts w:cs="v4.2.0"/>
        </w:rPr>
        <w:t xml:space="preserve"> </w:t>
      </w:r>
      <w:r>
        <w:rPr>
          <w:rFonts w:cs="v4.2.0"/>
        </w:rPr>
        <w:t>t</w:t>
      </w:r>
      <w:r w:rsidRPr="00F344FB">
        <w:t xml:space="preserve">he </w:t>
      </w:r>
      <w:r w:rsidRPr="00F344FB">
        <w:rPr>
          <w:rFonts w:cs="v4.2.0"/>
        </w:rPr>
        <w:t>minimum requirement is in 3GPP TS 38.104 [</w:t>
      </w:r>
      <w:r>
        <w:rPr>
          <w:rFonts w:cs="v4.2.0"/>
        </w:rPr>
        <w:t>2</w:t>
      </w:r>
      <w:r w:rsidRPr="00F344FB">
        <w:rPr>
          <w:rFonts w:cs="v4.2.0"/>
        </w:rPr>
        <w:t>], subclause 10.</w:t>
      </w:r>
      <w:r>
        <w:rPr>
          <w:rFonts w:cs="v4.2.0"/>
        </w:rPr>
        <w:t>5.2</w:t>
      </w:r>
      <w:r w:rsidRPr="00F344FB">
        <w:rPr>
          <w:rFonts w:cs="v4.2.0"/>
        </w:rPr>
        <w:t>.</w:t>
      </w:r>
      <w:r>
        <w:rPr>
          <w:rFonts w:cs="v4.2.0"/>
        </w:rPr>
        <w:t>3.</w:t>
      </w:r>
    </w:p>
    <w:p w14:paraId="5DDA22D8" w14:textId="77777777" w:rsidR="005735AC" w:rsidRPr="00305CB5" w:rsidRDefault="005735AC" w:rsidP="005735AC">
      <w:pPr>
        <w:keepNext/>
        <w:keepLines/>
        <w:spacing w:before="120"/>
        <w:ind w:left="1418" w:hanging="1418"/>
        <w:outlineLvl w:val="3"/>
        <w:rPr>
          <w:rFonts w:ascii="Arial" w:hAnsi="Arial"/>
          <w:sz w:val="24"/>
          <w:lang w:val="x-none" w:eastAsia="sv-SE"/>
        </w:rPr>
      </w:pPr>
      <w:r w:rsidRPr="00305CB5">
        <w:rPr>
          <w:rFonts w:ascii="Arial" w:hAnsi="Arial"/>
          <w:sz w:val="24"/>
          <w:lang w:eastAsia="sv-SE"/>
        </w:rPr>
        <w:t>7.5.</w:t>
      </w:r>
      <w:r>
        <w:rPr>
          <w:rFonts w:ascii="Arial" w:hAnsi="Arial"/>
          <w:sz w:val="24"/>
          <w:lang w:eastAsia="sv-SE"/>
        </w:rPr>
        <w:t>2</w:t>
      </w:r>
      <w:r w:rsidRPr="00305CB5">
        <w:rPr>
          <w:rFonts w:ascii="Arial" w:hAnsi="Arial"/>
          <w:sz w:val="24"/>
          <w:lang w:eastAsia="sv-SE"/>
        </w:rPr>
        <w:t>.</w:t>
      </w:r>
      <w:r w:rsidRPr="00305CB5">
        <w:rPr>
          <w:rFonts w:ascii="Arial" w:hAnsi="Arial"/>
          <w:sz w:val="24"/>
          <w:lang w:val="x-none" w:eastAsia="sv-SE"/>
        </w:rPr>
        <w:t>3</w:t>
      </w:r>
      <w:r w:rsidRPr="00305CB5">
        <w:rPr>
          <w:rFonts w:ascii="Arial" w:hAnsi="Arial"/>
          <w:sz w:val="24"/>
          <w:lang w:val="x-none" w:eastAsia="sv-SE"/>
        </w:rPr>
        <w:tab/>
        <w:t>Test purpose</w:t>
      </w:r>
    </w:p>
    <w:p w14:paraId="1477942F" w14:textId="77777777" w:rsidR="005735AC" w:rsidRPr="00172E8D" w:rsidRDefault="005735AC" w:rsidP="005735AC">
      <w:pPr>
        <w:rPr>
          <w:lang w:eastAsia="zh-CN"/>
        </w:rPr>
      </w:pPr>
      <w:r w:rsidRPr="007332BE">
        <w:rPr>
          <w:rFonts w:cs="v4.2.0"/>
        </w:rPr>
        <w:t xml:space="preserve">The test purpose is to verify the ability of the BS receiver </w:t>
      </w:r>
      <w:r w:rsidRPr="007332BE">
        <w:rPr>
          <w:rFonts w:cs="v4.2.0"/>
          <w:snapToGrid w:val="0"/>
          <w:lang w:eastAsia="de-DE"/>
        </w:rPr>
        <w:t>to withstand high-level</w:t>
      </w:r>
      <w:r>
        <w:rPr>
          <w:rFonts w:cs="v4.2.0"/>
          <w:snapToGrid w:val="0"/>
          <w:lang w:eastAsia="de-DE"/>
        </w:rPr>
        <w:t>s of in-band</w:t>
      </w:r>
      <w:r w:rsidRPr="007332BE">
        <w:rPr>
          <w:rFonts w:cs="v4.2.0"/>
          <w:snapToGrid w:val="0"/>
          <w:lang w:eastAsia="de-DE"/>
        </w:rPr>
        <w:t xml:space="preserve"> interference from unwanted signals at specified frequency offsets without undue degradation of its sensitivity</w:t>
      </w:r>
      <w:r w:rsidRPr="003C414E">
        <w:rPr>
          <w:lang w:eastAsia="zh-CN"/>
        </w:rPr>
        <w:t>.</w:t>
      </w:r>
    </w:p>
    <w:p w14:paraId="4A7C8F23" w14:textId="77777777" w:rsidR="005735AC" w:rsidRPr="00305CB5" w:rsidRDefault="005735AC" w:rsidP="005735AC">
      <w:pPr>
        <w:keepNext/>
        <w:keepLines/>
        <w:spacing w:before="120"/>
        <w:ind w:left="1418" w:hanging="1418"/>
        <w:outlineLvl w:val="3"/>
        <w:rPr>
          <w:rFonts w:ascii="Arial" w:hAnsi="Arial"/>
          <w:sz w:val="24"/>
          <w:lang w:val="x-none" w:eastAsia="sv-SE"/>
        </w:rPr>
      </w:pPr>
      <w:r w:rsidRPr="00305CB5">
        <w:rPr>
          <w:rFonts w:ascii="Arial" w:hAnsi="Arial"/>
          <w:sz w:val="24"/>
          <w:lang w:eastAsia="sv-SE"/>
        </w:rPr>
        <w:t>7.5.</w:t>
      </w:r>
      <w:r>
        <w:rPr>
          <w:rFonts w:ascii="Arial" w:hAnsi="Arial"/>
          <w:sz w:val="24"/>
          <w:lang w:eastAsia="sv-SE"/>
        </w:rPr>
        <w:t>2</w:t>
      </w:r>
      <w:r w:rsidRPr="00305CB5">
        <w:rPr>
          <w:rFonts w:ascii="Arial" w:hAnsi="Arial"/>
          <w:sz w:val="24"/>
          <w:lang w:eastAsia="zh-CN"/>
        </w:rPr>
        <w:t>.</w:t>
      </w:r>
      <w:r w:rsidRPr="00305CB5">
        <w:rPr>
          <w:rFonts w:ascii="Arial" w:hAnsi="Arial"/>
          <w:sz w:val="24"/>
          <w:lang w:val="x-none" w:eastAsia="sv-SE"/>
        </w:rPr>
        <w:t>4</w:t>
      </w:r>
      <w:r w:rsidRPr="00305CB5">
        <w:rPr>
          <w:rFonts w:ascii="Arial" w:hAnsi="Arial"/>
          <w:sz w:val="24"/>
          <w:lang w:val="x-none" w:eastAsia="sv-SE"/>
        </w:rPr>
        <w:tab/>
        <w:t>Method of test</w:t>
      </w:r>
    </w:p>
    <w:p w14:paraId="278C172B" w14:textId="77777777" w:rsidR="005735AC" w:rsidRPr="00305CB5" w:rsidRDefault="005735AC" w:rsidP="005735AC">
      <w:pPr>
        <w:keepNext/>
        <w:keepLines/>
        <w:spacing w:before="120"/>
        <w:ind w:left="1701" w:hanging="1701"/>
        <w:outlineLvl w:val="4"/>
        <w:rPr>
          <w:rFonts w:ascii="Arial" w:hAnsi="Arial"/>
          <w:sz w:val="22"/>
          <w:lang w:val="x-none" w:eastAsia="sv-SE"/>
        </w:rPr>
      </w:pPr>
      <w:r w:rsidRPr="00305CB5">
        <w:rPr>
          <w:rFonts w:ascii="Arial" w:hAnsi="Arial"/>
          <w:sz w:val="22"/>
          <w:lang w:eastAsia="sv-SE"/>
        </w:rPr>
        <w:t>7.5.</w:t>
      </w:r>
      <w:r>
        <w:rPr>
          <w:rFonts w:ascii="Arial" w:hAnsi="Arial"/>
          <w:sz w:val="22"/>
          <w:lang w:eastAsia="sv-SE"/>
        </w:rPr>
        <w:t>2</w:t>
      </w:r>
      <w:r w:rsidRPr="00305CB5">
        <w:rPr>
          <w:rFonts w:ascii="Arial" w:hAnsi="Arial"/>
          <w:sz w:val="22"/>
          <w:lang w:eastAsia="sv-SE"/>
        </w:rPr>
        <w:t>.</w:t>
      </w:r>
      <w:r w:rsidRPr="00305CB5">
        <w:rPr>
          <w:rFonts w:ascii="Arial" w:hAnsi="Arial"/>
          <w:sz w:val="22"/>
          <w:lang w:val="x-none" w:eastAsia="sv-SE"/>
        </w:rPr>
        <w:t>4.1</w:t>
      </w:r>
      <w:r w:rsidRPr="00305CB5">
        <w:rPr>
          <w:rFonts w:ascii="Arial" w:hAnsi="Arial"/>
          <w:sz w:val="22"/>
          <w:lang w:val="x-none" w:eastAsia="sv-SE"/>
        </w:rPr>
        <w:tab/>
        <w:t>Initial conditions</w:t>
      </w:r>
    </w:p>
    <w:p w14:paraId="70E5926B" w14:textId="17987878" w:rsidR="005735AC" w:rsidRPr="000D05FC" w:rsidRDefault="005735AC" w:rsidP="002F3E23">
      <w:pPr>
        <w:rPr>
          <w:rFonts w:eastAsia="SimSun"/>
          <w:lang w:eastAsia="zh-CN"/>
        </w:rPr>
      </w:pPr>
      <w:r w:rsidRPr="000D05FC">
        <w:rPr>
          <w:rFonts w:eastAsia="SimSun"/>
          <w:lang w:eastAsia="zh-CN"/>
        </w:rPr>
        <w:t>Test environment:</w:t>
      </w:r>
      <w:r w:rsidR="00F14C5C">
        <w:rPr>
          <w:rFonts w:eastAsia="SimSun"/>
          <w:lang w:eastAsia="zh-CN"/>
        </w:rPr>
        <w:t xml:space="preserve"> </w:t>
      </w:r>
      <w:r w:rsidRPr="000D05FC">
        <w:rPr>
          <w:rFonts w:eastAsia="SimSun"/>
          <w:lang w:eastAsia="zh-CN"/>
        </w:rPr>
        <w:t>Normal</w:t>
      </w:r>
      <w:r w:rsidR="00F14C5C">
        <w:rPr>
          <w:rFonts w:eastAsia="SimSun"/>
          <w:lang w:eastAsia="zh-CN"/>
        </w:rPr>
        <w:t>,</w:t>
      </w:r>
      <w:r w:rsidRPr="000D05FC">
        <w:rPr>
          <w:rFonts w:eastAsia="SimSun"/>
          <w:lang w:eastAsia="zh-CN"/>
        </w:rPr>
        <w:t xml:space="preserve"> see </w:t>
      </w:r>
      <w:r w:rsidRPr="000D05FC">
        <w:rPr>
          <w:rFonts w:eastAsia="SimSun"/>
        </w:rPr>
        <w:t>annex B.</w:t>
      </w:r>
      <w:r w:rsidR="00390E19">
        <w:rPr>
          <w:rFonts w:eastAsia="SimSun"/>
        </w:rPr>
        <w:t>2</w:t>
      </w:r>
      <w:r w:rsidRPr="000D05FC">
        <w:rPr>
          <w:rFonts w:eastAsia="SimSun"/>
          <w:lang w:eastAsia="zh-CN"/>
        </w:rPr>
        <w:t>.</w:t>
      </w:r>
    </w:p>
    <w:p w14:paraId="322EF4CE" w14:textId="77777777" w:rsidR="005735AC" w:rsidRPr="000D05FC" w:rsidRDefault="005735AC" w:rsidP="005735AC">
      <w:pPr>
        <w:rPr>
          <w:rFonts w:eastAsia="SimSun"/>
          <w:lang w:eastAsia="zh-CN"/>
        </w:rPr>
      </w:pPr>
      <w:r w:rsidRPr="000D05FC">
        <w:rPr>
          <w:rFonts w:eastAsia="SimSun"/>
          <w:lang w:eastAsia="zh-CN"/>
        </w:rPr>
        <w:t>RF channels to be tested:</w:t>
      </w:r>
    </w:p>
    <w:p w14:paraId="4E7245E5" w14:textId="77777777" w:rsidR="005735AC" w:rsidRDefault="005735AC" w:rsidP="005735AC">
      <w:pPr>
        <w:ind w:left="568" w:hanging="284"/>
        <w:rPr>
          <w:rFonts w:eastAsia="SimSun"/>
          <w:lang w:eastAsia="zh-CN"/>
        </w:rPr>
      </w:pPr>
      <w:r w:rsidRPr="000D05FC">
        <w:rPr>
          <w:rFonts w:eastAsia="SimSun"/>
          <w:lang w:eastAsia="zh-CN"/>
        </w:rPr>
        <w:lastRenderedPageBreak/>
        <w:t>-</w:t>
      </w:r>
      <w:r w:rsidRPr="000D05FC">
        <w:rPr>
          <w:rFonts w:eastAsia="SimSun"/>
          <w:lang w:eastAsia="zh-CN"/>
        </w:rPr>
        <w:tab/>
      </w:r>
      <w:r w:rsidRPr="002F3E23">
        <w:rPr>
          <w:rFonts w:eastAsia="SimSun"/>
          <w:highlight w:val="yellow"/>
          <w:lang w:eastAsia="zh-CN"/>
        </w:rPr>
        <w:t>[B, M and T];</w:t>
      </w:r>
      <w:r w:rsidRPr="000D05FC">
        <w:rPr>
          <w:rFonts w:eastAsia="SimSun"/>
          <w:lang w:eastAsia="zh-CN"/>
        </w:rPr>
        <w:t xml:space="preserve"> see subclause </w:t>
      </w:r>
      <w:r w:rsidRPr="000D05FC">
        <w:rPr>
          <w:rFonts w:eastAsia="SimSun"/>
        </w:rPr>
        <w:t>4.9.</w:t>
      </w:r>
      <w:r>
        <w:rPr>
          <w:rFonts w:eastAsia="SimSun"/>
        </w:rPr>
        <w:t>1</w:t>
      </w:r>
      <w:r w:rsidRPr="000D05FC">
        <w:rPr>
          <w:rFonts w:eastAsia="SimSun"/>
          <w:lang w:eastAsia="zh-CN"/>
        </w:rPr>
        <w:t>.</w:t>
      </w:r>
    </w:p>
    <w:p w14:paraId="10F051D6" w14:textId="77777777" w:rsidR="005735AC" w:rsidRPr="00293C04" w:rsidRDefault="005735AC" w:rsidP="005735AC">
      <w:pPr>
        <w:spacing w:after="240"/>
        <w:ind w:left="567" w:hanging="283"/>
        <w:rPr>
          <w:rFonts w:eastAsia="SimSun"/>
          <w:lang w:eastAsia="zh-CN"/>
        </w:rPr>
      </w:pPr>
      <w:r>
        <w:rPr>
          <w:rFonts w:eastAsia="SimSun"/>
          <w:lang w:eastAsia="zh-CN"/>
        </w:rPr>
        <w:t>-</w:t>
      </w:r>
      <w:r>
        <w:rPr>
          <w:rFonts w:eastAsia="SimSun"/>
          <w:lang w:eastAsia="zh-CN"/>
        </w:rPr>
        <w:tab/>
      </w:r>
      <w:r w:rsidRPr="00293C04">
        <w:rPr>
          <w:i/>
          <w:lang w:eastAsia="ko-KR"/>
        </w:rPr>
        <w:t>Base Station RF Bandwidth</w:t>
      </w:r>
      <w:r w:rsidRPr="00293C04">
        <w:rPr>
          <w:lang w:eastAsia="ko-KR"/>
        </w:rPr>
        <w:t xml:space="preserve"> edge position to be tested for multi-carrier</w:t>
      </w:r>
      <w:r w:rsidRPr="00293C04">
        <w:rPr>
          <w:rFonts w:cs="v4.2.0"/>
          <w:lang w:eastAsia="ko-KR"/>
        </w:rPr>
        <w:t xml:space="preserve"> and/or CA</w:t>
      </w:r>
      <w:r w:rsidRPr="00293C04">
        <w:rPr>
          <w:lang w:eastAsia="ko-KR"/>
        </w:rPr>
        <w:t>:</w:t>
      </w:r>
      <w:r>
        <w:rPr>
          <w:lang w:eastAsia="ko-KR"/>
        </w:rPr>
        <w:t xml:space="preserve"> </w:t>
      </w:r>
      <w:r w:rsidRPr="00293C04">
        <w:rPr>
          <w:lang w:eastAsia="ko-KR"/>
        </w:rPr>
        <w:t>M</w:t>
      </w:r>
      <w:r w:rsidRPr="00293C04">
        <w:rPr>
          <w:vertAlign w:val="subscript"/>
          <w:lang w:eastAsia="ko-KR"/>
        </w:rPr>
        <w:t>RFBW</w:t>
      </w:r>
      <w:r w:rsidRPr="00293C04">
        <w:rPr>
          <w:lang w:eastAsia="ko-KR"/>
        </w:rPr>
        <w:t xml:space="preserve"> in single-band operation, see subclause 4.</w:t>
      </w:r>
      <w:r>
        <w:rPr>
          <w:lang w:eastAsia="ko-KR"/>
        </w:rPr>
        <w:t>9</w:t>
      </w:r>
      <w:r w:rsidRPr="00293C04">
        <w:rPr>
          <w:lang w:eastAsia="ko-KR"/>
        </w:rPr>
        <w:t>.1; B</w:t>
      </w:r>
      <w:r w:rsidRPr="00293C04">
        <w:rPr>
          <w:vertAlign w:val="subscript"/>
          <w:lang w:eastAsia="ko-KR"/>
        </w:rPr>
        <w:t>RFBW</w:t>
      </w:r>
      <w:r w:rsidRPr="00293C04">
        <w:rPr>
          <w:lang w:eastAsia="ko-KR"/>
        </w:rPr>
        <w:t>_T</w:t>
      </w:r>
      <w:r w:rsidRPr="00293C04">
        <w:rPr>
          <w:lang w:eastAsia="zh-CN"/>
        </w:rPr>
        <w:t>’</w:t>
      </w:r>
      <w:r w:rsidRPr="00293C04">
        <w:rPr>
          <w:vertAlign w:val="subscript"/>
          <w:lang w:eastAsia="ko-KR"/>
        </w:rPr>
        <w:t>RFBW</w:t>
      </w:r>
      <w:r w:rsidRPr="00293C04">
        <w:rPr>
          <w:lang w:eastAsia="zh-CN"/>
        </w:rPr>
        <w:t xml:space="preserve"> and</w:t>
      </w:r>
      <w:r w:rsidRPr="00293C04">
        <w:rPr>
          <w:lang w:eastAsia="ko-KR"/>
        </w:rPr>
        <w:t xml:space="preserve"> B</w:t>
      </w:r>
      <w:r w:rsidRPr="00293C04">
        <w:rPr>
          <w:lang w:eastAsia="zh-CN"/>
        </w:rPr>
        <w:t>’</w:t>
      </w:r>
      <w:r w:rsidRPr="00293C04">
        <w:rPr>
          <w:vertAlign w:val="subscript"/>
          <w:lang w:eastAsia="ko-KR"/>
        </w:rPr>
        <w:t>RFBW</w:t>
      </w:r>
      <w:r w:rsidRPr="00293C04">
        <w:rPr>
          <w:lang w:eastAsia="ko-KR"/>
        </w:rPr>
        <w:t>_T</w:t>
      </w:r>
      <w:r w:rsidRPr="00293C04">
        <w:rPr>
          <w:vertAlign w:val="subscript"/>
          <w:lang w:eastAsia="ko-KR"/>
        </w:rPr>
        <w:t>RFBW</w:t>
      </w:r>
      <w:r w:rsidRPr="00293C04">
        <w:rPr>
          <w:lang w:eastAsia="ko-KR"/>
        </w:rPr>
        <w:t xml:space="preserve"> </w:t>
      </w:r>
      <w:r w:rsidRPr="00293C04">
        <w:rPr>
          <w:lang w:eastAsia="zh-CN"/>
        </w:rPr>
        <w:t>in multi-band operation,</w:t>
      </w:r>
      <w:r w:rsidRPr="00293C04">
        <w:rPr>
          <w:lang w:eastAsia="ko-KR"/>
        </w:rPr>
        <w:t xml:space="preserve"> see subclause 4.</w:t>
      </w:r>
      <w:r>
        <w:rPr>
          <w:lang w:eastAsia="ko-KR"/>
        </w:rPr>
        <w:t>9</w:t>
      </w:r>
      <w:r w:rsidRPr="00293C04">
        <w:rPr>
          <w:lang w:eastAsia="ko-KR"/>
        </w:rPr>
        <w:t>.</w:t>
      </w:r>
      <w:r w:rsidRPr="00293C04">
        <w:rPr>
          <w:lang w:eastAsia="zh-CN"/>
        </w:rPr>
        <w:t>1</w:t>
      </w:r>
      <w:r w:rsidRPr="00293C04">
        <w:rPr>
          <w:lang w:eastAsia="ko-KR"/>
        </w:rPr>
        <w:t>.</w:t>
      </w:r>
    </w:p>
    <w:p w14:paraId="6E804AF1" w14:textId="77777777" w:rsidR="005735AC" w:rsidRPr="000D05FC" w:rsidRDefault="005735AC" w:rsidP="005735AC">
      <w:pPr>
        <w:rPr>
          <w:rFonts w:eastAsia="SimSun"/>
          <w:lang w:eastAsia="zh-CN"/>
        </w:rPr>
      </w:pPr>
      <w:r w:rsidRPr="000D05FC">
        <w:rPr>
          <w:rFonts w:eastAsia="SimSun"/>
          <w:lang w:eastAsia="zh-CN"/>
        </w:rPr>
        <w:t>Directions to be tested:</w:t>
      </w:r>
    </w:p>
    <w:p w14:paraId="4AC7F556" w14:textId="77777777" w:rsidR="005735AC" w:rsidRPr="000D05FC" w:rsidRDefault="005735AC">
      <w:pPr>
        <w:numPr>
          <w:ilvl w:val="0"/>
          <w:numId w:val="5"/>
        </w:numPr>
        <w:overflowPunct w:val="0"/>
        <w:autoSpaceDE w:val="0"/>
        <w:autoSpaceDN w:val="0"/>
        <w:adjustRightInd w:val="0"/>
        <w:textAlignment w:val="baseline"/>
        <w:rPr>
          <w:rFonts w:eastAsia="SimSun"/>
          <w:lang w:eastAsia="zh-CN"/>
        </w:rPr>
        <w:pPrChange w:id="8002" w:author="Huawei" w:date="2018-07-11T18:23:00Z">
          <w:pPr>
            <w:numPr>
              <w:numId w:val="8"/>
            </w:numPr>
            <w:tabs>
              <w:tab w:val="num" w:pos="720"/>
            </w:tabs>
            <w:overflowPunct w:val="0"/>
            <w:autoSpaceDE w:val="0"/>
            <w:autoSpaceDN w:val="0"/>
            <w:adjustRightInd w:val="0"/>
            <w:ind w:left="720" w:hanging="360"/>
            <w:textAlignment w:val="baseline"/>
          </w:pPr>
        </w:pPrChange>
      </w:pPr>
      <w:r w:rsidRPr="00172E8D">
        <w:rPr>
          <w:i/>
        </w:rPr>
        <w:t xml:space="preserve">OTA REFSENS </w:t>
      </w:r>
      <w:r w:rsidRPr="000D05FC">
        <w:rPr>
          <w:rFonts w:eastAsia="SimSun"/>
          <w:i/>
          <w:lang w:eastAsia="zh-CN"/>
        </w:rPr>
        <w:t>receiver target reference direction</w:t>
      </w:r>
      <w:r w:rsidRPr="000D05FC">
        <w:rPr>
          <w:rFonts w:eastAsia="SimSun"/>
          <w:lang w:eastAsia="zh-CN"/>
        </w:rPr>
        <w:t xml:space="preserve"> (see table </w:t>
      </w:r>
      <w:r w:rsidRPr="002F3E23">
        <w:rPr>
          <w:rFonts w:eastAsia="SimSun"/>
          <w:highlight w:val="yellow"/>
          <w:lang w:eastAsia="zh-CN"/>
        </w:rPr>
        <w:t>4.6-x, Dx.x),</w:t>
      </w:r>
      <w:r w:rsidRPr="000D05FC">
        <w:rPr>
          <w:rFonts w:eastAsia="SimSun"/>
          <w:lang w:eastAsia="zh-CN"/>
        </w:rPr>
        <w:t xml:space="preserve"> </w:t>
      </w:r>
    </w:p>
    <w:p w14:paraId="741BD2C2" w14:textId="77777777" w:rsidR="005735AC" w:rsidRPr="007E238C" w:rsidRDefault="005735AC">
      <w:pPr>
        <w:numPr>
          <w:ilvl w:val="0"/>
          <w:numId w:val="5"/>
        </w:numPr>
        <w:overflowPunct w:val="0"/>
        <w:autoSpaceDE w:val="0"/>
        <w:autoSpaceDN w:val="0"/>
        <w:adjustRightInd w:val="0"/>
        <w:textAlignment w:val="baseline"/>
        <w:rPr>
          <w:lang w:eastAsia="zh-CN"/>
        </w:rPr>
        <w:pPrChange w:id="8003" w:author="Huawei" w:date="2018-07-11T18:23:00Z">
          <w:pPr>
            <w:numPr>
              <w:numId w:val="8"/>
            </w:numPr>
            <w:tabs>
              <w:tab w:val="num" w:pos="720"/>
            </w:tabs>
            <w:overflowPunct w:val="0"/>
            <w:autoSpaceDE w:val="0"/>
            <w:autoSpaceDN w:val="0"/>
            <w:adjustRightInd w:val="0"/>
            <w:ind w:left="720" w:hanging="360"/>
            <w:textAlignment w:val="baseline"/>
          </w:pPr>
        </w:pPrChange>
      </w:pPr>
      <w:r w:rsidRPr="00DD7969">
        <w:rPr>
          <w:i/>
        </w:rPr>
        <w:t>OTA REFSENS</w:t>
      </w:r>
      <w:r>
        <w:t xml:space="preserve"> </w:t>
      </w:r>
      <w:r w:rsidRPr="00EF1AEB">
        <w:rPr>
          <w:lang w:eastAsia="zh-CN"/>
        </w:rPr>
        <w:t>conformance test directions (</w:t>
      </w:r>
      <w:r w:rsidRPr="00DD7969">
        <w:rPr>
          <w:lang w:eastAsia="zh-CN"/>
        </w:rPr>
        <w:t xml:space="preserve">see table </w:t>
      </w:r>
      <w:r w:rsidRPr="002F3E23">
        <w:rPr>
          <w:highlight w:val="yellow"/>
          <w:lang w:eastAsia="zh-CN"/>
        </w:rPr>
        <w:t>4.6-x, Dx.x).</w:t>
      </w:r>
    </w:p>
    <w:p w14:paraId="6A71599B" w14:textId="77777777" w:rsidR="005735AC" w:rsidRPr="00305CB5" w:rsidRDefault="005735AC" w:rsidP="005735AC">
      <w:pPr>
        <w:keepNext/>
        <w:keepLines/>
        <w:spacing w:before="120"/>
        <w:ind w:left="1701" w:hanging="1701"/>
        <w:outlineLvl w:val="4"/>
        <w:rPr>
          <w:rFonts w:ascii="Arial" w:hAnsi="Arial"/>
          <w:sz w:val="22"/>
          <w:lang w:eastAsia="sv-SE"/>
        </w:rPr>
      </w:pPr>
      <w:r w:rsidRPr="00305CB5">
        <w:rPr>
          <w:rFonts w:ascii="Arial" w:hAnsi="Arial"/>
          <w:sz w:val="22"/>
          <w:lang w:eastAsia="sv-SE"/>
        </w:rPr>
        <w:t>7.5.</w:t>
      </w:r>
      <w:r>
        <w:rPr>
          <w:rFonts w:ascii="Arial" w:hAnsi="Arial"/>
          <w:sz w:val="22"/>
          <w:lang w:eastAsia="sv-SE"/>
        </w:rPr>
        <w:t>2</w:t>
      </w:r>
      <w:r w:rsidRPr="00305CB5">
        <w:rPr>
          <w:rFonts w:ascii="Arial" w:hAnsi="Arial"/>
          <w:sz w:val="22"/>
          <w:lang w:eastAsia="sv-SE"/>
        </w:rPr>
        <w:t>.</w:t>
      </w:r>
      <w:r w:rsidRPr="00305CB5">
        <w:rPr>
          <w:rFonts w:ascii="Arial" w:hAnsi="Arial"/>
          <w:sz w:val="22"/>
          <w:lang w:val="x-none" w:eastAsia="sv-SE"/>
        </w:rPr>
        <w:t>4.</w:t>
      </w:r>
      <w:r>
        <w:rPr>
          <w:rFonts w:ascii="Arial" w:hAnsi="Arial"/>
          <w:sz w:val="22"/>
          <w:lang w:eastAsia="sv-SE"/>
        </w:rPr>
        <w:t>2</w:t>
      </w:r>
      <w:r w:rsidRPr="00305CB5">
        <w:rPr>
          <w:rFonts w:ascii="Arial" w:hAnsi="Arial"/>
          <w:sz w:val="22"/>
          <w:lang w:val="x-none" w:eastAsia="sv-SE"/>
        </w:rPr>
        <w:tab/>
      </w:r>
      <w:r>
        <w:rPr>
          <w:rFonts w:ascii="Arial" w:hAnsi="Arial"/>
          <w:sz w:val="22"/>
          <w:lang w:eastAsia="sv-SE"/>
        </w:rPr>
        <w:t>Procedure</w:t>
      </w:r>
    </w:p>
    <w:p w14:paraId="19877656" w14:textId="77777777" w:rsidR="005735AC" w:rsidRPr="00473309" w:rsidRDefault="005735AC" w:rsidP="005735AC">
      <w:pPr>
        <w:rPr>
          <w:rFonts w:eastAsia="SimSun"/>
          <w:lang w:eastAsia="zh-CN"/>
        </w:rPr>
      </w:pPr>
      <w:r w:rsidRPr="00473309">
        <w:rPr>
          <w:rFonts w:eastAsia="SimSun"/>
          <w:lang w:eastAsia="zh-CN"/>
        </w:rPr>
        <w:t>OTA test require</w:t>
      </w:r>
      <w:r w:rsidRPr="00473309">
        <w:rPr>
          <w:rFonts w:eastAsia="MS Mincho" w:hint="eastAsia"/>
          <w:lang w:eastAsia="ja-JP"/>
        </w:rPr>
        <w:t>s</w:t>
      </w:r>
      <w:r w:rsidRPr="00473309">
        <w:rPr>
          <w:rFonts w:eastAsia="SimSun"/>
          <w:lang w:eastAsia="zh-CN"/>
        </w:rPr>
        <w:t xml:space="preserve"> correct use of an appropriate test facility which has been calibrated and is capable of performing measurements within the measurement uncertainties in subclause 4.1.2.</w:t>
      </w:r>
    </w:p>
    <w:p w14:paraId="7CD391B6" w14:textId="77777777" w:rsidR="005735AC" w:rsidRPr="00473309" w:rsidRDefault="005735AC" w:rsidP="005735AC">
      <w:pPr>
        <w:ind w:left="568" w:hanging="284"/>
        <w:rPr>
          <w:rFonts w:eastAsia="SimSun"/>
          <w:lang w:eastAsia="zh-CN"/>
        </w:rPr>
      </w:pPr>
      <w:r w:rsidRPr="00473309">
        <w:rPr>
          <w:rFonts w:eastAsia="SimSun"/>
        </w:rPr>
        <w:t>1)</w:t>
      </w:r>
      <w:r w:rsidRPr="00473309">
        <w:rPr>
          <w:rFonts w:eastAsia="SimSun"/>
        </w:rPr>
        <w:tab/>
        <w:t xml:space="preserve">Place the BS with </w:t>
      </w:r>
      <w:r w:rsidRPr="00473309">
        <w:rPr>
          <w:rFonts w:eastAsia="SimSun" w:hint="eastAsia"/>
          <w:lang w:eastAsia="zh-CN"/>
        </w:rPr>
        <w:t xml:space="preserve">its </w:t>
      </w:r>
      <w:r w:rsidRPr="00473309">
        <w:rPr>
          <w:rFonts w:eastAsia="SimSun"/>
          <w:lang w:eastAsia="zh-CN"/>
        </w:rPr>
        <w:t xml:space="preserve">manufacturer declared coordinate system reference point </w:t>
      </w:r>
      <w:r w:rsidRPr="00473309">
        <w:rPr>
          <w:rFonts w:eastAsia="SimSun"/>
        </w:rPr>
        <w:t xml:space="preserve">in the same place as </w:t>
      </w:r>
      <w:r w:rsidRPr="00473309">
        <w:rPr>
          <w:rFonts w:eastAsia="SimSun"/>
          <w:lang w:eastAsia="zh-CN"/>
        </w:rPr>
        <w:t>calibrated point in the test system</w:t>
      </w:r>
      <w:r w:rsidRPr="00473309">
        <w:rPr>
          <w:rFonts w:eastAsia="MS Mincho" w:hint="eastAsia"/>
          <w:lang w:eastAsia="ja-JP"/>
        </w:rPr>
        <w:t xml:space="preserve">, as shown in </w:t>
      </w:r>
      <w:r w:rsidRPr="00473309">
        <w:rPr>
          <w:rFonts w:eastAsia="MS Mincho"/>
          <w:lang w:eastAsia="ja-JP"/>
        </w:rPr>
        <w:t xml:space="preserve">annex </w:t>
      </w:r>
      <w:r w:rsidRPr="002F3E23">
        <w:rPr>
          <w:rFonts w:eastAsia="MS Mincho"/>
          <w:highlight w:val="yellow"/>
          <w:lang w:eastAsia="ja-JP"/>
        </w:rPr>
        <w:t>D</w:t>
      </w:r>
      <w:r w:rsidRPr="002F3E23">
        <w:rPr>
          <w:rFonts w:eastAsia="SimSun"/>
          <w:highlight w:val="yellow"/>
          <w:lang w:eastAsia="zh-CN"/>
        </w:rPr>
        <w:t>.</w:t>
      </w:r>
      <w:r w:rsidRPr="002F3E23">
        <w:rPr>
          <w:rFonts w:eastAsia="MS Mincho"/>
          <w:highlight w:val="yellow"/>
          <w:lang w:eastAsia="ja-JP"/>
        </w:rPr>
        <w:t>x</w:t>
      </w:r>
      <w:r w:rsidRPr="002F3E23">
        <w:rPr>
          <w:rFonts w:eastAsia="SimSun"/>
          <w:highlight w:val="yellow"/>
        </w:rPr>
        <w:t>.</w:t>
      </w:r>
    </w:p>
    <w:p w14:paraId="5B89F677" w14:textId="77777777" w:rsidR="005735AC" w:rsidRPr="00473309" w:rsidRDefault="005735AC" w:rsidP="005735AC">
      <w:pPr>
        <w:ind w:left="568" w:hanging="284"/>
        <w:rPr>
          <w:rFonts w:eastAsia="SimSun"/>
          <w:lang w:eastAsia="zh-CN"/>
        </w:rPr>
      </w:pPr>
      <w:r w:rsidRPr="00473309">
        <w:rPr>
          <w:rFonts w:eastAsia="SimSun"/>
        </w:rPr>
        <w:t>2)</w:t>
      </w:r>
      <w:r w:rsidRPr="00473309">
        <w:rPr>
          <w:rFonts w:eastAsia="SimSun"/>
        </w:rPr>
        <w:tab/>
        <w:t>Align the</w:t>
      </w:r>
      <w:r w:rsidRPr="00473309">
        <w:rPr>
          <w:rFonts w:eastAsia="SimSun"/>
          <w:lang w:eastAsia="zh-CN"/>
        </w:rPr>
        <w:t xml:space="preserve"> manufacturer declared coordinate system orientation </w:t>
      </w:r>
      <w:r w:rsidRPr="00473309">
        <w:rPr>
          <w:rFonts w:eastAsia="SimSun" w:hint="eastAsia"/>
          <w:lang w:eastAsia="zh-CN"/>
        </w:rPr>
        <w:t xml:space="preserve">of the </w:t>
      </w:r>
      <w:r w:rsidRPr="00473309">
        <w:rPr>
          <w:rFonts w:eastAsia="SimSun"/>
          <w:lang w:eastAsia="zh-CN"/>
        </w:rPr>
        <w:t>BS</w:t>
      </w:r>
      <w:r w:rsidRPr="00473309">
        <w:rPr>
          <w:rFonts w:eastAsia="SimSun" w:hint="eastAsia"/>
          <w:lang w:eastAsia="zh-CN"/>
        </w:rPr>
        <w:t xml:space="preserve"> </w:t>
      </w:r>
      <w:r w:rsidRPr="00473309">
        <w:rPr>
          <w:rFonts w:eastAsia="SimSun"/>
          <w:lang w:eastAsia="zh-CN"/>
        </w:rPr>
        <w:t>with the test system.</w:t>
      </w:r>
    </w:p>
    <w:p w14:paraId="56C11D1A" w14:textId="77777777" w:rsidR="005735AC" w:rsidRPr="00473309" w:rsidRDefault="005735AC" w:rsidP="005735AC">
      <w:pPr>
        <w:ind w:left="568" w:hanging="284"/>
        <w:rPr>
          <w:rFonts w:eastAsia="SimSun"/>
          <w:lang w:eastAsia="zh-CN"/>
        </w:rPr>
      </w:pPr>
      <w:r w:rsidRPr="00473309">
        <w:rPr>
          <w:rFonts w:eastAsia="MS Mincho"/>
          <w:lang w:eastAsia="ja-JP"/>
        </w:rPr>
        <w:t>3)</w:t>
      </w:r>
      <w:r w:rsidRPr="00473309">
        <w:rPr>
          <w:rFonts w:eastAsia="MS Mincho"/>
          <w:lang w:eastAsia="ja-JP"/>
        </w:rPr>
        <w:tab/>
      </w:r>
      <w:r w:rsidRPr="00473309">
        <w:rPr>
          <w:rFonts w:eastAsia="MS Mincho" w:hint="eastAsia"/>
          <w:lang w:eastAsia="ja-JP"/>
        </w:rPr>
        <w:t xml:space="preserve">Set </w:t>
      </w:r>
      <w:r w:rsidRPr="00473309">
        <w:rPr>
          <w:rFonts w:eastAsia="SimSun"/>
          <w:lang w:eastAsia="zh-CN"/>
        </w:rPr>
        <w:t>the BS in the declared direction to be tested.</w:t>
      </w:r>
    </w:p>
    <w:p w14:paraId="49866189" w14:textId="77777777" w:rsidR="005735AC" w:rsidRPr="00473309" w:rsidRDefault="005735AC" w:rsidP="005735AC">
      <w:pPr>
        <w:ind w:left="568" w:hanging="284"/>
        <w:rPr>
          <w:rFonts w:eastAsia="SimSun"/>
          <w:lang w:eastAsia="zh-CN"/>
        </w:rPr>
      </w:pPr>
      <w:r w:rsidRPr="00473309">
        <w:rPr>
          <w:rFonts w:eastAsia="SimSun"/>
          <w:lang w:eastAsia="zh-CN"/>
        </w:rPr>
        <w:t>4)</w:t>
      </w:r>
      <w:r w:rsidRPr="00473309">
        <w:rPr>
          <w:rFonts w:eastAsia="SimSun"/>
          <w:lang w:eastAsia="zh-CN"/>
        </w:rPr>
        <w:tab/>
        <w:t>Ensure the polarisation</w:t>
      </w:r>
      <w:r w:rsidRPr="00473309">
        <w:rPr>
          <w:rFonts w:eastAsia="MS Mincho" w:hint="eastAsia"/>
          <w:lang w:eastAsia="ja-JP"/>
        </w:rPr>
        <w:t xml:space="preserve"> </w:t>
      </w:r>
      <w:r w:rsidRPr="00473309">
        <w:rPr>
          <w:rFonts w:eastAsia="SimSun"/>
          <w:lang w:eastAsia="zh-CN"/>
        </w:rPr>
        <w:t>is</w:t>
      </w:r>
      <w:r w:rsidRPr="00473309">
        <w:rPr>
          <w:rFonts w:eastAsia="MS Mincho" w:hint="eastAsia"/>
          <w:lang w:eastAsia="ja-JP"/>
        </w:rPr>
        <w:t xml:space="preserve"> </w:t>
      </w:r>
      <w:r w:rsidRPr="00473309">
        <w:rPr>
          <w:rFonts w:eastAsia="SimSun"/>
          <w:lang w:eastAsia="zh-CN"/>
        </w:rPr>
        <w:t>accounted for such that all the power from the test antenna</w:t>
      </w:r>
      <w:r w:rsidRPr="00473309">
        <w:rPr>
          <w:rFonts w:eastAsia="MS Mincho" w:hint="eastAsia"/>
          <w:lang w:eastAsia="ja-JP"/>
        </w:rPr>
        <w:t xml:space="preserve"> </w:t>
      </w:r>
      <w:r w:rsidRPr="00473309">
        <w:rPr>
          <w:rFonts w:eastAsia="SimSun"/>
          <w:lang w:eastAsia="zh-CN"/>
        </w:rPr>
        <w:t>is captured by the BS under test.</w:t>
      </w:r>
    </w:p>
    <w:p w14:paraId="43589E9C" w14:textId="77777777" w:rsidR="005735AC" w:rsidRPr="00FF67C9" w:rsidRDefault="005735AC" w:rsidP="005735AC">
      <w:pPr>
        <w:ind w:left="568" w:hanging="284"/>
      </w:pPr>
      <w:r>
        <w:rPr>
          <w:lang w:eastAsia="zh-CN"/>
        </w:rPr>
        <w:t>5</w:t>
      </w:r>
      <w:r w:rsidRPr="00FF67C9">
        <w:rPr>
          <w:lang w:val="x-none" w:eastAsia="zh-CN"/>
        </w:rPr>
        <w:t>)</w:t>
      </w:r>
      <w:r w:rsidRPr="00FF67C9">
        <w:rPr>
          <w:lang w:val="x-none" w:eastAsia="zh-CN"/>
        </w:rPr>
        <w:tab/>
        <w:t xml:space="preserve">Set the test signal mean power so </w:t>
      </w:r>
      <w:r w:rsidRPr="00473309">
        <w:rPr>
          <w:rFonts w:eastAsia="SimSun"/>
          <w:lang w:eastAsia="zh-CN"/>
        </w:rPr>
        <w:t xml:space="preserve">that </w:t>
      </w:r>
      <w:r w:rsidRPr="00FF67C9">
        <w:rPr>
          <w:lang w:val="x-none" w:eastAsia="zh-CN"/>
        </w:rPr>
        <w:t>the calibrated radiated power at the</w:t>
      </w:r>
      <w:r w:rsidRPr="00FF67C9">
        <w:rPr>
          <w:lang w:eastAsia="zh-CN"/>
        </w:rPr>
        <w:t xml:space="preserve"> </w:t>
      </w:r>
      <w:r w:rsidRPr="00FF67C9">
        <w:rPr>
          <w:lang w:val="x-none" w:eastAsia="zh-CN"/>
        </w:rPr>
        <w:t xml:space="preserve">BS Antenna Array coordinate system reference point is </w:t>
      </w:r>
      <w:r w:rsidRPr="00FF67C9">
        <w:rPr>
          <w:lang w:eastAsia="zh-CN"/>
        </w:rPr>
        <w:t>as follows:</w:t>
      </w:r>
    </w:p>
    <w:p w14:paraId="39C99858" w14:textId="77777777" w:rsidR="005735AC" w:rsidRPr="00FF67C9" w:rsidRDefault="005735AC" w:rsidP="005735AC">
      <w:pPr>
        <w:ind w:left="851" w:hanging="284"/>
        <w:rPr>
          <w:lang w:val="x-none"/>
        </w:rPr>
      </w:pPr>
      <w:r w:rsidRPr="00FF67C9">
        <w:t>a</w:t>
      </w:r>
      <w:r w:rsidRPr="00FF67C9">
        <w:rPr>
          <w:lang w:val="x-none"/>
        </w:rPr>
        <w:t>)</w:t>
      </w:r>
      <w:r w:rsidRPr="00FF67C9">
        <w:rPr>
          <w:lang w:val="x-none"/>
        </w:rPr>
        <w:tab/>
        <w:t>Set the signal generator for the wanted signal to transmi</w:t>
      </w:r>
      <w:r w:rsidRPr="00FF67C9">
        <w:t>t</w:t>
      </w:r>
      <w:r w:rsidRPr="00FF67C9">
        <w:rPr>
          <w:lang w:val="x-none"/>
        </w:rPr>
        <w:t xml:space="preserve"> </w:t>
      </w:r>
      <w:r w:rsidRPr="00FF67C9">
        <w:rPr>
          <w:rFonts w:eastAsia="MS Mincho"/>
          <w:lang w:val="x-none"/>
        </w:rPr>
        <w:t xml:space="preserve">as </w:t>
      </w:r>
      <w:r w:rsidRPr="00FF67C9">
        <w:rPr>
          <w:lang w:val="x-none"/>
        </w:rPr>
        <w:t xml:space="preserve">specified in table </w:t>
      </w:r>
      <w:r w:rsidRPr="00FF67C9">
        <w:rPr>
          <w:lang w:eastAsia="sv-SE"/>
        </w:rPr>
        <w:t>7.5.</w:t>
      </w:r>
      <w:r>
        <w:rPr>
          <w:lang w:eastAsia="sv-SE"/>
        </w:rPr>
        <w:t>2.</w:t>
      </w:r>
      <w:r w:rsidRPr="00FF67C9">
        <w:rPr>
          <w:lang w:val="x-none" w:eastAsia="sv-SE"/>
        </w:rPr>
        <w:t>5.1</w:t>
      </w:r>
      <w:r w:rsidRPr="00FF67C9">
        <w:rPr>
          <w:lang w:val="x-none"/>
        </w:rPr>
        <w:t xml:space="preserve">-1 </w:t>
      </w:r>
      <w:r w:rsidRPr="00FF67C9">
        <w:rPr>
          <w:lang w:val="x-none" w:eastAsia="zh-CN"/>
        </w:rPr>
        <w:t xml:space="preserve">for </w:t>
      </w:r>
      <w:r w:rsidRPr="001352EB">
        <w:rPr>
          <w:i/>
          <w:lang w:eastAsia="zh-CN"/>
        </w:rPr>
        <w:t>BS type 1-O</w:t>
      </w:r>
      <w:r w:rsidRPr="00FF67C9">
        <w:rPr>
          <w:lang w:eastAsia="zh-CN"/>
        </w:rPr>
        <w:t xml:space="preserve"> and </w:t>
      </w:r>
      <w:r w:rsidRPr="00FF67C9">
        <w:rPr>
          <w:lang w:val="x-none"/>
        </w:rPr>
        <w:t xml:space="preserve">table </w:t>
      </w:r>
      <w:r w:rsidRPr="00FF67C9">
        <w:rPr>
          <w:lang w:eastAsia="sv-SE"/>
        </w:rPr>
        <w:t>7.5.</w:t>
      </w:r>
      <w:r>
        <w:rPr>
          <w:lang w:eastAsia="sv-SE"/>
        </w:rPr>
        <w:t>2.</w:t>
      </w:r>
      <w:r w:rsidRPr="00FF67C9">
        <w:rPr>
          <w:lang w:val="x-none" w:eastAsia="sv-SE"/>
        </w:rPr>
        <w:t>5.</w:t>
      </w:r>
      <w:r w:rsidRPr="00FF67C9">
        <w:rPr>
          <w:lang w:eastAsia="sv-SE"/>
        </w:rPr>
        <w:t>2</w:t>
      </w:r>
      <w:r w:rsidRPr="00FF67C9">
        <w:rPr>
          <w:lang w:val="x-none"/>
        </w:rPr>
        <w:t>-</w:t>
      </w:r>
      <w:r w:rsidRPr="00FF67C9">
        <w:rPr>
          <w:rFonts w:eastAsia="SimSun" w:hint="eastAsia"/>
          <w:lang w:val="x-none" w:eastAsia="zh-CN"/>
        </w:rPr>
        <w:t>1</w:t>
      </w:r>
      <w:r w:rsidRPr="00FF67C9">
        <w:rPr>
          <w:lang w:val="x-none"/>
        </w:rPr>
        <w:t xml:space="preserve"> </w:t>
      </w:r>
      <w:r w:rsidRPr="00FF67C9">
        <w:rPr>
          <w:lang w:val="x-none" w:eastAsia="zh-CN"/>
        </w:rPr>
        <w:t xml:space="preserve">for </w:t>
      </w:r>
      <w:r w:rsidRPr="001352EB">
        <w:rPr>
          <w:i/>
          <w:lang w:eastAsia="zh-CN"/>
        </w:rPr>
        <w:t>BS type 2-O</w:t>
      </w:r>
      <w:r w:rsidRPr="00FF67C9">
        <w:rPr>
          <w:lang w:eastAsia="zh-CN"/>
        </w:rPr>
        <w:t>.</w:t>
      </w:r>
    </w:p>
    <w:p w14:paraId="05E6415D" w14:textId="77777777" w:rsidR="005735AC" w:rsidRPr="00FF67C9" w:rsidRDefault="005735AC" w:rsidP="005735AC">
      <w:pPr>
        <w:ind w:left="851" w:hanging="284"/>
        <w:rPr>
          <w:lang w:val="x-none"/>
        </w:rPr>
      </w:pPr>
      <w:r w:rsidRPr="00FF67C9">
        <w:t>b</w:t>
      </w:r>
      <w:r w:rsidRPr="00FF67C9">
        <w:rPr>
          <w:lang w:val="x-none"/>
        </w:rPr>
        <w:t>)</w:t>
      </w:r>
      <w:r w:rsidRPr="00FF67C9">
        <w:rPr>
          <w:lang w:val="x-none"/>
        </w:rPr>
        <w:tab/>
        <w:t xml:space="preserve">Set the </w:t>
      </w:r>
      <w:r>
        <w:t xml:space="preserve">signal </w:t>
      </w:r>
      <w:r w:rsidRPr="00FF67C9">
        <w:rPr>
          <w:lang w:val="x-none"/>
        </w:rPr>
        <w:t xml:space="preserve">generator for the interfering signal at the </w:t>
      </w:r>
      <w:r>
        <w:rPr>
          <w:rFonts w:cs="v4.2.0"/>
        </w:rPr>
        <w:t xml:space="preserve">specified </w:t>
      </w:r>
      <w:r w:rsidRPr="00FF67C9">
        <w:rPr>
          <w:lang w:val="x-none"/>
        </w:rPr>
        <w:t xml:space="preserve">frequency </w:t>
      </w:r>
      <w:r>
        <w:t>offset from</w:t>
      </w:r>
      <w:r w:rsidRPr="00FF67C9">
        <w:rPr>
          <w:lang w:val="x-none"/>
        </w:rPr>
        <w:t xml:space="preserve"> the wanted signal to transmit as specified in table </w:t>
      </w:r>
      <w:r w:rsidRPr="00FF67C9">
        <w:rPr>
          <w:lang w:eastAsia="sv-SE"/>
        </w:rPr>
        <w:t>7.5.</w:t>
      </w:r>
      <w:r>
        <w:rPr>
          <w:lang w:eastAsia="sv-SE"/>
        </w:rPr>
        <w:t>2.</w:t>
      </w:r>
      <w:r w:rsidRPr="00FF67C9">
        <w:rPr>
          <w:lang w:val="x-none" w:eastAsia="sv-SE"/>
        </w:rPr>
        <w:t>5.1</w:t>
      </w:r>
      <w:r w:rsidRPr="00FF67C9">
        <w:rPr>
          <w:lang w:val="x-none"/>
        </w:rPr>
        <w:t xml:space="preserve">-1 </w:t>
      </w:r>
      <w:r w:rsidRPr="00FF67C9">
        <w:rPr>
          <w:lang w:val="x-none" w:eastAsia="zh-CN"/>
        </w:rPr>
        <w:t xml:space="preserve">for </w:t>
      </w:r>
      <w:r w:rsidRPr="001352EB">
        <w:rPr>
          <w:i/>
          <w:lang w:eastAsia="zh-CN"/>
        </w:rPr>
        <w:t>BS type 1-O</w:t>
      </w:r>
      <w:r w:rsidRPr="00FF67C9">
        <w:rPr>
          <w:lang w:eastAsia="zh-CN"/>
        </w:rPr>
        <w:t xml:space="preserve"> and </w:t>
      </w:r>
      <w:r w:rsidRPr="00FF67C9">
        <w:rPr>
          <w:lang w:val="x-none"/>
        </w:rPr>
        <w:t xml:space="preserve">table </w:t>
      </w:r>
      <w:r w:rsidRPr="00FF67C9">
        <w:rPr>
          <w:lang w:eastAsia="sv-SE"/>
        </w:rPr>
        <w:t>7.5.</w:t>
      </w:r>
      <w:r>
        <w:rPr>
          <w:lang w:eastAsia="sv-SE"/>
        </w:rPr>
        <w:t>2</w:t>
      </w:r>
      <w:r w:rsidRPr="00FF67C9">
        <w:rPr>
          <w:lang w:val="x-none" w:eastAsia="sv-SE"/>
        </w:rPr>
        <w:t>.5.</w:t>
      </w:r>
      <w:r w:rsidRPr="00FF67C9">
        <w:rPr>
          <w:lang w:eastAsia="sv-SE"/>
        </w:rPr>
        <w:t>2</w:t>
      </w:r>
      <w:r w:rsidRPr="00FF67C9">
        <w:rPr>
          <w:lang w:val="x-none"/>
        </w:rPr>
        <w:t>-</w:t>
      </w:r>
      <w:r w:rsidRPr="00FF67C9">
        <w:rPr>
          <w:rFonts w:eastAsia="SimSun" w:hint="eastAsia"/>
          <w:lang w:val="x-none" w:eastAsia="zh-CN"/>
        </w:rPr>
        <w:t>1</w:t>
      </w:r>
      <w:r w:rsidRPr="00FF67C9">
        <w:rPr>
          <w:lang w:val="x-none"/>
        </w:rPr>
        <w:t xml:space="preserve"> </w:t>
      </w:r>
      <w:r w:rsidRPr="00FF67C9">
        <w:rPr>
          <w:lang w:val="x-none" w:eastAsia="zh-CN"/>
        </w:rPr>
        <w:t xml:space="preserve">for </w:t>
      </w:r>
      <w:r w:rsidRPr="001352EB">
        <w:rPr>
          <w:i/>
          <w:lang w:eastAsia="zh-CN"/>
        </w:rPr>
        <w:t>BS type 2-O</w:t>
      </w:r>
      <w:r w:rsidRPr="00FF67C9">
        <w:rPr>
          <w:lang w:eastAsia="zh-CN"/>
        </w:rPr>
        <w:t>.</w:t>
      </w:r>
    </w:p>
    <w:p w14:paraId="6D6634A5" w14:textId="77777777" w:rsidR="005735AC" w:rsidRPr="00473309" w:rsidRDefault="005735AC" w:rsidP="005735AC">
      <w:pPr>
        <w:keepNext/>
        <w:keepLines/>
        <w:ind w:left="568" w:hanging="284"/>
        <w:rPr>
          <w:rFonts w:eastAsia="SimSun"/>
        </w:rPr>
      </w:pPr>
      <w:r>
        <w:rPr>
          <w:rFonts w:eastAsia="SimSun"/>
          <w:lang w:eastAsia="zh-CN"/>
        </w:rPr>
        <w:t>6</w:t>
      </w:r>
      <w:r w:rsidRPr="00473309">
        <w:rPr>
          <w:rFonts w:eastAsia="SimSun"/>
          <w:lang w:eastAsia="zh-CN"/>
        </w:rPr>
        <w:t>)</w:t>
      </w:r>
      <w:r w:rsidRPr="00473309">
        <w:rPr>
          <w:rFonts w:eastAsia="SimSun"/>
          <w:lang w:eastAsia="zh-CN"/>
        </w:rPr>
        <w:tab/>
        <w:t>Measure</w:t>
      </w:r>
      <w:r>
        <w:rPr>
          <w:rFonts w:eastAsia="SimSun"/>
          <w:lang w:eastAsia="zh-CN"/>
        </w:rPr>
        <w:t xml:space="preserve"> </w:t>
      </w:r>
      <w:r>
        <w:rPr>
          <w:rFonts w:eastAsia="SimSun"/>
        </w:rPr>
        <w:t>t</w:t>
      </w:r>
      <w:r w:rsidRPr="00473309">
        <w:rPr>
          <w:rFonts w:eastAsia="SimSun"/>
        </w:rPr>
        <w:t>hroughput according to annex x for each supported polarization</w:t>
      </w:r>
      <w:r w:rsidRPr="00E3724E">
        <w:rPr>
          <w:rFonts w:cs="v4.2.0"/>
        </w:rPr>
        <w:t xml:space="preserve">, for multi-carrier and/or CA operation the throughput shall be measured </w:t>
      </w:r>
      <w:r w:rsidRPr="00E3724E">
        <w:t>for relevant carriers specified by the test configuration specified in subclause 4.</w:t>
      </w:r>
      <w:r>
        <w:t>8.2</w:t>
      </w:r>
      <w:r w:rsidRPr="00473309">
        <w:rPr>
          <w:rFonts w:eastAsia="SimSun"/>
        </w:rPr>
        <w:t>.</w:t>
      </w:r>
    </w:p>
    <w:p w14:paraId="04FE9010" w14:textId="77777777" w:rsidR="005735AC" w:rsidRPr="00D1306B" w:rsidRDefault="005735AC" w:rsidP="005735AC">
      <w:pPr>
        <w:pStyle w:val="B1"/>
      </w:pPr>
      <w:r>
        <w:t>7)</w:t>
      </w:r>
      <w:r>
        <w:tab/>
        <w:t xml:space="preserve">Repeat </w:t>
      </w:r>
      <w:r w:rsidRPr="00035344">
        <w:rPr>
          <w:rFonts w:eastAsia="MS Mincho" w:hint="eastAsia"/>
        </w:rPr>
        <w:t>step</w:t>
      </w:r>
      <w:r w:rsidRPr="00035344">
        <w:rPr>
          <w:rFonts w:eastAsia="MS Mincho"/>
        </w:rPr>
        <w:t>s</w:t>
      </w:r>
      <w:r w:rsidRPr="00035344">
        <w:rPr>
          <w:rFonts w:eastAsia="MS Mincho" w:hint="eastAsia"/>
        </w:rPr>
        <w:t xml:space="preserve"> 3 to </w:t>
      </w:r>
      <w:r>
        <w:rPr>
          <w:rFonts w:eastAsia="MS Mincho"/>
        </w:rPr>
        <w:t>6</w:t>
      </w:r>
      <w:r w:rsidRPr="00035344">
        <w:rPr>
          <w:rFonts w:eastAsia="MS Mincho" w:hint="eastAsia"/>
        </w:rPr>
        <w:t xml:space="preserve"> </w:t>
      </w:r>
      <w:r>
        <w:t>for all the specified measurement directions.</w:t>
      </w:r>
    </w:p>
    <w:p w14:paraId="34E95B81" w14:textId="77777777" w:rsidR="005735AC" w:rsidRPr="00473309" w:rsidRDefault="005735AC" w:rsidP="005735AC">
      <w:pPr>
        <w:rPr>
          <w:rFonts w:eastAsia="SimSun"/>
          <w:lang w:eastAsia="zh-CN"/>
        </w:rPr>
      </w:pPr>
      <w:r w:rsidRPr="00473309">
        <w:rPr>
          <w:rFonts w:eastAsia="SimSun"/>
          <w:lang w:eastAsia="zh-CN"/>
        </w:rPr>
        <w:t xml:space="preserve">For </w:t>
      </w:r>
      <w:r w:rsidRPr="00510D4B">
        <w:rPr>
          <w:rFonts w:eastAsia="SimSun"/>
          <w:i/>
          <w:lang w:eastAsia="zh-CN"/>
        </w:rPr>
        <w:t>multi-band RIB(s)</w:t>
      </w:r>
      <w:r w:rsidRPr="00473309">
        <w:rPr>
          <w:rFonts w:eastAsia="SimSun"/>
          <w:lang w:eastAsia="zh-CN"/>
        </w:rPr>
        <w:t xml:space="preserve"> and single band tests, repeat the steps above per involved band where single band test configurations and test models shall apply with no carriers activated in the other band.</w:t>
      </w:r>
    </w:p>
    <w:p w14:paraId="77682559" w14:textId="4F5240A0" w:rsidR="005735AC" w:rsidRPr="00F6235A" w:rsidRDefault="005735AC" w:rsidP="005735AC">
      <w:pPr>
        <w:keepNext/>
        <w:keepLines/>
        <w:spacing w:before="120"/>
        <w:ind w:left="1418" w:hanging="1418"/>
        <w:outlineLvl w:val="3"/>
        <w:rPr>
          <w:rFonts w:ascii="Arial" w:hAnsi="Arial"/>
          <w:sz w:val="24"/>
          <w:lang w:eastAsia="sv-SE"/>
        </w:rPr>
      </w:pPr>
      <w:r w:rsidRPr="00F6235A">
        <w:rPr>
          <w:rFonts w:ascii="Arial" w:hAnsi="Arial"/>
          <w:sz w:val="24"/>
          <w:lang w:eastAsia="sv-SE"/>
        </w:rPr>
        <w:t>7.5.</w:t>
      </w:r>
      <w:r>
        <w:rPr>
          <w:rFonts w:ascii="Arial" w:hAnsi="Arial"/>
          <w:sz w:val="24"/>
          <w:lang w:eastAsia="sv-SE"/>
        </w:rPr>
        <w:t>2</w:t>
      </w:r>
      <w:r w:rsidRPr="00F6235A">
        <w:rPr>
          <w:rFonts w:ascii="Arial" w:hAnsi="Arial"/>
          <w:sz w:val="24"/>
          <w:lang w:eastAsia="zh-CN"/>
        </w:rPr>
        <w:t>.</w:t>
      </w:r>
      <w:r w:rsidRPr="00F6235A">
        <w:rPr>
          <w:rFonts w:ascii="Arial" w:hAnsi="Arial"/>
          <w:sz w:val="24"/>
          <w:lang w:val="x-none" w:eastAsia="sv-SE"/>
        </w:rPr>
        <w:t>5</w:t>
      </w:r>
      <w:r w:rsidRPr="00F6235A">
        <w:rPr>
          <w:rFonts w:ascii="Arial" w:hAnsi="Arial"/>
          <w:sz w:val="24"/>
          <w:lang w:val="x-none" w:eastAsia="sv-SE"/>
        </w:rPr>
        <w:tab/>
        <w:t xml:space="preserve">Test </w:t>
      </w:r>
      <w:r w:rsidR="000420F9">
        <w:rPr>
          <w:rFonts w:ascii="Arial" w:hAnsi="Arial"/>
          <w:sz w:val="24"/>
          <w:lang w:val="x-none" w:eastAsia="sv-SE"/>
        </w:rPr>
        <w:t>requirement</w:t>
      </w:r>
    </w:p>
    <w:p w14:paraId="716DBE17" w14:textId="77777777" w:rsidR="005735AC" w:rsidRPr="00F6235A" w:rsidRDefault="005735AC" w:rsidP="005735AC">
      <w:pPr>
        <w:keepNext/>
        <w:keepLines/>
        <w:spacing w:before="120"/>
        <w:ind w:left="1701" w:hanging="1701"/>
        <w:outlineLvl w:val="4"/>
        <w:rPr>
          <w:rFonts w:ascii="Arial" w:hAnsi="Arial"/>
          <w:sz w:val="22"/>
          <w:lang w:eastAsia="sv-SE"/>
        </w:rPr>
      </w:pPr>
      <w:r w:rsidRPr="00F6235A">
        <w:rPr>
          <w:rFonts w:ascii="Arial" w:hAnsi="Arial"/>
          <w:sz w:val="22"/>
          <w:lang w:eastAsia="sv-SE"/>
        </w:rPr>
        <w:t>7.5.</w:t>
      </w:r>
      <w:r>
        <w:rPr>
          <w:rFonts w:ascii="Arial" w:hAnsi="Arial"/>
          <w:sz w:val="22"/>
          <w:lang w:eastAsia="sv-SE"/>
        </w:rPr>
        <w:t>2</w:t>
      </w:r>
      <w:r w:rsidRPr="00F6235A">
        <w:rPr>
          <w:rFonts w:ascii="Arial" w:hAnsi="Arial"/>
          <w:sz w:val="22"/>
          <w:lang w:val="x-none" w:eastAsia="sv-SE"/>
        </w:rPr>
        <w:t>.5.1</w:t>
      </w:r>
      <w:r w:rsidRPr="00F6235A">
        <w:rPr>
          <w:rFonts w:ascii="Arial" w:hAnsi="Arial"/>
          <w:sz w:val="22"/>
          <w:lang w:val="x-none" w:eastAsia="sv-SE"/>
        </w:rPr>
        <w:tab/>
      </w:r>
      <w:r>
        <w:rPr>
          <w:rFonts w:ascii="Arial" w:hAnsi="Arial"/>
          <w:sz w:val="22"/>
          <w:lang w:eastAsia="sv-SE"/>
        </w:rPr>
        <w:t>General</w:t>
      </w:r>
    </w:p>
    <w:p w14:paraId="1A2274D0" w14:textId="77777777" w:rsidR="005735AC" w:rsidRPr="004F4A9C" w:rsidRDefault="005735AC" w:rsidP="005735AC">
      <w:pPr>
        <w:rPr>
          <w:rFonts w:eastAsia="SimSun"/>
          <w:lang w:eastAsia="zh-CN"/>
        </w:rPr>
      </w:pPr>
      <w:r w:rsidRPr="004F4A9C">
        <w:rPr>
          <w:rFonts w:eastAsia="SimSun"/>
          <w:lang w:eastAsia="zh-CN"/>
        </w:rPr>
        <w:t xml:space="preserve">The test requirement is calculated from the </w:t>
      </w:r>
      <w:r>
        <w:rPr>
          <w:rFonts w:eastAsia="SimSun"/>
          <w:lang w:eastAsia="zh-CN"/>
        </w:rPr>
        <w:t>OTA wanted signal mean power</w:t>
      </w:r>
      <w:r w:rsidRPr="004F4A9C">
        <w:rPr>
          <w:rFonts w:eastAsia="SimSun"/>
          <w:lang w:eastAsia="zh-CN"/>
        </w:rPr>
        <w:t xml:space="preserve"> level offset by the </w:t>
      </w:r>
      <w:r>
        <w:rPr>
          <w:rFonts w:eastAsia="SimSun"/>
          <w:lang w:eastAsia="zh-CN"/>
        </w:rPr>
        <w:t xml:space="preserve">OTA </w:t>
      </w:r>
      <w:r w:rsidRPr="00872DD9">
        <w:rPr>
          <w:lang w:eastAsia="ko-KR"/>
        </w:rPr>
        <w:t>in-band blocking</w:t>
      </w:r>
      <w:r w:rsidRPr="004F4A9C">
        <w:rPr>
          <w:rFonts w:eastAsia="SimSun"/>
          <w:lang w:eastAsia="zh-CN"/>
        </w:rPr>
        <w:t xml:space="preserve"> Test Tolerance specified in subclause 4.1.</w:t>
      </w:r>
    </w:p>
    <w:p w14:paraId="36E81E2A" w14:textId="21861A56" w:rsidR="005735AC" w:rsidRPr="00F6235A" w:rsidRDefault="005735AC" w:rsidP="005735AC">
      <w:pPr>
        <w:keepNext/>
        <w:keepLines/>
        <w:spacing w:before="120"/>
        <w:ind w:left="1701" w:hanging="1701"/>
        <w:outlineLvl w:val="4"/>
        <w:rPr>
          <w:rFonts w:ascii="Arial" w:hAnsi="Arial"/>
          <w:sz w:val="22"/>
          <w:lang w:val="x-none" w:eastAsia="sv-SE"/>
        </w:rPr>
      </w:pPr>
      <w:r w:rsidRPr="00F6235A">
        <w:rPr>
          <w:rFonts w:ascii="Arial" w:hAnsi="Arial"/>
          <w:sz w:val="22"/>
          <w:lang w:eastAsia="sv-SE"/>
        </w:rPr>
        <w:t>7.5.</w:t>
      </w:r>
      <w:r>
        <w:rPr>
          <w:rFonts w:ascii="Arial" w:hAnsi="Arial"/>
          <w:sz w:val="22"/>
          <w:lang w:eastAsia="sv-SE"/>
        </w:rPr>
        <w:t>2</w:t>
      </w:r>
      <w:r w:rsidRPr="00F6235A">
        <w:rPr>
          <w:rFonts w:ascii="Arial" w:hAnsi="Arial"/>
          <w:sz w:val="22"/>
          <w:lang w:val="x-none" w:eastAsia="sv-SE"/>
        </w:rPr>
        <w:t>.5.</w:t>
      </w:r>
      <w:r>
        <w:rPr>
          <w:rFonts w:ascii="Arial" w:hAnsi="Arial"/>
          <w:sz w:val="22"/>
          <w:lang w:eastAsia="sv-SE"/>
        </w:rPr>
        <w:t>2</w:t>
      </w:r>
      <w:r w:rsidRPr="00F6235A">
        <w:rPr>
          <w:rFonts w:ascii="Arial" w:hAnsi="Arial"/>
          <w:sz w:val="22"/>
          <w:lang w:val="x-none" w:eastAsia="sv-SE"/>
        </w:rPr>
        <w:tab/>
        <w:t xml:space="preserve">Test </w:t>
      </w:r>
      <w:r w:rsidR="000420F9">
        <w:rPr>
          <w:rFonts w:ascii="Arial" w:hAnsi="Arial"/>
          <w:sz w:val="22"/>
          <w:lang w:val="x-none" w:eastAsia="sv-SE"/>
        </w:rPr>
        <w:t>requirement</w:t>
      </w:r>
      <w:r>
        <w:rPr>
          <w:rFonts w:ascii="Arial" w:hAnsi="Arial"/>
          <w:sz w:val="22"/>
          <w:lang w:eastAsia="sv-SE"/>
        </w:rPr>
        <w:t>s for</w:t>
      </w:r>
      <w:r w:rsidRPr="00F6235A">
        <w:rPr>
          <w:rFonts w:ascii="Arial" w:hAnsi="Arial"/>
          <w:sz w:val="22"/>
          <w:lang w:val="x-none" w:eastAsia="sv-SE"/>
        </w:rPr>
        <w:t xml:space="preserve"> </w:t>
      </w:r>
      <w:r w:rsidRPr="00F6235A">
        <w:rPr>
          <w:rFonts w:ascii="Arial" w:hAnsi="Arial"/>
          <w:i/>
          <w:sz w:val="22"/>
          <w:lang w:val="x-none" w:eastAsia="sv-SE"/>
        </w:rPr>
        <w:t>BS type 1-O</w:t>
      </w:r>
    </w:p>
    <w:p w14:paraId="01D9F97E" w14:textId="77777777" w:rsidR="005735AC" w:rsidRPr="00AF6DCE" w:rsidRDefault="005735AC" w:rsidP="005735AC">
      <w:pPr>
        <w:rPr>
          <w:lang w:eastAsia="ja-JP"/>
        </w:rPr>
      </w:pPr>
      <w:r w:rsidRPr="00AF6DCE">
        <w:t>The requirement shall apply at the RIB when the AoA of the incident wave of a received signal and the interfering signal are from the same direction, and:</w:t>
      </w:r>
    </w:p>
    <w:p w14:paraId="22450E26" w14:textId="77777777" w:rsidR="005735AC" w:rsidRPr="00AF6DCE" w:rsidRDefault="005735AC" w:rsidP="005735AC">
      <w:pPr>
        <w:ind w:left="568" w:hanging="284"/>
        <w:rPr>
          <w:lang w:eastAsia="x-none"/>
        </w:rPr>
      </w:pPr>
      <w:r w:rsidRPr="00AF6DCE">
        <w:rPr>
          <w:lang w:eastAsia="x-none"/>
        </w:rPr>
        <w:t>-</w:t>
      </w:r>
      <w:r w:rsidRPr="00AF6DCE">
        <w:rPr>
          <w:lang w:eastAsia="x-none"/>
        </w:rPr>
        <w:tab/>
        <w:t xml:space="preserve">when the wanted signal is based on </w:t>
      </w:r>
      <w:r w:rsidRPr="00AF6DCE">
        <w:rPr>
          <w:rFonts w:cs="Arial"/>
          <w:szCs w:val="18"/>
          <w:lang w:eastAsia="x-none"/>
        </w:rPr>
        <w:t>EIS</w:t>
      </w:r>
      <w:r w:rsidRPr="00AF6DCE">
        <w:rPr>
          <w:rFonts w:cs="Arial"/>
          <w:szCs w:val="18"/>
          <w:vertAlign w:val="subscript"/>
          <w:lang w:eastAsia="x-none"/>
        </w:rPr>
        <w:t>REFSENS</w:t>
      </w:r>
      <w:r w:rsidRPr="00AF6DCE">
        <w:rPr>
          <w:lang w:eastAsia="x-none"/>
        </w:rPr>
        <w:t xml:space="preserve">: the AoA of the incident wave of a received signal and the interfering signal are within the </w:t>
      </w:r>
      <w:bookmarkStart w:id="8004" w:name="_Hlk513666185"/>
      <w:r w:rsidRPr="00AF6DCE">
        <w:rPr>
          <w:i/>
          <w:lang w:eastAsia="x-none"/>
        </w:rPr>
        <w:t xml:space="preserve">FR1 </w:t>
      </w:r>
      <w:bookmarkEnd w:id="8004"/>
      <w:r w:rsidRPr="00AF6DCE">
        <w:rPr>
          <w:i/>
          <w:lang w:eastAsia="x-none"/>
        </w:rPr>
        <w:t>OTA REFSENS RoAoA.</w:t>
      </w:r>
    </w:p>
    <w:p w14:paraId="4E3C8433" w14:textId="77777777" w:rsidR="005735AC" w:rsidRPr="00AF6DCE" w:rsidRDefault="005735AC" w:rsidP="005735AC">
      <w:pPr>
        <w:ind w:left="568" w:hanging="284"/>
        <w:rPr>
          <w:lang w:eastAsia="x-none"/>
        </w:rPr>
      </w:pPr>
      <w:r w:rsidRPr="00AF6DCE">
        <w:rPr>
          <w:lang w:eastAsia="x-none"/>
        </w:rPr>
        <w:t>-</w:t>
      </w:r>
      <w:r w:rsidRPr="00AF6DCE">
        <w:rPr>
          <w:lang w:eastAsia="x-none"/>
        </w:rPr>
        <w:tab/>
        <w:t xml:space="preserve">when the wanted signal is based on </w:t>
      </w:r>
      <w:r w:rsidRPr="00AF6DCE">
        <w:rPr>
          <w:rFonts w:cs="Arial"/>
          <w:szCs w:val="18"/>
          <w:lang w:eastAsia="x-none"/>
        </w:rPr>
        <w:t>EIS</w:t>
      </w:r>
      <w:r w:rsidRPr="00AF6DCE">
        <w:rPr>
          <w:rFonts w:cs="Arial"/>
          <w:szCs w:val="18"/>
          <w:vertAlign w:val="subscript"/>
          <w:lang w:eastAsia="x-none"/>
        </w:rPr>
        <w:t>minSENS</w:t>
      </w:r>
      <w:r w:rsidRPr="00AF6DCE">
        <w:rPr>
          <w:lang w:eastAsia="x-none"/>
        </w:rPr>
        <w:t xml:space="preserve">: the AoA of the incident wave of a received signal and the interfering signal are within the </w:t>
      </w:r>
      <w:r w:rsidRPr="00AF6DCE">
        <w:rPr>
          <w:i/>
          <w:lang w:eastAsia="x-none"/>
        </w:rPr>
        <w:t>minSENS RoAoA</w:t>
      </w:r>
      <w:r w:rsidRPr="00AF6DCE">
        <w:rPr>
          <w:lang w:eastAsia="x-none"/>
        </w:rPr>
        <w:t>.</w:t>
      </w:r>
    </w:p>
    <w:p w14:paraId="02A87272" w14:textId="77777777" w:rsidR="005735AC" w:rsidRPr="00AF6DCE" w:rsidRDefault="005735AC" w:rsidP="005735AC">
      <w:r w:rsidRPr="00AF6DCE">
        <w:t xml:space="preserve">The wanted and interfering signals apply to </w:t>
      </w:r>
      <w:r>
        <w:t>each</w:t>
      </w:r>
      <w:r w:rsidRPr="00AF6DCE">
        <w:t xml:space="preserve"> supported polarization, under the assumption of </w:t>
      </w:r>
      <w:r w:rsidRPr="00AF6DCE">
        <w:rPr>
          <w:i/>
        </w:rPr>
        <w:t>polarization match</w:t>
      </w:r>
      <w:r>
        <w:t>.</w:t>
      </w:r>
    </w:p>
    <w:p w14:paraId="133B31B2" w14:textId="77777777" w:rsidR="005735AC" w:rsidRPr="00AF6DCE" w:rsidRDefault="005735AC" w:rsidP="005735AC">
      <w:pPr>
        <w:rPr>
          <w:lang w:eastAsia="zh-CN"/>
        </w:rPr>
      </w:pPr>
      <w:r w:rsidRPr="00AF6DCE">
        <w:lastRenderedPageBreak/>
        <w:t>The throughput shall be ≥ 95% of the maximum throughput</w:t>
      </w:r>
      <w:r w:rsidRPr="00AF6DCE" w:rsidDel="00BE584A">
        <w:t xml:space="preserve"> </w:t>
      </w:r>
      <w:r w:rsidRPr="00AF6DCE">
        <w:t>of the reference measurement channel, with</w:t>
      </w:r>
      <w:r w:rsidRPr="00AF6DCE">
        <w:rPr>
          <w:lang w:eastAsia="zh-CN"/>
        </w:rPr>
        <w:t xml:space="preserve"> OTA wanted and OTA interfering signal specified in tables </w:t>
      </w:r>
      <w:r>
        <w:rPr>
          <w:lang w:eastAsia="zh-CN"/>
        </w:rPr>
        <w:t>7</w:t>
      </w:r>
      <w:r w:rsidRPr="00AF6DCE">
        <w:rPr>
          <w:lang w:eastAsia="zh-CN"/>
        </w:rPr>
        <w:t>.5.2.</w:t>
      </w:r>
      <w:r>
        <w:rPr>
          <w:lang w:eastAsia="zh-CN"/>
        </w:rPr>
        <w:t>5.</w:t>
      </w:r>
      <w:r w:rsidRPr="00AF6DCE">
        <w:rPr>
          <w:lang w:eastAsia="zh-CN"/>
        </w:rPr>
        <w:t xml:space="preserve">2-1, table </w:t>
      </w:r>
      <w:r>
        <w:rPr>
          <w:lang w:eastAsia="zh-CN"/>
        </w:rPr>
        <w:t>7</w:t>
      </w:r>
      <w:r w:rsidRPr="00AF6DCE">
        <w:rPr>
          <w:lang w:eastAsia="zh-CN"/>
        </w:rPr>
        <w:t>.5.2.</w:t>
      </w:r>
      <w:r>
        <w:rPr>
          <w:lang w:eastAsia="zh-CN"/>
        </w:rPr>
        <w:t>5.</w:t>
      </w:r>
      <w:r w:rsidRPr="00AF6DCE">
        <w:rPr>
          <w:lang w:eastAsia="zh-CN"/>
        </w:rPr>
        <w:t xml:space="preserve">2-2 and table </w:t>
      </w:r>
      <w:r>
        <w:rPr>
          <w:lang w:eastAsia="zh-CN"/>
        </w:rPr>
        <w:t>7</w:t>
      </w:r>
      <w:r w:rsidRPr="00AF6DCE">
        <w:rPr>
          <w:lang w:eastAsia="zh-CN"/>
        </w:rPr>
        <w:t>.5.2.</w:t>
      </w:r>
      <w:r>
        <w:rPr>
          <w:lang w:eastAsia="zh-CN"/>
        </w:rPr>
        <w:t>5.</w:t>
      </w:r>
      <w:r w:rsidRPr="00AF6DCE">
        <w:rPr>
          <w:lang w:eastAsia="zh-CN"/>
        </w:rPr>
        <w:t xml:space="preserve">2-3 for general OTA and narrowband OTA blocking requirements. </w:t>
      </w:r>
      <w:r w:rsidRPr="00F14D9D">
        <w:rPr>
          <w:rFonts w:eastAsia="Osaka"/>
        </w:rPr>
        <w:t xml:space="preserve">The reference measurement channel for the OTA wanted signal </w:t>
      </w:r>
      <w:r w:rsidRPr="008019AF">
        <w:rPr>
          <w:rFonts w:eastAsia="Osaka"/>
        </w:rPr>
        <w:t>is identified in subcla</w:t>
      </w:r>
      <w:r>
        <w:rPr>
          <w:rFonts w:eastAsia="Osaka"/>
        </w:rPr>
        <w:t>u</w:t>
      </w:r>
      <w:r w:rsidRPr="008019AF">
        <w:rPr>
          <w:rFonts w:eastAsia="Osaka"/>
        </w:rPr>
        <w:t>se</w:t>
      </w:r>
      <w:r>
        <w:rPr>
          <w:rFonts w:eastAsia="Osaka"/>
        </w:rPr>
        <w:t xml:space="preserve"> 7</w:t>
      </w:r>
      <w:r w:rsidRPr="00AF6DCE">
        <w:rPr>
          <w:rFonts w:eastAsia="Osaka"/>
        </w:rPr>
        <w:t>.3.</w:t>
      </w:r>
      <w:r>
        <w:rPr>
          <w:rFonts w:eastAsia="Osaka"/>
        </w:rPr>
        <w:t>5.</w:t>
      </w:r>
      <w:r w:rsidRPr="00AF6DCE">
        <w:rPr>
          <w:rFonts w:eastAsia="Osaka"/>
        </w:rPr>
        <w:t xml:space="preserve">2 </w:t>
      </w:r>
      <w:r>
        <w:rPr>
          <w:rFonts w:eastAsia="Osaka"/>
        </w:rPr>
        <w:t xml:space="preserve">and </w:t>
      </w:r>
      <w:r w:rsidRPr="00F14D9D">
        <w:rPr>
          <w:rFonts w:eastAsia="Osaka"/>
        </w:rPr>
        <w:t xml:space="preserve">is further specified in </w:t>
      </w:r>
      <w:r w:rsidRPr="004F4A9C">
        <w:rPr>
          <w:rFonts w:eastAsia="SimSun"/>
        </w:rPr>
        <w:t>TS 38.104 [2] annex A.</w:t>
      </w:r>
      <w:r>
        <w:rPr>
          <w:rFonts w:eastAsia="SimSun"/>
        </w:rPr>
        <w:t>1</w:t>
      </w:r>
      <w:r w:rsidRPr="00F14D9D">
        <w:rPr>
          <w:rFonts w:eastAsia="Osaka"/>
        </w:rPr>
        <w:t>.</w:t>
      </w:r>
      <w:r w:rsidRPr="001F0AE4">
        <w:rPr>
          <w:rFonts w:eastAsia="Osaka"/>
        </w:rPr>
        <w:t xml:space="preserve"> The characteristics of the interfering signal is further specified in </w:t>
      </w:r>
      <w:r w:rsidRPr="004F4A9C">
        <w:rPr>
          <w:rFonts w:eastAsia="SimSun"/>
        </w:rPr>
        <w:t xml:space="preserve">TS 38.104 [2] </w:t>
      </w:r>
      <w:r w:rsidRPr="001F0AE4">
        <w:rPr>
          <w:rFonts w:eastAsia="Osaka"/>
        </w:rPr>
        <w:t>annex D.</w:t>
      </w:r>
    </w:p>
    <w:p w14:paraId="60EE2892" w14:textId="77777777" w:rsidR="005735AC" w:rsidRPr="00AF6DCE" w:rsidRDefault="005735AC" w:rsidP="005735AC">
      <w:pPr>
        <w:rPr>
          <w:rFonts w:cs="v3.8.0"/>
        </w:rPr>
      </w:pPr>
      <w:r w:rsidRPr="00AF6DCE">
        <w:rPr>
          <w:lang w:eastAsia="zh-CN"/>
        </w:rPr>
        <w:t>The OTA in-band blocking requirements apply outside the Base Station RF Bandwidth or Radio Bandwidth. The interfering signal offset is defined relative to the Base Station RF Bandwidth edges or Radio Bandwidth edges.</w:t>
      </w:r>
    </w:p>
    <w:p w14:paraId="2B974EA5" w14:textId="77777777" w:rsidR="005735AC" w:rsidRPr="00AF6DCE" w:rsidRDefault="005735AC" w:rsidP="005735AC">
      <w:r w:rsidRPr="00AF6DCE">
        <w:rPr>
          <w:lang w:eastAsia="zh-CN"/>
        </w:rPr>
        <w:t xml:space="preserve">For </w:t>
      </w:r>
      <w:r w:rsidRPr="00AF6DCE">
        <w:rPr>
          <w:i/>
          <w:lang w:eastAsia="zh-CN"/>
        </w:rPr>
        <w:t xml:space="preserve">BS type 1-O </w:t>
      </w:r>
      <w:r w:rsidRPr="00AF6DCE">
        <w:rPr>
          <w:rFonts w:cs="v3.8.0"/>
        </w:rPr>
        <w:t xml:space="preserve">the OTA in-band </w:t>
      </w:r>
      <w:r w:rsidRPr="00AF6DCE">
        <w:rPr>
          <w:lang w:eastAsia="zh-CN"/>
        </w:rPr>
        <w:t xml:space="preserve">blocking requirement </w:t>
      </w:r>
      <w:r w:rsidRPr="00AF6DCE">
        <w:rPr>
          <w:rFonts w:cs="v3.8.0"/>
        </w:rPr>
        <w:t xml:space="preserve">apply </w:t>
      </w:r>
      <w:r w:rsidRPr="00AF6DCE">
        <w:rPr>
          <w:lang w:eastAsia="zh-CN"/>
        </w:rPr>
        <w:t xml:space="preserve">from </w:t>
      </w:r>
      <w:r w:rsidRPr="00AF6DCE">
        <w:rPr>
          <w:rFonts w:cs="Arial"/>
        </w:rPr>
        <w:t>F</w:t>
      </w:r>
      <w:r w:rsidRPr="00AF6DCE">
        <w:rPr>
          <w:rFonts w:cs="Arial"/>
          <w:vertAlign w:val="subscript"/>
        </w:rPr>
        <w:t>UL_low</w:t>
      </w:r>
      <w:r w:rsidRPr="00AF6DCE">
        <w:rPr>
          <w:rFonts w:cs="Arial"/>
        </w:rPr>
        <w:t xml:space="preserve"> - </w:t>
      </w:r>
      <w:r w:rsidRPr="00AF6DCE">
        <w:t>Δf</w:t>
      </w:r>
      <w:r w:rsidRPr="00AF6DCE">
        <w:rPr>
          <w:vertAlign w:val="subscript"/>
        </w:rPr>
        <w:t>OOB</w:t>
      </w:r>
      <w:r w:rsidRPr="00AF6DCE">
        <w:rPr>
          <w:rFonts w:cs="v5.0.0"/>
        </w:rPr>
        <w:t xml:space="preserve"> </w:t>
      </w:r>
      <w:r w:rsidRPr="00AF6DCE">
        <w:t xml:space="preserve">to </w:t>
      </w:r>
      <w:r w:rsidRPr="00AF6DCE">
        <w:rPr>
          <w:rFonts w:cs="Arial"/>
        </w:rPr>
        <w:t>F</w:t>
      </w:r>
      <w:r w:rsidRPr="00AF6DCE">
        <w:rPr>
          <w:rFonts w:cs="Arial"/>
          <w:vertAlign w:val="subscript"/>
        </w:rPr>
        <w:t>UL_high</w:t>
      </w:r>
      <w:r w:rsidRPr="00AF6DCE">
        <w:rPr>
          <w:rFonts w:cs="Arial"/>
        </w:rPr>
        <w:t xml:space="preserve"> + </w:t>
      </w:r>
      <w:r w:rsidRPr="00AF6DCE">
        <w:t>Δf</w:t>
      </w:r>
      <w:r w:rsidRPr="00AF6DCE">
        <w:rPr>
          <w:vertAlign w:val="subscript"/>
        </w:rPr>
        <w:t>OOB</w:t>
      </w:r>
      <w:r w:rsidRPr="00AF6DCE">
        <w:rPr>
          <w:rFonts w:cs="v3.8.0"/>
        </w:rPr>
        <w:t>, excluding the downlink frequency range of the FDD</w:t>
      </w:r>
      <w:r w:rsidRPr="00AF6DCE">
        <w:rPr>
          <w:rFonts w:cs="v3.8.0"/>
          <w:i/>
        </w:rPr>
        <w:t xml:space="preserve"> operating band.</w:t>
      </w:r>
      <w:r w:rsidRPr="00AF6DCE">
        <w:rPr>
          <w:rFonts w:cs="v3.8.0"/>
        </w:rPr>
        <w:t xml:space="preserve"> </w:t>
      </w:r>
      <w:r w:rsidRPr="00AF6DCE">
        <w:rPr>
          <w:rFonts w:cs="v5.0.0"/>
        </w:rPr>
        <w:t xml:space="preserve">The </w:t>
      </w:r>
      <w:r w:rsidRPr="00AF6DCE">
        <w:t>Δf</w:t>
      </w:r>
      <w:r w:rsidRPr="00AF6DCE">
        <w:rPr>
          <w:vertAlign w:val="subscript"/>
        </w:rPr>
        <w:t>OOB</w:t>
      </w:r>
      <w:r w:rsidRPr="00AF6DCE">
        <w:rPr>
          <w:rFonts w:cs="v5.0.0"/>
        </w:rPr>
        <w:t xml:space="preserve"> for </w:t>
      </w:r>
      <w:r w:rsidRPr="00AF6DCE">
        <w:rPr>
          <w:i/>
          <w:lang w:eastAsia="zh-CN"/>
        </w:rPr>
        <w:t xml:space="preserve">BS type </w:t>
      </w:r>
      <w:r w:rsidRPr="00AF6DCE">
        <w:rPr>
          <w:rFonts w:hint="eastAsia"/>
          <w:i/>
          <w:lang w:eastAsia="zh-CN"/>
        </w:rPr>
        <w:t>1-O</w:t>
      </w:r>
      <w:r w:rsidRPr="00AF6DCE">
        <w:rPr>
          <w:rFonts w:cs="v5.0.0"/>
        </w:rPr>
        <w:t xml:space="preserve"> is </w:t>
      </w:r>
      <w:r w:rsidRPr="00AF6DCE">
        <w:t xml:space="preserve">defined in table </w:t>
      </w:r>
      <w:r>
        <w:t>7</w:t>
      </w:r>
      <w:r w:rsidRPr="00AF6DCE">
        <w:t>.5.2.</w:t>
      </w:r>
      <w:r>
        <w:t>5.</w:t>
      </w:r>
      <w:r w:rsidRPr="00AF6DCE">
        <w:t>2-0.</w:t>
      </w:r>
    </w:p>
    <w:p w14:paraId="66B0CF1B" w14:textId="77777777" w:rsidR="005735AC" w:rsidRPr="00AF6DCE" w:rsidRDefault="005735AC" w:rsidP="005735AC">
      <w:pPr>
        <w:keepNext/>
        <w:keepLines/>
        <w:spacing w:before="60"/>
        <w:jc w:val="center"/>
        <w:rPr>
          <w:rFonts w:ascii="Arial" w:hAnsi="Arial"/>
          <w:b/>
          <w:lang w:eastAsia="x-none"/>
        </w:rPr>
      </w:pPr>
      <w:r w:rsidRPr="00AF6DCE">
        <w:rPr>
          <w:rFonts w:ascii="Arial" w:hAnsi="Arial"/>
          <w:b/>
          <w:lang w:eastAsia="x-none"/>
        </w:rPr>
        <w:t xml:space="preserve">Table </w:t>
      </w:r>
      <w:r>
        <w:rPr>
          <w:rFonts w:ascii="Arial" w:hAnsi="Arial"/>
          <w:b/>
          <w:lang w:eastAsia="x-none"/>
        </w:rPr>
        <w:t>7</w:t>
      </w:r>
      <w:r w:rsidRPr="00AF6DCE">
        <w:rPr>
          <w:rFonts w:ascii="Arial" w:hAnsi="Arial"/>
          <w:b/>
          <w:lang w:eastAsia="x-none"/>
        </w:rPr>
        <w:t>.5.2.</w:t>
      </w:r>
      <w:r>
        <w:rPr>
          <w:rFonts w:ascii="Arial" w:hAnsi="Arial"/>
          <w:b/>
          <w:lang w:eastAsia="x-none"/>
        </w:rPr>
        <w:t>5.</w:t>
      </w:r>
      <w:r w:rsidRPr="00AF6DCE">
        <w:rPr>
          <w:rFonts w:ascii="Arial" w:hAnsi="Arial"/>
          <w:b/>
          <w:lang w:eastAsia="x-none"/>
        </w:rPr>
        <w:t>2-0: Δf</w:t>
      </w:r>
      <w:r w:rsidRPr="00AF6DCE">
        <w:rPr>
          <w:rFonts w:ascii="Arial" w:hAnsi="Arial"/>
          <w:b/>
          <w:vertAlign w:val="subscript"/>
          <w:lang w:eastAsia="x-none"/>
        </w:rPr>
        <w:t>OOB</w:t>
      </w:r>
      <w:r w:rsidRPr="00AF6DCE">
        <w:rPr>
          <w:rFonts w:ascii="Arial" w:hAnsi="Arial"/>
          <w:b/>
          <w:lang w:eastAsia="x-none"/>
        </w:rPr>
        <w:t xml:space="preserve"> offset for NR </w:t>
      </w:r>
      <w:r w:rsidRPr="00AF6DCE">
        <w:rPr>
          <w:rFonts w:ascii="Arial" w:hAnsi="Arial"/>
          <w:b/>
          <w:i/>
          <w:lang w:eastAsia="x-none"/>
        </w:rPr>
        <w:t>operating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7"/>
        <w:gridCol w:w="3472"/>
        <w:gridCol w:w="1219"/>
      </w:tblGrid>
      <w:tr w:rsidR="005735AC" w:rsidRPr="00AF6DCE" w14:paraId="4A27239E" w14:textId="77777777" w:rsidTr="00607A83">
        <w:trPr>
          <w:jc w:val="center"/>
        </w:trPr>
        <w:tc>
          <w:tcPr>
            <w:tcW w:w="0" w:type="auto"/>
          </w:tcPr>
          <w:p w14:paraId="28061D5F" w14:textId="77777777" w:rsidR="005735AC" w:rsidRPr="00AF6DCE" w:rsidRDefault="005735AC" w:rsidP="002F3E23">
            <w:pPr>
              <w:pStyle w:val="TAH"/>
              <w:rPr>
                <w:lang w:eastAsia="zh-CN"/>
              </w:rPr>
            </w:pPr>
            <w:r w:rsidRPr="00AF6DCE">
              <w:rPr>
                <w:lang w:eastAsia="zh-CN"/>
              </w:rPr>
              <w:t>BS type</w:t>
            </w:r>
          </w:p>
        </w:tc>
        <w:tc>
          <w:tcPr>
            <w:tcW w:w="3472" w:type="dxa"/>
            <w:shd w:val="clear" w:color="auto" w:fill="auto"/>
          </w:tcPr>
          <w:p w14:paraId="0DA181D5" w14:textId="77777777" w:rsidR="005735AC" w:rsidRPr="00AF6DCE" w:rsidRDefault="005735AC" w:rsidP="002F3E23">
            <w:pPr>
              <w:pStyle w:val="TAH"/>
            </w:pPr>
            <w:r w:rsidRPr="00AF6DCE">
              <w:rPr>
                <w:i/>
              </w:rPr>
              <w:t>Operating band</w:t>
            </w:r>
            <w:r w:rsidRPr="00AF6DCE">
              <w:t xml:space="preserve"> characteristics</w:t>
            </w:r>
          </w:p>
        </w:tc>
        <w:tc>
          <w:tcPr>
            <w:tcW w:w="0" w:type="auto"/>
            <w:shd w:val="clear" w:color="auto" w:fill="auto"/>
          </w:tcPr>
          <w:p w14:paraId="07FE8453" w14:textId="77777777" w:rsidR="005735AC" w:rsidRPr="00AF6DCE" w:rsidRDefault="005735AC" w:rsidP="002F3E23">
            <w:pPr>
              <w:pStyle w:val="TAH"/>
            </w:pPr>
            <w:r w:rsidRPr="00AF6DCE">
              <w:t>Δf</w:t>
            </w:r>
            <w:r w:rsidRPr="00AF6DCE">
              <w:rPr>
                <w:vertAlign w:val="subscript"/>
              </w:rPr>
              <w:t>OOB</w:t>
            </w:r>
            <w:r w:rsidRPr="00AF6DCE">
              <w:t xml:space="preserve"> [MHz]</w:t>
            </w:r>
          </w:p>
        </w:tc>
      </w:tr>
      <w:tr w:rsidR="005735AC" w:rsidRPr="00AF6DCE" w14:paraId="65E6FB2D" w14:textId="77777777" w:rsidTr="00607A83">
        <w:trPr>
          <w:jc w:val="center"/>
        </w:trPr>
        <w:tc>
          <w:tcPr>
            <w:tcW w:w="0" w:type="auto"/>
            <w:vMerge w:val="restart"/>
            <w:vAlign w:val="center"/>
          </w:tcPr>
          <w:p w14:paraId="5A8E3877" w14:textId="77777777" w:rsidR="005735AC" w:rsidRPr="002F3E23" w:rsidRDefault="005735AC" w:rsidP="002F3E23">
            <w:pPr>
              <w:pStyle w:val="TAC"/>
              <w:rPr>
                <w:i/>
                <w:lang w:eastAsia="zh-CN"/>
              </w:rPr>
            </w:pPr>
            <w:r w:rsidRPr="002F3E23">
              <w:rPr>
                <w:i/>
                <w:lang w:eastAsia="zh-CN"/>
              </w:rPr>
              <w:t>BS type 1-O</w:t>
            </w:r>
          </w:p>
        </w:tc>
        <w:tc>
          <w:tcPr>
            <w:tcW w:w="3472" w:type="dxa"/>
            <w:shd w:val="clear" w:color="auto" w:fill="auto"/>
          </w:tcPr>
          <w:p w14:paraId="1D1925CB" w14:textId="77777777" w:rsidR="005735AC" w:rsidRPr="00AF6DCE" w:rsidRDefault="005735AC" w:rsidP="002F3E23">
            <w:pPr>
              <w:pStyle w:val="TAC"/>
            </w:pPr>
            <w:r w:rsidRPr="00AF6DCE">
              <w:rPr>
                <w:rFonts w:cs="Arial"/>
              </w:rPr>
              <w:t>F</w:t>
            </w:r>
            <w:r w:rsidRPr="00AF6DCE">
              <w:rPr>
                <w:rFonts w:cs="Arial"/>
                <w:vertAlign w:val="subscript"/>
              </w:rPr>
              <w:t>UL_high</w:t>
            </w:r>
            <w:r w:rsidRPr="00AF6DCE">
              <w:t xml:space="preserve"> – </w:t>
            </w:r>
            <w:r w:rsidRPr="00AF6DCE">
              <w:rPr>
                <w:rFonts w:cs="Arial"/>
              </w:rPr>
              <w:t>F</w:t>
            </w:r>
            <w:r w:rsidRPr="00AF6DCE">
              <w:rPr>
                <w:rFonts w:cs="Arial"/>
                <w:vertAlign w:val="subscript"/>
              </w:rPr>
              <w:t>UL_low</w:t>
            </w:r>
            <w:r w:rsidRPr="00AF6DCE">
              <w:rPr>
                <w:rFonts w:cs="Arial"/>
              </w:rPr>
              <w:t xml:space="preserve"> </w:t>
            </w:r>
            <w:r>
              <w:rPr>
                <w:rFonts w:cs="Arial"/>
              </w:rPr>
              <w:t xml:space="preserve">&lt; </w:t>
            </w:r>
            <w:r w:rsidRPr="00AF6DCE">
              <w:rPr>
                <w:rFonts w:cs="Arial"/>
              </w:rPr>
              <w:t>100 MHz</w:t>
            </w:r>
          </w:p>
        </w:tc>
        <w:tc>
          <w:tcPr>
            <w:tcW w:w="0" w:type="auto"/>
            <w:shd w:val="clear" w:color="auto" w:fill="auto"/>
          </w:tcPr>
          <w:p w14:paraId="68CB9A2F" w14:textId="77777777" w:rsidR="005735AC" w:rsidRPr="00AF6DCE" w:rsidRDefault="005735AC" w:rsidP="002F3E23">
            <w:pPr>
              <w:pStyle w:val="TAC"/>
            </w:pPr>
            <w:r w:rsidRPr="00AF6DCE">
              <w:t>20</w:t>
            </w:r>
          </w:p>
        </w:tc>
      </w:tr>
      <w:tr w:rsidR="005735AC" w:rsidRPr="00AF6DCE" w14:paraId="7C991854" w14:textId="77777777" w:rsidTr="00607A83">
        <w:trPr>
          <w:jc w:val="center"/>
        </w:trPr>
        <w:tc>
          <w:tcPr>
            <w:tcW w:w="0" w:type="auto"/>
            <w:vMerge/>
            <w:vAlign w:val="center"/>
          </w:tcPr>
          <w:p w14:paraId="693EE215" w14:textId="77777777" w:rsidR="005735AC" w:rsidRPr="00AF6DCE" w:rsidRDefault="005735AC" w:rsidP="002F3E23">
            <w:pPr>
              <w:pStyle w:val="TAC"/>
            </w:pPr>
          </w:p>
        </w:tc>
        <w:tc>
          <w:tcPr>
            <w:tcW w:w="3472" w:type="dxa"/>
            <w:shd w:val="clear" w:color="auto" w:fill="auto"/>
          </w:tcPr>
          <w:p w14:paraId="2C743FAF" w14:textId="77777777" w:rsidR="005735AC" w:rsidRPr="00AF6DCE" w:rsidRDefault="005735AC" w:rsidP="002F3E23">
            <w:pPr>
              <w:pStyle w:val="TAC"/>
              <w:rPr>
                <w:b/>
              </w:rPr>
            </w:pPr>
            <w:r w:rsidRPr="00AF6DCE">
              <w:rPr>
                <w:rFonts w:cs="Arial"/>
              </w:rPr>
              <w:t>100 MHz ≤ F</w:t>
            </w:r>
            <w:r w:rsidRPr="00AF6DCE">
              <w:rPr>
                <w:rFonts w:cs="Arial"/>
                <w:vertAlign w:val="subscript"/>
              </w:rPr>
              <w:t>UL_high</w:t>
            </w:r>
            <w:r w:rsidRPr="00AF6DCE">
              <w:t xml:space="preserve"> – </w:t>
            </w:r>
            <w:r w:rsidRPr="00AF6DCE">
              <w:rPr>
                <w:rFonts w:cs="Arial"/>
              </w:rPr>
              <w:t>F</w:t>
            </w:r>
            <w:r w:rsidRPr="00AF6DCE">
              <w:rPr>
                <w:rFonts w:cs="Arial"/>
                <w:vertAlign w:val="subscript"/>
              </w:rPr>
              <w:t>UL_low</w:t>
            </w:r>
            <w:r w:rsidRPr="00AF6DCE">
              <w:rPr>
                <w:rFonts w:cs="Arial"/>
              </w:rPr>
              <w:t xml:space="preserve"> ≤ </w:t>
            </w:r>
            <w:r w:rsidRPr="00AF6DCE">
              <w:rPr>
                <w:rFonts w:cs="Arial" w:hint="eastAsia"/>
                <w:lang w:eastAsia="zh-CN"/>
              </w:rPr>
              <w:t>900 MHz</w:t>
            </w:r>
            <w:r w:rsidRPr="00AF6DCE">
              <w:rPr>
                <w:rFonts w:cs="Arial"/>
              </w:rPr>
              <w:t xml:space="preserve"> </w:t>
            </w:r>
          </w:p>
        </w:tc>
        <w:tc>
          <w:tcPr>
            <w:tcW w:w="0" w:type="auto"/>
            <w:shd w:val="clear" w:color="auto" w:fill="auto"/>
          </w:tcPr>
          <w:p w14:paraId="02BBE050" w14:textId="77777777" w:rsidR="005735AC" w:rsidRPr="00AF6DCE" w:rsidRDefault="005735AC" w:rsidP="002F3E23">
            <w:pPr>
              <w:pStyle w:val="TAC"/>
            </w:pPr>
            <w:r w:rsidRPr="00AF6DCE">
              <w:t>60</w:t>
            </w:r>
          </w:p>
        </w:tc>
      </w:tr>
    </w:tbl>
    <w:p w14:paraId="1847425C" w14:textId="77777777" w:rsidR="005735AC" w:rsidRPr="00AF6DCE" w:rsidRDefault="005735AC" w:rsidP="005735AC">
      <w:pPr>
        <w:rPr>
          <w:lang w:eastAsia="zh-CN"/>
        </w:rPr>
      </w:pPr>
    </w:p>
    <w:p w14:paraId="00C986F0" w14:textId="77777777" w:rsidR="005735AC" w:rsidRPr="00AF6DCE" w:rsidRDefault="005735AC" w:rsidP="005735AC">
      <w:pPr>
        <w:rPr>
          <w:lang w:eastAsia="zh-CN"/>
        </w:rPr>
      </w:pPr>
      <w:r w:rsidRPr="00AF6DCE">
        <w:rPr>
          <w:lang w:eastAsia="zh-CN"/>
        </w:rPr>
        <w:t xml:space="preserve">For </w:t>
      </w:r>
      <w:r w:rsidRPr="00AF6DCE">
        <w:t xml:space="preserve">RIBs supporting operation in </w:t>
      </w:r>
      <w:r w:rsidRPr="00AF6DCE">
        <w:rPr>
          <w:i/>
        </w:rPr>
        <w:t>non-contiguous spectrum</w:t>
      </w:r>
      <w:r w:rsidRPr="00AF6DCE">
        <w:t xml:space="preserve"> </w:t>
      </w:r>
      <w:r w:rsidRPr="00AF6DCE">
        <w:rPr>
          <w:lang w:eastAsia="zh-CN"/>
        </w:rPr>
        <w:t xml:space="preserve">within any </w:t>
      </w:r>
      <w:r w:rsidRPr="00AF6DCE">
        <w:rPr>
          <w:i/>
          <w:lang w:eastAsia="zh-CN"/>
        </w:rPr>
        <w:t>operating band</w:t>
      </w:r>
      <w:r w:rsidRPr="00AF6DCE">
        <w:rPr>
          <w:lang w:eastAsia="zh-CN"/>
        </w:rPr>
        <w:t xml:space="preserve">, the OTA in-band blocking requirements apply in addition inside any sub-block gap, in case the sub-block gap size is at least as wide as twice the interfering signal minimum offset in tables </w:t>
      </w:r>
      <w:r>
        <w:rPr>
          <w:lang w:eastAsia="zh-CN"/>
        </w:rPr>
        <w:t>7</w:t>
      </w:r>
      <w:r w:rsidRPr="00AF6DCE">
        <w:rPr>
          <w:lang w:eastAsia="zh-CN"/>
        </w:rPr>
        <w:t>.5.2.</w:t>
      </w:r>
      <w:r>
        <w:rPr>
          <w:lang w:eastAsia="zh-CN"/>
        </w:rPr>
        <w:t>5.</w:t>
      </w:r>
      <w:r w:rsidRPr="00AF6DCE">
        <w:rPr>
          <w:lang w:eastAsia="zh-CN"/>
        </w:rPr>
        <w:t xml:space="preserve">2-1 and </w:t>
      </w:r>
      <w:r>
        <w:rPr>
          <w:lang w:eastAsia="zh-CN"/>
        </w:rPr>
        <w:t>7</w:t>
      </w:r>
      <w:r w:rsidRPr="00AF6DCE">
        <w:rPr>
          <w:lang w:eastAsia="zh-CN"/>
        </w:rPr>
        <w:t>.5.2.</w:t>
      </w:r>
      <w:r>
        <w:rPr>
          <w:lang w:eastAsia="zh-CN"/>
        </w:rPr>
        <w:t>5.</w:t>
      </w:r>
      <w:r w:rsidRPr="00AF6DCE">
        <w:rPr>
          <w:lang w:eastAsia="zh-CN"/>
        </w:rPr>
        <w:t>2-3. The interfering signal offset is defined relative to the sub-block edges inside the sub-block gap.</w:t>
      </w:r>
    </w:p>
    <w:p w14:paraId="4E4A4B8D" w14:textId="77777777" w:rsidR="005735AC" w:rsidRPr="00AF6DCE" w:rsidRDefault="005735AC" w:rsidP="005735AC">
      <w:pPr>
        <w:rPr>
          <w:lang w:eastAsia="zh-CN"/>
        </w:rPr>
      </w:pPr>
      <w:r w:rsidRPr="00AF6DCE">
        <w:rPr>
          <w:lang w:eastAsia="zh-CN"/>
        </w:rPr>
        <w:t xml:space="preserve">For </w:t>
      </w:r>
      <w:r w:rsidRPr="00AF6DCE">
        <w:rPr>
          <w:i/>
        </w:rPr>
        <w:t>multi-band RIBs</w:t>
      </w:r>
      <w:r w:rsidRPr="00AF6DCE">
        <w:rPr>
          <w:lang w:eastAsia="zh-CN"/>
        </w:rPr>
        <w:t xml:space="preserve">, the OTA blocking requirements apply in the in-band blocking frequency ranges for each supported </w:t>
      </w:r>
      <w:r w:rsidRPr="00AF6DCE">
        <w:rPr>
          <w:i/>
          <w:lang w:eastAsia="zh-CN"/>
        </w:rPr>
        <w:t>operating band</w:t>
      </w:r>
      <w:r w:rsidRPr="00AF6DCE">
        <w:rPr>
          <w:lang w:eastAsia="zh-CN"/>
        </w:rPr>
        <w:t xml:space="preserve">. The requirement shall apply in addition inside any Inter RF Bandwidth gap, in case the Inter RF Bandwidth gap size is at least as wide as twice the interfering signal minimum offset in tables </w:t>
      </w:r>
      <w:r>
        <w:rPr>
          <w:lang w:eastAsia="zh-CN"/>
        </w:rPr>
        <w:t>7</w:t>
      </w:r>
      <w:r w:rsidRPr="00AF6DCE">
        <w:rPr>
          <w:lang w:eastAsia="zh-CN"/>
        </w:rPr>
        <w:t>.5.2</w:t>
      </w:r>
      <w:r>
        <w:rPr>
          <w:lang w:eastAsia="zh-CN"/>
        </w:rPr>
        <w:t>.5</w:t>
      </w:r>
      <w:r w:rsidRPr="00AF6DCE">
        <w:rPr>
          <w:lang w:eastAsia="zh-CN"/>
        </w:rPr>
        <w:t xml:space="preserve">.2-1 and </w:t>
      </w:r>
      <w:r>
        <w:rPr>
          <w:lang w:eastAsia="zh-CN"/>
        </w:rPr>
        <w:t>7</w:t>
      </w:r>
      <w:r w:rsidRPr="00AF6DCE">
        <w:rPr>
          <w:lang w:eastAsia="zh-CN"/>
        </w:rPr>
        <w:t>.5.2.</w:t>
      </w:r>
      <w:r>
        <w:rPr>
          <w:lang w:eastAsia="zh-CN"/>
        </w:rPr>
        <w:t>5.</w:t>
      </w:r>
      <w:r w:rsidRPr="00AF6DCE">
        <w:rPr>
          <w:lang w:eastAsia="zh-CN"/>
        </w:rPr>
        <w:t>2-3.</w:t>
      </w:r>
    </w:p>
    <w:p w14:paraId="13413A11" w14:textId="77777777" w:rsidR="005735AC" w:rsidRPr="00AF6DCE" w:rsidRDefault="005735AC" w:rsidP="005735AC">
      <w:pPr>
        <w:rPr>
          <w:lang w:eastAsia="zh-CN"/>
        </w:rPr>
      </w:pPr>
      <w:r w:rsidRPr="00AF6DCE">
        <w:rPr>
          <w:lang w:eastAsia="zh-CN"/>
        </w:rPr>
        <w:t xml:space="preserve">For a </w:t>
      </w:r>
      <w:r w:rsidRPr="00AF6DCE">
        <w:t xml:space="preserve">RIBs supporting operation in </w:t>
      </w:r>
      <w:r w:rsidRPr="00AF6DCE">
        <w:rPr>
          <w:i/>
        </w:rPr>
        <w:t>non-contiguous spectrum</w:t>
      </w:r>
      <w:r w:rsidRPr="00AF6DCE">
        <w:t xml:space="preserve"> </w:t>
      </w:r>
      <w:r w:rsidRPr="00AF6DCE">
        <w:rPr>
          <w:lang w:eastAsia="zh-CN"/>
        </w:rPr>
        <w:t xml:space="preserve">within any operating band, the OTA </w:t>
      </w:r>
      <w:r w:rsidRPr="00AF6DCE">
        <w:rPr>
          <w:rFonts w:hint="eastAsia"/>
          <w:lang w:eastAsia="zh-CN"/>
        </w:rPr>
        <w:t xml:space="preserve">narrowband </w:t>
      </w:r>
      <w:r w:rsidRPr="00AF6DCE">
        <w:rPr>
          <w:lang w:eastAsia="zh-CN"/>
        </w:rPr>
        <w:t xml:space="preserve">blocking requirements apply in addition inside any sub-block gap, in case the sub-block gap size is at least as wide as the interfering signal minimum offset in table </w:t>
      </w:r>
      <w:r>
        <w:rPr>
          <w:lang w:eastAsia="zh-CN"/>
        </w:rPr>
        <w:t>7</w:t>
      </w:r>
      <w:r w:rsidRPr="00AF6DCE">
        <w:rPr>
          <w:lang w:eastAsia="zh-CN"/>
        </w:rPr>
        <w:t>.5.2.</w:t>
      </w:r>
      <w:r>
        <w:rPr>
          <w:lang w:eastAsia="zh-CN"/>
        </w:rPr>
        <w:t>5.</w:t>
      </w:r>
      <w:r w:rsidRPr="00AF6DCE">
        <w:rPr>
          <w:lang w:eastAsia="zh-CN"/>
        </w:rPr>
        <w:t>2-3. The interfering signal offset is defined relative to the sub-block edges inside the sub-block gap.</w:t>
      </w:r>
    </w:p>
    <w:p w14:paraId="485D54F3" w14:textId="77777777" w:rsidR="005735AC" w:rsidRPr="00AF6DCE" w:rsidRDefault="005735AC" w:rsidP="005735AC">
      <w:pPr>
        <w:rPr>
          <w:lang w:eastAsia="zh-CN"/>
        </w:rPr>
      </w:pPr>
      <w:r w:rsidRPr="00AF6DCE">
        <w:rPr>
          <w:lang w:eastAsia="zh-CN"/>
        </w:rPr>
        <w:t xml:space="preserve">For a </w:t>
      </w:r>
      <w:r w:rsidRPr="00AF6DCE">
        <w:rPr>
          <w:i/>
        </w:rPr>
        <w:t>multi-band RIBs</w:t>
      </w:r>
      <w:r w:rsidRPr="00AF6DCE">
        <w:rPr>
          <w:lang w:eastAsia="zh-CN"/>
        </w:rPr>
        <w:t xml:space="preserve">, the OTA blocking requirements apply in the </w:t>
      </w:r>
      <w:r w:rsidRPr="00AF6DCE">
        <w:rPr>
          <w:rFonts w:hint="eastAsia"/>
          <w:lang w:eastAsia="zh-CN"/>
        </w:rPr>
        <w:t>narrow</w:t>
      </w:r>
      <w:r w:rsidRPr="00AF6DCE">
        <w:rPr>
          <w:lang w:eastAsia="zh-CN"/>
        </w:rPr>
        <w:t xml:space="preserve">band blocking frequency ranges for each supported </w:t>
      </w:r>
      <w:r w:rsidRPr="00AF6DCE">
        <w:rPr>
          <w:i/>
          <w:iCs/>
          <w:lang w:eastAsia="zh-CN"/>
        </w:rPr>
        <w:t>operating band</w:t>
      </w:r>
      <w:r w:rsidRPr="00AF6DCE">
        <w:rPr>
          <w:lang w:eastAsia="zh-CN"/>
        </w:rPr>
        <w:t xml:space="preserve">. The requirement shall apply in addition inside any Inter RF Bandwidth gap, in case the Inter RF Bandwidth gap size is at least as wide as the interfering signal minimum offset in table </w:t>
      </w:r>
      <w:r>
        <w:rPr>
          <w:lang w:eastAsia="zh-CN"/>
        </w:rPr>
        <w:t>7</w:t>
      </w:r>
      <w:r w:rsidRPr="00AF6DCE">
        <w:rPr>
          <w:lang w:eastAsia="zh-CN"/>
        </w:rPr>
        <w:t>.5.2.</w:t>
      </w:r>
      <w:r>
        <w:rPr>
          <w:lang w:eastAsia="zh-CN"/>
        </w:rPr>
        <w:t>5.</w:t>
      </w:r>
      <w:r w:rsidRPr="00AF6DCE">
        <w:rPr>
          <w:lang w:eastAsia="zh-CN"/>
        </w:rPr>
        <w:t>2-3.</w:t>
      </w:r>
    </w:p>
    <w:p w14:paraId="3F90BFA6" w14:textId="77777777" w:rsidR="005735AC" w:rsidRPr="00AF6DCE" w:rsidRDefault="005735AC" w:rsidP="005735AC">
      <w:pPr>
        <w:keepNext/>
        <w:keepLines/>
        <w:spacing w:before="60"/>
        <w:jc w:val="center"/>
        <w:rPr>
          <w:rFonts w:ascii="Arial" w:eastAsia="SimSun" w:hAnsi="Arial"/>
          <w:b/>
          <w:lang w:eastAsia="zh-CN"/>
        </w:rPr>
      </w:pPr>
      <w:r w:rsidRPr="00AF6DCE">
        <w:rPr>
          <w:rFonts w:ascii="Arial" w:hAnsi="Arial"/>
          <w:b/>
          <w:lang w:eastAsia="x-none"/>
        </w:rPr>
        <w:lastRenderedPageBreak/>
        <w:t xml:space="preserve">Table </w:t>
      </w:r>
      <w:r>
        <w:rPr>
          <w:rFonts w:ascii="Arial" w:eastAsia="SimSun" w:hAnsi="Arial"/>
          <w:b/>
          <w:lang w:eastAsia="zh-CN"/>
        </w:rPr>
        <w:t>7</w:t>
      </w:r>
      <w:r w:rsidRPr="00AF6DCE">
        <w:rPr>
          <w:rFonts w:ascii="Arial" w:eastAsia="SimSun" w:hAnsi="Arial"/>
          <w:b/>
          <w:lang w:eastAsia="zh-CN"/>
        </w:rPr>
        <w:t>.5.2</w:t>
      </w:r>
      <w:r>
        <w:rPr>
          <w:rFonts w:ascii="Arial" w:eastAsia="SimSun" w:hAnsi="Arial"/>
          <w:b/>
          <w:lang w:eastAsia="zh-CN"/>
        </w:rPr>
        <w:t>.5</w:t>
      </w:r>
      <w:r w:rsidRPr="00AF6DCE">
        <w:rPr>
          <w:rFonts w:ascii="Arial" w:eastAsia="SimSun" w:hAnsi="Arial"/>
          <w:b/>
          <w:lang w:eastAsia="zh-CN"/>
        </w:rPr>
        <w:t>.2</w:t>
      </w:r>
      <w:r w:rsidRPr="00AF6DCE">
        <w:rPr>
          <w:rFonts w:ascii="Arial" w:hAnsi="Arial"/>
          <w:b/>
          <w:lang w:eastAsia="x-none"/>
        </w:rPr>
        <w:t>-</w:t>
      </w:r>
      <w:r w:rsidRPr="00AF6DCE">
        <w:rPr>
          <w:rFonts w:ascii="Arial" w:eastAsia="SimSun" w:hAnsi="Arial"/>
          <w:b/>
          <w:lang w:eastAsia="zh-CN"/>
        </w:rPr>
        <w:t>1</w:t>
      </w:r>
      <w:r w:rsidRPr="00AF6DCE">
        <w:rPr>
          <w:rFonts w:ascii="Arial" w:hAnsi="Arial"/>
          <w:b/>
          <w:lang w:eastAsia="x-none"/>
        </w:rPr>
        <w:t xml:space="preserve">: General OTA blocking requirement for </w:t>
      </w:r>
      <w:r w:rsidRPr="00AF6DCE">
        <w:rPr>
          <w:rFonts w:ascii="Arial" w:hAnsi="Arial"/>
          <w:b/>
          <w:i/>
          <w:lang w:eastAsia="x-none"/>
        </w:rPr>
        <w:t>BS type 1-O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1142"/>
        <w:gridCol w:w="1142"/>
        <w:gridCol w:w="1142"/>
        <w:gridCol w:w="1283"/>
        <w:gridCol w:w="1975"/>
        <w:gridCol w:w="1210"/>
      </w:tblGrid>
      <w:tr w:rsidR="005735AC" w:rsidRPr="00AF6DCE" w14:paraId="0EFC21BA" w14:textId="77777777" w:rsidTr="002F3E23">
        <w:trPr>
          <w:trHeight w:val="1658"/>
          <w:jc w:val="center"/>
        </w:trPr>
        <w:tc>
          <w:tcPr>
            <w:tcW w:w="0" w:type="auto"/>
            <w:vMerge w:val="restart"/>
            <w:tcBorders>
              <w:top w:val="single" w:sz="4" w:space="0" w:color="auto"/>
              <w:left w:val="single" w:sz="4" w:space="0" w:color="auto"/>
              <w:right w:val="single" w:sz="4" w:space="0" w:color="auto"/>
            </w:tcBorders>
            <w:vAlign w:val="center"/>
          </w:tcPr>
          <w:p w14:paraId="2F15272F" w14:textId="77777777" w:rsidR="005735AC" w:rsidRPr="00AF6DCE" w:rsidRDefault="005735AC" w:rsidP="002F3E23">
            <w:pPr>
              <w:pStyle w:val="TAH"/>
            </w:pPr>
            <w:r w:rsidRPr="00AF6DCE">
              <w:rPr>
                <w:rFonts w:hint="eastAsia"/>
                <w:i/>
              </w:rPr>
              <w:t>BS channel bandwidth</w:t>
            </w:r>
            <w:r w:rsidRPr="00AF6DCE">
              <w:t xml:space="preserve"> of the lowest</w:t>
            </w:r>
            <w:r w:rsidRPr="00AF6DCE">
              <w:rPr>
                <w:rFonts w:hint="eastAsia"/>
              </w:rPr>
              <w:t>/</w:t>
            </w:r>
            <w:r w:rsidRPr="00AF6DCE">
              <w:t>highest carrier received [MHz]</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598D14C8" w14:textId="77777777" w:rsidR="005735AC" w:rsidRPr="00AF6DCE" w:rsidRDefault="005735AC" w:rsidP="002F3E23">
            <w:pPr>
              <w:pStyle w:val="TAH"/>
              <w:rPr>
                <w:lang w:eastAsia="ja-JP"/>
              </w:rPr>
            </w:pPr>
            <w:r w:rsidRPr="00AF6DCE">
              <w:t>Wanted signal mean power [dBm]</w:t>
            </w:r>
          </w:p>
        </w:tc>
        <w:tc>
          <w:tcPr>
            <w:tcW w:w="0" w:type="auto"/>
            <w:vMerge w:val="restart"/>
            <w:tcBorders>
              <w:top w:val="single" w:sz="4" w:space="0" w:color="auto"/>
              <w:left w:val="single" w:sz="4" w:space="0" w:color="auto"/>
              <w:right w:val="single" w:sz="4" w:space="0" w:color="auto"/>
            </w:tcBorders>
            <w:vAlign w:val="center"/>
            <w:hideMark/>
          </w:tcPr>
          <w:p w14:paraId="14632D47" w14:textId="77777777" w:rsidR="005735AC" w:rsidRPr="00AF6DCE" w:rsidRDefault="005735AC" w:rsidP="002F3E23">
            <w:pPr>
              <w:pStyle w:val="TAH"/>
              <w:rPr>
                <w:lang w:eastAsia="ja-JP"/>
              </w:rPr>
            </w:pPr>
            <w:r w:rsidRPr="00AF6DCE">
              <w:rPr>
                <w:rFonts w:cs="Arial"/>
              </w:rPr>
              <w:t>Interfering signal mean power [dBm]</w:t>
            </w:r>
          </w:p>
        </w:tc>
        <w:tc>
          <w:tcPr>
            <w:tcW w:w="0" w:type="auto"/>
            <w:vMerge w:val="restart"/>
            <w:tcBorders>
              <w:top w:val="single" w:sz="4" w:space="0" w:color="auto"/>
              <w:left w:val="single" w:sz="4" w:space="0" w:color="auto"/>
              <w:right w:val="single" w:sz="4" w:space="0" w:color="auto"/>
            </w:tcBorders>
            <w:vAlign w:val="center"/>
            <w:hideMark/>
          </w:tcPr>
          <w:p w14:paraId="3BCCB07E" w14:textId="77777777" w:rsidR="005735AC" w:rsidRPr="00AF6DCE" w:rsidRDefault="005735AC" w:rsidP="002F3E23">
            <w:pPr>
              <w:pStyle w:val="TAH"/>
              <w:rPr>
                <w:lang w:eastAsia="ja-JP"/>
              </w:rPr>
            </w:pPr>
            <w:r w:rsidRPr="00AF6DCE">
              <w:rPr>
                <w:rFonts w:cs="Arial"/>
              </w:rPr>
              <w:t>Interfering signal centre frequency minimum offset from the lower/upper Base Station RF Bandwidth edge or sub-block edge inside a sub-block gap</w:t>
            </w:r>
            <w:r w:rsidRPr="00AF6DCE">
              <w:t xml:space="preserve"> [MHz]</w:t>
            </w:r>
          </w:p>
        </w:tc>
        <w:tc>
          <w:tcPr>
            <w:tcW w:w="0" w:type="auto"/>
            <w:vMerge w:val="restart"/>
            <w:tcBorders>
              <w:top w:val="single" w:sz="4" w:space="0" w:color="auto"/>
              <w:left w:val="single" w:sz="4" w:space="0" w:color="auto"/>
              <w:right w:val="single" w:sz="4" w:space="0" w:color="auto"/>
            </w:tcBorders>
            <w:vAlign w:val="center"/>
            <w:hideMark/>
          </w:tcPr>
          <w:p w14:paraId="369BB85A" w14:textId="77777777" w:rsidR="005735AC" w:rsidRPr="00AF6DCE" w:rsidRDefault="005735AC" w:rsidP="002F3E23">
            <w:pPr>
              <w:pStyle w:val="TAH"/>
              <w:rPr>
                <w:lang w:eastAsia="ja-JP"/>
              </w:rPr>
            </w:pPr>
            <w:r w:rsidRPr="00AF6DCE">
              <w:t>Type of interfering signal</w:t>
            </w:r>
          </w:p>
        </w:tc>
      </w:tr>
      <w:tr w:rsidR="005735AC" w:rsidRPr="00AF6DCE" w14:paraId="3147A6F8" w14:textId="77777777" w:rsidTr="002F3E23">
        <w:trPr>
          <w:trHeight w:val="1460"/>
          <w:jc w:val="center"/>
        </w:trPr>
        <w:tc>
          <w:tcPr>
            <w:tcW w:w="0" w:type="auto"/>
            <w:vMerge/>
            <w:tcBorders>
              <w:left w:val="single" w:sz="4" w:space="0" w:color="auto"/>
              <w:bottom w:val="single" w:sz="4" w:space="0" w:color="auto"/>
              <w:right w:val="single" w:sz="4" w:space="0" w:color="auto"/>
            </w:tcBorders>
            <w:vAlign w:val="center"/>
          </w:tcPr>
          <w:p w14:paraId="79A6858E" w14:textId="77777777" w:rsidR="005735AC" w:rsidRPr="00AF6DCE" w:rsidRDefault="005735AC" w:rsidP="002F3E23">
            <w:pPr>
              <w:pStyle w:val="TAH"/>
              <w:rPr>
                <w:i/>
              </w:rPr>
            </w:pPr>
          </w:p>
        </w:tc>
        <w:tc>
          <w:tcPr>
            <w:tcW w:w="0" w:type="auto"/>
            <w:tcBorders>
              <w:top w:val="single" w:sz="4" w:space="0" w:color="auto"/>
              <w:left w:val="single" w:sz="4" w:space="0" w:color="auto"/>
              <w:bottom w:val="single" w:sz="4" w:space="0" w:color="auto"/>
              <w:right w:val="single" w:sz="4" w:space="0" w:color="auto"/>
            </w:tcBorders>
            <w:vAlign w:val="center"/>
          </w:tcPr>
          <w:p w14:paraId="045E8024" w14:textId="77777777" w:rsidR="005735AC" w:rsidRPr="00AF6DCE" w:rsidRDefault="005735AC" w:rsidP="002F3E23">
            <w:pPr>
              <w:pStyle w:val="TAH"/>
            </w:pPr>
            <w:r w:rsidRPr="00531825">
              <w:rPr>
                <w:rFonts w:cs="Arial"/>
                <w:szCs w:val="18"/>
                <w:lang w:eastAsia="ja-JP"/>
              </w:rPr>
              <w:t>f ≤ 3.0 GHz</w:t>
            </w:r>
          </w:p>
        </w:tc>
        <w:tc>
          <w:tcPr>
            <w:tcW w:w="0" w:type="auto"/>
            <w:tcBorders>
              <w:top w:val="single" w:sz="4" w:space="0" w:color="auto"/>
              <w:left w:val="single" w:sz="4" w:space="0" w:color="auto"/>
              <w:bottom w:val="single" w:sz="4" w:space="0" w:color="auto"/>
              <w:right w:val="single" w:sz="4" w:space="0" w:color="auto"/>
            </w:tcBorders>
            <w:vAlign w:val="center"/>
          </w:tcPr>
          <w:p w14:paraId="386699C1" w14:textId="77777777" w:rsidR="005735AC" w:rsidRPr="00AF6DCE" w:rsidRDefault="005735AC" w:rsidP="002F3E23">
            <w:pPr>
              <w:pStyle w:val="TAH"/>
            </w:pPr>
            <w:r w:rsidRPr="00531825">
              <w:rPr>
                <w:rFonts w:cs="Arial"/>
                <w:szCs w:val="18"/>
                <w:lang w:eastAsia="ja-JP"/>
              </w:rPr>
              <w:t>3.0 GHz &lt; f ≤ 4.2 GHz</w:t>
            </w:r>
          </w:p>
        </w:tc>
        <w:tc>
          <w:tcPr>
            <w:tcW w:w="0" w:type="auto"/>
            <w:tcBorders>
              <w:top w:val="single" w:sz="4" w:space="0" w:color="auto"/>
              <w:left w:val="single" w:sz="4" w:space="0" w:color="auto"/>
              <w:bottom w:val="single" w:sz="4" w:space="0" w:color="auto"/>
              <w:right w:val="single" w:sz="4" w:space="0" w:color="auto"/>
            </w:tcBorders>
            <w:vAlign w:val="center"/>
          </w:tcPr>
          <w:p w14:paraId="53254F30" w14:textId="77777777" w:rsidR="005735AC" w:rsidRPr="00AF6DCE" w:rsidRDefault="005735AC" w:rsidP="002F3E23">
            <w:pPr>
              <w:pStyle w:val="TAH"/>
            </w:pPr>
            <w:r w:rsidRPr="00531825">
              <w:rPr>
                <w:rFonts w:cs="Arial"/>
                <w:szCs w:val="18"/>
                <w:lang w:eastAsia="ja-JP"/>
              </w:rPr>
              <w:t>4.2 GHz &lt; f ≤ 6.0 GHz</w:t>
            </w:r>
          </w:p>
        </w:tc>
        <w:tc>
          <w:tcPr>
            <w:tcW w:w="0" w:type="auto"/>
            <w:vMerge/>
            <w:tcBorders>
              <w:left w:val="single" w:sz="4" w:space="0" w:color="auto"/>
              <w:bottom w:val="single" w:sz="4" w:space="0" w:color="auto"/>
              <w:right w:val="single" w:sz="4" w:space="0" w:color="auto"/>
            </w:tcBorders>
            <w:vAlign w:val="center"/>
          </w:tcPr>
          <w:p w14:paraId="595BC89E" w14:textId="77777777" w:rsidR="005735AC" w:rsidRPr="00AF6DCE" w:rsidRDefault="005735AC" w:rsidP="00607A83">
            <w:pPr>
              <w:keepNext/>
              <w:keepLines/>
              <w:tabs>
                <w:tab w:val="left" w:pos="540"/>
                <w:tab w:val="left" w:pos="1260"/>
                <w:tab w:val="left" w:pos="1800"/>
              </w:tabs>
              <w:jc w:val="center"/>
              <w:rPr>
                <w:rFonts w:ascii="Arial" w:hAnsi="Arial" w:cs="Arial"/>
                <w:b/>
                <w:sz w:val="18"/>
              </w:rPr>
            </w:pPr>
          </w:p>
        </w:tc>
        <w:tc>
          <w:tcPr>
            <w:tcW w:w="0" w:type="auto"/>
            <w:vMerge/>
            <w:tcBorders>
              <w:left w:val="single" w:sz="4" w:space="0" w:color="auto"/>
              <w:bottom w:val="single" w:sz="4" w:space="0" w:color="auto"/>
              <w:right w:val="single" w:sz="4" w:space="0" w:color="auto"/>
            </w:tcBorders>
            <w:vAlign w:val="center"/>
          </w:tcPr>
          <w:p w14:paraId="312C299E" w14:textId="77777777" w:rsidR="005735AC" w:rsidRPr="00AF6DCE" w:rsidRDefault="005735AC" w:rsidP="00607A83">
            <w:pPr>
              <w:keepNext/>
              <w:keepLines/>
              <w:tabs>
                <w:tab w:val="left" w:pos="540"/>
                <w:tab w:val="left" w:pos="1260"/>
                <w:tab w:val="left" w:pos="1800"/>
              </w:tabs>
              <w:jc w:val="center"/>
              <w:rPr>
                <w:rFonts w:ascii="Arial" w:hAnsi="Arial" w:cs="Arial"/>
                <w:b/>
                <w:sz w:val="18"/>
              </w:rPr>
            </w:pPr>
          </w:p>
        </w:tc>
        <w:tc>
          <w:tcPr>
            <w:tcW w:w="0" w:type="auto"/>
            <w:vMerge/>
            <w:tcBorders>
              <w:left w:val="single" w:sz="4" w:space="0" w:color="auto"/>
              <w:bottom w:val="single" w:sz="4" w:space="0" w:color="auto"/>
              <w:right w:val="single" w:sz="4" w:space="0" w:color="auto"/>
            </w:tcBorders>
            <w:vAlign w:val="center"/>
          </w:tcPr>
          <w:p w14:paraId="06457289" w14:textId="77777777" w:rsidR="005735AC" w:rsidRPr="00AF6DCE" w:rsidRDefault="005735AC" w:rsidP="00607A83">
            <w:pPr>
              <w:keepNext/>
              <w:keepLines/>
              <w:tabs>
                <w:tab w:val="left" w:pos="540"/>
                <w:tab w:val="left" w:pos="1260"/>
                <w:tab w:val="left" w:pos="1800"/>
              </w:tabs>
              <w:jc w:val="center"/>
              <w:rPr>
                <w:rFonts w:ascii="Arial" w:hAnsi="Arial"/>
                <w:b/>
                <w:sz w:val="18"/>
              </w:rPr>
            </w:pPr>
          </w:p>
        </w:tc>
      </w:tr>
      <w:tr w:rsidR="005735AC" w:rsidRPr="00AF6DCE" w14:paraId="1C829B09" w14:textId="77777777" w:rsidTr="002F3E23">
        <w:trPr>
          <w:trHeight w:val="335"/>
          <w:jc w:val="center"/>
        </w:trPr>
        <w:tc>
          <w:tcPr>
            <w:tcW w:w="0" w:type="auto"/>
            <w:vMerge w:val="restart"/>
            <w:tcBorders>
              <w:top w:val="single" w:sz="4" w:space="0" w:color="auto"/>
              <w:left w:val="single" w:sz="4" w:space="0" w:color="auto"/>
              <w:right w:val="single" w:sz="4" w:space="0" w:color="auto"/>
            </w:tcBorders>
            <w:vAlign w:val="center"/>
          </w:tcPr>
          <w:p w14:paraId="24DD5096" w14:textId="77777777" w:rsidR="005735AC" w:rsidRPr="00AF6DCE" w:rsidRDefault="005735AC" w:rsidP="002F3E23">
            <w:pPr>
              <w:pStyle w:val="TAC"/>
              <w:rPr>
                <w:lang w:eastAsia="zh-CN"/>
              </w:rPr>
            </w:pPr>
            <w:r w:rsidRPr="00AF6DCE">
              <w:rPr>
                <w:rFonts w:hint="eastAsia"/>
                <w:lang w:eastAsia="zh-CN"/>
              </w:rPr>
              <w:t>5, 10, 15, 20</w:t>
            </w:r>
          </w:p>
        </w:tc>
        <w:tc>
          <w:tcPr>
            <w:tcW w:w="0" w:type="auto"/>
            <w:tcBorders>
              <w:top w:val="single" w:sz="4" w:space="0" w:color="auto"/>
              <w:left w:val="single" w:sz="4" w:space="0" w:color="auto"/>
              <w:right w:val="single" w:sz="4" w:space="0" w:color="auto"/>
            </w:tcBorders>
            <w:vAlign w:val="center"/>
          </w:tcPr>
          <w:p w14:paraId="596951D3" w14:textId="77777777" w:rsidR="005735AC" w:rsidRPr="00AF6DCE" w:rsidRDefault="005735AC" w:rsidP="002F3E23">
            <w:pPr>
              <w:pStyle w:val="TAC"/>
              <w:rPr>
                <w:rFonts w:cs="Arial"/>
              </w:rPr>
            </w:pPr>
            <w:r w:rsidRPr="00AF6DCE">
              <w:rPr>
                <w:rFonts w:cs="Arial"/>
              </w:rPr>
              <w:t>EIS</w:t>
            </w:r>
            <w:r w:rsidRPr="00AF6DCE">
              <w:rPr>
                <w:rFonts w:cs="Arial"/>
                <w:vertAlign w:val="subscript"/>
              </w:rPr>
              <w:t>REFSENS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right w:val="single" w:sz="4" w:space="0" w:color="auto"/>
            </w:tcBorders>
            <w:vAlign w:val="center"/>
          </w:tcPr>
          <w:p w14:paraId="3874E27F" w14:textId="77777777" w:rsidR="005735AC" w:rsidRPr="00AF6DCE" w:rsidRDefault="005735AC" w:rsidP="002F3E23">
            <w:pPr>
              <w:pStyle w:val="TAC"/>
              <w:rPr>
                <w:rFonts w:cs="Arial"/>
              </w:rPr>
            </w:pPr>
            <w:r w:rsidRPr="00AF6DCE">
              <w:rPr>
                <w:rFonts w:cs="Arial"/>
              </w:rPr>
              <w:t>EIS</w:t>
            </w:r>
            <w:r w:rsidRPr="00AF6DCE">
              <w:rPr>
                <w:rFonts w:cs="Arial"/>
                <w:vertAlign w:val="subscript"/>
              </w:rPr>
              <w:t>REFSENS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hideMark/>
          </w:tcPr>
          <w:p w14:paraId="7721E99E" w14:textId="77777777" w:rsidR="005735AC" w:rsidRPr="00AF6DCE" w:rsidRDefault="005735AC" w:rsidP="002F3E23">
            <w:pPr>
              <w:pStyle w:val="TAC"/>
              <w:rPr>
                <w:lang w:eastAsia="ja-JP"/>
              </w:rPr>
            </w:pPr>
            <w:r w:rsidRPr="00AF6DCE">
              <w:rPr>
                <w:rFonts w:cs="Arial"/>
              </w:rPr>
              <w:t>EIS</w:t>
            </w:r>
            <w:r w:rsidRPr="00AF6DCE">
              <w:rPr>
                <w:rFonts w:cs="Arial"/>
                <w:vertAlign w:val="subscript"/>
              </w:rPr>
              <w:t>REFSENS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hideMark/>
          </w:tcPr>
          <w:p w14:paraId="6B0C372D" w14:textId="77777777" w:rsidR="005735AC" w:rsidRPr="00AF6DCE" w:rsidRDefault="005735AC" w:rsidP="002F3E23">
            <w:pPr>
              <w:pStyle w:val="TAC"/>
              <w:rPr>
                <w:lang w:eastAsia="zh-CN"/>
              </w:rPr>
            </w:pPr>
            <w:r w:rsidRPr="00AF6DCE">
              <w:rPr>
                <w:lang w:eastAsia="zh-CN"/>
              </w:rPr>
              <w:t xml:space="preserve">Wide Area: -43 </w:t>
            </w:r>
            <w:r w:rsidRPr="00AF6DCE">
              <w:rPr>
                <w:rFonts w:cs="Arial"/>
                <w:szCs w:val="18"/>
              </w:rPr>
              <w:t xml:space="preserve">- </w:t>
            </w:r>
            <w:r w:rsidRPr="00AF6DCE">
              <w:rPr>
                <w:rFonts w:cs="Arial"/>
              </w:rPr>
              <w:t>Δ</w:t>
            </w:r>
            <w:r w:rsidRPr="00AF6DCE">
              <w:rPr>
                <w:rFonts w:cs="Arial"/>
                <w:vertAlign w:val="subscript"/>
              </w:rPr>
              <w:t>OTAREFSENS</w:t>
            </w:r>
          </w:p>
          <w:p w14:paraId="4EAD9F06" w14:textId="77777777" w:rsidR="005735AC" w:rsidRPr="00AF6DCE" w:rsidRDefault="005735AC" w:rsidP="002F3E23">
            <w:pPr>
              <w:pStyle w:val="TAC"/>
              <w:rPr>
                <w:lang w:eastAsia="zh-CN"/>
              </w:rPr>
            </w:pPr>
            <w:r w:rsidRPr="00AF6DCE">
              <w:rPr>
                <w:lang w:eastAsia="zh-CN"/>
              </w:rPr>
              <w:t xml:space="preserve">Medium Range: -38 </w:t>
            </w:r>
            <w:r w:rsidRPr="00AF6DCE">
              <w:rPr>
                <w:rFonts w:cs="Arial"/>
                <w:szCs w:val="18"/>
              </w:rPr>
              <w:t xml:space="preserve">- </w:t>
            </w:r>
            <w:r w:rsidRPr="00AF6DCE">
              <w:rPr>
                <w:rFonts w:cs="Arial"/>
              </w:rPr>
              <w:t>Δ</w:t>
            </w:r>
            <w:r w:rsidRPr="00AF6DCE">
              <w:rPr>
                <w:rFonts w:cs="Arial"/>
                <w:vertAlign w:val="subscript"/>
              </w:rPr>
              <w:t>OTAREFSENS</w:t>
            </w:r>
          </w:p>
          <w:p w14:paraId="75BA95BF" w14:textId="77777777" w:rsidR="005735AC" w:rsidRPr="00AF6DCE" w:rsidRDefault="005735AC" w:rsidP="002F3E23">
            <w:pPr>
              <w:pStyle w:val="TAC"/>
              <w:rPr>
                <w:lang w:eastAsia="zh-CN"/>
              </w:rPr>
            </w:pPr>
            <w:r w:rsidRPr="00AF6DCE">
              <w:rPr>
                <w:lang w:eastAsia="zh-CN"/>
              </w:rPr>
              <w:t xml:space="preserve">Local Area: -35 </w:t>
            </w:r>
            <w:r w:rsidRPr="00AF6DCE">
              <w:rPr>
                <w:rFonts w:cs="Arial"/>
                <w:szCs w:val="18"/>
              </w:rPr>
              <w:t xml:space="preserve">- </w:t>
            </w:r>
            <w:r w:rsidRPr="00AF6DCE">
              <w:rPr>
                <w:rFonts w:cs="Arial"/>
              </w:rPr>
              <w:t>Δ</w:t>
            </w:r>
            <w:r w:rsidRPr="00AF6DCE">
              <w:rPr>
                <w:rFonts w:cs="Arial"/>
                <w:vertAlign w:val="subscript"/>
              </w:rPr>
              <w:t>OTAREFSENS</w:t>
            </w:r>
          </w:p>
        </w:tc>
        <w:tc>
          <w:tcPr>
            <w:tcW w:w="0" w:type="auto"/>
            <w:tcBorders>
              <w:top w:val="single" w:sz="4" w:space="0" w:color="auto"/>
              <w:left w:val="single" w:sz="4" w:space="0" w:color="auto"/>
              <w:bottom w:val="single" w:sz="4" w:space="0" w:color="auto"/>
              <w:right w:val="single" w:sz="4" w:space="0" w:color="auto"/>
            </w:tcBorders>
            <w:vAlign w:val="center"/>
            <w:hideMark/>
          </w:tcPr>
          <w:p w14:paraId="120FC829" w14:textId="77777777" w:rsidR="005735AC" w:rsidRPr="00AF6DCE" w:rsidRDefault="005735AC" w:rsidP="002F3E23">
            <w:pPr>
              <w:pStyle w:val="TAC"/>
              <w:rPr>
                <w:lang w:eastAsia="zh-CN"/>
              </w:rPr>
            </w:pPr>
            <w:r w:rsidRPr="00AF6DCE">
              <w:rPr>
                <w:rFonts w:cs="Arial"/>
              </w:rPr>
              <w:t>±</w:t>
            </w:r>
            <w:r w:rsidRPr="00AF6DCE">
              <w:t>7.5</w:t>
            </w:r>
          </w:p>
        </w:tc>
        <w:tc>
          <w:tcPr>
            <w:tcW w:w="0" w:type="auto"/>
            <w:tcBorders>
              <w:top w:val="single" w:sz="4" w:space="0" w:color="auto"/>
              <w:left w:val="single" w:sz="4" w:space="0" w:color="auto"/>
              <w:bottom w:val="single" w:sz="4" w:space="0" w:color="auto"/>
              <w:right w:val="single" w:sz="4" w:space="0" w:color="auto"/>
            </w:tcBorders>
            <w:vAlign w:val="center"/>
            <w:hideMark/>
          </w:tcPr>
          <w:p w14:paraId="027E8578" w14:textId="77777777" w:rsidR="005735AC" w:rsidRPr="00AF6DCE" w:rsidRDefault="005735AC" w:rsidP="002F3E23">
            <w:pPr>
              <w:pStyle w:val="TAC"/>
            </w:pPr>
            <w:r w:rsidRPr="00AF6DCE">
              <w:t>5 MHz DFT-</w:t>
            </w:r>
            <w:r w:rsidRPr="001F0AE4">
              <w:t>s</w:t>
            </w:r>
            <w:r w:rsidRPr="00AF6DCE">
              <w:t xml:space="preserve">-OFDM </w:t>
            </w:r>
            <w:r w:rsidRPr="00AF6DCE">
              <w:rPr>
                <w:rFonts w:hint="eastAsia"/>
                <w:lang w:eastAsia="zh-CN"/>
              </w:rPr>
              <w:t>NR</w:t>
            </w:r>
            <w:r w:rsidRPr="00AF6DCE">
              <w:t xml:space="preserve"> signal</w:t>
            </w:r>
          </w:p>
          <w:p w14:paraId="4AD30564" w14:textId="77777777" w:rsidR="005735AC" w:rsidRPr="00AF6DCE" w:rsidRDefault="005735AC" w:rsidP="002F3E23">
            <w:pPr>
              <w:pStyle w:val="TAC"/>
              <w:rPr>
                <w:lang w:eastAsia="ja-JP"/>
              </w:rPr>
            </w:pPr>
            <w:r w:rsidRPr="00AF6DCE">
              <w:t>SCS: 15 kHz</w:t>
            </w:r>
          </w:p>
        </w:tc>
      </w:tr>
      <w:tr w:rsidR="005735AC" w:rsidRPr="00AF6DCE" w14:paraId="08BAB223" w14:textId="77777777" w:rsidTr="002F3E23">
        <w:trPr>
          <w:trHeight w:val="335"/>
          <w:jc w:val="center"/>
        </w:trPr>
        <w:tc>
          <w:tcPr>
            <w:tcW w:w="0" w:type="auto"/>
            <w:vMerge/>
            <w:tcBorders>
              <w:left w:val="single" w:sz="4" w:space="0" w:color="auto"/>
              <w:bottom w:val="single" w:sz="4" w:space="0" w:color="auto"/>
              <w:right w:val="single" w:sz="4" w:space="0" w:color="auto"/>
            </w:tcBorders>
            <w:vAlign w:val="center"/>
          </w:tcPr>
          <w:p w14:paraId="59825A3F" w14:textId="77777777" w:rsidR="005735AC" w:rsidRPr="00AF6DCE" w:rsidRDefault="005735AC" w:rsidP="002F3E23">
            <w:pPr>
              <w:pStyle w:val="TAC"/>
              <w:rPr>
                <w:lang w:eastAsia="zh-CN"/>
              </w:rPr>
            </w:pPr>
          </w:p>
        </w:tc>
        <w:tc>
          <w:tcPr>
            <w:tcW w:w="0" w:type="auto"/>
            <w:tcBorders>
              <w:left w:val="single" w:sz="4" w:space="0" w:color="auto"/>
              <w:bottom w:val="single" w:sz="4" w:space="0" w:color="auto"/>
              <w:right w:val="single" w:sz="4" w:space="0" w:color="auto"/>
            </w:tcBorders>
            <w:vAlign w:val="center"/>
          </w:tcPr>
          <w:p w14:paraId="78CD02A4" w14:textId="77777777"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r>
              <w:t xml:space="preserve"> </w:t>
            </w:r>
            <w:r w:rsidRPr="00531825">
              <w:rPr>
                <w:rFonts w:cs="Arial"/>
                <w:szCs w:val="18"/>
                <w:lang w:eastAsia="ja-JP"/>
              </w:rPr>
              <w:t>+ TBD</w:t>
            </w:r>
          </w:p>
        </w:tc>
        <w:tc>
          <w:tcPr>
            <w:tcW w:w="0" w:type="auto"/>
            <w:tcBorders>
              <w:left w:val="single" w:sz="4" w:space="0" w:color="auto"/>
              <w:bottom w:val="single" w:sz="4" w:space="0" w:color="auto"/>
              <w:right w:val="single" w:sz="4" w:space="0" w:color="auto"/>
            </w:tcBorders>
            <w:vAlign w:val="center"/>
          </w:tcPr>
          <w:p w14:paraId="6BEB5306" w14:textId="77777777"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tcPr>
          <w:p w14:paraId="3DDCFA5A" w14:textId="77777777"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tcPr>
          <w:p w14:paraId="617D1B32" w14:textId="77777777" w:rsidR="005735AC" w:rsidRPr="00AF6DCE" w:rsidRDefault="005735AC" w:rsidP="002F3E23">
            <w:pPr>
              <w:pStyle w:val="TAC"/>
              <w:rPr>
                <w:lang w:eastAsia="zh-CN"/>
              </w:rPr>
            </w:pPr>
            <w:r w:rsidRPr="00AF6DCE">
              <w:rPr>
                <w:lang w:eastAsia="zh-CN"/>
              </w:rPr>
              <w:t xml:space="preserve">Wide Area: -43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p w14:paraId="17893877" w14:textId="77777777" w:rsidR="005735AC" w:rsidRPr="00AF6DCE" w:rsidRDefault="005735AC" w:rsidP="002F3E23">
            <w:pPr>
              <w:pStyle w:val="TAC"/>
              <w:rPr>
                <w:lang w:eastAsia="zh-CN"/>
              </w:rPr>
            </w:pPr>
            <w:r w:rsidRPr="00AF6DCE">
              <w:rPr>
                <w:lang w:eastAsia="zh-CN"/>
              </w:rPr>
              <w:t xml:space="preserve">Medium Range: -38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p w14:paraId="0647E4E8" w14:textId="77777777" w:rsidR="005735AC" w:rsidRPr="00AF6DCE" w:rsidRDefault="005735AC" w:rsidP="002F3E23">
            <w:pPr>
              <w:pStyle w:val="TAC"/>
              <w:rPr>
                <w:lang w:eastAsia="zh-CN"/>
              </w:rPr>
            </w:pPr>
            <w:r w:rsidRPr="00AF6DCE">
              <w:rPr>
                <w:lang w:eastAsia="zh-CN"/>
              </w:rPr>
              <w:t xml:space="preserve">Local Area: -35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tc>
        <w:tc>
          <w:tcPr>
            <w:tcW w:w="0" w:type="auto"/>
            <w:tcBorders>
              <w:top w:val="single" w:sz="4" w:space="0" w:color="auto"/>
              <w:left w:val="single" w:sz="4" w:space="0" w:color="auto"/>
              <w:bottom w:val="single" w:sz="4" w:space="0" w:color="auto"/>
              <w:right w:val="single" w:sz="4" w:space="0" w:color="auto"/>
            </w:tcBorders>
            <w:vAlign w:val="center"/>
          </w:tcPr>
          <w:p w14:paraId="0F254A30" w14:textId="77777777" w:rsidR="005735AC" w:rsidRPr="00AF6DCE" w:rsidRDefault="005735AC" w:rsidP="002F3E23">
            <w:pPr>
              <w:pStyle w:val="TAC"/>
            </w:pPr>
            <w:r w:rsidRPr="00AF6DCE">
              <w:rPr>
                <w:rFonts w:cs="Arial"/>
              </w:rPr>
              <w:t>±</w:t>
            </w:r>
            <w:r w:rsidRPr="00AF6DCE">
              <w:t>7.5</w:t>
            </w:r>
          </w:p>
        </w:tc>
        <w:tc>
          <w:tcPr>
            <w:tcW w:w="0" w:type="auto"/>
            <w:tcBorders>
              <w:top w:val="single" w:sz="4" w:space="0" w:color="auto"/>
              <w:left w:val="single" w:sz="4" w:space="0" w:color="auto"/>
              <w:bottom w:val="single" w:sz="4" w:space="0" w:color="auto"/>
              <w:right w:val="single" w:sz="4" w:space="0" w:color="auto"/>
            </w:tcBorders>
            <w:vAlign w:val="center"/>
          </w:tcPr>
          <w:p w14:paraId="249BC5DE" w14:textId="77777777" w:rsidR="005735AC" w:rsidRPr="00AF6DCE" w:rsidRDefault="005735AC" w:rsidP="002F3E23">
            <w:pPr>
              <w:pStyle w:val="TAC"/>
            </w:pPr>
            <w:r w:rsidRPr="00AF6DCE">
              <w:t>5 MHz DFT-</w:t>
            </w:r>
            <w:r w:rsidRPr="001F0AE4">
              <w:t>s</w:t>
            </w:r>
            <w:r w:rsidRPr="00AF6DCE">
              <w:t xml:space="preserve">-OFDM </w:t>
            </w:r>
            <w:r w:rsidRPr="00AF6DCE">
              <w:rPr>
                <w:rFonts w:hint="eastAsia"/>
                <w:lang w:eastAsia="zh-CN"/>
              </w:rPr>
              <w:t>NR</w:t>
            </w:r>
            <w:r w:rsidRPr="00AF6DCE">
              <w:t xml:space="preserve"> signal</w:t>
            </w:r>
          </w:p>
          <w:p w14:paraId="0702927E" w14:textId="77777777" w:rsidR="005735AC" w:rsidRPr="00AF6DCE" w:rsidRDefault="005735AC" w:rsidP="002F3E23">
            <w:pPr>
              <w:pStyle w:val="TAC"/>
            </w:pPr>
            <w:r w:rsidRPr="00AF6DCE">
              <w:t>SCS: 15 kHz</w:t>
            </w:r>
          </w:p>
        </w:tc>
      </w:tr>
      <w:tr w:rsidR="005735AC" w:rsidRPr="00AF6DCE" w14:paraId="2F49895A" w14:textId="77777777" w:rsidTr="002F3E23">
        <w:trPr>
          <w:trHeight w:val="335"/>
          <w:jc w:val="center"/>
        </w:trPr>
        <w:tc>
          <w:tcPr>
            <w:tcW w:w="0" w:type="auto"/>
            <w:vMerge w:val="restart"/>
            <w:tcBorders>
              <w:top w:val="single" w:sz="4" w:space="0" w:color="auto"/>
              <w:left w:val="single" w:sz="4" w:space="0" w:color="auto"/>
              <w:right w:val="single" w:sz="4" w:space="0" w:color="auto"/>
            </w:tcBorders>
            <w:vAlign w:val="center"/>
          </w:tcPr>
          <w:p w14:paraId="7D508B54" w14:textId="77777777" w:rsidR="005735AC" w:rsidRPr="00AF6DCE" w:rsidRDefault="005735AC" w:rsidP="002F3E23">
            <w:pPr>
              <w:pStyle w:val="TAC"/>
              <w:rPr>
                <w:lang w:eastAsia="zh-CN"/>
              </w:rPr>
            </w:pPr>
            <w:r w:rsidRPr="00AF6DCE">
              <w:rPr>
                <w:rFonts w:hint="eastAsia"/>
                <w:lang w:eastAsia="zh-CN"/>
              </w:rPr>
              <w:t>25</w:t>
            </w:r>
            <w:r w:rsidRPr="00AF6DCE">
              <w:rPr>
                <w:lang w:eastAsia="zh-CN"/>
              </w:rPr>
              <w:t xml:space="preserve"> </w:t>
            </w:r>
            <w:r w:rsidRPr="00AF6DCE">
              <w:rPr>
                <w:rFonts w:hint="eastAsia"/>
                <w:lang w:eastAsia="zh-CN"/>
              </w:rPr>
              <w:t>,</w:t>
            </w:r>
            <w:r w:rsidRPr="00AF6DCE">
              <w:rPr>
                <w:lang w:eastAsia="zh-CN"/>
              </w:rPr>
              <w:t>30,</w:t>
            </w:r>
            <w:r w:rsidRPr="00AF6DCE">
              <w:rPr>
                <w:rFonts w:hint="eastAsia"/>
                <w:lang w:eastAsia="zh-CN"/>
              </w:rPr>
              <w:t xml:space="preserve"> 40, 50, 60, </w:t>
            </w:r>
            <w:r w:rsidRPr="00AF6DCE">
              <w:rPr>
                <w:lang w:eastAsia="zh-CN"/>
              </w:rPr>
              <w:t xml:space="preserve">70, </w:t>
            </w:r>
            <w:r w:rsidRPr="00AF6DCE">
              <w:rPr>
                <w:rFonts w:hint="eastAsia"/>
                <w:lang w:eastAsia="zh-CN"/>
              </w:rPr>
              <w:t>80,</w:t>
            </w:r>
            <w:r w:rsidRPr="00AF6DCE">
              <w:rPr>
                <w:lang w:eastAsia="zh-CN"/>
              </w:rPr>
              <w:t xml:space="preserve"> 90, </w:t>
            </w:r>
            <w:r w:rsidRPr="00AF6DCE">
              <w:rPr>
                <w:rFonts w:hint="eastAsia"/>
                <w:lang w:eastAsia="zh-CN"/>
              </w:rPr>
              <w:t>100</w:t>
            </w:r>
          </w:p>
        </w:tc>
        <w:tc>
          <w:tcPr>
            <w:tcW w:w="0" w:type="auto"/>
            <w:tcBorders>
              <w:top w:val="single" w:sz="4" w:space="0" w:color="auto"/>
              <w:left w:val="single" w:sz="4" w:space="0" w:color="auto"/>
              <w:right w:val="single" w:sz="4" w:space="0" w:color="auto"/>
            </w:tcBorders>
            <w:vAlign w:val="center"/>
          </w:tcPr>
          <w:p w14:paraId="15FE1293" w14:textId="77777777" w:rsidR="005735AC" w:rsidRPr="00AF6DCE" w:rsidRDefault="005735AC" w:rsidP="002F3E23">
            <w:pPr>
              <w:pStyle w:val="TAC"/>
              <w:rPr>
                <w:rFonts w:cs="Arial"/>
              </w:rPr>
            </w:pPr>
            <w:r w:rsidRPr="00AF6DCE">
              <w:rPr>
                <w:rFonts w:cs="Arial"/>
              </w:rPr>
              <w:t>EIS</w:t>
            </w:r>
            <w:r w:rsidRPr="00AF6DCE">
              <w:rPr>
                <w:rFonts w:cs="Arial"/>
                <w:vertAlign w:val="subscript"/>
              </w:rPr>
              <w:t>REFSENS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right w:val="single" w:sz="4" w:space="0" w:color="auto"/>
            </w:tcBorders>
            <w:vAlign w:val="center"/>
          </w:tcPr>
          <w:p w14:paraId="4F1B4B06" w14:textId="77777777" w:rsidR="005735AC" w:rsidRPr="00AF6DCE" w:rsidRDefault="005735AC" w:rsidP="002F3E23">
            <w:pPr>
              <w:pStyle w:val="TAC"/>
              <w:rPr>
                <w:rFonts w:cs="Arial"/>
              </w:rPr>
            </w:pPr>
            <w:r w:rsidRPr="00AF6DCE">
              <w:rPr>
                <w:rFonts w:cs="Arial"/>
              </w:rPr>
              <w:t>EIS</w:t>
            </w:r>
            <w:r w:rsidRPr="00AF6DCE">
              <w:rPr>
                <w:rFonts w:cs="Arial"/>
                <w:vertAlign w:val="subscript"/>
              </w:rPr>
              <w:t>REFSENS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tcPr>
          <w:p w14:paraId="6519F2CE" w14:textId="77777777" w:rsidR="005735AC" w:rsidRPr="00AF6DCE" w:rsidRDefault="005735AC" w:rsidP="002F3E23">
            <w:pPr>
              <w:pStyle w:val="TAC"/>
              <w:rPr>
                <w:lang w:eastAsia="ja-JP"/>
              </w:rPr>
            </w:pPr>
            <w:r w:rsidRPr="00AF6DCE">
              <w:rPr>
                <w:rFonts w:cs="Arial"/>
              </w:rPr>
              <w:t>EIS</w:t>
            </w:r>
            <w:r w:rsidRPr="00AF6DCE">
              <w:rPr>
                <w:rFonts w:cs="Arial"/>
                <w:vertAlign w:val="subscript"/>
              </w:rPr>
              <w:t>REFSENS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tcPr>
          <w:p w14:paraId="2F84A992" w14:textId="77777777" w:rsidR="005735AC" w:rsidRPr="00AF6DCE" w:rsidRDefault="005735AC" w:rsidP="002F3E23">
            <w:pPr>
              <w:pStyle w:val="TAC"/>
              <w:rPr>
                <w:lang w:eastAsia="zh-CN"/>
              </w:rPr>
            </w:pPr>
            <w:r w:rsidRPr="00AF6DCE">
              <w:rPr>
                <w:lang w:eastAsia="zh-CN"/>
              </w:rPr>
              <w:t xml:space="preserve">Wide Area: -43 </w:t>
            </w:r>
            <w:r w:rsidRPr="00AF6DCE">
              <w:rPr>
                <w:rFonts w:cs="Arial"/>
                <w:szCs w:val="18"/>
              </w:rPr>
              <w:t xml:space="preserve">- </w:t>
            </w:r>
            <w:r w:rsidRPr="00AF6DCE">
              <w:rPr>
                <w:rFonts w:cs="Arial"/>
              </w:rPr>
              <w:t>Δ</w:t>
            </w:r>
            <w:r w:rsidRPr="00AF6DCE">
              <w:rPr>
                <w:rFonts w:cs="Arial"/>
                <w:vertAlign w:val="subscript"/>
              </w:rPr>
              <w:t>OTAREFSENS</w:t>
            </w:r>
          </w:p>
          <w:p w14:paraId="0F6A0CA0" w14:textId="77777777" w:rsidR="005735AC" w:rsidRPr="00AF6DCE" w:rsidRDefault="005735AC" w:rsidP="002F3E23">
            <w:pPr>
              <w:pStyle w:val="TAC"/>
              <w:rPr>
                <w:lang w:eastAsia="zh-CN"/>
              </w:rPr>
            </w:pPr>
            <w:r w:rsidRPr="00AF6DCE">
              <w:rPr>
                <w:lang w:eastAsia="zh-CN"/>
              </w:rPr>
              <w:t xml:space="preserve">Medium Range: -38 </w:t>
            </w:r>
            <w:r w:rsidRPr="00AF6DCE">
              <w:rPr>
                <w:rFonts w:cs="Arial"/>
                <w:szCs w:val="18"/>
              </w:rPr>
              <w:t xml:space="preserve">- </w:t>
            </w:r>
            <w:r w:rsidRPr="00AF6DCE">
              <w:rPr>
                <w:rFonts w:cs="Arial"/>
              </w:rPr>
              <w:t>Δ</w:t>
            </w:r>
            <w:r w:rsidRPr="00AF6DCE">
              <w:rPr>
                <w:rFonts w:cs="Arial"/>
                <w:vertAlign w:val="subscript"/>
              </w:rPr>
              <w:t>OTAREFSENS</w:t>
            </w:r>
          </w:p>
          <w:p w14:paraId="72730DA5" w14:textId="77777777" w:rsidR="005735AC" w:rsidRPr="00AF6DCE" w:rsidRDefault="005735AC" w:rsidP="002F3E23">
            <w:pPr>
              <w:pStyle w:val="TAC"/>
              <w:rPr>
                <w:lang w:eastAsia="zh-CN"/>
              </w:rPr>
            </w:pPr>
            <w:r w:rsidRPr="00AF6DCE">
              <w:rPr>
                <w:lang w:eastAsia="zh-CN"/>
              </w:rPr>
              <w:t xml:space="preserve">Local Area: -35 </w:t>
            </w:r>
            <w:r w:rsidRPr="00AF6DCE">
              <w:rPr>
                <w:rFonts w:cs="Arial"/>
                <w:szCs w:val="18"/>
              </w:rPr>
              <w:t xml:space="preserve">- </w:t>
            </w:r>
            <w:r w:rsidRPr="00AF6DCE">
              <w:rPr>
                <w:rFonts w:cs="Arial"/>
              </w:rPr>
              <w:t>Δ</w:t>
            </w:r>
            <w:r w:rsidRPr="00AF6DCE">
              <w:rPr>
                <w:rFonts w:cs="Arial"/>
                <w:vertAlign w:val="subscript"/>
              </w:rPr>
              <w:t>OTAREFSENS</w:t>
            </w:r>
          </w:p>
        </w:tc>
        <w:tc>
          <w:tcPr>
            <w:tcW w:w="0" w:type="auto"/>
            <w:tcBorders>
              <w:top w:val="single" w:sz="4" w:space="0" w:color="auto"/>
              <w:left w:val="single" w:sz="4" w:space="0" w:color="auto"/>
              <w:bottom w:val="single" w:sz="4" w:space="0" w:color="auto"/>
              <w:right w:val="single" w:sz="4" w:space="0" w:color="auto"/>
            </w:tcBorders>
            <w:vAlign w:val="center"/>
          </w:tcPr>
          <w:p w14:paraId="42DF63A2" w14:textId="77777777" w:rsidR="005735AC" w:rsidRPr="00AF6DCE" w:rsidRDefault="005735AC" w:rsidP="002F3E23">
            <w:pPr>
              <w:pStyle w:val="TAC"/>
              <w:rPr>
                <w:lang w:eastAsia="zh-CN"/>
              </w:rPr>
            </w:pPr>
            <w:r w:rsidRPr="00AF6DCE">
              <w:rPr>
                <w:rFonts w:cs="Arial"/>
              </w:rPr>
              <w:t>±</w:t>
            </w:r>
            <w:r w:rsidRPr="00AF6DCE">
              <w:rPr>
                <w:lang w:eastAsia="zh-CN"/>
              </w:rPr>
              <w:t>3</w:t>
            </w:r>
            <w:r w:rsidRPr="00AF6DCE">
              <w:rPr>
                <w:rFonts w:hint="eastAsia"/>
                <w:lang w:eastAsia="zh-CN"/>
              </w:rPr>
              <w:t>0</w:t>
            </w:r>
          </w:p>
        </w:tc>
        <w:tc>
          <w:tcPr>
            <w:tcW w:w="0" w:type="auto"/>
            <w:tcBorders>
              <w:top w:val="single" w:sz="4" w:space="0" w:color="auto"/>
              <w:left w:val="single" w:sz="4" w:space="0" w:color="auto"/>
              <w:bottom w:val="single" w:sz="4" w:space="0" w:color="auto"/>
              <w:right w:val="single" w:sz="4" w:space="0" w:color="auto"/>
            </w:tcBorders>
            <w:vAlign w:val="center"/>
          </w:tcPr>
          <w:p w14:paraId="0EFE1EE3" w14:textId="77777777" w:rsidR="005735AC" w:rsidRPr="00AF6DCE" w:rsidRDefault="005735AC" w:rsidP="002F3E23">
            <w:pPr>
              <w:pStyle w:val="TAC"/>
            </w:pPr>
            <w:r w:rsidRPr="00AF6DCE">
              <w:rPr>
                <w:rFonts w:hint="eastAsia"/>
                <w:lang w:eastAsia="zh-CN"/>
              </w:rPr>
              <w:t>20</w:t>
            </w:r>
            <w:r w:rsidRPr="00AF6DCE">
              <w:rPr>
                <w:lang w:eastAsia="zh-CN"/>
              </w:rPr>
              <w:t> </w:t>
            </w:r>
            <w:r w:rsidRPr="00AF6DCE">
              <w:t>MHz DFT-</w:t>
            </w:r>
            <w:r w:rsidRPr="001F0AE4">
              <w:t>s</w:t>
            </w:r>
            <w:r w:rsidRPr="00AF6DCE">
              <w:t xml:space="preserve">-OFDM </w:t>
            </w:r>
            <w:r w:rsidRPr="00AF6DCE">
              <w:rPr>
                <w:rFonts w:hint="eastAsia"/>
                <w:lang w:eastAsia="zh-CN"/>
              </w:rPr>
              <w:t xml:space="preserve">NR </w:t>
            </w:r>
            <w:r w:rsidRPr="00AF6DCE">
              <w:t>signal</w:t>
            </w:r>
          </w:p>
          <w:p w14:paraId="45F3A68F" w14:textId="77777777" w:rsidR="005735AC" w:rsidRPr="00AF6DCE" w:rsidRDefault="005735AC" w:rsidP="002F3E23">
            <w:pPr>
              <w:pStyle w:val="TAC"/>
              <w:rPr>
                <w:lang w:eastAsia="ja-JP"/>
              </w:rPr>
            </w:pPr>
            <w:r w:rsidRPr="00AF6DCE">
              <w:t>SCS: 15 kHz</w:t>
            </w:r>
          </w:p>
        </w:tc>
      </w:tr>
      <w:tr w:rsidR="005735AC" w:rsidRPr="00AF6DCE" w14:paraId="32C5F6BA" w14:textId="77777777" w:rsidTr="002F3E23">
        <w:trPr>
          <w:trHeight w:val="335"/>
          <w:jc w:val="center"/>
        </w:trPr>
        <w:tc>
          <w:tcPr>
            <w:tcW w:w="0" w:type="auto"/>
            <w:vMerge/>
            <w:tcBorders>
              <w:left w:val="single" w:sz="4" w:space="0" w:color="auto"/>
              <w:bottom w:val="single" w:sz="4" w:space="0" w:color="auto"/>
              <w:right w:val="single" w:sz="4" w:space="0" w:color="auto"/>
            </w:tcBorders>
            <w:vAlign w:val="center"/>
          </w:tcPr>
          <w:p w14:paraId="33270D86" w14:textId="77777777" w:rsidR="005735AC" w:rsidRPr="00AF6DCE" w:rsidRDefault="005735AC" w:rsidP="002F3E23">
            <w:pPr>
              <w:pStyle w:val="TAC"/>
              <w:rPr>
                <w:lang w:eastAsia="zh-CN"/>
              </w:rPr>
            </w:pPr>
          </w:p>
        </w:tc>
        <w:tc>
          <w:tcPr>
            <w:tcW w:w="0" w:type="auto"/>
            <w:tcBorders>
              <w:left w:val="single" w:sz="4" w:space="0" w:color="auto"/>
              <w:bottom w:val="single" w:sz="4" w:space="0" w:color="auto"/>
              <w:right w:val="single" w:sz="4" w:space="0" w:color="auto"/>
            </w:tcBorders>
            <w:vAlign w:val="center"/>
          </w:tcPr>
          <w:p w14:paraId="7C3EA09F" w14:textId="77777777"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r>
              <w:t xml:space="preserve"> </w:t>
            </w:r>
            <w:r w:rsidRPr="00531825">
              <w:rPr>
                <w:rFonts w:cs="Arial"/>
                <w:szCs w:val="18"/>
                <w:lang w:eastAsia="ja-JP"/>
              </w:rPr>
              <w:t>+ TBD</w:t>
            </w:r>
          </w:p>
        </w:tc>
        <w:tc>
          <w:tcPr>
            <w:tcW w:w="0" w:type="auto"/>
            <w:tcBorders>
              <w:left w:val="single" w:sz="4" w:space="0" w:color="auto"/>
              <w:bottom w:val="single" w:sz="4" w:space="0" w:color="auto"/>
              <w:right w:val="single" w:sz="4" w:space="0" w:color="auto"/>
            </w:tcBorders>
            <w:vAlign w:val="center"/>
          </w:tcPr>
          <w:p w14:paraId="09A4F6E4" w14:textId="77777777"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tcPr>
          <w:p w14:paraId="18A03783" w14:textId="77777777"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tcPr>
          <w:p w14:paraId="557E5649" w14:textId="77777777" w:rsidR="005735AC" w:rsidRPr="00AF6DCE" w:rsidRDefault="005735AC" w:rsidP="002F3E23">
            <w:pPr>
              <w:pStyle w:val="TAC"/>
              <w:rPr>
                <w:lang w:eastAsia="zh-CN"/>
              </w:rPr>
            </w:pPr>
            <w:r w:rsidRPr="00AF6DCE">
              <w:rPr>
                <w:lang w:eastAsia="zh-CN"/>
              </w:rPr>
              <w:t xml:space="preserve">Wide Area: -43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p w14:paraId="6AC1031C" w14:textId="77777777" w:rsidR="005735AC" w:rsidRPr="00AF6DCE" w:rsidRDefault="005735AC" w:rsidP="002F3E23">
            <w:pPr>
              <w:pStyle w:val="TAC"/>
              <w:rPr>
                <w:lang w:eastAsia="zh-CN"/>
              </w:rPr>
            </w:pPr>
            <w:r w:rsidRPr="00AF6DCE">
              <w:rPr>
                <w:lang w:eastAsia="zh-CN"/>
              </w:rPr>
              <w:t xml:space="preserve">Medium Range: -38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p w14:paraId="09A14C26" w14:textId="77777777" w:rsidR="005735AC" w:rsidRPr="00AF6DCE" w:rsidRDefault="005735AC" w:rsidP="002F3E23">
            <w:pPr>
              <w:pStyle w:val="TAC"/>
              <w:rPr>
                <w:lang w:eastAsia="zh-CN"/>
              </w:rPr>
            </w:pPr>
            <w:r w:rsidRPr="00AF6DCE">
              <w:rPr>
                <w:lang w:eastAsia="zh-CN"/>
              </w:rPr>
              <w:t xml:space="preserve">Local Area: -35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tc>
        <w:tc>
          <w:tcPr>
            <w:tcW w:w="0" w:type="auto"/>
            <w:tcBorders>
              <w:top w:val="single" w:sz="4" w:space="0" w:color="auto"/>
              <w:left w:val="single" w:sz="4" w:space="0" w:color="auto"/>
              <w:bottom w:val="single" w:sz="4" w:space="0" w:color="auto"/>
              <w:right w:val="single" w:sz="4" w:space="0" w:color="auto"/>
            </w:tcBorders>
            <w:vAlign w:val="center"/>
          </w:tcPr>
          <w:p w14:paraId="0BF314C4" w14:textId="77777777" w:rsidR="005735AC" w:rsidRPr="00AF6DCE" w:rsidRDefault="005735AC" w:rsidP="002F3E23">
            <w:pPr>
              <w:pStyle w:val="TAC"/>
              <w:rPr>
                <w:lang w:eastAsia="zh-CN"/>
              </w:rPr>
            </w:pPr>
            <w:r w:rsidRPr="00AF6DCE">
              <w:rPr>
                <w:rFonts w:cs="Arial"/>
              </w:rPr>
              <w:t>±</w:t>
            </w:r>
            <w:r w:rsidRPr="00AF6DCE">
              <w:rPr>
                <w:lang w:eastAsia="zh-CN"/>
              </w:rPr>
              <w:t>3</w:t>
            </w:r>
            <w:r w:rsidRPr="00AF6DCE">
              <w:rPr>
                <w:rFonts w:hint="eastAsia"/>
                <w:lang w:eastAsia="zh-CN"/>
              </w:rPr>
              <w:t>0</w:t>
            </w:r>
          </w:p>
        </w:tc>
        <w:tc>
          <w:tcPr>
            <w:tcW w:w="0" w:type="auto"/>
            <w:tcBorders>
              <w:top w:val="single" w:sz="4" w:space="0" w:color="auto"/>
              <w:left w:val="single" w:sz="4" w:space="0" w:color="auto"/>
              <w:bottom w:val="single" w:sz="4" w:space="0" w:color="auto"/>
              <w:right w:val="single" w:sz="4" w:space="0" w:color="auto"/>
            </w:tcBorders>
            <w:vAlign w:val="center"/>
          </w:tcPr>
          <w:p w14:paraId="07705735" w14:textId="77777777" w:rsidR="005735AC" w:rsidRPr="00AF6DCE" w:rsidRDefault="005735AC" w:rsidP="002F3E23">
            <w:pPr>
              <w:pStyle w:val="TAC"/>
            </w:pPr>
            <w:r w:rsidRPr="00AF6DCE">
              <w:rPr>
                <w:rFonts w:hint="eastAsia"/>
                <w:lang w:eastAsia="zh-CN"/>
              </w:rPr>
              <w:t>20</w:t>
            </w:r>
            <w:r w:rsidRPr="00AF6DCE">
              <w:rPr>
                <w:lang w:eastAsia="zh-CN"/>
              </w:rPr>
              <w:t> </w:t>
            </w:r>
            <w:r w:rsidRPr="00AF6DCE">
              <w:t>MHz DFT-</w:t>
            </w:r>
            <w:r w:rsidRPr="001F0AE4">
              <w:t>s</w:t>
            </w:r>
            <w:r w:rsidRPr="00AF6DCE">
              <w:t xml:space="preserve">-OFDM </w:t>
            </w:r>
            <w:r w:rsidRPr="00AF6DCE">
              <w:rPr>
                <w:rFonts w:hint="eastAsia"/>
                <w:lang w:eastAsia="zh-CN"/>
              </w:rPr>
              <w:t xml:space="preserve">NR </w:t>
            </w:r>
            <w:r w:rsidRPr="00AF6DCE">
              <w:t>signal</w:t>
            </w:r>
          </w:p>
          <w:p w14:paraId="7BCE41F9" w14:textId="77777777" w:rsidR="005735AC" w:rsidRPr="00AF6DCE" w:rsidRDefault="005735AC" w:rsidP="002F3E23">
            <w:pPr>
              <w:pStyle w:val="TAC"/>
              <w:rPr>
                <w:lang w:eastAsia="zh-CN"/>
              </w:rPr>
            </w:pPr>
            <w:r w:rsidRPr="00AF6DCE">
              <w:t>SCS: 15 kHz</w:t>
            </w:r>
          </w:p>
        </w:tc>
      </w:tr>
    </w:tbl>
    <w:p w14:paraId="6F970E6A" w14:textId="77777777" w:rsidR="005735AC" w:rsidRPr="00AF6DCE" w:rsidRDefault="005735AC" w:rsidP="005735AC">
      <w:pPr>
        <w:rPr>
          <w:rFonts w:eastAsia="SimSun"/>
          <w:lang w:eastAsia="zh-CN"/>
        </w:rPr>
      </w:pPr>
    </w:p>
    <w:p w14:paraId="1110F857" w14:textId="77777777" w:rsidR="005735AC" w:rsidRPr="00AF6DCE" w:rsidRDefault="005735AC" w:rsidP="005735AC">
      <w:pPr>
        <w:keepNext/>
        <w:keepLines/>
        <w:spacing w:before="60"/>
        <w:jc w:val="center"/>
        <w:rPr>
          <w:rFonts w:ascii="Arial" w:eastAsia="SimSun" w:hAnsi="Arial"/>
          <w:b/>
          <w:lang w:eastAsia="zh-CN"/>
        </w:rPr>
      </w:pPr>
      <w:r w:rsidRPr="00AF6DCE">
        <w:rPr>
          <w:rFonts w:ascii="Arial" w:hAnsi="Arial"/>
          <w:b/>
          <w:lang w:eastAsia="x-none"/>
        </w:rPr>
        <w:lastRenderedPageBreak/>
        <w:t xml:space="preserve">Table </w:t>
      </w:r>
      <w:r>
        <w:rPr>
          <w:rFonts w:ascii="Arial" w:eastAsia="SimSun" w:hAnsi="Arial"/>
          <w:b/>
          <w:lang w:eastAsia="zh-CN"/>
        </w:rPr>
        <w:t>7</w:t>
      </w:r>
      <w:r w:rsidRPr="00AF6DCE">
        <w:rPr>
          <w:rFonts w:ascii="Arial" w:eastAsia="SimSun" w:hAnsi="Arial"/>
          <w:b/>
          <w:lang w:eastAsia="zh-CN"/>
        </w:rPr>
        <w:t>.5.2.</w:t>
      </w:r>
      <w:r>
        <w:rPr>
          <w:rFonts w:ascii="Arial" w:eastAsia="SimSun" w:hAnsi="Arial"/>
          <w:b/>
          <w:lang w:eastAsia="zh-CN"/>
        </w:rPr>
        <w:t>5.</w:t>
      </w:r>
      <w:r w:rsidRPr="00AF6DCE">
        <w:rPr>
          <w:rFonts w:ascii="Arial" w:eastAsia="SimSun" w:hAnsi="Arial"/>
          <w:b/>
          <w:lang w:eastAsia="zh-CN"/>
        </w:rPr>
        <w:t>2</w:t>
      </w:r>
      <w:r w:rsidRPr="00AF6DCE">
        <w:rPr>
          <w:rFonts w:ascii="Arial" w:hAnsi="Arial"/>
          <w:b/>
          <w:lang w:eastAsia="x-none"/>
        </w:rPr>
        <w:t>-</w:t>
      </w:r>
      <w:r w:rsidRPr="00AF6DCE">
        <w:rPr>
          <w:rFonts w:ascii="Arial" w:eastAsia="SimSun" w:hAnsi="Arial"/>
          <w:b/>
          <w:lang w:eastAsia="zh-CN"/>
        </w:rPr>
        <w:t>2</w:t>
      </w:r>
      <w:r w:rsidRPr="00AF6DCE">
        <w:rPr>
          <w:rFonts w:ascii="Arial" w:hAnsi="Arial"/>
          <w:b/>
          <w:lang w:eastAsia="x-none"/>
        </w:rPr>
        <w:t xml:space="preserve">: OTA narrowband blocking requirement for </w:t>
      </w:r>
      <w:r w:rsidRPr="00AF6DCE">
        <w:rPr>
          <w:rFonts w:ascii="Arial" w:hAnsi="Arial"/>
          <w:b/>
          <w:i/>
          <w:lang w:eastAsia="x-none"/>
        </w:rPr>
        <w:t>BS type 1-O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7"/>
        <w:gridCol w:w="1485"/>
        <w:gridCol w:w="1485"/>
        <w:gridCol w:w="1485"/>
        <w:gridCol w:w="2099"/>
      </w:tblGrid>
      <w:tr w:rsidR="005735AC" w:rsidRPr="00AF6DCE" w14:paraId="4A7500D8" w14:textId="77777777" w:rsidTr="002F3E23">
        <w:trPr>
          <w:trHeight w:val="518"/>
          <w:jc w:val="center"/>
        </w:trPr>
        <w:tc>
          <w:tcPr>
            <w:tcW w:w="0" w:type="auto"/>
            <w:vMerge w:val="restart"/>
            <w:tcBorders>
              <w:top w:val="single" w:sz="4" w:space="0" w:color="auto"/>
              <w:left w:val="single" w:sz="4" w:space="0" w:color="auto"/>
              <w:right w:val="single" w:sz="4" w:space="0" w:color="auto"/>
            </w:tcBorders>
            <w:vAlign w:val="center"/>
          </w:tcPr>
          <w:p w14:paraId="5313D096" w14:textId="77777777" w:rsidR="005735AC" w:rsidRPr="00AF6DCE" w:rsidRDefault="005735AC" w:rsidP="002F3E23">
            <w:pPr>
              <w:pStyle w:val="TAH"/>
            </w:pPr>
            <w:r w:rsidRPr="00AF6DCE">
              <w:rPr>
                <w:rFonts w:hint="eastAsia"/>
                <w:i/>
              </w:rPr>
              <w:t>BS channel bandwidth</w:t>
            </w:r>
            <w:r w:rsidRPr="00AF6DCE">
              <w:t xml:space="preserve"> of the lowest</w:t>
            </w:r>
            <w:r w:rsidRPr="00AF6DCE">
              <w:rPr>
                <w:rFonts w:hint="eastAsia"/>
              </w:rPr>
              <w:t>/</w:t>
            </w:r>
            <w:r w:rsidRPr="00AF6DCE">
              <w:t>highest carrier received [MHz]</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3A35E010" w14:textId="77777777" w:rsidR="005735AC" w:rsidRPr="00AF6DCE" w:rsidRDefault="005735AC" w:rsidP="002F3E23">
            <w:pPr>
              <w:pStyle w:val="TAH"/>
              <w:rPr>
                <w:lang w:eastAsia="ja-JP"/>
              </w:rPr>
            </w:pPr>
            <w:r w:rsidRPr="00AF6DCE">
              <w:t>OTA Wanted signal mean power [dBm]</w:t>
            </w:r>
          </w:p>
        </w:tc>
        <w:tc>
          <w:tcPr>
            <w:tcW w:w="0" w:type="auto"/>
            <w:vMerge w:val="restart"/>
            <w:tcBorders>
              <w:top w:val="single" w:sz="4" w:space="0" w:color="auto"/>
              <w:left w:val="single" w:sz="4" w:space="0" w:color="auto"/>
              <w:right w:val="single" w:sz="4" w:space="0" w:color="auto"/>
            </w:tcBorders>
            <w:vAlign w:val="center"/>
            <w:hideMark/>
          </w:tcPr>
          <w:p w14:paraId="3FE189EC" w14:textId="77777777" w:rsidR="005735AC" w:rsidRPr="00AF6DCE" w:rsidRDefault="005735AC" w:rsidP="002F3E23">
            <w:pPr>
              <w:pStyle w:val="TAH"/>
              <w:rPr>
                <w:lang w:eastAsia="ja-JP"/>
              </w:rPr>
            </w:pPr>
            <w:r w:rsidRPr="00AF6DCE">
              <w:rPr>
                <w:rFonts w:cs="Arial"/>
              </w:rPr>
              <w:t>OTA Interfering signal mean power [dBm]</w:t>
            </w:r>
          </w:p>
        </w:tc>
      </w:tr>
      <w:tr w:rsidR="005735AC" w:rsidRPr="00AF6DCE" w14:paraId="4274EB68" w14:textId="77777777" w:rsidTr="002F3E23">
        <w:trPr>
          <w:trHeight w:val="517"/>
          <w:jc w:val="center"/>
        </w:trPr>
        <w:tc>
          <w:tcPr>
            <w:tcW w:w="0" w:type="auto"/>
            <w:vMerge/>
            <w:tcBorders>
              <w:left w:val="single" w:sz="4" w:space="0" w:color="auto"/>
              <w:bottom w:val="single" w:sz="4" w:space="0" w:color="auto"/>
              <w:right w:val="single" w:sz="4" w:space="0" w:color="auto"/>
            </w:tcBorders>
            <w:vAlign w:val="center"/>
          </w:tcPr>
          <w:p w14:paraId="05AE3DB5" w14:textId="77777777" w:rsidR="005735AC" w:rsidRPr="00AF6DCE" w:rsidRDefault="005735AC" w:rsidP="002F3E23">
            <w:pPr>
              <w:pStyle w:val="TAH"/>
              <w:rPr>
                <w:i/>
              </w:rPr>
            </w:pPr>
          </w:p>
        </w:tc>
        <w:tc>
          <w:tcPr>
            <w:tcW w:w="0" w:type="auto"/>
            <w:tcBorders>
              <w:top w:val="single" w:sz="4" w:space="0" w:color="auto"/>
              <w:left w:val="single" w:sz="4" w:space="0" w:color="auto"/>
              <w:bottom w:val="single" w:sz="4" w:space="0" w:color="auto"/>
              <w:right w:val="single" w:sz="4" w:space="0" w:color="auto"/>
            </w:tcBorders>
            <w:vAlign w:val="center"/>
          </w:tcPr>
          <w:p w14:paraId="0881F710" w14:textId="77777777" w:rsidR="005735AC" w:rsidRPr="00AF6DCE" w:rsidRDefault="005735AC" w:rsidP="002F3E23">
            <w:pPr>
              <w:pStyle w:val="TAH"/>
            </w:pPr>
            <w:r w:rsidRPr="00531825">
              <w:rPr>
                <w:rFonts w:cs="Arial"/>
                <w:szCs w:val="18"/>
                <w:lang w:eastAsia="ja-JP"/>
              </w:rPr>
              <w:t>f ≤ 3.0 GHz</w:t>
            </w:r>
          </w:p>
        </w:tc>
        <w:tc>
          <w:tcPr>
            <w:tcW w:w="0" w:type="auto"/>
            <w:tcBorders>
              <w:top w:val="single" w:sz="4" w:space="0" w:color="auto"/>
              <w:left w:val="single" w:sz="4" w:space="0" w:color="auto"/>
              <w:bottom w:val="single" w:sz="4" w:space="0" w:color="auto"/>
              <w:right w:val="single" w:sz="4" w:space="0" w:color="auto"/>
            </w:tcBorders>
            <w:vAlign w:val="center"/>
          </w:tcPr>
          <w:p w14:paraId="7CEFDE07" w14:textId="77777777" w:rsidR="005735AC" w:rsidRPr="00AF6DCE" w:rsidRDefault="005735AC" w:rsidP="002F3E23">
            <w:pPr>
              <w:pStyle w:val="TAH"/>
            </w:pPr>
            <w:r w:rsidRPr="00531825">
              <w:rPr>
                <w:rFonts w:cs="Arial"/>
                <w:szCs w:val="18"/>
                <w:lang w:eastAsia="ja-JP"/>
              </w:rPr>
              <w:t>3.0 GHz &lt; f ≤ 4.2 GHz</w:t>
            </w:r>
          </w:p>
        </w:tc>
        <w:tc>
          <w:tcPr>
            <w:tcW w:w="0" w:type="auto"/>
            <w:tcBorders>
              <w:top w:val="single" w:sz="4" w:space="0" w:color="auto"/>
              <w:left w:val="single" w:sz="4" w:space="0" w:color="auto"/>
              <w:bottom w:val="single" w:sz="4" w:space="0" w:color="auto"/>
              <w:right w:val="single" w:sz="4" w:space="0" w:color="auto"/>
            </w:tcBorders>
            <w:vAlign w:val="center"/>
          </w:tcPr>
          <w:p w14:paraId="19259BBF" w14:textId="77777777" w:rsidR="005735AC" w:rsidRPr="00AF6DCE" w:rsidRDefault="005735AC" w:rsidP="002F3E23">
            <w:pPr>
              <w:pStyle w:val="TAH"/>
            </w:pPr>
            <w:r w:rsidRPr="00531825">
              <w:rPr>
                <w:rFonts w:cs="Arial"/>
                <w:szCs w:val="18"/>
                <w:lang w:eastAsia="ja-JP"/>
              </w:rPr>
              <w:t>4.2 GHz &lt; f ≤ 6.0 GHz</w:t>
            </w:r>
          </w:p>
        </w:tc>
        <w:tc>
          <w:tcPr>
            <w:tcW w:w="0" w:type="auto"/>
            <w:vMerge/>
            <w:tcBorders>
              <w:left w:val="single" w:sz="4" w:space="0" w:color="auto"/>
              <w:bottom w:val="single" w:sz="4" w:space="0" w:color="auto"/>
              <w:right w:val="single" w:sz="4" w:space="0" w:color="auto"/>
            </w:tcBorders>
            <w:vAlign w:val="center"/>
          </w:tcPr>
          <w:p w14:paraId="52D4A2C3" w14:textId="77777777" w:rsidR="005735AC" w:rsidRPr="00AF6DCE" w:rsidRDefault="005735AC" w:rsidP="00607A83">
            <w:pPr>
              <w:keepNext/>
              <w:keepLines/>
              <w:tabs>
                <w:tab w:val="left" w:pos="540"/>
                <w:tab w:val="left" w:pos="1260"/>
                <w:tab w:val="left" w:pos="1800"/>
              </w:tabs>
              <w:jc w:val="center"/>
              <w:rPr>
                <w:rFonts w:ascii="Arial" w:hAnsi="Arial" w:cs="Arial"/>
                <w:b/>
                <w:sz w:val="18"/>
              </w:rPr>
            </w:pPr>
          </w:p>
        </w:tc>
      </w:tr>
      <w:tr w:rsidR="005735AC" w:rsidRPr="00AF6DCE" w14:paraId="278C129B" w14:textId="77777777" w:rsidTr="002F3E23">
        <w:trPr>
          <w:trHeight w:val="487"/>
          <w:jc w:val="center"/>
        </w:trPr>
        <w:tc>
          <w:tcPr>
            <w:tcW w:w="0" w:type="auto"/>
            <w:vMerge w:val="restart"/>
            <w:tcBorders>
              <w:top w:val="single" w:sz="4" w:space="0" w:color="auto"/>
              <w:left w:val="single" w:sz="4" w:space="0" w:color="auto"/>
              <w:right w:val="single" w:sz="4" w:space="0" w:color="auto"/>
            </w:tcBorders>
            <w:vAlign w:val="center"/>
          </w:tcPr>
          <w:p w14:paraId="1A77C315" w14:textId="77777777" w:rsidR="005735AC" w:rsidRPr="00AF6DCE" w:rsidRDefault="005735AC" w:rsidP="002F3E23">
            <w:pPr>
              <w:pStyle w:val="TAC"/>
              <w:rPr>
                <w:lang w:eastAsia="zh-CN"/>
              </w:rPr>
            </w:pPr>
            <w:r w:rsidRPr="00AF6DCE">
              <w:rPr>
                <w:rFonts w:hint="eastAsia"/>
                <w:lang w:eastAsia="zh-CN"/>
              </w:rPr>
              <w:t>5, 10, 15, 20</w:t>
            </w:r>
          </w:p>
        </w:tc>
        <w:tc>
          <w:tcPr>
            <w:tcW w:w="0" w:type="auto"/>
            <w:tcBorders>
              <w:top w:val="single" w:sz="4" w:space="0" w:color="auto"/>
              <w:left w:val="single" w:sz="4" w:space="0" w:color="auto"/>
              <w:right w:val="single" w:sz="4" w:space="0" w:color="auto"/>
            </w:tcBorders>
            <w:vAlign w:val="center"/>
          </w:tcPr>
          <w:p w14:paraId="7F83CF59" w14:textId="77777777" w:rsidR="005735AC" w:rsidRPr="00AF6DCE" w:rsidRDefault="005735AC" w:rsidP="002F3E23">
            <w:pPr>
              <w:pStyle w:val="TAC"/>
              <w:rPr>
                <w:rFonts w:cs="Arial"/>
              </w:rPr>
            </w:pPr>
            <w:r w:rsidRPr="00AF6DCE">
              <w:rPr>
                <w:rFonts w:cs="Arial"/>
              </w:rPr>
              <w:t>EIS</w:t>
            </w:r>
            <w:r w:rsidRPr="00AF6DCE">
              <w:rPr>
                <w:rFonts w:cs="Arial"/>
                <w:vertAlign w:val="subscript"/>
              </w:rPr>
              <w:t>REFSENS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right w:val="single" w:sz="4" w:space="0" w:color="auto"/>
            </w:tcBorders>
            <w:vAlign w:val="center"/>
          </w:tcPr>
          <w:p w14:paraId="7EB6778C" w14:textId="77777777" w:rsidR="005735AC" w:rsidRPr="00AF6DCE" w:rsidRDefault="005735AC" w:rsidP="002F3E23">
            <w:pPr>
              <w:pStyle w:val="TAC"/>
              <w:rPr>
                <w:rFonts w:cs="Arial"/>
              </w:rPr>
            </w:pPr>
            <w:r w:rsidRPr="00AF6DCE">
              <w:rPr>
                <w:rFonts w:cs="Arial"/>
              </w:rPr>
              <w:t>EIS</w:t>
            </w:r>
            <w:r w:rsidRPr="00AF6DCE">
              <w:rPr>
                <w:rFonts w:cs="Arial"/>
                <w:vertAlign w:val="subscript"/>
              </w:rPr>
              <w:t>REFSENS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hideMark/>
          </w:tcPr>
          <w:p w14:paraId="39153D8E" w14:textId="77777777" w:rsidR="005735AC" w:rsidRPr="00AF6DCE" w:rsidRDefault="005735AC" w:rsidP="002F3E23">
            <w:pPr>
              <w:pStyle w:val="TAC"/>
              <w:rPr>
                <w:lang w:eastAsia="ja-JP"/>
              </w:rPr>
            </w:pPr>
            <w:r w:rsidRPr="00AF6DCE">
              <w:rPr>
                <w:rFonts w:cs="Arial"/>
              </w:rPr>
              <w:t>EIS</w:t>
            </w:r>
            <w:r w:rsidRPr="00AF6DCE">
              <w:rPr>
                <w:rFonts w:cs="Arial"/>
                <w:vertAlign w:val="subscript"/>
              </w:rPr>
              <w:t>REFSENS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hideMark/>
          </w:tcPr>
          <w:p w14:paraId="7EE748A0" w14:textId="77777777" w:rsidR="005735AC" w:rsidRPr="00AF6DCE" w:rsidRDefault="005735AC" w:rsidP="002F3E23">
            <w:pPr>
              <w:pStyle w:val="TAC"/>
              <w:rPr>
                <w:lang w:eastAsia="zh-CN"/>
              </w:rPr>
            </w:pPr>
            <w:r w:rsidRPr="00AF6DCE">
              <w:rPr>
                <w:lang w:eastAsia="zh-CN"/>
              </w:rPr>
              <w:t xml:space="preserve">Wide Area: -49 </w:t>
            </w:r>
            <w:r w:rsidRPr="00AF6DCE">
              <w:rPr>
                <w:rFonts w:cs="Arial"/>
                <w:szCs w:val="18"/>
              </w:rPr>
              <w:t xml:space="preserve">- </w:t>
            </w:r>
            <w:r w:rsidRPr="00AF6DCE">
              <w:rPr>
                <w:rFonts w:cs="Arial"/>
              </w:rPr>
              <w:t>Δ</w:t>
            </w:r>
            <w:r w:rsidRPr="00AF6DCE">
              <w:rPr>
                <w:rFonts w:cs="Arial"/>
                <w:vertAlign w:val="subscript"/>
              </w:rPr>
              <w:t>OTAREFSENS</w:t>
            </w:r>
          </w:p>
          <w:p w14:paraId="09DA0C61" w14:textId="77777777" w:rsidR="005735AC" w:rsidRPr="00AF6DCE" w:rsidRDefault="005735AC" w:rsidP="002F3E23">
            <w:pPr>
              <w:pStyle w:val="TAC"/>
              <w:rPr>
                <w:lang w:eastAsia="zh-CN"/>
              </w:rPr>
            </w:pPr>
            <w:r w:rsidRPr="00AF6DCE">
              <w:rPr>
                <w:lang w:eastAsia="zh-CN"/>
              </w:rPr>
              <w:t xml:space="preserve">Medium Range: -44 </w:t>
            </w:r>
            <w:r w:rsidRPr="00AF6DCE">
              <w:rPr>
                <w:rFonts w:cs="Arial"/>
                <w:szCs w:val="18"/>
              </w:rPr>
              <w:t xml:space="preserve">- </w:t>
            </w:r>
            <w:r w:rsidRPr="00AF6DCE">
              <w:rPr>
                <w:rFonts w:cs="Arial"/>
              </w:rPr>
              <w:t>Δ</w:t>
            </w:r>
            <w:r w:rsidRPr="00AF6DCE">
              <w:rPr>
                <w:rFonts w:cs="Arial"/>
                <w:vertAlign w:val="subscript"/>
              </w:rPr>
              <w:t>OTAREFSENS</w:t>
            </w:r>
          </w:p>
          <w:p w14:paraId="0D19883C" w14:textId="77777777" w:rsidR="005735AC" w:rsidRPr="00AF6DCE" w:rsidRDefault="005735AC" w:rsidP="002F3E23">
            <w:pPr>
              <w:pStyle w:val="TAC"/>
              <w:rPr>
                <w:lang w:eastAsia="zh-CN"/>
              </w:rPr>
            </w:pPr>
            <w:r w:rsidRPr="00AF6DCE">
              <w:rPr>
                <w:lang w:eastAsia="zh-CN"/>
              </w:rPr>
              <w:t xml:space="preserve">Local Area: -41 </w:t>
            </w:r>
            <w:r w:rsidRPr="00AF6DCE">
              <w:rPr>
                <w:rFonts w:cs="Arial"/>
                <w:szCs w:val="18"/>
              </w:rPr>
              <w:t xml:space="preserve">- </w:t>
            </w:r>
            <w:r w:rsidRPr="00AF6DCE">
              <w:rPr>
                <w:rFonts w:cs="Arial"/>
              </w:rPr>
              <w:t>Δ</w:t>
            </w:r>
            <w:r w:rsidRPr="00AF6DCE">
              <w:rPr>
                <w:rFonts w:cs="Arial"/>
                <w:vertAlign w:val="subscript"/>
              </w:rPr>
              <w:t>OTAREFSENS</w:t>
            </w:r>
          </w:p>
        </w:tc>
      </w:tr>
      <w:tr w:rsidR="005735AC" w:rsidRPr="00AF6DCE" w14:paraId="4D83D584" w14:textId="77777777" w:rsidTr="002F3E23">
        <w:trPr>
          <w:trHeight w:val="487"/>
          <w:jc w:val="center"/>
        </w:trPr>
        <w:tc>
          <w:tcPr>
            <w:tcW w:w="0" w:type="auto"/>
            <w:vMerge/>
            <w:tcBorders>
              <w:left w:val="single" w:sz="4" w:space="0" w:color="auto"/>
              <w:bottom w:val="single" w:sz="4" w:space="0" w:color="auto"/>
              <w:right w:val="single" w:sz="4" w:space="0" w:color="auto"/>
            </w:tcBorders>
            <w:vAlign w:val="center"/>
          </w:tcPr>
          <w:p w14:paraId="43B28F9D" w14:textId="77777777" w:rsidR="005735AC" w:rsidRPr="00AF6DCE" w:rsidRDefault="005735AC" w:rsidP="002F3E23">
            <w:pPr>
              <w:pStyle w:val="TAC"/>
              <w:rPr>
                <w:lang w:eastAsia="zh-CN"/>
              </w:rPr>
            </w:pPr>
          </w:p>
        </w:tc>
        <w:tc>
          <w:tcPr>
            <w:tcW w:w="0" w:type="auto"/>
            <w:tcBorders>
              <w:left w:val="single" w:sz="4" w:space="0" w:color="auto"/>
              <w:bottom w:val="single" w:sz="4" w:space="0" w:color="auto"/>
              <w:right w:val="single" w:sz="4" w:space="0" w:color="auto"/>
            </w:tcBorders>
            <w:vAlign w:val="center"/>
          </w:tcPr>
          <w:p w14:paraId="343C4291" w14:textId="77777777"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r>
              <w:t xml:space="preserve"> </w:t>
            </w:r>
            <w:r w:rsidRPr="00531825">
              <w:rPr>
                <w:rFonts w:cs="Arial"/>
                <w:szCs w:val="18"/>
                <w:lang w:eastAsia="ja-JP"/>
              </w:rPr>
              <w:t>+ TBD</w:t>
            </w:r>
          </w:p>
        </w:tc>
        <w:tc>
          <w:tcPr>
            <w:tcW w:w="0" w:type="auto"/>
            <w:tcBorders>
              <w:left w:val="single" w:sz="4" w:space="0" w:color="auto"/>
              <w:bottom w:val="single" w:sz="4" w:space="0" w:color="auto"/>
              <w:right w:val="single" w:sz="4" w:space="0" w:color="auto"/>
            </w:tcBorders>
            <w:vAlign w:val="center"/>
          </w:tcPr>
          <w:p w14:paraId="06D287ED" w14:textId="77777777"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tcPr>
          <w:p w14:paraId="55B53B01" w14:textId="77777777"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tcPr>
          <w:p w14:paraId="24A58023" w14:textId="77777777" w:rsidR="005735AC" w:rsidRPr="00AF6DCE" w:rsidRDefault="005735AC" w:rsidP="002F3E23">
            <w:pPr>
              <w:pStyle w:val="TAC"/>
              <w:rPr>
                <w:lang w:eastAsia="zh-CN"/>
              </w:rPr>
            </w:pPr>
            <w:r w:rsidRPr="00AF6DCE">
              <w:rPr>
                <w:lang w:eastAsia="zh-CN"/>
              </w:rPr>
              <w:t xml:space="preserve">Wide Area: -49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p w14:paraId="7C319255" w14:textId="77777777" w:rsidR="005735AC" w:rsidRPr="00AF6DCE" w:rsidRDefault="005735AC" w:rsidP="002F3E23">
            <w:pPr>
              <w:pStyle w:val="TAC"/>
              <w:rPr>
                <w:lang w:eastAsia="zh-CN"/>
              </w:rPr>
            </w:pPr>
            <w:r w:rsidRPr="00AF6DCE">
              <w:rPr>
                <w:lang w:eastAsia="zh-CN"/>
              </w:rPr>
              <w:t xml:space="preserve">Medium Range: -44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p w14:paraId="14C7BBFF" w14:textId="77777777" w:rsidR="005735AC" w:rsidRPr="00AF6DCE" w:rsidRDefault="005735AC" w:rsidP="002F3E23">
            <w:pPr>
              <w:pStyle w:val="TAC"/>
              <w:rPr>
                <w:lang w:eastAsia="zh-CN"/>
              </w:rPr>
            </w:pPr>
            <w:r w:rsidRPr="00AF6DCE">
              <w:rPr>
                <w:lang w:eastAsia="zh-CN"/>
              </w:rPr>
              <w:t xml:space="preserve">Local Area: -41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tc>
      </w:tr>
      <w:tr w:rsidR="005735AC" w:rsidRPr="00AF6DCE" w14:paraId="59D0B15E" w14:textId="77777777" w:rsidTr="002F3E23">
        <w:trPr>
          <w:trHeight w:val="487"/>
          <w:jc w:val="center"/>
        </w:trPr>
        <w:tc>
          <w:tcPr>
            <w:tcW w:w="0" w:type="auto"/>
            <w:vMerge w:val="restart"/>
            <w:tcBorders>
              <w:top w:val="single" w:sz="4" w:space="0" w:color="auto"/>
              <w:left w:val="single" w:sz="4" w:space="0" w:color="auto"/>
              <w:right w:val="single" w:sz="4" w:space="0" w:color="auto"/>
            </w:tcBorders>
            <w:vAlign w:val="center"/>
          </w:tcPr>
          <w:p w14:paraId="55A3056A" w14:textId="77777777" w:rsidR="005735AC" w:rsidRPr="00AF6DCE" w:rsidRDefault="005735AC" w:rsidP="002F3E23">
            <w:pPr>
              <w:pStyle w:val="TAC"/>
              <w:rPr>
                <w:lang w:eastAsia="zh-CN"/>
              </w:rPr>
            </w:pPr>
            <w:r w:rsidRPr="00AF6DCE">
              <w:rPr>
                <w:rFonts w:hint="eastAsia"/>
                <w:lang w:eastAsia="zh-CN"/>
              </w:rPr>
              <w:t xml:space="preserve">25, </w:t>
            </w:r>
            <w:r w:rsidRPr="00AF6DCE">
              <w:rPr>
                <w:lang w:eastAsia="zh-CN"/>
              </w:rPr>
              <w:t xml:space="preserve">30, </w:t>
            </w:r>
            <w:r w:rsidRPr="00AF6DCE">
              <w:rPr>
                <w:rFonts w:hint="eastAsia"/>
                <w:lang w:eastAsia="zh-CN"/>
              </w:rPr>
              <w:t xml:space="preserve">40, 50, 60, </w:t>
            </w:r>
            <w:r w:rsidRPr="00AF6DCE">
              <w:rPr>
                <w:lang w:eastAsia="zh-CN"/>
              </w:rPr>
              <w:t xml:space="preserve">70, </w:t>
            </w:r>
            <w:r w:rsidRPr="00AF6DCE">
              <w:rPr>
                <w:rFonts w:hint="eastAsia"/>
                <w:lang w:eastAsia="zh-CN"/>
              </w:rPr>
              <w:t>80,</w:t>
            </w:r>
            <w:r w:rsidRPr="00AF6DCE">
              <w:rPr>
                <w:lang w:eastAsia="zh-CN"/>
              </w:rPr>
              <w:t xml:space="preserve"> 90, </w:t>
            </w:r>
            <w:r w:rsidRPr="00AF6DCE">
              <w:rPr>
                <w:rFonts w:hint="eastAsia"/>
                <w:lang w:eastAsia="zh-CN"/>
              </w:rPr>
              <w:t>100</w:t>
            </w:r>
          </w:p>
        </w:tc>
        <w:tc>
          <w:tcPr>
            <w:tcW w:w="0" w:type="auto"/>
            <w:tcBorders>
              <w:top w:val="single" w:sz="4" w:space="0" w:color="auto"/>
              <w:left w:val="single" w:sz="4" w:space="0" w:color="auto"/>
              <w:right w:val="single" w:sz="4" w:space="0" w:color="auto"/>
            </w:tcBorders>
            <w:vAlign w:val="center"/>
          </w:tcPr>
          <w:p w14:paraId="6A1392E4" w14:textId="77777777" w:rsidR="005735AC" w:rsidRPr="00AF6DCE" w:rsidRDefault="005735AC" w:rsidP="002F3E23">
            <w:pPr>
              <w:pStyle w:val="TAC"/>
              <w:rPr>
                <w:rFonts w:cs="Arial"/>
              </w:rPr>
            </w:pPr>
            <w:r w:rsidRPr="00AF6DCE">
              <w:rPr>
                <w:rFonts w:cs="Arial"/>
              </w:rPr>
              <w:t>EIS</w:t>
            </w:r>
            <w:r w:rsidRPr="00AF6DCE">
              <w:rPr>
                <w:rFonts w:cs="Arial"/>
                <w:vertAlign w:val="subscript"/>
              </w:rPr>
              <w:t>REFSENS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right w:val="single" w:sz="4" w:space="0" w:color="auto"/>
            </w:tcBorders>
            <w:vAlign w:val="center"/>
          </w:tcPr>
          <w:p w14:paraId="0BF71770" w14:textId="77777777" w:rsidR="005735AC" w:rsidRPr="00AF6DCE" w:rsidRDefault="005735AC" w:rsidP="002F3E23">
            <w:pPr>
              <w:pStyle w:val="TAC"/>
              <w:rPr>
                <w:rFonts w:cs="Arial"/>
              </w:rPr>
            </w:pPr>
            <w:r w:rsidRPr="00AF6DCE">
              <w:rPr>
                <w:rFonts w:cs="Arial"/>
              </w:rPr>
              <w:t>EIS</w:t>
            </w:r>
            <w:r w:rsidRPr="00AF6DCE">
              <w:rPr>
                <w:rFonts w:cs="Arial"/>
                <w:vertAlign w:val="subscript"/>
              </w:rPr>
              <w:t>REFSENS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tcPr>
          <w:p w14:paraId="214AD8AA" w14:textId="77777777" w:rsidR="005735AC" w:rsidRPr="00AF6DCE" w:rsidRDefault="005735AC" w:rsidP="002F3E23">
            <w:pPr>
              <w:pStyle w:val="TAC"/>
              <w:rPr>
                <w:lang w:eastAsia="ja-JP"/>
              </w:rPr>
            </w:pPr>
            <w:r w:rsidRPr="00AF6DCE">
              <w:rPr>
                <w:rFonts w:cs="Arial"/>
              </w:rPr>
              <w:t>EIS</w:t>
            </w:r>
            <w:r w:rsidRPr="00AF6DCE">
              <w:rPr>
                <w:rFonts w:cs="Arial"/>
                <w:vertAlign w:val="subscript"/>
              </w:rPr>
              <w:t>REFSENS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tcPr>
          <w:p w14:paraId="4F66B558" w14:textId="77777777" w:rsidR="005735AC" w:rsidRPr="00AF6DCE" w:rsidRDefault="005735AC" w:rsidP="002F3E23">
            <w:pPr>
              <w:pStyle w:val="TAC"/>
              <w:rPr>
                <w:lang w:eastAsia="zh-CN"/>
              </w:rPr>
            </w:pPr>
            <w:r w:rsidRPr="00AF6DCE">
              <w:rPr>
                <w:lang w:eastAsia="zh-CN"/>
              </w:rPr>
              <w:t xml:space="preserve">Wide Area: -49 </w:t>
            </w:r>
            <w:r w:rsidRPr="00AF6DCE">
              <w:rPr>
                <w:rFonts w:cs="Arial"/>
                <w:szCs w:val="18"/>
              </w:rPr>
              <w:t xml:space="preserve">- </w:t>
            </w:r>
            <w:r w:rsidRPr="00AF6DCE">
              <w:rPr>
                <w:rFonts w:cs="Arial"/>
              </w:rPr>
              <w:t>Δ</w:t>
            </w:r>
            <w:r w:rsidRPr="00AF6DCE">
              <w:rPr>
                <w:rFonts w:cs="Arial"/>
                <w:vertAlign w:val="subscript"/>
              </w:rPr>
              <w:t>OTAREFSENS</w:t>
            </w:r>
          </w:p>
          <w:p w14:paraId="3247C4AA" w14:textId="77777777" w:rsidR="005735AC" w:rsidRPr="00AF6DCE" w:rsidRDefault="005735AC" w:rsidP="002F3E23">
            <w:pPr>
              <w:pStyle w:val="TAC"/>
              <w:rPr>
                <w:lang w:eastAsia="zh-CN"/>
              </w:rPr>
            </w:pPr>
            <w:r w:rsidRPr="00AF6DCE">
              <w:rPr>
                <w:lang w:eastAsia="zh-CN"/>
              </w:rPr>
              <w:t xml:space="preserve">Medium Range: -44 </w:t>
            </w:r>
            <w:r w:rsidRPr="00AF6DCE">
              <w:rPr>
                <w:rFonts w:cs="Arial"/>
                <w:szCs w:val="18"/>
              </w:rPr>
              <w:t xml:space="preserve">- </w:t>
            </w:r>
            <w:r w:rsidRPr="00AF6DCE">
              <w:rPr>
                <w:rFonts w:cs="Arial"/>
              </w:rPr>
              <w:t>Δ</w:t>
            </w:r>
            <w:r w:rsidRPr="00AF6DCE">
              <w:rPr>
                <w:rFonts w:cs="Arial"/>
                <w:vertAlign w:val="subscript"/>
              </w:rPr>
              <w:t>OTAREFSENS</w:t>
            </w:r>
          </w:p>
          <w:p w14:paraId="0650837B" w14:textId="77777777" w:rsidR="005735AC" w:rsidRPr="00AF6DCE" w:rsidRDefault="005735AC" w:rsidP="002F3E23">
            <w:pPr>
              <w:pStyle w:val="TAC"/>
              <w:rPr>
                <w:lang w:eastAsia="zh-CN"/>
              </w:rPr>
            </w:pPr>
            <w:r w:rsidRPr="00AF6DCE">
              <w:rPr>
                <w:lang w:eastAsia="zh-CN"/>
              </w:rPr>
              <w:t xml:space="preserve">Local Area: -41 </w:t>
            </w:r>
            <w:r w:rsidRPr="00AF6DCE">
              <w:rPr>
                <w:rFonts w:cs="Arial"/>
                <w:szCs w:val="18"/>
              </w:rPr>
              <w:t xml:space="preserve">- </w:t>
            </w:r>
            <w:r w:rsidRPr="00AF6DCE">
              <w:rPr>
                <w:rFonts w:cs="Arial"/>
              </w:rPr>
              <w:t>Δ</w:t>
            </w:r>
            <w:r w:rsidRPr="00AF6DCE">
              <w:rPr>
                <w:rFonts w:cs="Arial"/>
                <w:vertAlign w:val="subscript"/>
              </w:rPr>
              <w:t>OTAREFSENS</w:t>
            </w:r>
          </w:p>
        </w:tc>
      </w:tr>
      <w:tr w:rsidR="005735AC" w:rsidRPr="00AF6DCE" w14:paraId="770D743B" w14:textId="77777777" w:rsidTr="002F3E23">
        <w:trPr>
          <w:trHeight w:val="487"/>
          <w:jc w:val="center"/>
        </w:trPr>
        <w:tc>
          <w:tcPr>
            <w:tcW w:w="0" w:type="auto"/>
            <w:vMerge/>
            <w:tcBorders>
              <w:left w:val="single" w:sz="4" w:space="0" w:color="auto"/>
              <w:bottom w:val="single" w:sz="4" w:space="0" w:color="auto"/>
              <w:right w:val="single" w:sz="4" w:space="0" w:color="auto"/>
            </w:tcBorders>
            <w:vAlign w:val="center"/>
          </w:tcPr>
          <w:p w14:paraId="36313904" w14:textId="77777777" w:rsidR="005735AC" w:rsidRPr="00AF6DCE" w:rsidRDefault="005735AC" w:rsidP="002F3E23">
            <w:pPr>
              <w:pStyle w:val="TAC"/>
              <w:rPr>
                <w:lang w:eastAsia="zh-CN"/>
              </w:rPr>
            </w:pPr>
          </w:p>
        </w:tc>
        <w:tc>
          <w:tcPr>
            <w:tcW w:w="0" w:type="auto"/>
            <w:tcBorders>
              <w:left w:val="single" w:sz="4" w:space="0" w:color="auto"/>
              <w:bottom w:val="single" w:sz="4" w:space="0" w:color="auto"/>
              <w:right w:val="single" w:sz="4" w:space="0" w:color="auto"/>
            </w:tcBorders>
            <w:vAlign w:val="center"/>
          </w:tcPr>
          <w:p w14:paraId="19652E70" w14:textId="77777777"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r>
              <w:t xml:space="preserve"> </w:t>
            </w:r>
            <w:r w:rsidRPr="00531825">
              <w:rPr>
                <w:rFonts w:cs="Arial"/>
                <w:szCs w:val="18"/>
                <w:lang w:eastAsia="ja-JP"/>
              </w:rPr>
              <w:t>+ TBD</w:t>
            </w:r>
          </w:p>
        </w:tc>
        <w:tc>
          <w:tcPr>
            <w:tcW w:w="0" w:type="auto"/>
            <w:tcBorders>
              <w:left w:val="single" w:sz="4" w:space="0" w:color="auto"/>
              <w:bottom w:val="single" w:sz="4" w:space="0" w:color="auto"/>
              <w:right w:val="single" w:sz="4" w:space="0" w:color="auto"/>
            </w:tcBorders>
            <w:vAlign w:val="center"/>
          </w:tcPr>
          <w:p w14:paraId="59B34C50" w14:textId="77777777"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tcPr>
          <w:p w14:paraId="4E8379CB" w14:textId="77777777"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tcPr>
          <w:p w14:paraId="24E44DB2" w14:textId="77777777" w:rsidR="005735AC" w:rsidRPr="00AF6DCE" w:rsidRDefault="005735AC" w:rsidP="002F3E23">
            <w:pPr>
              <w:pStyle w:val="TAC"/>
              <w:rPr>
                <w:lang w:eastAsia="zh-CN"/>
              </w:rPr>
            </w:pPr>
            <w:r w:rsidRPr="00AF6DCE">
              <w:rPr>
                <w:lang w:eastAsia="zh-CN"/>
              </w:rPr>
              <w:t xml:space="preserve">Wide Area: -49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p w14:paraId="65855D2F" w14:textId="77777777" w:rsidR="005735AC" w:rsidRPr="00AF6DCE" w:rsidRDefault="005735AC" w:rsidP="002F3E23">
            <w:pPr>
              <w:pStyle w:val="TAC"/>
              <w:rPr>
                <w:lang w:eastAsia="zh-CN"/>
              </w:rPr>
            </w:pPr>
            <w:r w:rsidRPr="00AF6DCE">
              <w:rPr>
                <w:lang w:eastAsia="zh-CN"/>
              </w:rPr>
              <w:t xml:space="preserve">Medium Range: -44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p w14:paraId="4854C4C4" w14:textId="77777777" w:rsidR="005735AC" w:rsidRPr="00AF6DCE" w:rsidRDefault="005735AC" w:rsidP="002F3E23">
            <w:pPr>
              <w:pStyle w:val="TAC"/>
              <w:rPr>
                <w:lang w:eastAsia="zh-CN"/>
              </w:rPr>
            </w:pPr>
            <w:r w:rsidRPr="00AF6DCE">
              <w:rPr>
                <w:lang w:eastAsia="zh-CN"/>
              </w:rPr>
              <w:t xml:space="preserve">Local Area: -41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tc>
      </w:tr>
      <w:tr w:rsidR="005735AC" w:rsidRPr="00AF6DCE" w14:paraId="257CFF2A" w14:textId="77777777" w:rsidTr="002F3E23">
        <w:trPr>
          <w:trHeight w:val="266"/>
          <w:jc w:val="center"/>
        </w:trPr>
        <w:tc>
          <w:tcPr>
            <w:tcW w:w="0" w:type="auto"/>
            <w:gridSpan w:val="5"/>
            <w:tcBorders>
              <w:top w:val="single" w:sz="4" w:space="0" w:color="auto"/>
              <w:left w:val="single" w:sz="4" w:space="0" w:color="auto"/>
              <w:bottom w:val="single" w:sz="4" w:space="0" w:color="auto"/>
              <w:right w:val="single" w:sz="4" w:space="0" w:color="auto"/>
            </w:tcBorders>
          </w:tcPr>
          <w:p w14:paraId="5A310440" w14:textId="36F74925" w:rsidR="005735AC" w:rsidRPr="00AF6DCE" w:rsidRDefault="005735AC" w:rsidP="002F3E23">
            <w:pPr>
              <w:pStyle w:val="TAN"/>
            </w:pPr>
            <w:r w:rsidRPr="00AF6DCE">
              <w:t xml:space="preserve">NOTE: </w:t>
            </w:r>
            <w:r w:rsidRPr="00AF6DCE">
              <w:tab/>
              <w:t>The SCS for the lowest/highest carrier received is the lowest SCS supported by the BS for that bandwidth</w:t>
            </w:r>
            <w:r w:rsidR="00B06C9A">
              <w:t>.</w:t>
            </w:r>
          </w:p>
        </w:tc>
      </w:tr>
    </w:tbl>
    <w:p w14:paraId="4755C806" w14:textId="77777777" w:rsidR="005735AC" w:rsidRPr="00AF6DCE" w:rsidRDefault="005735AC" w:rsidP="005735AC"/>
    <w:p w14:paraId="40E758E2" w14:textId="77777777" w:rsidR="005735AC" w:rsidRPr="00AF6DCE" w:rsidRDefault="005735AC" w:rsidP="005735AC">
      <w:pPr>
        <w:keepNext/>
        <w:keepLines/>
        <w:spacing w:before="60"/>
        <w:jc w:val="center"/>
        <w:rPr>
          <w:rFonts w:ascii="Arial" w:eastAsia="SimSun" w:hAnsi="Arial"/>
          <w:b/>
          <w:lang w:eastAsia="zh-CN"/>
        </w:rPr>
      </w:pPr>
      <w:r w:rsidRPr="00AF6DCE">
        <w:rPr>
          <w:rFonts w:ascii="Arial" w:hAnsi="Arial"/>
          <w:b/>
          <w:lang w:eastAsia="x-none"/>
        </w:rPr>
        <w:lastRenderedPageBreak/>
        <w:t xml:space="preserve">Table </w:t>
      </w:r>
      <w:r>
        <w:rPr>
          <w:rFonts w:ascii="Arial" w:eastAsia="SimSun" w:hAnsi="Arial"/>
          <w:b/>
          <w:lang w:eastAsia="zh-CN"/>
        </w:rPr>
        <w:t>7</w:t>
      </w:r>
      <w:r w:rsidRPr="00AF6DCE">
        <w:rPr>
          <w:rFonts w:ascii="Arial" w:eastAsia="SimSun" w:hAnsi="Arial"/>
          <w:b/>
          <w:lang w:eastAsia="zh-CN"/>
        </w:rPr>
        <w:t>.5.2.</w:t>
      </w:r>
      <w:r>
        <w:rPr>
          <w:rFonts w:ascii="Arial" w:eastAsia="SimSun" w:hAnsi="Arial"/>
          <w:b/>
          <w:lang w:eastAsia="zh-CN"/>
        </w:rPr>
        <w:t>5.</w:t>
      </w:r>
      <w:r w:rsidRPr="00AF6DCE">
        <w:rPr>
          <w:rFonts w:ascii="Arial" w:eastAsia="SimSun" w:hAnsi="Arial"/>
          <w:b/>
          <w:lang w:eastAsia="zh-CN"/>
        </w:rPr>
        <w:t>2</w:t>
      </w:r>
      <w:r w:rsidRPr="00AF6DCE">
        <w:rPr>
          <w:rFonts w:ascii="Arial" w:hAnsi="Arial"/>
          <w:b/>
          <w:lang w:eastAsia="x-none"/>
        </w:rPr>
        <w:t>-</w:t>
      </w:r>
      <w:r w:rsidRPr="00AF6DCE">
        <w:rPr>
          <w:rFonts w:ascii="Arial" w:eastAsia="SimSun" w:hAnsi="Arial"/>
          <w:b/>
          <w:lang w:eastAsia="zh-CN"/>
        </w:rPr>
        <w:t>3</w:t>
      </w:r>
      <w:r w:rsidRPr="00AF6DCE">
        <w:rPr>
          <w:rFonts w:ascii="Arial" w:hAnsi="Arial"/>
          <w:b/>
          <w:lang w:eastAsia="x-none"/>
        </w:rPr>
        <w:t xml:space="preserve">: OTA narrowband blocking interferer frequency offsets for </w:t>
      </w:r>
      <w:r w:rsidRPr="00AF6DCE">
        <w:rPr>
          <w:rFonts w:ascii="Arial" w:hAnsi="Arial"/>
          <w:b/>
          <w:i/>
          <w:lang w:eastAsia="x-none"/>
        </w:rPr>
        <w:t>BS type 1-O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3"/>
        <w:gridCol w:w="4836"/>
        <w:gridCol w:w="1842"/>
      </w:tblGrid>
      <w:tr w:rsidR="005735AC" w:rsidRPr="00AF6DCE" w14:paraId="78504D3D" w14:textId="77777777" w:rsidTr="002F3E23">
        <w:trPr>
          <w:jc w:val="center"/>
        </w:trPr>
        <w:tc>
          <w:tcPr>
            <w:tcW w:w="0" w:type="auto"/>
            <w:shd w:val="clear" w:color="auto" w:fill="auto"/>
            <w:vAlign w:val="center"/>
          </w:tcPr>
          <w:p w14:paraId="0649B39E" w14:textId="77777777" w:rsidR="005735AC" w:rsidRPr="00AF6DCE" w:rsidRDefault="005735AC" w:rsidP="002F3E23">
            <w:pPr>
              <w:pStyle w:val="TAH"/>
              <w:rPr>
                <w:rFonts w:eastAsia="SimSun"/>
                <w:lang w:eastAsia="zh-CN"/>
              </w:rPr>
            </w:pPr>
            <w:r w:rsidRPr="00AF6DCE">
              <w:rPr>
                <w:rFonts w:hint="eastAsia"/>
                <w:i/>
              </w:rPr>
              <w:t>BS channel bandwidth</w:t>
            </w:r>
            <w:r w:rsidRPr="00AF6DCE">
              <w:t xml:space="preserve"> of the lowest</w:t>
            </w:r>
            <w:r w:rsidRPr="00AF6DCE">
              <w:rPr>
                <w:rFonts w:hint="eastAsia"/>
              </w:rPr>
              <w:t>/</w:t>
            </w:r>
            <w:r w:rsidRPr="00AF6DCE">
              <w:t>highest carrier received [MHz]</w:t>
            </w:r>
          </w:p>
        </w:tc>
        <w:tc>
          <w:tcPr>
            <w:tcW w:w="0" w:type="auto"/>
            <w:shd w:val="clear" w:color="auto" w:fill="auto"/>
            <w:vAlign w:val="center"/>
          </w:tcPr>
          <w:p w14:paraId="547C5BE2" w14:textId="77777777" w:rsidR="005735AC" w:rsidRPr="00AF6DCE" w:rsidRDefault="005735AC" w:rsidP="002F3E23">
            <w:pPr>
              <w:pStyle w:val="TAH"/>
              <w:rPr>
                <w:rFonts w:eastAsia="SimSun"/>
                <w:lang w:eastAsia="zh-CN"/>
              </w:rPr>
            </w:pPr>
            <w:r w:rsidRPr="00AF6DCE">
              <w:rPr>
                <w:rFonts w:cs="Arial"/>
              </w:rPr>
              <w:t>Interfering RB centre frequency offset to the lower/upper Base Station RF Bandwidth edge or sub-block edge inside a sub-block gap</w:t>
            </w:r>
            <w:r w:rsidRPr="00AF6DCE">
              <w:t xml:space="preserve"> [kHz]</w:t>
            </w:r>
          </w:p>
        </w:tc>
        <w:tc>
          <w:tcPr>
            <w:tcW w:w="0" w:type="auto"/>
            <w:shd w:val="clear" w:color="auto" w:fill="auto"/>
            <w:vAlign w:val="center"/>
          </w:tcPr>
          <w:p w14:paraId="41DDE2BD" w14:textId="77777777" w:rsidR="005735AC" w:rsidRPr="00AF6DCE" w:rsidRDefault="005735AC" w:rsidP="002F3E23">
            <w:pPr>
              <w:pStyle w:val="TAH"/>
              <w:rPr>
                <w:rFonts w:eastAsia="SimSun"/>
                <w:lang w:eastAsia="zh-CN"/>
              </w:rPr>
            </w:pPr>
            <w:r w:rsidRPr="00AF6DCE">
              <w:t>Type of interfering signal</w:t>
            </w:r>
          </w:p>
        </w:tc>
      </w:tr>
      <w:tr w:rsidR="005735AC" w:rsidRPr="00AF6DCE" w14:paraId="674A4C6D" w14:textId="77777777" w:rsidTr="002F3E23">
        <w:trPr>
          <w:jc w:val="center"/>
        </w:trPr>
        <w:tc>
          <w:tcPr>
            <w:tcW w:w="0" w:type="auto"/>
            <w:shd w:val="clear" w:color="auto" w:fill="auto"/>
            <w:vAlign w:val="center"/>
          </w:tcPr>
          <w:p w14:paraId="3BB02288" w14:textId="77777777" w:rsidR="005735AC" w:rsidRPr="00AF6DCE" w:rsidRDefault="005735AC" w:rsidP="002F3E23">
            <w:pPr>
              <w:pStyle w:val="TAC"/>
              <w:rPr>
                <w:lang w:eastAsia="zh-CN"/>
              </w:rPr>
            </w:pPr>
            <w:r w:rsidRPr="00AF6DCE">
              <w:rPr>
                <w:lang w:eastAsia="zh-CN"/>
              </w:rPr>
              <w:t>5</w:t>
            </w:r>
          </w:p>
        </w:tc>
        <w:tc>
          <w:tcPr>
            <w:tcW w:w="0" w:type="auto"/>
            <w:shd w:val="clear" w:color="auto" w:fill="auto"/>
            <w:vAlign w:val="center"/>
          </w:tcPr>
          <w:p w14:paraId="6F29A188" w14:textId="77777777" w:rsidR="005735AC" w:rsidRPr="00AF6DCE" w:rsidRDefault="005735AC" w:rsidP="002F3E23">
            <w:pPr>
              <w:pStyle w:val="TAC"/>
            </w:pPr>
            <w:r w:rsidRPr="00AF6DCE">
              <w:t>±</w:t>
            </w:r>
            <w:r w:rsidRPr="00AF6DCE">
              <w:rPr>
                <w:rFonts w:hint="eastAsia"/>
                <w:lang w:eastAsia="zh-CN"/>
              </w:rPr>
              <w:t>(</w:t>
            </w:r>
            <w:r w:rsidRPr="00AF6DCE">
              <w:rPr>
                <w:lang w:eastAsia="zh-CN"/>
              </w:rPr>
              <w:t xml:space="preserve">[342.5] </w:t>
            </w:r>
            <w:r w:rsidRPr="00AF6DCE">
              <w:t>+ m*180),</w:t>
            </w:r>
          </w:p>
          <w:p w14:paraId="2B26CE5A" w14:textId="77777777" w:rsidR="005735AC" w:rsidRPr="00AF6DCE" w:rsidRDefault="005735AC" w:rsidP="002F3E23">
            <w:pPr>
              <w:pStyle w:val="TAC"/>
              <w:rPr>
                <w:lang w:eastAsia="zh-CN"/>
              </w:rPr>
            </w:pPr>
            <w:r w:rsidRPr="00AF6DCE">
              <w:t>m=0, 1, 2, 3, 4, 9, 14, 19, 24</w:t>
            </w:r>
          </w:p>
        </w:tc>
        <w:tc>
          <w:tcPr>
            <w:tcW w:w="0" w:type="auto"/>
            <w:vMerge w:val="restart"/>
            <w:shd w:val="clear" w:color="auto" w:fill="auto"/>
            <w:vAlign w:val="center"/>
          </w:tcPr>
          <w:p w14:paraId="0AC71490" w14:textId="77777777" w:rsidR="005735AC" w:rsidRPr="00AF6DCE" w:rsidRDefault="005735AC" w:rsidP="002F3E23">
            <w:pPr>
              <w:pStyle w:val="TAC"/>
            </w:pPr>
            <w:r w:rsidRPr="00AF6DCE">
              <w:t>5 MHz DFT-</w:t>
            </w:r>
            <w:r w:rsidRPr="001F0AE4">
              <w:t>s</w:t>
            </w:r>
            <w:r w:rsidRPr="00AF6DCE">
              <w:t xml:space="preserve">-OFDM </w:t>
            </w:r>
            <w:r w:rsidRPr="00AF6DCE">
              <w:rPr>
                <w:rFonts w:eastAsia="SimSun" w:hint="eastAsia"/>
                <w:lang w:eastAsia="zh-CN"/>
              </w:rPr>
              <w:t>NR</w:t>
            </w:r>
            <w:r w:rsidRPr="00AF6DCE">
              <w:t xml:space="preserve"> signal, 1 RB</w:t>
            </w:r>
          </w:p>
          <w:p w14:paraId="126C7ED4" w14:textId="77777777" w:rsidR="005735AC" w:rsidRPr="00AF6DCE" w:rsidRDefault="005735AC" w:rsidP="002F3E23">
            <w:pPr>
              <w:pStyle w:val="TAC"/>
              <w:rPr>
                <w:rFonts w:eastAsia="SimSun"/>
                <w:lang w:val="sv-SE" w:eastAsia="zh-CN"/>
              </w:rPr>
            </w:pPr>
            <w:r w:rsidRPr="00AF6DCE">
              <w:t>SCS: 15 kHz</w:t>
            </w:r>
          </w:p>
        </w:tc>
      </w:tr>
      <w:tr w:rsidR="005735AC" w:rsidRPr="00AF6DCE" w14:paraId="14F2B3FF" w14:textId="77777777" w:rsidTr="002F3E23">
        <w:trPr>
          <w:jc w:val="center"/>
        </w:trPr>
        <w:tc>
          <w:tcPr>
            <w:tcW w:w="0" w:type="auto"/>
            <w:shd w:val="clear" w:color="auto" w:fill="auto"/>
            <w:vAlign w:val="center"/>
          </w:tcPr>
          <w:p w14:paraId="2862E164" w14:textId="77777777" w:rsidR="005735AC" w:rsidRPr="00AF6DCE" w:rsidRDefault="005735AC" w:rsidP="002F3E23">
            <w:pPr>
              <w:pStyle w:val="TAC"/>
              <w:rPr>
                <w:lang w:eastAsia="zh-CN"/>
              </w:rPr>
            </w:pPr>
            <w:r w:rsidRPr="00AF6DCE">
              <w:rPr>
                <w:lang w:eastAsia="zh-CN"/>
              </w:rPr>
              <w:t>10</w:t>
            </w:r>
          </w:p>
        </w:tc>
        <w:tc>
          <w:tcPr>
            <w:tcW w:w="0" w:type="auto"/>
            <w:shd w:val="clear" w:color="auto" w:fill="auto"/>
            <w:vAlign w:val="center"/>
          </w:tcPr>
          <w:p w14:paraId="746D9377" w14:textId="77777777" w:rsidR="005735AC" w:rsidRPr="00AF6DCE" w:rsidRDefault="005735AC" w:rsidP="002F3E23">
            <w:pPr>
              <w:pStyle w:val="TAC"/>
            </w:pPr>
            <w:r w:rsidRPr="00AF6DCE">
              <w:t>±</w:t>
            </w:r>
            <w:r w:rsidRPr="00AF6DCE">
              <w:rPr>
                <w:rFonts w:hint="eastAsia"/>
                <w:lang w:eastAsia="zh-CN"/>
              </w:rPr>
              <w:t>(</w:t>
            </w:r>
            <w:r w:rsidRPr="00AF6DCE">
              <w:rPr>
                <w:lang w:eastAsia="zh-CN"/>
              </w:rPr>
              <w:t xml:space="preserve">[347.5] </w:t>
            </w:r>
            <w:r w:rsidRPr="00AF6DCE">
              <w:t>+ m*180),</w:t>
            </w:r>
          </w:p>
          <w:p w14:paraId="2ABF29C7" w14:textId="77777777" w:rsidR="005735AC" w:rsidRPr="00AF6DCE" w:rsidRDefault="005735AC" w:rsidP="002F3E23">
            <w:pPr>
              <w:pStyle w:val="TAC"/>
              <w:rPr>
                <w:lang w:eastAsia="zh-CN"/>
              </w:rPr>
            </w:pPr>
            <w:r w:rsidRPr="00AF6DCE">
              <w:t>m=0, 1, 2, 3, 4, 9, 14, 19, 24</w:t>
            </w:r>
          </w:p>
        </w:tc>
        <w:tc>
          <w:tcPr>
            <w:tcW w:w="0" w:type="auto"/>
            <w:vMerge/>
            <w:shd w:val="clear" w:color="auto" w:fill="auto"/>
            <w:vAlign w:val="center"/>
          </w:tcPr>
          <w:p w14:paraId="02B2805A" w14:textId="77777777" w:rsidR="005735AC" w:rsidRPr="00AF6DCE" w:rsidRDefault="005735AC" w:rsidP="002F3E23">
            <w:pPr>
              <w:pStyle w:val="TAC"/>
              <w:rPr>
                <w:rFonts w:eastAsia="SimSun"/>
                <w:lang w:val="sv-SE" w:eastAsia="zh-CN"/>
              </w:rPr>
            </w:pPr>
          </w:p>
        </w:tc>
      </w:tr>
      <w:tr w:rsidR="005735AC" w:rsidRPr="00AF6DCE" w14:paraId="4634E037" w14:textId="77777777" w:rsidTr="002F3E23">
        <w:trPr>
          <w:jc w:val="center"/>
        </w:trPr>
        <w:tc>
          <w:tcPr>
            <w:tcW w:w="0" w:type="auto"/>
            <w:shd w:val="clear" w:color="auto" w:fill="auto"/>
            <w:vAlign w:val="center"/>
          </w:tcPr>
          <w:p w14:paraId="3DEFF310" w14:textId="77777777" w:rsidR="005735AC" w:rsidRPr="00AF6DCE" w:rsidRDefault="005735AC" w:rsidP="002F3E23">
            <w:pPr>
              <w:pStyle w:val="TAC"/>
              <w:rPr>
                <w:lang w:eastAsia="zh-CN"/>
              </w:rPr>
            </w:pPr>
            <w:r w:rsidRPr="00AF6DCE">
              <w:rPr>
                <w:lang w:eastAsia="zh-CN"/>
              </w:rPr>
              <w:t>15</w:t>
            </w:r>
          </w:p>
        </w:tc>
        <w:tc>
          <w:tcPr>
            <w:tcW w:w="0" w:type="auto"/>
            <w:shd w:val="clear" w:color="auto" w:fill="auto"/>
            <w:vAlign w:val="center"/>
          </w:tcPr>
          <w:p w14:paraId="394C8AD9" w14:textId="77777777" w:rsidR="005735AC" w:rsidRPr="00AF6DCE" w:rsidRDefault="005735AC" w:rsidP="002F3E23">
            <w:pPr>
              <w:pStyle w:val="TAC"/>
            </w:pPr>
            <w:r w:rsidRPr="00AF6DCE">
              <w:t>±</w:t>
            </w:r>
            <w:r w:rsidRPr="00AF6DCE">
              <w:rPr>
                <w:rFonts w:hint="eastAsia"/>
                <w:lang w:eastAsia="zh-CN"/>
              </w:rPr>
              <w:t>(</w:t>
            </w:r>
            <w:r w:rsidRPr="00AF6DCE">
              <w:rPr>
                <w:lang w:eastAsia="zh-CN"/>
              </w:rPr>
              <w:t xml:space="preserve">[352.5] </w:t>
            </w:r>
            <w:r w:rsidRPr="00AF6DCE">
              <w:t>+ m*180),</w:t>
            </w:r>
          </w:p>
          <w:p w14:paraId="48777F19" w14:textId="77777777" w:rsidR="005735AC" w:rsidRPr="00AF6DCE" w:rsidRDefault="005735AC" w:rsidP="002F3E23">
            <w:pPr>
              <w:pStyle w:val="TAC"/>
              <w:rPr>
                <w:lang w:eastAsia="zh-CN"/>
              </w:rPr>
            </w:pPr>
            <w:r w:rsidRPr="00AF6DCE">
              <w:t>m=0, 1, 2, 3, 4, 9, 14, 19, 24</w:t>
            </w:r>
          </w:p>
        </w:tc>
        <w:tc>
          <w:tcPr>
            <w:tcW w:w="0" w:type="auto"/>
            <w:vMerge/>
            <w:shd w:val="clear" w:color="auto" w:fill="auto"/>
            <w:vAlign w:val="center"/>
          </w:tcPr>
          <w:p w14:paraId="2B53BAE0" w14:textId="77777777" w:rsidR="005735AC" w:rsidRPr="00AF6DCE" w:rsidRDefault="005735AC" w:rsidP="002F3E23">
            <w:pPr>
              <w:pStyle w:val="TAC"/>
              <w:rPr>
                <w:rFonts w:eastAsia="SimSun"/>
                <w:lang w:val="sv-SE" w:eastAsia="zh-CN"/>
              </w:rPr>
            </w:pPr>
          </w:p>
        </w:tc>
      </w:tr>
      <w:tr w:rsidR="005735AC" w:rsidRPr="00AF6DCE" w14:paraId="42B673E9" w14:textId="77777777" w:rsidTr="002F3E23">
        <w:trPr>
          <w:jc w:val="center"/>
        </w:trPr>
        <w:tc>
          <w:tcPr>
            <w:tcW w:w="0" w:type="auto"/>
            <w:shd w:val="clear" w:color="auto" w:fill="auto"/>
            <w:vAlign w:val="center"/>
          </w:tcPr>
          <w:p w14:paraId="758A8AB3" w14:textId="77777777" w:rsidR="005735AC" w:rsidRPr="00AF6DCE" w:rsidRDefault="005735AC" w:rsidP="002F3E23">
            <w:pPr>
              <w:pStyle w:val="TAC"/>
              <w:rPr>
                <w:lang w:eastAsia="zh-CN"/>
              </w:rPr>
            </w:pPr>
            <w:r w:rsidRPr="00AF6DCE">
              <w:rPr>
                <w:lang w:eastAsia="zh-CN"/>
              </w:rPr>
              <w:t>20</w:t>
            </w:r>
          </w:p>
        </w:tc>
        <w:tc>
          <w:tcPr>
            <w:tcW w:w="0" w:type="auto"/>
            <w:shd w:val="clear" w:color="auto" w:fill="auto"/>
            <w:vAlign w:val="center"/>
          </w:tcPr>
          <w:p w14:paraId="5EF7E45F" w14:textId="77777777" w:rsidR="005735AC" w:rsidRPr="00AF6DCE" w:rsidRDefault="005735AC" w:rsidP="002F3E23">
            <w:pPr>
              <w:pStyle w:val="TAC"/>
            </w:pPr>
            <w:r w:rsidRPr="00AF6DCE">
              <w:t>±</w:t>
            </w:r>
            <w:r w:rsidRPr="00AF6DCE">
              <w:rPr>
                <w:rFonts w:hint="eastAsia"/>
                <w:lang w:eastAsia="zh-CN"/>
              </w:rPr>
              <w:t>(</w:t>
            </w:r>
            <w:r w:rsidRPr="00AF6DCE">
              <w:rPr>
                <w:lang w:eastAsia="zh-CN"/>
              </w:rPr>
              <w:t xml:space="preserve">[342.5] </w:t>
            </w:r>
            <w:r w:rsidRPr="00AF6DCE">
              <w:t>+ m*180),</w:t>
            </w:r>
          </w:p>
          <w:p w14:paraId="6700E75A" w14:textId="77777777" w:rsidR="005735AC" w:rsidRPr="00AF6DCE" w:rsidRDefault="005735AC" w:rsidP="002F3E23">
            <w:pPr>
              <w:pStyle w:val="TAC"/>
              <w:rPr>
                <w:lang w:eastAsia="zh-CN"/>
              </w:rPr>
            </w:pPr>
            <w:r w:rsidRPr="00AF6DCE">
              <w:t>m=0, 1, 2, 3, 4, 9, 14, 19, 24</w:t>
            </w:r>
          </w:p>
        </w:tc>
        <w:tc>
          <w:tcPr>
            <w:tcW w:w="0" w:type="auto"/>
            <w:vMerge/>
            <w:shd w:val="clear" w:color="auto" w:fill="auto"/>
            <w:vAlign w:val="center"/>
          </w:tcPr>
          <w:p w14:paraId="28B8558B" w14:textId="77777777" w:rsidR="005735AC" w:rsidRPr="00AF6DCE" w:rsidRDefault="005735AC" w:rsidP="002F3E23">
            <w:pPr>
              <w:pStyle w:val="TAC"/>
              <w:rPr>
                <w:rFonts w:eastAsia="SimSun"/>
                <w:lang w:val="sv-SE" w:eastAsia="zh-CN"/>
              </w:rPr>
            </w:pPr>
          </w:p>
        </w:tc>
      </w:tr>
      <w:tr w:rsidR="005735AC" w:rsidRPr="00AF6DCE" w14:paraId="7DB2E934" w14:textId="77777777" w:rsidTr="002F3E23">
        <w:trPr>
          <w:jc w:val="center"/>
        </w:trPr>
        <w:tc>
          <w:tcPr>
            <w:tcW w:w="0" w:type="auto"/>
            <w:shd w:val="clear" w:color="auto" w:fill="auto"/>
            <w:vAlign w:val="center"/>
          </w:tcPr>
          <w:p w14:paraId="6C89973F" w14:textId="77777777" w:rsidR="005735AC" w:rsidRPr="00AF6DCE" w:rsidRDefault="005735AC" w:rsidP="002F3E23">
            <w:pPr>
              <w:pStyle w:val="TAC"/>
              <w:rPr>
                <w:lang w:eastAsia="zh-CN"/>
              </w:rPr>
            </w:pPr>
            <w:r w:rsidRPr="00AF6DCE">
              <w:rPr>
                <w:lang w:eastAsia="zh-CN"/>
              </w:rPr>
              <w:t>25</w:t>
            </w:r>
          </w:p>
        </w:tc>
        <w:tc>
          <w:tcPr>
            <w:tcW w:w="0" w:type="auto"/>
            <w:shd w:val="clear" w:color="auto" w:fill="auto"/>
            <w:vAlign w:val="center"/>
          </w:tcPr>
          <w:p w14:paraId="757C3169" w14:textId="77777777" w:rsidR="005735AC" w:rsidRPr="00AF6DCE" w:rsidRDefault="005735AC" w:rsidP="002F3E23">
            <w:pPr>
              <w:pStyle w:val="TAC"/>
            </w:pPr>
            <w:r w:rsidRPr="00AF6DCE">
              <w:t>±</w:t>
            </w:r>
            <w:r w:rsidRPr="00AF6DCE">
              <w:rPr>
                <w:rFonts w:hint="eastAsia"/>
                <w:lang w:eastAsia="zh-CN"/>
              </w:rPr>
              <w:t>(</w:t>
            </w:r>
            <w:r w:rsidRPr="00AF6DCE">
              <w:rPr>
                <w:lang w:eastAsia="zh-CN"/>
              </w:rPr>
              <w:t xml:space="preserve">[557.5] </w:t>
            </w:r>
            <w:r w:rsidRPr="00AF6DCE">
              <w:t>+ m*180),</w:t>
            </w:r>
          </w:p>
          <w:p w14:paraId="38808E25" w14:textId="77777777" w:rsidR="005735AC" w:rsidRPr="00AF6DCE" w:rsidRDefault="005735AC" w:rsidP="002F3E23">
            <w:pPr>
              <w:pStyle w:val="TAC"/>
              <w:rPr>
                <w:lang w:eastAsia="zh-CN"/>
              </w:rPr>
            </w:pPr>
            <w:r w:rsidRPr="00AF6DCE">
              <w:t>m=0, 1, 2, 3, 4, 29, 54, 79, 104</w:t>
            </w:r>
          </w:p>
        </w:tc>
        <w:tc>
          <w:tcPr>
            <w:tcW w:w="0" w:type="auto"/>
            <w:vMerge w:val="restart"/>
            <w:shd w:val="clear" w:color="auto" w:fill="auto"/>
            <w:vAlign w:val="center"/>
          </w:tcPr>
          <w:p w14:paraId="36D9E4CE" w14:textId="77777777" w:rsidR="005735AC" w:rsidRPr="00AF6DCE" w:rsidRDefault="005735AC" w:rsidP="002F3E23">
            <w:pPr>
              <w:pStyle w:val="TAC"/>
            </w:pPr>
            <w:r w:rsidRPr="00AF6DCE">
              <w:t>20 MHz DFT-</w:t>
            </w:r>
            <w:r w:rsidRPr="001F0AE4">
              <w:t>s</w:t>
            </w:r>
            <w:r w:rsidRPr="00AF6DCE">
              <w:t xml:space="preserve">-OFDM </w:t>
            </w:r>
            <w:r w:rsidRPr="00AF6DCE">
              <w:rPr>
                <w:rFonts w:eastAsia="SimSun" w:hint="eastAsia"/>
                <w:lang w:eastAsia="zh-CN"/>
              </w:rPr>
              <w:t>NR</w:t>
            </w:r>
            <w:r w:rsidRPr="00AF6DCE">
              <w:t xml:space="preserve"> signal, 1 RB</w:t>
            </w:r>
          </w:p>
          <w:p w14:paraId="602B71A0" w14:textId="77777777" w:rsidR="005735AC" w:rsidRPr="00AF6DCE" w:rsidRDefault="005735AC" w:rsidP="002F3E23">
            <w:pPr>
              <w:pStyle w:val="TAC"/>
              <w:rPr>
                <w:rFonts w:eastAsia="SimSun"/>
                <w:lang w:val="sv-SE" w:eastAsia="zh-CN"/>
              </w:rPr>
            </w:pPr>
            <w:r w:rsidRPr="00AF6DCE">
              <w:t>SCS: 15 kHz</w:t>
            </w:r>
          </w:p>
        </w:tc>
      </w:tr>
      <w:tr w:rsidR="005735AC" w:rsidRPr="00AF6DCE" w14:paraId="53FE5D75" w14:textId="77777777" w:rsidTr="002F3E23">
        <w:trPr>
          <w:jc w:val="center"/>
        </w:trPr>
        <w:tc>
          <w:tcPr>
            <w:tcW w:w="0" w:type="auto"/>
            <w:shd w:val="clear" w:color="auto" w:fill="auto"/>
          </w:tcPr>
          <w:p w14:paraId="53A9672D" w14:textId="77777777" w:rsidR="005735AC" w:rsidRPr="00AF6DCE" w:rsidRDefault="005735AC" w:rsidP="002F3E23">
            <w:pPr>
              <w:pStyle w:val="TAC"/>
              <w:rPr>
                <w:lang w:eastAsia="zh-CN"/>
              </w:rPr>
            </w:pPr>
            <w:r w:rsidRPr="00AF6DCE">
              <w:rPr>
                <w:lang w:eastAsia="zh-CN"/>
              </w:rPr>
              <w:t>30</w:t>
            </w:r>
          </w:p>
        </w:tc>
        <w:tc>
          <w:tcPr>
            <w:tcW w:w="0" w:type="auto"/>
            <w:shd w:val="clear" w:color="auto" w:fill="auto"/>
          </w:tcPr>
          <w:p w14:paraId="24E809C8" w14:textId="77777777" w:rsidR="005735AC" w:rsidRPr="00AF6DCE" w:rsidRDefault="005735AC" w:rsidP="002F3E23">
            <w:pPr>
              <w:pStyle w:val="TAC"/>
            </w:pPr>
            <w:r w:rsidRPr="00AF6DCE">
              <w:t>±</w:t>
            </w:r>
            <w:r w:rsidRPr="00AF6DCE">
              <w:rPr>
                <w:rFonts w:hint="eastAsia"/>
                <w:lang w:eastAsia="zh-CN"/>
              </w:rPr>
              <w:t>(</w:t>
            </w:r>
            <w:r w:rsidRPr="00AF6DCE">
              <w:rPr>
                <w:lang w:eastAsia="zh-CN"/>
              </w:rPr>
              <w:t xml:space="preserve">[562.5] </w:t>
            </w:r>
            <w:r w:rsidRPr="00AF6DCE">
              <w:t>+ m*180),</w:t>
            </w:r>
          </w:p>
          <w:p w14:paraId="74CC0EBA" w14:textId="77777777" w:rsidR="005735AC" w:rsidRPr="00AF6DCE" w:rsidRDefault="005735AC" w:rsidP="002F3E23">
            <w:pPr>
              <w:pStyle w:val="TAC"/>
              <w:rPr>
                <w:lang w:eastAsia="zh-CN"/>
              </w:rPr>
            </w:pPr>
            <w:r w:rsidRPr="00AF6DCE">
              <w:t>m=0, 1, 2, 3, 4, 29, 54, 79, 104</w:t>
            </w:r>
          </w:p>
        </w:tc>
        <w:tc>
          <w:tcPr>
            <w:tcW w:w="0" w:type="auto"/>
            <w:vMerge/>
            <w:shd w:val="clear" w:color="auto" w:fill="auto"/>
          </w:tcPr>
          <w:p w14:paraId="535DE3F0" w14:textId="77777777" w:rsidR="005735AC" w:rsidRPr="00AF6DCE" w:rsidRDefault="005735AC" w:rsidP="002F3E23">
            <w:pPr>
              <w:pStyle w:val="TAC"/>
              <w:rPr>
                <w:rFonts w:eastAsia="SimSun"/>
                <w:lang w:eastAsia="zh-CN"/>
              </w:rPr>
            </w:pPr>
          </w:p>
        </w:tc>
      </w:tr>
      <w:tr w:rsidR="005735AC" w:rsidRPr="00AF6DCE" w14:paraId="7AAA86B9" w14:textId="77777777" w:rsidTr="002F3E23">
        <w:trPr>
          <w:jc w:val="center"/>
        </w:trPr>
        <w:tc>
          <w:tcPr>
            <w:tcW w:w="0" w:type="auto"/>
            <w:shd w:val="clear" w:color="auto" w:fill="auto"/>
          </w:tcPr>
          <w:p w14:paraId="6054213A" w14:textId="77777777" w:rsidR="005735AC" w:rsidRPr="00AF6DCE" w:rsidRDefault="005735AC" w:rsidP="002F3E23">
            <w:pPr>
              <w:pStyle w:val="TAC"/>
              <w:rPr>
                <w:lang w:eastAsia="zh-CN"/>
              </w:rPr>
            </w:pPr>
            <w:r w:rsidRPr="00AF6DCE">
              <w:rPr>
                <w:lang w:eastAsia="zh-CN"/>
              </w:rPr>
              <w:t>40</w:t>
            </w:r>
          </w:p>
        </w:tc>
        <w:tc>
          <w:tcPr>
            <w:tcW w:w="0" w:type="auto"/>
            <w:shd w:val="clear" w:color="auto" w:fill="auto"/>
          </w:tcPr>
          <w:p w14:paraId="168B921A" w14:textId="77777777" w:rsidR="005735AC" w:rsidRPr="00AF6DCE" w:rsidRDefault="005735AC" w:rsidP="002F3E23">
            <w:pPr>
              <w:pStyle w:val="TAC"/>
            </w:pPr>
            <w:r w:rsidRPr="00AF6DCE">
              <w:t>±</w:t>
            </w:r>
            <w:r w:rsidRPr="00AF6DCE">
              <w:rPr>
                <w:rFonts w:hint="eastAsia"/>
                <w:lang w:eastAsia="zh-CN"/>
              </w:rPr>
              <w:t>(</w:t>
            </w:r>
            <w:r w:rsidRPr="00AF6DCE">
              <w:rPr>
                <w:lang w:eastAsia="zh-CN"/>
              </w:rPr>
              <w:t xml:space="preserve">[557.5] </w:t>
            </w:r>
            <w:r w:rsidRPr="00AF6DCE">
              <w:t>+ m*180),</w:t>
            </w:r>
          </w:p>
          <w:p w14:paraId="0370B5BB" w14:textId="77777777" w:rsidR="005735AC" w:rsidRPr="00AF6DCE" w:rsidRDefault="005735AC" w:rsidP="002F3E23">
            <w:pPr>
              <w:pStyle w:val="TAC"/>
              <w:rPr>
                <w:lang w:eastAsia="zh-CN"/>
              </w:rPr>
            </w:pPr>
            <w:r w:rsidRPr="00AF6DCE">
              <w:t>m=0, 1, 2, 3, 4, 29, 54, 79, 104</w:t>
            </w:r>
          </w:p>
        </w:tc>
        <w:tc>
          <w:tcPr>
            <w:tcW w:w="0" w:type="auto"/>
            <w:vMerge/>
            <w:shd w:val="clear" w:color="auto" w:fill="auto"/>
          </w:tcPr>
          <w:p w14:paraId="15F888F3" w14:textId="77777777" w:rsidR="005735AC" w:rsidRPr="00AF6DCE" w:rsidRDefault="005735AC" w:rsidP="002F3E23">
            <w:pPr>
              <w:pStyle w:val="TAC"/>
              <w:rPr>
                <w:rFonts w:eastAsia="SimSun"/>
                <w:lang w:eastAsia="zh-CN"/>
              </w:rPr>
            </w:pPr>
          </w:p>
        </w:tc>
      </w:tr>
      <w:tr w:rsidR="005735AC" w:rsidRPr="00AF6DCE" w14:paraId="3065A48F" w14:textId="77777777" w:rsidTr="002F3E23">
        <w:trPr>
          <w:jc w:val="center"/>
        </w:trPr>
        <w:tc>
          <w:tcPr>
            <w:tcW w:w="0" w:type="auto"/>
            <w:shd w:val="clear" w:color="auto" w:fill="auto"/>
          </w:tcPr>
          <w:p w14:paraId="7AFF6D1A" w14:textId="77777777" w:rsidR="005735AC" w:rsidRPr="00AF6DCE" w:rsidRDefault="005735AC" w:rsidP="002F3E23">
            <w:pPr>
              <w:pStyle w:val="TAC"/>
              <w:rPr>
                <w:lang w:eastAsia="zh-CN"/>
              </w:rPr>
            </w:pPr>
            <w:r w:rsidRPr="00AF6DCE">
              <w:rPr>
                <w:lang w:eastAsia="zh-CN"/>
              </w:rPr>
              <w:t>50</w:t>
            </w:r>
          </w:p>
        </w:tc>
        <w:tc>
          <w:tcPr>
            <w:tcW w:w="0" w:type="auto"/>
            <w:shd w:val="clear" w:color="auto" w:fill="auto"/>
          </w:tcPr>
          <w:p w14:paraId="34096F10" w14:textId="77777777" w:rsidR="005735AC" w:rsidRPr="00AF6DCE" w:rsidRDefault="005735AC" w:rsidP="002F3E23">
            <w:pPr>
              <w:pStyle w:val="TAC"/>
            </w:pPr>
            <w:r w:rsidRPr="00AF6DCE">
              <w:t>±</w:t>
            </w:r>
            <w:r w:rsidRPr="00AF6DCE">
              <w:rPr>
                <w:rFonts w:hint="eastAsia"/>
                <w:lang w:eastAsia="zh-CN"/>
              </w:rPr>
              <w:t>(</w:t>
            </w:r>
            <w:r w:rsidRPr="00AF6DCE">
              <w:rPr>
                <w:lang w:eastAsia="zh-CN"/>
              </w:rPr>
              <w:t xml:space="preserve">[552.5] </w:t>
            </w:r>
            <w:r w:rsidRPr="00AF6DCE">
              <w:t>+ m*180),</w:t>
            </w:r>
          </w:p>
          <w:p w14:paraId="68F692F3" w14:textId="77777777" w:rsidR="005735AC" w:rsidRPr="00AF6DCE" w:rsidRDefault="005735AC" w:rsidP="002F3E23">
            <w:pPr>
              <w:pStyle w:val="TAC"/>
              <w:rPr>
                <w:lang w:eastAsia="zh-CN"/>
              </w:rPr>
            </w:pPr>
            <w:r w:rsidRPr="00AF6DCE">
              <w:t>m=0, 1, 2, 3, 4, 29, 54, 79, 104</w:t>
            </w:r>
          </w:p>
        </w:tc>
        <w:tc>
          <w:tcPr>
            <w:tcW w:w="0" w:type="auto"/>
            <w:vMerge/>
            <w:shd w:val="clear" w:color="auto" w:fill="auto"/>
          </w:tcPr>
          <w:p w14:paraId="567061D2" w14:textId="77777777" w:rsidR="005735AC" w:rsidRPr="00AF6DCE" w:rsidRDefault="005735AC" w:rsidP="002F3E23">
            <w:pPr>
              <w:pStyle w:val="TAC"/>
              <w:rPr>
                <w:rFonts w:eastAsia="SimSun"/>
                <w:lang w:eastAsia="zh-CN"/>
              </w:rPr>
            </w:pPr>
          </w:p>
        </w:tc>
      </w:tr>
      <w:tr w:rsidR="005735AC" w:rsidRPr="00AF6DCE" w14:paraId="4C30318A" w14:textId="77777777" w:rsidTr="002F3E23">
        <w:trPr>
          <w:jc w:val="center"/>
        </w:trPr>
        <w:tc>
          <w:tcPr>
            <w:tcW w:w="0" w:type="auto"/>
            <w:shd w:val="clear" w:color="auto" w:fill="auto"/>
          </w:tcPr>
          <w:p w14:paraId="4666D1AC" w14:textId="77777777" w:rsidR="005735AC" w:rsidRPr="00AF6DCE" w:rsidRDefault="005735AC" w:rsidP="002F3E23">
            <w:pPr>
              <w:pStyle w:val="TAC"/>
              <w:rPr>
                <w:lang w:eastAsia="zh-CN"/>
              </w:rPr>
            </w:pPr>
            <w:r w:rsidRPr="00AF6DCE">
              <w:rPr>
                <w:lang w:eastAsia="zh-CN"/>
              </w:rPr>
              <w:t>60</w:t>
            </w:r>
          </w:p>
        </w:tc>
        <w:tc>
          <w:tcPr>
            <w:tcW w:w="0" w:type="auto"/>
            <w:shd w:val="clear" w:color="auto" w:fill="auto"/>
          </w:tcPr>
          <w:p w14:paraId="71869783" w14:textId="77777777" w:rsidR="005735AC" w:rsidRPr="00AF6DCE" w:rsidRDefault="005735AC" w:rsidP="002F3E23">
            <w:pPr>
              <w:pStyle w:val="TAC"/>
            </w:pPr>
            <w:r w:rsidRPr="00AF6DCE">
              <w:t>±</w:t>
            </w:r>
            <w:r w:rsidRPr="00AF6DCE">
              <w:rPr>
                <w:rFonts w:hint="eastAsia"/>
                <w:lang w:eastAsia="zh-CN"/>
              </w:rPr>
              <w:t>(</w:t>
            </w:r>
            <w:r w:rsidRPr="00AF6DCE">
              <w:rPr>
                <w:lang w:eastAsia="zh-CN"/>
              </w:rPr>
              <w:t xml:space="preserve">[562.5] </w:t>
            </w:r>
            <w:r w:rsidRPr="00AF6DCE">
              <w:t>+ m*180),</w:t>
            </w:r>
          </w:p>
          <w:p w14:paraId="536F693C" w14:textId="77777777" w:rsidR="005735AC" w:rsidRPr="00AF6DCE" w:rsidRDefault="005735AC" w:rsidP="002F3E23">
            <w:pPr>
              <w:pStyle w:val="TAC"/>
              <w:rPr>
                <w:lang w:eastAsia="zh-CN"/>
              </w:rPr>
            </w:pPr>
            <w:r w:rsidRPr="00AF6DCE">
              <w:t>m=0, 1, 2, 3, 4, 29, 54, 79, 104</w:t>
            </w:r>
          </w:p>
        </w:tc>
        <w:tc>
          <w:tcPr>
            <w:tcW w:w="0" w:type="auto"/>
            <w:vMerge/>
            <w:shd w:val="clear" w:color="auto" w:fill="auto"/>
          </w:tcPr>
          <w:p w14:paraId="74250B52" w14:textId="77777777" w:rsidR="005735AC" w:rsidRPr="00AF6DCE" w:rsidRDefault="005735AC" w:rsidP="002F3E23">
            <w:pPr>
              <w:pStyle w:val="TAC"/>
              <w:rPr>
                <w:rFonts w:eastAsia="SimSun"/>
                <w:lang w:eastAsia="zh-CN"/>
              </w:rPr>
            </w:pPr>
          </w:p>
        </w:tc>
      </w:tr>
      <w:tr w:rsidR="005735AC" w:rsidRPr="00AF6DCE" w14:paraId="5B14C51B" w14:textId="77777777" w:rsidTr="002F3E23">
        <w:trPr>
          <w:jc w:val="center"/>
        </w:trPr>
        <w:tc>
          <w:tcPr>
            <w:tcW w:w="0" w:type="auto"/>
            <w:shd w:val="clear" w:color="auto" w:fill="auto"/>
          </w:tcPr>
          <w:p w14:paraId="6FE95292" w14:textId="77777777" w:rsidR="005735AC" w:rsidRPr="00AF6DCE" w:rsidRDefault="005735AC" w:rsidP="002F3E23">
            <w:pPr>
              <w:pStyle w:val="TAC"/>
              <w:rPr>
                <w:lang w:eastAsia="zh-CN"/>
              </w:rPr>
            </w:pPr>
            <w:r w:rsidRPr="00AF6DCE">
              <w:rPr>
                <w:lang w:eastAsia="zh-CN"/>
              </w:rPr>
              <w:t>70</w:t>
            </w:r>
          </w:p>
        </w:tc>
        <w:tc>
          <w:tcPr>
            <w:tcW w:w="0" w:type="auto"/>
            <w:shd w:val="clear" w:color="auto" w:fill="auto"/>
          </w:tcPr>
          <w:p w14:paraId="6511AA44" w14:textId="77777777" w:rsidR="005735AC" w:rsidRPr="00AF6DCE" w:rsidRDefault="005735AC" w:rsidP="002F3E23">
            <w:pPr>
              <w:pStyle w:val="TAC"/>
            </w:pPr>
            <w:r w:rsidRPr="00AF6DCE">
              <w:t>±</w:t>
            </w:r>
            <w:r w:rsidRPr="00AF6DCE">
              <w:rPr>
                <w:rFonts w:hint="eastAsia"/>
                <w:lang w:eastAsia="zh-CN"/>
              </w:rPr>
              <w:t>(</w:t>
            </w:r>
            <w:r w:rsidRPr="00AF6DCE">
              <w:rPr>
                <w:lang w:eastAsia="zh-CN"/>
              </w:rPr>
              <w:t xml:space="preserve">[557.5] </w:t>
            </w:r>
            <w:r w:rsidRPr="00AF6DCE">
              <w:t>+ m*180),</w:t>
            </w:r>
          </w:p>
          <w:p w14:paraId="71BDDD06" w14:textId="77777777" w:rsidR="005735AC" w:rsidRPr="00AF6DCE" w:rsidRDefault="005735AC" w:rsidP="002F3E23">
            <w:pPr>
              <w:pStyle w:val="TAC"/>
              <w:rPr>
                <w:lang w:eastAsia="zh-CN"/>
              </w:rPr>
            </w:pPr>
            <w:r w:rsidRPr="00AF6DCE">
              <w:t>m=0, 1, 2, 3, 4, 29, 54, 79, 104</w:t>
            </w:r>
          </w:p>
        </w:tc>
        <w:tc>
          <w:tcPr>
            <w:tcW w:w="0" w:type="auto"/>
            <w:vMerge/>
            <w:shd w:val="clear" w:color="auto" w:fill="auto"/>
          </w:tcPr>
          <w:p w14:paraId="1BD525B8" w14:textId="77777777" w:rsidR="005735AC" w:rsidRPr="00AF6DCE" w:rsidRDefault="005735AC" w:rsidP="002F3E23">
            <w:pPr>
              <w:pStyle w:val="TAC"/>
              <w:rPr>
                <w:rFonts w:eastAsia="SimSun"/>
                <w:lang w:eastAsia="zh-CN"/>
              </w:rPr>
            </w:pPr>
          </w:p>
        </w:tc>
      </w:tr>
      <w:tr w:rsidR="005735AC" w:rsidRPr="00AF6DCE" w14:paraId="5B65FAB4" w14:textId="77777777" w:rsidTr="002F3E23">
        <w:trPr>
          <w:jc w:val="center"/>
        </w:trPr>
        <w:tc>
          <w:tcPr>
            <w:tcW w:w="0" w:type="auto"/>
            <w:shd w:val="clear" w:color="auto" w:fill="auto"/>
          </w:tcPr>
          <w:p w14:paraId="46DA7EAA" w14:textId="77777777" w:rsidR="005735AC" w:rsidRPr="00AF6DCE" w:rsidRDefault="005735AC" w:rsidP="002F3E23">
            <w:pPr>
              <w:pStyle w:val="TAC"/>
              <w:rPr>
                <w:lang w:eastAsia="zh-CN"/>
              </w:rPr>
            </w:pPr>
            <w:r w:rsidRPr="00AF6DCE">
              <w:rPr>
                <w:lang w:eastAsia="zh-CN"/>
              </w:rPr>
              <w:t>80</w:t>
            </w:r>
          </w:p>
        </w:tc>
        <w:tc>
          <w:tcPr>
            <w:tcW w:w="0" w:type="auto"/>
            <w:shd w:val="clear" w:color="auto" w:fill="auto"/>
          </w:tcPr>
          <w:p w14:paraId="473A2223" w14:textId="77777777" w:rsidR="005735AC" w:rsidRPr="00AF6DCE" w:rsidRDefault="005735AC" w:rsidP="002F3E23">
            <w:pPr>
              <w:pStyle w:val="TAC"/>
              <w:rPr>
                <w:rFonts w:cs="Arial"/>
              </w:rPr>
            </w:pPr>
            <w:r w:rsidRPr="00AF6DCE">
              <w:rPr>
                <w:rFonts w:cs="Arial"/>
              </w:rPr>
              <w:t>±</w:t>
            </w:r>
            <w:r w:rsidRPr="00AF6DCE">
              <w:rPr>
                <w:rFonts w:cs="Arial" w:hint="eastAsia"/>
                <w:lang w:eastAsia="zh-CN"/>
              </w:rPr>
              <w:t>(</w:t>
            </w:r>
            <w:r w:rsidRPr="00AF6DCE">
              <w:rPr>
                <w:lang w:eastAsia="zh-CN"/>
              </w:rPr>
              <w:t xml:space="preserve">[552.5] </w:t>
            </w:r>
            <w:r w:rsidRPr="00AF6DCE">
              <w:rPr>
                <w:rFonts w:cs="Arial"/>
              </w:rPr>
              <w:t>+ m*180),</w:t>
            </w:r>
          </w:p>
          <w:p w14:paraId="1C3C8583" w14:textId="77777777" w:rsidR="005735AC" w:rsidRPr="00AF6DCE" w:rsidRDefault="005735AC" w:rsidP="002F3E23">
            <w:pPr>
              <w:pStyle w:val="TAC"/>
              <w:rPr>
                <w:lang w:eastAsia="zh-CN"/>
              </w:rPr>
            </w:pPr>
            <w:r w:rsidRPr="00AF6DCE">
              <w:rPr>
                <w:rFonts w:cs="Arial"/>
              </w:rPr>
              <w:t>m=0, 1, 2, 3, 4, 29, 54, 79, 104</w:t>
            </w:r>
          </w:p>
        </w:tc>
        <w:tc>
          <w:tcPr>
            <w:tcW w:w="0" w:type="auto"/>
            <w:vMerge/>
            <w:shd w:val="clear" w:color="auto" w:fill="auto"/>
          </w:tcPr>
          <w:p w14:paraId="58DAC28A" w14:textId="77777777" w:rsidR="005735AC" w:rsidRPr="00AF6DCE" w:rsidRDefault="005735AC" w:rsidP="00607A83">
            <w:pPr>
              <w:keepNext/>
              <w:keepLines/>
              <w:jc w:val="center"/>
              <w:rPr>
                <w:rFonts w:ascii="Arial" w:eastAsia="SimSun" w:hAnsi="Arial"/>
                <w:sz w:val="18"/>
                <w:lang w:eastAsia="zh-CN"/>
              </w:rPr>
            </w:pPr>
          </w:p>
        </w:tc>
      </w:tr>
      <w:tr w:rsidR="005735AC" w:rsidRPr="00AF6DCE" w14:paraId="05C02A79" w14:textId="77777777" w:rsidTr="002F3E23">
        <w:trPr>
          <w:jc w:val="center"/>
        </w:trPr>
        <w:tc>
          <w:tcPr>
            <w:tcW w:w="0" w:type="auto"/>
            <w:shd w:val="clear" w:color="auto" w:fill="auto"/>
          </w:tcPr>
          <w:p w14:paraId="724FABAC" w14:textId="77777777" w:rsidR="005735AC" w:rsidRPr="00AF6DCE" w:rsidRDefault="005735AC" w:rsidP="002F3E23">
            <w:pPr>
              <w:pStyle w:val="TAC"/>
              <w:rPr>
                <w:lang w:eastAsia="zh-CN"/>
              </w:rPr>
            </w:pPr>
            <w:r w:rsidRPr="00AF6DCE">
              <w:rPr>
                <w:lang w:eastAsia="zh-CN"/>
              </w:rPr>
              <w:t>90</w:t>
            </w:r>
          </w:p>
        </w:tc>
        <w:tc>
          <w:tcPr>
            <w:tcW w:w="0" w:type="auto"/>
            <w:shd w:val="clear" w:color="auto" w:fill="auto"/>
          </w:tcPr>
          <w:p w14:paraId="7579CEFB" w14:textId="77777777" w:rsidR="005735AC" w:rsidRPr="00AF6DCE" w:rsidRDefault="005735AC" w:rsidP="002F3E23">
            <w:pPr>
              <w:pStyle w:val="TAC"/>
              <w:rPr>
                <w:rFonts w:cs="Arial"/>
              </w:rPr>
            </w:pPr>
            <w:r w:rsidRPr="00AF6DCE">
              <w:rPr>
                <w:rFonts w:cs="Arial"/>
              </w:rPr>
              <w:t>±</w:t>
            </w:r>
            <w:r w:rsidRPr="00AF6DCE">
              <w:rPr>
                <w:rFonts w:cs="Arial" w:hint="eastAsia"/>
                <w:lang w:eastAsia="zh-CN"/>
              </w:rPr>
              <w:t>(</w:t>
            </w:r>
            <w:r w:rsidRPr="00AF6DCE">
              <w:rPr>
                <w:lang w:eastAsia="zh-CN"/>
              </w:rPr>
              <w:t xml:space="preserve">[562.5] </w:t>
            </w:r>
            <w:r w:rsidRPr="00AF6DCE">
              <w:rPr>
                <w:rFonts w:cs="Arial"/>
              </w:rPr>
              <w:t>+ m*180),</w:t>
            </w:r>
          </w:p>
          <w:p w14:paraId="5D0669CB" w14:textId="77777777" w:rsidR="005735AC" w:rsidRPr="00AF6DCE" w:rsidRDefault="005735AC" w:rsidP="002F3E23">
            <w:pPr>
              <w:pStyle w:val="TAC"/>
              <w:rPr>
                <w:lang w:eastAsia="zh-CN"/>
              </w:rPr>
            </w:pPr>
            <w:r w:rsidRPr="00AF6DCE">
              <w:rPr>
                <w:rFonts w:cs="Arial"/>
              </w:rPr>
              <w:t>m=0, 1, 2, 3, 4, 29, 54, 79, 104</w:t>
            </w:r>
          </w:p>
        </w:tc>
        <w:tc>
          <w:tcPr>
            <w:tcW w:w="0" w:type="auto"/>
            <w:vMerge/>
            <w:shd w:val="clear" w:color="auto" w:fill="auto"/>
          </w:tcPr>
          <w:p w14:paraId="5A157F44" w14:textId="77777777" w:rsidR="005735AC" w:rsidRPr="00AF6DCE" w:rsidRDefault="005735AC" w:rsidP="00607A83">
            <w:pPr>
              <w:keepNext/>
              <w:keepLines/>
              <w:jc w:val="center"/>
              <w:rPr>
                <w:rFonts w:ascii="Arial" w:eastAsia="SimSun" w:hAnsi="Arial"/>
                <w:sz w:val="18"/>
                <w:lang w:eastAsia="zh-CN"/>
              </w:rPr>
            </w:pPr>
          </w:p>
        </w:tc>
      </w:tr>
      <w:tr w:rsidR="005735AC" w:rsidRPr="00AF6DCE" w14:paraId="78D17B85" w14:textId="77777777" w:rsidTr="002F3E23">
        <w:trPr>
          <w:jc w:val="center"/>
        </w:trPr>
        <w:tc>
          <w:tcPr>
            <w:tcW w:w="0" w:type="auto"/>
            <w:shd w:val="clear" w:color="auto" w:fill="auto"/>
          </w:tcPr>
          <w:p w14:paraId="382A2479" w14:textId="77777777" w:rsidR="005735AC" w:rsidRPr="00AF6DCE" w:rsidRDefault="005735AC" w:rsidP="002F3E23">
            <w:pPr>
              <w:pStyle w:val="TAC"/>
              <w:rPr>
                <w:lang w:eastAsia="zh-CN"/>
              </w:rPr>
            </w:pPr>
            <w:r w:rsidRPr="00AF6DCE">
              <w:rPr>
                <w:lang w:eastAsia="zh-CN"/>
              </w:rPr>
              <w:t>100</w:t>
            </w:r>
          </w:p>
        </w:tc>
        <w:tc>
          <w:tcPr>
            <w:tcW w:w="0" w:type="auto"/>
            <w:shd w:val="clear" w:color="auto" w:fill="auto"/>
          </w:tcPr>
          <w:p w14:paraId="43C5F87E" w14:textId="77777777" w:rsidR="005735AC" w:rsidRPr="00AF6DCE" w:rsidRDefault="005735AC" w:rsidP="002F3E23">
            <w:pPr>
              <w:pStyle w:val="TAC"/>
              <w:rPr>
                <w:rFonts w:cs="Arial"/>
              </w:rPr>
            </w:pPr>
            <w:r w:rsidRPr="00AF6DCE">
              <w:rPr>
                <w:rFonts w:cs="Arial"/>
              </w:rPr>
              <w:t>±</w:t>
            </w:r>
            <w:r w:rsidRPr="00AF6DCE">
              <w:rPr>
                <w:rFonts w:cs="Arial" w:hint="eastAsia"/>
                <w:lang w:eastAsia="zh-CN"/>
              </w:rPr>
              <w:t>(</w:t>
            </w:r>
            <w:r w:rsidRPr="00AF6DCE">
              <w:rPr>
                <w:lang w:eastAsia="zh-CN"/>
              </w:rPr>
              <w:t xml:space="preserve">[557.5] </w:t>
            </w:r>
            <w:r w:rsidRPr="00AF6DCE">
              <w:rPr>
                <w:rFonts w:cs="Arial"/>
              </w:rPr>
              <w:t>+ m*180),</w:t>
            </w:r>
          </w:p>
          <w:p w14:paraId="1CDADF01" w14:textId="77777777" w:rsidR="005735AC" w:rsidRPr="00AF6DCE" w:rsidRDefault="005735AC" w:rsidP="002F3E23">
            <w:pPr>
              <w:pStyle w:val="TAC"/>
              <w:rPr>
                <w:lang w:eastAsia="zh-CN"/>
              </w:rPr>
            </w:pPr>
            <w:r w:rsidRPr="00AF6DCE">
              <w:rPr>
                <w:rFonts w:cs="Arial"/>
              </w:rPr>
              <w:t>m=0, 1, 2, 3, 4, 29, 54, 79, 104</w:t>
            </w:r>
          </w:p>
        </w:tc>
        <w:tc>
          <w:tcPr>
            <w:tcW w:w="0" w:type="auto"/>
            <w:vMerge/>
            <w:shd w:val="clear" w:color="auto" w:fill="auto"/>
          </w:tcPr>
          <w:p w14:paraId="13A9EC0D" w14:textId="77777777" w:rsidR="005735AC" w:rsidRPr="00AF6DCE" w:rsidRDefault="005735AC" w:rsidP="00607A83">
            <w:pPr>
              <w:keepNext/>
              <w:keepLines/>
              <w:jc w:val="center"/>
              <w:rPr>
                <w:rFonts w:ascii="Arial" w:eastAsia="SimSun" w:hAnsi="Arial"/>
                <w:sz w:val="18"/>
                <w:lang w:eastAsia="zh-CN"/>
              </w:rPr>
            </w:pPr>
          </w:p>
        </w:tc>
      </w:tr>
      <w:tr w:rsidR="005735AC" w:rsidRPr="00AF6DCE" w14:paraId="23BF1CF7" w14:textId="77777777" w:rsidTr="002F3E23">
        <w:trPr>
          <w:jc w:val="center"/>
        </w:trPr>
        <w:tc>
          <w:tcPr>
            <w:tcW w:w="0" w:type="auto"/>
            <w:gridSpan w:val="3"/>
            <w:shd w:val="clear" w:color="auto" w:fill="auto"/>
          </w:tcPr>
          <w:p w14:paraId="177CA47D" w14:textId="77777777" w:rsidR="005735AC" w:rsidRPr="00AF6DCE" w:rsidRDefault="005735AC" w:rsidP="002F3E23">
            <w:pPr>
              <w:pStyle w:val="TAN"/>
              <w:rPr>
                <w:lang w:eastAsia="zh-CN"/>
              </w:rPr>
            </w:pPr>
            <w:r w:rsidRPr="00AF6DCE">
              <w:t>NOTE:</w:t>
            </w:r>
            <w:r w:rsidRPr="00AF6DCE">
              <w:tab/>
              <w:t>Interfering signal consisting of one resource block is positioned at the stated offset, the</w:t>
            </w:r>
            <w:r w:rsidRPr="00AF6DCE">
              <w:rPr>
                <w:rFonts w:hint="eastAsia"/>
                <w:lang w:eastAsia="zh-CN"/>
              </w:rPr>
              <w:t xml:space="preserve"> </w:t>
            </w:r>
            <w:r w:rsidRPr="00AF6DCE">
              <w:t>channel bandwidth</w:t>
            </w:r>
            <w:r w:rsidRPr="00AF6DCE">
              <w:rPr>
                <w:i/>
                <w:iCs/>
              </w:rPr>
              <w:t xml:space="preserve"> </w:t>
            </w:r>
            <w:r w:rsidRPr="00AF6DCE">
              <w:t>of the interfering signal is located adjacently to the lower/upper Base Station RF Bandwidth edge.</w:t>
            </w:r>
          </w:p>
        </w:tc>
      </w:tr>
    </w:tbl>
    <w:p w14:paraId="6A045A0E" w14:textId="30AD1169" w:rsidR="005735AC" w:rsidRPr="00F6235A" w:rsidRDefault="005735AC" w:rsidP="005735AC">
      <w:pPr>
        <w:keepNext/>
        <w:keepLines/>
        <w:spacing w:before="120"/>
        <w:ind w:left="1701" w:hanging="1701"/>
        <w:outlineLvl w:val="4"/>
        <w:rPr>
          <w:rFonts w:ascii="Arial" w:hAnsi="Arial"/>
          <w:sz w:val="22"/>
          <w:lang w:val="x-none" w:eastAsia="sv-SE"/>
        </w:rPr>
      </w:pPr>
      <w:r w:rsidRPr="00F6235A">
        <w:rPr>
          <w:rFonts w:ascii="Arial" w:hAnsi="Arial"/>
          <w:sz w:val="22"/>
          <w:lang w:eastAsia="sv-SE"/>
        </w:rPr>
        <w:t>7.5.</w:t>
      </w:r>
      <w:r>
        <w:rPr>
          <w:rFonts w:ascii="Arial" w:hAnsi="Arial"/>
          <w:sz w:val="22"/>
          <w:lang w:eastAsia="sv-SE"/>
        </w:rPr>
        <w:t>2</w:t>
      </w:r>
      <w:r w:rsidRPr="00F6235A">
        <w:rPr>
          <w:rFonts w:ascii="Arial" w:hAnsi="Arial"/>
          <w:sz w:val="22"/>
          <w:lang w:val="x-none" w:eastAsia="sv-SE"/>
        </w:rPr>
        <w:t>.5.</w:t>
      </w:r>
      <w:r>
        <w:rPr>
          <w:rFonts w:ascii="Arial" w:hAnsi="Arial"/>
          <w:sz w:val="22"/>
          <w:lang w:eastAsia="sv-SE"/>
        </w:rPr>
        <w:t>3</w:t>
      </w:r>
      <w:r w:rsidRPr="00F6235A">
        <w:rPr>
          <w:rFonts w:ascii="Arial" w:hAnsi="Arial"/>
          <w:sz w:val="22"/>
          <w:lang w:val="x-none" w:eastAsia="sv-SE"/>
        </w:rPr>
        <w:tab/>
        <w:t xml:space="preserve">Test </w:t>
      </w:r>
      <w:r w:rsidR="000420F9">
        <w:rPr>
          <w:rFonts w:ascii="Arial" w:hAnsi="Arial"/>
          <w:sz w:val="22"/>
          <w:lang w:val="x-none" w:eastAsia="sv-SE"/>
        </w:rPr>
        <w:t>requirement</w:t>
      </w:r>
      <w:r>
        <w:rPr>
          <w:rFonts w:ascii="Arial" w:hAnsi="Arial"/>
          <w:sz w:val="22"/>
          <w:lang w:eastAsia="sv-SE"/>
        </w:rPr>
        <w:t>s for</w:t>
      </w:r>
      <w:r w:rsidRPr="00F6235A">
        <w:rPr>
          <w:rFonts w:ascii="Arial" w:hAnsi="Arial"/>
          <w:sz w:val="22"/>
          <w:lang w:val="x-none" w:eastAsia="sv-SE"/>
        </w:rPr>
        <w:t xml:space="preserve"> </w:t>
      </w:r>
      <w:r w:rsidRPr="00F6235A">
        <w:rPr>
          <w:rFonts w:ascii="Arial" w:hAnsi="Arial"/>
          <w:i/>
          <w:sz w:val="22"/>
          <w:lang w:val="x-none" w:eastAsia="sv-SE"/>
        </w:rPr>
        <w:t xml:space="preserve">BS type </w:t>
      </w:r>
      <w:r>
        <w:rPr>
          <w:rFonts w:ascii="Arial" w:hAnsi="Arial"/>
          <w:i/>
          <w:sz w:val="22"/>
          <w:lang w:eastAsia="sv-SE"/>
        </w:rPr>
        <w:t>2</w:t>
      </w:r>
      <w:r w:rsidRPr="00F6235A">
        <w:rPr>
          <w:rFonts w:ascii="Arial" w:hAnsi="Arial"/>
          <w:i/>
          <w:sz w:val="22"/>
          <w:lang w:val="x-none" w:eastAsia="sv-SE"/>
        </w:rPr>
        <w:t>-O</w:t>
      </w:r>
    </w:p>
    <w:p w14:paraId="43FFA8AC" w14:textId="77777777" w:rsidR="005735AC" w:rsidRPr="0084405A" w:rsidRDefault="005735AC" w:rsidP="005735AC">
      <w:r w:rsidRPr="0084405A">
        <w:t xml:space="preserve">The requirement shall apply at the RIB when the AoA of the incident wave of a received signal and the interfering signal are from the same direction and are within the </w:t>
      </w:r>
      <w:r w:rsidRPr="0084405A">
        <w:rPr>
          <w:i/>
        </w:rPr>
        <w:t>FR2 OTA REFSENS RoAoA.</w:t>
      </w:r>
    </w:p>
    <w:p w14:paraId="41F6A34E" w14:textId="77777777" w:rsidR="005735AC" w:rsidRPr="0084405A" w:rsidRDefault="005735AC" w:rsidP="005735AC">
      <w:r w:rsidRPr="0084405A">
        <w:t xml:space="preserve">The wanted and interfering signals apply to </w:t>
      </w:r>
      <w:r>
        <w:t>each</w:t>
      </w:r>
      <w:r w:rsidRPr="0084405A">
        <w:t xml:space="preserve"> supported polarization, under the assumption o</w:t>
      </w:r>
      <w:r w:rsidRPr="0084405A">
        <w:rPr>
          <w:i/>
        </w:rPr>
        <w:t>f polarization match</w:t>
      </w:r>
      <w:r>
        <w:t>.</w:t>
      </w:r>
    </w:p>
    <w:p w14:paraId="2DE3B27E" w14:textId="77777777" w:rsidR="005735AC" w:rsidRPr="0084405A" w:rsidRDefault="005735AC" w:rsidP="005735AC">
      <w:pPr>
        <w:rPr>
          <w:lang w:eastAsia="zh-CN"/>
        </w:rPr>
      </w:pPr>
      <w:r w:rsidRPr="0084405A">
        <w:t>The throughput shall be ≥ 95% of the maximum throughput</w:t>
      </w:r>
      <w:r w:rsidRPr="0084405A" w:rsidDel="00BE584A">
        <w:t xml:space="preserve"> </w:t>
      </w:r>
      <w:r w:rsidRPr="0084405A">
        <w:t>of the reference measurement channel</w:t>
      </w:r>
      <w:r w:rsidRPr="0084405A">
        <w:rPr>
          <w:lang w:eastAsia="zh-CN"/>
        </w:rPr>
        <w:t>.</w:t>
      </w:r>
    </w:p>
    <w:p w14:paraId="1343465F" w14:textId="77777777" w:rsidR="005735AC" w:rsidRPr="0084405A" w:rsidRDefault="005735AC" w:rsidP="005735AC">
      <w:pPr>
        <w:rPr>
          <w:lang w:eastAsia="zh-CN"/>
        </w:rPr>
      </w:pPr>
      <w:r w:rsidRPr="0084405A">
        <w:rPr>
          <w:lang w:eastAsia="zh-CN"/>
        </w:rPr>
        <w:t xml:space="preserve">For FR2 BS, the </w:t>
      </w:r>
      <w:r w:rsidRPr="0084405A">
        <w:t xml:space="preserve">OTA wanted and OTA interfering signals are provided at RIB using the parameters in </w:t>
      </w:r>
      <w:r w:rsidRPr="0084405A">
        <w:rPr>
          <w:lang w:eastAsia="zh-CN"/>
        </w:rPr>
        <w:t xml:space="preserve">table 10.5.2.3-1 for general OTA blocking requirements. </w:t>
      </w:r>
      <w:r w:rsidRPr="00F14D9D">
        <w:rPr>
          <w:rFonts w:eastAsia="Osaka"/>
        </w:rPr>
        <w:t xml:space="preserve">The reference measurement channel for the OTA wanted signal </w:t>
      </w:r>
      <w:r w:rsidRPr="008019AF">
        <w:rPr>
          <w:rFonts w:eastAsia="Osaka"/>
        </w:rPr>
        <w:t>is identified in subcla</w:t>
      </w:r>
      <w:r>
        <w:rPr>
          <w:rFonts w:eastAsia="Osaka"/>
        </w:rPr>
        <w:t>u</w:t>
      </w:r>
      <w:r w:rsidRPr="008019AF">
        <w:rPr>
          <w:rFonts w:eastAsia="Osaka"/>
        </w:rPr>
        <w:t>se</w:t>
      </w:r>
      <w:r>
        <w:rPr>
          <w:rFonts w:eastAsia="Osaka"/>
        </w:rPr>
        <w:t xml:space="preserve"> 7</w:t>
      </w:r>
      <w:r w:rsidRPr="00AF6DCE">
        <w:rPr>
          <w:rFonts w:eastAsia="Osaka"/>
        </w:rPr>
        <w:t>.3.</w:t>
      </w:r>
      <w:r>
        <w:rPr>
          <w:rFonts w:eastAsia="Osaka"/>
        </w:rPr>
        <w:t>5.3</w:t>
      </w:r>
      <w:r w:rsidRPr="00AF6DCE">
        <w:rPr>
          <w:rFonts w:eastAsia="Osaka"/>
        </w:rPr>
        <w:t xml:space="preserve"> </w:t>
      </w:r>
      <w:r>
        <w:rPr>
          <w:rFonts w:eastAsia="Osaka"/>
        </w:rPr>
        <w:t xml:space="preserve">and </w:t>
      </w:r>
      <w:r w:rsidRPr="00F14D9D">
        <w:rPr>
          <w:rFonts w:eastAsia="Osaka"/>
        </w:rPr>
        <w:t xml:space="preserve">is further specified in </w:t>
      </w:r>
      <w:r w:rsidRPr="004F4A9C">
        <w:rPr>
          <w:rFonts w:eastAsia="SimSun"/>
        </w:rPr>
        <w:t>TS 38.104 [2] annex A.</w:t>
      </w:r>
      <w:r>
        <w:rPr>
          <w:rFonts w:eastAsia="SimSun"/>
        </w:rPr>
        <w:t>1</w:t>
      </w:r>
      <w:r w:rsidRPr="00F14D9D">
        <w:rPr>
          <w:rFonts w:eastAsia="Osaka"/>
        </w:rPr>
        <w:t>.</w:t>
      </w:r>
      <w:r w:rsidRPr="001F0AE4">
        <w:rPr>
          <w:rFonts w:eastAsia="Osaka"/>
        </w:rPr>
        <w:t xml:space="preserve"> The characteristics of the interfering signal is further specified in </w:t>
      </w:r>
      <w:r w:rsidRPr="004F4A9C">
        <w:rPr>
          <w:rFonts w:eastAsia="SimSun"/>
        </w:rPr>
        <w:t xml:space="preserve">TS 38.104 [2] </w:t>
      </w:r>
      <w:r w:rsidRPr="001F0AE4">
        <w:rPr>
          <w:rFonts w:eastAsia="Osaka"/>
        </w:rPr>
        <w:t>annex D.</w:t>
      </w:r>
    </w:p>
    <w:p w14:paraId="16EF5FA4" w14:textId="77777777" w:rsidR="005735AC" w:rsidRPr="0084405A" w:rsidRDefault="005735AC" w:rsidP="005735AC">
      <w:pPr>
        <w:rPr>
          <w:lang w:eastAsia="zh-CN"/>
        </w:rPr>
      </w:pPr>
      <w:r w:rsidRPr="0084405A">
        <w:rPr>
          <w:lang w:eastAsia="zh-CN"/>
        </w:rPr>
        <w:t>The OTA blocking requirements are applicable outside the Base Station RF Bandwidth or Radio Bandwidth. The interfering signal offset is defined relative to the Base Station RF Bandwidth edges or Radio Bandwidth edges.</w:t>
      </w:r>
      <w:r w:rsidRPr="0084405A">
        <w:rPr>
          <w:rFonts w:cs="v3.8.0"/>
        </w:rPr>
        <w:t xml:space="preserve"> The OTA </w:t>
      </w:r>
      <w:r w:rsidRPr="0084405A">
        <w:rPr>
          <w:lang w:eastAsia="zh-CN"/>
        </w:rPr>
        <w:t xml:space="preserve">blocking requirements </w:t>
      </w:r>
      <w:r w:rsidRPr="0084405A">
        <w:rPr>
          <w:rFonts w:cs="v3.8.0"/>
        </w:rPr>
        <w:t xml:space="preserve">apply </w:t>
      </w:r>
      <w:r w:rsidRPr="0084405A">
        <w:rPr>
          <w:lang w:eastAsia="zh-CN"/>
        </w:rPr>
        <w:t xml:space="preserve">in the in-band blocking frequency range, which is </w:t>
      </w:r>
      <w:r w:rsidRPr="0084405A">
        <w:rPr>
          <w:rFonts w:cs="v3.8.0"/>
        </w:rPr>
        <w:t xml:space="preserve">from [XX] MHz below the lowest frequency of the </w:t>
      </w:r>
      <w:r w:rsidRPr="0084405A">
        <w:t>uplink</w:t>
      </w:r>
      <w:r w:rsidRPr="0084405A">
        <w:rPr>
          <w:rFonts w:cs="v3.8.0"/>
        </w:rPr>
        <w:t xml:space="preserve"> </w:t>
      </w:r>
      <w:r w:rsidRPr="0084405A">
        <w:rPr>
          <w:rFonts w:cs="v3.8.0"/>
          <w:i/>
        </w:rPr>
        <w:t>operating band</w:t>
      </w:r>
      <w:r w:rsidRPr="0084405A">
        <w:rPr>
          <w:rFonts w:cs="v3.8.0"/>
        </w:rPr>
        <w:t xml:space="preserve"> up to [XX] MHz above the highest frequency of the </w:t>
      </w:r>
      <w:r w:rsidRPr="0084405A">
        <w:t>uplink</w:t>
      </w:r>
      <w:r w:rsidRPr="0084405A" w:rsidDel="00B62512">
        <w:rPr>
          <w:rFonts w:cs="v3.8.0"/>
        </w:rPr>
        <w:t xml:space="preserve"> </w:t>
      </w:r>
      <w:r w:rsidRPr="0084405A">
        <w:rPr>
          <w:rFonts w:cs="v3.8.0"/>
          <w:i/>
        </w:rPr>
        <w:t>operating band</w:t>
      </w:r>
      <w:r w:rsidRPr="0084405A">
        <w:rPr>
          <w:rFonts w:cs="v3.8.0"/>
        </w:rPr>
        <w:t xml:space="preserve"> for </w:t>
      </w:r>
      <w:r w:rsidRPr="0084405A">
        <w:rPr>
          <w:rFonts w:cs="v3.8.0"/>
          <w:i/>
        </w:rPr>
        <w:t>BS type 2-O</w:t>
      </w:r>
      <w:r w:rsidRPr="0084405A">
        <w:rPr>
          <w:rFonts w:cs="v3.8.0"/>
        </w:rPr>
        <w:t xml:space="preserve"> in an </w:t>
      </w:r>
      <w:r w:rsidRPr="0084405A">
        <w:rPr>
          <w:rFonts w:cs="v3.8.0"/>
          <w:i/>
        </w:rPr>
        <w:t>operating band</w:t>
      </w:r>
      <w:r w:rsidRPr="0084405A">
        <w:rPr>
          <w:rFonts w:cs="v3.8.0"/>
        </w:rPr>
        <w:t xml:space="preserve"> less than [XX] MHz wide, but excludes the downlink frequency range of the FDD</w:t>
      </w:r>
      <w:r w:rsidRPr="0084405A" w:rsidDel="007A382E">
        <w:rPr>
          <w:rFonts w:cs="v3.8.0"/>
        </w:rPr>
        <w:t xml:space="preserve"> </w:t>
      </w:r>
      <w:r w:rsidRPr="0084405A">
        <w:rPr>
          <w:rFonts w:cs="v3.8.0"/>
          <w:i/>
        </w:rPr>
        <w:t>operating band</w:t>
      </w:r>
      <w:r w:rsidRPr="0084405A">
        <w:rPr>
          <w:rFonts w:cs="v3.8.0"/>
        </w:rPr>
        <w:t>.</w:t>
      </w:r>
    </w:p>
    <w:p w14:paraId="7834C1BC" w14:textId="77777777" w:rsidR="005735AC" w:rsidRPr="0084405A" w:rsidRDefault="005735AC" w:rsidP="005735AC">
      <w:pPr>
        <w:rPr>
          <w:lang w:eastAsia="zh-CN"/>
        </w:rPr>
      </w:pPr>
      <w:r w:rsidRPr="0084405A">
        <w:rPr>
          <w:lang w:eastAsia="zh-CN"/>
        </w:rPr>
        <w:t xml:space="preserve">For a </w:t>
      </w:r>
      <w:r w:rsidRPr="0084405A">
        <w:t xml:space="preserve">RIBs supporting operation in </w:t>
      </w:r>
      <w:r w:rsidRPr="0084405A">
        <w:rPr>
          <w:i/>
        </w:rPr>
        <w:t>non-contiguous spectrum</w:t>
      </w:r>
      <w:r w:rsidRPr="0084405A">
        <w:rPr>
          <w:lang w:eastAsia="zh-CN"/>
        </w:rPr>
        <w:t xml:space="preserve"> within any </w:t>
      </w:r>
      <w:r w:rsidRPr="0084405A">
        <w:rPr>
          <w:i/>
          <w:lang w:eastAsia="zh-CN"/>
        </w:rPr>
        <w:t>operating band</w:t>
      </w:r>
      <w:r w:rsidRPr="0084405A">
        <w:rPr>
          <w:lang w:eastAsia="zh-CN"/>
        </w:rPr>
        <w:t xml:space="preserve">, the OTA blocking requirements apply in addition inside any sub-block gap, in case the sub-block gap size is at least as wide as twice the interfering signal minimum offset in table </w:t>
      </w:r>
      <w:r>
        <w:rPr>
          <w:lang w:eastAsia="zh-CN"/>
        </w:rPr>
        <w:t>7</w:t>
      </w:r>
      <w:r w:rsidRPr="0084405A">
        <w:rPr>
          <w:lang w:eastAsia="zh-CN"/>
        </w:rPr>
        <w:t>.5.2.</w:t>
      </w:r>
      <w:r>
        <w:rPr>
          <w:lang w:eastAsia="zh-CN"/>
        </w:rPr>
        <w:t>5.</w:t>
      </w:r>
      <w:r w:rsidRPr="0084405A">
        <w:rPr>
          <w:lang w:eastAsia="zh-CN"/>
        </w:rPr>
        <w:t>3-1. The interfering signal offset is defined relative to the sub-block edges inside the sub-block gap.</w:t>
      </w:r>
    </w:p>
    <w:p w14:paraId="1AF93B1E" w14:textId="77777777" w:rsidR="005735AC" w:rsidRPr="0084405A" w:rsidRDefault="005735AC" w:rsidP="005735AC">
      <w:pPr>
        <w:keepNext/>
        <w:keepLines/>
        <w:spacing w:before="60"/>
        <w:jc w:val="center"/>
        <w:rPr>
          <w:rFonts w:ascii="Arial" w:eastAsia="SimSun" w:hAnsi="Arial"/>
          <w:b/>
          <w:lang w:eastAsia="zh-CN"/>
        </w:rPr>
      </w:pPr>
      <w:r w:rsidRPr="0084405A">
        <w:rPr>
          <w:rFonts w:ascii="Arial" w:hAnsi="Arial"/>
          <w:b/>
          <w:lang w:eastAsia="x-none"/>
        </w:rPr>
        <w:lastRenderedPageBreak/>
        <w:t xml:space="preserve">Table </w:t>
      </w:r>
      <w:r>
        <w:rPr>
          <w:rFonts w:ascii="Arial" w:eastAsia="SimSun" w:hAnsi="Arial"/>
          <w:b/>
          <w:lang w:eastAsia="zh-CN"/>
        </w:rPr>
        <w:t>7</w:t>
      </w:r>
      <w:r w:rsidRPr="0084405A">
        <w:rPr>
          <w:rFonts w:ascii="Arial" w:eastAsia="SimSun" w:hAnsi="Arial"/>
          <w:b/>
          <w:lang w:eastAsia="zh-CN"/>
        </w:rPr>
        <w:t>.5.2.</w:t>
      </w:r>
      <w:r>
        <w:rPr>
          <w:rFonts w:ascii="Arial" w:eastAsia="SimSun" w:hAnsi="Arial"/>
          <w:b/>
          <w:lang w:eastAsia="zh-CN"/>
        </w:rPr>
        <w:t>5.</w:t>
      </w:r>
      <w:r w:rsidRPr="0084405A">
        <w:rPr>
          <w:rFonts w:ascii="Arial" w:eastAsia="SimSun" w:hAnsi="Arial"/>
          <w:b/>
          <w:lang w:eastAsia="zh-CN"/>
        </w:rPr>
        <w:t>3</w:t>
      </w:r>
      <w:r w:rsidRPr="0084405A">
        <w:rPr>
          <w:rFonts w:ascii="Arial" w:hAnsi="Arial"/>
          <w:b/>
          <w:lang w:eastAsia="x-none"/>
        </w:rPr>
        <w:t>-</w:t>
      </w:r>
      <w:r w:rsidRPr="0084405A">
        <w:rPr>
          <w:rFonts w:ascii="Arial" w:eastAsia="SimSun" w:hAnsi="Arial"/>
          <w:b/>
          <w:lang w:eastAsia="zh-CN"/>
        </w:rPr>
        <w:t>1</w:t>
      </w:r>
      <w:r w:rsidRPr="0084405A">
        <w:rPr>
          <w:rFonts w:ascii="Arial" w:hAnsi="Arial"/>
          <w:b/>
          <w:lang w:eastAsia="x-none"/>
        </w:rPr>
        <w:t xml:space="preserve">: General OTA blocking requirement for </w:t>
      </w:r>
      <w:r w:rsidRPr="0084405A">
        <w:rPr>
          <w:rFonts w:ascii="Arial" w:hAnsi="Arial"/>
          <w:b/>
          <w:i/>
          <w:lang w:eastAsia="x-none"/>
        </w:rPr>
        <w:t>BS type 2-O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6"/>
        <w:gridCol w:w="1224"/>
        <w:gridCol w:w="1208"/>
        <w:gridCol w:w="1670"/>
        <w:gridCol w:w="2196"/>
        <w:gridCol w:w="1317"/>
      </w:tblGrid>
      <w:tr w:rsidR="005735AC" w:rsidRPr="0084405A" w14:paraId="6D67A3B1" w14:textId="77777777" w:rsidTr="002F3E23">
        <w:trPr>
          <w:trHeight w:val="1553"/>
          <w:jc w:val="center"/>
        </w:trPr>
        <w:tc>
          <w:tcPr>
            <w:tcW w:w="0" w:type="auto"/>
            <w:vMerge w:val="restart"/>
            <w:tcBorders>
              <w:top w:val="single" w:sz="4" w:space="0" w:color="auto"/>
              <w:left w:val="single" w:sz="4" w:space="0" w:color="auto"/>
              <w:right w:val="single" w:sz="4" w:space="0" w:color="auto"/>
            </w:tcBorders>
            <w:vAlign w:val="center"/>
          </w:tcPr>
          <w:p w14:paraId="665D9E13" w14:textId="77777777" w:rsidR="005735AC" w:rsidRPr="0084405A" w:rsidRDefault="005735AC" w:rsidP="002F3E23">
            <w:pPr>
              <w:pStyle w:val="TAH"/>
            </w:pPr>
            <w:r w:rsidRPr="0084405A">
              <w:rPr>
                <w:rFonts w:hint="eastAsia"/>
                <w:i/>
              </w:rPr>
              <w:t>BS channel bandwidth</w:t>
            </w:r>
            <w:r w:rsidRPr="0084405A">
              <w:t xml:space="preserve"> of the lowest</w:t>
            </w:r>
            <w:r w:rsidRPr="0084405A">
              <w:rPr>
                <w:rFonts w:hint="eastAsia"/>
              </w:rPr>
              <w:t>/</w:t>
            </w:r>
            <w:r w:rsidRPr="0084405A">
              <w:t>highest carrier received [MHz]</w:t>
            </w:r>
          </w:p>
        </w:tc>
        <w:tc>
          <w:tcPr>
            <w:tcW w:w="0" w:type="auto"/>
            <w:gridSpan w:val="2"/>
            <w:tcBorders>
              <w:top w:val="single" w:sz="4" w:space="0" w:color="auto"/>
              <w:left w:val="single" w:sz="4" w:space="0" w:color="auto"/>
              <w:bottom w:val="single" w:sz="4" w:space="0" w:color="auto"/>
              <w:right w:val="single" w:sz="4" w:space="0" w:color="auto"/>
            </w:tcBorders>
            <w:vAlign w:val="center"/>
          </w:tcPr>
          <w:p w14:paraId="3086373D" w14:textId="77777777" w:rsidR="005735AC" w:rsidRPr="0084405A" w:rsidRDefault="005735AC" w:rsidP="002F3E23">
            <w:pPr>
              <w:pStyle w:val="TAH"/>
              <w:rPr>
                <w:lang w:eastAsia="ja-JP"/>
              </w:rPr>
            </w:pPr>
            <w:r w:rsidRPr="0084405A">
              <w:t>OTA wanted signal mean power [dBm]</w:t>
            </w:r>
          </w:p>
        </w:tc>
        <w:tc>
          <w:tcPr>
            <w:tcW w:w="0" w:type="auto"/>
            <w:vMerge w:val="restart"/>
            <w:tcBorders>
              <w:top w:val="single" w:sz="4" w:space="0" w:color="auto"/>
              <w:left w:val="single" w:sz="4" w:space="0" w:color="auto"/>
              <w:right w:val="single" w:sz="4" w:space="0" w:color="auto"/>
            </w:tcBorders>
            <w:vAlign w:val="center"/>
            <w:hideMark/>
          </w:tcPr>
          <w:p w14:paraId="2801EE10" w14:textId="77777777" w:rsidR="005735AC" w:rsidRPr="0084405A" w:rsidRDefault="005735AC" w:rsidP="002F3E23">
            <w:pPr>
              <w:pStyle w:val="TAH"/>
              <w:rPr>
                <w:lang w:eastAsia="ja-JP"/>
              </w:rPr>
            </w:pPr>
            <w:r w:rsidRPr="0084405A">
              <w:rPr>
                <w:rFonts w:cs="Arial"/>
              </w:rPr>
              <w:t>OTA interfering signal mean power [dBm]</w:t>
            </w:r>
          </w:p>
        </w:tc>
        <w:tc>
          <w:tcPr>
            <w:tcW w:w="0" w:type="auto"/>
            <w:vMerge w:val="restart"/>
            <w:tcBorders>
              <w:top w:val="single" w:sz="4" w:space="0" w:color="auto"/>
              <w:left w:val="single" w:sz="4" w:space="0" w:color="auto"/>
              <w:right w:val="single" w:sz="4" w:space="0" w:color="auto"/>
            </w:tcBorders>
            <w:vAlign w:val="center"/>
            <w:hideMark/>
          </w:tcPr>
          <w:p w14:paraId="6D16998D" w14:textId="77777777" w:rsidR="005735AC" w:rsidRPr="0084405A" w:rsidRDefault="005735AC" w:rsidP="002F3E23">
            <w:pPr>
              <w:pStyle w:val="TAH"/>
              <w:rPr>
                <w:lang w:eastAsia="x-none"/>
              </w:rPr>
            </w:pPr>
            <w:r w:rsidRPr="0084405A">
              <w:t>OTA interfering signal centre frequency offset</w:t>
            </w:r>
          </w:p>
          <w:p w14:paraId="170DA9D7" w14:textId="77777777" w:rsidR="005735AC" w:rsidRPr="0084405A" w:rsidRDefault="005735AC" w:rsidP="002F3E23">
            <w:pPr>
              <w:pStyle w:val="TAH"/>
              <w:rPr>
                <w:lang w:eastAsia="ja-JP"/>
              </w:rPr>
            </w:pPr>
            <w:r w:rsidRPr="0084405A">
              <w:rPr>
                <w:rFonts w:cs="Arial"/>
                <w:lang w:eastAsia="x-none"/>
              </w:rPr>
              <w:t>from the lower/upper Base Station RF Bandwidth edge or sub-block edge inside a sub-block gap</w:t>
            </w:r>
            <w:r w:rsidRPr="0084405A">
              <w:rPr>
                <w:lang w:eastAsia="x-none"/>
              </w:rPr>
              <w:t xml:space="preserve"> </w:t>
            </w:r>
            <w:r w:rsidRPr="0084405A">
              <w:t>[MHz]</w:t>
            </w:r>
          </w:p>
        </w:tc>
        <w:tc>
          <w:tcPr>
            <w:tcW w:w="0" w:type="auto"/>
            <w:vMerge w:val="restart"/>
            <w:tcBorders>
              <w:top w:val="single" w:sz="4" w:space="0" w:color="auto"/>
              <w:left w:val="single" w:sz="4" w:space="0" w:color="auto"/>
              <w:right w:val="single" w:sz="4" w:space="0" w:color="auto"/>
            </w:tcBorders>
            <w:vAlign w:val="center"/>
            <w:hideMark/>
          </w:tcPr>
          <w:p w14:paraId="02395B13" w14:textId="77777777" w:rsidR="005735AC" w:rsidRPr="0084405A" w:rsidRDefault="005735AC" w:rsidP="002F3E23">
            <w:pPr>
              <w:pStyle w:val="TAH"/>
              <w:rPr>
                <w:lang w:eastAsia="ja-JP"/>
              </w:rPr>
            </w:pPr>
            <w:r w:rsidRPr="0084405A">
              <w:t>Type of OTA interfering signal</w:t>
            </w:r>
          </w:p>
        </w:tc>
      </w:tr>
      <w:tr w:rsidR="005735AC" w:rsidRPr="0084405A" w14:paraId="529A5BDD" w14:textId="77777777" w:rsidTr="002F3E23">
        <w:trPr>
          <w:trHeight w:val="1552"/>
          <w:jc w:val="center"/>
        </w:trPr>
        <w:tc>
          <w:tcPr>
            <w:tcW w:w="0" w:type="auto"/>
            <w:vMerge/>
            <w:tcBorders>
              <w:left w:val="single" w:sz="4" w:space="0" w:color="auto"/>
              <w:bottom w:val="single" w:sz="4" w:space="0" w:color="auto"/>
              <w:right w:val="single" w:sz="4" w:space="0" w:color="auto"/>
            </w:tcBorders>
            <w:vAlign w:val="center"/>
          </w:tcPr>
          <w:p w14:paraId="3BFFBB8F" w14:textId="77777777" w:rsidR="005735AC" w:rsidRPr="0084405A" w:rsidRDefault="005735AC" w:rsidP="002F3E23">
            <w:pPr>
              <w:pStyle w:val="TAH"/>
              <w:rPr>
                <w:i/>
              </w:rPr>
            </w:pPr>
          </w:p>
        </w:tc>
        <w:tc>
          <w:tcPr>
            <w:tcW w:w="0" w:type="auto"/>
            <w:tcBorders>
              <w:top w:val="single" w:sz="4" w:space="0" w:color="auto"/>
              <w:left w:val="single" w:sz="4" w:space="0" w:color="auto"/>
              <w:bottom w:val="single" w:sz="4" w:space="0" w:color="auto"/>
              <w:right w:val="single" w:sz="4" w:space="0" w:color="auto"/>
            </w:tcBorders>
            <w:vAlign w:val="center"/>
          </w:tcPr>
          <w:p w14:paraId="5CCB29E6" w14:textId="77777777" w:rsidR="005735AC" w:rsidRPr="0084405A" w:rsidRDefault="005735AC" w:rsidP="002F3E23">
            <w:pPr>
              <w:pStyle w:val="TAH"/>
            </w:pPr>
            <w:r w:rsidRPr="0049617C">
              <w:rPr>
                <w:rFonts w:cs="Arial"/>
                <w:szCs w:val="18"/>
                <w:lang w:eastAsia="ja-JP"/>
              </w:rPr>
              <w:t xml:space="preserve">24.24 </w:t>
            </w:r>
            <w:r w:rsidRPr="00531825">
              <w:rPr>
                <w:rFonts w:cs="Arial"/>
                <w:szCs w:val="18"/>
                <w:lang w:eastAsia="ja-JP"/>
              </w:rPr>
              <w:t>GHz &lt;</w:t>
            </w:r>
            <w:r w:rsidRPr="0049617C">
              <w:rPr>
                <w:rFonts w:cs="Arial"/>
                <w:szCs w:val="18"/>
                <w:lang w:eastAsia="ja-JP"/>
              </w:rPr>
              <w:t xml:space="preserve"> </w:t>
            </w:r>
            <w:r w:rsidRPr="00531825">
              <w:rPr>
                <w:rFonts w:cs="Arial"/>
                <w:szCs w:val="18"/>
                <w:lang w:eastAsia="ja-JP"/>
              </w:rPr>
              <w:t>f ≤ 3</w:t>
            </w:r>
            <w:r>
              <w:rPr>
                <w:rFonts w:cs="Arial"/>
                <w:szCs w:val="18"/>
                <w:lang w:eastAsia="ja-JP"/>
              </w:rPr>
              <w:t>3</w:t>
            </w:r>
            <w:r w:rsidRPr="00531825">
              <w:rPr>
                <w:rFonts w:cs="Arial"/>
                <w:szCs w:val="18"/>
                <w:lang w:eastAsia="ja-JP"/>
              </w:rPr>
              <w:t>.</w:t>
            </w:r>
            <w:r>
              <w:rPr>
                <w:rFonts w:cs="Arial"/>
                <w:szCs w:val="18"/>
                <w:lang w:eastAsia="ja-JP"/>
              </w:rPr>
              <w:t>4</w:t>
            </w:r>
            <w:r w:rsidRPr="00531825">
              <w:rPr>
                <w:rFonts w:cs="Arial"/>
                <w:szCs w:val="18"/>
                <w:lang w:eastAsia="ja-JP"/>
              </w:rPr>
              <w:t xml:space="preserve"> GHz</w:t>
            </w:r>
          </w:p>
        </w:tc>
        <w:tc>
          <w:tcPr>
            <w:tcW w:w="0" w:type="auto"/>
            <w:tcBorders>
              <w:top w:val="single" w:sz="4" w:space="0" w:color="auto"/>
              <w:left w:val="single" w:sz="4" w:space="0" w:color="auto"/>
              <w:bottom w:val="single" w:sz="4" w:space="0" w:color="auto"/>
              <w:right w:val="single" w:sz="4" w:space="0" w:color="auto"/>
            </w:tcBorders>
            <w:vAlign w:val="center"/>
          </w:tcPr>
          <w:p w14:paraId="79134B4C" w14:textId="77777777" w:rsidR="005735AC" w:rsidRPr="0084405A" w:rsidRDefault="005735AC" w:rsidP="002F3E23">
            <w:pPr>
              <w:pStyle w:val="TAH"/>
            </w:pPr>
            <w:r w:rsidRPr="00531825">
              <w:rPr>
                <w:rFonts w:cs="Arial"/>
                <w:szCs w:val="18"/>
                <w:lang w:eastAsia="ja-JP"/>
              </w:rPr>
              <w:t>3</w:t>
            </w:r>
            <w:r>
              <w:rPr>
                <w:rFonts w:cs="Arial"/>
                <w:szCs w:val="18"/>
                <w:lang w:eastAsia="ja-JP"/>
              </w:rPr>
              <w:t>7</w:t>
            </w:r>
            <w:r w:rsidRPr="00531825">
              <w:rPr>
                <w:rFonts w:cs="Arial"/>
                <w:szCs w:val="18"/>
                <w:lang w:eastAsia="ja-JP"/>
              </w:rPr>
              <w:t xml:space="preserve"> GHz &lt; f ≤ </w:t>
            </w:r>
            <w:r>
              <w:rPr>
                <w:rFonts w:cs="Arial"/>
                <w:szCs w:val="18"/>
                <w:lang w:eastAsia="ja-JP"/>
              </w:rPr>
              <w:t>5</w:t>
            </w:r>
            <w:r w:rsidRPr="00531825">
              <w:rPr>
                <w:rFonts w:cs="Arial"/>
                <w:szCs w:val="18"/>
                <w:lang w:eastAsia="ja-JP"/>
              </w:rPr>
              <w:t>2</w:t>
            </w:r>
            <w:r>
              <w:rPr>
                <w:rFonts w:cs="Arial"/>
                <w:szCs w:val="18"/>
                <w:lang w:eastAsia="ja-JP"/>
              </w:rPr>
              <w:t>.6</w:t>
            </w:r>
            <w:r w:rsidRPr="00531825">
              <w:rPr>
                <w:rFonts w:cs="Arial"/>
                <w:szCs w:val="18"/>
                <w:lang w:eastAsia="ja-JP"/>
              </w:rPr>
              <w:t xml:space="preserve"> GHz</w:t>
            </w:r>
          </w:p>
        </w:tc>
        <w:tc>
          <w:tcPr>
            <w:tcW w:w="0" w:type="auto"/>
            <w:vMerge/>
            <w:tcBorders>
              <w:left w:val="single" w:sz="4" w:space="0" w:color="auto"/>
              <w:bottom w:val="single" w:sz="4" w:space="0" w:color="auto"/>
              <w:right w:val="single" w:sz="4" w:space="0" w:color="auto"/>
            </w:tcBorders>
            <w:vAlign w:val="center"/>
          </w:tcPr>
          <w:p w14:paraId="743C8E47" w14:textId="77777777" w:rsidR="005735AC" w:rsidRPr="0084405A" w:rsidRDefault="005735AC" w:rsidP="00607A83">
            <w:pPr>
              <w:keepNext/>
              <w:keepLines/>
              <w:tabs>
                <w:tab w:val="left" w:pos="540"/>
                <w:tab w:val="left" w:pos="1260"/>
                <w:tab w:val="left" w:pos="1800"/>
              </w:tabs>
              <w:jc w:val="center"/>
              <w:rPr>
                <w:rFonts w:ascii="Arial" w:hAnsi="Arial" w:cs="Arial"/>
                <w:b/>
                <w:sz w:val="18"/>
              </w:rPr>
            </w:pPr>
          </w:p>
        </w:tc>
        <w:tc>
          <w:tcPr>
            <w:tcW w:w="0" w:type="auto"/>
            <w:vMerge/>
            <w:tcBorders>
              <w:left w:val="single" w:sz="4" w:space="0" w:color="auto"/>
              <w:bottom w:val="single" w:sz="4" w:space="0" w:color="auto"/>
              <w:right w:val="single" w:sz="4" w:space="0" w:color="auto"/>
            </w:tcBorders>
            <w:vAlign w:val="center"/>
          </w:tcPr>
          <w:p w14:paraId="522B3ABE" w14:textId="77777777" w:rsidR="005735AC" w:rsidRPr="0084405A" w:rsidRDefault="005735AC" w:rsidP="00607A83">
            <w:pPr>
              <w:keepNext/>
              <w:keepLines/>
              <w:tabs>
                <w:tab w:val="left" w:pos="540"/>
                <w:tab w:val="left" w:pos="1260"/>
                <w:tab w:val="left" w:pos="1800"/>
              </w:tabs>
              <w:jc w:val="center"/>
              <w:rPr>
                <w:rFonts w:ascii="Arial" w:hAnsi="Arial"/>
                <w:b/>
                <w:sz w:val="18"/>
              </w:rPr>
            </w:pPr>
          </w:p>
        </w:tc>
        <w:tc>
          <w:tcPr>
            <w:tcW w:w="0" w:type="auto"/>
            <w:vMerge/>
            <w:tcBorders>
              <w:left w:val="single" w:sz="4" w:space="0" w:color="auto"/>
              <w:bottom w:val="single" w:sz="4" w:space="0" w:color="auto"/>
              <w:right w:val="single" w:sz="4" w:space="0" w:color="auto"/>
            </w:tcBorders>
            <w:vAlign w:val="center"/>
          </w:tcPr>
          <w:p w14:paraId="5F797C17" w14:textId="77777777" w:rsidR="005735AC" w:rsidRPr="0084405A" w:rsidRDefault="005735AC" w:rsidP="00607A83">
            <w:pPr>
              <w:keepNext/>
              <w:keepLines/>
              <w:tabs>
                <w:tab w:val="left" w:pos="540"/>
                <w:tab w:val="left" w:pos="1260"/>
                <w:tab w:val="left" w:pos="1800"/>
              </w:tabs>
              <w:jc w:val="center"/>
              <w:rPr>
                <w:rFonts w:ascii="Arial" w:hAnsi="Arial"/>
                <w:b/>
                <w:sz w:val="18"/>
              </w:rPr>
            </w:pPr>
          </w:p>
        </w:tc>
      </w:tr>
      <w:tr w:rsidR="005735AC" w:rsidRPr="0084405A" w14:paraId="7CB067F6" w14:textId="77777777" w:rsidTr="002F3E23">
        <w:trPr>
          <w:trHeight w:val="487"/>
          <w:jc w:val="center"/>
        </w:trPr>
        <w:tc>
          <w:tcPr>
            <w:tcW w:w="0" w:type="auto"/>
            <w:tcBorders>
              <w:top w:val="single" w:sz="4" w:space="0" w:color="auto"/>
              <w:left w:val="single" w:sz="4" w:space="0" w:color="auto"/>
              <w:bottom w:val="single" w:sz="4" w:space="0" w:color="auto"/>
              <w:right w:val="single" w:sz="4" w:space="0" w:color="auto"/>
            </w:tcBorders>
            <w:vAlign w:val="center"/>
          </w:tcPr>
          <w:p w14:paraId="06C32181" w14:textId="77777777" w:rsidR="005735AC" w:rsidRPr="0084405A" w:rsidRDefault="005735AC" w:rsidP="002F3E23">
            <w:pPr>
              <w:pStyle w:val="TAC"/>
              <w:rPr>
                <w:rFonts w:eastAsia="SimSun"/>
                <w:lang w:eastAsia="zh-CN"/>
              </w:rPr>
            </w:pPr>
            <w:r w:rsidRPr="0084405A">
              <w:t>50, 100, 200, 400</w:t>
            </w:r>
          </w:p>
        </w:tc>
        <w:tc>
          <w:tcPr>
            <w:tcW w:w="0" w:type="auto"/>
            <w:tcBorders>
              <w:top w:val="single" w:sz="4" w:space="0" w:color="auto"/>
              <w:left w:val="single" w:sz="4" w:space="0" w:color="auto"/>
              <w:bottom w:val="single" w:sz="4" w:space="0" w:color="auto"/>
              <w:right w:val="single" w:sz="4" w:space="0" w:color="auto"/>
            </w:tcBorders>
            <w:vAlign w:val="center"/>
          </w:tcPr>
          <w:p w14:paraId="06E8FAC7" w14:textId="77777777" w:rsidR="005735AC" w:rsidRPr="0084405A" w:rsidRDefault="005735AC" w:rsidP="002F3E23">
            <w:pPr>
              <w:pStyle w:val="TAC"/>
              <w:rPr>
                <w:rFonts w:cs="Arial"/>
              </w:rPr>
            </w:pPr>
            <w:r w:rsidRPr="0084405A">
              <w:rPr>
                <w:rFonts w:cs="Arial"/>
              </w:rPr>
              <w:t>EIS</w:t>
            </w:r>
            <w:r w:rsidRPr="0084405A">
              <w:rPr>
                <w:rFonts w:cs="Arial"/>
                <w:vertAlign w:val="subscript"/>
              </w:rPr>
              <w:t>REFSENS</w:t>
            </w:r>
            <w:r w:rsidRPr="0084405A">
              <w:t xml:space="preserve"> + 6dB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tcPr>
          <w:p w14:paraId="32E95E83" w14:textId="77777777" w:rsidR="005735AC" w:rsidRPr="0084405A" w:rsidRDefault="005735AC" w:rsidP="002F3E23">
            <w:pPr>
              <w:pStyle w:val="TAC"/>
              <w:rPr>
                <w:lang w:eastAsia="ja-JP"/>
              </w:rPr>
            </w:pPr>
            <w:r w:rsidRPr="0084405A">
              <w:rPr>
                <w:rFonts w:cs="Arial"/>
              </w:rPr>
              <w:t>EIS</w:t>
            </w:r>
            <w:r w:rsidRPr="0084405A">
              <w:rPr>
                <w:rFonts w:cs="Arial"/>
                <w:vertAlign w:val="subscript"/>
              </w:rPr>
              <w:t>REFSENS</w:t>
            </w:r>
            <w:r w:rsidRPr="0084405A">
              <w:t xml:space="preserve"> + 6dB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hideMark/>
          </w:tcPr>
          <w:p w14:paraId="3DDBA699" w14:textId="77777777" w:rsidR="005735AC" w:rsidRPr="0084405A" w:rsidRDefault="005735AC" w:rsidP="002F3E23">
            <w:pPr>
              <w:pStyle w:val="TAC"/>
              <w:rPr>
                <w:rFonts w:eastAsia="SimSun"/>
                <w:lang w:eastAsia="zh-CN"/>
              </w:rPr>
            </w:pPr>
            <w:r w:rsidRPr="0084405A">
              <w:rPr>
                <w:rFonts w:cs="Arial"/>
              </w:rPr>
              <w:t>EIS</w:t>
            </w:r>
            <w:r w:rsidRPr="0084405A">
              <w:rPr>
                <w:rFonts w:cs="Arial"/>
                <w:vertAlign w:val="subscript"/>
              </w:rPr>
              <w:t>REFSENS</w:t>
            </w:r>
            <w:r w:rsidRPr="0084405A">
              <w:rPr>
                <w:rFonts w:cs="Arial"/>
                <w:vertAlign w:val="subscript"/>
                <w:lang w:eastAsia="x-none"/>
              </w:rPr>
              <w:t>_50M</w:t>
            </w:r>
            <w:r w:rsidRPr="0084405A">
              <w:t xml:space="preserve"> + 33dB</w:t>
            </w:r>
          </w:p>
        </w:tc>
        <w:tc>
          <w:tcPr>
            <w:tcW w:w="0" w:type="auto"/>
            <w:tcBorders>
              <w:top w:val="single" w:sz="4" w:space="0" w:color="auto"/>
              <w:left w:val="single" w:sz="4" w:space="0" w:color="auto"/>
              <w:bottom w:val="single" w:sz="4" w:space="0" w:color="auto"/>
              <w:right w:val="single" w:sz="4" w:space="0" w:color="auto"/>
            </w:tcBorders>
            <w:vAlign w:val="center"/>
            <w:hideMark/>
          </w:tcPr>
          <w:p w14:paraId="2E9321B6" w14:textId="77777777" w:rsidR="005735AC" w:rsidRPr="0084405A" w:rsidRDefault="005735AC" w:rsidP="002F3E23">
            <w:pPr>
              <w:pStyle w:val="TAC"/>
              <w:rPr>
                <w:rFonts w:eastAsia="SimSun"/>
                <w:lang w:eastAsia="zh-CN"/>
              </w:rPr>
            </w:pPr>
            <w:r w:rsidRPr="0084405A">
              <w:rPr>
                <w:rFonts w:cs="Arial"/>
                <w:lang w:eastAsia="x-none"/>
              </w:rPr>
              <w:t>±</w:t>
            </w:r>
            <w:r w:rsidRPr="0084405A">
              <w:t>75</w:t>
            </w:r>
          </w:p>
        </w:tc>
        <w:tc>
          <w:tcPr>
            <w:tcW w:w="0" w:type="auto"/>
            <w:tcBorders>
              <w:top w:val="single" w:sz="4" w:space="0" w:color="auto"/>
              <w:left w:val="single" w:sz="4" w:space="0" w:color="auto"/>
              <w:bottom w:val="single" w:sz="4" w:space="0" w:color="auto"/>
              <w:right w:val="single" w:sz="4" w:space="0" w:color="auto"/>
            </w:tcBorders>
            <w:vAlign w:val="center"/>
            <w:hideMark/>
          </w:tcPr>
          <w:p w14:paraId="5D810CB2" w14:textId="77777777" w:rsidR="005735AC" w:rsidRPr="0084405A" w:rsidRDefault="005735AC" w:rsidP="002F3E23">
            <w:pPr>
              <w:pStyle w:val="TAC"/>
            </w:pPr>
            <w:r w:rsidRPr="0084405A">
              <w:t xml:space="preserve">50 MHz DFT-s-OFDM </w:t>
            </w:r>
            <w:r w:rsidRPr="0084405A">
              <w:rPr>
                <w:rFonts w:eastAsia="SimSun" w:hint="eastAsia"/>
                <w:lang w:eastAsia="zh-CN"/>
              </w:rPr>
              <w:t>NR</w:t>
            </w:r>
            <w:r w:rsidRPr="0084405A">
              <w:t xml:space="preserve"> signal</w:t>
            </w:r>
          </w:p>
          <w:p w14:paraId="3AD0F0BD" w14:textId="77777777" w:rsidR="005735AC" w:rsidRPr="0084405A" w:rsidRDefault="005735AC" w:rsidP="002F3E23">
            <w:pPr>
              <w:pStyle w:val="TAC"/>
              <w:rPr>
                <w:lang w:eastAsia="ja-JP"/>
              </w:rPr>
            </w:pPr>
            <w:r w:rsidRPr="0084405A">
              <w:t>60 kHz SCS</w:t>
            </w:r>
          </w:p>
        </w:tc>
      </w:tr>
      <w:tr w:rsidR="005735AC" w:rsidRPr="0084405A" w14:paraId="5C2CF6B8" w14:textId="77777777" w:rsidTr="002F3E23">
        <w:trPr>
          <w:trHeight w:val="201"/>
          <w:jc w:val="center"/>
        </w:trPr>
        <w:tc>
          <w:tcPr>
            <w:tcW w:w="0" w:type="auto"/>
            <w:gridSpan w:val="6"/>
            <w:tcBorders>
              <w:top w:val="single" w:sz="4" w:space="0" w:color="auto"/>
              <w:left w:val="single" w:sz="4" w:space="0" w:color="auto"/>
              <w:bottom w:val="single" w:sz="4" w:space="0" w:color="auto"/>
              <w:right w:val="single" w:sz="4" w:space="0" w:color="auto"/>
            </w:tcBorders>
          </w:tcPr>
          <w:p w14:paraId="16913863" w14:textId="7A81BD83" w:rsidR="005735AC" w:rsidRPr="0084405A" w:rsidRDefault="005735AC" w:rsidP="002F3E23">
            <w:pPr>
              <w:pStyle w:val="TAN"/>
            </w:pPr>
            <w:r w:rsidRPr="0084405A">
              <w:rPr>
                <w:rFonts w:eastAsia="SimSun"/>
              </w:rPr>
              <w:t xml:space="preserve">NOTE:   </w:t>
            </w:r>
            <w:r w:rsidRPr="0084405A">
              <w:t>EIS</w:t>
            </w:r>
            <w:r w:rsidRPr="0084405A">
              <w:rPr>
                <w:vertAlign w:val="subscript"/>
              </w:rPr>
              <w:t>REFSENS</w:t>
            </w:r>
            <w:r w:rsidRPr="0084405A">
              <w:t xml:space="preserve"> and EIS</w:t>
            </w:r>
            <w:r w:rsidRPr="0084405A">
              <w:rPr>
                <w:vertAlign w:val="subscript"/>
              </w:rPr>
              <w:t>REFSENS_50M</w:t>
            </w:r>
            <w:r w:rsidRPr="0084405A">
              <w:t xml:space="preserve"> are given in subclause </w:t>
            </w:r>
            <w:r>
              <w:t>7</w:t>
            </w:r>
            <w:r w:rsidRPr="0084405A">
              <w:t>.3.</w:t>
            </w:r>
            <w:r>
              <w:t>5.</w:t>
            </w:r>
            <w:r w:rsidRPr="0084405A">
              <w:t>3.</w:t>
            </w:r>
          </w:p>
        </w:tc>
      </w:tr>
    </w:tbl>
    <w:p w14:paraId="49423238" w14:textId="5E5038A8" w:rsidR="002E2E09" w:rsidRDefault="002E2E09" w:rsidP="002E2E09">
      <w:pPr>
        <w:pStyle w:val="Guidance"/>
      </w:pPr>
    </w:p>
    <w:p w14:paraId="0B8D58C0" w14:textId="1D486E52" w:rsidR="002E2E09" w:rsidRDefault="00726F5B" w:rsidP="002E2E09">
      <w:pPr>
        <w:pStyle w:val="Heading2"/>
      </w:pPr>
      <w:bookmarkStart w:id="8005" w:name="_Toc481653334"/>
      <w:bookmarkStart w:id="8006" w:name="_Toc519095002"/>
      <w:r>
        <w:t>7.6</w:t>
      </w:r>
      <w:r w:rsidR="002E2E09">
        <w:tab/>
        <w:t xml:space="preserve">OTA </w:t>
      </w:r>
      <w:r w:rsidR="00544224">
        <w:t>o</w:t>
      </w:r>
      <w:r w:rsidR="002E2E09">
        <w:t>ut-of-band blocking</w:t>
      </w:r>
      <w:bookmarkEnd w:id="8005"/>
      <w:bookmarkEnd w:id="8006"/>
      <w:r w:rsidR="002E2E09">
        <w:tab/>
      </w:r>
    </w:p>
    <w:p w14:paraId="48927F63" w14:textId="77777777" w:rsidR="002E2E09" w:rsidRDefault="002E2E09" w:rsidP="002E2E09">
      <w:pPr>
        <w:pStyle w:val="Guidance"/>
      </w:pPr>
      <w:r>
        <w:t>Detailed structure of the subclause is TBD.</w:t>
      </w:r>
    </w:p>
    <w:p w14:paraId="372DD74D" w14:textId="7EBCF642" w:rsidR="002E2E09" w:rsidRDefault="00726F5B" w:rsidP="002E2E09">
      <w:pPr>
        <w:pStyle w:val="Heading2"/>
      </w:pPr>
      <w:bookmarkStart w:id="8007" w:name="_Toc481653335"/>
      <w:bookmarkStart w:id="8008" w:name="_Toc519095003"/>
      <w:r>
        <w:t>7.7</w:t>
      </w:r>
      <w:r w:rsidR="002E2E09">
        <w:tab/>
        <w:t xml:space="preserve">OTA </w:t>
      </w:r>
      <w:r w:rsidR="00544224">
        <w:t>r</w:t>
      </w:r>
      <w:r w:rsidR="002E2E09">
        <w:t>eceiver spurious emissions</w:t>
      </w:r>
      <w:bookmarkEnd w:id="8007"/>
      <w:bookmarkEnd w:id="8008"/>
    </w:p>
    <w:p w14:paraId="6DD589DE" w14:textId="3788A1E6" w:rsidR="00D62426" w:rsidRDefault="002E2E09" w:rsidP="00D62426">
      <w:pPr>
        <w:pStyle w:val="Heading3"/>
        <w:rPr>
          <w:ins w:id="8009" w:author="R4-1809497" w:date="2018-07-11T17:18:00Z"/>
          <w:lang w:eastAsia="sv-SE"/>
        </w:rPr>
      </w:pPr>
      <w:bookmarkStart w:id="8010" w:name="_Toc519095004"/>
      <w:del w:id="8011" w:author="R4-1809497" w:date="2018-07-11T17:18:00Z">
        <w:r w:rsidDel="00D62426">
          <w:delText>Detailed structure of the subclause is TBD.</w:delText>
        </w:r>
      </w:del>
      <w:ins w:id="8012" w:author="R4-1809497" w:date="2018-07-11T17:18:00Z">
        <w:r w:rsidR="00D62426">
          <w:rPr>
            <w:lang w:eastAsia="sv-SE"/>
          </w:rPr>
          <w:t>7.7.1</w:t>
        </w:r>
        <w:r w:rsidR="00D62426" w:rsidRPr="00CB7773">
          <w:rPr>
            <w:lang w:eastAsia="sv-SE"/>
          </w:rPr>
          <w:tab/>
          <w:t>Definition and applicability</w:t>
        </w:r>
        <w:bookmarkEnd w:id="8010"/>
      </w:ins>
    </w:p>
    <w:p w14:paraId="3416F34C" w14:textId="77777777" w:rsidR="00D62426" w:rsidRDefault="00D62426" w:rsidP="00D62426">
      <w:pPr>
        <w:rPr>
          <w:ins w:id="8013" w:author="R4-1809497" w:date="2018-07-11T17:18:00Z"/>
          <w:lang w:val="en-US" w:eastAsia="zh-CN"/>
        </w:rPr>
      </w:pPr>
      <w:bookmarkStart w:id="8014" w:name="_Hlk500350430"/>
      <w:ins w:id="8015" w:author="R4-1809497" w:date="2018-07-11T17:18:00Z">
        <w:r w:rsidRPr="00B04564">
          <w:rPr>
            <w:lang w:val="en-US" w:eastAsia="zh-CN"/>
          </w:rPr>
          <w:t xml:space="preserve">The OTA </w:t>
        </w:r>
        <w:r w:rsidRPr="00B04564">
          <w:rPr>
            <w:lang w:eastAsia="zh-CN"/>
          </w:rPr>
          <w:t xml:space="preserve">RX </w:t>
        </w:r>
        <w:r w:rsidRPr="00B04564">
          <w:rPr>
            <w:lang w:val="en-US" w:eastAsia="zh-CN"/>
          </w:rPr>
          <w:t xml:space="preserve">spurious emission is the power of the emissions radiated from the antenna array from a receiver unit. </w:t>
        </w:r>
      </w:ins>
    </w:p>
    <w:p w14:paraId="6F8088F1" w14:textId="77777777" w:rsidR="00D62426" w:rsidRPr="00B04564" w:rsidRDefault="00D62426" w:rsidP="00D62426">
      <w:pPr>
        <w:rPr>
          <w:ins w:id="8016" w:author="R4-1809497" w:date="2018-07-11T17:18:00Z"/>
          <w:lang w:eastAsia="zh-CN"/>
        </w:rPr>
      </w:pPr>
      <w:ins w:id="8017" w:author="R4-1809497" w:date="2018-07-11T17:18:00Z">
        <w:r w:rsidRPr="00B04564">
          <w:rPr>
            <w:lang w:eastAsia="zh-CN"/>
          </w:rPr>
          <w:t>For a BS operating in FDD, OTA RX spurious emissions requirement do not apply as they are superseded by the OTA TX spurious emissions requirement. This is due to the fact that TX and RX spurious emissions cannot be distinguished in OTA domain.</w:t>
        </w:r>
      </w:ins>
    </w:p>
    <w:p w14:paraId="311279B1" w14:textId="77777777" w:rsidR="00D62426" w:rsidRPr="00B4619F" w:rsidRDefault="00D62426" w:rsidP="00D62426">
      <w:pPr>
        <w:rPr>
          <w:ins w:id="8018" w:author="R4-1809497" w:date="2018-07-11T17:18:00Z"/>
          <w:lang w:eastAsia="zh-CN"/>
        </w:rPr>
      </w:pPr>
      <w:ins w:id="8019" w:author="R4-1809497" w:date="2018-07-11T17:18:00Z">
        <w:r w:rsidRPr="00B04564">
          <w:rPr>
            <w:lang w:eastAsia="zh-CN"/>
          </w:rPr>
          <w:t xml:space="preserve">For a BS operating in TDD, the OTA RX spurious emissions requirement shall apply during the </w:t>
        </w:r>
        <w:r w:rsidRPr="00B04564">
          <w:rPr>
            <w:i/>
            <w:lang w:eastAsia="zh-CN"/>
          </w:rPr>
          <w:t>transmitter OFF period</w:t>
        </w:r>
        <w:r w:rsidRPr="00B04564">
          <w:rPr>
            <w:lang w:eastAsia="zh-CN"/>
          </w:rPr>
          <w:t xml:space="preserve"> only.</w:t>
        </w:r>
      </w:ins>
    </w:p>
    <w:bookmarkEnd w:id="8014"/>
    <w:p w14:paraId="2CD343C2" w14:textId="77777777" w:rsidR="00D62426" w:rsidRPr="00B04564" w:rsidRDefault="00D62426" w:rsidP="00D62426">
      <w:pPr>
        <w:rPr>
          <w:ins w:id="8020" w:author="R4-1809497" w:date="2018-07-11T17:18:00Z"/>
        </w:rPr>
      </w:pPr>
      <w:ins w:id="8021" w:author="R4-1809497" w:date="2018-07-11T17:18:00Z">
        <w:r w:rsidRPr="00B04564">
          <w:t xml:space="preserve">The metric used to capture OTA receiver spurious emissions for </w:t>
        </w:r>
        <w:r w:rsidRPr="00B04564">
          <w:rPr>
            <w:i/>
          </w:rPr>
          <w:t>BS type 1-O</w:t>
        </w:r>
        <w:r w:rsidRPr="00B04564">
          <w:t xml:space="preserve"> and </w:t>
        </w:r>
        <w:r w:rsidRPr="00B04564">
          <w:rPr>
            <w:i/>
          </w:rPr>
          <w:t>BS type 2-O</w:t>
        </w:r>
        <w:r w:rsidRPr="00B04564">
          <w:t xml:space="preserve"> is total radiated power (TRP), with the </w:t>
        </w:r>
        <w:r w:rsidRPr="00B04564">
          <w:rPr>
            <w:lang w:eastAsia="zh-CN"/>
          </w:rPr>
          <w:t>requirement defined at the RIB</w:t>
        </w:r>
        <w:r w:rsidRPr="00B04564">
          <w:t xml:space="preserve">.   </w:t>
        </w:r>
      </w:ins>
    </w:p>
    <w:p w14:paraId="3FDB35C1" w14:textId="77777777" w:rsidR="00D62426" w:rsidRDefault="00D62426" w:rsidP="00D62426">
      <w:pPr>
        <w:pStyle w:val="Heading3"/>
        <w:rPr>
          <w:ins w:id="8022" w:author="R4-1809497" w:date="2018-07-11T17:18:00Z"/>
          <w:lang w:eastAsia="sv-SE"/>
        </w:rPr>
      </w:pPr>
      <w:bookmarkStart w:id="8023" w:name="_Toc519095005"/>
      <w:ins w:id="8024" w:author="R4-1809497" w:date="2018-07-11T17:18:00Z">
        <w:r>
          <w:rPr>
            <w:lang w:eastAsia="sv-SE"/>
          </w:rPr>
          <w:t>7.7.2</w:t>
        </w:r>
        <w:r>
          <w:rPr>
            <w:lang w:eastAsia="sv-SE"/>
          </w:rPr>
          <w:tab/>
        </w:r>
        <w:r w:rsidRPr="00CB7773">
          <w:rPr>
            <w:lang w:eastAsia="sv-SE"/>
          </w:rPr>
          <w:t>Minimum Requirement</w:t>
        </w:r>
        <w:bookmarkEnd w:id="8023"/>
      </w:ins>
    </w:p>
    <w:p w14:paraId="57AA0381" w14:textId="0FB7B359" w:rsidR="00D62426" w:rsidRDefault="00D62426" w:rsidP="00D62426">
      <w:pPr>
        <w:tabs>
          <w:tab w:val="left" w:pos="360"/>
        </w:tabs>
        <w:rPr>
          <w:ins w:id="8025" w:author="R4-1809497" w:date="2018-07-11T17:18:00Z"/>
          <w:rFonts w:cs="v4.2.0"/>
        </w:rPr>
      </w:pPr>
      <w:ins w:id="8026" w:author="R4-1809497" w:date="2018-07-11T17:18:00Z">
        <w:r>
          <w:rPr>
            <w:rFonts w:hint="eastAsia"/>
            <w:lang w:eastAsia="ja-JP"/>
          </w:rPr>
          <w:t>T</w:t>
        </w:r>
        <w:r w:rsidRPr="007E2FBD">
          <w:t xml:space="preserve">he </w:t>
        </w:r>
        <w:r w:rsidRPr="00A86B87">
          <w:rPr>
            <w:rFonts w:cs="v4.2.0"/>
          </w:rPr>
          <w:t xml:space="preserve">minimum </w:t>
        </w:r>
        <w:r>
          <w:rPr>
            <w:rFonts w:cs="v4.2.0"/>
          </w:rPr>
          <w:t>requirement</w:t>
        </w:r>
        <w:r>
          <w:rPr>
            <w:rFonts w:cs="v4.2.0" w:hint="eastAsia"/>
            <w:lang w:eastAsia="ja-JP"/>
          </w:rPr>
          <w:t xml:space="preserve"> for </w:t>
        </w:r>
        <w:r w:rsidRPr="002F3E23">
          <w:rPr>
            <w:rFonts w:cs="v4.2.0"/>
            <w:i/>
            <w:lang w:eastAsia="ja-JP"/>
          </w:rPr>
          <w:t>BS type 1-O</w:t>
        </w:r>
        <w:r>
          <w:rPr>
            <w:rFonts w:cs="v4.2.0" w:hint="eastAsia"/>
            <w:lang w:eastAsia="ja-JP"/>
          </w:rPr>
          <w:t xml:space="preserve"> </w:t>
        </w:r>
        <w:r>
          <w:rPr>
            <w:rFonts w:cs="v4.2.0"/>
            <w:lang w:eastAsia="ja-JP"/>
          </w:rPr>
          <w:t xml:space="preserve">is specified </w:t>
        </w:r>
        <w:r>
          <w:rPr>
            <w:rFonts w:cs="v4.2.0"/>
          </w:rPr>
          <w:t>in 3GPP TS 3</w:t>
        </w:r>
        <w:r>
          <w:rPr>
            <w:rFonts w:cs="v4.2.0" w:hint="eastAsia"/>
            <w:lang w:eastAsia="ja-JP"/>
          </w:rPr>
          <w:t>8</w:t>
        </w:r>
        <w:r>
          <w:rPr>
            <w:rFonts w:cs="v4.2.0"/>
          </w:rPr>
          <w:t>.10</w:t>
        </w:r>
        <w:r>
          <w:rPr>
            <w:rFonts w:cs="v4.2.0" w:hint="eastAsia"/>
            <w:lang w:eastAsia="ja-JP"/>
          </w:rPr>
          <w:t>4</w:t>
        </w:r>
        <w:r>
          <w:rPr>
            <w:rFonts w:cs="v4.2.0"/>
          </w:rPr>
          <w:t xml:space="preserve"> [</w:t>
        </w:r>
        <w:r>
          <w:rPr>
            <w:rFonts w:cs="v4.2.0" w:hint="eastAsia"/>
            <w:lang w:eastAsia="ja-JP"/>
          </w:rPr>
          <w:t>2</w:t>
        </w:r>
        <w:r w:rsidRPr="00A86B87">
          <w:rPr>
            <w:rFonts w:cs="v4.2.0"/>
          </w:rPr>
          <w:t xml:space="preserve">], subclause </w:t>
        </w:r>
        <w:r>
          <w:rPr>
            <w:rFonts w:cs="v4.2.0"/>
          </w:rPr>
          <w:t>10.7.2</w:t>
        </w:r>
        <w:r w:rsidRPr="00A86B87">
          <w:rPr>
            <w:rFonts w:cs="v4.2.0"/>
          </w:rPr>
          <w:t>.</w:t>
        </w:r>
      </w:ins>
    </w:p>
    <w:p w14:paraId="30555643" w14:textId="1568190E" w:rsidR="00D62426" w:rsidRDefault="00D62426" w:rsidP="00D62426">
      <w:pPr>
        <w:tabs>
          <w:tab w:val="left" w:pos="360"/>
        </w:tabs>
        <w:rPr>
          <w:ins w:id="8027" w:author="R4-1809497" w:date="2018-07-11T17:18:00Z"/>
          <w:rFonts w:cs="v4.2.0"/>
        </w:rPr>
      </w:pPr>
      <w:ins w:id="8028" w:author="R4-1809497" w:date="2018-07-11T17:18:00Z">
        <w:r>
          <w:rPr>
            <w:rFonts w:hint="eastAsia"/>
            <w:lang w:eastAsia="ja-JP"/>
          </w:rPr>
          <w:t>T</w:t>
        </w:r>
        <w:r w:rsidRPr="007E2FBD">
          <w:t xml:space="preserve">he </w:t>
        </w:r>
        <w:r w:rsidRPr="00A86B87">
          <w:rPr>
            <w:rFonts w:cs="v4.2.0"/>
          </w:rPr>
          <w:t xml:space="preserve">minimum </w:t>
        </w:r>
        <w:r>
          <w:rPr>
            <w:rFonts w:cs="v4.2.0"/>
          </w:rPr>
          <w:t>requirement</w:t>
        </w:r>
        <w:r>
          <w:rPr>
            <w:rFonts w:cs="v4.2.0" w:hint="eastAsia"/>
            <w:lang w:eastAsia="ja-JP"/>
          </w:rPr>
          <w:t xml:space="preserve"> for </w:t>
        </w:r>
        <w:r>
          <w:rPr>
            <w:rFonts w:cs="v4.2.0"/>
            <w:i/>
            <w:lang w:eastAsia="ja-JP"/>
          </w:rPr>
          <w:t>BS type 2</w:t>
        </w:r>
        <w:r w:rsidRPr="002F3E23">
          <w:rPr>
            <w:rFonts w:cs="v4.2.0"/>
            <w:i/>
            <w:lang w:eastAsia="ja-JP"/>
          </w:rPr>
          <w:t>-O</w:t>
        </w:r>
        <w:r>
          <w:rPr>
            <w:rFonts w:cs="v4.2.0" w:hint="eastAsia"/>
            <w:lang w:eastAsia="ja-JP"/>
          </w:rPr>
          <w:t xml:space="preserve"> </w:t>
        </w:r>
        <w:r>
          <w:rPr>
            <w:rFonts w:cs="v4.2.0"/>
            <w:lang w:eastAsia="ja-JP"/>
          </w:rPr>
          <w:t xml:space="preserve">is specified </w:t>
        </w:r>
        <w:r>
          <w:rPr>
            <w:rFonts w:cs="v4.2.0"/>
          </w:rPr>
          <w:t>in 3GPP TS 3</w:t>
        </w:r>
        <w:r>
          <w:rPr>
            <w:rFonts w:cs="v4.2.0" w:hint="eastAsia"/>
            <w:lang w:eastAsia="ja-JP"/>
          </w:rPr>
          <w:t>8</w:t>
        </w:r>
        <w:r>
          <w:rPr>
            <w:rFonts w:cs="v4.2.0"/>
          </w:rPr>
          <w:t>.10</w:t>
        </w:r>
        <w:r>
          <w:rPr>
            <w:rFonts w:cs="v4.2.0" w:hint="eastAsia"/>
            <w:lang w:eastAsia="ja-JP"/>
          </w:rPr>
          <w:t>4</w:t>
        </w:r>
        <w:r>
          <w:rPr>
            <w:rFonts w:cs="v4.2.0"/>
          </w:rPr>
          <w:t xml:space="preserve"> [</w:t>
        </w:r>
        <w:r>
          <w:rPr>
            <w:rFonts w:cs="v4.2.0" w:hint="eastAsia"/>
            <w:lang w:eastAsia="ja-JP"/>
          </w:rPr>
          <w:t>2</w:t>
        </w:r>
        <w:r w:rsidRPr="00A86B87">
          <w:rPr>
            <w:rFonts w:cs="v4.2.0"/>
          </w:rPr>
          <w:t xml:space="preserve">], subclause </w:t>
        </w:r>
        <w:r>
          <w:rPr>
            <w:rFonts w:cs="v4.2.0"/>
          </w:rPr>
          <w:t>10.7.3</w:t>
        </w:r>
        <w:r w:rsidRPr="00A86B87">
          <w:rPr>
            <w:rFonts w:cs="v4.2.0"/>
          </w:rPr>
          <w:t>.</w:t>
        </w:r>
      </w:ins>
    </w:p>
    <w:p w14:paraId="54DB1F7B" w14:textId="77777777" w:rsidR="00D62426" w:rsidRPr="0002741D" w:rsidRDefault="00D62426" w:rsidP="00D62426">
      <w:pPr>
        <w:pStyle w:val="Heading3"/>
        <w:rPr>
          <w:ins w:id="8029" w:author="R4-1809497" w:date="2018-07-11T17:18:00Z"/>
          <w:lang w:eastAsia="sv-SE"/>
        </w:rPr>
      </w:pPr>
      <w:bookmarkStart w:id="8030" w:name="_Toc519095006"/>
      <w:ins w:id="8031" w:author="R4-1809497" w:date="2018-07-11T17:18:00Z">
        <w:r>
          <w:rPr>
            <w:lang w:eastAsia="sv-SE"/>
          </w:rPr>
          <w:t>7.7.3</w:t>
        </w:r>
        <w:r w:rsidRPr="0002741D">
          <w:rPr>
            <w:lang w:eastAsia="sv-SE"/>
          </w:rPr>
          <w:tab/>
          <w:t>Test purpose</w:t>
        </w:r>
        <w:bookmarkEnd w:id="8030"/>
      </w:ins>
    </w:p>
    <w:p w14:paraId="75539509" w14:textId="70A5125F" w:rsidR="00D62426" w:rsidRPr="003463C1" w:rsidRDefault="00D62426" w:rsidP="00D62426">
      <w:pPr>
        <w:rPr>
          <w:ins w:id="8032" w:author="R4-1809497" w:date="2018-07-11T17:18:00Z"/>
          <w:rFonts w:cs="v4.2.0"/>
        </w:rPr>
      </w:pPr>
      <w:ins w:id="8033" w:author="R4-1809497" w:date="2018-07-11T17:18:00Z">
        <w:r>
          <w:rPr>
            <w:rFonts w:cs="v4.2.0"/>
          </w:rPr>
          <w:t xml:space="preserve">The test purpose is to verify the </w:t>
        </w:r>
      </w:ins>
      <w:ins w:id="8034" w:author="R4-1809497" w:date="2018-07-11T17:19:00Z">
        <w:r>
          <w:rPr>
            <w:rFonts w:cs="v4.2.0"/>
          </w:rPr>
          <w:t>receiver</w:t>
        </w:r>
      </w:ins>
      <w:ins w:id="8035" w:author="R4-1809497" w:date="2018-07-11T17:18:00Z">
        <w:r>
          <w:rPr>
            <w:rFonts w:cs="v4.2.0"/>
          </w:rPr>
          <w:t xml:space="preserve"> radiated</w:t>
        </w:r>
        <w:r w:rsidRPr="006113D0">
          <w:rPr>
            <w:rFonts w:cs="v4.2.0"/>
          </w:rPr>
          <w:t xml:space="preserve"> spurious emission</w:t>
        </w:r>
        <w:r>
          <w:rPr>
            <w:rFonts w:cs="v4.2.0"/>
          </w:rPr>
          <w:t>s</w:t>
        </w:r>
        <w:r w:rsidRPr="006113D0">
          <w:rPr>
            <w:rFonts w:cs="v4.2.0"/>
          </w:rPr>
          <w:t xml:space="preserve"> from the </w:t>
        </w:r>
        <w:commentRangeStart w:id="8036"/>
        <w:r>
          <w:rPr>
            <w:rFonts w:cs="v4.2.0"/>
          </w:rPr>
          <w:t xml:space="preserve">AAS </w:t>
        </w:r>
      </w:ins>
      <w:commentRangeEnd w:id="8036"/>
      <w:r>
        <w:rPr>
          <w:rStyle w:val="CommentReference"/>
          <w:rFonts w:eastAsia="Times New Roman"/>
        </w:rPr>
        <w:commentReference w:id="8036"/>
      </w:r>
      <w:ins w:id="8037" w:author="R4-1809497" w:date="2018-07-11T17:18:00Z">
        <w:r>
          <w:rPr>
            <w:rFonts w:cs="v4.2.0"/>
          </w:rPr>
          <w:t>BS at the RIB are within the specified requirements.</w:t>
        </w:r>
      </w:ins>
    </w:p>
    <w:p w14:paraId="228974EE" w14:textId="77777777" w:rsidR="00D62426" w:rsidRPr="00CB7773" w:rsidRDefault="00D62426" w:rsidP="00D62426">
      <w:pPr>
        <w:pStyle w:val="Heading4"/>
        <w:rPr>
          <w:ins w:id="8038" w:author="R4-1809497" w:date="2018-07-11T17:18:00Z"/>
          <w:lang w:eastAsia="sv-SE"/>
        </w:rPr>
      </w:pPr>
      <w:bookmarkStart w:id="8039" w:name="_Toc519095007"/>
      <w:ins w:id="8040" w:author="R4-1809497" w:date="2018-07-11T17:18:00Z">
        <w:r>
          <w:rPr>
            <w:lang w:eastAsia="sv-SE"/>
          </w:rPr>
          <w:lastRenderedPageBreak/>
          <w:t>7.7.4</w:t>
        </w:r>
        <w:r w:rsidRPr="00CB7773">
          <w:rPr>
            <w:lang w:eastAsia="sv-SE"/>
          </w:rPr>
          <w:tab/>
          <w:t>Method of test</w:t>
        </w:r>
        <w:bookmarkEnd w:id="8039"/>
      </w:ins>
    </w:p>
    <w:p w14:paraId="0E578F47" w14:textId="77777777" w:rsidR="00D62426" w:rsidRDefault="00D62426" w:rsidP="00D62426">
      <w:pPr>
        <w:pStyle w:val="Heading4"/>
        <w:rPr>
          <w:ins w:id="8041" w:author="R4-1809497" w:date="2018-07-11T17:18:00Z"/>
          <w:lang w:eastAsia="sv-SE"/>
        </w:rPr>
      </w:pPr>
      <w:bookmarkStart w:id="8042" w:name="_Toc519095008"/>
      <w:ins w:id="8043" w:author="R4-1809497" w:date="2018-07-11T17:18:00Z">
        <w:r>
          <w:rPr>
            <w:lang w:eastAsia="sv-SE"/>
          </w:rPr>
          <w:t>7.7.4.1</w:t>
        </w:r>
        <w:r w:rsidRPr="00CB7773">
          <w:rPr>
            <w:lang w:eastAsia="sv-SE"/>
          </w:rPr>
          <w:tab/>
        </w:r>
        <w:commentRangeStart w:id="8044"/>
        <w:r w:rsidRPr="00CB7773">
          <w:rPr>
            <w:lang w:eastAsia="sv-SE"/>
          </w:rPr>
          <w:t>Initial conditions</w:t>
        </w:r>
        <w:commentRangeEnd w:id="8044"/>
        <w:r>
          <w:rPr>
            <w:rStyle w:val="CommentReference"/>
          </w:rPr>
          <w:commentReference w:id="8044"/>
        </w:r>
        <w:bookmarkEnd w:id="8042"/>
      </w:ins>
    </w:p>
    <w:p w14:paraId="50204ED7" w14:textId="77777777" w:rsidR="00D62426" w:rsidRDefault="00D62426" w:rsidP="00D62426">
      <w:pPr>
        <w:keepNext/>
        <w:keepLines/>
        <w:rPr>
          <w:ins w:id="8045" w:author="R4-1809497" w:date="2018-07-11T17:18:00Z"/>
        </w:rPr>
      </w:pPr>
      <w:ins w:id="8046" w:author="R4-1809497" w:date="2018-07-11T17:18:00Z">
        <w:r w:rsidRPr="00BA7B97">
          <w:t>Test environment: Normal; see clause B.2.</w:t>
        </w:r>
      </w:ins>
    </w:p>
    <w:p w14:paraId="027D62DA" w14:textId="77777777" w:rsidR="00D62426" w:rsidRPr="00D62426" w:rsidRDefault="00D62426" w:rsidP="00D62426">
      <w:pPr>
        <w:rPr>
          <w:ins w:id="8047" w:author="R4-1809497" w:date="2018-07-11T17:18:00Z"/>
        </w:rPr>
      </w:pPr>
      <w:ins w:id="8048" w:author="R4-1809497" w:date="2018-07-11T17:18:00Z">
        <w:r w:rsidRPr="006113D0">
          <w:t xml:space="preserve">RF </w:t>
        </w:r>
        <w:r w:rsidRPr="00D62426">
          <w:t xml:space="preserve">channels to be tested for single carrier: </w:t>
        </w:r>
        <w:r w:rsidRPr="00D62426">
          <w:tab/>
        </w:r>
      </w:ins>
    </w:p>
    <w:p w14:paraId="1F460962" w14:textId="77777777" w:rsidR="00D62426" w:rsidRPr="00D62426" w:rsidRDefault="00D62426" w:rsidP="00D62426">
      <w:pPr>
        <w:ind w:left="284"/>
        <w:rPr>
          <w:ins w:id="8049" w:author="R4-1809497" w:date="2018-07-11T17:18:00Z"/>
        </w:rPr>
      </w:pPr>
      <w:ins w:id="8050" w:author="R4-1809497" w:date="2018-07-11T17:18:00Z">
        <w:r w:rsidRPr="00D62426">
          <w:t>For FR1</w:t>
        </w:r>
      </w:ins>
    </w:p>
    <w:p w14:paraId="5CE2B351" w14:textId="5BA45C01" w:rsidR="00D62426" w:rsidRPr="00D62426" w:rsidRDefault="00D62426" w:rsidP="00D62426">
      <w:pPr>
        <w:ind w:left="568"/>
        <w:rPr>
          <w:ins w:id="8051" w:author="R4-1809497" w:date="2018-07-11T17:18:00Z"/>
          <w:vertAlign w:val="subscript"/>
        </w:rPr>
      </w:pPr>
      <w:ins w:id="8052" w:author="R4-1809497" w:date="2018-07-11T17:18:00Z">
        <w:r w:rsidRPr="00D62426">
          <w:t>B</w:t>
        </w:r>
        <w:r w:rsidRPr="00D62426">
          <w:rPr>
            <w:vertAlign w:val="subscript"/>
          </w:rPr>
          <w:t>RFBW</w:t>
        </w:r>
        <w:r w:rsidRPr="00D62426">
          <w:rPr>
            <w:lang w:val="en-US" w:eastAsia="zh-CN"/>
          </w:rPr>
          <w:t xml:space="preserve"> when testing from 30 MHz to </w:t>
        </w:r>
        <w:r w:rsidRPr="00D62426">
          <w:rPr>
            <w:rFonts w:ascii="Arial" w:hAnsi="Arial" w:cs="Arial"/>
            <w:sz w:val="18"/>
          </w:rPr>
          <w:t>F</w:t>
        </w:r>
        <w:r w:rsidRPr="00D62426">
          <w:rPr>
            <w:rFonts w:ascii="Arial" w:hAnsi="Arial" w:cs="Arial"/>
            <w:sz w:val="18"/>
            <w:vertAlign w:val="subscript"/>
          </w:rPr>
          <w:t>DL_low</w:t>
        </w:r>
        <w:r w:rsidRPr="00D62426">
          <w:rPr>
            <w:rFonts w:ascii="Arial" w:hAnsi="Arial" w:cs="Arial"/>
            <w:sz w:val="18"/>
          </w:rPr>
          <w:t xml:space="preserve"> - </w:t>
        </w:r>
        <w:r w:rsidRPr="00D62426">
          <w:t>Δf</w:t>
        </w:r>
        <w:r w:rsidRPr="00D62426">
          <w:rPr>
            <w:vertAlign w:val="subscript"/>
          </w:rPr>
          <w:t>OBUE</w:t>
        </w:r>
      </w:ins>
    </w:p>
    <w:p w14:paraId="00061C8C" w14:textId="5D11E5B3" w:rsidR="00D62426" w:rsidRPr="00D62426" w:rsidRDefault="00D62426" w:rsidP="00D62426">
      <w:pPr>
        <w:ind w:left="284" w:firstLine="284"/>
        <w:rPr>
          <w:ins w:id="8053" w:author="R4-1809497" w:date="2018-07-11T17:18:00Z"/>
        </w:rPr>
      </w:pPr>
      <w:ins w:id="8054" w:author="R4-1809497" w:date="2018-07-11T17:18:00Z">
        <w:r w:rsidRPr="00D62426">
          <w:t>T</w:t>
        </w:r>
        <w:r w:rsidRPr="00D62426">
          <w:rPr>
            <w:vertAlign w:val="subscript"/>
          </w:rPr>
          <w:t>RFBW</w:t>
        </w:r>
        <w:r w:rsidRPr="00D62426">
          <w:rPr>
            <w:lang w:val="en-US" w:eastAsia="zh-CN"/>
          </w:rPr>
          <w:t xml:space="preserve"> when testing from </w:t>
        </w:r>
        <w:r w:rsidRPr="00D62426">
          <w:rPr>
            <w:rFonts w:ascii="Arial" w:hAnsi="Arial" w:cs="Arial"/>
            <w:sz w:val="18"/>
          </w:rPr>
          <w:t>F</w:t>
        </w:r>
        <w:r w:rsidRPr="00D62426">
          <w:rPr>
            <w:rFonts w:ascii="Arial" w:hAnsi="Arial" w:cs="Arial"/>
            <w:sz w:val="18"/>
            <w:vertAlign w:val="subscript"/>
          </w:rPr>
          <w:t>DL_high</w:t>
        </w:r>
        <w:r w:rsidRPr="00D62426">
          <w:rPr>
            <w:rFonts w:ascii="Arial" w:hAnsi="Arial" w:cs="Arial"/>
            <w:sz w:val="18"/>
          </w:rPr>
          <w:t xml:space="preserve"> + </w:t>
        </w:r>
        <w:r w:rsidRPr="00D62426">
          <w:t>Δf</w:t>
        </w:r>
        <w:r w:rsidRPr="00D62426">
          <w:rPr>
            <w:vertAlign w:val="subscript"/>
          </w:rPr>
          <w:t>OBUE</w:t>
        </w:r>
        <w:r w:rsidRPr="00D62426">
          <w:t xml:space="preserve"> to 12.75</w:t>
        </w:r>
      </w:ins>
      <w:ins w:id="8055" w:author="R4-1809497" w:date="2018-07-11T17:19:00Z">
        <w:r>
          <w:t xml:space="preserve"> </w:t>
        </w:r>
      </w:ins>
      <w:ins w:id="8056" w:author="R4-1809497" w:date="2018-07-11T17:18:00Z">
        <w:r w:rsidRPr="00D62426">
          <w:t>GHz (or 5</w:t>
        </w:r>
        <w:r w:rsidRPr="00D62426">
          <w:rPr>
            <w:vertAlign w:val="superscript"/>
          </w:rPr>
          <w:t>th</w:t>
        </w:r>
        <w:r w:rsidRPr="00D62426">
          <w:t xml:space="preserve"> harmonic)</w:t>
        </w:r>
      </w:ins>
    </w:p>
    <w:p w14:paraId="0581CC7A" w14:textId="77777777" w:rsidR="00D62426" w:rsidRPr="00B27A96" w:rsidRDefault="00D62426" w:rsidP="00D62426">
      <w:pPr>
        <w:keepNext/>
        <w:keepLines/>
        <w:ind w:left="284"/>
        <w:rPr>
          <w:ins w:id="8057" w:author="R4-1809497" w:date="2018-07-11T17:18:00Z"/>
          <w:lang w:eastAsia="zh-CN"/>
        </w:rPr>
      </w:pPr>
      <w:ins w:id="8058" w:author="R4-1809497" w:date="2018-07-11T17:18:00Z">
        <w:r w:rsidRPr="00D62426">
          <w:t>For FR2:</w:t>
        </w:r>
        <w:r w:rsidRPr="00CA5E48">
          <w:rPr>
            <w:highlight w:val="yellow"/>
          </w:rPr>
          <w:t xml:space="preserve"> FFS</w:t>
        </w:r>
      </w:ins>
    </w:p>
    <w:p w14:paraId="5F8E1ED7" w14:textId="77777777" w:rsidR="00D62426" w:rsidRPr="00D62426" w:rsidRDefault="00D62426" w:rsidP="00D62426">
      <w:pPr>
        <w:keepNext/>
        <w:keepLines/>
        <w:rPr>
          <w:ins w:id="8059" w:author="R4-1809497" w:date="2018-07-11T17:18:00Z"/>
        </w:rPr>
      </w:pPr>
      <w:ins w:id="8060" w:author="R4-1809497" w:date="2018-07-11T17:18:00Z">
        <w:r w:rsidRPr="00BA7B97">
          <w:t xml:space="preserve">RF </w:t>
        </w:r>
        <w:r w:rsidRPr="00D62426">
          <w:t>bandwidth positions to be tested</w:t>
        </w:r>
        <w:r w:rsidRPr="00D62426">
          <w:rPr>
            <w:rFonts w:hint="eastAsia"/>
            <w:lang w:eastAsia="zh-CN"/>
          </w:rPr>
          <w:t xml:space="preserve"> in single-band operation</w:t>
        </w:r>
        <w:r w:rsidRPr="00D62426">
          <w:t>, see subclause 4.12.1.</w:t>
        </w:r>
      </w:ins>
    </w:p>
    <w:p w14:paraId="6A420047" w14:textId="77777777" w:rsidR="00D62426" w:rsidRPr="00D62426" w:rsidRDefault="00D62426" w:rsidP="00D62426">
      <w:pPr>
        <w:ind w:left="284"/>
        <w:rPr>
          <w:ins w:id="8061" w:author="R4-1809497" w:date="2018-07-11T17:18:00Z"/>
        </w:rPr>
      </w:pPr>
      <w:ins w:id="8062" w:author="R4-1809497" w:date="2018-07-11T17:18:00Z">
        <w:r w:rsidRPr="00D62426">
          <w:t>For FR1</w:t>
        </w:r>
      </w:ins>
    </w:p>
    <w:p w14:paraId="01119A2F" w14:textId="2E686BBA" w:rsidR="00D62426" w:rsidRPr="00D62426" w:rsidRDefault="00D62426" w:rsidP="00D62426">
      <w:pPr>
        <w:ind w:left="568"/>
        <w:rPr>
          <w:ins w:id="8063" w:author="R4-1809497" w:date="2018-07-11T17:18:00Z"/>
          <w:vertAlign w:val="subscript"/>
        </w:rPr>
      </w:pPr>
      <w:ins w:id="8064" w:author="R4-1809497" w:date="2018-07-11T17:18:00Z">
        <w:r w:rsidRPr="00D62426">
          <w:t>B</w:t>
        </w:r>
        <w:r w:rsidRPr="00D62426">
          <w:rPr>
            <w:vertAlign w:val="subscript"/>
          </w:rPr>
          <w:t>RFBW</w:t>
        </w:r>
        <w:r w:rsidRPr="00D62426">
          <w:rPr>
            <w:lang w:val="en-US" w:eastAsia="zh-CN"/>
          </w:rPr>
          <w:t xml:space="preserve"> when testing from 30 MHz to </w:t>
        </w:r>
        <w:r w:rsidRPr="00D62426">
          <w:rPr>
            <w:rFonts w:ascii="Arial" w:hAnsi="Arial" w:cs="Arial"/>
            <w:sz w:val="18"/>
          </w:rPr>
          <w:t>F</w:t>
        </w:r>
        <w:r w:rsidRPr="00D62426">
          <w:rPr>
            <w:rFonts w:ascii="Arial" w:hAnsi="Arial" w:cs="Arial"/>
            <w:sz w:val="18"/>
            <w:vertAlign w:val="subscript"/>
          </w:rPr>
          <w:t>DL_low</w:t>
        </w:r>
        <w:r w:rsidRPr="00D62426">
          <w:rPr>
            <w:rFonts w:ascii="Arial" w:hAnsi="Arial" w:cs="Arial"/>
            <w:sz w:val="18"/>
          </w:rPr>
          <w:t xml:space="preserve"> - </w:t>
        </w:r>
        <w:r w:rsidRPr="00D62426">
          <w:t>Δf</w:t>
        </w:r>
        <w:r w:rsidRPr="00D62426">
          <w:rPr>
            <w:vertAlign w:val="subscript"/>
          </w:rPr>
          <w:t>OBUE</w:t>
        </w:r>
      </w:ins>
    </w:p>
    <w:p w14:paraId="1B54B041" w14:textId="4B6A6C34" w:rsidR="00D62426" w:rsidRPr="00D62426" w:rsidRDefault="00D62426" w:rsidP="00D62426">
      <w:pPr>
        <w:keepNext/>
        <w:keepLines/>
        <w:ind w:left="568"/>
        <w:rPr>
          <w:ins w:id="8065" w:author="R4-1809497" w:date="2018-07-11T17:18:00Z"/>
        </w:rPr>
      </w:pPr>
      <w:ins w:id="8066" w:author="R4-1809497" w:date="2018-07-11T17:18:00Z">
        <w:r w:rsidRPr="00D62426">
          <w:t>T</w:t>
        </w:r>
        <w:r w:rsidRPr="00D62426">
          <w:rPr>
            <w:vertAlign w:val="subscript"/>
          </w:rPr>
          <w:t>RFBW</w:t>
        </w:r>
        <w:r w:rsidRPr="00D62426">
          <w:rPr>
            <w:lang w:val="en-US" w:eastAsia="zh-CN"/>
          </w:rPr>
          <w:t xml:space="preserve"> when testing from </w:t>
        </w:r>
        <w:r w:rsidRPr="00D62426">
          <w:rPr>
            <w:rFonts w:ascii="Arial" w:hAnsi="Arial" w:cs="Arial"/>
            <w:sz w:val="18"/>
          </w:rPr>
          <w:t>F</w:t>
        </w:r>
        <w:r w:rsidRPr="00D62426">
          <w:rPr>
            <w:rFonts w:ascii="Arial" w:hAnsi="Arial" w:cs="Arial"/>
            <w:sz w:val="18"/>
            <w:vertAlign w:val="subscript"/>
          </w:rPr>
          <w:t>DL_high</w:t>
        </w:r>
        <w:r w:rsidRPr="00D62426">
          <w:rPr>
            <w:rFonts w:ascii="Arial" w:hAnsi="Arial" w:cs="Arial"/>
            <w:sz w:val="18"/>
          </w:rPr>
          <w:t xml:space="preserve"> + </w:t>
        </w:r>
        <w:r w:rsidRPr="00D62426">
          <w:t>Δf</w:t>
        </w:r>
        <w:r w:rsidRPr="00D62426">
          <w:rPr>
            <w:vertAlign w:val="subscript"/>
          </w:rPr>
          <w:t>OBUE</w:t>
        </w:r>
        <w:r w:rsidRPr="00D62426">
          <w:t xml:space="preserve"> to 12.75</w:t>
        </w:r>
      </w:ins>
      <w:ins w:id="8067" w:author="R4-1809497" w:date="2018-07-11T17:19:00Z">
        <w:r>
          <w:t xml:space="preserve"> </w:t>
        </w:r>
      </w:ins>
      <w:ins w:id="8068" w:author="R4-1809497" w:date="2018-07-11T17:18:00Z">
        <w:r w:rsidRPr="00D62426">
          <w:t>GHz (or 5</w:t>
        </w:r>
        <w:r w:rsidRPr="00D62426">
          <w:rPr>
            <w:vertAlign w:val="superscript"/>
          </w:rPr>
          <w:t>th</w:t>
        </w:r>
        <w:r w:rsidRPr="00D62426">
          <w:t xml:space="preserve"> harmonic)</w:t>
        </w:r>
      </w:ins>
    </w:p>
    <w:p w14:paraId="1AFA636A" w14:textId="77777777" w:rsidR="00D62426" w:rsidRPr="00BA7B97" w:rsidRDefault="00D62426" w:rsidP="00D62426">
      <w:pPr>
        <w:keepNext/>
        <w:keepLines/>
        <w:ind w:left="284"/>
        <w:rPr>
          <w:ins w:id="8069" w:author="R4-1809497" w:date="2018-07-11T17:18:00Z"/>
          <w:lang w:eastAsia="zh-CN"/>
        </w:rPr>
      </w:pPr>
      <w:ins w:id="8070" w:author="R4-1809497" w:date="2018-07-11T17:18:00Z">
        <w:r w:rsidRPr="00D62426">
          <w:t xml:space="preserve">For FR2: </w:t>
        </w:r>
        <w:r w:rsidRPr="00CA5E48">
          <w:rPr>
            <w:highlight w:val="yellow"/>
          </w:rPr>
          <w:t>FFS</w:t>
        </w:r>
      </w:ins>
    </w:p>
    <w:p w14:paraId="12C4A886" w14:textId="77777777" w:rsidR="00D62426" w:rsidRPr="00D62426" w:rsidRDefault="00D62426" w:rsidP="00D62426">
      <w:pPr>
        <w:rPr>
          <w:ins w:id="8071" w:author="R4-1809497" w:date="2018-07-11T17:18:00Z"/>
        </w:rPr>
      </w:pPr>
      <w:ins w:id="8072" w:author="R4-1809497" w:date="2018-07-11T17:18:00Z">
        <w:r w:rsidRPr="00BA7B97">
          <w:rPr>
            <w:rFonts w:hint="eastAsia"/>
            <w:lang w:eastAsia="zh-CN"/>
          </w:rPr>
          <w:t>in multi-</w:t>
        </w:r>
        <w:r w:rsidRPr="00D62426">
          <w:rPr>
            <w:rFonts w:hint="eastAsia"/>
            <w:lang w:eastAsia="zh-CN"/>
          </w:rPr>
          <w:t>band operation,</w:t>
        </w:r>
        <w:r w:rsidRPr="00D62426">
          <w:t xml:space="preserve"> see subclause 4.12.</w:t>
        </w:r>
        <w:r w:rsidRPr="00D62426">
          <w:rPr>
            <w:rFonts w:hint="eastAsia"/>
            <w:lang w:eastAsia="zh-CN"/>
          </w:rPr>
          <w:t>1</w:t>
        </w:r>
        <w:r w:rsidRPr="00D62426">
          <w:t>.</w:t>
        </w:r>
      </w:ins>
    </w:p>
    <w:p w14:paraId="1D81D1B2" w14:textId="77777777" w:rsidR="00D62426" w:rsidRPr="00D62426" w:rsidRDefault="00D62426" w:rsidP="00D62426">
      <w:pPr>
        <w:ind w:left="284"/>
        <w:rPr>
          <w:ins w:id="8073" w:author="R4-1809497" w:date="2018-07-11T17:18:00Z"/>
        </w:rPr>
      </w:pPr>
      <w:ins w:id="8074" w:author="R4-1809497" w:date="2018-07-11T17:18:00Z">
        <w:r w:rsidRPr="00D62426">
          <w:t>For FR1</w:t>
        </w:r>
      </w:ins>
    </w:p>
    <w:p w14:paraId="18564D8E" w14:textId="20CF6B1C" w:rsidR="00D62426" w:rsidRPr="00D62426" w:rsidRDefault="00D62426" w:rsidP="00D62426">
      <w:pPr>
        <w:ind w:left="568"/>
        <w:rPr>
          <w:ins w:id="8075" w:author="R4-1809497" w:date="2018-07-11T17:18:00Z"/>
          <w:vertAlign w:val="subscript"/>
        </w:rPr>
      </w:pPr>
      <w:ins w:id="8076" w:author="R4-1809497" w:date="2018-07-11T17:18:00Z">
        <w:r w:rsidRPr="00D62426">
          <w:t>B</w:t>
        </w:r>
        <w:r w:rsidRPr="00D62426">
          <w:rPr>
            <w:vertAlign w:val="subscript"/>
          </w:rPr>
          <w:t>RFBW</w:t>
        </w:r>
        <w:r w:rsidRPr="00D62426">
          <w:t>_</w:t>
        </w:r>
        <w:r w:rsidRPr="00D62426">
          <w:rPr>
            <w:lang w:eastAsia="zh-CN"/>
          </w:rPr>
          <w:t>T'</w:t>
        </w:r>
        <w:r w:rsidRPr="00D62426">
          <w:rPr>
            <w:vertAlign w:val="subscript"/>
          </w:rPr>
          <w:t>RFBW</w:t>
        </w:r>
        <w:r w:rsidRPr="00D62426">
          <w:rPr>
            <w:lang w:val="en-US" w:eastAsia="zh-CN"/>
          </w:rPr>
          <w:t xml:space="preserve"> when testing from 30 MHz to </w:t>
        </w:r>
        <w:r w:rsidRPr="00D62426">
          <w:rPr>
            <w:rFonts w:ascii="Arial" w:hAnsi="Arial" w:cs="Arial"/>
            <w:sz w:val="18"/>
          </w:rPr>
          <w:t>F</w:t>
        </w:r>
        <w:r w:rsidRPr="00D62426">
          <w:rPr>
            <w:rFonts w:ascii="Arial" w:hAnsi="Arial" w:cs="Arial"/>
            <w:sz w:val="18"/>
            <w:vertAlign w:val="subscript"/>
          </w:rPr>
          <w:t>DL_Blow_low</w:t>
        </w:r>
        <w:r w:rsidRPr="00D62426">
          <w:rPr>
            <w:rFonts w:ascii="Arial" w:hAnsi="Arial" w:cs="Arial"/>
            <w:sz w:val="18"/>
          </w:rPr>
          <w:t xml:space="preserve">  - </w:t>
        </w:r>
        <w:r w:rsidRPr="00D62426">
          <w:t>Δf</w:t>
        </w:r>
        <w:r w:rsidRPr="00D62426">
          <w:rPr>
            <w:vertAlign w:val="subscript"/>
          </w:rPr>
          <w:t>OBUE</w:t>
        </w:r>
      </w:ins>
    </w:p>
    <w:p w14:paraId="41E9FF0A" w14:textId="4CC5D890" w:rsidR="00D62426" w:rsidRPr="00D62426" w:rsidRDefault="00D62426" w:rsidP="00D62426">
      <w:pPr>
        <w:ind w:left="568"/>
        <w:rPr>
          <w:ins w:id="8077" w:author="R4-1809497" w:date="2018-07-11T17:18:00Z"/>
          <w:lang w:val="en-US" w:eastAsia="zh-CN"/>
        </w:rPr>
      </w:pPr>
      <w:ins w:id="8078" w:author="R4-1809497" w:date="2018-07-11T17:18:00Z">
        <w:r w:rsidRPr="00D62426">
          <w:rPr>
            <w:lang w:eastAsia="zh-CN"/>
          </w:rPr>
          <w:t>B'</w:t>
        </w:r>
        <w:r w:rsidRPr="00D62426">
          <w:rPr>
            <w:vertAlign w:val="subscript"/>
          </w:rPr>
          <w:t>RFBW</w:t>
        </w:r>
        <w:r w:rsidRPr="00D62426">
          <w:t>_T</w:t>
        </w:r>
        <w:r w:rsidRPr="00D62426">
          <w:rPr>
            <w:vertAlign w:val="subscript"/>
          </w:rPr>
          <w:t>RFBW</w:t>
        </w:r>
        <w:r w:rsidRPr="00D62426">
          <w:rPr>
            <w:lang w:val="en-US" w:eastAsia="zh-CN"/>
          </w:rPr>
          <w:t xml:space="preserve"> when testing from </w:t>
        </w:r>
        <w:r w:rsidRPr="00D62426">
          <w:rPr>
            <w:rFonts w:ascii="Arial" w:hAnsi="Arial" w:cs="Arial"/>
            <w:sz w:val="18"/>
          </w:rPr>
          <w:t>F</w:t>
        </w:r>
        <w:r w:rsidRPr="00D62426">
          <w:rPr>
            <w:rFonts w:ascii="Arial" w:hAnsi="Arial" w:cs="Arial"/>
            <w:sz w:val="18"/>
            <w:vertAlign w:val="subscript"/>
          </w:rPr>
          <w:t>DL_Bhigh_high</w:t>
        </w:r>
        <w:r w:rsidRPr="00D62426">
          <w:rPr>
            <w:rFonts w:ascii="Arial" w:hAnsi="Arial" w:cs="Arial"/>
            <w:sz w:val="18"/>
          </w:rPr>
          <w:t xml:space="preserve">  + </w:t>
        </w:r>
        <w:r w:rsidRPr="00D62426">
          <w:t>Δf</w:t>
        </w:r>
        <w:r w:rsidRPr="00D62426">
          <w:rPr>
            <w:vertAlign w:val="subscript"/>
          </w:rPr>
          <w:t>OBUE</w:t>
        </w:r>
        <w:r w:rsidRPr="00D62426">
          <w:t xml:space="preserve"> to 12.75</w:t>
        </w:r>
      </w:ins>
      <w:ins w:id="8079" w:author="R4-1809497" w:date="2018-07-11T17:19:00Z">
        <w:r>
          <w:t xml:space="preserve"> </w:t>
        </w:r>
      </w:ins>
      <w:ins w:id="8080" w:author="R4-1809497" w:date="2018-07-11T17:18:00Z">
        <w:r w:rsidRPr="00D62426">
          <w:t>GHz (or 5</w:t>
        </w:r>
        <w:r w:rsidRPr="00D62426">
          <w:rPr>
            <w:vertAlign w:val="superscript"/>
          </w:rPr>
          <w:t>th</w:t>
        </w:r>
        <w:r w:rsidRPr="00D62426">
          <w:t xml:space="preserve"> harmonic)</w:t>
        </w:r>
      </w:ins>
    </w:p>
    <w:p w14:paraId="48E9F88A" w14:textId="77777777" w:rsidR="00D62426" w:rsidRPr="00D62426" w:rsidRDefault="00D62426" w:rsidP="00D62426">
      <w:pPr>
        <w:ind w:left="568"/>
        <w:rPr>
          <w:ins w:id="8081" w:author="R4-1809497" w:date="2018-07-11T17:18:00Z"/>
        </w:rPr>
      </w:pPr>
      <w:ins w:id="8082" w:author="R4-1809497" w:date="2018-07-11T17:18:00Z">
        <w:r w:rsidRPr="00D62426">
          <w:t>B</w:t>
        </w:r>
        <w:r w:rsidRPr="00D62426">
          <w:rPr>
            <w:vertAlign w:val="subscript"/>
          </w:rPr>
          <w:t>RFBW</w:t>
        </w:r>
        <w:r w:rsidRPr="00D62426">
          <w:t>_</w:t>
        </w:r>
        <w:r w:rsidRPr="00D62426">
          <w:rPr>
            <w:lang w:eastAsia="zh-CN"/>
          </w:rPr>
          <w:t>T'</w:t>
        </w:r>
        <w:r w:rsidRPr="00D62426">
          <w:rPr>
            <w:vertAlign w:val="subscript"/>
          </w:rPr>
          <w:t>RFBW</w:t>
        </w:r>
        <w:r w:rsidRPr="00D62426">
          <w:t xml:space="preserve"> and </w:t>
        </w:r>
        <w:r w:rsidRPr="00D62426">
          <w:rPr>
            <w:lang w:val="en-US" w:eastAsia="zh-CN"/>
          </w:rPr>
          <w:t xml:space="preserve"> </w:t>
        </w:r>
        <w:r w:rsidRPr="00D62426">
          <w:rPr>
            <w:lang w:eastAsia="zh-CN"/>
          </w:rPr>
          <w:t>B'</w:t>
        </w:r>
        <w:r w:rsidRPr="00D62426">
          <w:rPr>
            <w:vertAlign w:val="subscript"/>
          </w:rPr>
          <w:t>RFBW</w:t>
        </w:r>
        <w:r w:rsidRPr="00D62426">
          <w:t>_T</w:t>
        </w:r>
        <w:r w:rsidRPr="00D62426">
          <w:rPr>
            <w:vertAlign w:val="subscript"/>
          </w:rPr>
          <w:t>RFBW</w:t>
        </w:r>
        <w:r w:rsidRPr="00D62426">
          <w:rPr>
            <w:lang w:val="en-US" w:eastAsia="zh-CN"/>
          </w:rPr>
          <w:t xml:space="preserve"> when testing from </w:t>
        </w:r>
        <w:r w:rsidRPr="00D62426">
          <w:rPr>
            <w:rFonts w:ascii="Arial" w:hAnsi="Arial" w:cs="Arial"/>
            <w:sz w:val="18"/>
          </w:rPr>
          <w:t>F</w:t>
        </w:r>
        <w:r w:rsidRPr="00D62426">
          <w:rPr>
            <w:rFonts w:ascii="Arial" w:hAnsi="Arial" w:cs="Arial"/>
            <w:sz w:val="18"/>
            <w:vertAlign w:val="subscript"/>
          </w:rPr>
          <w:t>DL_Blow_high</w:t>
        </w:r>
        <w:r w:rsidRPr="00D62426">
          <w:rPr>
            <w:rFonts w:ascii="Arial" w:hAnsi="Arial" w:cs="Arial"/>
            <w:sz w:val="18"/>
          </w:rPr>
          <w:t xml:space="preserve">  + </w:t>
        </w:r>
        <w:r w:rsidRPr="00D62426">
          <w:t>Δf</w:t>
        </w:r>
        <w:r w:rsidRPr="00D62426">
          <w:rPr>
            <w:vertAlign w:val="subscript"/>
          </w:rPr>
          <w:t>OBUE</w:t>
        </w:r>
        <w:r w:rsidRPr="00D62426">
          <w:t xml:space="preserve"> to </w:t>
        </w:r>
        <w:r w:rsidRPr="00D62426">
          <w:rPr>
            <w:rFonts w:ascii="Arial" w:hAnsi="Arial" w:cs="Arial"/>
            <w:sz w:val="18"/>
          </w:rPr>
          <w:t>F</w:t>
        </w:r>
        <w:r w:rsidRPr="00D62426">
          <w:rPr>
            <w:rFonts w:ascii="Arial" w:hAnsi="Arial" w:cs="Arial"/>
            <w:sz w:val="18"/>
            <w:vertAlign w:val="subscript"/>
          </w:rPr>
          <w:t>DL_Bhigh_low</w:t>
        </w:r>
        <w:r w:rsidRPr="00D62426">
          <w:rPr>
            <w:rFonts w:ascii="Arial" w:hAnsi="Arial" w:cs="Arial"/>
            <w:sz w:val="18"/>
          </w:rPr>
          <w:t xml:space="preserve">  - </w:t>
        </w:r>
        <w:r w:rsidRPr="00D62426">
          <w:t>Δf</w:t>
        </w:r>
        <w:r w:rsidRPr="00D62426">
          <w:rPr>
            <w:vertAlign w:val="subscript"/>
          </w:rPr>
          <w:t>OBUE</w:t>
        </w:r>
        <w:r w:rsidRPr="00D62426">
          <w:t xml:space="preserve"> </w:t>
        </w:r>
      </w:ins>
    </w:p>
    <w:p w14:paraId="52F09675" w14:textId="77777777" w:rsidR="00D62426" w:rsidRPr="00CA5E48" w:rsidRDefault="00D62426" w:rsidP="00D62426">
      <w:pPr>
        <w:keepNext/>
        <w:keepLines/>
        <w:ind w:left="284"/>
        <w:rPr>
          <w:ins w:id="8083" w:author="R4-1809497" w:date="2018-07-11T17:18:00Z"/>
          <w:lang w:eastAsia="zh-CN"/>
        </w:rPr>
      </w:pPr>
      <w:ins w:id="8084" w:author="R4-1809497" w:date="2018-07-11T17:18:00Z">
        <w:r w:rsidRPr="00D62426">
          <w:t xml:space="preserve">For FR2: </w:t>
        </w:r>
        <w:r w:rsidRPr="00CA5E48">
          <w:rPr>
            <w:highlight w:val="yellow"/>
          </w:rPr>
          <w:t>FFS</w:t>
        </w:r>
      </w:ins>
    </w:p>
    <w:p w14:paraId="72C8D58D" w14:textId="77777777" w:rsidR="00D62426" w:rsidRPr="003463C1" w:rsidRDefault="00D62426" w:rsidP="00D62426">
      <w:pPr>
        <w:rPr>
          <w:ins w:id="8085" w:author="R4-1809497" w:date="2018-07-11T17:18:00Z"/>
        </w:rPr>
      </w:pPr>
      <w:ins w:id="8086" w:author="R4-1809497" w:date="2018-07-11T17:18:00Z">
        <w:r w:rsidRPr="00BA7B97">
          <w:t xml:space="preserve">Directions to be tested: </w:t>
        </w:r>
        <w:r>
          <w:t>Not applicable as Rx only TRP measurement.</w:t>
        </w:r>
      </w:ins>
    </w:p>
    <w:p w14:paraId="1DB57444" w14:textId="77777777" w:rsidR="00D62426" w:rsidRDefault="00D62426" w:rsidP="00D62426">
      <w:pPr>
        <w:pStyle w:val="Heading4"/>
        <w:rPr>
          <w:ins w:id="8087" w:author="R4-1809497" w:date="2018-07-11T17:18:00Z"/>
          <w:lang w:eastAsia="sv-SE"/>
        </w:rPr>
      </w:pPr>
      <w:bookmarkStart w:id="8088" w:name="_Toc519095009"/>
      <w:ins w:id="8089" w:author="R4-1809497" w:date="2018-07-11T17:18:00Z">
        <w:r>
          <w:rPr>
            <w:lang w:eastAsia="sv-SE"/>
          </w:rPr>
          <w:t>7.7.4.2</w:t>
        </w:r>
        <w:r w:rsidRPr="00CB7773">
          <w:rPr>
            <w:lang w:eastAsia="sv-SE"/>
          </w:rPr>
          <w:tab/>
          <w:t>Procedure</w:t>
        </w:r>
        <w:bookmarkEnd w:id="8088"/>
      </w:ins>
    </w:p>
    <w:p w14:paraId="553A19DC" w14:textId="77777777" w:rsidR="00D62426" w:rsidRPr="00BA7B97" w:rsidRDefault="00D62426" w:rsidP="00D62426">
      <w:pPr>
        <w:rPr>
          <w:ins w:id="8090" w:author="R4-1809497" w:date="2018-07-11T17:18:00Z"/>
          <w:lang w:eastAsia="sv-SE"/>
        </w:rPr>
      </w:pPr>
      <w:ins w:id="8091" w:author="R4-1809497" w:date="2018-07-11T17:18:00Z">
        <w:r w:rsidRPr="00BA7B97">
          <w:rPr>
            <w:lang w:eastAsia="sv-SE"/>
          </w:rPr>
          <w:t>OTA test requires correct use of an appropriate test facility which has been calibrated and is capable of performing measurements within the measurement uncertainties in subclause 4.1.2.</w:t>
        </w:r>
      </w:ins>
    </w:p>
    <w:p w14:paraId="30FEFFDD" w14:textId="77777777" w:rsidR="00D62426" w:rsidRPr="00BA7B97" w:rsidRDefault="00D62426" w:rsidP="00D62426">
      <w:pPr>
        <w:pStyle w:val="B1"/>
        <w:rPr>
          <w:ins w:id="8092" w:author="R4-1809497" w:date="2018-07-11T17:18:00Z"/>
        </w:rPr>
      </w:pPr>
      <w:ins w:id="8093" w:author="R4-1809497" w:date="2018-07-11T17:18:00Z">
        <w:r>
          <w:t>1)</w:t>
        </w:r>
        <w:r>
          <w:tab/>
          <w:t xml:space="preserve">Place the </w:t>
        </w:r>
        <w:r w:rsidRPr="00BA7B97">
          <w:t>BS at the positioner.</w:t>
        </w:r>
      </w:ins>
    </w:p>
    <w:p w14:paraId="41AA8D30" w14:textId="77777777" w:rsidR="00D62426" w:rsidRPr="00BA7B97" w:rsidRDefault="00D62426" w:rsidP="00D62426">
      <w:pPr>
        <w:pStyle w:val="B1"/>
        <w:rPr>
          <w:ins w:id="8094" w:author="R4-1809497" w:date="2018-07-11T17:18:00Z"/>
        </w:rPr>
      </w:pPr>
      <w:ins w:id="8095" w:author="R4-1809497" w:date="2018-07-11T17:18:00Z">
        <w:r w:rsidRPr="00BA7B97">
          <w:t>2)</w:t>
        </w:r>
        <w:r w:rsidRPr="00BA7B97">
          <w:tab/>
          <w:t>Align the manufacturer declared coordinate sy</w:t>
        </w:r>
        <w:r>
          <w:t>stem orientation (see table 4.6</w:t>
        </w:r>
        <w:r w:rsidRPr="00BA7B97">
          <w:t xml:space="preserve">-1, </w:t>
        </w:r>
        <w:r w:rsidRPr="005659BB">
          <w:rPr>
            <w:highlight w:val="yellow"/>
          </w:rPr>
          <w:t>Dx.x)</w:t>
        </w:r>
        <w:r>
          <w:t xml:space="preserve"> of the </w:t>
        </w:r>
        <w:r w:rsidRPr="00BA7B97">
          <w:t>BS with the test system.</w:t>
        </w:r>
      </w:ins>
    </w:p>
    <w:p w14:paraId="46F7445A" w14:textId="77777777" w:rsidR="00D62426" w:rsidRPr="006113D0" w:rsidRDefault="00D62426" w:rsidP="00D62426">
      <w:pPr>
        <w:pStyle w:val="B1"/>
        <w:rPr>
          <w:ins w:id="8096" w:author="R4-1809497" w:date="2018-07-11T17:18:00Z"/>
        </w:rPr>
      </w:pPr>
      <w:ins w:id="8097" w:author="R4-1809497" w:date="2018-07-11T17:18:00Z">
        <w:r>
          <w:t>3</w:t>
        </w:r>
        <w:r w:rsidRPr="006113D0">
          <w:t>)</w:t>
        </w:r>
        <w:r w:rsidRPr="006113D0">
          <w:tab/>
          <w:t xml:space="preserve">Measurements shall use a measurement bandwidth in accordance to the conditions in subclause </w:t>
        </w:r>
        <w:r>
          <w:t>7.7.5</w:t>
        </w:r>
        <w:r w:rsidRPr="006113D0">
          <w:t>.</w:t>
        </w:r>
      </w:ins>
    </w:p>
    <w:p w14:paraId="17060957" w14:textId="77777777" w:rsidR="00D62426" w:rsidRPr="006113D0" w:rsidRDefault="00D62426" w:rsidP="00D62426">
      <w:pPr>
        <w:pStyle w:val="B1"/>
        <w:rPr>
          <w:ins w:id="8098" w:author="R4-1809497" w:date="2018-07-11T17:18:00Z"/>
        </w:rPr>
      </w:pPr>
      <w:ins w:id="8099" w:author="R4-1809497" w:date="2018-07-11T17:18:00Z">
        <w:r>
          <w:t>4</w:t>
        </w:r>
        <w:r w:rsidRPr="006113D0">
          <w:t>)</w:t>
        </w:r>
        <w:r w:rsidRPr="006113D0">
          <w:tab/>
          <w:t>The measurement device characteristics shall be:</w:t>
        </w:r>
      </w:ins>
    </w:p>
    <w:p w14:paraId="5DA0FD82" w14:textId="77777777" w:rsidR="00D62426" w:rsidRPr="00B27A96" w:rsidRDefault="00D62426" w:rsidP="00D62426">
      <w:pPr>
        <w:pStyle w:val="B2"/>
        <w:rPr>
          <w:ins w:id="8100" w:author="R4-1809497" w:date="2018-07-11T17:18:00Z"/>
          <w:lang w:eastAsia="zh-CN"/>
        </w:rPr>
      </w:pPr>
      <w:ins w:id="8101" w:author="R4-1809497" w:date="2018-07-11T17:18:00Z">
        <w:r w:rsidRPr="006113D0">
          <w:t>-</w:t>
        </w:r>
        <w:r w:rsidRPr="006113D0">
          <w:tab/>
          <w:t>Detection mode: True RMS.</w:t>
        </w:r>
      </w:ins>
    </w:p>
    <w:p w14:paraId="042A5932" w14:textId="77777777" w:rsidR="00D62426" w:rsidRPr="00D62426" w:rsidRDefault="00D62426" w:rsidP="00D62426">
      <w:pPr>
        <w:pStyle w:val="B1"/>
        <w:rPr>
          <w:ins w:id="8102" w:author="R4-1809497" w:date="2018-07-11T17:18:00Z"/>
        </w:rPr>
      </w:pPr>
      <w:ins w:id="8103" w:author="R4-1809497" w:date="2018-07-11T17:18:00Z">
        <w:r>
          <w:t>5</w:t>
        </w:r>
        <w:r w:rsidRPr="00BA7B97">
          <w:t>)</w:t>
        </w:r>
        <w:r w:rsidRPr="00BA7B97">
          <w:tab/>
          <w:t xml:space="preserve">Set the </w:t>
        </w:r>
        <w:r>
          <w:t>TDD BS</w:t>
        </w:r>
        <w:r w:rsidRPr="00BA7B97">
          <w:t xml:space="preserve"> </w:t>
        </w:r>
        <w:r>
          <w:t xml:space="preserve">to </w:t>
        </w:r>
        <w:r w:rsidRPr="00D62426">
          <w:t>receive only</w:t>
        </w:r>
      </w:ins>
    </w:p>
    <w:p w14:paraId="67AC7508" w14:textId="77777777" w:rsidR="00D62426" w:rsidRPr="003463C1" w:rsidRDefault="00D62426" w:rsidP="00D62426">
      <w:pPr>
        <w:pStyle w:val="B1"/>
        <w:rPr>
          <w:ins w:id="8104" w:author="R4-1809497" w:date="2018-07-11T17:18:00Z"/>
        </w:rPr>
      </w:pPr>
      <w:ins w:id="8105" w:author="R4-1809497" w:date="2018-07-11T17:18:00Z">
        <w:r w:rsidRPr="00D62426">
          <w:t>6)</w:t>
        </w:r>
        <w:r w:rsidRPr="00D62426">
          <w:tab/>
          <w:t>Align the BS and the test antenna such that measurements to determine TRP can be performed</w:t>
        </w:r>
        <w:r w:rsidRPr="00D62426" w:rsidDel="00745D86">
          <w:t xml:space="preserve"> </w:t>
        </w:r>
        <w:r w:rsidRPr="00D62426">
          <w:t xml:space="preserve">(see </w:t>
        </w:r>
        <w:r w:rsidRPr="00745D86">
          <w:rPr>
            <w:highlight w:val="yellow"/>
          </w:rPr>
          <w:t>annex xx)</w:t>
        </w:r>
      </w:ins>
    </w:p>
    <w:p w14:paraId="5E1291A4" w14:textId="77777777" w:rsidR="00D62426" w:rsidRPr="006113D0" w:rsidRDefault="00D62426" w:rsidP="00D62426">
      <w:pPr>
        <w:pStyle w:val="B1"/>
        <w:rPr>
          <w:ins w:id="8106" w:author="R4-1809497" w:date="2018-07-11T17:18:00Z"/>
          <w:snapToGrid w:val="0"/>
        </w:rPr>
      </w:pPr>
      <w:ins w:id="8107" w:author="R4-1809497" w:date="2018-07-11T17:18:00Z">
        <w:r>
          <w:rPr>
            <w:snapToGrid w:val="0"/>
          </w:rPr>
          <w:t>6</w:t>
        </w:r>
        <w:r w:rsidRPr="006113D0">
          <w:rPr>
            <w:snapToGrid w:val="0"/>
          </w:rPr>
          <w:t>)</w:t>
        </w:r>
        <w:r w:rsidRPr="006113D0">
          <w:rPr>
            <w:snapToGrid w:val="0"/>
          </w:rPr>
          <w:tab/>
          <w:t xml:space="preserve">Measure the emission at the specified frequencies with specified measurement bandwidth </w:t>
        </w:r>
      </w:ins>
    </w:p>
    <w:p w14:paraId="096A2356" w14:textId="77777777" w:rsidR="00D62426" w:rsidRDefault="00D62426" w:rsidP="00D62426">
      <w:pPr>
        <w:pStyle w:val="B1"/>
        <w:rPr>
          <w:ins w:id="8108" w:author="R4-1809497" w:date="2018-07-11T17:18:00Z"/>
        </w:rPr>
      </w:pPr>
      <w:ins w:id="8109" w:author="R4-1809497" w:date="2018-07-11T17:18:00Z">
        <w:r>
          <w:t>7</w:t>
        </w:r>
        <w:r w:rsidRPr="00BA7B97">
          <w:t>)</w:t>
        </w:r>
        <w:r w:rsidRPr="00BA7B97">
          <w:tab/>
        </w:r>
        <w:r>
          <w:t xml:space="preserve">Repeat step 6-9 for all directions in the appropriated TRP measurement grid needed for full TRP estimation (see </w:t>
        </w:r>
        <w:r w:rsidRPr="0013183D">
          <w:rPr>
            <w:highlight w:val="yellow"/>
          </w:rPr>
          <w:t>annex xx</w:t>
        </w:r>
        <w:r>
          <w:t>).</w:t>
        </w:r>
      </w:ins>
    </w:p>
    <w:p w14:paraId="47DA5D27" w14:textId="15B05126" w:rsidR="00D62426" w:rsidRDefault="00D62426" w:rsidP="00D62426">
      <w:pPr>
        <w:pStyle w:val="B1"/>
        <w:ind w:left="852"/>
        <w:rPr>
          <w:ins w:id="8110" w:author="R4-1809497" w:date="2018-07-11T17:18:00Z"/>
        </w:rPr>
      </w:pPr>
      <w:ins w:id="8111" w:author="R4-1809497" w:date="2018-07-11T17:18:00Z">
        <w:r>
          <w:t>N</w:t>
        </w:r>
      </w:ins>
      <w:ins w:id="8112" w:author="R4-1809497" w:date="2018-07-11T17:20:00Z">
        <w:r>
          <w:t>OTE</w:t>
        </w:r>
      </w:ins>
      <w:ins w:id="8113" w:author="R4-1809497" w:date="2018-07-11T17:18:00Z">
        <w:r>
          <w:t xml:space="preserve"> 1: the TRP measurement grid may not be the same for all measurement frequencies.</w:t>
        </w:r>
      </w:ins>
    </w:p>
    <w:p w14:paraId="1F3482E0" w14:textId="1158B121" w:rsidR="00D62426" w:rsidRDefault="00D62426" w:rsidP="00D62426">
      <w:pPr>
        <w:pStyle w:val="B1"/>
        <w:ind w:left="852"/>
        <w:rPr>
          <w:ins w:id="8114" w:author="R4-1809497" w:date="2018-07-11T17:18:00Z"/>
        </w:rPr>
      </w:pPr>
      <w:ins w:id="8115" w:author="R4-1809497" w:date="2018-07-11T17:18:00Z">
        <w:r>
          <w:lastRenderedPageBreak/>
          <w:t>N</w:t>
        </w:r>
      </w:ins>
      <w:ins w:id="8116" w:author="R4-1809497" w:date="2018-07-11T17:20:00Z">
        <w:r>
          <w:t>OTE</w:t>
        </w:r>
      </w:ins>
      <w:ins w:id="8117" w:author="R4-1809497" w:date="2018-07-11T17:18:00Z">
        <w:r>
          <w:t xml:space="preserve"> 2: the frequency sweep or the TRP measurement grid sweep may be done in any order</w:t>
        </w:r>
      </w:ins>
    </w:p>
    <w:p w14:paraId="3C8D9FD2" w14:textId="77777777" w:rsidR="00D62426" w:rsidRPr="003A33EF" w:rsidRDefault="00D62426" w:rsidP="00D62426">
      <w:pPr>
        <w:pStyle w:val="B1"/>
        <w:rPr>
          <w:ins w:id="8118" w:author="R4-1809497" w:date="2018-07-11T17:18:00Z"/>
        </w:rPr>
      </w:pPr>
      <w:ins w:id="8119" w:author="R4-1809497" w:date="2018-07-11T17:18:00Z">
        <w:r>
          <w:t>8)</w:t>
        </w:r>
        <w:r>
          <w:tab/>
          <w:t>Calculate TRP at each specified frequency using the directional measurements.</w:t>
        </w:r>
      </w:ins>
    </w:p>
    <w:p w14:paraId="203909F7" w14:textId="77777777" w:rsidR="00D62426" w:rsidRPr="006113D0" w:rsidRDefault="00D62426" w:rsidP="00D62426">
      <w:pPr>
        <w:rPr>
          <w:ins w:id="8120" w:author="R4-1809497" w:date="2018-07-11T17:18:00Z"/>
        </w:rPr>
      </w:pPr>
      <w:ins w:id="8121" w:author="R4-1809497" w:date="2018-07-11T17:18:00Z">
        <w:r w:rsidRPr="006113D0">
          <w:t xml:space="preserve">In addition, for </w:t>
        </w:r>
        <w:r w:rsidRPr="006113D0">
          <w:rPr>
            <w:i/>
          </w:rPr>
          <w:t xml:space="preserve">multi-band </w:t>
        </w:r>
        <w:r>
          <w:rPr>
            <w:i/>
            <w:lang w:eastAsia="zh-CN"/>
          </w:rPr>
          <w:t>RIB</w:t>
        </w:r>
        <w:r w:rsidRPr="006113D0">
          <w:rPr>
            <w:i/>
            <w:lang w:eastAsia="zh-CN"/>
          </w:rPr>
          <w:t>(s)</w:t>
        </w:r>
        <w:r w:rsidRPr="006113D0">
          <w:t>, the following steps shall apply:</w:t>
        </w:r>
      </w:ins>
    </w:p>
    <w:p w14:paraId="474017EE" w14:textId="77777777" w:rsidR="00D62426" w:rsidRPr="003463C1" w:rsidRDefault="00D62426" w:rsidP="00D62426">
      <w:pPr>
        <w:pStyle w:val="B1"/>
        <w:ind w:left="567" w:hanging="283"/>
        <w:rPr>
          <w:ins w:id="8122" w:author="R4-1809497" w:date="2018-07-11T17:18:00Z"/>
        </w:rPr>
      </w:pPr>
      <w:ins w:id="8123" w:author="R4-1809497" w:date="2018-07-11T17:18:00Z">
        <w:r>
          <w:t>9</w:t>
        </w:r>
        <w:r w:rsidRPr="006113D0">
          <w:t>)</w:t>
        </w:r>
        <w:r w:rsidRPr="006113D0">
          <w:tab/>
          <w:t xml:space="preserve">For </w:t>
        </w:r>
        <w:r w:rsidRPr="006113D0">
          <w:rPr>
            <w:i/>
          </w:rPr>
          <w:t xml:space="preserve">multi-band </w:t>
        </w:r>
        <w:r>
          <w:rPr>
            <w:i/>
            <w:lang w:eastAsia="zh-CN"/>
          </w:rPr>
          <w:t>RIBs</w:t>
        </w:r>
        <w:r w:rsidRPr="006113D0">
          <w:rPr>
            <w:lang w:eastAsia="zh-CN"/>
          </w:rPr>
          <w:t xml:space="preserve"> </w:t>
        </w:r>
        <w:r w:rsidRPr="006113D0">
          <w:t>and single band tests, repeat the steps above per involved band where single band test configurations and test models shall apply with no carrier activated in the other band.</w:t>
        </w:r>
      </w:ins>
    </w:p>
    <w:p w14:paraId="00E2DF14" w14:textId="77777777" w:rsidR="00D62426" w:rsidRPr="00CB7773" w:rsidRDefault="00D62426" w:rsidP="00D62426">
      <w:pPr>
        <w:pStyle w:val="Heading3"/>
        <w:rPr>
          <w:ins w:id="8124" w:author="R4-1809497" w:date="2018-07-11T17:18:00Z"/>
          <w:lang w:eastAsia="sv-SE"/>
        </w:rPr>
      </w:pPr>
      <w:bookmarkStart w:id="8125" w:name="_Toc519095010"/>
      <w:ins w:id="8126" w:author="R4-1809497" w:date="2018-07-11T17:18:00Z">
        <w:r>
          <w:rPr>
            <w:lang w:eastAsia="sv-SE"/>
          </w:rPr>
          <w:t>7.7.5</w:t>
        </w:r>
        <w:r w:rsidRPr="00CB7773">
          <w:rPr>
            <w:lang w:eastAsia="sv-SE"/>
          </w:rPr>
          <w:tab/>
          <w:t>Test Requirement</w:t>
        </w:r>
        <w:bookmarkEnd w:id="8125"/>
      </w:ins>
    </w:p>
    <w:p w14:paraId="1A94BF09" w14:textId="77777777" w:rsidR="00D62426" w:rsidRDefault="00D62426" w:rsidP="00D62426">
      <w:pPr>
        <w:pStyle w:val="Heading4"/>
        <w:rPr>
          <w:ins w:id="8127" w:author="R4-1809497" w:date="2018-07-11T17:18:00Z"/>
        </w:rPr>
      </w:pPr>
      <w:bookmarkStart w:id="8128" w:name="_Toc519095011"/>
      <w:ins w:id="8129" w:author="R4-1809497" w:date="2018-07-11T17:18:00Z">
        <w:r>
          <w:t>7.7.5.1</w:t>
        </w:r>
        <w:r>
          <w:tab/>
        </w:r>
        <w:r>
          <w:tab/>
          <w:t>Test</w:t>
        </w:r>
        <w:r w:rsidRPr="00D1797B">
          <w:t xml:space="preserve"> requirement for BS type 1-O</w:t>
        </w:r>
        <w:bookmarkEnd w:id="8128"/>
      </w:ins>
    </w:p>
    <w:p w14:paraId="57717BA9" w14:textId="77777777" w:rsidR="00D62426" w:rsidRPr="00B04564" w:rsidRDefault="00D62426" w:rsidP="00D62426">
      <w:pPr>
        <w:rPr>
          <w:ins w:id="8130" w:author="R4-1809497" w:date="2018-07-11T17:18:00Z"/>
          <w:lang w:eastAsia="zh-CN"/>
        </w:rPr>
      </w:pPr>
      <w:ins w:id="8131" w:author="R4-1809497" w:date="2018-07-11T17:18:00Z">
        <w:r w:rsidRPr="00B04564">
          <w:t xml:space="preserve">For RX only </w:t>
        </w:r>
        <w:r w:rsidRPr="00B04564">
          <w:rPr>
            <w:i/>
          </w:rPr>
          <w:t>multi-band RIB</w:t>
        </w:r>
        <w:r w:rsidRPr="00B04564">
          <w:t xml:space="preserve">, the OTA RX spurious emissions requirements are subject to exclusion zones in each supported </w:t>
        </w:r>
        <w:r w:rsidRPr="00B04564">
          <w:rPr>
            <w:i/>
          </w:rPr>
          <w:t>operating band</w:t>
        </w:r>
        <w:r w:rsidRPr="00B04564">
          <w:t>.</w:t>
        </w:r>
      </w:ins>
    </w:p>
    <w:p w14:paraId="37A1DB00" w14:textId="77777777" w:rsidR="00D62426" w:rsidRPr="00BC1BDC" w:rsidRDefault="00D62426" w:rsidP="00D62426">
      <w:pPr>
        <w:rPr>
          <w:ins w:id="8132" w:author="R4-1809497" w:date="2018-07-11T17:18:00Z"/>
          <w:rFonts w:eastAsia="??"/>
        </w:rPr>
      </w:pPr>
      <w:ins w:id="8133" w:author="R4-1809497" w:date="2018-07-11T17:18:00Z">
        <w:r w:rsidRPr="00BC1BDC">
          <w:t xml:space="preserve">The </w:t>
        </w:r>
        <w:r>
          <w:t>power</w:t>
        </w:r>
        <w:r w:rsidRPr="00BC1BDC">
          <w:t xml:space="preserve"> of any spurious emission shall not exceed the levels in t</w:t>
        </w:r>
        <w:r>
          <w:t>able 7.7.5.1</w:t>
        </w:r>
        <w:r w:rsidRPr="00BC1BDC">
          <w:t>-1:</w:t>
        </w:r>
      </w:ins>
    </w:p>
    <w:p w14:paraId="575B4DA4" w14:textId="77777777" w:rsidR="00D62426" w:rsidRPr="00B04564" w:rsidRDefault="00D62426" w:rsidP="00D62426">
      <w:pPr>
        <w:pStyle w:val="TH"/>
        <w:rPr>
          <w:ins w:id="8134" w:author="R4-1809497" w:date="2018-07-11T17:18:00Z"/>
        </w:rPr>
      </w:pPr>
      <w:ins w:id="8135" w:author="R4-1809497" w:date="2018-07-11T17:18:00Z">
        <w:r>
          <w:t>Table 7.7.5.1</w:t>
        </w:r>
        <w:r w:rsidRPr="00B04564">
          <w:t xml:space="preserve">-1: General RX spurious emissions </w:t>
        </w:r>
        <w:r>
          <w:t xml:space="preserve">test </w:t>
        </w:r>
        <w:r w:rsidRPr="00B04564">
          <w:t>limits</w:t>
        </w:r>
      </w:ins>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A0" w:firstRow="1" w:lastRow="0" w:firstColumn="1" w:lastColumn="0" w:noHBand="0" w:noVBand="0"/>
      </w:tblPr>
      <w:tblGrid>
        <w:gridCol w:w="1897"/>
        <w:gridCol w:w="1958"/>
        <w:gridCol w:w="1559"/>
        <w:gridCol w:w="3429"/>
      </w:tblGrid>
      <w:tr w:rsidR="00D62426" w:rsidRPr="00B04564" w14:paraId="2C7BE711" w14:textId="77777777" w:rsidTr="009E0E2F">
        <w:trPr>
          <w:tblHeader/>
          <w:jc w:val="center"/>
          <w:ins w:id="8136" w:author="R4-1809497" w:date="2018-07-11T17:18:00Z"/>
        </w:trPr>
        <w:tc>
          <w:tcPr>
            <w:tcW w:w="1897" w:type="dxa"/>
          </w:tcPr>
          <w:p w14:paraId="64BE60B8" w14:textId="77777777" w:rsidR="00D62426" w:rsidRPr="00B04564" w:rsidRDefault="00D62426" w:rsidP="009E0E2F">
            <w:pPr>
              <w:pStyle w:val="TAH"/>
              <w:rPr>
                <w:ins w:id="8137" w:author="R4-1809497" w:date="2018-07-11T17:18:00Z"/>
              </w:rPr>
            </w:pPr>
            <w:ins w:id="8138" w:author="R4-1809497" w:date="2018-07-11T17:18:00Z">
              <w:r w:rsidRPr="00B04564">
                <w:t>Frequency range</w:t>
              </w:r>
            </w:ins>
          </w:p>
        </w:tc>
        <w:tc>
          <w:tcPr>
            <w:tcW w:w="1958" w:type="dxa"/>
          </w:tcPr>
          <w:p w14:paraId="7691725E" w14:textId="77777777" w:rsidR="00D62426" w:rsidRDefault="00D62426" w:rsidP="009E0E2F">
            <w:pPr>
              <w:pStyle w:val="TAH"/>
              <w:rPr>
                <w:ins w:id="8139" w:author="R4-1809497" w:date="2018-07-11T17:18:00Z"/>
              </w:rPr>
            </w:pPr>
            <w:ins w:id="8140" w:author="R4-1809497" w:date="2018-07-11T17:18:00Z">
              <w:r>
                <w:t>Tets</w:t>
              </w:r>
              <w:r w:rsidRPr="00B04564">
                <w:t xml:space="preserve"> limits</w:t>
              </w:r>
            </w:ins>
          </w:p>
          <w:p w14:paraId="44DD8632" w14:textId="77777777" w:rsidR="00D62426" w:rsidRPr="00B4619F" w:rsidRDefault="00D62426" w:rsidP="009E0E2F">
            <w:pPr>
              <w:pStyle w:val="TAH"/>
              <w:rPr>
                <w:ins w:id="8141" w:author="R4-1809497" w:date="2018-07-11T17:18:00Z"/>
              </w:rPr>
            </w:pPr>
            <w:ins w:id="8142" w:author="R4-1809497" w:date="2018-07-11T17:18:00Z">
              <w:r>
                <w:t>Note 3</w:t>
              </w:r>
            </w:ins>
          </w:p>
        </w:tc>
        <w:tc>
          <w:tcPr>
            <w:tcW w:w="1559" w:type="dxa"/>
          </w:tcPr>
          <w:p w14:paraId="0172045C" w14:textId="77777777" w:rsidR="00D62426" w:rsidRPr="00B04564" w:rsidRDefault="00D62426" w:rsidP="009E0E2F">
            <w:pPr>
              <w:pStyle w:val="TAH"/>
              <w:rPr>
                <w:ins w:id="8143" w:author="R4-1809497" w:date="2018-07-11T17:18:00Z"/>
              </w:rPr>
            </w:pPr>
            <w:ins w:id="8144" w:author="R4-1809497" w:date="2018-07-11T17:18:00Z">
              <w:r w:rsidRPr="00B04564">
                <w:t>Measurement bandwidth</w:t>
              </w:r>
            </w:ins>
          </w:p>
        </w:tc>
        <w:tc>
          <w:tcPr>
            <w:tcW w:w="3429" w:type="dxa"/>
          </w:tcPr>
          <w:p w14:paraId="0E1DE8E2" w14:textId="77777777" w:rsidR="00D62426" w:rsidRPr="00B04564" w:rsidRDefault="00D62426" w:rsidP="009E0E2F">
            <w:pPr>
              <w:pStyle w:val="TAH"/>
              <w:rPr>
                <w:ins w:id="8145" w:author="R4-1809497" w:date="2018-07-11T17:18:00Z"/>
              </w:rPr>
            </w:pPr>
            <w:ins w:id="8146" w:author="R4-1809497" w:date="2018-07-11T17:18:00Z">
              <w:r w:rsidRPr="00B04564">
                <w:t>Note</w:t>
              </w:r>
            </w:ins>
          </w:p>
        </w:tc>
      </w:tr>
      <w:tr w:rsidR="00D62426" w:rsidRPr="00B04564" w14:paraId="57BEB141" w14:textId="77777777" w:rsidTr="009E0E2F">
        <w:trPr>
          <w:jc w:val="center"/>
          <w:ins w:id="8147" w:author="R4-1809497" w:date="2018-07-11T17:18:00Z"/>
        </w:trPr>
        <w:tc>
          <w:tcPr>
            <w:tcW w:w="1897" w:type="dxa"/>
          </w:tcPr>
          <w:p w14:paraId="285C48A9" w14:textId="77777777" w:rsidR="00D62426" w:rsidRPr="00B04564" w:rsidRDefault="00D62426" w:rsidP="009E0E2F">
            <w:pPr>
              <w:pStyle w:val="TAC"/>
              <w:rPr>
                <w:ins w:id="8148" w:author="R4-1809497" w:date="2018-07-11T17:18:00Z"/>
              </w:rPr>
            </w:pPr>
            <w:ins w:id="8149" w:author="R4-1809497" w:date="2018-07-11T17:18:00Z">
              <w:r w:rsidRPr="00B04564">
                <w:t>30 MHz – 1 GHz</w:t>
              </w:r>
            </w:ins>
          </w:p>
        </w:tc>
        <w:tc>
          <w:tcPr>
            <w:tcW w:w="1958" w:type="dxa"/>
          </w:tcPr>
          <w:p w14:paraId="775C568B" w14:textId="77777777" w:rsidR="00D62426" w:rsidRPr="00B04564" w:rsidRDefault="00D62426" w:rsidP="009E0E2F">
            <w:pPr>
              <w:pStyle w:val="TAC"/>
              <w:rPr>
                <w:ins w:id="8150" w:author="R4-1809497" w:date="2018-07-11T17:18:00Z"/>
              </w:rPr>
            </w:pPr>
            <w:ins w:id="8151" w:author="R4-1809497" w:date="2018-07-11T17:18:00Z">
              <w:r w:rsidRPr="00B04564">
                <w:t xml:space="preserve">-57 </w:t>
              </w:r>
              <w:r>
                <w:t xml:space="preserve">+ X </w:t>
              </w:r>
              <w:r w:rsidRPr="00B4619F">
                <w:rPr>
                  <w:highlight w:val="yellow"/>
                </w:rPr>
                <w:t>+ FFS</w:t>
              </w:r>
              <w:r>
                <w:t xml:space="preserve"> </w:t>
              </w:r>
              <w:r w:rsidRPr="00B04564">
                <w:t>dBm</w:t>
              </w:r>
            </w:ins>
          </w:p>
        </w:tc>
        <w:tc>
          <w:tcPr>
            <w:tcW w:w="1559" w:type="dxa"/>
          </w:tcPr>
          <w:p w14:paraId="2C70FE35" w14:textId="77777777" w:rsidR="00D62426" w:rsidRPr="00B04564" w:rsidRDefault="00D62426" w:rsidP="009E0E2F">
            <w:pPr>
              <w:pStyle w:val="TAC"/>
              <w:rPr>
                <w:ins w:id="8152" w:author="R4-1809497" w:date="2018-07-11T17:18:00Z"/>
              </w:rPr>
            </w:pPr>
            <w:ins w:id="8153" w:author="R4-1809497" w:date="2018-07-11T17:18:00Z">
              <w:r w:rsidRPr="00B04564">
                <w:t>100 kHz</w:t>
              </w:r>
            </w:ins>
          </w:p>
        </w:tc>
        <w:tc>
          <w:tcPr>
            <w:tcW w:w="3429" w:type="dxa"/>
          </w:tcPr>
          <w:p w14:paraId="05D5021C" w14:textId="77777777" w:rsidR="00D62426" w:rsidRPr="00B04564" w:rsidRDefault="00D62426" w:rsidP="009E0E2F">
            <w:pPr>
              <w:pStyle w:val="TAL"/>
              <w:rPr>
                <w:ins w:id="8154" w:author="R4-1809497" w:date="2018-07-11T17:18:00Z"/>
                <w:rFonts w:cs="Arial"/>
                <w:szCs w:val="18"/>
              </w:rPr>
            </w:pPr>
          </w:p>
        </w:tc>
      </w:tr>
      <w:tr w:rsidR="00D62426" w:rsidRPr="00B04564" w14:paraId="34C714B3" w14:textId="77777777" w:rsidTr="009E0E2F">
        <w:trPr>
          <w:jc w:val="center"/>
          <w:ins w:id="8155" w:author="R4-1809497" w:date="2018-07-11T17:18:00Z"/>
        </w:trPr>
        <w:tc>
          <w:tcPr>
            <w:tcW w:w="1897" w:type="dxa"/>
          </w:tcPr>
          <w:p w14:paraId="49A2F696" w14:textId="77777777" w:rsidR="00D62426" w:rsidRPr="00B04564" w:rsidRDefault="00D62426" w:rsidP="009E0E2F">
            <w:pPr>
              <w:pStyle w:val="TAC"/>
              <w:rPr>
                <w:ins w:id="8156" w:author="R4-1809497" w:date="2018-07-11T17:18:00Z"/>
              </w:rPr>
            </w:pPr>
            <w:ins w:id="8157" w:author="R4-1809497" w:date="2018-07-11T17:18:00Z">
              <w:r w:rsidRPr="00B04564">
                <w:t>1 GHz – 12.75 GHz</w:t>
              </w:r>
            </w:ins>
          </w:p>
        </w:tc>
        <w:tc>
          <w:tcPr>
            <w:tcW w:w="1958" w:type="dxa"/>
          </w:tcPr>
          <w:p w14:paraId="0BDAA885" w14:textId="77777777" w:rsidR="00D62426" w:rsidRPr="00B04564" w:rsidRDefault="00D62426" w:rsidP="009E0E2F">
            <w:pPr>
              <w:pStyle w:val="TAC"/>
              <w:rPr>
                <w:ins w:id="8158" w:author="R4-1809497" w:date="2018-07-11T17:18:00Z"/>
              </w:rPr>
            </w:pPr>
            <w:ins w:id="8159" w:author="R4-1809497" w:date="2018-07-11T17:18:00Z">
              <w:r w:rsidRPr="00B04564">
                <w:t xml:space="preserve">-47 </w:t>
              </w:r>
              <w:r>
                <w:t xml:space="preserve">+ X </w:t>
              </w:r>
              <w:r w:rsidRPr="00B4619F">
                <w:rPr>
                  <w:highlight w:val="yellow"/>
                </w:rPr>
                <w:t>+ FFS</w:t>
              </w:r>
              <w:r>
                <w:t xml:space="preserve"> </w:t>
              </w:r>
              <w:r w:rsidRPr="00B04564">
                <w:t>dBm</w:t>
              </w:r>
            </w:ins>
          </w:p>
        </w:tc>
        <w:tc>
          <w:tcPr>
            <w:tcW w:w="1559" w:type="dxa"/>
          </w:tcPr>
          <w:p w14:paraId="5E7FA97E" w14:textId="77777777" w:rsidR="00D62426" w:rsidRPr="00B04564" w:rsidRDefault="00D62426" w:rsidP="009E0E2F">
            <w:pPr>
              <w:pStyle w:val="TAC"/>
              <w:rPr>
                <w:ins w:id="8160" w:author="R4-1809497" w:date="2018-07-11T17:18:00Z"/>
              </w:rPr>
            </w:pPr>
            <w:ins w:id="8161" w:author="R4-1809497" w:date="2018-07-11T17:18:00Z">
              <w:r w:rsidRPr="00B04564">
                <w:t>1 MHz</w:t>
              </w:r>
            </w:ins>
          </w:p>
        </w:tc>
        <w:tc>
          <w:tcPr>
            <w:tcW w:w="3429" w:type="dxa"/>
          </w:tcPr>
          <w:p w14:paraId="629622EF" w14:textId="77777777" w:rsidR="00D62426" w:rsidRPr="00B04564" w:rsidRDefault="00D62426" w:rsidP="009E0E2F">
            <w:pPr>
              <w:pStyle w:val="TAL"/>
              <w:rPr>
                <w:ins w:id="8162" w:author="R4-1809497" w:date="2018-07-11T17:18:00Z"/>
                <w:rFonts w:cs="Arial"/>
                <w:szCs w:val="18"/>
              </w:rPr>
            </w:pPr>
          </w:p>
        </w:tc>
      </w:tr>
      <w:tr w:rsidR="00D62426" w:rsidRPr="00B04564" w14:paraId="4EBA1DC5" w14:textId="77777777" w:rsidTr="009E0E2F">
        <w:trPr>
          <w:jc w:val="center"/>
          <w:ins w:id="8163" w:author="R4-1809497" w:date="2018-07-11T17:18:00Z"/>
        </w:trPr>
        <w:tc>
          <w:tcPr>
            <w:tcW w:w="1897" w:type="dxa"/>
          </w:tcPr>
          <w:p w14:paraId="5471E3C1" w14:textId="77777777" w:rsidR="00D62426" w:rsidRPr="00B04564" w:rsidRDefault="00D62426" w:rsidP="009E0E2F">
            <w:pPr>
              <w:pStyle w:val="TAC"/>
              <w:rPr>
                <w:ins w:id="8164" w:author="R4-1809497" w:date="2018-07-11T17:18:00Z"/>
              </w:rPr>
            </w:pPr>
            <w:ins w:id="8165" w:author="R4-1809497" w:date="2018-07-11T17:18:00Z">
              <w:r w:rsidRPr="00B04564">
                <w:rPr>
                  <w:rFonts w:cs="v5.0.0"/>
                </w:rPr>
                <w:t xml:space="preserve">12.75 GHz </w:t>
              </w:r>
              <w:r w:rsidRPr="00B04564">
                <w:t>– 5</w:t>
              </w:r>
              <w:r w:rsidRPr="00B04564">
                <w:rPr>
                  <w:vertAlign w:val="superscript"/>
                </w:rPr>
                <w:t>th</w:t>
              </w:r>
              <w:r w:rsidRPr="00B04564">
                <w:t xml:space="preserve"> harmonic of the upper frequency edge of the UL </w:t>
              </w:r>
              <w:r w:rsidRPr="00B04564">
                <w:rPr>
                  <w:i/>
                </w:rPr>
                <w:t>operating band</w:t>
              </w:r>
              <w:r w:rsidRPr="00B04564">
                <w:t xml:space="preserve"> in GHz</w:t>
              </w:r>
            </w:ins>
          </w:p>
        </w:tc>
        <w:tc>
          <w:tcPr>
            <w:tcW w:w="1958" w:type="dxa"/>
          </w:tcPr>
          <w:p w14:paraId="303B3CF4" w14:textId="77777777" w:rsidR="00D62426" w:rsidRPr="00B04564" w:rsidRDefault="00D62426" w:rsidP="009E0E2F">
            <w:pPr>
              <w:pStyle w:val="TAC"/>
              <w:rPr>
                <w:ins w:id="8166" w:author="R4-1809497" w:date="2018-07-11T17:18:00Z"/>
              </w:rPr>
            </w:pPr>
            <w:ins w:id="8167" w:author="R4-1809497" w:date="2018-07-11T17:18:00Z">
              <w:r w:rsidRPr="00B04564">
                <w:t xml:space="preserve">-47 </w:t>
              </w:r>
              <w:r>
                <w:t xml:space="preserve">+ X </w:t>
              </w:r>
              <w:r w:rsidRPr="00B4619F">
                <w:rPr>
                  <w:highlight w:val="yellow"/>
                </w:rPr>
                <w:t>+ FFS</w:t>
              </w:r>
              <w:r>
                <w:t xml:space="preserve"> </w:t>
              </w:r>
              <w:r w:rsidRPr="00B04564">
                <w:t>dBm</w:t>
              </w:r>
            </w:ins>
          </w:p>
        </w:tc>
        <w:tc>
          <w:tcPr>
            <w:tcW w:w="1559" w:type="dxa"/>
          </w:tcPr>
          <w:p w14:paraId="6B9E2E4F" w14:textId="77777777" w:rsidR="00D62426" w:rsidRPr="00B04564" w:rsidRDefault="00D62426" w:rsidP="009E0E2F">
            <w:pPr>
              <w:pStyle w:val="TAC"/>
              <w:rPr>
                <w:ins w:id="8168" w:author="R4-1809497" w:date="2018-07-11T17:18:00Z"/>
              </w:rPr>
            </w:pPr>
            <w:ins w:id="8169" w:author="R4-1809497" w:date="2018-07-11T17:18:00Z">
              <w:r w:rsidRPr="00B04564">
                <w:t>1 MHz</w:t>
              </w:r>
            </w:ins>
          </w:p>
        </w:tc>
        <w:tc>
          <w:tcPr>
            <w:tcW w:w="3429" w:type="dxa"/>
          </w:tcPr>
          <w:p w14:paraId="2E638C74" w14:textId="77777777" w:rsidR="00D62426" w:rsidRPr="00B04564" w:rsidRDefault="00D62426" w:rsidP="009E0E2F">
            <w:pPr>
              <w:pStyle w:val="TAL"/>
              <w:rPr>
                <w:ins w:id="8170" w:author="R4-1809497" w:date="2018-07-11T17:18:00Z"/>
                <w:rFonts w:cs="Arial"/>
                <w:szCs w:val="18"/>
              </w:rPr>
            </w:pPr>
            <w:ins w:id="8171" w:author="R4-1809497" w:date="2018-07-11T17:18:00Z">
              <w:r w:rsidRPr="00B04564">
                <w:rPr>
                  <w:rFonts w:cs="Arial"/>
                  <w:szCs w:val="18"/>
                </w:rPr>
                <w:t>Applies only for bands which have 5</w:t>
              </w:r>
              <w:r w:rsidRPr="00B04564">
                <w:rPr>
                  <w:rFonts w:cs="Arial"/>
                  <w:szCs w:val="18"/>
                  <w:vertAlign w:val="superscript"/>
                </w:rPr>
                <w:t>th</w:t>
              </w:r>
              <w:r w:rsidRPr="00B04564">
                <w:rPr>
                  <w:rFonts w:cs="Arial"/>
                  <w:szCs w:val="18"/>
                </w:rPr>
                <w:t xml:space="preserve"> harmonic of the upper frequency edge of the UL </w:t>
              </w:r>
              <w:r w:rsidRPr="00B04564">
                <w:rPr>
                  <w:rFonts w:cs="Arial"/>
                  <w:i/>
                  <w:szCs w:val="18"/>
                </w:rPr>
                <w:t>operating band</w:t>
              </w:r>
              <w:r w:rsidRPr="00B04564">
                <w:rPr>
                  <w:rFonts w:cs="Arial"/>
                  <w:szCs w:val="18"/>
                </w:rPr>
                <w:t xml:space="preserve"> reaching beyond 12.75 GHz.</w:t>
              </w:r>
            </w:ins>
          </w:p>
          <w:p w14:paraId="3C100C71" w14:textId="77777777" w:rsidR="00D62426" w:rsidRPr="00B04564" w:rsidRDefault="00D62426" w:rsidP="009E0E2F">
            <w:pPr>
              <w:pStyle w:val="TAL"/>
              <w:rPr>
                <w:ins w:id="8172" w:author="R4-1809497" w:date="2018-07-11T17:18:00Z"/>
                <w:rFonts w:cs="Arial"/>
                <w:szCs w:val="18"/>
              </w:rPr>
            </w:pPr>
            <w:ins w:id="8173" w:author="R4-1809497" w:date="2018-07-11T17:18:00Z">
              <w:r w:rsidRPr="00B04564">
                <w:rPr>
                  <w:rFonts w:cs="Arial"/>
                  <w:szCs w:val="18"/>
                </w:rPr>
                <w:t>Applies only for Bands TBD.</w:t>
              </w:r>
            </w:ins>
          </w:p>
        </w:tc>
      </w:tr>
      <w:tr w:rsidR="00D62426" w:rsidRPr="00B04564" w14:paraId="43F43CC9" w14:textId="77777777" w:rsidTr="009E0E2F">
        <w:trPr>
          <w:jc w:val="center"/>
          <w:ins w:id="8174" w:author="R4-1809497" w:date="2018-07-11T17:18:00Z"/>
        </w:trPr>
        <w:tc>
          <w:tcPr>
            <w:tcW w:w="8843" w:type="dxa"/>
            <w:gridSpan w:val="4"/>
          </w:tcPr>
          <w:p w14:paraId="5514FCC9" w14:textId="77777777" w:rsidR="00D62426" w:rsidRPr="00B04564" w:rsidRDefault="00D62426" w:rsidP="009E0E2F">
            <w:pPr>
              <w:pStyle w:val="TAN"/>
              <w:rPr>
                <w:ins w:id="8175" w:author="R4-1809497" w:date="2018-07-11T17:18:00Z"/>
              </w:rPr>
            </w:pPr>
            <w:ins w:id="8176" w:author="R4-1809497" w:date="2018-07-11T17:18:00Z">
              <w:r w:rsidRPr="00B04564">
                <w:rPr>
                  <w:rFonts w:eastAsia="??"/>
                </w:rPr>
                <w:t>NOTE 1:</w:t>
              </w:r>
              <w:r w:rsidRPr="00B04564">
                <w:rPr>
                  <w:rFonts w:eastAsia="??"/>
                </w:rPr>
                <w:tab/>
              </w:r>
              <w:r w:rsidRPr="00B04564">
                <w:t>The frequency range from Δf</w:t>
              </w:r>
              <w:r w:rsidRPr="00B04564">
                <w:rPr>
                  <w:rFonts w:cs="v5.0.0"/>
                  <w:vertAlign w:val="subscript"/>
                </w:rPr>
                <w:t>OBUE</w:t>
              </w:r>
              <w:r w:rsidRPr="00B04564">
                <w:t xml:space="preserve"> below the lowest frequency of the BS transmitter operating band to Δf</w:t>
              </w:r>
              <w:r w:rsidRPr="00B04564">
                <w:rPr>
                  <w:rFonts w:cs="v5.0.0"/>
                  <w:vertAlign w:val="subscript"/>
                </w:rPr>
                <w:t>OBUE</w:t>
              </w:r>
              <w:r w:rsidRPr="00B04564">
                <w:t xml:space="preserve"> above the highest frequency of the BS transmitter </w:t>
              </w:r>
              <w:r w:rsidRPr="00B04564">
                <w:rPr>
                  <w:i/>
                </w:rPr>
                <w:t>operating band</w:t>
              </w:r>
              <w:r w:rsidRPr="00B04564">
                <w:t>, may be excluded from the requirement. Δf</w:t>
              </w:r>
              <w:r w:rsidRPr="00B04564">
                <w:rPr>
                  <w:rFonts w:cs="v5.0.0"/>
                  <w:vertAlign w:val="subscript"/>
                </w:rPr>
                <w:t>OBUE</w:t>
              </w:r>
              <w:r w:rsidRPr="00B04564">
                <w:t xml:space="preserve"> is defined in subclause 6.6.1.</w:t>
              </w:r>
            </w:ins>
          </w:p>
          <w:p w14:paraId="21328C47" w14:textId="77777777" w:rsidR="00D62426" w:rsidRDefault="00D62426" w:rsidP="009E0E2F">
            <w:pPr>
              <w:pStyle w:val="TAN"/>
              <w:rPr>
                <w:ins w:id="8177" w:author="R4-1809497" w:date="2018-07-11T17:18:00Z"/>
              </w:rPr>
            </w:pPr>
            <w:ins w:id="8178" w:author="R4-1809497" w:date="2018-07-11T17:18:00Z">
              <w:r w:rsidRPr="00B04564">
                <w:rPr>
                  <w:rFonts w:eastAsia="??"/>
                </w:rPr>
                <w:t xml:space="preserve">NOTE 2: </w:t>
              </w:r>
              <w:r w:rsidRPr="00B04564">
                <w:rPr>
                  <w:rFonts w:eastAsia="??"/>
                </w:rPr>
                <w:tab/>
              </w:r>
              <w:r w:rsidRPr="00B04564">
                <w:t xml:space="preserve">For </w:t>
              </w:r>
              <w:r w:rsidRPr="00B04564">
                <w:rPr>
                  <w:i/>
                </w:rPr>
                <w:t>multi-band</w:t>
              </w:r>
              <w:r w:rsidRPr="00B04564">
                <w:t xml:space="preserve"> </w:t>
              </w:r>
              <w:r>
                <w:rPr>
                  <w:i/>
                </w:rPr>
                <w:t>RIBs</w:t>
              </w:r>
              <w:r w:rsidRPr="00B04564">
                <w:t xml:space="preserve">, the exclusion applies for all supported </w:t>
              </w:r>
              <w:r w:rsidRPr="00B04564">
                <w:rPr>
                  <w:i/>
                </w:rPr>
                <w:t>operating bands</w:t>
              </w:r>
              <w:r w:rsidRPr="00B04564">
                <w:t xml:space="preserve"> </w:t>
              </w:r>
            </w:ins>
          </w:p>
          <w:p w14:paraId="2B3C50CB" w14:textId="77777777" w:rsidR="00D62426" w:rsidRPr="00B4619F" w:rsidRDefault="00D62426" w:rsidP="009E0E2F">
            <w:pPr>
              <w:pStyle w:val="TAN"/>
              <w:rPr>
                <w:ins w:id="8179" w:author="R4-1809497" w:date="2018-07-11T17:18:00Z"/>
                <w:rFonts w:eastAsia="??"/>
              </w:rPr>
            </w:pPr>
            <w:ins w:id="8180" w:author="R4-1809497" w:date="2018-07-11T17:18:00Z">
              <w:r w:rsidRPr="00B04564">
                <w:t xml:space="preserve">NOTE </w:t>
              </w:r>
              <w:r>
                <w:t>3</w:t>
              </w:r>
              <w:r w:rsidRPr="00B04564">
                <w:t xml:space="preserve">: </w:t>
              </w:r>
              <w:r>
                <w:t xml:space="preserve">  X</w:t>
              </w:r>
              <w:r w:rsidRPr="002C70C0">
                <w:t xml:space="preserve">= 9 dB </w:t>
              </w:r>
              <w:r>
                <w:t>w</w:t>
              </w:r>
              <w:r w:rsidRPr="002C70C0">
                <w:t>ith the exception of operation in Region 2 where the FCC guidance for MIMO systems in [</w:t>
              </w:r>
              <w:r w:rsidRPr="00B17503">
                <w:rPr>
                  <w:highlight w:val="yellow"/>
                </w:rPr>
                <w:t>xx</w:t>
              </w:r>
              <w:r w:rsidRPr="002C70C0">
                <w:t>] is applicable and any other territories where regulation requires, X=0dB.</w:t>
              </w:r>
            </w:ins>
          </w:p>
        </w:tc>
      </w:tr>
    </w:tbl>
    <w:p w14:paraId="0BCCB7F9" w14:textId="77777777" w:rsidR="00D62426" w:rsidRPr="00B04564" w:rsidRDefault="00D62426" w:rsidP="00D62426">
      <w:pPr>
        <w:rPr>
          <w:ins w:id="8181" w:author="R4-1809497" w:date="2018-07-11T17:18:00Z"/>
        </w:rPr>
      </w:pPr>
    </w:p>
    <w:p w14:paraId="5BC6646A" w14:textId="77777777" w:rsidR="00D62426" w:rsidRDefault="00D62426" w:rsidP="00D62426">
      <w:pPr>
        <w:pStyle w:val="Heading4"/>
        <w:rPr>
          <w:ins w:id="8182" w:author="R4-1809497" w:date="2018-07-11T17:18:00Z"/>
        </w:rPr>
      </w:pPr>
      <w:bookmarkStart w:id="8183" w:name="_Toc519095012"/>
      <w:ins w:id="8184" w:author="R4-1809497" w:date="2018-07-11T17:18:00Z">
        <w:r>
          <w:t>7.7.5.2</w:t>
        </w:r>
        <w:r>
          <w:tab/>
        </w:r>
        <w:r>
          <w:tab/>
          <w:t>Test</w:t>
        </w:r>
        <w:r w:rsidRPr="00D1797B">
          <w:t xml:space="preserve"> requirement for BS type </w:t>
        </w:r>
        <w:r>
          <w:t>2</w:t>
        </w:r>
        <w:r w:rsidRPr="00D1797B">
          <w:t>-O</w:t>
        </w:r>
        <w:bookmarkEnd w:id="8183"/>
      </w:ins>
    </w:p>
    <w:p w14:paraId="65071105" w14:textId="77777777" w:rsidR="00D62426" w:rsidRDefault="00D62426" w:rsidP="00D62426">
      <w:pPr>
        <w:rPr>
          <w:ins w:id="8185" w:author="R4-1809497" w:date="2018-07-11T17:18:00Z"/>
          <w:rFonts w:cs="v5.0.0"/>
        </w:rPr>
      </w:pPr>
      <w:ins w:id="8186" w:author="R4-1809497" w:date="2018-07-11T17:18:00Z">
        <w:r>
          <w:t>The</w:t>
        </w:r>
        <w:r w:rsidRPr="00B04564">
          <w:rPr>
            <w:rFonts w:cs="v5.0.0"/>
          </w:rPr>
          <w:t xml:space="preserve"> power of any RX spurious emission shall not exceed the limits in table </w:t>
        </w:r>
        <w:r>
          <w:t>7.7.5.2</w:t>
        </w:r>
        <w:r w:rsidRPr="00B04564">
          <w:rPr>
            <w:rFonts w:cs="v5.0.0"/>
          </w:rPr>
          <w:t>-1.</w:t>
        </w:r>
      </w:ins>
    </w:p>
    <w:p w14:paraId="5B24D6D7" w14:textId="77777777" w:rsidR="00D62426" w:rsidRPr="00B04564" w:rsidRDefault="00D62426" w:rsidP="00D62426">
      <w:pPr>
        <w:pStyle w:val="TH"/>
        <w:rPr>
          <w:ins w:id="8187" w:author="R4-1809497" w:date="2018-07-11T17:18:00Z"/>
        </w:rPr>
      </w:pPr>
      <w:ins w:id="8188" w:author="R4-1809497" w:date="2018-07-11T17:18:00Z">
        <w:r w:rsidRPr="00B04564">
          <w:t xml:space="preserve">Table </w:t>
        </w:r>
        <w:r>
          <w:t>7.7.5.2</w:t>
        </w:r>
        <w:r w:rsidRPr="00B04564">
          <w:t xml:space="preserve">-1: Radiated Rx spurious emission limits for </w:t>
        </w:r>
        <w:r w:rsidRPr="00B04564">
          <w:rPr>
            <w:i/>
          </w:rPr>
          <w:t>BS type 2-O</w:t>
        </w:r>
      </w:ins>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052"/>
        <w:gridCol w:w="1440"/>
        <w:gridCol w:w="2604"/>
      </w:tblGrid>
      <w:tr w:rsidR="00D62426" w:rsidRPr="00B04564" w14:paraId="04C3B255" w14:textId="77777777" w:rsidTr="009E0E2F">
        <w:trPr>
          <w:cantSplit/>
          <w:jc w:val="center"/>
          <w:ins w:id="8189" w:author="R4-1809497" w:date="2018-07-11T17:18:00Z"/>
        </w:trPr>
        <w:tc>
          <w:tcPr>
            <w:tcW w:w="2376" w:type="dxa"/>
          </w:tcPr>
          <w:p w14:paraId="2F52D0C5" w14:textId="77777777" w:rsidR="00D62426" w:rsidRPr="00B04564" w:rsidRDefault="00D62426" w:rsidP="009E0E2F">
            <w:pPr>
              <w:pStyle w:val="TAH"/>
              <w:rPr>
                <w:ins w:id="8190" w:author="R4-1809497" w:date="2018-07-11T17:18:00Z"/>
              </w:rPr>
            </w:pPr>
            <w:ins w:id="8191" w:author="R4-1809497" w:date="2018-07-11T17:18:00Z">
              <w:r w:rsidRPr="00B04564">
                <w:t>Frequency range</w:t>
              </w:r>
            </w:ins>
          </w:p>
        </w:tc>
        <w:tc>
          <w:tcPr>
            <w:tcW w:w="2052" w:type="dxa"/>
          </w:tcPr>
          <w:p w14:paraId="171FE72B" w14:textId="77777777" w:rsidR="00D62426" w:rsidRPr="00B04564" w:rsidRDefault="00D62426" w:rsidP="009E0E2F">
            <w:pPr>
              <w:pStyle w:val="TAH"/>
              <w:rPr>
                <w:ins w:id="8192" w:author="R4-1809497" w:date="2018-07-11T17:18:00Z"/>
              </w:rPr>
            </w:pPr>
            <w:ins w:id="8193" w:author="R4-1809497" w:date="2018-07-11T17:18:00Z">
              <w:r>
                <w:t xml:space="preserve">Test </w:t>
              </w:r>
              <w:r w:rsidRPr="00B04564">
                <w:t>Limit</w:t>
              </w:r>
            </w:ins>
          </w:p>
        </w:tc>
        <w:tc>
          <w:tcPr>
            <w:tcW w:w="1440" w:type="dxa"/>
          </w:tcPr>
          <w:p w14:paraId="3DF408AE" w14:textId="77777777" w:rsidR="00D62426" w:rsidRPr="00B04564" w:rsidRDefault="00D62426" w:rsidP="009E0E2F">
            <w:pPr>
              <w:pStyle w:val="TAH"/>
              <w:rPr>
                <w:ins w:id="8194" w:author="R4-1809497" w:date="2018-07-11T17:18:00Z"/>
              </w:rPr>
            </w:pPr>
            <w:ins w:id="8195" w:author="R4-1809497" w:date="2018-07-11T17:18:00Z">
              <w:r w:rsidRPr="00B04564">
                <w:t>Measurement bandwidth</w:t>
              </w:r>
            </w:ins>
          </w:p>
        </w:tc>
        <w:tc>
          <w:tcPr>
            <w:tcW w:w="2604" w:type="dxa"/>
          </w:tcPr>
          <w:p w14:paraId="55FDCD8E" w14:textId="77777777" w:rsidR="00D62426" w:rsidRPr="00B04564" w:rsidRDefault="00D62426" w:rsidP="009E0E2F">
            <w:pPr>
              <w:pStyle w:val="TAH"/>
              <w:rPr>
                <w:ins w:id="8196" w:author="R4-1809497" w:date="2018-07-11T17:18:00Z"/>
              </w:rPr>
            </w:pPr>
            <w:ins w:id="8197" w:author="R4-1809497" w:date="2018-07-11T17:18:00Z">
              <w:r w:rsidRPr="00B04564">
                <w:t>Note</w:t>
              </w:r>
            </w:ins>
          </w:p>
        </w:tc>
      </w:tr>
      <w:tr w:rsidR="00D62426" w:rsidRPr="00B04564" w14:paraId="465D5712" w14:textId="77777777" w:rsidTr="009E0E2F">
        <w:trPr>
          <w:cantSplit/>
          <w:jc w:val="center"/>
          <w:ins w:id="8198" w:author="R4-1809497" w:date="2018-07-11T17:18:00Z"/>
        </w:trPr>
        <w:tc>
          <w:tcPr>
            <w:tcW w:w="2376" w:type="dxa"/>
          </w:tcPr>
          <w:p w14:paraId="629D1003" w14:textId="77777777" w:rsidR="00D62426" w:rsidRPr="00B04564" w:rsidRDefault="00D62426" w:rsidP="009E0E2F">
            <w:pPr>
              <w:pStyle w:val="TAC"/>
              <w:rPr>
                <w:ins w:id="8199" w:author="R4-1809497" w:date="2018-07-11T17:18:00Z"/>
              </w:rPr>
            </w:pPr>
            <w:ins w:id="8200" w:author="R4-1809497" w:date="2018-07-11T17:18:00Z">
              <w:r w:rsidRPr="00B04564">
                <w:t>30 MHz – 1 GHz</w:t>
              </w:r>
            </w:ins>
          </w:p>
        </w:tc>
        <w:tc>
          <w:tcPr>
            <w:tcW w:w="2052" w:type="dxa"/>
            <w:tcBorders>
              <w:bottom w:val="single" w:sz="4" w:space="0" w:color="auto"/>
            </w:tcBorders>
            <w:vAlign w:val="center"/>
          </w:tcPr>
          <w:p w14:paraId="3E7C3894" w14:textId="77777777" w:rsidR="00D62426" w:rsidRPr="00B04564" w:rsidRDefault="00D62426" w:rsidP="009E0E2F">
            <w:pPr>
              <w:pStyle w:val="TAC"/>
              <w:rPr>
                <w:ins w:id="8201" w:author="R4-1809497" w:date="2018-07-11T17:18:00Z"/>
              </w:rPr>
            </w:pPr>
            <w:ins w:id="8202" w:author="R4-1809497" w:date="2018-07-11T17:18:00Z">
              <w:r w:rsidRPr="00B04564">
                <w:t xml:space="preserve">-57 </w:t>
              </w:r>
              <w:r w:rsidRPr="005659BB">
                <w:rPr>
                  <w:highlight w:val="yellow"/>
                </w:rPr>
                <w:t>+ FFS</w:t>
              </w:r>
              <w:r w:rsidRPr="00B04564">
                <w:t>dBm</w:t>
              </w:r>
            </w:ins>
          </w:p>
        </w:tc>
        <w:tc>
          <w:tcPr>
            <w:tcW w:w="1440" w:type="dxa"/>
          </w:tcPr>
          <w:p w14:paraId="3E935869" w14:textId="77777777" w:rsidR="00D62426" w:rsidRPr="00B04564" w:rsidRDefault="00D62426" w:rsidP="009E0E2F">
            <w:pPr>
              <w:pStyle w:val="TAC"/>
              <w:rPr>
                <w:ins w:id="8203" w:author="R4-1809497" w:date="2018-07-11T17:18:00Z"/>
              </w:rPr>
            </w:pPr>
            <w:ins w:id="8204" w:author="R4-1809497" w:date="2018-07-11T17:18:00Z">
              <w:r w:rsidRPr="00B04564">
                <w:t>100 kHz</w:t>
              </w:r>
            </w:ins>
          </w:p>
        </w:tc>
        <w:tc>
          <w:tcPr>
            <w:tcW w:w="2604" w:type="dxa"/>
          </w:tcPr>
          <w:p w14:paraId="35B39B66" w14:textId="77777777" w:rsidR="00D62426" w:rsidRPr="00B04564" w:rsidRDefault="00D62426" w:rsidP="009E0E2F">
            <w:pPr>
              <w:pStyle w:val="TAC"/>
              <w:rPr>
                <w:ins w:id="8205" w:author="R4-1809497" w:date="2018-07-11T17:18:00Z"/>
                <w:rFonts w:cs="Arial"/>
              </w:rPr>
            </w:pPr>
            <w:ins w:id="8206" w:author="R4-1809497" w:date="2018-07-11T17:18:00Z">
              <w:r w:rsidRPr="00B04564">
                <w:rPr>
                  <w:rFonts w:cs="Arial"/>
                </w:rPr>
                <w:t>Note 1</w:t>
              </w:r>
            </w:ins>
          </w:p>
        </w:tc>
      </w:tr>
      <w:tr w:rsidR="00D62426" w:rsidRPr="00B04564" w14:paraId="71270180" w14:textId="77777777" w:rsidTr="009E0E2F">
        <w:trPr>
          <w:cantSplit/>
          <w:jc w:val="center"/>
          <w:ins w:id="8207" w:author="R4-1809497" w:date="2018-07-11T17:18:00Z"/>
        </w:trPr>
        <w:tc>
          <w:tcPr>
            <w:tcW w:w="2376" w:type="dxa"/>
          </w:tcPr>
          <w:p w14:paraId="05E21E2A" w14:textId="77777777" w:rsidR="00D62426" w:rsidRPr="00B04564" w:rsidRDefault="00D62426" w:rsidP="009E0E2F">
            <w:pPr>
              <w:pStyle w:val="TAC"/>
              <w:rPr>
                <w:ins w:id="8208" w:author="R4-1809497" w:date="2018-07-11T17:18:00Z"/>
              </w:rPr>
            </w:pPr>
            <w:ins w:id="8209" w:author="R4-1809497" w:date="2018-07-11T17:18:00Z">
              <w:r w:rsidRPr="00B04564">
                <w:t>1 GHz – 12.75 GHz</w:t>
              </w:r>
            </w:ins>
          </w:p>
        </w:tc>
        <w:tc>
          <w:tcPr>
            <w:tcW w:w="2052" w:type="dxa"/>
            <w:tcBorders>
              <w:top w:val="single" w:sz="4" w:space="0" w:color="auto"/>
            </w:tcBorders>
          </w:tcPr>
          <w:p w14:paraId="4EABF5D1" w14:textId="77777777" w:rsidR="00D62426" w:rsidRPr="00B04564" w:rsidRDefault="00D62426" w:rsidP="009E0E2F">
            <w:pPr>
              <w:pStyle w:val="TAC"/>
              <w:rPr>
                <w:ins w:id="8210" w:author="R4-1809497" w:date="2018-07-11T17:18:00Z"/>
              </w:rPr>
            </w:pPr>
            <w:ins w:id="8211" w:author="R4-1809497" w:date="2018-07-11T17:18:00Z">
              <w:r w:rsidRPr="00B04564">
                <w:t xml:space="preserve">-47 </w:t>
              </w:r>
              <w:r w:rsidRPr="005659BB">
                <w:rPr>
                  <w:highlight w:val="yellow"/>
                </w:rPr>
                <w:t>+ FFS</w:t>
              </w:r>
              <w:r w:rsidRPr="00B04564">
                <w:t xml:space="preserve"> dBm</w:t>
              </w:r>
            </w:ins>
          </w:p>
        </w:tc>
        <w:tc>
          <w:tcPr>
            <w:tcW w:w="1440" w:type="dxa"/>
          </w:tcPr>
          <w:p w14:paraId="3602347C" w14:textId="77777777" w:rsidR="00D62426" w:rsidRPr="00B04564" w:rsidRDefault="00D62426" w:rsidP="009E0E2F">
            <w:pPr>
              <w:pStyle w:val="TAC"/>
              <w:rPr>
                <w:ins w:id="8212" w:author="R4-1809497" w:date="2018-07-11T17:18:00Z"/>
                <w:rFonts w:cs="Arial"/>
              </w:rPr>
            </w:pPr>
            <w:ins w:id="8213" w:author="R4-1809497" w:date="2018-07-11T17:18:00Z">
              <w:r w:rsidRPr="00B04564">
                <w:rPr>
                  <w:rFonts w:cs="Arial"/>
                </w:rPr>
                <w:t>1 MHz</w:t>
              </w:r>
            </w:ins>
          </w:p>
        </w:tc>
        <w:tc>
          <w:tcPr>
            <w:tcW w:w="2604" w:type="dxa"/>
          </w:tcPr>
          <w:p w14:paraId="0DA43F8F" w14:textId="77777777" w:rsidR="00D62426" w:rsidRPr="00B04564" w:rsidRDefault="00D62426" w:rsidP="009E0E2F">
            <w:pPr>
              <w:pStyle w:val="TAC"/>
              <w:rPr>
                <w:ins w:id="8214" w:author="R4-1809497" w:date="2018-07-11T17:18:00Z"/>
                <w:rFonts w:cs="Arial"/>
              </w:rPr>
            </w:pPr>
            <w:ins w:id="8215" w:author="R4-1809497" w:date="2018-07-11T17:18:00Z">
              <w:r w:rsidRPr="00B04564">
                <w:rPr>
                  <w:rFonts w:cs="Arial"/>
                </w:rPr>
                <w:t>Note 1</w:t>
              </w:r>
            </w:ins>
          </w:p>
        </w:tc>
      </w:tr>
      <w:tr w:rsidR="00D62426" w:rsidRPr="00B04564" w14:paraId="724274F3" w14:textId="77777777" w:rsidTr="009E0E2F">
        <w:trPr>
          <w:cantSplit/>
          <w:jc w:val="center"/>
          <w:ins w:id="8216" w:author="R4-1809497" w:date="2018-07-11T17:18:00Z"/>
        </w:trPr>
        <w:tc>
          <w:tcPr>
            <w:tcW w:w="2376" w:type="dxa"/>
          </w:tcPr>
          <w:p w14:paraId="00718051" w14:textId="77777777" w:rsidR="00D62426" w:rsidRPr="00B04564" w:rsidRDefault="00D62426" w:rsidP="009E0E2F">
            <w:pPr>
              <w:pStyle w:val="TAC"/>
              <w:rPr>
                <w:ins w:id="8217" w:author="R4-1809497" w:date="2018-07-11T17:18:00Z"/>
              </w:rPr>
            </w:pPr>
            <w:ins w:id="8218" w:author="R4-1809497" w:date="2018-07-11T17:18:00Z">
              <w:r w:rsidRPr="00B04564">
                <w:t>12.75 GHz – 2</w:t>
              </w:r>
              <w:r w:rsidRPr="00B04564">
                <w:rPr>
                  <w:vertAlign w:val="superscript"/>
                </w:rPr>
                <w:t>nd</w:t>
              </w:r>
              <w:r w:rsidRPr="00B04564">
                <w:t xml:space="preserve"> harmonic of the upper frequency edge of the </w:t>
              </w:r>
              <w:r w:rsidRPr="00B04564">
                <w:rPr>
                  <w:rFonts w:eastAsia="MS Mincho" w:hint="eastAsia"/>
                  <w:lang w:eastAsia="ja-JP"/>
                </w:rPr>
                <w:t>U</w:t>
              </w:r>
              <w:r w:rsidRPr="00B04564">
                <w:t xml:space="preserve">L </w:t>
              </w:r>
              <w:r w:rsidRPr="00B04564">
                <w:rPr>
                  <w:i/>
                </w:rPr>
                <w:t>operating band</w:t>
              </w:r>
            </w:ins>
          </w:p>
        </w:tc>
        <w:tc>
          <w:tcPr>
            <w:tcW w:w="2052" w:type="dxa"/>
            <w:tcBorders>
              <w:top w:val="single" w:sz="4" w:space="0" w:color="auto"/>
            </w:tcBorders>
          </w:tcPr>
          <w:p w14:paraId="1D545DCC" w14:textId="77777777" w:rsidR="00D62426" w:rsidRPr="00B04564" w:rsidRDefault="00D62426" w:rsidP="009E0E2F">
            <w:pPr>
              <w:pStyle w:val="TAC"/>
              <w:rPr>
                <w:ins w:id="8219" w:author="R4-1809497" w:date="2018-07-11T17:18:00Z"/>
              </w:rPr>
            </w:pPr>
            <w:ins w:id="8220" w:author="R4-1809497" w:date="2018-07-11T17:18:00Z">
              <w:r w:rsidRPr="00B04564">
                <w:t xml:space="preserve">-36 </w:t>
              </w:r>
              <w:r w:rsidRPr="005659BB">
                <w:rPr>
                  <w:highlight w:val="yellow"/>
                </w:rPr>
                <w:t>+ FFS</w:t>
              </w:r>
              <w:r w:rsidRPr="00B04564">
                <w:t xml:space="preserve"> dBm</w:t>
              </w:r>
            </w:ins>
          </w:p>
        </w:tc>
        <w:tc>
          <w:tcPr>
            <w:tcW w:w="1440" w:type="dxa"/>
          </w:tcPr>
          <w:p w14:paraId="489F21B1" w14:textId="77777777" w:rsidR="00D62426" w:rsidRPr="00B04564" w:rsidRDefault="00D62426" w:rsidP="009E0E2F">
            <w:pPr>
              <w:pStyle w:val="TAC"/>
              <w:rPr>
                <w:ins w:id="8221" w:author="R4-1809497" w:date="2018-07-11T17:18:00Z"/>
                <w:rFonts w:cs="Arial"/>
              </w:rPr>
            </w:pPr>
            <w:ins w:id="8222" w:author="R4-1809497" w:date="2018-07-11T17:18:00Z">
              <w:r w:rsidRPr="00B04564">
                <w:rPr>
                  <w:rFonts w:cs="Arial"/>
                </w:rPr>
                <w:t>1 MHz</w:t>
              </w:r>
            </w:ins>
          </w:p>
        </w:tc>
        <w:tc>
          <w:tcPr>
            <w:tcW w:w="2604" w:type="dxa"/>
          </w:tcPr>
          <w:p w14:paraId="1BDC6CB1" w14:textId="77777777" w:rsidR="00D62426" w:rsidRPr="00B04564" w:rsidRDefault="00D62426" w:rsidP="009E0E2F">
            <w:pPr>
              <w:pStyle w:val="TAC"/>
              <w:rPr>
                <w:ins w:id="8223" w:author="R4-1809497" w:date="2018-07-11T17:18:00Z"/>
                <w:rFonts w:cs="Arial"/>
              </w:rPr>
            </w:pPr>
            <w:ins w:id="8224" w:author="R4-1809497" w:date="2018-07-11T17:18:00Z">
              <w:r w:rsidRPr="00B04564">
                <w:rPr>
                  <w:rFonts w:cs="Arial"/>
                </w:rPr>
                <w:t>Note 1, Note 2</w:t>
              </w:r>
            </w:ins>
          </w:p>
        </w:tc>
      </w:tr>
      <w:tr w:rsidR="00D62426" w:rsidRPr="00B04564" w14:paraId="0FB98FDE" w14:textId="77777777" w:rsidTr="009E0E2F">
        <w:trPr>
          <w:cantSplit/>
          <w:jc w:val="center"/>
          <w:ins w:id="8225" w:author="R4-1809497" w:date="2018-07-11T17:18:00Z"/>
        </w:trPr>
        <w:tc>
          <w:tcPr>
            <w:tcW w:w="8472" w:type="dxa"/>
            <w:gridSpan w:val="4"/>
          </w:tcPr>
          <w:p w14:paraId="7A8D8662" w14:textId="23659FCC" w:rsidR="00D62426" w:rsidRPr="00B04564" w:rsidRDefault="00D62426" w:rsidP="009E0E2F">
            <w:pPr>
              <w:pStyle w:val="TAN"/>
              <w:rPr>
                <w:ins w:id="8226" w:author="R4-1809497" w:date="2018-07-11T17:18:00Z"/>
              </w:rPr>
            </w:pPr>
            <w:ins w:id="8227" w:author="R4-1809497" w:date="2018-07-11T17:18:00Z">
              <w:r w:rsidRPr="00B04564">
                <w:t>NOTE 1:</w:t>
              </w:r>
              <w:r w:rsidRPr="00B04564">
                <w:tab/>
                <w:t>Bandwidth as in ITU-R SM.329 [</w:t>
              </w:r>
            </w:ins>
            <w:ins w:id="8228" w:author="R4-1809497" w:date="2018-07-11T17:20:00Z">
              <w:r>
                <w:rPr>
                  <w:rFonts w:eastAsia="MS Mincho"/>
                  <w:lang w:eastAsia="ja-JP"/>
                </w:rPr>
                <w:t>5</w:t>
              </w:r>
            </w:ins>
            <w:ins w:id="8229" w:author="R4-1809497" w:date="2018-07-11T17:18:00Z">
              <w:r w:rsidRPr="00B04564">
                <w:t>], s4.1</w:t>
              </w:r>
            </w:ins>
          </w:p>
          <w:p w14:paraId="22696466" w14:textId="5C6524B3" w:rsidR="00D62426" w:rsidRPr="00B04564" w:rsidRDefault="00D62426" w:rsidP="009E0E2F">
            <w:pPr>
              <w:pStyle w:val="TAN"/>
              <w:rPr>
                <w:ins w:id="8230" w:author="R4-1809497" w:date="2018-07-11T17:18:00Z"/>
                <w:rFonts w:eastAsia="MS Mincho"/>
                <w:lang w:eastAsia="ja-JP"/>
              </w:rPr>
            </w:pPr>
            <w:ins w:id="8231" w:author="R4-1809497" w:date="2018-07-11T17:18:00Z">
              <w:r w:rsidRPr="00B04564">
                <w:t>NOTE 2:</w:t>
              </w:r>
              <w:r w:rsidRPr="00B04564">
                <w:tab/>
                <w:t>Upper frequency as in ITU-R SM.329 [</w:t>
              </w:r>
            </w:ins>
            <w:ins w:id="8232" w:author="R4-1809497" w:date="2018-07-11T17:20:00Z">
              <w:r>
                <w:rPr>
                  <w:rFonts w:eastAsia="MS Mincho"/>
                  <w:lang w:eastAsia="ja-JP"/>
                </w:rPr>
                <w:t>5</w:t>
              </w:r>
            </w:ins>
            <w:ins w:id="8233" w:author="R4-1809497" w:date="2018-07-11T17:18:00Z">
              <w:r w:rsidRPr="00B04564">
                <w:t>], s2.5 table 1.</w:t>
              </w:r>
            </w:ins>
          </w:p>
          <w:p w14:paraId="403D6E34" w14:textId="77777777" w:rsidR="00D62426" w:rsidRPr="00B04564" w:rsidRDefault="00D62426" w:rsidP="009E0E2F">
            <w:pPr>
              <w:pStyle w:val="TAN"/>
              <w:rPr>
                <w:ins w:id="8234" w:author="R4-1809497" w:date="2018-07-11T17:18:00Z"/>
                <w:rFonts w:eastAsia="MS Mincho"/>
                <w:lang w:eastAsia="ja-JP"/>
              </w:rPr>
            </w:pPr>
            <w:ins w:id="8235" w:author="R4-1809497" w:date="2018-07-11T17:18:00Z">
              <w:r w:rsidRPr="00B04564">
                <w:t xml:space="preserve">NOTE </w:t>
              </w:r>
              <w:r w:rsidRPr="00B04564">
                <w:rPr>
                  <w:rFonts w:eastAsia="MS Mincho" w:hint="eastAsia"/>
                  <w:lang w:eastAsia="ja-JP"/>
                </w:rPr>
                <w:t>3</w:t>
              </w:r>
              <w:r w:rsidRPr="00B04564">
                <w:t xml:space="preserve">: </w:t>
              </w:r>
              <w:r w:rsidRPr="00B04564">
                <w:tab/>
                <w:t>The frequency range between 2.5 * BW</w:t>
              </w:r>
              <w:r w:rsidRPr="00B04564">
                <w:rPr>
                  <w:vertAlign w:val="subscript"/>
                </w:rPr>
                <w:t>Channel</w:t>
              </w:r>
              <w:r w:rsidRPr="00B04564">
                <w:t xml:space="preserve"> below the first carrier frequency and 2.5 * BW</w:t>
              </w:r>
              <w:r w:rsidRPr="00B04564">
                <w:rPr>
                  <w:vertAlign w:val="subscript"/>
                </w:rPr>
                <w:t>Channel</w:t>
              </w:r>
              <w:r w:rsidRPr="00B04564">
                <w:t xml:space="preserve"> above the last carrier frequency transmitted by the BS, where BW</w:t>
              </w:r>
              <w:r w:rsidRPr="00B04564">
                <w:rPr>
                  <w:vertAlign w:val="subscript"/>
                </w:rPr>
                <w:t>Channel</w:t>
              </w:r>
              <w:r w:rsidRPr="00B04564">
                <w:t xml:space="preserve"> is the </w:t>
              </w:r>
              <w:r w:rsidRPr="00B04564">
                <w:rPr>
                  <w:i/>
                </w:rPr>
                <w:t>BS channel bandwidth</w:t>
              </w:r>
              <w:r w:rsidRPr="00B04564">
                <w:t xml:space="preserve"> according to subclause </w:t>
              </w:r>
              <w:r w:rsidRPr="005659BB">
                <w:rPr>
                  <w:highlight w:val="yellow"/>
                </w:rPr>
                <w:t>5.3</w:t>
              </w:r>
              <w:r w:rsidRPr="00B04564">
                <w:t xml:space="preserve">, may be excluded from the requirement. However, frequencies that are more than </w:t>
              </w:r>
              <w:r w:rsidRPr="00B04564">
                <w:rPr>
                  <w:rFonts w:cs="Arial"/>
                </w:rPr>
                <w:t>Δ</w:t>
              </w:r>
              <w:r w:rsidRPr="00B04564">
                <w:t>f</w:t>
              </w:r>
              <w:r w:rsidRPr="00B04564">
                <w:rPr>
                  <w:vertAlign w:val="subscript"/>
                </w:rPr>
                <w:t>OBUE</w:t>
              </w:r>
              <w:r w:rsidRPr="00B04564">
                <w:t xml:space="preserve"> below the lowest frequency of the BS </w:t>
              </w:r>
              <w:r w:rsidRPr="00B04564">
                <w:rPr>
                  <w:i/>
                </w:rPr>
                <w:t>operating band</w:t>
              </w:r>
              <w:r w:rsidRPr="00B04564">
                <w:t xml:space="preserve"> or more than </w:t>
              </w:r>
              <w:r w:rsidRPr="00B04564">
                <w:rPr>
                  <w:rFonts w:cs="Arial"/>
                </w:rPr>
                <w:t>Δ</w:t>
              </w:r>
              <w:r w:rsidRPr="00B04564">
                <w:t>f</w:t>
              </w:r>
              <w:r w:rsidRPr="00B04564">
                <w:rPr>
                  <w:vertAlign w:val="subscript"/>
                </w:rPr>
                <w:t>OBUE</w:t>
              </w:r>
              <w:r w:rsidRPr="00B04564">
                <w:t xml:space="preserve"> above the highest frequency of the BS </w:t>
              </w:r>
              <w:r w:rsidRPr="00B04564">
                <w:rPr>
                  <w:i/>
                </w:rPr>
                <w:t>operating band</w:t>
              </w:r>
              <w:r w:rsidRPr="00B04564">
                <w:t xml:space="preserve"> shall not be excluded from the requirement.</w:t>
              </w:r>
            </w:ins>
          </w:p>
        </w:tc>
      </w:tr>
    </w:tbl>
    <w:p w14:paraId="5CD0FC5B" w14:textId="77777777" w:rsidR="00D62426" w:rsidRDefault="00D62426" w:rsidP="00D62426">
      <w:pPr>
        <w:rPr>
          <w:ins w:id="8236" w:author="R4-1809497" w:date="2018-07-11T17:18:00Z"/>
          <w:noProof/>
        </w:rPr>
      </w:pPr>
    </w:p>
    <w:p w14:paraId="699AAC6C" w14:textId="12900A12" w:rsidR="00D62426" w:rsidDel="00D62426" w:rsidRDefault="00D62426" w:rsidP="002E2E09">
      <w:pPr>
        <w:pStyle w:val="Guidance"/>
        <w:rPr>
          <w:del w:id="8237" w:author="R4-1809497" w:date="2018-07-11T17:20:00Z"/>
        </w:rPr>
      </w:pPr>
    </w:p>
    <w:p w14:paraId="23A3F80F" w14:textId="32404434" w:rsidR="002E2E09" w:rsidRDefault="00726F5B" w:rsidP="002E2E09">
      <w:pPr>
        <w:pStyle w:val="Heading2"/>
      </w:pPr>
      <w:bookmarkStart w:id="8238" w:name="_Toc481653336"/>
      <w:bookmarkStart w:id="8239" w:name="_Toc519095013"/>
      <w:r>
        <w:t>7.8</w:t>
      </w:r>
      <w:r w:rsidR="002E2E09">
        <w:tab/>
        <w:t xml:space="preserve">OTA </w:t>
      </w:r>
      <w:r w:rsidR="00544224">
        <w:t>r</w:t>
      </w:r>
      <w:r w:rsidR="002E2E09">
        <w:t>eceiver intermodulation</w:t>
      </w:r>
      <w:bookmarkEnd w:id="8238"/>
      <w:bookmarkEnd w:id="8239"/>
    </w:p>
    <w:p w14:paraId="42F455E0" w14:textId="77777777" w:rsidR="00292864" w:rsidRPr="006D0586" w:rsidRDefault="00292864" w:rsidP="00292864">
      <w:pPr>
        <w:pStyle w:val="Heading3"/>
        <w:rPr>
          <w:lang w:eastAsia="sv-SE"/>
        </w:rPr>
      </w:pPr>
      <w:bookmarkStart w:id="8240" w:name="_Toc519095014"/>
      <w:r>
        <w:rPr>
          <w:lang w:eastAsia="sv-SE"/>
        </w:rPr>
        <w:t>7.8.1</w:t>
      </w:r>
      <w:r w:rsidRPr="006D0586">
        <w:rPr>
          <w:lang w:eastAsia="sv-SE"/>
        </w:rPr>
        <w:tab/>
        <w:t>Definition and applicability</w:t>
      </w:r>
      <w:bookmarkEnd w:id="8240"/>
    </w:p>
    <w:p w14:paraId="328F51E9" w14:textId="77777777" w:rsidR="00292864" w:rsidRPr="008019AF" w:rsidRDefault="00292864" w:rsidP="00292864">
      <w:r w:rsidRPr="008019AF">
        <w:t xml:space="preserve">Third and higher order mixing of the two interfering RF signals can produce an interfering signal in the band of the desired channel. Intermodulation response rejection is a measure of the capability of the receiver unit to receive a wanted signal on its assigned channel frequency in the presence of two interfering signals which have a specific frequency relationship to the wanted signal. The requirement is defined as a directional requirement at the </w:t>
      </w:r>
      <w:r w:rsidRPr="008019AF">
        <w:rPr>
          <w:i/>
        </w:rPr>
        <w:t>RIB</w:t>
      </w:r>
      <w:r w:rsidRPr="008019AF">
        <w:t>.</w:t>
      </w:r>
    </w:p>
    <w:p w14:paraId="3F4621D3" w14:textId="469A7ECA" w:rsidR="00292864" w:rsidRPr="006D0586" w:rsidRDefault="00292864" w:rsidP="00292864">
      <w:pPr>
        <w:pStyle w:val="Heading3"/>
        <w:rPr>
          <w:lang w:eastAsia="sv-SE"/>
        </w:rPr>
      </w:pPr>
      <w:bookmarkStart w:id="8241" w:name="_Toc519095015"/>
      <w:r>
        <w:rPr>
          <w:lang w:eastAsia="sv-SE"/>
        </w:rPr>
        <w:t>7.8.2</w:t>
      </w:r>
      <w:r w:rsidRPr="006D0586">
        <w:rPr>
          <w:lang w:eastAsia="sv-SE"/>
        </w:rPr>
        <w:tab/>
        <w:t xml:space="preserve">Minimum </w:t>
      </w:r>
      <w:r w:rsidR="000420F9">
        <w:rPr>
          <w:lang w:eastAsia="sv-SE"/>
        </w:rPr>
        <w:t>requirement</w:t>
      </w:r>
      <w:bookmarkEnd w:id="8241"/>
    </w:p>
    <w:p w14:paraId="008C6EC1" w14:textId="2FFEEB98" w:rsidR="00292864" w:rsidRDefault="00292864" w:rsidP="00292864">
      <w:pPr>
        <w:tabs>
          <w:tab w:val="left" w:pos="360"/>
        </w:tabs>
        <w:rPr>
          <w:rFonts w:cs="v4.2.0"/>
        </w:rPr>
      </w:pPr>
      <w:r w:rsidRPr="006D0586">
        <w:t xml:space="preserve">The </w:t>
      </w:r>
      <w:r w:rsidRPr="006D0586">
        <w:rPr>
          <w:rFonts w:cs="v4.2.0"/>
        </w:rPr>
        <w:t>minimum requirement</w:t>
      </w:r>
      <w:r>
        <w:rPr>
          <w:rFonts w:cs="v4.2.0"/>
        </w:rPr>
        <w:t xml:space="preserve"> for </w:t>
      </w:r>
      <w:r w:rsidRPr="002F3E23">
        <w:rPr>
          <w:rFonts w:cs="v4.2.0"/>
          <w:i/>
        </w:rPr>
        <w:t>BS type 1-O</w:t>
      </w:r>
      <w:r>
        <w:rPr>
          <w:rFonts w:cs="v4.2.0"/>
        </w:rPr>
        <w:t xml:space="preserve"> </w:t>
      </w:r>
      <w:r w:rsidRPr="006D0586">
        <w:rPr>
          <w:rFonts w:cs="v4.2.0"/>
        </w:rPr>
        <w:t>is in 3GPP TS 3</w:t>
      </w:r>
      <w:r>
        <w:rPr>
          <w:rFonts w:cs="v4.2.0"/>
        </w:rPr>
        <w:t>8</w:t>
      </w:r>
      <w:r w:rsidRPr="006D0586">
        <w:rPr>
          <w:rFonts w:cs="v4.2.0"/>
        </w:rPr>
        <w:t>.10</w:t>
      </w:r>
      <w:r>
        <w:rPr>
          <w:rFonts w:cs="v4.2.0"/>
        </w:rPr>
        <w:t>4</w:t>
      </w:r>
      <w:r w:rsidRPr="006D0586">
        <w:rPr>
          <w:rFonts w:cs="v4.2.0"/>
        </w:rPr>
        <w:t xml:space="preserve"> [</w:t>
      </w:r>
      <w:r w:rsidR="00FF7123">
        <w:rPr>
          <w:rFonts w:cs="v4.2.0"/>
        </w:rPr>
        <w:t>2</w:t>
      </w:r>
      <w:r w:rsidRPr="006D0586">
        <w:rPr>
          <w:rFonts w:cs="v4.2.0"/>
        </w:rPr>
        <w:t xml:space="preserve">], subclause </w:t>
      </w:r>
      <w:r>
        <w:rPr>
          <w:rFonts w:cs="v4.2.0"/>
        </w:rPr>
        <w:t>10.8.2</w:t>
      </w:r>
      <w:r w:rsidR="00FF7123">
        <w:rPr>
          <w:rFonts w:cs="v4.2.0"/>
        </w:rPr>
        <w:t>.</w:t>
      </w:r>
    </w:p>
    <w:p w14:paraId="26818016" w14:textId="61A0E262" w:rsidR="00292864" w:rsidRPr="006D0586" w:rsidRDefault="00292864" w:rsidP="00292864">
      <w:pPr>
        <w:tabs>
          <w:tab w:val="left" w:pos="360"/>
        </w:tabs>
        <w:rPr>
          <w:rFonts w:cs="v4.2.0"/>
        </w:rPr>
      </w:pPr>
      <w:r w:rsidRPr="006D0586">
        <w:t xml:space="preserve">The </w:t>
      </w:r>
      <w:r w:rsidRPr="006D0586">
        <w:rPr>
          <w:rFonts w:cs="v4.2.0"/>
        </w:rPr>
        <w:t>minimum requirement</w:t>
      </w:r>
      <w:r>
        <w:rPr>
          <w:rFonts w:cs="v4.2.0"/>
        </w:rPr>
        <w:t xml:space="preserve"> for </w:t>
      </w:r>
      <w:r w:rsidRPr="002F3E23">
        <w:rPr>
          <w:rFonts w:cs="v4.2.0"/>
          <w:i/>
        </w:rPr>
        <w:t>BS type 2-O</w:t>
      </w:r>
      <w:r>
        <w:rPr>
          <w:rFonts w:cs="v4.2.0"/>
        </w:rPr>
        <w:t xml:space="preserve"> </w:t>
      </w:r>
      <w:r w:rsidRPr="006D0586">
        <w:rPr>
          <w:rFonts w:cs="v4.2.0"/>
        </w:rPr>
        <w:t>is in 3GPP TS 3</w:t>
      </w:r>
      <w:r>
        <w:rPr>
          <w:rFonts w:cs="v4.2.0"/>
        </w:rPr>
        <w:t>8</w:t>
      </w:r>
      <w:r w:rsidRPr="006D0586">
        <w:rPr>
          <w:rFonts w:cs="v4.2.0"/>
        </w:rPr>
        <w:t>.10</w:t>
      </w:r>
      <w:r>
        <w:rPr>
          <w:rFonts w:cs="v4.2.0"/>
        </w:rPr>
        <w:t>4</w:t>
      </w:r>
      <w:r w:rsidRPr="006D0586">
        <w:rPr>
          <w:rFonts w:cs="v4.2.0"/>
        </w:rPr>
        <w:t xml:space="preserve"> [</w:t>
      </w:r>
      <w:r w:rsidR="00FF7123">
        <w:rPr>
          <w:rFonts w:cs="v4.2.0"/>
        </w:rPr>
        <w:t>2</w:t>
      </w:r>
      <w:r w:rsidRPr="006D0586">
        <w:rPr>
          <w:rFonts w:cs="v4.2.0"/>
        </w:rPr>
        <w:t xml:space="preserve">], subclause </w:t>
      </w:r>
      <w:r>
        <w:rPr>
          <w:rFonts w:cs="v4.2.0"/>
        </w:rPr>
        <w:t>10.8.3</w:t>
      </w:r>
      <w:r w:rsidR="00FF7123">
        <w:rPr>
          <w:rFonts w:cs="v4.2.0"/>
        </w:rPr>
        <w:t>.</w:t>
      </w:r>
    </w:p>
    <w:p w14:paraId="511B98A5" w14:textId="77777777" w:rsidR="00292864" w:rsidRPr="006D0586" w:rsidRDefault="00292864" w:rsidP="00292864">
      <w:pPr>
        <w:pStyle w:val="Heading3"/>
        <w:rPr>
          <w:lang w:eastAsia="sv-SE"/>
        </w:rPr>
      </w:pPr>
      <w:bookmarkStart w:id="8242" w:name="_Toc519095016"/>
      <w:r>
        <w:rPr>
          <w:lang w:eastAsia="sv-SE"/>
        </w:rPr>
        <w:t>7.8</w:t>
      </w:r>
      <w:r w:rsidRPr="006D0586">
        <w:rPr>
          <w:lang w:eastAsia="sv-SE"/>
        </w:rPr>
        <w:t>.3</w:t>
      </w:r>
      <w:r w:rsidRPr="006D0586">
        <w:rPr>
          <w:lang w:eastAsia="sv-SE"/>
        </w:rPr>
        <w:tab/>
        <w:t>Test purpose</w:t>
      </w:r>
      <w:bookmarkEnd w:id="8242"/>
    </w:p>
    <w:p w14:paraId="2ABBD051" w14:textId="77777777" w:rsidR="00292864" w:rsidRPr="00073589" w:rsidRDefault="00292864" w:rsidP="00292864">
      <w:pPr>
        <w:rPr>
          <w:rFonts w:cs="v4.2.0"/>
        </w:rPr>
      </w:pPr>
      <w:r w:rsidRPr="007332BE">
        <w:rPr>
          <w:rFonts w:cs="v4.2.0"/>
        </w:rPr>
        <w:t xml:space="preserve">To verify </w:t>
      </w:r>
      <w:r>
        <w:t xml:space="preserve">that </w:t>
      </w:r>
      <w:r w:rsidRPr="007332BE">
        <w:rPr>
          <w:rFonts w:cs="v4.2.0"/>
        </w:rPr>
        <w:t xml:space="preserve">the </w:t>
      </w:r>
      <w:r w:rsidRPr="007332BE">
        <w:t xml:space="preserve">BS </w:t>
      </w:r>
      <w:r>
        <w:t xml:space="preserve">receiver </w:t>
      </w:r>
      <w:r w:rsidRPr="007332BE">
        <w:t>dynamic range,</w:t>
      </w:r>
      <w:r w:rsidRPr="007332BE">
        <w:rPr>
          <w:rFonts w:cs="v4.2.0"/>
        </w:rPr>
        <w:t xml:space="preserve"> the relative throughput shall fulfil</w:t>
      </w:r>
      <w:r>
        <w:rPr>
          <w:rFonts w:cs="v4.2.0"/>
        </w:rPr>
        <w:t xml:space="preserve"> the specified limit.</w:t>
      </w:r>
    </w:p>
    <w:p w14:paraId="02337178" w14:textId="77777777" w:rsidR="00292864" w:rsidRPr="006D0586" w:rsidRDefault="00292864" w:rsidP="00292864">
      <w:pPr>
        <w:pStyle w:val="Heading3"/>
        <w:rPr>
          <w:lang w:eastAsia="sv-SE"/>
        </w:rPr>
      </w:pPr>
      <w:bookmarkStart w:id="8243" w:name="_Toc519095017"/>
      <w:r>
        <w:rPr>
          <w:lang w:eastAsia="sv-SE"/>
        </w:rPr>
        <w:t>7.8</w:t>
      </w:r>
      <w:r w:rsidRPr="006D0586">
        <w:rPr>
          <w:lang w:eastAsia="zh-CN"/>
        </w:rPr>
        <w:t>.</w:t>
      </w:r>
      <w:r w:rsidRPr="006D0586">
        <w:rPr>
          <w:lang w:eastAsia="sv-SE"/>
        </w:rPr>
        <w:t>4</w:t>
      </w:r>
      <w:r w:rsidRPr="006D0586">
        <w:rPr>
          <w:lang w:eastAsia="sv-SE"/>
        </w:rPr>
        <w:tab/>
        <w:t>Method of test</w:t>
      </w:r>
      <w:bookmarkEnd w:id="8243"/>
    </w:p>
    <w:p w14:paraId="0A94CB5C" w14:textId="77777777" w:rsidR="00292864" w:rsidRPr="006D0586" w:rsidRDefault="00292864" w:rsidP="00292864">
      <w:pPr>
        <w:pStyle w:val="Heading4"/>
        <w:rPr>
          <w:lang w:eastAsia="sv-SE"/>
        </w:rPr>
      </w:pPr>
      <w:bookmarkStart w:id="8244" w:name="_Toc519095018"/>
      <w:r>
        <w:rPr>
          <w:lang w:eastAsia="sv-SE"/>
        </w:rPr>
        <w:t>7.8</w:t>
      </w:r>
      <w:r w:rsidRPr="006D0586">
        <w:rPr>
          <w:lang w:eastAsia="sv-SE"/>
        </w:rPr>
        <w:t>.4.1</w:t>
      </w:r>
      <w:r w:rsidRPr="006D0586">
        <w:rPr>
          <w:lang w:eastAsia="sv-SE"/>
        </w:rPr>
        <w:tab/>
        <w:t>Initial conditions</w:t>
      </w:r>
      <w:bookmarkEnd w:id="8244"/>
    </w:p>
    <w:p w14:paraId="094A35D6" w14:textId="1B8DDEF3" w:rsidR="00292864" w:rsidRPr="00BA7B97" w:rsidRDefault="00292864" w:rsidP="00292864">
      <w:pPr>
        <w:keepNext/>
        <w:keepLines/>
      </w:pPr>
      <w:r w:rsidRPr="00BA7B97">
        <w:t xml:space="preserve">Test environment: </w:t>
      </w:r>
      <w:r w:rsidRPr="00390E19">
        <w:t>Normal</w:t>
      </w:r>
      <w:r w:rsidR="00F14C5C">
        <w:t>,</w:t>
      </w:r>
      <w:r w:rsidRPr="00390E19">
        <w:t xml:space="preserve"> </w:t>
      </w:r>
      <w:r w:rsidR="00FF7123" w:rsidRPr="002F3E23">
        <w:t>annex</w:t>
      </w:r>
      <w:r w:rsidRPr="002F3E23">
        <w:t xml:space="preserve"> B.2.</w:t>
      </w:r>
    </w:p>
    <w:p w14:paraId="7EFFF9B1" w14:textId="77777777" w:rsidR="00292864" w:rsidRDefault="00292864" w:rsidP="00292864">
      <w:r w:rsidRPr="006113D0">
        <w:rPr>
          <w:rFonts w:cs="v4.2.0"/>
        </w:rPr>
        <w:t>RF channels to be tested for single carrier:</w:t>
      </w:r>
      <w:r>
        <w:rPr>
          <w:rFonts w:cs="v4.2.0"/>
        </w:rPr>
        <w:tab/>
      </w:r>
      <w:r>
        <w:rPr>
          <w:rFonts w:cs="v4.2.0"/>
        </w:rPr>
        <w:tab/>
      </w:r>
      <w:r w:rsidRPr="00E56A84">
        <w:rPr>
          <w:highlight w:val="yellow"/>
        </w:rPr>
        <w:t>FFS</w:t>
      </w:r>
      <w:r>
        <w:t>; see subclause 4.9</w:t>
      </w:r>
      <w:r w:rsidRPr="006113D0">
        <w:t>.1.</w:t>
      </w:r>
    </w:p>
    <w:p w14:paraId="3D1AFDA1" w14:textId="77777777" w:rsidR="00292864" w:rsidRPr="006113D0" w:rsidRDefault="00292864" w:rsidP="00292864">
      <w:pPr>
        <w:rPr>
          <w:rFonts w:eastAsia="MS P??"/>
        </w:rPr>
      </w:pPr>
      <w:r w:rsidRPr="006113D0">
        <w:rPr>
          <w:i/>
        </w:rPr>
        <w:t xml:space="preserve">Base Station RF Bandwidth </w:t>
      </w:r>
      <w:r w:rsidRPr="006113D0">
        <w:t xml:space="preserve">positions </w:t>
      </w:r>
      <w:r w:rsidRPr="006113D0">
        <w:rPr>
          <w:rFonts w:cs="v4.2.0"/>
        </w:rPr>
        <w:t xml:space="preserve">to be tested: </w:t>
      </w:r>
      <w:r>
        <w:rPr>
          <w:rFonts w:cs="v4.2.0"/>
        </w:rPr>
        <w:tab/>
      </w:r>
      <w:r w:rsidRPr="006113D0">
        <w:t xml:space="preserve">For </w:t>
      </w:r>
      <w:r w:rsidRPr="006113D0">
        <w:rPr>
          <w:i/>
        </w:rPr>
        <w:t xml:space="preserve">single-band </w:t>
      </w:r>
      <w:r>
        <w:t>RIB</w:t>
      </w:r>
      <w:r w:rsidRPr="006113D0">
        <w:rPr>
          <w:i/>
        </w:rPr>
        <w:t>(s)</w:t>
      </w:r>
      <w:r w:rsidRPr="006113D0">
        <w:t xml:space="preserve">: </w:t>
      </w:r>
      <w:r w:rsidRPr="00E56A84">
        <w:rPr>
          <w:highlight w:val="yellow"/>
        </w:rPr>
        <w:t>FFS</w:t>
      </w:r>
      <w:r w:rsidRPr="006113D0">
        <w:t xml:space="preserve">. For </w:t>
      </w:r>
      <w:r w:rsidRPr="006113D0">
        <w:rPr>
          <w:i/>
        </w:rPr>
        <w:t xml:space="preserve">multi-band </w:t>
      </w:r>
      <w:r>
        <w:rPr>
          <w:i/>
        </w:rPr>
        <w:t>RIB</w:t>
      </w:r>
      <w:r w:rsidRPr="006113D0">
        <w:rPr>
          <w:i/>
        </w:rPr>
        <w:t>(s)</w:t>
      </w:r>
      <w:r w:rsidRPr="006113D0">
        <w:t xml:space="preserve">: </w:t>
      </w:r>
      <w:r w:rsidRPr="00E56A84">
        <w:rPr>
          <w:highlight w:val="yellow"/>
        </w:rPr>
        <w:t>FFS</w:t>
      </w:r>
    </w:p>
    <w:p w14:paraId="4F80E5E0" w14:textId="77777777" w:rsidR="00292864" w:rsidRPr="00F648A7" w:rsidRDefault="00292864" w:rsidP="00292864">
      <w:commentRangeStart w:id="8245"/>
      <w:r w:rsidRPr="00BA7B97">
        <w:t>Directions</w:t>
      </w:r>
      <w:commentRangeEnd w:id="8245"/>
      <w:r>
        <w:rPr>
          <w:rStyle w:val="CommentReference"/>
          <w:lang w:val="x-none"/>
        </w:rPr>
        <w:commentReference w:id="8245"/>
      </w:r>
      <w:r w:rsidRPr="00BA7B97">
        <w:t xml:space="preserve"> to be tested: </w:t>
      </w:r>
      <w:r>
        <w:t xml:space="preserve">OTA REFSENS receiver target reference direction (see table </w:t>
      </w:r>
      <w:r w:rsidRPr="002F3E23">
        <w:rPr>
          <w:highlight w:val="yellow"/>
        </w:rPr>
        <w:t>4.6-1</w:t>
      </w:r>
      <w:r>
        <w:t xml:space="preserve">, </w:t>
      </w:r>
      <w:r w:rsidRPr="00E0270D">
        <w:rPr>
          <w:highlight w:val="yellow"/>
        </w:rPr>
        <w:t>Dx.x</w:t>
      </w:r>
      <w:r w:rsidRPr="00BA7B97">
        <w:t>)</w:t>
      </w:r>
      <w:r>
        <w:t>.</w:t>
      </w:r>
    </w:p>
    <w:p w14:paraId="1EFF9ACB" w14:textId="77777777" w:rsidR="00292864" w:rsidRPr="006D0586" w:rsidRDefault="00292864" w:rsidP="00292864">
      <w:pPr>
        <w:pStyle w:val="Heading4"/>
        <w:rPr>
          <w:lang w:eastAsia="sv-SE"/>
        </w:rPr>
      </w:pPr>
      <w:bookmarkStart w:id="8246" w:name="_Toc519095019"/>
      <w:r>
        <w:rPr>
          <w:lang w:eastAsia="sv-SE"/>
        </w:rPr>
        <w:t>7.8</w:t>
      </w:r>
      <w:r w:rsidRPr="006D0586">
        <w:rPr>
          <w:lang w:eastAsia="sv-SE"/>
        </w:rPr>
        <w:t>.4.2</w:t>
      </w:r>
      <w:r w:rsidRPr="006D0586">
        <w:rPr>
          <w:lang w:eastAsia="sv-SE"/>
        </w:rPr>
        <w:tab/>
      </w:r>
      <w:commentRangeStart w:id="8247"/>
      <w:r w:rsidRPr="006D0586">
        <w:rPr>
          <w:lang w:eastAsia="sv-SE"/>
        </w:rPr>
        <w:t>Procedure</w:t>
      </w:r>
      <w:commentRangeEnd w:id="8247"/>
      <w:r>
        <w:rPr>
          <w:rStyle w:val="CommentReference"/>
          <w:rFonts w:ascii="Times New Roman" w:hAnsi="Times New Roman"/>
        </w:rPr>
        <w:commentReference w:id="8247"/>
      </w:r>
      <w:bookmarkEnd w:id="8246"/>
    </w:p>
    <w:p w14:paraId="4EE21E1C" w14:textId="77777777" w:rsidR="00292864" w:rsidRPr="00BA7B97" w:rsidRDefault="00292864" w:rsidP="00292864">
      <w:pPr>
        <w:rPr>
          <w:lang w:eastAsia="zh-CN"/>
        </w:rPr>
      </w:pPr>
      <w:r w:rsidRPr="00BA7B97">
        <w:rPr>
          <w:lang w:eastAsia="zh-CN"/>
        </w:rPr>
        <w:t>OTA test require</w:t>
      </w:r>
      <w:r w:rsidRPr="00BA7B97">
        <w:rPr>
          <w:rFonts w:eastAsia="MS Mincho" w:hint="eastAsia"/>
          <w:lang w:eastAsia="ja-JP"/>
        </w:rPr>
        <w:t>s</w:t>
      </w:r>
      <w:r w:rsidRPr="00BA7B97">
        <w:rPr>
          <w:lang w:eastAsia="zh-CN"/>
        </w:rPr>
        <w:t xml:space="preserve"> correct use of an appropriate test facility which has been calibrated and is capable of performing measurements within the measurement uncertainties in subclause 4.1.2.</w:t>
      </w:r>
    </w:p>
    <w:p w14:paraId="53A9F322" w14:textId="77777777" w:rsidR="00292864" w:rsidRPr="00BA7B97" w:rsidRDefault="00292864" w:rsidP="00292864">
      <w:pPr>
        <w:pStyle w:val="B1"/>
        <w:rPr>
          <w:lang w:eastAsia="zh-CN"/>
        </w:rPr>
      </w:pPr>
      <w:r>
        <w:t>1)</w:t>
      </w:r>
      <w:r>
        <w:tab/>
        <w:t xml:space="preserve">Place the </w:t>
      </w:r>
      <w:r w:rsidRPr="00BA7B97">
        <w:t xml:space="preserve">BS with </w:t>
      </w:r>
      <w:r w:rsidRPr="00BA7B97">
        <w:rPr>
          <w:rFonts w:hint="eastAsia"/>
          <w:lang w:eastAsia="zh-CN"/>
        </w:rPr>
        <w:t xml:space="preserve">its </w:t>
      </w:r>
      <w:r w:rsidRPr="00BA7B97">
        <w:rPr>
          <w:lang w:eastAsia="zh-CN"/>
        </w:rPr>
        <w:t xml:space="preserve">manufacturer declared coordinate system reference point </w:t>
      </w:r>
      <w:r w:rsidRPr="00BA7B97">
        <w:t xml:space="preserve">in the same place as </w:t>
      </w:r>
      <w:r w:rsidRPr="00BA7B97">
        <w:rPr>
          <w:lang w:eastAsia="zh-CN"/>
        </w:rPr>
        <w:t>calibrated point in the test system</w:t>
      </w:r>
      <w:r w:rsidRPr="00BA7B97">
        <w:rPr>
          <w:rFonts w:eastAsia="MS Mincho" w:hint="eastAsia"/>
          <w:lang w:eastAsia="ja-JP"/>
        </w:rPr>
        <w:t xml:space="preserve">, as shown in </w:t>
      </w:r>
      <w:r w:rsidRPr="00BA7B97">
        <w:rPr>
          <w:rFonts w:eastAsia="MS Mincho"/>
          <w:lang w:eastAsia="ja-JP"/>
        </w:rPr>
        <w:t>Annex D1.1</w:t>
      </w:r>
      <w:r w:rsidRPr="00BA7B97">
        <w:t>.</w:t>
      </w:r>
    </w:p>
    <w:p w14:paraId="39E14CD3" w14:textId="77777777" w:rsidR="00292864" w:rsidRPr="00BA7B97" w:rsidRDefault="00292864" w:rsidP="00292864">
      <w:pPr>
        <w:pStyle w:val="B1"/>
        <w:rPr>
          <w:lang w:eastAsia="zh-CN"/>
        </w:rPr>
      </w:pPr>
      <w:r w:rsidRPr="00BA7B97">
        <w:t>2)</w:t>
      </w:r>
      <w:r w:rsidRPr="00BA7B97">
        <w:tab/>
        <w:t>Align the</w:t>
      </w:r>
      <w:r w:rsidRPr="00BA7B97">
        <w:rPr>
          <w:lang w:eastAsia="zh-CN"/>
        </w:rPr>
        <w:t xml:space="preserve"> manufacturer declared coordinate system orientation </w:t>
      </w:r>
      <w:r>
        <w:rPr>
          <w:rFonts w:hint="eastAsia"/>
          <w:lang w:eastAsia="zh-CN"/>
        </w:rPr>
        <w:t xml:space="preserve">of the </w:t>
      </w:r>
      <w:r w:rsidRPr="00BA7B97">
        <w:rPr>
          <w:lang w:eastAsia="zh-CN"/>
        </w:rPr>
        <w:t>BS</w:t>
      </w:r>
      <w:r w:rsidRPr="00BA7B97">
        <w:rPr>
          <w:rFonts w:hint="eastAsia"/>
          <w:lang w:eastAsia="zh-CN"/>
        </w:rPr>
        <w:t xml:space="preserve"> </w:t>
      </w:r>
      <w:r w:rsidRPr="00BA7B97">
        <w:rPr>
          <w:lang w:eastAsia="zh-CN"/>
        </w:rPr>
        <w:t>with the test system.</w:t>
      </w:r>
    </w:p>
    <w:p w14:paraId="134CFC98" w14:textId="77777777" w:rsidR="00292864" w:rsidRPr="00BA7B97" w:rsidRDefault="00292864" w:rsidP="00292864">
      <w:pPr>
        <w:pStyle w:val="B1"/>
        <w:rPr>
          <w:lang w:eastAsia="zh-CN"/>
        </w:rPr>
      </w:pPr>
      <w:r w:rsidRPr="00BA7B97">
        <w:rPr>
          <w:rFonts w:eastAsia="MS Mincho"/>
          <w:lang w:eastAsia="ja-JP"/>
        </w:rPr>
        <w:t>3)</w:t>
      </w:r>
      <w:r w:rsidRPr="00BA7B97">
        <w:rPr>
          <w:rFonts w:eastAsia="MS Mincho"/>
          <w:lang w:eastAsia="ja-JP"/>
        </w:rPr>
        <w:tab/>
      </w:r>
      <w:r w:rsidRPr="00BA7B97">
        <w:rPr>
          <w:rFonts w:eastAsia="MS Mincho" w:hint="eastAsia"/>
          <w:lang w:eastAsia="ja-JP"/>
        </w:rPr>
        <w:t xml:space="preserve">Set </w:t>
      </w:r>
      <w:r>
        <w:rPr>
          <w:lang w:eastAsia="zh-CN"/>
        </w:rPr>
        <w:t xml:space="preserve">the </w:t>
      </w:r>
      <w:r w:rsidRPr="00BA7B97">
        <w:rPr>
          <w:lang w:eastAsia="zh-CN"/>
        </w:rPr>
        <w:t>BS in the declared direction to be tested.</w:t>
      </w:r>
    </w:p>
    <w:p w14:paraId="0B8300B4" w14:textId="77777777" w:rsidR="00292864" w:rsidRDefault="00292864" w:rsidP="00292864">
      <w:pPr>
        <w:pStyle w:val="B1"/>
        <w:rPr>
          <w:lang w:eastAsia="zh-CN"/>
        </w:rPr>
      </w:pPr>
      <w:r w:rsidRPr="00BA7B97">
        <w:rPr>
          <w:lang w:eastAsia="zh-CN"/>
        </w:rPr>
        <w:t>4)</w:t>
      </w:r>
      <w:r w:rsidRPr="00BA7B97">
        <w:rPr>
          <w:lang w:eastAsia="zh-CN"/>
        </w:rPr>
        <w:tab/>
        <w:t>Ensure the polarisation</w:t>
      </w:r>
      <w:r w:rsidRPr="00BA7B97">
        <w:rPr>
          <w:rFonts w:eastAsia="MS Mincho" w:hint="eastAsia"/>
          <w:lang w:eastAsia="ja-JP"/>
        </w:rPr>
        <w:t xml:space="preserve"> </w:t>
      </w:r>
      <w:r w:rsidRPr="00BA7B97">
        <w:rPr>
          <w:lang w:eastAsia="zh-CN"/>
        </w:rPr>
        <w:t>is</w:t>
      </w:r>
      <w:r w:rsidRPr="00BA7B97">
        <w:rPr>
          <w:rFonts w:eastAsia="MS Mincho" w:hint="eastAsia"/>
          <w:lang w:eastAsia="ja-JP"/>
        </w:rPr>
        <w:t xml:space="preserve"> </w:t>
      </w:r>
      <w:r w:rsidRPr="00BA7B97">
        <w:rPr>
          <w:lang w:eastAsia="zh-CN"/>
        </w:rPr>
        <w:t>accounted for such that all the power from the test antenna</w:t>
      </w:r>
      <w:r w:rsidRPr="00BA7B97">
        <w:rPr>
          <w:rFonts w:eastAsia="MS Mincho" w:hint="eastAsia"/>
          <w:lang w:eastAsia="ja-JP"/>
        </w:rPr>
        <w:t xml:space="preserve"> </w:t>
      </w:r>
      <w:r>
        <w:rPr>
          <w:lang w:eastAsia="zh-CN"/>
        </w:rPr>
        <w:t xml:space="preserve">is captured by the </w:t>
      </w:r>
      <w:r w:rsidRPr="00BA7B97">
        <w:rPr>
          <w:lang w:eastAsia="zh-CN"/>
        </w:rPr>
        <w:t>BS under test.</w:t>
      </w:r>
    </w:p>
    <w:p w14:paraId="3BBEB6AF" w14:textId="77777777" w:rsidR="00292864" w:rsidRPr="00BA7B97" w:rsidRDefault="00292864" w:rsidP="00292864">
      <w:pPr>
        <w:pStyle w:val="B1"/>
      </w:pPr>
      <w:r>
        <w:t>5</w:t>
      </w:r>
      <w:r w:rsidRPr="00BA7B97">
        <w:t>)</w:t>
      </w:r>
      <w:r w:rsidRPr="00BA7B97">
        <w:tab/>
        <w:t>Configure the</w:t>
      </w:r>
      <w:r>
        <w:t xml:space="preserve"> beam peak direction of the </w:t>
      </w:r>
      <w:r w:rsidRPr="00BA7B97">
        <w:t>BS according to declared reference beam direction pair for the appropriate beam identifier.</w:t>
      </w:r>
    </w:p>
    <w:p w14:paraId="1E732162" w14:textId="77777777" w:rsidR="00292864" w:rsidRPr="004B781E" w:rsidRDefault="00292864" w:rsidP="00292864">
      <w:pPr>
        <w:pStyle w:val="B1"/>
        <w:rPr>
          <w:lang w:eastAsia="zh-CN"/>
        </w:rPr>
      </w:pPr>
      <w:r>
        <w:rPr>
          <w:lang w:eastAsia="zh-CN"/>
        </w:rPr>
        <w:t>6)</w:t>
      </w:r>
      <w:r>
        <w:rPr>
          <w:lang w:eastAsia="zh-CN"/>
        </w:rPr>
        <w:tab/>
        <w:t xml:space="preserve">Set the </w:t>
      </w:r>
      <w:r w:rsidRPr="00BA7B97">
        <w:rPr>
          <w:lang w:eastAsia="zh-CN"/>
        </w:rPr>
        <w:t>BS to transmit the beam(s) of the same operational band and RAT as the OSDD being tested according to the appropriate test configuration in clause 5.</w:t>
      </w:r>
    </w:p>
    <w:p w14:paraId="41D45CDB" w14:textId="77777777" w:rsidR="00292864" w:rsidRPr="006866A5" w:rsidRDefault="00292864" w:rsidP="00292864">
      <w:pPr>
        <w:pStyle w:val="B1"/>
      </w:pPr>
      <w:r>
        <w:rPr>
          <w:lang w:eastAsia="zh-CN"/>
        </w:rPr>
        <w:t>7</w:t>
      </w:r>
      <w:r w:rsidRPr="00BA7B97">
        <w:rPr>
          <w:lang w:eastAsia="zh-CN"/>
        </w:rPr>
        <w:t>)</w:t>
      </w:r>
      <w:r w:rsidRPr="00BA7B97">
        <w:rPr>
          <w:lang w:eastAsia="zh-CN"/>
        </w:rPr>
        <w:tab/>
        <w:t>Set the test signal mean power so the cali</w:t>
      </w:r>
      <w:r>
        <w:rPr>
          <w:lang w:eastAsia="zh-CN"/>
        </w:rPr>
        <w:t xml:space="preserve">brated radiated power at the </w:t>
      </w:r>
      <w:r w:rsidRPr="00BA7B97">
        <w:rPr>
          <w:lang w:eastAsia="zh-CN"/>
        </w:rPr>
        <w:t xml:space="preserve">BS Antenna Array coordinate system reference point is as specified </w:t>
      </w:r>
      <w:r>
        <w:rPr>
          <w:lang w:eastAsia="zh-CN"/>
        </w:rPr>
        <w:t>as follows:</w:t>
      </w:r>
    </w:p>
    <w:p w14:paraId="0AFB1681" w14:textId="2CAEE3AD" w:rsidR="00292864" w:rsidRPr="004552E2" w:rsidRDefault="00292864" w:rsidP="00292864">
      <w:pPr>
        <w:pStyle w:val="B1"/>
        <w:ind w:left="851"/>
      </w:pPr>
      <w:r w:rsidRPr="004552E2">
        <w:t>a)</w:t>
      </w:r>
      <w:r w:rsidRPr="004552E2">
        <w:tab/>
        <w:t xml:space="preserve">Set the signal generator for the wanted signal to transmit </w:t>
      </w:r>
      <w:r w:rsidRPr="004552E2">
        <w:rPr>
          <w:rFonts w:eastAsia="MS Mincho"/>
        </w:rPr>
        <w:t xml:space="preserve">as </w:t>
      </w:r>
      <w:r w:rsidRPr="004552E2">
        <w:t>specified in table 7.8.5.1-1 and 7.8.5.1-3</w:t>
      </w:r>
      <w:r w:rsidR="009760C0">
        <w:t xml:space="preserve"> </w:t>
      </w:r>
      <w:r w:rsidRPr="004552E2">
        <w:rPr>
          <w:lang w:eastAsia="zh-CN"/>
        </w:rPr>
        <w:t xml:space="preserve">for </w:t>
      </w:r>
      <w:r w:rsidRPr="002F3E23">
        <w:rPr>
          <w:i/>
          <w:lang w:eastAsia="zh-CN"/>
        </w:rPr>
        <w:t>BS type 1-O</w:t>
      </w:r>
      <w:r w:rsidRPr="004552E2">
        <w:rPr>
          <w:lang w:eastAsia="zh-CN"/>
        </w:rPr>
        <w:t xml:space="preserve"> and </w:t>
      </w:r>
      <w:r w:rsidRPr="004552E2">
        <w:t>table 7.8.5.2-1</w:t>
      </w:r>
      <w:r w:rsidR="009760C0">
        <w:t xml:space="preserve"> </w:t>
      </w:r>
      <w:r w:rsidRPr="004552E2">
        <w:rPr>
          <w:lang w:eastAsia="zh-CN"/>
        </w:rPr>
        <w:t xml:space="preserve">for </w:t>
      </w:r>
      <w:r w:rsidRPr="002F3E23">
        <w:rPr>
          <w:i/>
          <w:lang w:eastAsia="zh-CN"/>
        </w:rPr>
        <w:t>BS type 2-O</w:t>
      </w:r>
      <w:r w:rsidRPr="004552E2">
        <w:rPr>
          <w:lang w:eastAsia="zh-CN"/>
        </w:rPr>
        <w:t>.</w:t>
      </w:r>
    </w:p>
    <w:p w14:paraId="5D9AF747" w14:textId="44BCF1D5" w:rsidR="00292864" w:rsidRPr="006113D0" w:rsidRDefault="00292864" w:rsidP="00292864">
      <w:pPr>
        <w:pStyle w:val="B1"/>
        <w:ind w:left="851"/>
      </w:pPr>
      <w:r w:rsidRPr="004552E2">
        <w:t>b)</w:t>
      </w:r>
      <w:r w:rsidRPr="004552E2">
        <w:tab/>
        <w:t>Set the Signal generator for the interfering signal at the same frequency as the wanted signal to transmit as specified in table 7.8.5.1-1 and 7.8.5.1-3</w:t>
      </w:r>
      <w:r w:rsidR="00492AD3">
        <w:t xml:space="preserve"> </w:t>
      </w:r>
      <w:r w:rsidRPr="004552E2">
        <w:rPr>
          <w:lang w:eastAsia="zh-CN"/>
        </w:rPr>
        <w:t xml:space="preserve">for </w:t>
      </w:r>
      <w:r w:rsidRPr="002F3E23">
        <w:rPr>
          <w:i/>
          <w:lang w:eastAsia="zh-CN"/>
        </w:rPr>
        <w:t>BS type 1-O</w:t>
      </w:r>
      <w:r w:rsidRPr="004552E2">
        <w:rPr>
          <w:lang w:eastAsia="zh-CN"/>
        </w:rPr>
        <w:t xml:space="preserve"> and </w:t>
      </w:r>
      <w:r w:rsidRPr="004552E2">
        <w:t>table 7.8.5.2-1</w:t>
      </w:r>
      <w:r w:rsidR="00492AD3">
        <w:t xml:space="preserve"> </w:t>
      </w:r>
      <w:r w:rsidRPr="004552E2">
        <w:rPr>
          <w:lang w:eastAsia="zh-CN"/>
        </w:rPr>
        <w:t xml:space="preserve">for </w:t>
      </w:r>
      <w:r w:rsidRPr="002F3E23">
        <w:rPr>
          <w:i/>
          <w:lang w:eastAsia="zh-CN"/>
        </w:rPr>
        <w:t>BS type 2-O</w:t>
      </w:r>
      <w:r w:rsidRPr="004552E2">
        <w:rPr>
          <w:lang w:eastAsia="zh-CN"/>
        </w:rPr>
        <w:t>.</w:t>
      </w:r>
    </w:p>
    <w:p w14:paraId="1D0D4346" w14:textId="77777777" w:rsidR="00292864" w:rsidRPr="006113D0" w:rsidRDefault="00292864" w:rsidP="00292864">
      <w:pPr>
        <w:pStyle w:val="B1"/>
        <w:rPr>
          <w:u w:val="single"/>
        </w:rPr>
      </w:pPr>
      <w:r>
        <w:lastRenderedPageBreak/>
        <w:t>8</w:t>
      </w:r>
      <w:r w:rsidRPr="006113D0">
        <w:t>)</w:t>
      </w:r>
      <w:r w:rsidRPr="006113D0">
        <w:tab/>
        <w:t xml:space="preserve">Measure the throughput according to </w:t>
      </w:r>
      <w:r w:rsidRPr="00F17797">
        <w:rPr>
          <w:highlight w:val="yellow"/>
        </w:rPr>
        <w:t>annex E</w:t>
      </w:r>
      <w:r w:rsidRPr="006113D0">
        <w:t xml:space="preserve">, for multi-carrier and/or CA operation the throughput shall be measured for relevant carriers specified by the test configuration specified in subclause </w:t>
      </w:r>
      <w:r w:rsidRPr="006E3FB8">
        <w:t>5.3.4.</w:t>
      </w:r>
    </w:p>
    <w:p w14:paraId="20DA9E29" w14:textId="77777777" w:rsidR="00292864" w:rsidRPr="00D1306B" w:rsidRDefault="00292864" w:rsidP="00292864">
      <w:pPr>
        <w:pStyle w:val="B1"/>
      </w:pPr>
      <w:r>
        <w:t>9)</w:t>
      </w:r>
      <w:r>
        <w:tab/>
        <w:t>Repeat for all the specified measurement directions.</w:t>
      </w:r>
    </w:p>
    <w:p w14:paraId="7DF25A8A" w14:textId="77777777" w:rsidR="00292864" w:rsidRPr="006113D0" w:rsidRDefault="00292864" w:rsidP="00292864">
      <w:r w:rsidRPr="006113D0">
        <w:t xml:space="preserve">In addition, for </w:t>
      </w:r>
      <w:r w:rsidRPr="006113D0">
        <w:rPr>
          <w:i/>
        </w:rPr>
        <w:t xml:space="preserve">multi-band </w:t>
      </w:r>
      <w:r>
        <w:rPr>
          <w:i/>
          <w:lang w:eastAsia="zh-CN"/>
        </w:rPr>
        <w:t>RIB</w:t>
      </w:r>
      <w:r w:rsidRPr="006113D0">
        <w:rPr>
          <w:i/>
          <w:lang w:eastAsia="zh-CN"/>
        </w:rPr>
        <w:t>(s)</w:t>
      </w:r>
      <w:r w:rsidRPr="006113D0">
        <w:t>, the following steps shall apply:</w:t>
      </w:r>
    </w:p>
    <w:p w14:paraId="5588638E" w14:textId="77777777" w:rsidR="00292864" w:rsidRPr="006113D0" w:rsidRDefault="00292864" w:rsidP="00292864">
      <w:pPr>
        <w:pStyle w:val="B1"/>
      </w:pPr>
      <w:r>
        <w:t>10</w:t>
      </w:r>
      <w:r w:rsidRPr="006113D0">
        <w:t>)</w:t>
      </w:r>
      <w:r w:rsidRPr="006113D0">
        <w:tab/>
        <w:t xml:space="preserve">For </w:t>
      </w:r>
      <w:r w:rsidRPr="006113D0">
        <w:rPr>
          <w:i/>
        </w:rPr>
        <w:t xml:space="preserve">multi-band </w:t>
      </w:r>
      <w:r>
        <w:rPr>
          <w:i/>
          <w:lang w:eastAsia="zh-CN"/>
        </w:rPr>
        <w:t>RIBs</w:t>
      </w:r>
      <w:r w:rsidRPr="006113D0">
        <w:rPr>
          <w:lang w:eastAsia="zh-CN"/>
        </w:rPr>
        <w:t xml:space="preserve"> </w:t>
      </w:r>
      <w:r w:rsidRPr="006113D0">
        <w:t>and single band tests, repeat the steps above per involved band where single band test configurations and test models shall apply with no carrier activated in the other band.</w:t>
      </w:r>
    </w:p>
    <w:p w14:paraId="6C602F80" w14:textId="1F964CC0" w:rsidR="00292864" w:rsidRDefault="00292864" w:rsidP="00292864">
      <w:pPr>
        <w:pStyle w:val="Heading3"/>
        <w:rPr>
          <w:lang w:eastAsia="sv-SE"/>
        </w:rPr>
      </w:pPr>
      <w:bookmarkStart w:id="8248" w:name="_Toc519095020"/>
      <w:r>
        <w:rPr>
          <w:lang w:eastAsia="sv-SE"/>
        </w:rPr>
        <w:t>7.8</w:t>
      </w:r>
      <w:r w:rsidRPr="006D0586">
        <w:rPr>
          <w:lang w:eastAsia="zh-CN"/>
        </w:rPr>
        <w:t>.</w:t>
      </w:r>
      <w:r w:rsidRPr="006D0586">
        <w:rPr>
          <w:lang w:eastAsia="sv-SE"/>
        </w:rPr>
        <w:t>5</w:t>
      </w:r>
      <w:r w:rsidRPr="006D0586">
        <w:rPr>
          <w:lang w:eastAsia="sv-SE"/>
        </w:rPr>
        <w:tab/>
        <w:t xml:space="preserve">Test </w:t>
      </w:r>
      <w:r w:rsidR="000420F9">
        <w:rPr>
          <w:lang w:eastAsia="sv-SE"/>
        </w:rPr>
        <w:t>requirement</w:t>
      </w:r>
      <w:bookmarkEnd w:id="8248"/>
    </w:p>
    <w:p w14:paraId="410B3770" w14:textId="77777777" w:rsidR="00292864" w:rsidRDefault="00292864" w:rsidP="00292864">
      <w:pPr>
        <w:pStyle w:val="Heading4"/>
        <w:rPr>
          <w:lang w:eastAsia="sv-SE"/>
        </w:rPr>
      </w:pPr>
      <w:bookmarkStart w:id="8249" w:name="_Toc519095021"/>
      <w:r>
        <w:rPr>
          <w:lang w:eastAsia="sv-SE"/>
        </w:rPr>
        <w:t>7.8.5.1</w:t>
      </w:r>
      <w:r>
        <w:rPr>
          <w:lang w:eastAsia="sv-SE"/>
        </w:rPr>
        <w:tab/>
        <w:t>BS type 1-O</w:t>
      </w:r>
      <w:bookmarkEnd w:id="8249"/>
    </w:p>
    <w:p w14:paraId="665A99EE" w14:textId="77777777" w:rsidR="00292864" w:rsidRPr="008019AF" w:rsidRDefault="00292864" w:rsidP="00292864">
      <w:r w:rsidRPr="008019AF">
        <w:t>The requirement shall apply at the RIB when the AoA of the incident wave of a received signal and the interfering signal are from the same direction, and:</w:t>
      </w:r>
    </w:p>
    <w:p w14:paraId="3CD01BEC" w14:textId="77777777" w:rsidR="00292864" w:rsidRPr="008019AF" w:rsidRDefault="00292864" w:rsidP="00292864">
      <w:pPr>
        <w:pStyle w:val="B1"/>
      </w:pPr>
      <w:r w:rsidRPr="008019AF">
        <w:t>-</w:t>
      </w:r>
      <w:r w:rsidRPr="008019AF">
        <w:tab/>
        <w:t xml:space="preserve">when the wanted signal is based on </w:t>
      </w:r>
      <w:r w:rsidRPr="008019AF">
        <w:rPr>
          <w:rFonts w:cs="Arial"/>
          <w:szCs w:val="18"/>
          <w:lang w:eastAsia="ja-JP"/>
        </w:rPr>
        <w:t>EIS</w:t>
      </w:r>
      <w:r w:rsidRPr="008019AF">
        <w:rPr>
          <w:rFonts w:cs="Arial"/>
          <w:szCs w:val="18"/>
          <w:vertAlign w:val="subscript"/>
          <w:lang w:eastAsia="ja-JP"/>
        </w:rPr>
        <w:t>REFSENS</w:t>
      </w:r>
      <w:r w:rsidRPr="008019AF">
        <w:t xml:space="preserve">: the AoA of the incident wave of a received signal and the interfering signal are within the </w:t>
      </w:r>
      <w:r w:rsidRPr="008019AF">
        <w:rPr>
          <w:i/>
        </w:rPr>
        <w:t>FR1 OTA REFSENS RoAoA.</w:t>
      </w:r>
    </w:p>
    <w:p w14:paraId="16CC0C1F" w14:textId="77777777" w:rsidR="00292864" w:rsidRPr="008019AF" w:rsidRDefault="00292864" w:rsidP="00292864">
      <w:pPr>
        <w:pStyle w:val="B1"/>
      </w:pPr>
      <w:r w:rsidRPr="008019AF">
        <w:t>-</w:t>
      </w:r>
      <w:r w:rsidRPr="008019AF">
        <w:tab/>
        <w:t xml:space="preserve">when the wanted signal is based on </w:t>
      </w:r>
      <w:r w:rsidRPr="008019AF">
        <w:rPr>
          <w:rFonts w:cs="Arial"/>
          <w:szCs w:val="18"/>
          <w:lang w:eastAsia="ja-JP"/>
        </w:rPr>
        <w:t>EIS</w:t>
      </w:r>
      <w:r w:rsidRPr="008019AF">
        <w:rPr>
          <w:rFonts w:cs="Arial"/>
          <w:szCs w:val="18"/>
          <w:vertAlign w:val="subscript"/>
          <w:lang w:eastAsia="ja-JP"/>
        </w:rPr>
        <w:t>minSENS</w:t>
      </w:r>
      <w:r w:rsidRPr="008019AF">
        <w:t xml:space="preserve">: the AoA of the incident wave of a received signal and the interfering signal are within the </w:t>
      </w:r>
      <w:r w:rsidRPr="008019AF">
        <w:rPr>
          <w:i/>
        </w:rPr>
        <w:t>minSENS RoAoA</w:t>
      </w:r>
      <w:r w:rsidRPr="008019AF">
        <w:t>.</w:t>
      </w:r>
    </w:p>
    <w:p w14:paraId="2CF9BD81" w14:textId="640B2974" w:rsidR="00292864" w:rsidRPr="008019AF" w:rsidRDefault="00292864" w:rsidP="00292864">
      <w:r w:rsidRPr="008019AF">
        <w:t>For NR, the throughput</w:t>
      </w:r>
      <w:r w:rsidRPr="008019AF">
        <w:rPr>
          <w:vertAlign w:val="subscript"/>
        </w:rPr>
        <w:t xml:space="preserve"> </w:t>
      </w:r>
      <w:r w:rsidRPr="008019AF">
        <w:t>shall be ≥ 95% of the maximum throughput</w:t>
      </w:r>
      <w:r w:rsidRPr="008019AF" w:rsidDel="00BE584A">
        <w:t xml:space="preserve"> </w:t>
      </w:r>
      <w:r w:rsidRPr="008019AF">
        <w:t xml:space="preserve">of the reference measurement channel, with a wanted signal at the assigned channel frequency and two interfering signals at the RIB with the conditions specified in tables </w:t>
      </w:r>
      <w:r>
        <w:t>7.8.5.1</w:t>
      </w:r>
      <w:r w:rsidRPr="008019AF">
        <w:t xml:space="preserve">-1 and </w:t>
      </w:r>
      <w:r>
        <w:t>7.8.5.1</w:t>
      </w:r>
      <w:r w:rsidRPr="008019AF">
        <w:t xml:space="preserve">-2 for intermodulation performance and in tables </w:t>
      </w:r>
      <w:r>
        <w:t>7.8.5.1</w:t>
      </w:r>
      <w:r w:rsidRPr="008019AF">
        <w:t>-3 and</w:t>
      </w:r>
      <w:r w:rsidRPr="008019AF">
        <w:rPr>
          <w:lang w:eastAsia="zh-CN"/>
        </w:rPr>
        <w:t xml:space="preserve"> </w:t>
      </w:r>
      <w:r>
        <w:rPr>
          <w:lang w:eastAsia="zh-CN"/>
        </w:rPr>
        <w:t>7.8.5.1</w:t>
      </w:r>
      <w:r w:rsidRPr="008019AF">
        <w:rPr>
          <w:lang w:eastAsia="zh-CN"/>
        </w:rPr>
        <w:t>-4</w:t>
      </w:r>
      <w:r w:rsidRPr="008019AF">
        <w:rPr>
          <w:rFonts w:hint="eastAsia"/>
          <w:lang w:eastAsia="zh-CN"/>
        </w:rPr>
        <w:t xml:space="preserve"> </w:t>
      </w:r>
      <w:r w:rsidRPr="008019AF">
        <w:t xml:space="preserve">for narrowband intermodulation performance. </w:t>
      </w:r>
    </w:p>
    <w:p w14:paraId="03E7D934" w14:textId="77777777" w:rsidR="00292864" w:rsidRPr="008019AF" w:rsidRDefault="00292864" w:rsidP="00292864">
      <w:pPr>
        <w:rPr>
          <w:rFonts w:eastAsia="Osaka"/>
        </w:rPr>
      </w:pPr>
      <w:r w:rsidRPr="008019AF">
        <w:rPr>
          <w:rFonts w:eastAsia="Osaka"/>
        </w:rPr>
        <w:t>The reference measurement channel for the wanted signal is identified in table </w:t>
      </w:r>
      <w:r>
        <w:rPr>
          <w:rFonts w:eastAsia="Osaka"/>
        </w:rPr>
        <w:t>7.3.5.2</w:t>
      </w:r>
      <w:r w:rsidRPr="008019AF">
        <w:rPr>
          <w:rFonts w:eastAsia="Osaka"/>
        </w:rPr>
        <w:t xml:space="preserve">-1, table </w:t>
      </w:r>
      <w:r>
        <w:rPr>
          <w:rFonts w:eastAsia="Osaka"/>
        </w:rPr>
        <w:t>7.3.5.2</w:t>
      </w:r>
      <w:r w:rsidRPr="008019AF">
        <w:rPr>
          <w:rFonts w:eastAsia="Osaka"/>
        </w:rPr>
        <w:t>-2</w:t>
      </w:r>
      <w:r w:rsidRPr="008019AF">
        <w:rPr>
          <w:lang w:eastAsia="zh-CN"/>
        </w:rPr>
        <w:t xml:space="preserve"> and </w:t>
      </w:r>
      <w:r w:rsidRPr="008019AF">
        <w:rPr>
          <w:rFonts w:hint="eastAsia"/>
          <w:lang w:eastAsia="zh-CN"/>
        </w:rPr>
        <w:t xml:space="preserve">table </w:t>
      </w:r>
      <w:r>
        <w:rPr>
          <w:rFonts w:hint="eastAsia"/>
          <w:lang w:eastAsia="zh-CN"/>
        </w:rPr>
        <w:t>7.3.5.2</w:t>
      </w:r>
      <w:r w:rsidRPr="008019AF">
        <w:rPr>
          <w:rFonts w:hint="eastAsia"/>
          <w:lang w:eastAsia="zh-CN"/>
        </w:rPr>
        <w:t>-3</w:t>
      </w:r>
      <w:r w:rsidRPr="008019AF">
        <w:rPr>
          <w:lang w:eastAsia="zh-CN"/>
        </w:rPr>
        <w:t xml:space="preserve"> f</w:t>
      </w:r>
      <w:r w:rsidRPr="008019AF">
        <w:rPr>
          <w:rFonts w:eastAsia="Osaka"/>
        </w:rPr>
        <w:t xml:space="preserve">or each </w:t>
      </w:r>
      <w:r w:rsidRPr="008019AF">
        <w:rPr>
          <w:rFonts w:eastAsia="Osaka"/>
          <w:i/>
        </w:rPr>
        <w:t>BS channel bandwidth</w:t>
      </w:r>
      <w:r w:rsidRPr="008019AF">
        <w:rPr>
          <w:rFonts w:eastAsia="Osaka"/>
        </w:rPr>
        <w:t xml:space="preserve"> and further specified in </w:t>
      </w:r>
      <w:r w:rsidRPr="004552E2">
        <w:rPr>
          <w:rFonts w:eastAsia="Osaka"/>
          <w:highlight w:val="yellow"/>
        </w:rPr>
        <w:t>annex A.</w:t>
      </w:r>
    </w:p>
    <w:p w14:paraId="70846379" w14:textId="77777777" w:rsidR="00292864" w:rsidRPr="008019AF" w:rsidRDefault="00292864" w:rsidP="00292864">
      <w:pPr>
        <w:rPr>
          <w:rFonts w:eastAsia="Osaka"/>
          <w:lang w:val="en-US"/>
        </w:rPr>
      </w:pPr>
      <w:r w:rsidRPr="008019AF">
        <w:rPr>
          <w:rFonts w:eastAsia="Osaka"/>
          <w:lang w:val="en-US"/>
        </w:rPr>
        <w:t>The subcarrier spacing for the modulated interfering signal shall be the same as the subcarrier spacing for the wanted signal, except for the case of wanted signal</w:t>
      </w:r>
      <w:r>
        <w:rPr>
          <w:rFonts w:eastAsia="Osaka"/>
          <w:lang w:val="en-US"/>
        </w:rPr>
        <w:t xml:space="preserve"> subcarrier spacing 60kHz and</w:t>
      </w:r>
      <w:r w:rsidRPr="008019AF">
        <w:rPr>
          <w:rFonts w:eastAsia="Osaka"/>
          <w:lang w:val="en-US"/>
        </w:rPr>
        <w:t xml:space="preserve"> </w:t>
      </w:r>
      <w:r w:rsidRPr="008019AF">
        <w:rPr>
          <w:rFonts w:eastAsia="Osaka"/>
          <w:i/>
          <w:lang w:val="en-US"/>
        </w:rPr>
        <w:t>BS channel bandwidth</w:t>
      </w:r>
      <w:r w:rsidRPr="008019AF">
        <w:rPr>
          <w:rFonts w:eastAsia="Osaka"/>
          <w:lang w:val="en-US"/>
        </w:rPr>
        <w:t xml:space="preserve"> &lt;=20MHz, for which the subcarrier spacing of the interfering signal should be 30kHz.</w:t>
      </w:r>
    </w:p>
    <w:p w14:paraId="21E91304" w14:textId="77777777" w:rsidR="00292864" w:rsidRPr="008019AF" w:rsidRDefault="00292864" w:rsidP="00292864">
      <w:pPr>
        <w:rPr>
          <w:rFonts w:eastAsia="Osaka"/>
        </w:rPr>
      </w:pPr>
      <w:r w:rsidRPr="008019AF">
        <w:rPr>
          <w:rFonts w:eastAsia="Osaka"/>
        </w:rPr>
        <w:t xml:space="preserve">The receiver intermodulation requirement is applicable outside the </w:t>
      </w:r>
      <w:r w:rsidRPr="008019AF">
        <w:rPr>
          <w:rFonts w:hint="eastAsia"/>
          <w:lang w:eastAsia="zh-CN"/>
        </w:rPr>
        <w:t xml:space="preserve">Base Station </w:t>
      </w:r>
      <w:r w:rsidRPr="008019AF">
        <w:rPr>
          <w:rFonts w:eastAsia="Osaka"/>
        </w:rPr>
        <w:t>RF Bandwidth</w:t>
      </w:r>
      <w:r w:rsidRPr="008019AF">
        <w:rPr>
          <w:rFonts w:hint="eastAsia"/>
          <w:lang w:eastAsia="zh-CN"/>
        </w:rPr>
        <w:t xml:space="preserve"> </w:t>
      </w:r>
      <w:r w:rsidRPr="008019AF">
        <w:rPr>
          <w:lang w:eastAsia="zh-CN"/>
        </w:rPr>
        <w:t xml:space="preserve">or Radio Bandwidth </w:t>
      </w:r>
      <w:r w:rsidRPr="008019AF">
        <w:rPr>
          <w:rFonts w:hint="eastAsia"/>
          <w:lang w:eastAsia="zh-CN"/>
        </w:rPr>
        <w:t>edges</w:t>
      </w:r>
      <w:r w:rsidRPr="008019AF">
        <w:rPr>
          <w:rFonts w:eastAsia="Osaka"/>
        </w:rPr>
        <w:t xml:space="preserve">. The interfering signal offset is defined relative to the Base Station RF Bandwidth edges </w:t>
      </w:r>
      <w:r w:rsidRPr="008019AF">
        <w:rPr>
          <w:lang w:eastAsia="zh-CN"/>
        </w:rPr>
        <w:t xml:space="preserve">or Radio Bandwidth </w:t>
      </w:r>
      <w:r w:rsidRPr="008019AF">
        <w:rPr>
          <w:rFonts w:eastAsia="Osaka"/>
        </w:rPr>
        <w:t>edges.</w:t>
      </w:r>
    </w:p>
    <w:p w14:paraId="058B5640" w14:textId="77777777" w:rsidR="00292864" w:rsidRPr="008019AF" w:rsidRDefault="00292864" w:rsidP="00292864">
      <w:r w:rsidRPr="008019AF">
        <w:t xml:space="preserve">For a RIBs supporting operation in non-contiguous spectrum within any </w:t>
      </w:r>
      <w:r w:rsidRPr="008019AF">
        <w:rPr>
          <w:i/>
        </w:rPr>
        <w:t>operating band</w:t>
      </w:r>
      <w:r w:rsidRPr="008019AF">
        <w:t xml:space="preserve">, the narrowband intermodulation requirement shall apply in addition inside any sub-block gap in case the sub-block gap is at least as wide as the </w:t>
      </w:r>
      <w:r w:rsidRPr="008019AF">
        <w:rPr>
          <w:i/>
        </w:rPr>
        <w:t>BS channel bandwidth</w:t>
      </w:r>
      <w:r w:rsidRPr="008019AF">
        <w:t xml:space="preserve"> of the NR interfering signal in tables </w:t>
      </w:r>
      <w:r>
        <w:t>7.8.5.1</w:t>
      </w:r>
      <w:r w:rsidRPr="008019AF">
        <w:t xml:space="preserve">-2 and </w:t>
      </w:r>
      <w:r>
        <w:t>7.8.5.1</w:t>
      </w:r>
      <w:r w:rsidRPr="008019AF">
        <w:t>-4. The interfering signal offset is defined relative to the sub-block edges inside the sub-block gap.</w:t>
      </w:r>
    </w:p>
    <w:p w14:paraId="4D7887E7" w14:textId="77777777" w:rsidR="00292864" w:rsidRPr="008019AF" w:rsidRDefault="00292864" w:rsidP="00292864">
      <w:r w:rsidRPr="008019AF">
        <w:t xml:space="preserve">[For </w:t>
      </w:r>
      <w:r w:rsidRPr="008019AF">
        <w:rPr>
          <w:i/>
        </w:rPr>
        <w:t>multi-band RIBs</w:t>
      </w:r>
      <w:r w:rsidRPr="008019AF">
        <w:t>, the intermodulation requirement shall apply in addition inside any Inter RF Bandwidth gap, in case the gap size is at least twice as wide as the E-UTRA interfering signal centre frequency offset from the Base Station RF Bandwidth edge.]</w:t>
      </w:r>
    </w:p>
    <w:p w14:paraId="24027AAB" w14:textId="77777777" w:rsidR="00292864" w:rsidRPr="008019AF" w:rsidRDefault="00292864" w:rsidP="00292864">
      <w:r w:rsidRPr="008019AF">
        <w:t xml:space="preserve">[For </w:t>
      </w:r>
      <w:r w:rsidRPr="008019AF">
        <w:rPr>
          <w:i/>
        </w:rPr>
        <w:t>multi-band RIBs</w:t>
      </w:r>
      <w:r w:rsidRPr="008019AF">
        <w:t xml:space="preserve">, the narrowband intermodulation requirement shall apply in addition inside any Inter RF Bandwidth gap in case the gap size is at least as wide as the E-UTRA interfering signal in tables </w:t>
      </w:r>
      <w:r>
        <w:t>7.8.5.1</w:t>
      </w:r>
      <w:r w:rsidRPr="008019AF">
        <w:t xml:space="preserve">-2 and </w:t>
      </w:r>
      <w:r>
        <w:t>7.8.5.1</w:t>
      </w:r>
      <w:r w:rsidRPr="008019AF">
        <w:t>-4. The interfering signal offset is defined relative to the Base Station RF Bandwidth edges inside the Inter RF Bandwidth gap.]</w:t>
      </w:r>
    </w:p>
    <w:p w14:paraId="0E28AC1E" w14:textId="77777777" w:rsidR="00292864" w:rsidRPr="008019AF" w:rsidRDefault="00292864" w:rsidP="00292864">
      <w:pPr>
        <w:pStyle w:val="TH"/>
      </w:pPr>
      <w:r w:rsidRPr="008019AF">
        <w:lastRenderedPageBreak/>
        <w:t xml:space="preserve">Table </w:t>
      </w:r>
      <w:r>
        <w:t>7.8.5.1</w:t>
      </w:r>
      <w:r w:rsidRPr="008019AF">
        <w:t>-1: General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2273"/>
        <w:gridCol w:w="2552"/>
        <w:gridCol w:w="1740"/>
      </w:tblGrid>
      <w:tr w:rsidR="00292864" w:rsidRPr="008019AF" w14:paraId="545B3C61" w14:textId="77777777" w:rsidTr="009760C0">
        <w:trPr>
          <w:jc w:val="center"/>
        </w:trPr>
        <w:tc>
          <w:tcPr>
            <w:tcW w:w="1737" w:type="dxa"/>
            <w:shd w:val="clear" w:color="auto" w:fill="auto"/>
          </w:tcPr>
          <w:p w14:paraId="495FC501" w14:textId="77777777" w:rsidR="00292864" w:rsidRPr="008019AF" w:rsidRDefault="00292864" w:rsidP="00B06C9A">
            <w:pPr>
              <w:pStyle w:val="TAH"/>
            </w:pPr>
            <w:r w:rsidRPr="008019AF">
              <w:t>BS class</w:t>
            </w:r>
          </w:p>
        </w:tc>
        <w:tc>
          <w:tcPr>
            <w:tcW w:w="2273" w:type="dxa"/>
            <w:shd w:val="clear" w:color="auto" w:fill="auto"/>
          </w:tcPr>
          <w:p w14:paraId="7A15837D" w14:textId="77777777" w:rsidR="00292864" w:rsidRPr="008019AF" w:rsidRDefault="00292864" w:rsidP="00B06C9A">
            <w:pPr>
              <w:pStyle w:val="TAH"/>
            </w:pPr>
            <w:r w:rsidRPr="008019AF">
              <w:t>Mean power of interfering signals [dBm]</w:t>
            </w:r>
          </w:p>
        </w:tc>
        <w:tc>
          <w:tcPr>
            <w:tcW w:w="2552" w:type="dxa"/>
            <w:shd w:val="clear" w:color="auto" w:fill="auto"/>
          </w:tcPr>
          <w:p w14:paraId="2662413B" w14:textId="77777777" w:rsidR="00292864" w:rsidRPr="008019AF" w:rsidRDefault="00292864" w:rsidP="00B06C9A">
            <w:pPr>
              <w:pStyle w:val="TAH"/>
            </w:pPr>
            <w:commentRangeStart w:id="8250"/>
            <w:r w:rsidRPr="008019AF">
              <w:t>Wanted Signal mean power [dBm]</w:t>
            </w:r>
            <w:commentRangeEnd w:id="8250"/>
            <w:r>
              <w:rPr>
                <w:rStyle w:val="CommentReference"/>
                <w:rFonts w:ascii="Times New Roman" w:hAnsi="Times New Roman"/>
                <w:b w:val="0"/>
              </w:rPr>
              <w:commentReference w:id="8250"/>
            </w:r>
          </w:p>
        </w:tc>
        <w:tc>
          <w:tcPr>
            <w:tcW w:w="1740" w:type="dxa"/>
            <w:shd w:val="clear" w:color="auto" w:fill="auto"/>
          </w:tcPr>
          <w:p w14:paraId="226D40CA" w14:textId="77777777" w:rsidR="00292864" w:rsidRPr="008019AF" w:rsidRDefault="00292864" w:rsidP="00B06C9A">
            <w:pPr>
              <w:pStyle w:val="TAH"/>
            </w:pPr>
            <w:r w:rsidRPr="008019AF">
              <w:t>Type of interfering signal</w:t>
            </w:r>
          </w:p>
        </w:tc>
      </w:tr>
      <w:tr w:rsidR="00292864" w:rsidRPr="008019AF" w14:paraId="3FDF7148" w14:textId="77777777" w:rsidTr="009760C0">
        <w:trPr>
          <w:jc w:val="center"/>
        </w:trPr>
        <w:tc>
          <w:tcPr>
            <w:tcW w:w="1737" w:type="dxa"/>
            <w:vMerge w:val="restart"/>
            <w:shd w:val="clear" w:color="auto" w:fill="auto"/>
          </w:tcPr>
          <w:p w14:paraId="4B283B84" w14:textId="77777777" w:rsidR="00292864" w:rsidRPr="008019AF" w:rsidRDefault="00292864" w:rsidP="00B06C9A">
            <w:pPr>
              <w:pStyle w:val="TAC"/>
            </w:pPr>
            <w:r w:rsidRPr="008019AF">
              <w:t>Wide Area BS</w:t>
            </w:r>
          </w:p>
        </w:tc>
        <w:tc>
          <w:tcPr>
            <w:tcW w:w="2273" w:type="dxa"/>
            <w:shd w:val="clear" w:color="auto" w:fill="auto"/>
          </w:tcPr>
          <w:p w14:paraId="61800E78" w14:textId="77777777" w:rsidR="00292864" w:rsidRPr="008019AF" w:rsidRDefault="00292864" w:rsidP="00B06C9A">
            <w:pPr>
              <w:pStyle w:val="TAC"/>
            </w:pPr>
            <w:r w:rsidRPr="008019AF">
              <w:t>-52  + Δ</w:t>
            </w:r>
            <w:r w:rsidRPr="008019AF">
              <w:rPr>
                <w:vertAlign w:val="subscript"/>
              </w:rPr>
              <w:t>OTAREFSENS</w:t>
            </w:r>
          </w:p>
        </w:tc>
        <w:tc>
          <w:tcPr>
            <w:tcW w:w="2552" w:type="dxa"/>
            <w:shd w:val="clear" w:color="auto" w:fill="auto"/>
            <w:vAlign w:val="center"/>
          </w:tcPr>
          <w:p w14:paraId="08B7F16E" w14:textId="77777777" w:rsidR="00292864" w:rsidRPr="004552E2" w:rsidRDefault="00292864" w:rsidP="00B06C9A">
            <w:pPr>
              <w:pStyle w:val="TAC"/>
            </w:pPr>
            <w:r w:rsidRPr="008019AF">
              <w:t>EIS</w:t>
            </w:r>
            <w:r w:rsidRPr="008019AF">
              <w:rPr>
                <w:vertAlign w:val="subscript"/>
              </w:rPr>
              <w:t>REFSENS</w:t>
            </w:r>
            <w:r w:rsidRPr="008019AF" w:rsidDel="00E01BA4">
              <w:t xml:space="preserve"> </w:t>
            </w:r>
            <w:r w:rsidRPr="008019AF">
              <w:t>+ 6 dB</w:t>
            </w:r>
            <w:r>
              <w:t xml:space="preserve"> </w:t>
            </w:r>
            <w:r w:rsidRPr="004552E2">
              <w:rPr>
                <w:highlight w:val="yellow"/>
              </w:rPr>
              <w:t>+FFS</w:t>
            </w:r>
          </w:p>
        </w:tc>
        <w:tc>
          <w:tcPr>
            <w:tcW w:w="1740" w:type="dxa"/>
            <w:vMerge w:val="restart"/>
            <w:shd w:val="clear" w:color="auto" w:fill="auto"/>
            <w:vAlign w:val="center"/>
          </w:tcPr>
          <w:p w14:paraId="13B5C8A7" w14:textId="1B4240D4" w:rsidR="00292864" w:rsidRPr="008019AF" w:rsidRDefault="00292864" w:rsidP="00B06C9A">
            <w:pPr>
              <w:pStyle w:val="TAC"/>
            </w:pPr>
            <w:r w:rsidRPr="008019AF">
              <w:t xml:space="preserve">See </w:t>
            </w:r>
            <w:r w:rsidR="00B06C9A">
              <w:t>t</w:t>
            </w:r>
            <w:r w:rsidRPr="008019AF">
              <w:t xml:space="preserve">able </w:t>
            </w:r>
            <w:r>
              <w:t>7.8.5.1</w:t>
            </w:r>
            <w:r w:rsidRPr="008019AF">
              <w:t>-2</w:t>
            </w:r>
          </w:p>
        </w:tc>
      </w:tr>
      <w:tr w:rsidR="00292864" w:rsidRPr="008019AF" w14:paraId="345A3240" w14:textId="77777777" w:rsidTr="009760C0">
        <w:trPr>
          <w:jc w:val="center"/>
        </w:trPr>
        <w:tc>
          <w:tcPr>
            <w:tcW w:w="1737" w:type="dxa"/>
            <w:vMerge/>
            <w:shd w:val="clear" w:color="auto" w:fill="auto"/>
          </w:tcPr>
          <w:p w14:paraId="7A099CFC" w14:textId="77777777" w:rsidR="00292864" w:rsidRPr="008019AF" w:rsidRDefault="00292864" w:rsidP="00B06C9A">
            <w:pPr>
              <w:pStyle w:val="TAC"/>
            </w:pPr>
          </w:p>
        </w:tc>
        <w:tc>
          <w:tcPr>
            <w:tcW w:w="2273" w:type="dxa"/>
            <w:shd w:val="clear" w:color="auto" w:fill="auto"/>
          </w:tcPr>
          <w:p w14:paraId="5DD87AD6" w14:textId="77777777" w:rsidR="00292864" w:rsidRPr="008019AF" w:rsidRDefault="00292864" w:rsidP="00B06C9A">
            <w:pPr>
              <w:pStyle w:val="TAC"/>
            </w:pPr>
            <w:r w:rsidRPr="008019AF">
              <w:t>-52  + Δ</w:t>
            </w:r>
            <w:r w:rsidRPr="008019AF">
              <w:rPr>
                <w:vertAlign w:val="subscript"/>
              </w:rPr>
              <w:t>minSENS</w:t>
            </w:r>
          </w:p>
        </w:tc>
        <w:tc>
          <w:tcPr>
            <w:tcW w:w="2552" w:type="dxa"/>
            <w:shd w:val="clear" w:color="auto" w:fill="auto"/>
            <w:vAlign w:val="center"/>
          </w:tcPr>
          <w:p w14:paraId="54ED575B" w14:textId="77777777" w:rsidR="00292864" w:rsidRPr="008019AF" w:rsidRDefault="00292864" w:rsidP="00B06C9A">
            <w:pPr>
              <w:pStyle w:val="TAC"/>
            </w:pPr>
            <w:r w:rsidRPr="008019AF">
              <w:t>EIS</w:t>
            </w:r>
            <w:r w:rsidRPr="008019AF">
              <w:rPr>
                <w:vertAlign w:val="subscript"/>
              </w:rPr>
              <w:t>minSENS</w:t>
            </w:r>
            <w:r w:rsidRPr="008019AF" w:rsidDel="00E01BA4">
              <w:t xml:space="preserve"> </w:t>
            </w:r>
            <w:r w:rsidRPr="008019AF">
              <w:t>+ 6 dB</w:t>
            </w:r>
            <w:r>
              <w:t xml:space="preserve"> </w:t>
            </w:r>
            <w:r w:rsidRPr="004552E2">
              <w:rPr>
                <w:highlight w:val="yellow"/>
              </w:rPr>
              <w:t>+FFS</w:t>
            </w:r>
          </w:p>
        </w:tc>
        <w:tc>
          <w:tcPr>
            <w:tcW w:w="1740" w:type="dxa"/>
            <w:vMerge/>
            <w:shd w:val="clear" w:color="auto" w:fill="auto"/>
            <w:vAlign w:val="center"/>
          </w:tcPr>
          <w:p w14:paraId="303D2250" w14:textId="77777777" w:rsidR="00292864" w:rsidRPr="008019AF" w:rsidRDefault="00292864" w:rsidP="00B06C9A">
            <w:pPr>
              <w:pStyle w:val="TAC"/>
            </w:pPr>
          </w:p>
        </w:tc>
      </w:tr>
      <w:tr w:rsidR="00292864" w:rsidRPr="008019AF" w14:paraId="0F6A0B7A" w14:textId="77777777" w:rsidTr="009760C0">
        <w:trPr>
          <w:jc w:val="center"/>
        </w:trPr>
        <w:tc>
          <w:tcPr>
            <w:tcW w:w="1737" w:type="dxa"/>
            <w:vMerge w:val="restart"/>
            <w:shd w:val="clear" w:color="auto" w:fill="auto"/>
          </w:tcPr>
          <w:p w14:paraId="03469D44" w14:textId="77777777" w:rsidR="00292864" w:rsidRPr="008019AF" w:rsidRDefault="00292864" w:rsidP="00B06C9A">
            <w:pPr>
              <w:pStyle w:val="TAC"/>
            </w:pPr>
            <w:r w:rsidRPr="008019AF">
              <w:t>Medium Range BS</w:t>
            </w:r>
          </w:p>
        </w:tc>
        <w:tc>
          <w:tcPr>
            <w:tcW w:w="2273" w:type="dxa"/>
            <w:shd w:val="clear" w:color="auto" w:fill="auto"/>
          </w:tcPr>
          <w:p w14:paraId="470BEF47" w14:textId="77777777" w:rsidR="00292864" w:rsidRPr="008019AF" w:rsidRDefault="00292864" w:rsidP="00B06C9A">
            <w:pPr>
              <w:pStyle w:val="TAC"/>
            </w:pPr>
            <w:r w:rsidRPr="008019AF">
              <w:t>-47 + Δ</w:t>
            </w:r>
            <w:r w:rsidRPr="008019AF">
              <w:rPr>
                <w:vertAlign w:val="subscript"/>
              </w:rPr>
              <w:t>OTAREFSENS</w:t>
            </w:r>
          </w:p>
        </w:tc>
        <w:tc>
          <w:tcPr>
            <w:tcW w:w="2552" w:type="dxa"/>
            <w:shd w:val="clear" w:color="auto" w:fill="auto"/>
            <w:vAlign w:val="center"/>
          </w:tcPr>
          <w:p w14:paraId="2FE74BC4" w14:textId="77777777" w:rsidR="00292864" w:rsidRPr="008019AF" w:rsidRDefault="00292864" w:rsidP="00B06C9A">
            <w:pPr>
              <w:pStyle w:val="TAC"/>
            </w:pPr>
            <w:r w:rsidRPr="008019AF">
              <w:t>EIS</w:t>
            </w:r>
            <w:r w:rsidRPr="008019AF">
              <w:rPr>
                <w:vertAlign w:val="subscript"/>
              </w:rPr>
              <w:t>REFSENS</w:t>
            </w:r>
            <w:r w:rsidRPr="008019AF" w:rsidDel="00E01BA4">
              <w:t xml:space="preserve"> </w:t>
            </w:r>
            <w:r w:rsidRPr="008019AF">
              <w:t>+ 6 dB</w:t>
            </w:r>
            <w:r>
              <w:t xml:space="preserve"> </w:t>
            </w:r>
            <w:r w:rsidRPr="004552E2">
              <w:rPr>
                <w:highlight w:val="yellow"/>
              </w:rPr>
              <w:t>+FFS</w:t>
            </w:r>
          </w:p>
        </w:tc>
        <w:tc>
          <w:tcPr>
            <w:tcW w:w="1740" w:type="dxa"/>
            <w:vMerge/>
            <w:shd w:val="clear" w:color="auto" w:fill="auto"/>
          </w:tcPr>
          <w:p w14:paraId="575267EE" w14:textId="77777777" w:rsidR="00292864" w:rsidRPr="008019AF" w:rsidRDefault="00292864" w:rsidP="00B06C9A">
            <w:pPr>
              <w:pStyle w:val="TAC"/>
            </w:pPr>
          </w:p>
        </w:tc>
      </w:tr>
      <w:tr w:rsidR="00292864" w:rsidRPr="008019AF" w14:paraId="65F9BA00" w14:textId="77777777" w:rsidTr="009760C0">
        <w:trPr>
          <w:jc w:val="center"/>
        </w:trPr>
        <w:tc>
          <w:tcPr>
            <w:tcW w:w="1737" w:type="dxa"/>
            <w:vMerge/>
            <w:shd w:val="clear" w:color="auto" w:fill="auto"/>
          </w:tcPr>
          <w:p w14:paraId="7246FE04" w14:textId="77777777" w:rsidR="00292864" w:rsidRPr="008019AF" w:rsidRDefault="00292864" w:rsidP="00B06C9A">
            <w:pPr>
              <w:pStyle w:val="TAC"/>
            </w:pPr>
          </w:p>
        </w:tc>
        <w:tc>
          <w:tcPr>
            <w:tcW w:w="2273" w:type="dxa"/>
            <w:shd w:val="clear" w:color="auto" w:fill="auto"/>
          </w:tcPr>
          <w:p w14:paraId="288BD039" w14:textId="77777777" w:rsidR="00292864" w:rsidRPr="008019AF" w:rsidRDefault="00292864" w:rsidP="00B06C9A">
            <w:pPr>
              <w:pStyle w:val="TAC"/>
            </w:pPr>
            <w:r w:rsidRPr="008019AF">
              <w:t>-47 + Δ</w:t>
            </w:r>
            <w:r w:rsidRPr="008019AF">
              <w:rPr>
                <w:vertAlign w:val="subscript"/>
              </w:rPr>
              <w:t>minSENS</w:t>
            </w:r>
          </w:p>
        </w:tc>
        <w:tc>
          <w:tcPr>
            <w:tcW w:w="2552" w:type="dxa"/>
            <w:shd w:val="clear" w:color="auto" w:fill="auto"/>
            <w:vAlign w:val="center"/>
          </w:tcPr>
          <w:p w14:paraId="16BFDC6C" w14:textId="77777777" w:rsidR="00292864" w:rsidRPr="008019AF" w:rsidRDefault="00292864" w:rsidP="00B06C9A">
            <w:pPr>
              <w:pStyle w:val="TAC"/>
            </w:pPr>
            <w:r w:rsidRPr="008019AF">
              <w:t>EIS</w:t>
            </w:r>
            <w:r w:rsidRPr="008019AF">
              <w:rPr>
                <w:vertAlign w:val="subscript"/>
              </w:rPr>
              <w:t>minSENS</w:t>
            </w:r>
            <w:r w:rsidRPr="008019AF" w:rsidDel="00E01BA4">
              <w:t xml:space="preserve"> </w:t>
            </w:r>
            <w:r w:rsidRPr="008019AF">
              <w:t>+ 6 dB</w:t>
            </w:r>
            <w:r>
              <w:t xml:space="preserve"> </w:t>
            </w:r>
            <w:r w:rsidRPr="004552E2">
              <w:rPr>
                <w:highlight w:val="yellow"/>
              </w:rPr>
              <w:t>+FFS</w:t>
            </w:r>
          </w:p>
        </w:tc>
        <w:tc>
          <w:tcPr>
            <w:tcW w:w="1740" w:type="dxa"/>
            <w:vMerge/>
            <w:shd w:val="clear" w:color="auto" w:fill="auto"/>
          </w:tcPr>
          <w:p w14:paraId="5977DA2C" w14:textId="77777777" w:rsidR="00292864" w:rsidRPr="008019AF" w:rsidRDefault="00292864" w:rsidP="00B06C9A">
            <w:pPr>
              <w:pStyle w:val="TAC"/>
            </w:pPr>
          </w:p>
        </w:tc>
      </w:tr>
      <w:tr w:rsidR="00292864" w:rsidRPr="008019AF" w14:paraId="3C6EEFA7" w14:textId="77777777" w:rsidTr="009760C0">
        <w:trPr>
          <w:jc w:val="center"/>
        </w:trPr>
        <w:tc>
          <w:tcPr>
            <w:tcW w:w="1737" w:type="dxa"/>
            <w:vMerge w:val="restart"/>
            <w:shd w:val="clear" w:color="auto" w:fill="auto"/>
          </w:tcPr>
          <w:p w14:paraId="3861810B" w14:textId="77777777" w:rsidR="00292864" w:rsidRPr="008019AF" w:rsidRDefault="00292864" w:rsidP="00B06C9A">
            <w:pPr>
              <w:pStyle w:val="TAC"/>
            </w:pPr>
            <w:r w:rsidRPr="008019AF">
              <w:t>Local Area BS</w:t>
            </w:r>
          </w:p>
        </w:tc>
        <w:tc>
          <w:tcPr>
            <w:tcW w:w="2273" w:type="dxa"/>
            <w:shd w:val="clear" w:color="auto" w:fill="auto"/>
          </w:tcPr>
          <w:p w14:paraId="0FA0642E" w14:textId="77777777" w:rsidR="00292864" w:rsidRPr="008019AF" w:rsidRDefault="00292864" w:rsidP="00B06C9A">
            <w:pPr>
              <w:pStyle w:val="TAC"/>
            </w:pPr>
            <w:r w:rsidRPr="008019AF">
              <w:t>-44 + Δ</w:t>
            </w:r>
            <w:r w:rsidRPr="008019AF">
              <w:rPr>
                <w:vertAlign w:val="subscript"/>
              </w:rPr>
              <w:t>OTAREFSENS</w:t>
            </w:r>
          </w:p>
        </w:tc>
        <w:tc>
          <w:tcPr>
            <w:tcW w:w="2552" w:type="dxa"/>
            <w:shd w:val="clear" w:color="auto" w:fill="auto"/>
            <w:vAlign w:val="center"/>
          </w:tcPr>
          <w:p w14:paraId="173002BE" w14:textId="77777777" w:rsidR="00292864" w:rsidRPr="008019AF" w:rsidRDefault="00292864" w:rsidP="00B06C9A">
            <w:pPr>
              <w:pStyle w:val="TAC"/>
            </w:pPr>
            <w:r w:rsidRPr="008019AF">
              <w:t>EIS</w:t>
            </w:r>
            <w:r w:rsidRPr="008019AF">
              <w:rPr>
                <w:vertAlign w:val="subscript"/>
              </w:rPr>
              <w:t>REFSENS</w:t>
            </w:r>
            <w:r w:rsidRPr="008019AF" w:rsidDel="00E01BA4">
              <w:t xml:space="preserve"> </w:t>
            </w:r>
            <w:r w:rsidRPr="008019AF">
              <w:t>+ 6 dB</w:t>
            </w:r>
            <w:r>
              <w:t xml:space="preserve"> </w:t>
            </w:r>
            <w:r w:rsidRPr="004552E2">
              <w:rPr>
                <w:highlight w:val="yellow"/>
              </w:rPr>
              <w:t>+FFS</w:t>
            </w:r>
          </w:p>
        </w:tc>
        <w:tc>
          <w:tcPr>
            <w:tcW w:w="1740" w:type="dxa"/>
            <w:vMerge/>
            <w:shd w:val="clear" w:color="auto" w:fill="auto"/>
          </w:tcPr>
          <w:p w14:paraId="27E5F82F" w14:textId="77777777" w:rsidR="00292864" w:rsidRPr="008019AF" w:rsidRDefault="00292864" w:rsidP="00B06C9A">
            <w:pPr>
              <w:pStyle w:val="TAC"/>
            </w:pPr>
          </w:p>
        </w:tc>
      </w:tr>
      <w:tr w:rsidR="00292864" w:rsidRPr="008019AF" w14:paraId="142FAF33" w14:textId="77777777" w:rsidTr="009760C0">
        <w:trPr>
          <w:jc w:val="center"/>
        </w:trPr>
        <w:tc>
          <w:tcPr>
            <w:tcW w:w="1737" w:type="dxa"/>
            <w:vMerge/>
            <w:shd w:val="clear" w:color="auto" w:fill="auto"/>
          </w:tcPr>
          <w:p w14:paraId="06ECA593" w14:textId="77777777" w:rsidR="00292864" w:rsidRPr="008019AF" w:rsidRDefault="00292864" w:rsidP="009760C0">
            <w:pPr>
              <w:pStyle w:val="TAC"/>
            </w:pPr>
          </w:p>
        </w:tc>
        <w:tc>
          <w:tcPr>
            <w:tcW w:w="2273" w:type="dxa"/>
            <w:shd w:val="clear" w:color="auto" w:fill="auto"/>
          </w:tcPr>
          <w:p w14:paraId="3F98ABF4" w14:textId="77777777" w:rsidR="00292864" w:rsidRPr="008019AF" w:rsidRDefault="00292864" w:rsidP="00B06C9A">
            <w:pPr>
              <w:pStyle w:val="TAC"/>
            </w:pPr>
            <w:r w:rsidRPr="008019AF">
              <w:t>-44 + Δ</w:t>
            </w:r>
            <w:r w:rsidRPr="008019AF">
              <w:rPr>
                <w:vertAlign w:val="subscript"/>
              </w:rPr>
              <w:t>minSENS</w:t>
            </w:r>
          </w:p>
        </w:tc>
        <w:tc>
          <w:tcPr>
            <w:tcW w:w="2552" w:type="dxa"/>
            <w:shd w:val="clear" w:color="auto" w:fill="auto"/>
            <w:vAlign w:val="center"/>
          </w:tcPr>
          <w:p w14:paraId="5F098847" w14:textId="77777777" w:rsidR="00292864" w:rsidRPr="008019AF" w:rsidRDefault="00292864" w:rsidP="00B06C9A">
            <w:pPr>
              <w:pStyle w:val="TAC"/>
            </w:pPr>
            <w:r w:rsidRPr="008019AF">
              <w:t>EIS</w:t>
            </w:r>
            <w:r w:rsidRPr="008019AF">
              <w:rPr>
                <w:vertAlign w:val="subscript"/>
              </w:rPr>
              <w:t>minSENS</w:t>
            </w:r>
            <w:r w:rsidRPr="008019AF" w:rsidDel="00E01BA4">
              <w:t xml:space="preserve"> </w:t>
            </w:r>
            <w:r w:rsidRPr="008019AF">
              <w:t>+ 6 dB</w:t>
            </w:r>
            <w:r>
              <w:t xml:space="preserve"> </w:t>
            </w:r>
            <w:r w:rsidRPr="004552E2">
              <w:rPr>
                <w:highlight w:val="yellow"/>
              </w:rPr>
              <w:t>+FFS</w:t>
            </w:r>
          </w:p>
        </w:tc>
        <w:tc>
          <w:tcPr>
            <w:tcW w:w="1740" w:type="dxa"/>
            <w:vMerge/>
            <w:shd w:val="clear" w:color="auto" w:fill="auto"/>
          </w:tcPr>
          <w:p w14:paraId="0BBE076E" w14:textId="77777777" w:rsidR="00292864" w:rsidRPr="008019AF" w:rsidRDefault="00292864" w:rsidP="00B06C9A">
            <w:pPr>
              <w:pStyle w:val="TAC"/>
            </w:pPr>
          </w:p>
        </w:tc>
      </w:tr>
      <w:tr w:rsidR="00292864" w:rsidRPr="008019AF" w14:paraId="005C6160" w14:textId="77777777" w:rsidTr="009760C0">
        <w:trPr>
          <w:jc w:val="center"/>
        </w:trPr>
        <w:tc>
          <w:tcPr>
            <w:tcW w:w="8302" w:type="dxa"/>
            <w:gridSpan w:val="4"/>
            <w:shd w:val="clear" w:color="auto" w:fill="auto"/>
          </w:tcPr>
          <w:p w14:paraId="18409337" w14:textId="24448C7B" w:rsidR="00292864" w:rsidRPr="008019AF" w:rsidRDefault="00292864" w:rsidP="002F3E23">
            <w:pPr>
              <w:pStyle w:val="TAN"/>
              <w:rPr>
                <w:rFonts w:cs="Arial"/>
              </w:rPr>
            </w:pPr>
            <w:r w:rsidRPr="008019AF">
              <w:t xml:space="preserve">NOTE: </w:t>
            </w:r>
            <w:r w:rsidRPr="008019AF">
              <w:tab/>
              <w:t>EIS</w:t>
            </w:r>
            <w:r w:rsidRPr="008019AF">
              <w:rPr>
                <w:vertAlign w:val="subscript"/>
              </w:rPr>
              <w:t>REFSENS</w:t>
            </w:r>
            <w:r w:rsidRPr="008019AF" w:rsidDel="00E01BA4">
              <w:t xml:space="preserve"> </w:t>
            </w:r>
            <w:r w:rsidRPr="008019AF">
              <w:rPr>
                <w:lang w:eastAsia="zh-CN"/>
              </w:rPr>
              <w:t>and EIS</w:t>
            </w:r>
            <w:r w:rsidRPr="008019AF">
              <w:rPr>
                <w:vertAlign w:val="subscript"/>
                <w:lang w:eastAsia="zh-CN"/>
              </w:rPr>
              <w:t>minSENS</w:t>
            </w:r>
            <w:r w:rsidRPr="008019AF">
              <w:rPr>
                <w:lang w:eastAsia="zh-CN"/>
              </w:rPr>
              <w:t xml:space="preserve"> </w:t>
            </w:r>
            <w:r w:rsidRPr="008019AF">
              <w:t xml:space="preserve">depend on the BS class and on the </w:t>
            </w:r>
            <w:r w:rsidRPr="008019AF">
              <w:rPr>
                <w:i/>
              </w:rPr>
              <w:t>BS channel bandwidth</w:t>
            </w:r>
            <w:r w:rsidRPr="008019AF">
              <w:t xml:space="preserve">, see subclause </w:t>
            </w:r>
            <w:r>
              <w:t>7.3 and 7</w:t>
            </w:r>
            <w:r w:rsidRPr="008019AF">
              <w:t xml:space="preserve">.2. </w:t>
            </w:r>
          </w:p>
        </w:tc>
      </w:tr>
    </w:tbl>
    <w:p w14:paraId="731062C8" w14:textId="77777777" w:rsidR="00292864" w:rsidRPr="008019AF" w:rsidRDefault="00292864" w:rsidP="00292864"/>
    <w:p w14:paraId="56AA9ABA" w14:textId="77777777" w:rsidR="00292864" w:rsidRPr="008019AF" w:rsidRDefault="00292864" w:rsidP="00292864">
      <w:pPr>
        <w:pStyle w:val="TH"/>
      </w:pPr>
      <w:r w:rsidRPr="008019AF">
        <w:t xml:space="preserve">Table </w:t>
      </w:r>
      <w:r>
        <w:t>7.8.5.1</w:t>
      </w:r>
      <w:r w:rsidRPr="008019AF">
        <w:t xml:space="preserve">-2: Interfering signals for intermodulation requirement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2"/>
        <w:gridCol w:w="4475"/>
        <w:gridCol w:w="1814"/>
      </w:tblGrid>
      <w:tr w:rsidR="00292864" w:rsidRPr="008019AF" w14:paraId="1D61350F" w14:textId="77777777" w:rsidTr="002F3E23">
        <w:trPr>
          <w:jc w:val="center"/>
        </w:trPr>
        <w:tc>
          <w:tcPr>
            <w:tcW w:w="0" w:type="auto"/>
            <w:shd w:val="clear" w:color="auto" w:fill="auto"/>
            <w:vAlign w:val="center"/>
          </w:tcPr>
          <w:p w14:paraId="69FEB466" w14:textId="77777777" w:rsidR="00292864" w:rsidRPr="008019AF" w:rsidRDefault="00292864" w:rsidP="00B06C9A">
            <w:pPr>
              <w:pStyle w:val="TAH"/>
            </w:pPr>
            <w:bookmarkStart w:id="8251" w:name="_Hlk499831516"/>
            <w:r w:rsidRPr="008019AF">
              <w:rPr>
                <w:i/>
              </w:rPr>
              <w:t>BS channel bandwidth</w:t>
            </w:r>
            <w:r w:rsidRPr="008019AF">
              <w:t xml:space="preserve"> of the lowest/highest carrier received [MHz]</w:t>
            </w:r>
          </w:p>
        </w:tc>
        <w:tc>
          <w:tcPr>
            <w:tcW w:w="0" w:type="auto"/>
            <w:vAlign w:val="center"/>
          </w:tcPr>
          <w:p w14:paraId="6B5B9D4C" w14:textId="77777777" w:rsidR="00292864" w:rsidRPr="008019AF" w:rsidRDefault="00292864" w:rsidP="00B06C9A">
            <w:pPr>
              <w:pStyle w:val="TAH"/>
            </w:pPr>
            <w:r w:rsidRPr="008019AF">
              <w:t>Interfering signal centre frequency offset from the lower/upper base station RF Bandwidth edge [MHz]</w:t>
            </w:r>
          </w:p>
        </w:tc>
        <w:tc>
          <w:tcPr>
            <w:tcW w:w="0" w:type="auto"/>
            <w:vAlign w:val="center"/>
          </w:tcPr>
          <w:p w14:paraId="34AE4A32" w14:textId="77777777" w:rsidR="00292864" w:rsidRPr="008019AF" w:rsidRDefault="00292864" w:rsidP="00B06C9A">
            <w:pPr>
              <w:pStyle w:val="TAH"/>
            </w:pPr>
            <w:r w:rsidRPr="008019AF">
              <w:t>Type of interfering signal</w:t>
            </w:r>
          </w:p>
        </w:tc>
      </w:tr>
      <w:tr w:rsidR="00292864" w:rsidRPr="008019AF" w14:paraId="5E338A29" w14:textId="77777777" w:rsidTr="002F3E23">
        <w:trPr>
          <w:jc w:val="center"/>
        </w:trPr>
        <w:tc>
          <w:tcPr>
            <w:tcW w:w="0" w:type="auto"/>
            <w:vMerge w:val="restart"/>
            <w:vAlign w:val="center"/>
          </w:tcPr>
          <w:p w14:paraId="353D5292" w14:textId="77777777" w:rsidR="00292864" w:rsidRPr="008019AF" w:rsidRDefault="00292864" w:rsidP="00B06C9A">
            <w:pPr>
              <w:pStyle w:val="TAC"/>
            </w:pPr>
            <w:r w:rsidRPr="008019AF">
              <w:t>5</w:t>
            </w:r>
          </w:p>
        </w:tc>
        <w:tc>
          <w:tcPr>
            <w:tcW w:w="0" w:type="auto"/>
            <w:vAlign w:val="center"/>
          </w:tcPr>
          <w:p w14:paraId="0C9587E1" w14:textId="77777777" w:rsidR="00292864" w:rsidRPr="008019AF" w:rsidRDefault="00292864" w:rsidP="00B06C9A">
            <w:pPr>
              <w:pStyle w:val="TAC"/>
            </w:pPr>
            <w:r w:rsidRPr="008019AF">
              <w:t>[±7.5]</w:t>
            </w:r>
          </w:p>
        </w:tc>
        <w:tc>
          <w:tcPr>
            <w:tcW w:w="0" w:type="auto"/>
            <w:shd w:val="clear" w:color="auto" w:fill="auto"/>
            <w:vAlign w:val="center"/>
          </w:tcPr>
          <w:p w14:paraId="5F8A783C" w14:textId="77777777" w:rsidR="00292864" w:rsidRPr="008019AF" w:rsidRDefault="00292864" w:rsidP="00B06C9A">
            <w:pPr>
              <w:pStyle w:val="TAC"/>
            </w:pPr>
            <w:r w:rsidRPr="008019AF">
              <w:t>CW</w:t>
            </w:r>
          </w:p>
        </w:tc>
      </w:tr>
      <w:tr w:rsidR="00292864" w:rsidRPr="008019AF" w14:paraId="7289B844" w14:textId="77777777" w:rsidTr="002F3E23">
        <w:trPr>
          <w:jc w:val="center"/>
        </w:trPr>
        <w:tc>
          <w:tcPr>
            <w:tcW w:w="0" w:type="auto"/>
            <w:vMerge/>
            <w:vAlign w:val="center"/>
          </w:tcPr>
          <w:p w14:paraId="7A48241A" w14:textId="77777777" w:rsidR="00292864" w:rsidRPr="008019AF" w:rsidRDefault="00292864" w:rsidP="00B06C9A">
            <w:pPr>
              <w:pStyle w:val="TAC"/>
            </w:pPr>
          </w:p>
        </w:tc>
        <w:tc>
          <w:tcPr>
            <w:tcW w:w="0" w:type="auto"/>
            <w:vAlign w:val="center"/>
          </w:tcPr>
          <w:p w14:paraId="3C9DF826" w14:textId="77777777" w:rsidR="00292864" w:rsidRPr="008019AF" w:rsidRDefault="00292864" w:rsidP="00B06C9A">
            <w:pPr>
              <w:pStyle w:val="TAC"/>
            </w:pPr>
            <w:r w:rsidRPr="008019AF">
              <w:t>[±17.5]</w:t>
            </w:r>
          </w:p>
        </w:tc>
        <w:tc>
          <w:tcPr>
            <w:tcW w:w="0" w:type="auto"/>
            <w:shd w:val="clear" w:color="auto" w:fill="auto"/>
            <w:vAlign w:val="center"/>
          </w:tcPr>
          <w:p w14:paraId="1345A9A4" w14:textId="77777777" w:rsidR="00292864" w:rsidRPr="008019AF" w:rsidRDefault="00292864" w:rsidP="00B06C9A">
            <w:pPr>
              <w:pStyle w:val="TAC"/>
            </w:pPr>
            <w:r w:rsidRPr="008019AF">
              <w:t xml:space="preserve">5MHz </w:t>
            </w:r>
            <w:r w:rsidRPr="008019AF">
              <w:rPr>
                <w:lang w:val="en-US"/>
              </w:rPr>
              <w:t xml:space="preserve">DFT-S-OFDM </w:t>
            </w:r>
            <w:r w:rsidRPr="008019AF">
              <w:t>NR signal</w:t>
            </w:r>
          </w:p>
        </w:tc>
      </w:tr>
      <w:tr w:rsidR="00292864" w:rsidRPr="008019AF" w14:paraId="0662F32B" w14:textId="77777777" w:rsidTr="002F3E23">
        <w:trPr>
          <w:jc w:val="center"/>
        </w:trPr>
        <w:tc>
          <w:tcPr>
            <w:tcW w:w="0" w:type="auto"/>
            <w:vMerge w:val="restart"/>
            <w:vAlign w:val="center"/>
          </w:tcPr>
          <w:p w14:paraId="286EF1AE" w14:textId="77777777" w:rsidR="00292864" w:rsidRPr="008019AF" w:rsidRDefault="00292864" w:rsidP="00B06C9A">
            <w:pPr>
              <w:pStyle w:val="TAC"/>
            </w:pPr>
            <w:r w:rsidRPr="008019AF">
              <w:t>10</w:t>
            </w:r>
          </w:p>
        </w:tc>
        <w:tc>
          <w:tcPr>
            <w:tcW w:w="0" w:type="auto"/>
            <w:vAlign w:val="center"/>
          </w:tcPr>
          <w:p w14:paraId="433A661F" w14:textId="77777777" w:rsidR="00292864" w:rsidRPr="008019AF" w:rsidRDefault="00292864" w:rsidP="00B06C9A">
            <w:pPr>
              <w:pStyle w:val="TAC"/>
            </w:pPr>
            <w:r w:rsidRPr="008019AF">
              <w:t>[±7.45]</w:t>
            </w:r>
          </w:p>
        </w:tc>
        <w:tc>
          <w:tcPr>
            <w:tcW w:w="0" w:type="auto"/>
            <w:shd w:val="clear" w:color="auto" w:fill="auto"/>
            <w:vAlign w:val="center"/>
          </w:tcPr>
          <w:p w14:paraId="326C78CC" w14:textId="77777777" w:rsidR="00292864" w:rsidRPr="008019AF" w:rsidRDefault="00292864" w:rsidP="00B06C9A">
            <w:pPr>
              <w:pStyle w:val="TAC"/>
            </w:pPr>
            <w:r w:rsidRPr="008019AF">
              <w:t>CW</w:t>
            </w:r>
          </w:p>
        </w:tc>
      </w:tr>
      <w:tr w:rsidR="00292864" w:rsidRPr="008019AF" w14:paraId="20E4DA6F" w14:textId="77777777" w:rsidTr="002F3E23">
        <w:trPr>
          <w:jc w:val="center"/>
        </w:trPr>
        <w:tc>
          <w:tcPr>
            <w:tcW w:w="0" w:type="auto"/>
            <w:vMerge/>
            <w:vAlign w:val="center"/>
          </w:tcPr>
          <w:p w14:paraId="1D176FEC" w14:textId="77777777" w:rsidR="00292864" w:rsidRPr="008019AF" w:rsidRDefault="00292864" w:rsidP="00B06C9A">
            <w:pPr>
              <w:pStyle w:val="TAC"/>
            </w:pPr>
          </w:p>
        </w:tc>
        <w:tc>
          <w:tcPr>
            <w:tcW w:w="0" w:type="auto"/>
            <w:vAlign w:val="center"/>
          </w:tcPr>
          <w:p w14:paraId="272D6629" w14:textId="77777777" w:rsidR="00292864" w:rsidRPr="008019AF" w:rsidRDefault="00292864" w:rsidP="00B06C9A">
            <w:pPr>
              <w:pStyle w:val="TAC"/>
            </w:pPr>
            <w:r w:rsidRPr="008019AF">
              <w:t>[±17.5]</w:t>
            </w:r>
          </w:p>
        </w:tc>
        <w:tc>
          <w:tcPr>
            <w:tcW w:w="0" w:type="auto"/>
            <w:shd w:val="clear" w:color="auto" w:fill="auto"/>
            <w:vAlign w:val="center"/>
          </w:tcPr>
          <w:p w14:paraId="13B4F9EE" w14:textId="77777777" w:rsidR="00292864" w:rsidRPr="008019AF" w:rsidRDefault="00292864" w:rsidP="00B06C9A">
            <w:pPr>
              <w:pStyle w:val="TAC"/>
            </w:pPr>
            <w:r w:rsidRPr="008019AF">
              <w:t xml:space="preserve">5MHz </w:t>
            </w:r>
            <w:r w:rsidRPr="008019AF">
              <w:rPr>
                <w:lang w:val="en-US"/>
              </w:rPr>
              <w:t xml:space="preserve">DFT-S-OFDM </w:t>
            </w:r>
            <w:r w:rsidRPr="008019AF">
              <w:t>NR signal</w:t>
            </w:r>
          </w:p>
        </w:tc>
      </w:tr>
      <w:tr w:rsidR="00292864" w:rsidRPr="008019AF" w14:paraId="78D73588" w14:textId="77777777" w:rsidTr="002F3E23">
        <w:trPr>
          <w:jc w:val="center"/>
        </w:trPr>
        <w:tc>
          <w:tcPr>
            <w:tcW w:w="0" w:type="auto"/>
            <w:vMerge w:val="restart"/>
            <w:vAlign w:val="center"/>
          </w:tcPr>
          <w:p w14:paraId="069C85EE" w14:textId="77777777" w:rsidR="00292864" w:rsidRPr="008019AF" w:rsidRDefault="00292864" w:rsidP="00B06C9A">
            <w:pPr>
              <w:pStyle w:val="TAC"/>
            </w:pPr>
            <w:r w:rsidRPr="008019AF">
              <w:t>15</w:t>
            </w:r>
          </w:p>
        </w:tc>
        <w:tc>
          <w:tcPr>
            <w:tcW w:w="0" w:type="auto"/>
            <w:vAlign w:val="center"/>
          </w:tcPr>
          <w:p w14:paraId="3DCAB861" w14:textId="77777777" w:rsidR="00292864" w:rsidRPr="008019AF" w:rsidRDefault="00292864" w:rsidP="00B06C9A">
            <w:pPr>
              <w:pStyle w:val="TAC"/>
            </w:pPr>
            <w:r w:rsidRPr="008019AF">
              <w:t>[±7.43]</w:t>
            </w:r>
          </w:p>
        </w:tc>
        <w:tc>
          <w:tcPr>
            <w:tcW w:w="0" w:type="auto"/>
            <w:shd w:val="clear" w:color="auto" w:fill="auto"/>
            <w:vAlign w:val="center"/>
          </w:tcPr>
          <w:p w14:paraId="25102E91" w14:textId="77777777" w:rsidR="00292864" w:rsidRPr="008019AF" w:rsidRDefault="00292864" w:rsidP="00B06C9A">
            <w:pPr>
              <w:pStyle w:val="TAC"/>
            </w:pPr>
            <w:r w:rsidRPr="008019AF">
              <w:t>CW</w:t>
            </w:r>
          </w:p>
        </w:tc>
      </w:tr>
      <w:tr w:rsidR="00292864" w:rsidRPr="008019AF" w14:paraId="763764CB" w14:textId="77777777" w:rsidTr="002F3E23">
        <w:trPr>
          <w:jc w:val="center"/>
        </w:trPr>
        <w:tc>
          <w:tcPr>
            <w:tcW w:w="0" w:type="auto"/>
            <w:vMerge/>
            <w:vAlign w:val="center"/>
          </w:tcPr>
          <w:p w14:paraId="732D9FD5" w14:textId="77777777" w:rsidR="00292864" w:rsidRPr="008019AF" w:rsidRDefault="00292864" w:rsidP="00B06C9A">
            <w:pPr>
              <w:pStyle w:val="TAC"/>
            </w:pPr>
          </w:p>
        </w:tc>
        <w:tc>
          <w:tcPr>
            <w:tcW w:w="0" w:type="auto"/>
            <w:vAlign w:val="center"/>
          </w:tcPr>
          <w:p w14:paraId="3859B148" w14:textId="77777777" w:rsidR="00292864" w:rsidRPr="008019AF" w:rsidRDefault="00292864" w:rsidP="00B06C9A">
            <w:pPr>
              <w:pStyle w:val="TAC"/>
            </w:pPr>
            <w:r w:rsidRPr="008019AF">
              <w:t>[±17.5]</w:t>
            </w:r>
          </w:p>
        </w:tc>
        <w:tc>
          <w:tcPr>
            <w:tcW w:w="0" w:type="auto"/>
            <w:shd w:val="clear" w:color="auto" w:fill="auto"/>
            <w:vAlign w:val="center"/>
          </w:tcPr>
          <w:p w14:paraId="63F2D738" w14:textId="77777777" w:rsidR="00292864" w:rsidRPr="008019AF" w:rsidRDefault="00292864" w:rsidP="00B06C9A">
            <w:pPr>
              <w:pStyle w:val="TAC"/>
            </w:pPr>
            <w:r w:rsidRPr="008019AF">
              <w:t xml:space="preserve">5MHz </w:t>
            </w:r>
            <w:r w:rsidRPr="008019AF">
              <w:rPr>
                <w:lang w:val="en-US"/>
              </w:rPr>
              <w:t xml:space="preserve">DFT-S-OFDM </w:t>
            </w:r>
            <w:r w:rsidRPr="008019AF">
              <w:t>NR signal</w:t>
            </w:r>
          </w:p>
        </w:tc>
      </w:tr>
      <w:tr w:rsidR="00292864" w:rsidRPr="008019AF" w14:paraId="7F6ED726" w14:textId="77777777" w:rsidTr="002F3E23">
        <w:trPr>
          <w:jc w:val="center"/>
        </w:trPr>
        <w:tc>
          <w:tcPr>
            <w:tcW w:w="0" w:type="auto"/>
            <w:vMerge w:val="restart"/>
            <w:vAlign w:val="center"/>
          </w:tcPr>
          <w:p w14:paraId="4622BDB3" w14:textId="77777777" w:rsidR="00292864" w:rsidRPr="008019AF" w:rsidRDefault="00292864" w:rsidP="00B06C9A">
            <w:pPr>
              <w:pStyle w:val="TAC"/>
            </w:pPr>
            <w:r w:rsidRPr="008019AF">
              <w:t>20</w:t>
            </w:r>
          </w:p>
        </w:tc>
        <w:tc>
          <w:tcPr>
            <w:tcW w:w="0" w:type="auto"/>
            <w:vAlign w:val="center"/>
          </w:tcPr>
          <w:p w14:paraId="3DD462E8" w14:textId="77777777" w:rsidR="00292864" w:rsidRPr="008019AF" w:rsidRDefault="00292864" w:rsidP="00B06C9A">
            <w:pPr>
              <w:pStyle w:val="TAC"/>
            </w:pPr>
            <w:r w:rsidRPr="008019AF">
              <w:t>[±7.38]</w:t>
            </w:r>
          </w:p>
        </w:tc>
        <w:tc>
          <w:tcPr>
            <w:tcW w:w="0" w:type="auto"/>
            <w:shd w:val="clear" w:color="auto" w:fill="auto"/>
            <w:vAlign w:val="center"/>
          </w:tcPr>
          <w:p w14:paraId="17E320D2" w14:textId="77777777" w:rsidR="00292864" w:rsidRPr="008019AF" w:rsidRDefault="00292864" w:rsidP="00B06C9A">
            <w:pPr>
              <w:pStyle w:val="TAC"/>
            </w:pPr>
            <w:r w:rsidRPr="008019AF">
              <w:t>CW</w:t>
            </w:r>
          </w:p>
        </w:tc>
      </w:tr>
      <w:tr w:rsidR="00292864" w:rsidRPr="008019AF" w14:paraId="44513995" w14:textId="77777777" w:rsidTr="002F3E23">
        <w:trPr>
          <w:jc w:val="center"/>
        </w:trPr>
        <w:tc>
          <w:tcPr>
            <w:tcW w:w="0" w:type="auto"/>
            <w:vMerge/>
            <w:vAlign w:val="center"/>
          </w:tcPr>
          <w:p w14:paraId="5A40DC37" w14:textId="77777777" w:rsidR="00292864" w:rsidRPr="008019AF" w:rsidRDefault="00292864" w:rsidP="00B06C9A">
            <w:pPr>
              <w:pStyle w:val="TAC"/>
            </w:pPr>
          </w:p>
        </w:tc>
        <w:tc>
          <w:tcPr>
            <w:tcW w:w="0" w:type="auto"/>
            <w:vAlign w:val="center"/>
          </w:tcPr>
          <w:p w14:paraId="054D1D4D" w14:textId="77777777" w:rsidR="00292864" w:rsidRPr="008019AF" w:rsidRDefault="00292864" w:rsidP="00B06C9A">
            <w:pPr>
              <w:pStyle w:val="TAC"/>
            </w:pPr>
            <w:r w:rsidRPr="008019AF">
              <w:t>[±17.5]</w:t>
            </w:r>
          </w:p>
        </w:tc>
        <w:tc>
          <w:tcPr>
            <w:tcW w:w="0" w:type="auto"/>
            <w:shd w:val="clear" w:color="auto" w:fill="auto"/>
            <w:vAlign w:val="center"/>
          </w:tcPr>
          <w:p w14:paraId="7A69B4FD" w14:textId="77777777" w:rsidR="00292864" w:rsidRPr="008019AF" w:rsidRDefault="00292864" w:rsidP="00B06C9A">
            <w:pPr>
              <w:pStyle w:val="TAC"/>
            </w:pPr>
            <w:r w:rsidRPr="008019AF">
              <w:t xml:space="preserve">5MHz </w:t>
            </w:r>
            <w:r w:rsidRPr="008019AF">
              <w:rPr>
                <w:lang w:val="en-US"/>
              </w:rPr>
              <w:t xml:space="preserve">DFT-S-OFDM </w:t>
            </w:r>
            <w:r w:rsidRPr="008019AF">
              <w:t>NR signal</w:t>
            </w:r>
          </w:p>
        </w:tc>
      </w:tr>
      <w:tr w:rsidR="00292864" w:rsidRPr="008019AF" w14:paraId="12688C7A" w14:textId="77777777" w:rsidTr="002F3E23">
        <w:trPr>
          <w:jc w:val="center"/>
        </w:trPr>
        <w:tc>
          <w:tcPr>
            <w:tcW w:w="0" w:type="auto"/>
            <w:vMerge w:val="restart"/>
            <w:vAlign w:val="center"/>
          </w:tcPr>
          <w:p w14:paraId="7B1AE3B7" w14:textId="77777777" w:rsidR="00292864" w:rsidRPr="008019AF" w:rsidRDefault="00292864" w:rsidP="00B06C9A">
            <w:pPr>
              <w:pStyle w:val="TAC"/>
            </w:pPr>
            <w:r w:rsidRPr="008019AF">
              <w:t>30</w:t>
            </w:r>
          </w:p>
        </w:tc>
        <w:tc>
          <w:tcPr>
            <w:tcW w:w="0" w:type="auto"/>
            <w:vAlign w:val="center"/>
          </w:tcPr>
          <w:p w14:paraId="519ED479" w14:textId="77777777" w:rsidR="00292864" w:rsidRPr="008019AF" w:rsidRDefault="00292864" w:rsidP="00B06C9A">
            <w:pPr>
              <w:pStyle w:val="TAC"/>
            </w:pPr>
            <w:bookmarkStart w:id="8252" w:name="_Hlk499831507"/>
            <w:r w:rsidRPr="008019AF">
              <w:t>[±7.43</w:t>
            </w:r>
            <w:bookmarkEnd w:id="8252"/>
            <w:r w:rsidRPr="008019AF">
              <w:t>]</w:t>
            </w:r>
          </w:p>
        </w:tc>
        <w:tc>
          <w:tcPr>
            <w:tcW w:w="0" w:type="auto"/>
            <w:shd w:val="clear" w:color="auto" w:fill="auto"/>
            <w:vAlign w:val="center"/>
          </w:tcPr>
          <w:p w14:paraId="5549FC80" w14:textId="77777777" w:rsidR="00292864" w:rsidRPr="008019AF" w:rsidRDefault="00292864" w:rsidP="00B06C9A">
            <w:pPr>
              <w:pStyle w:val="TAC"/>
            </w:pPr>
            <w:r w:rsidRPr="008019AF">
              <w:t>CW</w:t>
            </w:r>
          </w:p>
        </w:tc>
      </w:tr>
      <w:tr w:rsidR="00292864" w:rsidRPr="008019AF" w14:paraId="61CC14FB" w14:textId="77777777" w:rsidTr="002F3E23">
        <w:trPr>
          <w:jc w:val="center"/>
        </w:trPr>
        <w:tc>
          <w:tcPr>
            <w:tcW w:w="0" w:type="auto"/>
            <w:vMerge/>
            <w:vAlign w:val="center"/>
          </w:tcPr>
          <w:p w14:paraId="4FE1CCDB" w14:textId="77777777" w:rsidR="00292864" w:rsidRPr="008019AF" w:rsidRDefault="00292864" w:rsidP="00B06C9A">
            <w:pPr>
              <w:pStyle w:val="TAC"/>
            </w:pPr>
          </w:p>
        </w:tc>
        <w:tc>
          <w:tcPr>
            <w:tcW w:w="0" w:type="auto"/>
            <w:vAlign w:val="center"/>
          </w:tcPr>
          <w:p w14:paraId="247CD1AA" w14:textId="77777777" w:rsidR="00292864" w:rsidRPr="008019AF" w:rsidRDefault="00292864" w:rsidP="00B06C9A">
            <w:pPr>
              <w:pStyle w:val="TAC"/>
            </w:pPr>
            <w:r w:rsidRPr="008019AF">
              <w:t>[±25]</w:t>
            </w:r>
          </w:p>
        </w:tc>
        <w:tc>
          <w:tcPr>
            <w:tcW w:w="0" w:type="auto"/>
            <w:shd w:val="clear" w:color="auto" w:fill="auto"/>
            <w:vAlign w:val="center"/>
          </w:tcPr>
          <w:p w14:paraId="63843402" w14:textId="77777777" w:rsidR="00292864" w:rsidRPr="008019AF" w:rsidRDefault="00292864" w:rsidP="00B06C9A">
            <w:pPr>
              <w:pStyle w:val="TAC"/>
            </w:pPr>
            <w:r w:rsidRPr="008019AF">
              <w:t xml:space="preserve">5MHz </w:t>
            </w:r>
            <w:r w:rsidRPr="008019AF">
              <w:rPr>
                <w:lang w:val="en-US"/>
              </w:rPr>
              <w:t xml:space="preserve">DFT-S-OFDM </w:t>
            </w:r>
            <w:r w:rsidRPr="008019AF">
              <w:t>NR signal</w:t>
            </w:r>
          </w:p>
        </w:tc>
      </w:tr>
      <w:tr w:rsidR="00292864" w:rsidRPr="008019AF" w14:paraId="5C1E365E" w14:textId="77777777" w:rsidTr="002F3E23">
        <w:trPr>
          <w:jc w:val="center"/>
        </w:trPr>
        <w:tc>
          <w:tcPr>
            <w:tcW w:w="0" w:type="auto"/>
            <w:vMerge w:val="restart"/>
            <w:vAlign w:val="center"/>
          </w:tcPr>
          <w:p w14:paraId="6D4DBC5E" w14:textId="77777777" w:rsidR="00292864" w:rsidRPr="008019AF" w:rsidRDefault="00292864" w:rsidP="00B06C9A">
            <w:pPr>
              <w:pStyle w:val="TAC"/>
            </w:pPr>
            <w:r w:rsidRPr="008019AF">
              <w:t>25</w:t>
            </w:r>
          </w:p>
        </w:tc>
        <w:tc>
          <w:tcPr>
            <w:tcW w:w="0" w:type="auto"/>
            <w:vAlign w:val="center"/>
          </w:tcPr>
          <w:p w14:paraId="5A406486" w14:textId="77777777" w:rsidR="00292864" w:rsidRPr="008019AF" w:rsidRDefault="00292864" w:rsidP="00B06C9A">
            <w:pPr>
              <w:pStyle w:val="TAC"/>
            </w:pPr>
            <w:r w:rsidRPr="008019AF">
              <w:t>[±7.45]</w:t>
            </w:r>
          </w:p>
        </w:tc>
        <w:tc>
          <w:tcPr>
            <w:tcW w:w="0" w:type="auto"/>
            <w:shd w:val="clear" w:color="auto" w:fill="auto"/>
            <w:vAlign w:val="center"/>
          </w:tcPr>
          <w:p w14:paraId="735D449D" w14:textId="77777777" w:rsidR="00292864" w:rsidRPr="008019AF" w:rsidRDefault="00292864" w:rsidP="00B06C9A">
            <w:pPr>
              <w:pStyle w:val="TAC"/>
            </w:pPr>
            <w:r w:rsidRPr="008019AF">
              <w:t>CW</w:t>
            </w:r>
          </w:p>
        </w:tc>
      </w:tr>
      <w:tr w:rsidR="00292864" w:rsidRPr="008019AF" w14:paraId="14BA27EC" w14:textId="77777777" w:rsidTr="002F3E23">
        <w:trPr>
          <w:jc w:val="center"/>
        </w:trPr>
        <w:tc>
          <w:tcPr>
            <w:tcW w:w="0" w:type="auto"/>
            <w:vMerge/>
            <w:vAlign w:val="center"/>
          </w:tcPr>
          <w:p w14:paraId="0E188D64" w14:textId="77777777" w:rsidR="00292864" w:rsidRPr="008019AF" w:rsidRDefault="00292864" w:rsidP="00B06C9A">
            <w:pPr>
              <w:pStyle w:val="TAC"/>
            </w:pPr>
          </w:p>
        </w:tc>
        <w:tc>
          <w:tcPr>
            <w:tcW w:w="0" w:type="auto"/>
            <w:vAlign w:val="center"/>
          </w:tcPr>
          <w:p w14:paraId="5EF4F59D" w14:textId="77777777" w:rsidR="00292864" w:rsidRPr="008019AF" w:rsidRDefault="00292864" w:rsidP="00B06C9A">
            <w:pPr>
              <w:pStyle w:val="TAC"/>
            </w:pPr>
            <w:r w:rsidRPr="008019AF">
              <w:t>[±25]</w:t>
            </w:r>
          </w:p>
        </w:tc>
        <w:tc>
          <w:tcPr>
            <w:tcW w:w="0" w:type="auto"/>
            <w:shd w:val="clear" w:color="auto" w:fill="auto"/>
            <w:vAlign w:val="center"/>
          </w:tcPr>
          <w:p w14:paraId="767F8264"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p>
        </w:tc>
      </w:tr>
      <w:tr w:rsidR="00292864" w:rsidRPr="008019AF" w14:paraId="40C77EDA" w14:textId="77777777" w:rsidTr="002F3E23">
        <w:trPr>
          <w:jc w:val="center"/>
        </w:trPr>
        <w:tc>
          <w:tcPr>
            <w:tcW w:w="0" w:type="auto"/>
            <w:vMerge w:val="restart"/>
            <w:vAlign w:val="center"/>
          </w:tcPr>
          <w:p w14:paraId="449A4A4C" w14:textId="77777777" w:rsidR="00292864" w:rsidRPr="008019AF" w:rsidRDefault="00292864" w:rsidP="00B06C9A">
            <w:pPr>
              <w:pStyle w:val="TAC"/>
            </w:pPr>
            <w:r w:rsidRPr="008019AF">
              <w:t>40</w:t>
            </w:r>
          </w:p>
        </w:tc>
        <w:tc>
          <w:tcPr>
            <w:tcW w:w="0" w:type="auto"/>
            <w:vAlign w:val="center"/>
          </w:tcPr>
          <w:p w14:paraId="6E211CF9" w14:textId="77777777" w:rsidR="00292864" w:rsidRPr="008019AF" w:rsidRDefault="00292864" w:rsidP="00B06C9A">
            <w:pPr>
              <w:pStyle w:val="TAC"/>
            </w:pPr>
            <w:r w:rsidRPr="008019AF">
              <w:t>[±7.45]</w:t>
            </w:r>
          </w:p>
        </w:tc>
        <w:tc>
          <w:tcPr>
            <w:tcW w:w="0" w:type="auto"/>
            <w:shd w:val="clear" w:color="auto" w:fill="auto"/>
            <w:vAlign w:val="center"/>
          </w:tcPr>
          <w:p w14:paraId="076174B9" w14:textId="77777777" w:rsidR="00292864" w:rsidRPr="008019AF" w:rsidRDefault="00292864" w:rsidP="00B06C9A">
            <w:pPr>
              <w:pStyle w:val="TAC"/>
            </w:pPr>
            <w:r w:rsidRPr="008019AF">
              <w:t>CW</w:t>
            </w:r>
          </w:p>
        </w:tc>
      </w:tr>
      <w:tr w:rsidR="00292864" w:rsidRPr="008019AF" w14:paraId="7A4F9CBF" w14:textId="77777777" w:rsidTr="002F3E23">
        <w:trPr>
          <w:jc w:val="center"/>
        </w:trPr>
        <w:tc>
          <w:tcPr>
            <w:tcW w:w="0" w:type="auto"/>
            <w:vMerge/>
            <w:vAlign w:val="center"/>
          </w:tcPr>
          <w:p w14:paraId="405A3A07" w14:textId="77777777" w:rsidR="00292864" w:rsidRPr="008019AF" w:rsidRDefault="00292864" w:rsidP="00B06C9A">
            <w:pPr>
              <w:pStyle w:val="TAC"/>
            </w:pPr>
          </w:p>
        </w:tc>
        <w:tc>
          <w:tcPr>
            <w:tcW w:w="0" w:type="auto"/>
            <w:vAlign w:val="center"/>
          </w:tcPr>
          <w:p w14:paraId="6070E74C" w14:textId="77777777" w:rsidR="00292864" w:rsidRPr="008019AF" w:rsidRDefault="00292864" w:rsidP="00B06C9A">
            <w:pPr>
              <w:pStyle w:val="TAC"/>
            </w:pPr>
            <w:r w:rsidRPr="008019AF">
              <w:t>[±25]</w:t>
            </w:r>
          </w:p>
        </w:tc>
        <w:tc>
          <w:tcPr>
            <w:tcW w:w="0" w:type="auto"/>
            <w:shd w:val="clear" w:color="auto" w:fill="auto"/>
            <w:vAlign w:val="center"/>
          </w:tcPr>
          <w:p w14:paraId="666636C2"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p>
        </w:tc>
      </w:tr>
      <w:tr w:rsidR="00292864" w:rsidRPr="008019AF" w14:paraId="6519C699" w14:textId="77777777" w:rsidTr="002F3E23">
        <w:trPr>
          <w:jc w:val="center"/>
        </w:trPr>
        <w:tc>
          <w:tcPr>
            <w:tcW w:w="0" w:type="auto"/>
            <w:vMerge w:val="restart"/>
            <w:vAlign w:val="center"/>
          </w:tcPr>
          <w:p w14:paraId="5B3D3748" w14:textId="77777777" w:rsidR="00292864" w:rsidRPr="008019AF" w:rsidRDefault="00292864" w:rsidP="00B06C9A">
            <w:pPr>
              <w:pStyle w:val="TAC"/>
            </w:pPr>
            <w:r w:rsidRPr="008019AF">
              <w:t>50</w:t>
            </w:r>
          </w:p>
        </w:tc>
        <w:tc>
          <w:tcPr>
            <w:tcW w:w="0" w:type="auto"/>
            <w:vAlign w:val="center"/>
          </w:tcPr>
          <w:p w14:paraId="567EB493" w14:textId="77777777" w:rsidR="00292864" w:rsidRPr="008019AF" w:rsidRDefault="00292864" w:rsidP="00B06C9A">
            <w:pPr>
              <w:pStyle w:val="TAC"/>
            </w:pPr>
            <w:r w:rsidRPr="008019AF">
              <w:t>[±7.35]</w:t>
            </w:r>
          </w:p>
        </w:tc>
        <w:tc>
          <w:tcPr>
            <w:tcW w:w="0" w:type="auto"/>
            <w:shd w:val="clear" w:color="auto" w:fill="auto"/>
            <w:vAlign w:val="center"/>
          </w:tcPr>
          <w:p w14:paraId="55E24910" w14:textId="77777777" w:rsidR="00292864" w:rsidRPr="008019AF" w:rsidRDefault="00292864" w:rsidP="00B06C9A">
            <w:pPr>
              <w:pStyle w:val="TAC"/>
            </w:pPr>
            <w:r w:rsidRPr="008019AF">
              <w:t>CW</w:t>
            </w:r>
          </w:p>
        </w:tc>
      </w:tr>
      <w:tr w:rsidR="00292864" w:rsidRPr="008019AF" w14:paraId="4532EBC8" w14:textId="77777777" w:rsidTr="002F3E23">
        <w:trPr>
          <w:jc w:val="center"/>
        </w:trPr>
        <w:tc>
          <w:tcPr>
            <w:tcW w:w="0" w:type="auto"/>
            <w:vMerge/>
            <w:vAlign w:val="center"/>
          </w:tcPr>
          <w:p w14:paraId="28E4C8FB" w14:textId="77777777" w:rsidR="00292864" w:rsidRPr="008019AF" w:rsidRDefault="00292864" w:rsidP="00B06C9A">
            <w:pPr>
              <w:pStyle w:val="TAC"/>
            </w:pPr>
          </w:p>
        </w:tc>
        <w:tc>
          <w:tcPr>
            <w:tcW w:w="0" w:type="auto"/>
            <w:vAlign w:val="center"/>
          </w:tcPr>
          <w:p w14:paraId="6BFF0026" w14:textId="77777777" w:rsidR="00292864" w:rsidRPr="008019AF" w:rsidRDefault="00292864" w:rsidP="00B06C9A">
            <w:pPr>
              <w:pStyle w:val="TAC"/>
            </w:pPr>
            <w:r w:rsidRPr="008019AF">
              <w:t>[±25]</w:t>
            </w:r>
          </w:p>
        </w:tc>
        <w:tc>
          <w:tcPr>
            <w:tcW w:w="0" w:type="auto"/>
            <w:shd w:val="clear" w:color="auto" w:fill="auto"/>
            <w:vAlign w:val="center"/>
          </w:tcPr>
          <w:p w14:paraId="30B5B023"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p>
        </w:tc>
      </w:tr>
      <w:tr w:rsidR="00292864" w:rsidRPr="008019AF" w14:paraId="5EEC5EEE" w14:textId="77777777" w:rsidTr="002F3E23">
        <w:trPr>
          <w:jc w:val="center"/>
        </w:trPr>
        <w:tc>
          <w:tcPr>
            <w:tcW w:w="0" w:type="auto"/>
            <w:vMerge w:val="restart"/>
            <w:vAlign w:val="center"/>
          </w:tcPr>
          <w:p w14:paraId="4D8C32EB" w14:textId="77777777" w:rsidR="00292864" w:rsidRPr="008019AF" w:rsidRDefault="00292864" w:rsidP="00B06C9A">
            <w:pPr>
              <w:pStyle w:val="TAC"/>
            </w:pPr>
            <w:r w:rsidRPr="008019AF">
              <w:t>60</w:t>
            </w:r>
          </w:p>
        </w:tc>
        <w:tc>
          <w:tcPr>
            <w:tcW w:w="0" w:type="auto"/>
            <w:vAlign w:val="center"/>
          </w:tcPr>
          <w:p w14:paraId="168A445B" w14:textId="77777777" w:rsidR="00292864" w:rsidRPr="008019AF" w:rsidRDefault="00292864" w:rsidP="00B06C9A">
            <w:pPr>
              <w:pStyle w:val="TAC"/>
            </w:pPr>
            <w:r w:rsidRPr="008019AF">
              <w:t>[±7.49]</w:t>
            </w:r>
          </w:p>
        </w:tc>
        <w:tc>
          <w:tcPr>
            <w:tcW w:w="0" w:type="auto"/>
            <w:shd w:val="clear" w:color="auto" w:fill="auto"/>
            <w:vAlign w:val="center"/>
          </w:tcPr>
          <w:p w14:paraId="516D0883" w14:textId="77777777" w:rsidR="00292864" w:rsidRPr="008019AF" w:rsidRDefault="00292864" w:rsidP="00B06C9A">
            <w:pPr>
              <w:pStyle w:val="TAC"/>
            </w:pPr>
            <w:r w:rsidRPr="008019AF">
              <w:t>CW</w:t>
            </w:r>
          </w:p>
        </w:tc>
      </w:tr>
      <w:tr w:rsidR="00292864" w:rsidRPr="008019AF" w14:paraId="2260435D" w14:textId="77777777" w:rsidTr="002F3E23">
        <w:trPr>
          <w:jc w:val="center"/>
        </w:trPr>
        <w:tc>
          <w:tcPr>
            <w:tcW w:w="0" w:type="auto"/>
            <w:vMerge/>
            <w:vAlign w:val="center"/>
          </w:tcPr>
          <w:p w14:paraId="2D02CC65" w14:textId="77777777" w:rsidR="00292864" w:rsidRPr="008019AF" w:rsidRDefault="00292864" w:rsidP="00B06C9A">
            <w:pPr>
              <w:pStyle w:val="TAC"/>
            </w:pPr>
          </w:p>
        </w:tc>
        <w:tc>
          <w:tcPr>
            <w:tcW w:w="0" w:type="auto"/>
            <w:vAlign w:val="center"/>
          </w:tcPr>
          <w:p w14:paraId="5F6802CD" w14:textId="77777777" w:rsidR="00292864" w:rsidRPr="008019AF" w:rsidRDefault="00292864" w:rsidP="00B06C9A">
            <w:pPr>
              <w:pStyle w:val="TAC"/>
            </w:pPr>
            <w:r w:rsidRPr="008019AF">
              <w:t>[±25]</w:t>
            </w:r>
          </w:p>
        </w:tc>
        <w:tc>
          <w:tcPr>
            <w:tcW w:w="0" w:type="auto"/>
            <w:shd w:val="clear" w:color="auto" w:fill="auto"/>
            <w:vAlign w:val="center"/>
          </w:tcPr>
          <w:p w14:paraId="34405095"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p>
        </w:tc>
      </w:tr>
      <w:tr w:rsidR="00292864" w:rsidRPr="008019AF" w14:paraId="421240BC" w14:textId="77777777" w:rsidTr="002F3E23">
        <w:trPr>
          <w:jc w:val="center"/>
        </w:trPr>
        <w:tc>
          <w:tcPr>
            <w:tcW w:w="0" w:type="auto"/>
            <w:vMerge w:val="restart"/>
            <w:vAlign w:val="center"/>
          </w:tcPr>
          <w:p w14:paraId="62051B74" w14:textId="77777777" w:rsidR="00292864" w:rsidRPr="008019AF" w:rsidRDefault="00292864" w:rsidP="00B06C9A">
            <w:pPr>
              <w:pStyle w:val="TAC"/>
            </w:pPr>
            <w:r w:rsidRPr="008019AF">
              <w:t>70</w:t>
            </w:r>
          </w:p>
        </w:tc>
        <w:tc>
          <w:tcPr>
            <w:tcW w:w="0" w:type="auto"/>
            <w:vAlign w:val="center"/>
          </w:tcPr>
          <w:p w14:paraId="78FB14B8" w14:textId="77777777" w:rsidR="00292864" w:rsidRPr="008019AF" w:rsidRDefault="00292864" w:rsidP="00B06C9A">
            <w:pPr>
              <w:pStyle w:val="TAC"/>
            </w:pPr>
            <w:r w:rsidRPr="008019AF">
              <w:t>[±7.42]</w:t>
            </w:r>
          </w:p>
        </w:tc>
        <w:tc>
          <w:tcPr>
            <w:tcW w:w="0" w:type="auto"/>
            <w:shd w:val="clear" w:color="auto" w:fill="auto"/>
            <w:vAlign w:val="center"/>
          </w:tcPr>
          <w:p w14:paraId="5356C00B" w14:textId="77777777" w:rsidR="00292864" w:rsidRPr="008019AF" w:rsidRDefault="00292864" w:rsidP="00B06C9A">
            <w:pPr>
              <w:pStyle w:val="TAC"/>
            </w:pPr>
            <w:r w:rsidRPr="008019AF">
              <w:t>CW</w:t>
            </w:r>
          </w:p>
        </w:tc>
      </w:tr>
      <w:tr w:rsidR="00292864" w:rsidRPr="008019AF" w14:paraId="2E339ED7" w14:textId="77777777" w:rsidTr="002F3E23">
        <w:trPr>
          <w:jc w:val="center"/>
        </w:trPr>
        <w:tc>
          <w:tcPr>
            <w:tcW w:w="0" w:type="auto"/>
            <w:vMerge/>
            <w:vAlign w:val="center"/>
          </w:tcPr>
          <w:p w14:paraId="514A44DD" w14:textId="77777777" w:rsidR="00292864" w:rsidRPr="008019AF" w:rsidRDefault="00292864" w:rsidP="00B06C9A">
            <w:pPr>
              <w:pStyle w:val="TAC"/>
            </w:pPr>
          </w:p>
        </w:tc>
        <w:tc>
          <w:tcPr>
            <w:tcW w:w="0" w:type="auto"/>
            <w:vAlign w:val="center"/>
          </w:tcPr>
          <w:p w14:paraId="2940A096" w14:textId="77777777" w:rsidR="00292864" w:rsidRPr="008019AF" w:rsidRDefault="00292864" w:rsidP="00B06C9A">
            <w:pPr>
              <w:pStyle w:val="TAC"/>
            </w:pPr>
            <w:r w:rsidRPr="008019AF">
              <w:t>[±25]</w:t>
            </w:r>
          </w:p>
        </w:tc>
        <w:tc>
          <w:tcPr>
            <w:tcW w:w="0" w:type="auto"/>
            <w:shd w:val="clear" w:color="auto" w:fill="auto"/>
            <w:vAlign w:val="center"/>
          </w:tcPr>
          <w:p w14:paraId="2F5D6D37" w14:textId="77777777" w:rsidR="00292864" w:rsidRPr="008019AF" w:rsidRDefault="00292864" w:rsidP="00B06C9A">
            <w:pPr>
              <w:pStyle w:val="TAC"/>
            </w:pPr>
            <w:r w:rsidRPr="008019AF">
              <w:t xml:space="preserve">5MHz </w:t>
            </w:r>
            <w:r w:rsidRPr="008019AF">
              <w:rPr>
                <w:lang w:val="en-US"/>
              </w:rPr>
              <w:t xml:space="preserve">DFT-S-OFDM </w:t>
            </w:r>
            <w:r w:rsidRPr="008019AF">
              <w:t>NR signal</w:t>
            </w:r>
          </w:p>
        </w:tc>
      </w:tr>
      <w:tr w:rsidR="00292864" w:rsidRPr="008019AF" w14:paraId="21223F96" w14:textId="77777777" w:rsidTr="002F3E23">
        <w:trPr>
          <w:jc w:val="center"/>
        </w:trPr>
        <w:tc>
          <w:tcPr>
            <w:tcW w:w="0" w:type="auto"/>
            <w:vMerge w:val="restart"/>
            <w:vAlign w:val="center"/>
          </w:tcPr>
          <w:p w14:paraId="0D615901" w14:textId="77777777" w:rsidR="00292864" w:rsidRPr="008019AF" w:rsidRDefault="00292864" w:rsidP="00B06C9A">
            <w:pPr>
              <w:pStyle w:val="TAC"/>
            </w:pPr>
            <w:r w:rsidRPr="008019AF">
              <w:t>80</w:t>
            </w:r>
          </w:p>
        </w:tc>
        <w:tc>
          <w:tcPr>
            <w:tcW w:w="0" w:type="auto"/>
            <w:vAlign w:val="center"/>
          </w:tcPr>
          <w:p w14:paraId="6AA025FF" w14:textId="77777777" w:rsidR="00292864" w:rsidRPr="008019AF" w:rsidRDefault="00292864" w:rsidP="00B06C9A">
            <w:pPr>
              <w:pStyle w:val="TAC"/>
            </w:pPr>
            <w:r w:rsidRPr="008019AF">
              <w:t>[±7.44]</w:t>
            </w:r>
          </w:p>
        </w:tc>
        <w:tc>
          <w:tcPr>
            <w:tcW w:w="0" w:type="auto"/>
            <w:shd w:val="clear" w:color="auto" w:fill="auto"/>
            <w:vAlign w:val="center"/>
          </w:tcPr>
          <w:p w14:paraId="1CDE8F0A" w14:textId="77777777" w:rsidR="00292864" w:rsidRPr="008019AF" w:rsidRDefault="00292864" w:rsidP="00B06C9A">
            <w:pPr>
              <w:pStyle w:val="TAC"/>
            </w:pPr>
            <w:r w:rsidRPr="008019AF">
              <w:t>CW</w:t>
            </w:r>
          </w:p>
        </w:tc>
      </w:tr>
      <w:tr w:rsidR="00292864" w:rsidRPr="008019AF" w14:paraId="29A8B905" w14:textId="77777777" w:rsidTr="002F3E23">
        <w:trPr>
          <w:jc w:val="center"/>
        </w:trPr>
        <w:tc>
          <w:tcPr>
            <w:tcW w:w="0" w:type="auto"/>
            <w:vMerge/>
            <w:vAlign w:val="center"/>
          </w:tcPr>
          <w:p w14:paraId="39EE25E0" w14:textId="77777777" w:rsidR="00292864" w:rsidRPr="008019AF" w:rsidRDefault="00292864" w:rsidP="00B06C9A">
            <w:pPr>
              <w:pStyle w:val="TAC"/>
            </w:pPr>
          </w:p>
        </w:tc>
        <w:tc>
          <w:tcPr>
            <w:tcW w:w="0" w:type="auto"/>
            <w:vAlign w:val="center"/>
          </w:tcPr>
          <w:p w14:paraId="002FC7B0" w14:textId="77777777" w:rsidR="00292864" w:rsidRPr="008019AF" w:rsidRDefault="00292864" w:rsidP="00B06C9A">
            <w:pPr>
              <w:pStyle w:val="TAC"/>
            </w:pPr>
            <w:r w:rsidRPr="008019AF">
              <w:t>[±25]</w:t>
            </w:r>
          </w:p>
        </w:tc>
        <w:tc>
          <w:tcPr>
            <w:tcW w:w="0" w:type="auto"/>
            <w:shd w:val="clear" w:color="auto" w:fill="auto"/>
            <w:vAlign w:val="center"/>
          </w:tcPr>
          <w:p w14:paraId="440C5F16"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p>
        </w:tc>
      </w:tr>
      <w:tr w:rsidR="00292864" w:rsidRPr="008019AF" w14:paraId="0D05B63B" w14:textId="77777777" w:rsidTr="002F3E23">
        <w:trPr>
          <w:jc w:val="center"/>
        </w:trPr>
        <w:tc>
          <w:tcPr>
            <w:tcW w:w="0" w:type="auto"/>
            <w:vMerge w:val="restart"/>
            <w:vAlign w:val="center"/>
          </w:tcPr>
          <w:p w14:paraId="48CEB781" w14:textId="77777777" w:rsidR="00292864" w:rsidRPr="008019AF" w:rsidRDefault="00292864" w:rsidP="00B06C9A">
            <w:pPr>
              <w:pStyle w:val="TAC"/>
            </w:pPr>
            <w:r w:rsidRPr="008019AF">
              <w:t>90</w:t>
            </w:r>
          </w:p>
        </w:tc>
        <w:tc>
          <w:tcPr>
            <w:tcW w:w="0" w:type="auto"/>
            <w:vAlign w:val="center"/>
          </w:tcPr>
          <w:p w14:paraId="3D629CAA" w14:textId="77777777" w:rsidR="00292864" w:rsidRPr="008019AF" w:rsidRDefault="00292864" w:rsidP="00B06C9A">
            <w:pPr>
              <w:pStyle w:val="TAC"/>
            </w:pPr>
            <w:r w:rsidRPr="008019AF">
              <w:t>[±25]</w:t>
            </w:r>
          </w:p>
        </w:tc>
        <w:tc>
          <w:tcPr>
            <w:tcW w:w="0" w:type="auto"/>
            <w:shd w:val="clear" w:color="auto" w:fill="auto"/>
            <w:vAlign w:val="center"/>
          </w:tcPr>
          <w:p w14:paraId="0B210692" w14:textId="77777777" w:rsidR="00292864" w:rsidRPr="008019AF" w:rsidRDefault="00292864" w:rsidP="00B06C9A">
            <w:pPr>
              <w:pStyle w:val="TAC"/>
            </w:pPr>
            <w:r w:rsidRPr="008019AF">
              <w:t>CW</w:t>
            </w:r>
          </w:p>
        </w:tc>
      </w:tr>
      <w:tr w:rsidR="00292864" w:rsidRPr="008019AF" w14:paraId="46C13FF3" w14:textId="77777777" w:rsidTr="002F3E23">
        <w:trPr>
          <w:jc w:val="center"/>
        </w:trPr>
        <w:tc>
          <w:tcPr>
            <w:tcW w:w="0" w:type="auto"/>
            <w:vMerge/>
            <w:vAlign w:val="center"/>
          </w:tcPr>
          <w:p w14:paraId="2F2CA8D6" w14:textId="77777777" w:rsidR="00292864" w:rsidRPr="008019AF" w:rsidRDefault="00292864" w:rsidP="00B06C9A">
            <w:pPr>
              <w:pStyle w:val="TAC"/>
            </w:pPr>
          </w:p>
        </w:tc>
        <w:tc>
          <w:tcPr>
            <w:tcW w:w="0" w:type="auto"/>
            <w:vAlign w:val="center"/>
          </w:tcPr>
          <w:p w14:paraId="5F55E472" w14:textId="77777777" w:rsidR="00292864" w:rsidRPr="008019AF" w:rsidRDefault="00292864" w:rsidP="00B06C9A">
            <w:pPr>
              <w:pStyle w:val="TAC"/>
            </w:pPr>
            <w:r w:rsidRPr="008019AF">
              <w:t>[±7.43]</w:t>
            </w:r>
          </w:p>
        </w:tc>
        <w:tc>
          <w:tcPr>
            <w:tcW w:w="0" w:type="auto"/>
            <w:shd w:val="clear" w:color="auto" w:fill="auto"/>
            <w:vAlign w:val="center"/>
          </w:tcPr>
          <w:p w14:paraId="7D29C6EC" w14:textId="77777777" w:rsidR="00292864" w:rsidRPr="008019AF" w:rsidRDefault="00292864" w:rsidP="00B06C9A">
            <w:pPr>
              <w:pStyle w:val="TAC"/>
            </w:pPr>
            <w:r w:rsidRPr="008019AF">
              <w:t xml:space="preserve">5MHz </w:t>
            </w:r>
            <w:r w:rsidRPr="008019AF">
              <w:rPr>
                <w:lang w:val="en-US"/>
              </w:rPr>
              <w:t xml:space="preserve">DFT-S-OFDM </w:t>
            </w:r>
            <w:r w:rsidRPr="008019AF">
              <w:t>NR signal</w:t>
            </w:r>
          </w:p>
        </w:tc>
      </w:tr>
      <w:tr w:rsidR="00292864" w:rsidRPr="008019AF" w14:paraId="7E7C5289" w14:textId="77777777" w:rsidTr="002F3E23">
        <w:trPr>
          <w:jc w:val="center"/>
        </w:trPr>
        <w:tc>
          <w:tcPr>
            <w:tcW w:w="0" w:type="auto"/>
            <w:vMerge w:val="restart"/>
            <w:vAlign w:val="center"/>
          </w:tcPr>
          <w:p w14:paraId="7EBF1C9F" w14:textId="77777777" w:rsidR="00292864" w:rsidRPr="008019AF" w:rsidRDefault="00292864" w:rsidP="00B06C9A">
            <w:pPr>
              <w:pStyle w:val="TAC"/>
            </w:pPr>
            <w:r w:rsidRPr="008019AF">
              <w:t>100</w:t>
            </w:r>
          </w:p>
        </w:tc>
        <w:tc>
          <w:tcPr>
            <w:tcW w:w="0" w:type="auto"/>
            <w:vAlign w:val="center"/>
          </w:tcPr>
          <w:p w14:paraId="04BA0DAE" w14:textId="77777777" w:rsidR="00292864" w:rsidRPr="008019AF" w:rsidRDefault="00292864" w:rsidP="00B06C9A">
            <w:pPr>
              <w:pStyle w:val="TAC"/>
            </w:pPr>
            <w:r w:rsidRPr="008019AF">
              <w:t>[±7.45]</w:t>
            </w:r>
          </w:p>
        </w:tc>
        <w:tc>
          <w:tcPr>
            <w:tcW w:w="0" w:type="auto"/>
            <w:shd w:val="clear" w:color="auto" w:fill="auto"/>
            <w:vAlign w:val="center"/>
          </w:tcPr>
          <w:p w14:paraId="70AB80E2" w14:textId="77777777" w:rsidR="00292864" w:rsidRPr="008019AF" w:rsidRDefault="00292864" w:rsidP="00B06C9A">
            <w:pPr>
              <w:pStyle w:val="TAC"/>
            </w:pPr>
            <w:r w:rsidRPr="008019AF">
              <w:t>CW</w:t>
            </w:r>
          </w:p>
        </w:tc>
      </w:tr>
      <w:tr w:rsidR="00292864" w:rsidRPr="008019AF" w14:paraId="12C9BABF" w14:textId="77777777" w:rsidTr="002F3E23">
        <w:trPr>
          <w:jc w:val="center"/>
        </w:trPr>
        <w:tc>
          <w:tcPr>
            <w:tcW w:w="0" w:type="auto"/>
            <w:vMerge/>
            <w:vAlign w:val="center"/>
          </w:tcPr>
          <w:p w14:paraId="02775C77" w14:textId="77777777" w:rsidR="00292864" w:rsidRPr="008019AF" w:rsidRDefault="00292864" w:rsidP="00B06C9A">
            <w:pPr>
              <w:pStyle w:val="TAC"/>
            </w:pPr>
          </w:p>
        </w:tc>
        <w:tc>
          <w:tcPr>
            <w:tcW w:w="0" w:type="auto"/>
            <w:vAlign w:val="center"/>
          </w:tcPr>
          <w:p w14:paraId="3822FD19" w14:textId="77777777" w:rsidR="00292864" w:rsidRPr="008019AF" w:rsidRDefault="00292864" w:rsidP="00B06C9A">
            <w:pPr>
              <w:pStyle w:val="TAC"/>
            </w:pPr>
            <w:r w:rsidRPr="008019AF">
              <w:t>[±25]</w:t>
            </w:r>
          </w:p>
        </w:tc>
        <w:tc>
          <w:tcPr>
            <w:tcW w:w="0" w:type="auto"/>
            <w:shd w:val="clear" w:color="auto" w:fill="auto"/>
            <w:vAlign w:val="center"/>
          </w:tcPr>
          <w:p w14:paraId="315486F2"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p>
        </w:tc>
      </w:tr>
      <w:bookmarkEnd w:id="8251"/>
    </w:tbl>
    <w:p w14:paraId="600DFA24" w14:textId="77777777" w:rsidR="00292864" w:rsidRPr="008019AF" w:rsidRDefault="00292864" w:rsidP="00292864"/>
    <w:p w14:paraId="13421F3B" w14:textId="77777777" w:rsidR="00292864" w:rsidRPr="008019AF" w:rsidRDefault="00292864" w:rsidP="00292864">
      <w:pPr>
        <w:pStyle w:val="TH"/>
        <w:rPr>
          <w:lang w:eastAsia="zh-CN"/>
        </w:rPr>
      </w:pPr>
      <w:r w:rsidRPr="008019AF">
        <w:lastRenderedPageBreak/>
        <w:t xml:space="preserve">Table </w:t>
      </w:r>
      <w:r>
        <w:t>7.8.5.1</w:t>
      </w:r>
      <w:r w:rsidRPr="008019AF">
        <w:t>-3: Narrowband intermodulation performance requirement in FR1</w:t>
      </w:r>
    </w:p>
    <w:tbl>
      <w:tblPr>
        <w:tblW w:w="8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9"/>
        <w:gridCol w:w="2280"/>
        <w:gridCol w:w="1843"/>
        <w:gridCol w:w="2485"/>
      </w:tblGrid>
      <w:tr w:rsidR="00292864" w:rsidRPr="008019AF" w14:paraId="64F81DB1" w14:textId="77777777" w:rsidTr="009760C0">
        <w:trPr>
          <w:jc w:val="center"/>
        </w:trPr>
        <w:tc>
          <w:tcPr>
            <w:tcW w:w="2049" w:type="dxa"/>
            <w:vAlign w:val="center"/>
          </w:tcPr>
          <w:p w14:paraId="6AB4E057" w14:textId="77777777" w:rsidR="00292864" w:rsidRPr="008019AF" w:rsidRDefault="00292864" w:rsidP="00B06C9A">
            <w:pPr>
              <w:pStyle w:val="TAH"/>
            </w:pPr>
            <w:r w:rsidRPr="008019AF">
              <w:rPr>
                <w:lang w:eastAsia="zh-CN"/>
              </w:rPr>
              <w:t>BS class</w:t>
            </w:r>
          </w:p>
        </w:tc>
        <w:tc>
          <w:tcPr>
            <w:tcW w:w="2280" w:type="dxa"/>
            <w:vAlign w:val="center"/>
          </w:tcPr>
          <w:p w14:paraId="380F5581" w14:textId="77777777" w:rsidR="00292864" w:rsidRPr="008019AF" w:rsidRDefault="00292864" w:rsidP="00B06C9A">
            <w:pPr>
              <w:pStyle w:val="TAH"/>
            </w:pPr>
            <w:commentRangeStart w:id="8253"/>
            <w:r w:rsidRPr="008019AF">
              <w:t>Wanted signal mean power [dBm]</w:t>
            </w:r>
            <w:commentRangeEnd w:id="8253"/>
            <w:r>
              <w:rPr>
                <w:rStyle w:val="CommentReference"/>
                <w:rFonts w:ascii="Times New Roman" w:hAnsi="Times New Roman"/>
                <w:b w:val="0"/>
              </w:rPr>
              <w:commentReference w:id="8253"/>
            </w:r>
          </w:p>
        </w:tc>
        <w:tc>
          <w:tcPr>
            <w:tcW w:w="1843" w:type="dxa"/>
            <w:vAlign w:val="center"/>
          </w:tcPr>
          <w:p w14:paraId="3F4FFEEB" w14:textId="77777777" w:rsidR="00292864" w:rsidRPr="008019AF" w:rsidRDefault="00292864" w:rsidP="00B06C9A">
            <w:pPr>
              <w:pStyle w:val="TAH"/>
            </w:pPr>
            <w:r w:rsidRPr="008019AF">
              <w:t>Interfering signal mean power [dBm]</w:t>
            </w:r>
          </w:p>
        </w:tc>
        <w:tc>
          <w:tcPr>
            <w:tcW w:w="2485" w:type="dxa"/>
            <w:vAlign w:val="center"/>
          </w:tcPr>
          <w:p w14:paraId="7AF35B07" w14:textId="77777777" w:rsidR="00292864" w:rsidRPr="008019AF" w:rsidRDefault="00292864" w:rsidP="00B06C9A">
            <w:pPr>
              <w:pStyle w:val="TAH"/>
            </w:pPr>
            <w:r w:rsidRPr="008019AF">
              <w:t>Type of interfering signal</w:t>
            </w:r>
          </w:p>
        </w:tc>
      </w:tr>
      <w:tr w:rsidR="00292864" w:rsidRPr="008019AF" w14:paraId="47466BA3" w14:textId="77777777" w:rsidTr="009760C0">
        <w:trPr>
          <w:jc w:val="center"/>
        </w:trPr>
        <w:tc>
          <w:tcPr>
            <w:tcW w:w="2049" w:type="dxa"/>
            <w:vMerge w:val="restart"/>
            <w:vAlign w:val="center"/>
          </w:tcPr>
          <w:p w14:paraId="1D97FCC6" w14:textId="77777777" w:rsidR="00292864" w:rsidRPr="008019AF" w:rsidRDefault="00292864" w:rsidP="00B06C9A">
            <w:pPr>
              <w:pStyle w:val="TAC"/>
            </w:pPr>
            <w:r w:rsidRPr="008019AF">
              <w:rPr>
                <w:lang w:eastAsia="zh-CN"/>
              </w:rPr>
              <w:t>Wide Area BS</w:t>
            </w:r>
          </w:p>
        </w:tc>
        <w:tc>
          <w:tcPr>
            <w:tcW w:w="2280" w:type="dxa"/>
            <w:vAlign w:val="center"/>
          </w:tcPr>
          <w:p w14:paraId="6AC8F9DD" w14:textId="77777777" w:rsidR="00292864" w:rsidRPr="008019AF" w:rsidRDefault="00292864" w:rsidP="00B06C9A">
            <w:pPr>
              <w:pStyle w:val="TAC"/>
            </w:pPr>
            <w:r w:rsidRPr="008019AF">
              <w:t>EIS</w:t>
            </w:r>
            <w:r w:rsidRPr="008019AF">
              <w:rPr>
                <w:vertAlign w:val="subscript"/>
              </w:rPr>
              <w:t>REFSENS</w:t>
            </w:r>
            <w:r w:rsidRPr="008019AF" w:rsidDel="00A31D92">
              <w:t xml:space="preserve"> </w:t>
            </w:r>
            <w:r w:rsidRPr="008019AF">
              <w:t xml:space="preserve">+ 6 dB </w:t>
            </w:r>
            <w:r>
              <w:t xml:space="preserve"> </w:t>
            </w:r>
            <w:r w:rsidRPr="004552E2">
              <w:rPr>
                <w:highlight w:val="yellow"/>
              </w:rPr>
              <w:t>+FFS</w:t>
            </w:r>
            <w:r w:rsidRPr="008019AF">
              <w:t xml:space="preserve"> (Note 1)</w:t>
            </w:r>
          </w:p>
        </w:tc>
        <w:tc>
          <w:tcPr>
            <w:tcW w:w="1843" w:type="dxa"/>
            <w:vAlign w:val="center"/>
          </w:tcPr>
          <w:p w14:paraId="3B268D7E" w14:textId="77777777" w:rsidR="00292864" w:rsidRPr="008019AF" w:rsidRDefault="00292864" w:rsidP="00B06C9A">
            <w:pPr>
              <w:pStyle w:val="TAC"/>
            </w:pPr>
            <w:r w:rsidRPr="008019AF">
              <w:t>-52 - Δ</w:t>
            </w:r>
            <w:r w:rsidRPr="008019AF">
              <w:rPr>
                <w:vertAlign w:val="subscript"/>
              </w:rPr>
              <w:t>OTAREFSENS</w:t>
            </w:r>
          </w:p>
        </w:tc>
        <w:tc>
          <w:tcPr>
            <w:tcW w:w="2485" w:type="dxa"/>
            <w:vMerge w:val="restart"/>
            <w:shd w:val="clear" w:color="auto" w:fill="auto"/>
            <w:vAlign w:val="center"/>
          </w:tcPr>
          <w:p w14:paraId="510EFE81" w14:textId="74CE1EAD" w:rsidR="00292864" w:rsidRPr="008019AF" w:rsidRDefault="00292864" w:rsidP="00B06C9A">
            <w:pPr>
              <w:pStyle w:val="TAC"/>
              <w:rPr>
                <w:rFonts w:cs="Arial"/>
              </w:rPr>
            </w:pPr>
            <w:r w:rsidRPr="008019AF">
              <w:rPr>
                <w:rFonts w:cs="Arial"/>
              </w:rPr>
              <w:t xml:space="preserve">See </w:t>
            </w:r>
            <w:r w:rsidR="00B06C9A">
              <w:rPr>
                <w:rFonts w:cs="Arial"/>
              </w:rPr>
              <w:t>t</w:t>
            </w:r>
            <w:r w:rsidRPr="008019AF">
              <w:rPr>
                <w:rFonts w:cs="Arial"/>
              </w:rPr>
              <w:t xml:space="preserve">able </w:t>
            </w:r>
            <w:r>
              <w:rPr>
                <w:rFonts w:cs="Arial"/>
              </w:rPr>
              <w:t>7.8.5.1</w:t>
            </w:r>
            <w:r w:rsidRPr="008019AF">
              <w:rPr>
                <w:rFonts w:cs="Arial"/>
              </w:rPr>
              <w:t>-4</w:t>
            </w:r>
          </w:p>
        </w:tc>
      </w:tr>
      <w:tr w:rsidR="00292864" w:rsidRPr="008019AF" w14:paraId="654C8FF7" w14:textId="77777777" w:rsidTr="009760C0">
        <w:trPr>
          <w:jc w:val="center"/>
        </w:trPr>
        <w:tc>
          <w:tcPr>
            <w:tcW w:w="2049" w:type="dxa"/>
            <w:vMerge/>
            <w:vAlign w:val="center"/>
          </w:tcPr>
          <w:p w14:paraId="739C1EB5" w14:textId="77777777" w:rsidR="00292864" w:rsidRPr="008019AF" w:rsidRDefault="00292864" w:rsidP="00B06C9A">
            <w:pPr>
              <w:pStyle w:val="TAC"/>
              <w:rPr>
                <w:lang w:eastAsia="zh-CN"/>
              </w:rPr>
            </w:pPr>
          </w:p>
        </w:tc>
        <w:tc>
          <w:tcPr>
            <w:tcW w:w="2280" w:type="dxa"/>
            <w:vAlign w:val="center"/>
          </w:tcPr>
          <w:p w14:paraId="4753056E" w14:textId="77777777" w:rsidR="00292864" w:rsidRPr="008019AF" w:rsidRDefault="00292864" w:rsidP="00B06C9A">
            <w:pPr>
              <w:pStyle w:val="TAC"/>
            </w:pPr>
            <w:r w:rsidRPr="008019AF">
              <w:t>EIS</w:t>
            </w:r>
            <w:r w:rsidRPr="008019AF">
              <w:rPr>
                <w:vertAlign w:val="subscript"/>
              </w:rPr>
              <w:t>minSENS</w:t>
            </w:r>
            <w:r w:rsidRPr="008019AF" w:rsidDel="00A31D92">
              <w:t xml:space="preserve"> </w:t>
            </w:r>
            <w:r w:rsidRPr="008019AF">
              <w:t xml:space="preserve">+ 6 dB </w:t>
            </w:r>
            <w:r>
              <w:t xml:space="preserve"> </w:t>
            </w:r>
            <w:r w:rsidRPr="004552E2">
              <w:rPr>
                <w:highlight w:val="yellow"/>
              </w:rPr>
              <w:t>+FFS</w:t>
            </w:r>
            <w:r w:rsidRPr="008019AF">
              <w:t xml:space="preserve"> (Note 1)</w:t>
            </w:r>
          </w:p>
        </w:tc>
        <w:tc>
          <w:tcPr>
            <w:tcW w:w="1843" w:type="dxa"/>
            <w:vAlign w:val="center"/>
          </w:tcPr>
          <w:p w14:paraId="57043A94" w14:textId="77777777" w:rsidR="00292864" w:rsidRPr="008019AF" w:rsidRDefault="00292864" w:rsidP="00B06C9A">
            <w:pPr>
              <w:pStyle w:val="TAC"/>
            </w:pPr>
            <w:r w:rsidRPr="008019AF">
              <w:t>-52 - Δ</w:t>
            </w:r>
            <w:r w:rsidRPr="008019AF">
              <w:rPr>
                <w:vertAlign w:val="subscript"/>
              </w:rPr>
              <w:t>minSENS</w:t>
            </w:r>
          </w:p>
        </w:tc>
        <w:tc>
          <w:tcPr>
            <w:tcW w:w="2485" w:type="dxa"/>
            <w:vMerge/>
            <w:shd w:val="clear" w:color="auto" w:fill="auto"/>
            <w:vAlign w:val="center"/>
          </w:tcPr>
          <w:p w14:paraId="58483600" w14:textId="77777777" w:rsidR="00292864" w:rsidRPr="008019AF" w:rsidRDefault="00292864" w:rsidP="00B06C9A">
            <w:pPr>
              <w:pStyle w:val="TAC"/>
              <w:rPr>
                <w:rFonts w:cs="Arial"/>
              </w:rPr>
            </w:pPr>
          </w:p>
        </w:tc>
      </w:tr>
      <w:tr w:rsidR="00292864" w:rsidRPr="008019AF" w14:paraId="68EAF2EB" w14:textId="77777777" w:rsidTr="009760C0">
        <w:trPr>
          <w:jc w:val="center"/>
        </w:trPr>
        <w:tc>
          <w:tcPr>
            <w:tcW w:w="2049" w:type="dxa"/>
            <w:vMerge w:val="restart"/>
            <w:vAlign w:val="center"/>
          </w:tcPr>
          <w:p w14:paraId="453BDB22" w14:textId="77777777" w:rsidR="00292864" w:rsidRPr="008019AF" w:rsidRDefault="00292864" w:rsidP="00B06C9A">
            <w:pPr>
              <w:pStyle w:val="TAC"/>
              <w:rPr>
                <w:lang w:eastAsia="zh-CN"/>
              </w:rPr>
            </w:pPr>
            <w:r w:rsidRPr="008019AF">
              <w:rPr>
                <w:rFonts w:hint="eastAsia"/>
                <w:lang w:eastAsia="zh-CN"/>
              </w:rPr>
              <w:t>Medium Range BS</w:t>
            </w:r>
          </w:p>
        </w:tc>
        <w:tc>
          <w:tcPr>
            <w:tcW w:w="2280" w:type="dxa"/>
            <w:vAlign w:val="center"/>
          </w:tcPr>
          <w:p w14:paraId="2452907A" w14:textId="77777777" w:rsidR="00292864" w:rsidRPr="008019AF" w:rsidRDefault="00292864" w:rsidP="00B06C9A">
            <w:pPr>
              <w:pStyle w:val="TAC"/>
            </w:pPr>
            <w:r w:rsidRPr="008019AF">
              <w:t>EIS</w:t>
            </w:r>
            <w:r w:rsidRPr="008019AF">
              <w:rPr>
                <w:vertAlign w:val="subscript"/>
              </w:rPr>
              <w:t>REFSENS</w:t>
            </w:r>
            <w:r w:rsidRPr="008019AF" w:rsidDel="00A31D92">
              <w:t xml:space="preserve"> </w:t>
            </w:r>
            <w:r w:rsidRPr="008019AF">
              <w:t xml:space="preserve">+ 6 dB </w:t>
            </w:r>
            <w:r>
              <w:t xml:space="preserve"> </w:t>
            </w:r>
            <w:r w:rsidRPr="004552E2">
              <w:rPr>
                <w:highlight w:val="yellow"/>
              </w:rPr>
              <w:t>+FFS</w:t>
            </w:r>
            <w:r w:rsidRPr="008019AF">
              <w:t xml:space="preserve"> (Note 1)</w:t>
            </w:r>
          </w:p>
        </w:tc>
        <w:tc>
          <w:tcPr>
            <w:tcW w:w="1843" w:type="dxa"/>
            <w:vAlign w:val="center"/>
          </w:tcPr>
          <w:p w14:paraId="0E7D6C18" w14:textId="77777777" w:rsidR="00292864" w:rsidRPr="008019AF" w:rsidRDefault="00292864" w:rsidP="00B06C9A">
            <w:pPr>
              <w:pStyle w:val="TAC"/>
            </w:pPr>
            <w:r w:rsidRPr="008019AF">
              <w:rPr>
                <w:lang w:eastAsia="zh-CN"/>
              </w:rPr>
              <w:t>-47</w:t>
            </w:r>
            <w:r w:rsidRPr="008019AF">
              <w:t xml:space="preserve"> - Δ</w:t>
            </w:r>
            <w:r w:rsidRPr="008019AF">
              <w:rPr>
                <w:vertAlign w:val="subscript"/>
              </w:rPr>
              <w:t>OTAREFSENS</w:t>
            </w:r>
          </w:p>
        </w:tc>
        <w:tc>
          <w:tcPr>
            <w:tcW w:w="2485" w:type="dxa"/>
            <w:vMerge/>
            <w:shd w:val="clear" w:color="auto" w:fill="auto"/>
            <w:vAlign w:val="center"/>
          </w:tcPr>
          <w:p w14:paraId="7CA88B0A" w14:textId="77777777" w:rsidR="00292864" w:rsidRPr="008019AF" w:rsidRDefault="00292864" w:rsidP="00B06C9A">
            <w:pPr>
              <w:pStyle w:val="TAC"/>
              <w:rPr>
                <w:rFonts w:cs="Arial"/>
              </w:rPr>
            </w:pPr>
          </w:p>
        </w:tc>
      </w:tr>
      <w:tr w:rsidR="00292864" w:rsidRPr="008019AF" w14:paraId="25FF7B00" w14:textId="77777777" w:rsidTr="009760C0">
        <w:trPr>
          <w:jc w:val="center"/>
        </w:trPr>
        <w:tc>
          <w:tcPr>
            <w:tcW w:w="2049" w:type="dxa"/>
            <w:vMerge/>
            <w:vAlign w:val="center"/>
          </w:tcPr>
          <w:p w14:paraId="18761DFB" w14:textId="77777777" w:rsidR="00292864" w:rsidRPr="008019AF" w:rsidRDefault="00292864" w:rsidP="00B06C9A">
            <w:pPr>
              <w:pStyle w:val="TAC"/>
              <w:rPr>
                <w:lang w:eastAsia="zh-CN"/>
              </w:rPr>
            </w:pPr>
          </w:p>
        </w:tc>
        <w:tc>
          <w:tcPr>
            <w:tcW w:w="2280" w:type="dxa"/>
            <w:vAlign w:val="center"/>
          </w:tcPr>
          <w:p w14:paraId="0668DC49" w14:textId="77777777" w:rsidR="00292864" w:rsidRPr="008019AF" w:rsidRDefault="00292864" w:rsidP="00B06C9A">
            <w:pPr>
              <w:pStyle w:val="TAC"/>
            </w:pPr>
            <w:r w:rsidRPr="008019AF">
              <w:t>EIS</w:t>
            </w:r>
            <w:r w:rsidRPr="008019AF">
              <w:rPr>
                <w:vertAlign w:val="subscript"/>
              </w:rPr>
              <w:t>minSENS</w:t>
            </w:r>
            <w:r w:rsidRPr="008019AF" w:rsidDel="00A31D92">
              <w:t xml:space="preserve"> </w:t>
            </w:r>
            <w:r w:rsidRPr="008019AF">
              <w:t xml:space="preserve">+ 6 dB </w:t>
            </w:r>
            <w:r>
              <w:t xml:space="preserve"> </w:t>
            </w:r>
            <w:r w:rsidRPr="004552E2">
              <w:rPr>
                <w:highlight w:val="yellow"/>
              </w:rPr>
              <w:t>+FFS</w:t>
            </w:r>
            <w:r w:rsidRPr="008019AF">
              <w:t xml:space="preserve"> (Note 1)</w:t>
            </w:r>
          </w:p>
        </w:tc>
        <w:tc>
          <w:tcPr>
            <w:tcW w:w="1843" w:type="dxa"/>
            <w:vAlign w:val="center"/>
          </w:tcPr>
          <w:p w14:paraId="7FD79589" w14:textId="77777777" w:rsidR="00292864" w:rsidRPr="008019AF" w:rsidRDefault="00292864" w:rsidP="00B06C9A">
            <w:pPr>
              <w:pStyle w:val="TAC"/>
              <w:rPr>
                <w:lang w:eastAsia="zh-CN"/>
              </w:rPr>
            </w:pPr>
            <w:r w:rsidRPr="008019AF">
              <w:rPr>
                <w:lang w:eastAsia="zh-CN"/>
              </w:rPr>
              <w:t>-47</w:t>
            </w:r>
            <w:r w:rsidRPr="008019AF">
              <w:t xml:space="preserve"> - Δ</w:t>
            </w:r>
            <w:r w:rsidRPr="008019AF">
              <w:rPr>
                <w:vertAlign w:val="subscript"/>
              </w:rPr>
              <w:t>minSENS</w:t>
            </w:r>
          </w:p>
        </w:tc>
        <w:tc>
          <w:tcPr>
            <w:tcW w:w="2485" w:type="dxa"/>
            <w:vMerge/>
            <w:shd w:val="clear" w:color="auto" w:fill="auto"/>
            <w:vAlign w:val="center"/>
          </w:tcPr>
          <w:p w14:paraId="0C90B1BE" w14:textId="77777777" w:rsidR="00292864" w:rsidRPr="008019AF" w:rsidRDefault="00292864" w:rsidP="00B06C9A">
            <w:pPr>
              <w:pStyle w:val="TAC"/>
              <w:rPr>
                <w:rFonts w:cs="Arial"/>
              </w:rPr>
            </w:pPr>
          </w:p>
        </w:tc>
      </w:tr>
      <w:tr w:rsidR="00292864" w:rsidRPr="008019AF" w14:paraId="6516AAA2" w14:textId="77777777" w:rsidTr="009760C0">
        <w:trPr>
          <w:jc w:val="center"/>
        </w:trPr>
        <w:tc>
          <w:tcPr>
            <w:tcW w:w="2049" w:type="dxa"/>
            <w:vMerge w:val="restart"/>
            <w:vAlign w:val="center"/>
          </w:tcPr>
          <w:p w14:paraId="551E7296" w14:textId="77777777" w:rsidR="00292864" w:rsidRPr="008019AF" w:rsidRDefault="00292864" w:rsidP="00B06C9A">
            <w:pPr>
              <w:pStyle w:val="TAC"/>
              <w:rPr>
                <w:lang w:eastAsia="zh-CN"/>
              </w:rPr>
            </w:pPr>
            <w:r w:rsidRPr="008019AF">
              <w:rPr>
                <w:lang w:eastAsia="zh-CN"/>
              </w:rPr>
              <w:t>Local Area BS</w:t>
            </w:r>
          </w:p>
        </w:tc>
        <w:tc>
          <w:tcPr>
            <w:tcW w:w="2280" w:type="dxa"/>
            <w:vAlign w:val="center"/>
          </w:tcPr>
          <w:p w14:paraId="0C1EB831" w14:textId="77777777" w:rsidR="00292864" w:rsidRPr="008019AF" w:rsidRDefault="00292864" w:rsidP="00B06C9A">
            <w:pPr>
              <w:pStyle w:val="TAC"/>
            </w:pPr>
            <w:r w:rsidRPr="008019AF">
              <w:t>EIS</w:t>
            </w:r>
            <w:r w:rsidRPr="008019AF">
              <w:rPr>
                <w:vertAlign w:val="subscript"/>
              </w:rPr>
              <w:t>REFSENS</w:t>
            </w:r>
            <w:r w:rsidRPr="008019AF" w:rsidDel="00A31D92">
              <w:t xml:space="preserve"> </w:t>
            </w:r>
            <w:r w:rsidRPr="008019AF">
              <w:t xml:space="preserve">+ </w:t>
            </w:r>
            <w:r w:rsidRPr="008019AF">
              <w:rPr>
                <w:lang w:eastAsia="zh-CN"/>
              </w:rPr>
              <w:t>6 </w:t>
            </w:r>
            <w:r w:rsidRPr="008019AF">
              <w:t xml:space="preserve">dB </w:t>
            </w:r>
            <w:r>
              <w:t xml:space="preserve"> </w:t>
            </w:r>
            <w:r w:rsidRPr="004552E2">
              <w:rPr>
                <w:highlight w:val="yellow"/>
              </w:rPr>
              <w:t>+FFS</w:t>
            </w:r>
            <w:r w:rsidRPr="008019AF">
              <w:t xml:space="preserve"> (Note 1)</w:t>
            </w:r>
          </w:p>
        </w:tc>
        <w:tc>
          <w:tcPr>
            <w:tcW w:w="1843" w:type="dxa"/>
            <w:vAlign w:val="center"/>
          </w:tcPr>
          <w:p w14:paraId="118CDF29" w14:textId="77777777" w:rsidR="00292864" w:rsidRPr="008019AF" w:rsidRDefault="00292864" w:rsidP="00B06C9A">
            <w:pPr>
              <w:pStyle w:val="TAC"/>
            </w:pPr>
            <w:r w:rsidRPr="008019AF">
              <w:rPr>
                <w:lang w:eastAsia="zh-CN"/>
              </w:rPr>
              <w:t>-44</w:t>
            </w:r>
            <w:r w:rsidRPr="008019AF">
              <w:t xml:space="preserve"> - Δ</w:t>
            </w:r>
            <w:r w:rsidRPr="008019AF">
              <w:rPr>
                <w:vertAlign w:val="subscript"/>
              </w:rPr>
              <w:t>OTAREFSENS</w:t>
            </w:r>
          </w:p>
        </w:tc>
        <w:tc>
          <w:tcPr>
            <w:tcW w:w="2485" w:type="dxa"/>
            <w:vMerge/>
            <w:shd w:val="clear" w:color="auto" w:fill="auto"/>
            <w:vAlign w:val="center"/>
          </w:tcPr>
          <w:p w14:paraId="6459D393" w14:textId="77777777" w:rsidR="00292864" w:rsidRPr="008019AF" w:rsidRDefault="00292864" w:rsidP="00B06C9A">
            <w:pPr>
              <w:pStyle w:val="TAC"/>
              <w:rPr>
                <w:rFonts w:cs="Arial"/>
              </w:rPr>
            </w:pPr>
          </w:p>
        </w:tc>
      </w:tr>
      <w:tr w:rsidR="00292864" w:rsidRPr="008019AF" w14:paraId="26C67455" w14:textId="77777777" w:rsidTr="009760C0">
        <w:trPr>
          <w:jc w:val="center"/>
        </w:trPr>
        <w:tc>
          <w:tcPr>
            <w:tcW w:w="2049" w:type="dxa"/>
            <w:vMerge/>
            <w:vAlign w:val="center"/>
          </w:tcPr>
          <w:p w14:paraId="319CE8D6" w14:textId="77777777" w:rsidR="00292864" w:rsidRPr="008019AF" w:rsidRDefault="00292864" w:rsidP="00B06C9A">
            <w:pPr>
              <w:pStyle w:val="TAC"/>
              <w:rPr>
                <w:lang w:eastAsia="zh-CN"/>
              </w:rPr>
            </w:pPr>
          </w:p>
        </w:tc>
        <w:tc>
          <w:tcPr>
            <w:tcW w:w="2280" w:type="dxa"/>
            <w:vAlign w:val="center"/>
          </w:tcPr>
          <w:p w14:paraId="6B9D275E" w14:textId="77777777" w:rsidR="00292864" w:rsidRPr="008019AF" w:rsidRDefault="00292864" w:rsidP="00B06C9A">
            <w:pPr>
              <w:pStyle w:val="TAC"/>
            </w:pPr>
            <w:r w:rsidRPr="008019AF">
              <w:t>EIS</w:t>
            </w:r>
            <w:r w:rsidRPr="008019AF">
              <w:rPr>
                <w:vertAlign w:val="subscript"/>
              </w:rPr>
              <w:t>minSENS</w:t>
            </w:r>
            <w:r w:rsidRPr="008019AF" w:rsidDel="00A31D92">
              <w:t xml:space="preserve"> </w:t>
            </w:r>
            <w:r w:rsidRPr="008019AF">
              <w:t xml:space="preserve">+ </w:t>
            </w:r>
            <w:r w:rsidRPr="008019AF">
              <w:rPr>
                <w:lang w:eastAsia="zh-CN"/>
              </w:rPr>
              <w:t>6 </w:t>
            </w:r>
            <w:r w:rsidRPr="008019AF">
              <w:t xml:space="preserve">dB </w:t>
            </w:r>
            <w:r>
              <w:t xml:space="preserve"> </w:t>
            </w:r>
            <w:r w:rsidRPr="004552E2">
              <w:rPr>
                <w:highlight w:val="yellow"/>
              </w:rPr>
              <w:t>+FFS</w:t>
            </w:r>
            <w:r w:rsidRPr="008019AF">
              <w:t xml:space="preserve"> (Note 1)</w:t>
            </w:r>
          </w:p>
        </w:tc>
        <w:tc>
          <w:tcPr>
            <w:tcW w:w="1843" w:type="dxa"/>
            <w:vAlign w:val="center"/>
          </w:tcPr>
          <w:p w14:paraId="06FC21E2" w14:textId="77777777" w:rsidR="00292864" w:rsidRPr="008019AF" w:rsidRDefault="00292864" w:rsidP="00B06C9A">
            <w:pPr>
              <w:pStyle w:val="TAC"/>
              <w:rPr>
                <w:lang w:eastAsia="zh-CN"/>
              </w:rPr>
            </w:pPr>
            <w:r w:rsidRPr="008019AF">
              <w:rPr>
                <w:lang w:eastAsia="zh-CN"/>
              </w:rPr>
              <w:t>-44</w:t>
            </w:r>
            <w:r w:rsidRPr="008019AF">
              <w:t xml:space="preserve"> - Δ</w:t>
            </w:r>
            <w:r w:rsidRPr="008019AF">
              <w:rPr>
                <w:vertAlign w:val="subscript"/>
              </w:rPr>
              <w:t>minSENS</w:t>
            </w:r>
          </w:p>
        </w:tc>
        <w:tc>
          <w:tcPr>
            <w:tcW w:w="2485" w:type="dxa"/>
            <w:vMerge/>
            <w:shd w:val="clear" w:color="auto" w:fill="auto"/>
            <w:vAlign w:val="center"/>
          </w:tcPr>
          <w:p w14:paraId="11ACA1C3" w14:textId="77777777" w:rsidR="00292864" w:rsidRPr="008019AF" w:rsidRDefault="00292864" w:rsidP="009760C0">
            <w:pPr>
              <w:pStyle w:val="TAC"/>
              <w:rPr>
                <w:rFonts w:cs="Arial"/>
              </w:rPr>
            </w:pPr>
          </w:p>
        </w:tc>
      </w:tr>
      <w:tr w:rsidR="00292864" w:rsidRPr="008019AF" w14:paraId="3E3BD866" w14:textId="77777777" w:rsidTr="009760C0">
        <w:trPr>
          <w:jc w:val="center"/>
        </w:trPr>
        <w:tc>
          <w:tcPr>
            <w:tcW w:w="8657" w:type="dxa"/>
            <w:gridSpan w:val="4"/>
            <w:vAlign w:val="center"/>
          </w:tcPr>
          <w:p w14:paraId="2669A717" w14:textId="227BC471" w:rsidR="00292864" w:rsidRPr="008019AF" w:rsidRDefault="00292864" w:rsidP="00B06C9A">
            <w:pPr>
              <w:pStyle w:val="TAN"/>
              <w:rPr>
                <w:rFonts w:eastAsia="SimSun"/>
                <w:lang w:eastAsia="zh-CN"/>
              </w:rPr>
            </w:pPr>
            <w:r w:rsidRPr="008019AF">
              <w:t>NOTE:</w:t>
            </w:r>
            <w:r w:rsidRPr="008019AF">
              <w:tab/>
              <w:t>EIS</w:t>
            </w:r>
            <w:r w:rsidRPr="008019AF">
              <w:rPr>
                <w:vertAlign w:val="subscript"/>
              </w:rPr>
              <w:t>REFSENS</w:t>
            </w:r>
            <w:r w:rsidRPr="008019AF" w:rsidDel="00A31D92">
              <w:t xml:space="preserve"> </w:t>
            </w:r>
            <w:r w:rsidRPr="008019AF">
              <w:t>/ EIS</w:t>
            </w:r>
            <w:r w:rsidRPr="008019AF">
              <w:rPr>
                <w:vertAlign w:val="subscript"/>
              </w:rPr>
              <w:t>minSENS</w:t>
            </w:r>
            <w:r w:rsidRPr="008019AF">
              <w:t xml:space="preserve"> depends on the </w:t>
            </w:r>
            <w:r w:rsidRPr="008019AF">
              <w:rPr>
                <w:i/>
              </w:rPr>
              <w:t>BS</w:t>
            </w:r>
            <w:r w:rsidRPr="008019AF">
              <w:t xml:space="preserve"> </w:t>
            </w:r>
            <w:r w:rsidRPr="008019AF">
              <w:rPr>
                <w:i/>
              </w:rPr>
              <w:t>channel bandwidth</w:t>
            </w:r>
            <w:r>
              <w:t>, see subclause 7.3 and 7</w:t>
            </w:r>
            <w:r w:rsidRPr="008019AF">
              <w:t>.2.</w:t>
            </w:r>
          </w:p>
        </w:tc>
      </w:tr>
    </w:tbl>
    <w:p w14:paraId="18E99FFE" w14:textId="77777777" w:rsidR="00292864" w:rsidRPr="008019AF" w:rsidRDefault="00292864" w:rsidP="00292864"/>
    <w:p w14:paraId="55AB8C11" w14:textId="77777777" w:rsidR="00292864" w:rsidRPr="008019AF" w:rsidRDefault="00292864" w:rsidP="00292864">
      <w:pPr>
        <w:pStyle w:val="TH"/>
      </w:pPr>
      <w:r w:rsidRPr="008019AF">
        <w:rPr>
          <w:rFonts w:cs="v5.0.0"/>
        </w:rPr>
        <w:lastRenderedPageBreak/>
        <w:t xml:space="preserve">Table </w:t>
      </w:r>
      <w:r>
        <w:rPr>
          <w:rFonts w:cs="v5.0.0"/>
        </w:rPr>
        <w:t>7.8.5.1</w:t>
      </w:r>
      <w:r w:rsidRPr="008019AF">
        <w:rPr>
          <w:rFonts w:cs="v5.0.0"/>
        </w:rPr>
        <w:t>-</w:t>
      </w:r>
      <w:r w:rsidRPr="008019AF">
        <w:rPr>
          <w:rFonts w:cs="v5.0.0"/>
          <w:lang w:eastAsia="zh-CN"/>
        </w:rPr>
        <w:t>4</w:t>
      </w:r>
      <w:r w:rsidRPr="008019AF">
        <w:rPr>
          <w:rFonts w:cs="v5.0.0"/>
        </w:rPr>
        <w:t xml:space="preserve">: </w:t>
      </w:r>
      <w:r w:rsidRPr="008019AF">
        <w:t xml:space="preserve">Interfering signals for </w:t>
      </w:r>
      <w:r w:rsidRPr="008019AF">
        <w:rPr>
          <w:rFonts w:cs="v5.0.0"/>
        </w:rPr>
        <w:t xml:space="preserve">narrowband </w:t>
      </w:r>
      <w:r w:rsidRPr="008019AF">
        <w:t>intermodulation requirement in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0"/>
        <w:gridCol w:w="4708"/>
        <w:gridCol w:w="2053"/>
      </w:tblGrid>
      <w:tr w:rsidR="00292864" w:rsidRPr="008019AF" w14:paraId="23304CA6" w14:textId="77777777" w:rsidTr="002F3E23">
        <w:trPr>
          <w:jc w:val="center"/>
        </w:trPr>
        <w:tc>
          <w:tcPr>
            <w:tcW w:w="0" w:type="auto"/>
            <w:shd w:val="clear" w:color="auto" w:fill="auto"/>
            <w:vAlign w:val="center"/>
          </w:tcPr>
          <w:p w14:paraId="31295C3E" w14:textId="77777777" w:rsidR="00292864" w:rsidRPr="008019AF" w:rsidRDefault="00292864" w:rsidP="00B06C9A">
            <w:pPr>
              <w:pStyle w:val="TAH"/>
            </w:pPr>
            <w:r w:rsidRPr="008019AF">
              <w:rPr>
                <w:i/>
              </w:rPr>
              <w:t>BS channel bandwidth</w:t>
            </w:r>
            <w:r w:rsidRPr="008019AF">
              <w:t xml:space="preserve"> of the lowest/highest carrier received [MHz]</w:t>
            </w:r>
          </w:p>
        </w:tc>
        <w:tc>
          <w:tcPr>
            <w:tcW w:w="0" w:type="auto"/>
            <w:vAlign w:val="center"/>
          </w:tcPr>
          <w:p w14:paraId="1AC477DD" w14:textId="77777777" w:rsidR="00292864" w:rsidRPr="008019AF" w:rsidRDefault="00292864" w:rsidP="00B06C9A">
            <w:pPr>
              <w:pStyle w:val="TAH"/>
            </w:pPr>
            <w:r w:rsidRPr="008019AF">
              <w:t>Interfering RB centre frequency offset from the lower/upper Base Station RF Bandwidth edge or sub-block edge inside a sub-block gap [kHz]</w:t>
            </w:r>
          </w:p>
        </w:tc>
        <w:tc>
          <w:tcPr>
            <w:tcW w:w="0" w:type="auto"/>
            <w:vAlign w:val="center"/>
          </w:tcPr>
          <w:p w14:paraId="7E371BBE" w14:textId="77777777" w:rsidR="00292864" w:rsidRPr="008019AF" w:rsidRDefault="00292864" w:rsidP="00B06C9A">
            <w:pPr>
              <w:pStyle w:val="TAH"/>
            </w:pPr>
            <w:r w:rsidRPr="008019AF">
              <w:t>Type of interfering signal</w:t>
            </w:r>
          </w:p>
        </w:tc>
      </w:tr>
      <w:tr w:rsidR="00292864" w:rsidRPr="008019AF" w14:paraId="69B8DF39" w14:textId="77777777" w:rsidTr="002F3E23">
        <w:trPr>
          <w:jc w:val="center"/>
        </w:trPr>
        <w:tc>
          <w:tcPr>
            <w:tcW w:w="0" w:type="auto"/>
            <w:vMerge w:val="restart"/>
            <w:vAlign w:val="center"/>
          </w:tcPr>
          <w:p w14:paraId="0EF94344" w14:textId="77777777" w:rsidR="00292864" w:rsidRPr="008019AF" w:rsidRDefault="00292864" w:rsidP="00B06C9A">
            <w:pPr>
              <w:pStyle w:val="TAC"/>
            </w:pPr>
            <w:r w:rsidRPr="008019AF">
              <w:t>5</w:t>
            </w:r>
          </w:p>
        </w:tc>
        <w:tc>
          <w:tcPr>
            <w:tcW w:w="0" w:type="auto"/>
            <w:vAlign w:val="center"/>
          </w:tcPr>
          <w:p w14:paraId="0B963BB5" w14:textId="77777777" w:rsidR="00292864" w:rsidRPr="008019AF" w:rsidRDefault="00292864" w:rsidP="00B06C9A">
            <w:pPr>
              <w:pStyle w:val="TAC"/>
            </w:pPr>
            <w:r w:rsidRPr="008019AF">
              <w:t>[±360]</w:t>
            </w:r>
          </w:p>
        </w:tc>
        <w:tc>
          <w:tcPr>
            <w:tcW w:w="0" w:type="auto"/>
            <w:shd w:val="clear" w:color="auto" w:fill="auto"/>
            <w:vAlign w:val="center"/>
          </w:tcPr>
          <w:p w14:paraId="1D7D447B" w14:textId="77777777" w:rsidR="00292864" w:rsidRPr="008019AF" w:rsidRDefault="00292864" w:rsidP="00B06C9A">
            <w:pPr>
              <w:pStyle w:val="TAC"/>
            </w:pPr>
            <w:r w:rsidRPr="008019AF">
              <w:t>CW</w:t>
            </w:r>
          </w:p>
        </w:tc>
      </w:tr>
      <w:tr w:rsidR="00292864" w:rsidRPr="008019AF" w14:paraId="22113091" w14:textId="77777777" w:rsidTr="002F3E23">
        <w:trPr>
          <w:jc w:val="center"/>
        </w:trPr>
        <w:tc>
          <w:tcPr>
            <w:tcW w:w="0" w:type="auto"/>
            <w:vMerge/>
            <w:vAlign w:val="center"/>
          </w:tcPr>
          <w:p w14:paraId="745884EA" w14:textId="77777777" w:rsidR="00292864" w:rsidRPr="008019AF" w:rsidRDefault="00292864" w:rsidP="00B06C9A">
            <w:pPr>
              <w:pStyle w:val="TAC"/>
            </w:pPr>
          </w:p>
        </w:tc>
        <w:tc>
          <w:tcPr>
            <w:tcW w:w="0" w:type="auto"/>
            <w:vAlign w:val="center"/>
          </w:tcPr>
          <w:p w14:paraId="02F004D7" w14:textId="77777777" w:rsidR="00292864" w:rsidRPr="008019AF" w:rsidRDefault="00292864" w:rsidP="00B06C9A">
            <w:pPr>
              <w:pStyle w:val="TAC"/>
            </w:pPr>
            <w:r w:rsidRPr="008019AF">
              <w:t>[±1420]</w:t>
            </w:r>
          </w:p>
        </w:tc>
        <w:tc>
          <w:tcPr>
            <w:tcW w:w="0" w:type="auto"/>
            <w:shd w:val="clear" w:color="auto" w:fill="auto"/>
            <w:vAlign w:val="center"/>
          </w:tcPr>
          <w:p w14:paraId="4CF65B16" w14:textId="77777777" w:rsidR="00292864" w:rsidRPr="008019AF" w:rsidRDefault="00292864" w:rsidP="00B06C9A">
            <w:pPr>
              <w:pStyle w:val="TAC"/>
            </w:pPr>
            <w:r w:rsidRPr="008019AF">
              <w:t xml:space="preserve">5MHz </w:t>
            </w:r>
            <w:r w:rsidRPr="008019AF">
              <w:rPr>
                <w:lang w:val="en-US"/>
              </w:rPr>
              <w:t xml:space="preserve">DFT-S-OFDM </w:t>
            </w:r>
            <w:r w:rsidRPr="008019AF">
              <w:t>NR signal</w:t>
            </w:r>
            <w:r w:rsidRPr="008019AF">
              <w:rPr>
                <w:lang w:val="en-US"/>
              </w:rPr>
              <w:t xml:space="preserve">, 1 RB </w:t>
            </w:r>
            <w:r w:rsidRPr="008019AF">
              <w:t xml:space="preserve"> (NOTE 1)</w:t>
            </w:r>
          </w:p>
        </w:tc>
      </w:tr>
      <w:tr w:rsidR="00292864" w:rsidRPr="008019AF" w14:paraId="54765DCF" w14:textId="77777777" w:rsidTr="002F3E23">
        <w:trPr>
          <w:jc w:val="center"/>
        </w:trPr>
        <w:tc>
          <w:tcPr>
            <w:tcW w:w="0" w:type="auto"/>
            <w:vMerge w:val="restart"/>
            <w:vAlign w:val="center"/>
          </w:tcPr>
          <w:p w14:paraId="0880DF6E" w14:textId="77777777" w:rsidR="00292864" w:rsidRPr="008019AF" w:rsidRDefault="00292864" w:rsidP="00B06C9A">
            <w:pPr>
              <w:pStyle w:val="TAC"/>
            </w:pPr>
            <w:r w:rsidRPr="008019AF">
              <w:t>10</w:t>
            </w:r>
          </w:p>
        </w:tc>
        <w:tc>
          <w:tcPr>
            <w:tcW w:w="0" w:type="auto"/>
            <w:vAlign w:val="center"/>
          </w:tcPr>
          <w:p w14:paraId="53082DA4" w14:textId="77777777" w:rsidR="00292864" w:rsidRPr="008019AF" w:rsidRDefault="00292864" w:rsidP="00B06C9A">
            <w:pPr>
              <w:pStyle w:val="TAC"/>
            </w:pPr>
            <w:r w:rsidRPr="008019AF">
              <w:t>[±325]</w:t>
            </w:r>
          </w:p>
        </w:tc>
        <w:tc>
          <w:tcPr>
            <w:tcW w:w="0" w:type="auto"/>
            <w:shd w:val="clear" w:color="auto" w:fill="auto"/>
            <w:vAlign w:val="center"/>
          </w:tcPr>
          <w:p w14:paraId="7BCBCCA2" w14:textId="77777777" w:rsidR="00292864" w:rsidRPr="008019AF" w:rsidRDefault="00292864" w:rsidP="00B06C9A">
            <w:pPr>
              <w:pStyle w:val="TAC"/>
            </w:pPr>
            <w:r w:rsidRPr="008019AF">
              <w:t>CW</w:t>
            </w:r>
          </w:p>
        </w:tc>
      </w:tr>
      <w:tr w:rsidR="00292864" w:rsidRPr="008019AF" w14:paraId="22E73B81" w14:textId="77777777" w:rsidTr="002F3E23">
        <w:trPr>
          <w:jc w:val="center"/>
        </w:trPr>
        <w:tc>
          <w:tcPr>
            <w:tcW w:w="0" w:type="auto"/>
            <w:vMerge/>
            <w:vAlign w:val="center"/>
          </w:tcPr>
          <w:p w14:paraId="5BF9AAE2" w14:textId="77777777" w:rsidR="00292864" w:rsidRPr="008019AF" w:rsidRDefault="00292864" w:rsidP="00B06C9A">
            <w:pPr>
              <w:pStyle w:val="TAC"/>
            </w:pPr>
          </w:p>
        </w:tc>
        <w:tc>
          <w:tcPr>
            <w:tcW w:w="0" w:type="auto"/>
            <w:vAlign w:val="center"/>
          </w:tcPr>
          <w:p w14:paraId="141D9465" w14:textId="77777777" w:rsidR="00292864" w:rsidRPr="008019AF" w:rsidRDefault="00292864" w:rsidP="00B06C9A">
            <w:pPr>
              <w:pStyle w:val="TAC"/>
            </w:pPr>
            <w:r w:rsidRPr="008019AF">
              <w:t>[±1780]</w:t>
            </w:r>
          </w:p>
        </w:tc>
        <w:tc>
          <w:tcPr>
            <w:tcW w:w="0" w:type="auto"/>
            <w:shd w:val="clear" w:color="auto" w:fill="auto"/>
            <w:vAlign w:val="center"/>
          </w:tcPr>
          <w:p w14:paraId="4DD29692" w14:textId="77777777" w:rsidR="00292864" w:rsidRPr="008019AF" w:rsidRDefault="00292864" w:rsidP="00B06C9A">
            <w:pPr>
              <w:pStyle w:val="TAC"/>
            </w:pPr>
            <w:r w:rsidRPr="008019AF">
              <w:t xml:space="preserve">5MHz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3399B74E" w14:textId="77777777" w:rsidTr="002F3E23">
        <w:trPr>
          <w:jc w:val="center"/>
        </w:trPr>
        <w:tc>
          <w:tcPr>
            <w:tcW w:w="0" w:type="auto"/>
            <w:vMerge w:val="restart"/>
            <w:vAlign w:val="center"/>
          </w:tcPr>
          <w:p w14:paraId="1BE27CE3" w14:textId="77777777" w:rsidR="00292864" w:rsidRPr="008019AF" w:rsidRDefault="00292864" w:rsidP="00B06C9A">
            <w:pPr>
              <w:pStyle w:val="TAC"/>
            </w:pPr>
            <w:r w:rsidRPr="008019AF">
              <w:t>15 (NOTE 2)</w:t>
            </w:r>
          </w:p>
        </w:tc>
        <w:tc>
          <w:tcPr>
            <w:tcW w:w="0" w:type="auto"/>
            <w:vAlign w:val="center"/>
          </w:tcPr>
          <w:p w14:paraId="5ADDCCB5" w14:textId="77777777" w:rsidR="00292864" w:rsidRPr="008019AF" w:rsidRDefault="00292864" w:rsidP="00B06C9A">
            <w:pPr>
              <w:pStyle w:val="TAC"/>
            </w:pPr>
            <w:r w:rsidRPr="008019AF">
              <w:t>[±380]</w:t>
            </w:r>
          </w:p>
        </w:tc>
        <w:tc>
          <w:tcPr>
            <w:tcW w:w="0" w:type="auto"/>
            <w:shd w:val="clear" w:color="auto" w:fill="auto"/>
            <w:vAlign w:val="center"/>
          </w:tcPr>
          <w:p w14:paraId="0A031718" w14:textId="77777777" w:rsidR="00292864" w:rsidRPr="008019AF" w:rsidRDefault="00292864" w:rsidP="00B06C9A">
            <w:pPr>
              <w:pStyle w:val="TAC"/>
            </w:pPr>
            <w:r w:rsidRPr="008019AF">
              <w:t>CW</w:t>
            </w:r>
          </w:p>
        </w:tc>
      </w:tr>
      <w:tr w:rsidR="00292864" w:rsidRPr="008019AF" w14:paraId="535FCCDA" w14:textId="77777777" w:rsidTr="002F3E23">
        <w:trPr>
          <w:jc w:val="center"/>
        </w:trPr>
        <w:tc>
          <w:tcPr>
            <w:tcW w:w="0" w:type="auto"/>
            <w:vMerge/>
            <w:vAlign w:val="center"/>
          </w:tcPr>
          <w:p w14:paraId="2B19FF08" w14:textId="77777777" w:rsidR="00292864" w:rsidRPr="008019AF" w:rsidRDefault="00292864" w:rsidP="00B06C9A">
            <w:pPr>
              <w:pStyle w:val="TAC"/>
            </w:pPr>
          </w:p>
        </w:tc>
        <w:tc>
          <w:tcPr>
            <w:tcW w:w="0" w:type="auto"/>
            <w:vAlign w:val="center"/>
          </w:tcPr>
          <w:p w14:paraId="1F59ABA0" w14:textId="77777777" w:rsidR="00292864" w:rsidRPr="008019AF" w:rsidRDefault="00292864" w:rsidP="00B06C9A">
            <w:pPr>
              <w:pStyle w:val="TAC"/>
            </w:pPr>
            <w:r w:rsidRPr="008019AF">
              <w:t>[±1600]</w:t>
            </w:r>
          </w:p>
        </w:tc>
        <w:tc>
          <w:tcPr>
            <w:tcW w:w="0" w:type="auto"/>
            <w:shd w:val="clear" w:color="auto" w:fill="auto"/>
            <w:vAlign w:val="center"/>
          </w:tcPr>
          <w:p w14:paraId="4E19EB2C" w14:textId="77777777" w:rsidR="00292864" w:rsidRPr="008019AF" w:rsidRDefault="00292864" w:rsidP="00B06C9A">
            <w:pPr>
              <w:pStyle w:val="TAC"/>
            </w:pPr>
            <w:r w:rsidRPr="008019AF">
              <w:t xml:space="preserve">5MHz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2B261968" w14:textId="77777777" w:rsidTr="002F3E23">
        <w:trPr>
          <w:jc w:val="center"/>
        </w:trPr>
        <w:tc>
          <w:tcPr>
            <w:tcW w:w="0" w:type="auto"/>
            <w:vMerge w:val="restart"/>
            <w:vAlign w:val="center"/>
          </w:tcPr>
          <w:p w14:paraId="1D42A72E" w14:textId="77777777" w:rsidR="00292864" w:rsidRPr="008019AF" w:rsidRDefault="00292864" w:rsidP="00B06C9A">
            <w:pPr>
              <w:pStyle w:val="TAC"/>
            </w:pPr>
            <w:r w:rsidRPr="008019AF">
              <w:t>20 (NOTE 2)</w:t>
            </w:r>
          </w:p>
        </w:tc>
        <w:tc>
          <w:tcPr>
            <w:tcW w:w="0" w:type="auto"/>
            <w:vAlign w:val="center"/>
          </w:tcPr>
          <w:p w14:paraId="21145D57" w14:textId="77777777" w:rsidR="00292864" w:rsidRPr="008019AF" w:rsidRDefault="00292864" w:rsidP="00B06C9A">
            <w:pPr>
              <w:pStyle w:val="TAC"/>
            </w:pPr>
            <w:r w:rsidRPr="008019AF">
              <w:t>[±345]</w:t>
            </w:r>
          </w:p>
        </w:tc>
        <w:tc>
          <w:tcPr>
            <w:tcW w:w="0" w:type="auto"/>
            <w:shd w:val="clear" w:color="auto" w:fill="auto"/>
            <w:vAlign w:val="center"/>
          </w:tcPr>
          <w:p w14:paraId="254D8CFA" w14:textId="77777777" w:rsidR="00292864" w:rsidRPr="008019AF" w:rsidRDefault="00292864" w:rsidP="00B06C9A">
            <w:pPr>
              <w:pStyle w:val="TAC"/>
            </w:pPr>
            <w:r w:rsidRPr="008019AF">
              <w:t>CW</w:t>
            </w:r>
          </w:p>
        </w:tc>
      </w:tr>
      <w:tr w:rsidR="00292864" w:rsidRPr="008019AF" w14:paraId="509E8DD7" w14:textId="77777777" w:rsidTr="002F3E23">
        <w:trPr>
          <w:jc w:val="center"/>
        </w:trPr>
        <w:tc>
          <w:tcPr>
            <w:tcW w:w="0" w:type="auto"/>
            <w:vMerge/>
            <w:vAlign w:val="center"/>
          </w:tcPr>
          <w:p w14:paraId="6FA9624D" w14:textId="77777777" w:rsidR="00292864" w:rsidRPr="008019AF" w:rsidRDefault="00292864" w:rsidP="00B06C9A">
            <w:pPr>
              <w:pStyle w:val="TAC"/>
            </w:pPr>
          </w:p>
        </w:tc>
        <w:tc>
          <w:tcPr>
            <w:tcW w:w="0" w:type="auto"/>
            <w:vAlign w:val="center"/>
          </w:tcPr>
          <w:p w14:paraId="502D14AA" w14:textId="77777777" w:rsidR="00292864" w:rsidRPr="008019AF" w:rsidRDefault="00292864" w:rsidP="00B06C9A">
            <w:pPr>
              <w:pStyle w:val="TAC"/>
            </w:pPr>
            <w:r w:rsidRPr="008019AF">
              <w:t>[±1780]</w:t>
            </w:r>
          </w:p>
        </w:tc>
        <w:tc>
          <w:tcPr>
            <w:tcW w:w="0" w:type="auto"/>
            <w:shd w:val="clear" w:color="auto" w:fill="auto"/>
            <w:vAlign w:val="center"/>
          </w:tcPr>
          <w:p w14:paraId="6C7E9ECA" w14:textId="77777777" w:rsidR="00292864" w:rsidRPr="008019AF" w:rsidRDefault="00292864" w:rsidP="00B06C9A">
            <w:pPr>
              <w:pStyle w:val="TAC"/>
            </w:pPr>
            <w:r w:rsidRPr="008019AF">
              <w:t xml:space="preserve">5MHz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55D820D0" w14:textId="77777777" w:rsidTr="002F3E23">
        <w:trPr>
          <w:jc w:val="center"/>
        </w:trPr>
        <w:tc>
          <w:tcPr>
            <w:tcW w:w="0" w:type="auto"/>
            <w:vMerge w:val="restart"/>
            <w:vAlign w:val="center"/>
          </w:tcPr>
          <w:p w14:paraId="6DB43EA7" w14:textId="77777777" w:rsidR="00292864" w:rsidRPr="008019AF" w:rsidRDefault="00292864" w:rsidP="00B06C9A">
            <w:pPr>
              <w:pStyle w:val="TAC"/>
            </w:pPr>
            <w:r w:rsidRPr="008019AF">
              <w:t>25 (NOTE 2)</w:t>
            </w:r>
          </w:p>
        </w:tc>
        <w:tc>
          <w:tcPr>
            <w:tcW w:w="0" w:type="auto"/>
            <w:vAlign w:val="center"/>
          </w:tcPr>
          <w:p w14:paraId="36D48CCC" w14:textId="77777777" w:rsidR="00292864" w:rsidRPr="008019AF" w:rsidRDefault="00292864" w:rsidP="00B06C9A">
            <w:pPr>
              <w:pStyle w:val="TAC"/>
            </w:pPr>
            <w:r w:rsidRPr="008019AF">
              <w:t>[±325]</w:t>
            </w:r>
          </w:p>
        </w:tc>
        <w:tc>
          <w:tcPr>
            <w:tcW w:w="0" w:type="auto"/>
            <w:shd w:val="clear" w:color="auto" w:fill="auto"/>
            <w:vAlign w:val="center"/>
          </w:tcPr>
          <w:p w14:paraId="132A38F7" w14:textId="77777777" w:rsidR="00292864" w:rsidRPr="008019AF" w:rsidRDefault="00292864" w:rsidP="00B06C9A">
            <w:pPr>
              <w:pStyle w:val="TAC"/>
            </w:pPr>
            <w:r w:rsidRPr="008019AF">
              <w:t>CW</w:t>
            </w:r>
          </w:p>
        </w:tc>
      </w:tr>
      <w:tr w:rsidR="00292864" w:rsidRPr="008019AF" w14:paraId="329CBFAF" w14:textId="77777777" w:rsidTr="002F3E23">
        <w:trPr>
          <w:jc w:val="center"/>
        </w:trPr>
        <w:tc>
          <w:tcPr>
            <w:tcW w:w="0" w:type="auto"/>
            <w:vMerge/>
            <w:vAlign w:val="center"/>
          </w:tcPr>
          <w:p w14:paraId="5F6FB788" w14:textId="77777777" w:rsidR="00292864" w:rsidRPr="008019AF" w:rsidRDefault="00292864" w:rsidP="00B06C9A">
            <w:pPr>
              <w:pStyle w:val="TAC"/>
            </w:pPr>
          </w:p>
        </w:tc>
        <w:tc>
          <w:tcPr>
            <w:tcW w:w="0" w:type="auto"/>
            <w:vAlign w:val="center"/>
          </w:tcPr>
          <w:p w14:paraId="5BE0D2CB" w14:textId="77777777" w:rsidR="00292864" w:rsidRPr="008019AF" w:rsidRDefault="00292864" w:rsidP="00B06C9A">
            <w:pPr>
              <w:pStyle w:val="TAC"/>
            </w:pPr>
            <w:r w:rsidRPr="008019AF">
              <w:t>[±1990]</w:t>
            </w:r>
          </w:p>
        </w:tc>
        <w:tc>
          <w:tcPr>
            <w:tcW w:w="0" w:type="auto"/>
            <w:shd w:val="clear" w:color="auto" w:fill="auto"/>
            <w:vAlign w:val="center"/>
          </w:tcPr>
          <w:p w14:paraId="5B038F49"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4974FF3F" w14:textId="77777777" w:rsidTr="002F3E23">
        <w:trPr>
          <w:jc w:val="center"/>
        </w:trPr>
        <w:tc>
          <w:tcPr>
            <w:tcW w:w="0" w:type="auto"/>
            <w:vMerge w:val="restart"/>
            <w:vAlign w:val="center"/>
          </w:tcPr>
          <w:p w14:paraId="42726016" w14:textId="77777777" w:rsidR="00292864" w:rsidRPr="008019AF" w:rsidRDefault="00292864" w:rsidP="00B06C9A">
            <w:pPr>
              <w:pStyle w:val="TAC"/>
            </w:pPr>
            <w:r w:rsidRPr="008019AF">
              <w:t>30 (NOTE 2)</w:t>
            </w:r>
          </w:p>
        </w:tc>
        <w:tc>
          <w:tcPr>
            <w:tcW w:w="0" w:type="auto"/>
            <w:vAlign w:val="center"/>
          </w:tcPr>
          <w:p w14:paraId="38DCF8B8" w14:textId="77777777" w:rsidR="00292864" w:rsidRPr="008019AF" w:rsidRDefault="00292864" w:rsidP="00B06C9A">
            <w:pPr>
              <w:pStyle w:val="TAC"/>
            </w:pPr>
            <w:r w:rsidRPr="008019AF">
              <w:t>[±320]</w:t>
            </w:r>
          </w:p>
        </w:tc>
        <w:tc>
          <w:tcPr>
            <w:tcW w:w="0" w:type="auto"/>
            <w:shd w:val="clear" w:color="auto" w:fill="auto"/>
            <w:vAlign w:val="center"/>
          </w:tcPr>
          <w:p w14:paraId="103E84B0" w14:textId="77777777" w:rsidR="00292864" w:rsidRPr="008019AF" w:rsidRDefault="00292864" w:rsidP="00B06C9A">
            <w:pPr>
              <w:pStyle w:val="TAC"/>
            </w:pPr>
            <w:r w:rsidRPr="008019AF">
              <w:t>CW</w:t>
            </w:r>
          </w:p>
        </w:tc>
      </w:tr>
      <w:tr w:rsidR="00292864" w:rsidRPr="008019AF" w14:paraId="6E9F4F04" w14:textId="77777777" w:rsidTr="002F3E23">
        <w:trPr>
          <w:jc w:val="center"/>
        </w:trPr>
        <w:tc>
          <w:tcPr>
            <w:tcW w:w="0" w:type="auto"/>
            <w:vMerge/>
            <w:vAlign w:val="center"/>
          </w:tcPr>
          <w:p w14:paraId="2870ED47" w14:textId="77777777" w:rsidR="00292864" w:rsidRPr="008019AF" w:rsidRDefault="00292864" w:rsidP="00B06C9A">
            <w:pPr>
              <w:pStyle w:val="TAC"/>
            </w:pPr>
          </w:p>
        </w:tc>
        <w:tc>
          <w:tcPr>
            <w:tcW w:w="0" w:type="auto"/>
            <w:vAlign w:val="center"/>
          </w:tcPr>
          <w:p w14:paraId="0F4B8B05" w14:textId="77777777" w:rsidR="00292864" w:rsidRPr="008019AF" w:rsidRDefault="00292864" w:rsidP="00B06C9A">
            <w:pPr>
              <w:pStyle w:val="TAC"/>
            </w:pPr>
            <w:r w:rsidRPr="008019AF">
              <w:t>[±1990]</w:t>
            </w:r>
          </w:p>
        </w:tc>
        <w:tc>
          <w:tcPr>
            <w:tcW w:w="0" w:type="auto"/>
            <w:shd w:val="clear" w:color="auto" w:fill="auto"/>
            <w:vAlign w:val="center"/>
          </w:tcPr>
          <w:p w14:paraId="60210A91"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577B4FE3" w14:textId="77777777" w:rsidTr="002F3E23">
        <w:trPr>
          <w:jc w:val="center"/>
        </w:trPr>
        <w:tc>
          <w:tcPr>
            <w:tcW w:w="0" w:type="auto"/>
            <w:vMerge w:val="restart"/>
            <w:vAlign w:val="center"/>
          </w:tcPr>
          <w:p w14:paraId="70A72D55" w14:textId="77777777" w:rsidR="00292864" w:rsidRPr="008019AF" w:rsidRDefault="00292864" w:rsidP="00B06C9A">
            <w:pPr>
              <w:pStyle w:val="TAC"/>
            </w:pPr>
            <w:r w:rsidRPr="008019AF">
              <w:t>40 (NOTE 2)</w:t>
            </w:r>
          </w:p>
        </w:tc>
        <w:tc>
          <w:tcPr>
            <w:tcW w:w="0" w:type="auto"/>
            <w:vAlign w:val="center"/>
          </w:tcPr>
          <w:p w14:paraId="588310D6" w14:textId="77777777" w:rsidR="00292864" w:rsidRPr="008019AF" w:rsidRDefault="00292864" w:rsidP="00B06C9A">
            <w:pPr>
              <w:pStyle w:val="TAC"/>
            </w:pPr>
            <w:r w:rsidRPr="008019AF">
              <w:t>[±310]</w:t>
            </w:r>
          </w:p>
        </w:tc>
        <w:tc>
          <w:tcPr>
            <w:tcW w:w="0" w:type="auto"/>
            <w:shd w:val="clear" w:color="auto" w:fill="auto"/>
            <w:vAlign w:val="center"/>
          </w:tcPr>
          <w:p w14:paraId="3729BE6E" w14:textId="77777777" w:rsidR="00292864" w:rsidRPr="008019AF" w:rsidRDefault="00292864" w:rsidP="00B06C9A">
            <w:pPr>
              <w:pStyle w:val="TAC"/>
            </w:pPr>
            <w:r w:rsidRPr="008019AF">
              <w:t>CW</w:t>
            </w:r>
          </w:p>
        </w:tc>
      </w:tr>
      <w:tr w:rsidR="00292864" w:rsidRPr="008019AF" w14:paraId="2833F864" w14:textId="77777777" w:rsidTr="002F3E23">
        <w:trPr>
          <w:jc w:val="center"/>
        </w:trPr>
        <w:tc>
          <w:tcPr>
            <w:tcW w:w="0" w:type="auto"/>
            <w:vMerge/>
            <w:vAlign w:val="center"/>
          </w:tcPr>
          <w:p w14:paraId="30B48DB5" w14:textId="77777777" w:rsidR="00292864" w:rsidRPr="008019AF" w:rsidRDefault="00292864" w:rsidP="00B06C9A">
            <w:pPr>
              <w:pStyle w:val="TAC"/>
            </w:pPr>
          </w:p>
        </w:tc>
        <w:tc>
          <w:tcPr>
            <w:tcW w:w="0" w:type="auto"/>
            <w:vAlign w:val="center"/>
          </w:tcPr>
          <w:p w14:paraId="19AD3538" w14:textId="77777777" w:rsidR="00292864" w:rsidRPr="008019AF" w:rsidRDefault="00292864" w:rsidP="00B06C9A">
            <w:pPr>
              <w:pStyle w:val="TAC"/>
            </w:pPr>
            <w:r w:rsidRPr="008019AF">
              <w:t>[±2710]</w:t>
            </w:r>
          </w:p>
        </w:tc>
        <w:tc>
          <w:tcPr>
            <w:tcW w:w="0" w:type="auto"/>
            <w:shd w:val="clear" w:color="auto" w:fill="auto"/>
            <w:vAlign w:val="center"/>
          </w:tcPr>
          <w:p w14:paraId="24DF5E5E"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23AC7E3D" w14:textId="77777777" w:rsidTr="002F3E23">
        <w:trPr>
          <w:jc w:val="center"/>
        </w:trPr>
        <w:tc>
          <w:tcPr>
            <w:tcW w:w="0" w:type="auto"/>
            <w:vMerge w:val="restart"/>
            <w:vAlign w:val="center"/>
          </w:tcPr>
          <w:p w14:paraId="6CCCEFAA" w14:textId="77777777" w:rsidR="00292864" w:rsidRPr="008019AF" w:rsidRDefault="00292864" w:rsidP="00B06C9A">
            <w:pPr>
              <w:pStyle w:val="TAC"/>
            </w:pPr>
            <w:r w:rsidRPr="008019AF">
              <w:t>50 (NOTE 2)</w:t>
            </w:r>
          </w:p>
        </w:tc>
        <w:tc>
          <w:tcPr>
            <w:tcW w:w="0" w:type="auto"/>
            <w:vAlign w:val="center"/>
          </w:tcPr>
          <w:p w14:paraId="0D1336B6" w14:textId="77777777" w:rsidR="00292864" w:rsidRPr="008019AF" w:rsidRDefault="00292864" w:rsidP="00B06C9A">
            <w:pPr>
              <w:pStyle w:val="TAC"/>
            </w:pPr>
            <w:r w:rsidRPr="008019AF">
              <w:t>[±330]</w:t>
            </w:r>
          </w:p>
        </w:tc>
        <w:tc>
          <w:tcPr>
            <w:tcW w:w="0" w:type="auto"/>
            <w:shd w:val="clear" w:color="auto" w:fill="auto"/>
            <w:vAlign w:val="center"/>
          </w:tcPr>
          <w:p w14:paraId="3526919A" w14:textId="77777777" w:rsidR="00292864" w:rsidRPr="008019AF" w:rsidRDefault="00292864" w:rsidP="00B06C9A">
            <w:pPr>
              <w:pStyle w:val="TAC"/>
            </w:pPr>
            <w:r w:rsidRPr="008019AF">
              <w:t>CW</w:t>
            </w:r>
          </w:p>
        </w:tc>
      </w:tr>
      <w:tr w:rsidR="00292864" w:rsidRPr="008019AF" w14:paraId="6AC50435" w14:textId="77777777" w:rsidTr="002F3E23">
        <w:trPr>
          <w:jc w:val="center"/>
        </w:trPr>
        <w:tc>
          <w:tcPr>
            <w:tcW w:w="0" w:type="auto"/>
            <w:vMerge/>
            <w:vAlign w:val="center"/>
          </w:tcPr>
          <w:p w14:paraId="2B73B3F7" w14:textId="77777777" w:rsidR="00292864" w:rsidRPr="008019AF" w:rsidRDefault="00292864" w:rsidP="00B06C9A">
            <w:pPr>
              <w:pStyle w:val="TAC"/>
            </w:pPr>
          </w:p>
        </w:tc>
        <w:tc>
          <w:tcPr>
            <w:tcW w:w="0" w:type="auto"/>
            <w:vAlign w:val="center"/>
          </w:tcPr>
          <w:p w14:paraId="10CBE15A" w14:textId="77777777" w:rsidR="00292864" w:rsidRPr="008019AF" w:rsidRDefault="00292864" w:rsidP="00B06C9A">
            <w:pPr>
              <w:pStyle w:val="TAC"/>
            </w:pPr>
            <w:r w:rsidRPr="008019AF">
              <w:t>[±3250]</w:t>
            </w:r>
          </w:p>
        </w:tc>
        <w:tc>
          <w:tcPr>
            <w:tcW w:w="0" w:type="auto"/>
            <w:shd w:val="clear" w:color="auto" w:fill="auto"/>
            <w:vAlign w:val="center"/>
          </w:tcPr>
          <w:p w14:paraId="7890EC45"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59AFBE28" w14:textId="77777777" w:rsidTr="002F3E23">
        <w:trPr>
          <w:jc w:val="center"/>
        </w:trPr>
        <w:tc>
          <w:tcPr>
            <w:tcW w:w="0" w:type="auto"/>
            <w:vMerge w:val="restart"/>
            <w:vAlign w:val="center"/>
          </w:tcPr>
          <w:p w14:paraId="233F49E2" w14:textId="77777777" w:rsidR="00292864" w:rsidRPr="008019AF" w:rsidRDefault="00292864" w:rsidP="00B06C9A">
            <w:pPr>
              <w:pStyle w:val="TAC"/>
            </w:pPr>
            <w:r w:rsidRPr="008019AF">
              <w:t>60 (NOTE 2)</w:t>
            </w:r>
          </w:p>
        </w:tc>
        <w:tc>
          <w:tcPr>
            <w:tcW w:w="0" w:type="auto"/>
            <w:vAlign w:val="center"/>
          </w:tcPr>
          <w:p w14:paraId="4E023AD8" w14:textId="77777777" w:rsidR="00292864" w:rsidRPr="008019AF" w:rsidRDefault="00292864" w:rsidP="00B06C9A">
            <w:pPr>
              <w:pStyle w:val="TAC"/>
            </w:pPr>
            <w:r w:rsidRPr="008019AF">
              <w:t>[±350]</w:t>
            </w:r>
          </w:p>
        </w:tc>
        <w:tc>
          <w:tcPr>
            <w:tcW w:w="0" w:type="auto"/>
            <w:shd w:val="clear" w:color="auto" w:fill="auto"/>
            <w:vAlign w:val="center"/>
          </w:tcPr>
          <w:p w14:paraId="46983ED8" w14:textId="77777777" w:rsidR="00292864" w:rsidRPr="008019AF" w:rsidRDefault="00292864" w:rsidP="00B06C9A">
            <w:pPr>
              <w:pStyle w:val="TAC"/>
            </w:pPr>
            <w:r w:rsidRPr="008019AF">
              <w:t>CW</w:t>
            </w:r>
          </w:p>
        </w:tc>
      </w:tr>
      <w:tr w:rsidR="00292864" w:rsidRPr="008019AF" w14:paraId="5A7EC774" w14:textId="77777777" w:rsidTr="002F3E23">
        <w:trPr>
          <w:jc w:val="center"/>
        </w:trPr>
        <w:tc>
          <w:tcPr>
            <w:tcW w:w="0" w:type="auto"/>
            <w:vMerge/>
            <w:vAlign w:val="center"/>
          </w:tcPr>
          <w:p w14:paraId="461EEEA1" w14:textId="77777777" w:rsidR="00292864" w:rsidRPr="008019AF" w:rsidRDefault="00292864" w:rsidP="00B06C9A">
            <w:pPr>
              <w:pStyle w:val="TAC"/>
            </w:pPr>
          </w:p>
        </w:tc>
        <w:tc>
          <w:tcPr>
            <w:tcW w:w="0" w:type="auto"/>
            <w:vAlign w:val="center"/>
          </w:tcPr>
          <w:p w14:paraId="2BB5781F" w14:textId="77777777" w:rsidR="00292864" w:rsidRPr="008019AF" w:rsidRDefault="00292864" w:rsidP="00B06C9A">
            <w:pPr>
              <w:pStyle w:val="TAC"/>
            </w:pPr>
            <w:r w:rsidRPr="008019AF">
              <w:t>[±3790]</w:t>
            </w:r>
          </w:p>
        </w:tc>
        <w:tc>
          <w:tcPr>
            <w:tcW w:w="0" w:type="auto"/>
            <w:shd w:val="clear" w:color="auto" w:fill="auto"/>
            <w:vAlign w:val="center"/>
          </w:tcPr>
          <w:p w14:paraId="6BCE0ABC"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2B2DA0B7" w14:textId="77777777" w:rsidTr="002F3E23">
        <w:trPr>
          <w:jc w:val="center"/>
        </w:trPr>
        <w:tc>
          <w:tcPr>
            <w:tcW w:w="0" w:type="auto"/>
            <w:vMerge w:val="restart"/>
            <w:vAlign w:val="center"/>
          </w:tcPr>
          <w:p w14:paraId="4CB6A267" w14:textId="77777777" w:rsidR="00292864" w:rsidRPr="008019AF" w:rsidRDefault="00292864" w:rsidP="00B06C9A">
            <w:pPr>
              <w:pStyle w:val="TAC"/>
            </w:pPr>
            <w:r w:rsidRPr="008019AF">
              <w:t>70 (NOTE 2)</w:t>
            </w:r>
          </w:p>
        </w:tc>
        <w:tc>
          <w:tcPr>
            <w:tcW w:w="0" w:type="auto"/>
            <w:vAlign w:val="center"/>
          </w:tcPr>
          <w:p w14:paraId="15812D86" w14:textId="77777777" w:rsidR="00292864" w:rsidRPr="008019AF" w:rsidRDefault="00292864" w:rsidP="00B06C9A">
            <w:pPr>
              <w:pStyle w:val="TAC"/>
            </w:pPr>
            <w:r w:rsidRPr="008019AF">
              <w:t>[±400]</w:t>
            </w:r>
          </w:p>
        </w:tc>
        <w:tc>
          <w:tcPr>
            <w:tcW w:w="0" w:type="auto"/>
            <w:shd w:val="clear" w:color="auto" w:fill="auto"/>
            <w:vAlign w:val="center"/>
          </w:tcPr>
          <w:p w14:paraId="17BC3AEF" w14:textId="77777777" w:rsidR="00292864" w:rsidRPr="008019AF" w:rsidRDefault="00292864" w:rsidP="00B06C9A">
            <w:pPr>
              <w:pStyle w:val="TAC"/>
            </w:pPr>
            <w:r w:rsidRPr="008019AF">
              <w:t>CW</w:t>
            </w:r>
          </w:p>
        </w:tc>
      </w:tr>
      <w:tr w:rsidR="00292864" w:rsidRPr="008019AF" w14:paraId="7979EED9" w14:textId="77777777" w:rsidTr="002F3E23">
        <w:trPr>
          <w:jc w:val="center"/>
        </w:trPr>
        <w:tc>
          <w:tcPr>
            <w:tcW w:w="0" w:type="auto"/>
            <w:vMerge/>
            <w:vAlign w:val="center"/>
          </w:tcPr>
          <w:p w14:paraId="107B67AC" w14:textId="77777777" w:rsidR="00292864" w:rsidRPr="008019AF" w:rsidRDefault="00292864" w:rsidP="00B06C9A">
            <w:pPr>
              <w:pStyle w:val="TAC"/>
            </w:pPr>
          </w:p>
        </w:tc>
        <w:tc>
          <w:tcPr>
            <w:tcW w:w="0" w:type="auto"/>
            <w:vAlign w:val="center"/>
          </w:tcPr>
          <w:p w14:paraId="6944E721" w14:textId="77777777" w:rsidR="00292864" w:rsidRPr="008019AF" w:rsidRDefault="00292864" w:rsidP="00B06C9A">
            <w:pPr>
              <w:pStyle w:val="TAC"/>
            </w:pPr>
            <w:r w:rsidRPr="008019AF">
              <w:t>[±4870]</w:t>
            </w:r>
          </w:p>
        </w:tc>
        <w:tc>
          <w:tcPr>
            <w:tcW w:w="0" w:type="auto"/>
            <w:shd w:val="clear" w:color="auto" w:fill="auto"/>
            <w:vAlign w:val="center"/>
          </w:tcPr>
          <w:p w14:paraId="1363DF4B"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490372A4" w14:textId="77777777" w:rsidTr="002F3E23">
        <w:trPr>
          <w:jc w:val="center"/>
        </w:trPr>
        <w:tc>
          <w:tcPr>
            <w:tcW w:w="0" w:type="auto"/>
            <w:vMerge w:val="restart"/>
            <w:vAlign w:val="center"/>
          </w:tcPr>
          <w:p w14:paraId="55CCFA49" w14:textId="77777777" w:rsidR="00292864" w:rsidRPr="008019AF" w:rsidRDefault="00292864" w:rsidP="00B06C9A">
            <w:pPr>
              <w:pStyle w:val="TAC"/>
            </w:pPr>
            <w:r w:rsidRPr="008019AF">
              <w:t>80 (NOTE 2)</w:t>
            </w:r>
          </w:p>
        </w:tc>
        <w:tc>
          <w:tcPr>
            <w:tcW w:w="0" w:type="auto"/>
            <w:vAlign w:val="center"/>
          </w:tcPr>
          <w:p w14:paraId="33AA9B50" w14:textId="77777777" w:rsidR="00292864" w:rsidRPr="008019AF" w:rsidRDefault="00292864" w:rsidP="00B06C9A">
            <w:pPr>
              <w:pStyle w:val="TAC"/>
            </w:pPr>
            <w:r w:rsidRPr="008019AF">
              <w:t>[±390]</w:t>
            </w:r>
          </w:p>
        </w:tc>
        <w:tc>
          <w:tcPr>
            <w:tcW w:w="0" w:type="auto"/>
            <w:shd w:val="clear" w:color="auto" w:fill="auto"/>
            <w:vAlign w:val="center"/>
          </w:tcPr>
          <w:p w14:paraId="331508E8" w14:textId="77777777" w:rsidR="00292864" w:rsidRPr="008019AF" w:rsidRDefault="00292864" w:rsidP="00B06C9A">
            <w:pPr>
              <w:pStyle w:val="TAC"/>
            </w:pPr>
            <w:r w:rsidRPr="008019AF">
              <w:t>CW</w:t>
            </w:r>
          </w:p>
        </w:tc>
      </w:tr>
      <w:tr w:rsidR="00292864" w:rsidRPr="008019AF" w14:paraId="27308B12" w14:textId="77777777" w:rsidTr="002F3E23">
        <w:trPr>
          <w:jc w:val="center"/>
        </w:trPr>
        <w:tc>
          <w:tcPr>
            <w:tcW w:w="0" w:type="auto"/>
            <w:vMerge/>
            <w:vAlign w:val="center"/>
          </w:tcPr>
          <w:p w14:paraId="2451C68F" w14:textId="77777777" w:rsidR="00292864" w:rsidRPr="008019AF" w:rsidRDefault="00292864" w:rsidP="00B06C9A">
            <w:pPr>
              <w:pStyle w:val="TAC"/>
            </w:pPr>
          </w:p>
        </w:tc>
        <w:tc>
          <w:tcPr>
            <w:tcW w:w="0" w:type="auto"/>
            <w:vAlign w:val="center"/>
          </w:tcPr>
          <w:p w14:paraId="703B32A3" w14:textId="77777777" w:rsidR="00292864" w:rsidRPr="008019AF" w:rsidRDefault="00292864" w:rsidP="00B06C9A">
            <w:pPr>
              <w:pStyle w:val="TAC"/>
            </w:pPr>
            <w:r w:rsidRPr="008019AF">
              <w:t>[±4870]</w:t>
            </w:r>
          </w:p>
        </w:tc>
        <w:tc>
          <w:tcPr>
            <w:tcW w:w="0" w:type="auto"/>
            <w:shd w:val="clear" w:color="auto" w:fill="auto"/>
            <w:vAlign w:val="center"/>
          </w:tcPr>
          <w:p w14:paraId="2A129D7D"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75D9E27B" w14:textId="77777777" w:rsidTr="002F3E23">
        <w:trPr>
          <w:jc w:val="center"/>
        </w:trPr>
        <w:tc>
          <w:tcPr>
            <w:tcW w:w="0" w:type="auto"/>
            <w:vMerge w:val="restart"/>
            <w:vAlign w:val="center"/>
          </w:tcPr>
          <w:p w14:paraId="0C53F008" w14:textId="77777777" w:rsidR="00292864" w:rsidRPr="008019AF" w:rsidRDefault="00292864" w:rsidP="00B06C9A">
            <w:pPr>
              <w:pStyle w:val="TAC"/>
            </w:pPr>
            <w:r w:rsidRPr="008019AF">
              <w:t>90 (NOTE 2)</w:t>
            </w:r>
          </w:p>
        </w:tc>
        <w:tc>
          <w:tcPr>
            <w:tcW w:w="0" w:type="auto"/>
            <w:vAlign w:val="center"/>
          </w:tcPr>
          <w:p w14:paraId="0B2C291E" w14:textId="77777777" w:rsidR="00292864" w:rsidRPr="008019AF" w:rsidRDefault="00292864" w:rsidP="00B06C9A">
            <w:pPr>
              <w:pStyle w:val="TAC"/>
            </w:pPr>
            <w:r w:rsidRPr="008019AF">
              <w:t>[±340]</w:t>
            </w:r>
          </w:p>
        </w:tc>
        <w:tc>
          <w:tcPr>
            <w:tcW w:w="0" w:type="auto"/>
            <w:shd w:val="clear" w:color="auto" w:fill="auto"/>
            <w:vAlign w:val="center"/>
          </w:tcPr>
          <w:p w14:paraId="38321EF1" w14:textId="77777777" w:rsidR="00292864" w:rsidRPr="008019AF" w:rsidRDefault="00292864" w:rsidP="00B06C9A">
            <w:pPr>
              <w:pStyle w:val="TAC"/>
            </w:pPr>
            <w:r w:rsidRPr="008019AF">
              <w:t>CW</w:t>
            </w:r>
          </w:p>
        </w:tc>
      </w:tr>
      <w:tr w:rsidR="00292864" w:rsidRPr="008019AF" w14:paraId="5D0B5236" w14:textId="77777777" w:rsidTr="002F3E23">
        <w:trPr>
          <w:jc w:val="center"/>
        </w:trPr>
        <w:tc>
          <w:tcPr>
            <w:tcW w:w="0" w:type="auto"/>
            <w:vMerge/>
            <w:vAlign w:val="center"/>
          </w:tcPr>
          <w:p w14:paraId="42D28E35" w14:textId="77777777" w:rsidR="00292864" w:rsidRPr="008019AF" w:rsidRDefault="00292864" w:rsidP="00B06C9A">
            <w:pPr>
              <w:pStyle w:val="TAC"/>
            </w:pPr>
          </w:p>
        </w:tc>
        <w:tc>
          <w:tcPr>
            <w:tcW w:w="0" w:type="auto"/>
            <w:vAlign w:val="center"/>
          </w:tcPr>
          <w:p w14:paraId="22A6551B" w14:textId="77777777" w:rsidR="00292864" w:rsidRPr="008019AF" w:rsidRDefault="00292864" w:rsidP="00B06C9A">
            <w:pPr>
              <w:pStyle w:val="TAC"/>
            </w:pPr>
            <w:r w:rsidRPr="008019AF">
              <w:t>[±5770]</w:t>
            </w:r>
          </w:p>
        </w:tc>
        <w:tc>
          <w:tcPr>
            <w:tcW w:w="0" w:type="auto"/>
            <w:shd w:val="clear" w:color="auto" w:fill="auto"/>
            <w:vAlign w:val="center"/>
          </w:tcPr>
          <w:p w14:paraId="621BBC15"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6175EAE0" w14:textId="77777777" w:rsidTr="002F3E23">
        <w:trPr>
          <w:jc w:val="center"/>
        </w:trPr>
        <w:tc>
          <w:tcPr>
            <w:tcW w:w="0" w:type="auto"/>
            <w:vMerge w:val="restart"/>
            <w:vAlign w:val="center"/>
          </w:tcPr>
          <w:p w14:paraId="165DC0A1" w14:textId="77777777" w:rsidR="00292864" w:rsidRPr="008019AF" w:rsidRDefault="00292864" w:rsidP="00B06C9A">
            <w:pPr>
              <w:pStyle w:val="TAC"/>
            </w:pPr>
            <w:r w:rsidRPr="008019AF">
              <w:t>100 (NOTE 2)</w:t>
            </w:r>
          </w:p>
        </w:tc>
        <w:tc>
          <w:tcPr>
            <w:tcW w:w="0" w:type="auto"/>
            <w:vAlign w:val="center"/>
          </w:tcPr>
          <w:p w14:paraId="25B3A041" w14:textId="77777777" w:rsidR="00292864" w:rsidRPr="008019AF" w:rsidRDefault="00292864" w:rsidP="00B06C9A">
            <w:pPr>
              <w:pStyle w:val="TAC"/>
            </w:pPr>
            <w:r w:rsidRPr="008019AF">
              <w:t>[±340]</w:t>
            </w:r>
          </w:p>
        </w:tc>
        <w:tc>
          <w:tcPr>
            <w:tcW w:w="0" w:type="auto"/>
            <w:shd w:val="clear" w:color="auto" w:fill="auto"/>
            <w:vAlign w:val="center"/>
          </w:tcPr>
          <w:p w14:paraId="7717A731" w14:textId="77777777" w:rsidR="00292864" w:rsidRPr="008019AF" w:rsidRDefault="00292864" w:rsidP="00B06C9A">
            <w:pPr>
              <w:pStyle w:val="TAC"/>
            </w:pPr>
            <w:r w:rsidRPr="008019AF">
              <w:t>CW</w:t>
            </w:r>
          </w:p>
        </w:tc>
      </w:tr>
      <w:tr w:rsidR="00292864" w:rsidRPr="008019AF" w14:paraId="527F94E6" w14:textId="77777777" w:rsidTr="002F3E23">
        <w:trPr>
          <w:jc w:val="center"/>
        </w:trPr>
        <w:tc>
          <w:tcPr>
            <w:tcW w:w="0" w:type="auto"/>
            <w:vMerge/>
            <w:vAlign w:val="center"/>
          </w:tcPr>
          <w:p w14:paraId="03C078C2" w14:textId="77777777" w:rsidR="00292864" w:rsidRPr="008019AF" w:rsidRDefault="00292864" w:rsidP="00B06C9A">
            <w:pPr>
              <w:pStyle w:val="TAC"/>
            </w:pPr>
          </w:p>
        </w:tc>
        <w:tc>
          <w:tcPr>
            <w:tcW w:w="0" w:type="auto"/>
            <w:vAlign w:val="center"/>
          </w:tcPr>
          <w:p w14:paraId="09E554BD" w14:textId="77777777" w:rsidR="00292864" w:rsidRPr="008019AF" w:rsidRDefault="00292864" w:rsidP="00B06C9A">
            <w:pPr>
              <w:pStyle w:val="TAC"/>
            </w:pPr>
            <w:r w:rsidRPr="008019AF">
              <w:t>[±5770]</w:t>
            </w:r>
          </w:p>
        </w:tc>
        <w:tc>
          <w:tcPr>
            <w:tcW w:w="0" w:type="auto"/>
            <w:shd w:val="clear" w:color="auto" w:fill="auto"/>
            <w:vAlign w:val="center"/>
          </w:tcPr>
          <w:p w14:paraId="3DF09B38"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7E68FA66" w14:textId="77777777" w:rsidTr="002F3E23">
        <w:trPr>
          <w:jc w:val="center"/>
        </w:trPr>
        <w:tc>
          <w:tcPr>
            <w:tcW w:w="0" w:type="auto"/>
            <w:gridSpan w:val="3"/>
          </w:tcPr>
          <w:p w14:paraId="0380286E" w14:textId="77777777" w:rsidR="00292864" w:rsidRPr="008019AF" w:rsidRDefault="00292864" w:rsidP="00B06C9A">
            <w:pPr>
              <w:pStyle w:val="TAN"/>
            </w:pPr>
            <w:r w:rsidRPr="008019AF">
              <w:t>NOTE 1:</w:t>
            </w:r>
            <w:r w:rsidRPr="008019AF">
              <w:tab/>
              <w:t xml:space="preserve">Interfering signal consisting of one resource block positioned at the stated offset, the </w:t>
            </w:r>
            <w:r w:rsidRPr="008019AF">
              <w:rPr>
                <w:i/>
              </w:rPr>
              <w:t>BS channel bandwidth</w:t>
            </w:r>
            <w:r w:rsidRPr="008019AF">
              <w:t xml:space="preserve"> of the interfering signal is located adjacently to the lower/upper Base Station RF Bandwidth edge.</w:t>
            </w:r>
          </w:p>
          <w:p w14:paraId="669BB483" w14:textId="77777777" w:rsidR="00292864" w:rsidRPr="008019AF" w:rsidRDefault="00292864" w:rsidP="00B06C9A">
            <w:pPr>
              <w:pStyle w:val="TAN"/>
            </w:pPr>
            <w:r w:rsidRPr="008019AF">
              <w:t>NOTE 2:</w:t>
            </w:r>
            <w:r w:rsidRPr="008019AF">
              <w:tab/>
              <w:t>This requirement shall apply only for a G-FRC mapped to the frequency range at the channel edge adjacent to the interfering signals.</w:t>
            </w:r>
          </w:p>
        </w:tc>
      </w:tr>
    </w:tbl>
    <w:p w14:paraId="1C5B2214" w14:textId="77777777" w:rsidR="00292864" w:rsidRPr="008019AF" w:rsidRDefault="00292864" w:rsidP="00292864">
      <w:pPr>
        <w:rPr>
          <w:lang w:val="en-US"/>
        </w:rPr>
      </w:pPr>
    </w:p>
    <w:p w14:paraId="6F371907" w14:textId="77777777" w:rsidR="00292864" w:rsidRDefault="00292864" w:rsidP="00292864">
      <w:pPr>
        <w:pStyle w:val="Heading4"/>
        <w:rPr>
          <w:lang w:eastAsia="sv-SE"/>
        </w:rPr>
      </w:pPr>
      <w:bookmarkStart w:id="8254" w:name="_Toc519095022"/>
      <w:r>
        <w:rPr>
          <w:lang w:eastAsia="sv-SE"/>
        </w:rPr>
        <w:lastRenderedPageBreak/>
        <w:t>7.8.5.2</w:t>
      </w:r>
      <w:r>
        <w:rPr>
          <w:lang w:eastAsia="sv-SE"/>
        </w:rPr>
        <w:tab/>
        <w:t>BS type 2-O</w:t>
      </w:r>
      <w:bookmarkEnd w:id="8254"/>
    </w:p>
    <w:p w14:paraId="2FC8117D" w14:textId="77777777" w:rsidR="00292864" w:rsidRPr="008019AF" w:rsidRDefault="00292864" w:rsidP="00292864">
      <w:pPr>
        <w:rPr>
          <w:rFonts w:eastAsia="Osaka"/>
        </w:rPr>
      </w:pPr>
      <w:r w:rsidRPr="008019AF">
        <w:t>Throughput</w:t>
      </w:r>
      <w:r w:rsidRPr="008019AF">
        <w:rPr>
          <w:vertAlign w:val="subscript"/>
        </w:rPr>
        <w:t xml:space="preserve"> </w:t>
      </w:r>
      <w:r w:rsidRPr="008019AF">
        <w:t xml:space="preserve">shall be ≥ 95% of the maximum throughput of the reference measurement channel, with OTA wanted signal at the assigned channel frequency and two OTA interfering signals provided at the RIB using the parameters in tables </w:t>
      </w:r>
      <w:r>
        <w:t>7.8.5.2</w:t>
      </w:r>
      <w:r w:rsidRPr="008019AF">
        <w:t xml:space="preserve">-1 and </w:t>
      </w:r>
      <w:r>
        <w:t>7.8.5.2</w:t>
      </w:r>
      <w:r w:rsidRPr="008019AF">
        <w:t xml:space="preserve">-2. All of the OTA test signals arrive from the same direction, and the requirement is valid if the signals arrive from any direction within the </w:t>
      </w:r>
      <w:r w:rsidRPr="008019AF">
        <w:rPr>
          <w:i/>
        </w:rPr>
        <w:t>FR2 OTA REFSENS RoAoA</w:t>
      </w:r>
      <w:r w:rsidRPr="008019AF">
        <w:t xml:space="preserve">. </w:t>
      </w:r>
      <w:r w:rsidRPr="008019AF">
        <w:rPr>
          <w:rFonts w:eastAsia="Osaka"/>
        </w:rPr>
        <w:t xml:space="preserve">The reference measurement channel for the wanted signal is identified in [table </w:t>
      </w:r>
      <w:r>
        <w:rPr>
          <w:rFonts w:eastAsia="Osaka"/>
        </w:rPr>
        <w:t>7</w:t>
      </w:r>
      <w:r w:rsidRPr="008019AF">
        <w:rPr>
          <w:rFonts w:eastAsia="Osaka"/>
        </w:rPr>
        <w:t xml:space="preserve">.3.2-1] for each </w:t>
      </w:r>
      <w:r w:rsidRPr="008019AF">
        <w:rPr>
          <w:rFonts w:eastAsia="Osaka"/>
          <w:i/>
        </w:rPr>
        <w:t>BS channel bandwidth</w:t>
      </w:r>
      <w:r w:rsidRPr="008019AF">
        <w:rPr>
          <w:rFonts w:eastAsia="Osaka"/>
        </w:rPr>
        <w:t xml:space="preserve"> and further specified in </w:t>
      </w:r>
      <w:r w:rsidRPr="004552E2">
        <w:rPr>
          <w:rFonts w:eastAsia="Osaka"/>
          <w:highlight w:val="yellow"/>
        </w:rPr>
        <w:t>annex A</w:t>
      </w:r>
      <w:r w:rsidRPr="008019AF">
        <w:rPr>
          <w:rFonts w:eastAsia="Osaka"/>
        </w:rPr>
        <w:t>.</w:t>
      </w:r>
    </w:p>
    <w:p w14:paraId="2953AA46" w14:textId="77777777" w:rsidR="00292864" w:rsidRPr="008019AF" w:rsidRDefault="00292864" w:rsidP="00292864">
      <w:pPr>
        <w:rPr>
          <w:rFonts w:eastAsia="Osaka"/>
        </w:rPr>
      </w:pPr>
      <w:r w:rsidRPr="008019AF">
        <w:rPr>
          <w:rFonts w:eastAsia="Osaka"/>
        </w:rPr>
        <w:t xml:space="preserve">The subcarrier spacing for the modulated interfering signal shall be the same as the subcarrier spacing for the wanted signal. </w:t>
      </w:r>
    </w:p>
    <w:p w14:paraId="09B80C4F" w14:textId="77777777" w:rsidR="00292864" w:rsidRPr="008019AF" w:rsidRDefault="00292864" w:rsidP="00292864">
      <w:pPr>
        <w:rPr>
          <w:rFonts w:eastAsia="Osaka"/>
        </w:rPr>
      </w:pPr>
      <w:r w:rsidRPr="008019AF">
        <w:rPr>
          <w:rFonts w:eastAsia="Osaka"/>
        </w:rPr>
        <w:t xml:space="preserve">The receiver intermodulation requirement is applicable outside the </w:t>
      </w:r>
      <w:r w:rsidRPr="008019AF">
        <w:rPr>
          <w:lang w:eastAsia="zh-CN"/>
        </w:rPr>
        <w:t xml:space="preserve">Base Station </w:t>
      </w:r>
      <w:r w:rsidRPr="008019AF">
        <w:rPr>
          <w:rFonts w:eastAsia="Osaka"/>
        </w:rPr>
        <w:t>RF Bandwidth</w:t>
      </w:r>
      <w:r w:rsidRPr="008019AF">
        <w:rPr>
          <w:lang w:eastAsia="zh-CN"/>
        </w:rPr>
        <w:t xml:space="preserve"> or Radio Bandwidth edges</w:t>
      </w:r>
      <w:r w:rsidRPr="008019AF">
        <w:rPr>
          <w:rFonts w:eastAsia="Osaka"/>
        </w:rPr>
        <w:t xml:space="preserve">. The interfering signal offset is defined relative to the Base Station RF Bandwidth edges </w:t>
      </w:r>
      <w:r w:rsidRPr="008019AF">
        <w:rPr>
          <w:lang w:eastAsia="zh-CN"/>
        </w:rPr>
        <w:t xml:space="preserve">or Radio Bandwidth </w:t>
      </w:r>
      <w:r w:rsidRPr="008019AF">
        <w:rPr>
          <w:rFonts w:eastAsia="Osaka"/>
        </w:rPr>
        <w:t>edges.</w:t>
      </w:r>
    </w:p>
    <w:p w14:paraId="74BCF41C" w14:textId="77777777" w:rsidR="00292864" w:rsidRPr="008019AF" w:rsidRDefault="00292864" w:rsidP="00292864">
      <w:pPr>
        <w:pStyle w:val="TH"/>
      </w:pPr>
      <w:r w:rsidRPr="008019AF">
        <w:t xml:space="preserve">Table </w:t>
      </w:r>
      <w:r>
        <w:t>7.8.5.2</w:t>
      </w:r>
      <w:r w:rsidRPr="008019AF">
        <w:t>-1: General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520"/>
        <w:gridCol w:w="2072"/>
        <w:gridCol w:w="1973"/>
      </w:tblGrid>
      <w:tr w:rsidR="00292864" w:rsidRPr="008019AF" w14:paraId="2328B544" w14:textId="77777777" w:rsidTr="009760C0">
        <w:trPr>
          <w:jc w:val="center"/>
        </w:trPr>
        <w:tc>
          <w:tcPr>
            <w:tcW w:w="2376" w:type="dxa"/>
            <w:tcBorders>
              <w:top w:val="single" w:sz="4" w:space="0" w:color="auto"/>
              <w:left w:val="single" w:sz="4" w:space="0" w:color="auto"/>
              <w:bottom w:val="single" w:sz="4" w:space="0" w:color="auto"/>
              <w:right w:val="single" w:sz="4" w:space="0" w:color="auto"/>
            </w:tcBorders>
          </w:tcPr>
          <w:p w14:paraId="0FEDC5F8" w14:textId="77777777" w:rsidR="00292864" w:rsidRPr="008019AF" w:rsidRDefault="00292864" w:rsidP="00B06C9A">
            <w:pPr>
              <w:pStyle w:val="TAH"/>
            </w:pPr>
            <w:r w:rsidRPr="008019AF">
              <w:rPr>
                <w:rFonts w:hint="eastAsia"/>
                <w:i/>
              </w:rPr>
              <w:t>BS channel bandwidth</w:t>
            </w:r>
            <w:r w:rsidRPr="008019AF">
              <w:t xml:space="preserve"> of the lowest</w:t>
            </w:r>
            <w:r w:rsidRPr="008019AF">
              <w:rPr>
                <w:rFonts w:hint="eastAsia"/>
              </w:rPr>
              <w:t>/</w:t>
            </w:r>
            <w:r w:rsidRPr="008019AF">
              <w:t>highest carrier received [MHz]</w:t>
            </w:r>
          </w:p>
        </w:tc>
        <w:tc>
          <w:tcPr>
            <w:tcW w:w="2520" w:type="dxa"/>
            <w:tcBorders>
              <w:top w:val="single" w:sz="4" w:space="0" w:color="auto"/>
              <w:left w:val="single" w:sz="4" w:space="0" w:color="auto"/>
              <w:bottom w:val="single" w:sz="4" w:space="0" w:color="auto"/>
              <w:right w:val="single" w:sz="4" w:space="0" w:color="auto"/>
            </w:tcBorders>
            <w:hideMark/>
          </w:tcPr>
          <w:p w14:paraId="2FD06EDF" w14:textId="77777777" w:rsidR="00292864" w:rsidRPr="008019AF" w:rsidRDefault="00292864" w:rsidP="00B06C9A">
            <w:pPr>
              <w:pStyle w:val="TAH"/>
            </w:pPr>
            <w:commentRangeStart w:id="8255"/>
            <w:r w:rsidRPr="008019AF">
              <w:t>Mean power of interfering signals [dBm]</w:t>
            </w:r>
            <w:commentRangeEnd w:id="8255"/>
            <w:r>
              <w:rPr>
                <w:rStyle w:val="CommentReference"/>
                <w:rFonts w:ascii="Times New Roman" w:hAnsi="Times New Roman"/>
                <w:b w:val="0"/>
              </w:rPr>
              <w:commentReference w:id="8255"/>
            </w:r>
          </w:p>
        </w:tc>
        <w:tc>
          <w:tcPr>
            <w:tcW w:w="2072" w:type="dxa"/>
            <w:tcBorders>
              <w:top w:val="single" w:sz="4" w:space="0" w:color="auto"/>
              <w:left w:val="single" w:sz="4" w:space="0" w:color="auto"/>
              <w:bottom w:val="single" w:sz="4" w:space="0" w:color="auto"/>
              <w:right w:val="single" w:sz="4" w:space="0" w:color="auto"/>
            </w:tcBorders>
            <w:hideMark/>
          </w:tcPr>
          <w:p w14:paraId="6A3A2831" w14:textId="77777777" w:rsidR="00292864" w:rsidRPr="008019AF" w:rsidRDefault="00292864" w:rsidP="00B06C9A">
            <w:pPr>
              <w:pStyle w:val="TAH"/>
            </w:pPr>
            <w:r w:rsidRPr="008019AF">
              <w:t>Wanted signal mean power [dBm]</w:t>
            </w:r>
          </w:p>
        </w:tc>
        <w:tc>
          <w:tcPr>
            <w:tcW w:w="1973" w:type="dxa"/>
            <w:tcBorders>
              <w:top w:val="single" w:sz="4" w:space="0" w:color="auto"/>
              <w:left w:val="single" w:sz="4" w:space="0" w:color="auto"/>
              <w:bottom w:val="single" w:sz="4" w:space="0" w:color="auto"/>
              <w:right w:val="single" w:sz="4" w:space="0" w:color="auto"/>
            </w:tcBorders>
            <w:hideMark/>
          </w:tcPr>
          <w:p w14:paraId="5424CF12" w14:textId="77777777" w:rsidR="00292864" w:rsidRPr="008019AF" w:rsidRDefault="00292864" w:rsidP="00B06C9A">
            <w:pPr>
              <w:pStyle w:val="TAH"/>
            </w:pPr>
            <w:r w:rsidRPr="008019AF">
              <w:t>Type of interfering signal</w:t>
            </w:r>
          </w:p>
        </w:tc>
      </w:tr>
      <w:tr w:rsidR="00292864" w:rsidRPr="008019AF" w14:paraId="3A2DE938" w14:textId="77777777" w:rsidTr="009760C0">
        <w:trPr>
          <w:jc w:val="center"/>
        </w:trPr>
        <w:tc>
          <w:tcPr>
            <w:tcW w:w="2376" w:type="dxa"/>
            <w:tcBorders>
              <w:top w:val="single" w:sz="4" w:space="0" w:color="auto"/>
              <w:left w:val="single" w:sz="4" w:space="0" w:color="auto"/>
              <w:bottom w:val="single" w:sz="4" w:space="0" w:color="auto"/>
              <w:right w:val="single" w:sz="4" w:space="0" w:color="auto"/>
            </w:tcBorders>
          </w:tcPr>
          <w:p w14:paraId="6BBEAF5E" w14:textId="77777777" w:rsidR="00292864" w:rsidRPr="008019AF" w:rsidRDefault="00292864" w:rsidP="00B06C9A">
            <w:pPr>
              <w:pStyle w:val="TAC"/>
              <w:rPr>
                <w:rFonts w:cs="Arial"/>
              </w:rPr>
            </w:pPr>
            <w:r w:rsidRPr="008019AF">
              <w:t>50, 100, 200, 400</w:t>
            </w:r>
          </w:p>
        </w:tc>
        <w:tc>
          <w:tcPr>
            <w:tcW w:w="2520" w:type="dxa"/>
            <w:tcBorders>
              <w:top w:val="single" w:sz="4" w:space="0" w:color="auto"/>
              <w:left w:val="single" w:sz="4" w:space="0" w:color="auto"/>
              <w:bottom w:val="single" w:sz="4" w:space="0" w:color="auto"/>
              <w:right w:val="single" w:sz="4" w:space="0" w:color="auto"/>
            </w:tcBorders>
            <w:hideMark/>
          </w:tcPr>
          <w:p w14:paraId="0D5A95CC" w14:textId="77777777" w:rsidR="00292864" w:rsidRPr="004552E2" w:rsidRDefault="00292864" w:rsidP="00B06C9A">
            <w:pPr>
              <w:pStyle w:val="TAC"/>
            </w:pPr>
            <w:r w:rsidRPr="008019AF">
              <w:rPr>
                <w:rFonts w:cs="Arial"/>
              </w:rPr>
              <w:t>EIS</w:t>
            </w:r>
            <w:r w:rsidRPr="008019AF">
              <w:rPr>
                <w:rFonts w:cs="Arial"/>
                <w:vertAlign w:val="subscript"/>
              </w:rPr>
              <w:t>REFSENS</w:t>
            </w:r>
            <w:r>
              <w:rPr>
                <w:rFonts w:cs="Arial"/>
                <w:vertAlign w:val="subscript"/>
              </w:rPr>
              <w:t>_50M</w:t>
            </w:r>
            <w:r w:rsidRPr="008019AF">
              <w:t xml:space="preserve"> + 25dB</w:t>
            </w:r>
            <w:r>
              <w:t xml:space="preserve"> </w:t>
            </w:r>
            <w:r w:rsidRPr="004552E2">
              <w:rPr>
                <w:highlight w:val="yellow"/>
              </w:rPr>
              <w:t>+FFS</w:t>
            </w:r>
          </w:p>
        </w:tc>
        <w:tc>
          <w:tcPr>
            <w:tcW w:w="2072" w:type="dxa"/>
            <w:tcBorders>
              <w:top w:val="single" w:sz="4" w:space="0" w:color="auto"/>
              <w:left w:val="single" w:sz="4" w:space="0" w:color="auto"/>
              <w:bottom w:val="single" w:sz="4" w:space="0" w:color="auto"/>
              <w:right w:val="single" w:sz="4" w:space="0" w:color="auto"/>
            </w:tcBorders>
            <w:vAlign w:val="center"/>
            <w:hideMark/>
          </w:tcPr>
          <w:p w14:paraId="67317545" w14:textId="77777777" w:rsidR="00292864" w:rsidRPr="008019AF" w:rsidRDefault="00292864" w:rsidP="00B06C9A">
            <w:pPr>
              <w:pStyle w:val="TAC"/>
            </w:pPr>
            <w:r w:rsidRPr="008019AF">
              <w:rPr>
                <w:rFonts w:cs="Arial"/>
              </w:rPr>
              <w:t>EIS</w:t>
            </w:r>
            <w:r w:rsidRPr="008019AF">
              <w:rPr>
                <w:rFonts w:cs="Arial"/>
                <w:vertAlign w:val="subscript"/>
              </w:rPr>
              <w:t>REFSENS</w:t>
            </w:r>
            <w:r w:rsidRPr="008019AF">
              <w:t xml:space="preserve"> + 6dB</w:t>
            </w:r>
          </w:p>
        </w:tc>
        <w:tc>
          <w:tcPr>
            <w:tcW w:w="1973" w:type="dxa"/>
            <w:tcBorders>
              <w:top w:val="single" w:sz="4" w:space="0" w:color="auto"/>
              <w:left w:val="single" w:sz="4" w:space="0" w:color="auto"/>
              <w:bottom w:val="single" w:sz="4" w:space="0" w:color="auto"/>
              <w:right w:val="single" w:sz="4" w:space="0" w:color="auto"/>
            </w:tcBorders>
            <w:vAlign w:val="center"/>
            <w:hideMark/>
          </w:tcPr>
          <w:p w14:paraId="6F6CC0D0" w14:textId="012BE49E" w:rsidR="00292864" w:rsidRPr="008019AF" w:rsidRDefault="00292864" w:rsidP="00B06C9A">
            <w:pPr>
              <w:pStyle w:val="TAC"/>
            </w:pPr>
            <w:r w:rsidRPr="008019AF">
              <w:t xml:space="preserve">See </w:t>
            </w:r>
            <w:r w:rsidR="00B06C9A">
              <w:t>t</w:t>
            </w:r>
            <w:r w:rsidRPr="008019AF">
              <w:t xml:space="preserve">able </w:t>
            </w:r>
            <w:r>
              <w:t>7.8.5.2</w:t>
            </w:r>
            <w:r w:rsidRPr="008019AF">
              <w:t>-2</w:t>
            </w:r>
          </w:p>
        </w:tc>
      </w:tr>
      <w:tr w:rsidR="00292864" w:rsidRPr="008019AF" w14:paraId="00D72D5B" w14:textId="77777777" w:rsidTr="009760C0">
        <w:trPr>
          <w:jc w:val="center"/>
        </w:trPr>
        <w:tc>
          <w:tcPr>
            <w:tcW w:w="8941" w:type="dxa"/>
            <w:gridSpan w:val="4"/>
            <w:tcBorders>
              <w:top w:val="single" w:sz="4" w:space="0" w:color="auto"/>
              <w:left w:val="single" w:sz="4" w:space="0" w:color="auto"/>
              <w:bottom w:val="single" w:sz="4" w:space="0" w:color="auto"/>
              <w:right w:val="single" w:sz="4" w:space="0" w:color="auto"/>
            </w:tcBorders>
          </w:tcPr>
          <w:p w14:paraId="0E58D45A" w14:textId="0BEE3268" w:rsidR="00292864" w:rsidRPr="008019AF" w:rsidRDefault="00292864" w:rsidP="00B06C9A">
            <w:pPr>
              <w:pStyle w:val="TAN"/>
            </w:pPr>
            <w:r>
              <w:rPr>
                <w:rFonts w:eastAsia="SimSun"/>
              </w:rPr>
              <w:t xml:space="preserve">NOTE:    </w:t>
            </w:r>
            <w:r>
              <w:t>EIS</w:t>
            </w:r>
            <w:r>
              <w:rPr>
                <w:vertAlign w:val="subscript"/>
              </w:rPr>
              <w:t>REFSENS</w:t>
            </w:r>
            <w:r>
              <w:t xml:space="preserve"> and EIS</w:t>
            </w:r>
            <w:r>
              <w:rPr>
                <w:vertAlign w:val="subscript"/>
              </w:rPr>
              <w:t>REFSENS_50M</w:t>
            </w:r>
            <w:r>
              <w:t xml:space="preserve"> are given in subclause 10.3.3.</w:t>
            </w:r>
          </w:p>
        </w:tc>
      </w:tr>
    </w:tbl>
    <w:p w14:paraId="59F3B96C" w14:textId="77777777" w:rsidR="00292864" w:rsidRPr="008019AF" w:rsidRDefault="00292864" w:rsidP="00292864"/>
    <w:p w14:paraId="761D5B5E" w14:textId="77777777" w:rsidR="00292864" w:rsidRPr="008019AF" w:rsidRDefault="00292864" w:rsidP="00292864">
      <w:pPr>
        <w:pStyle w:val="TH"/>
      </w:pPr>
      <w:r w:rsidRPr="008019AF">
        <w:t xml:space="preserve">Table </w:t>
      </w:r>
      <w:r>
        <w:t>7.8.5.2</w:t>
      </w:r>
      <w:r w:rsidRPr="008019AF">
        <w:t xml:space="preserve">-2: Interfering signals for intermodulation requirement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6"/>
        <w:gridCol w:w="4248"/>
        <w:gridCol w:w="1867"/>
      </w:tblGrid>
      <w:tr w:rsidR="00292864" w:rsidRPr="008019AF" w14:paraId="5ADF554A" w14:textId="77777777" w:rsidTr="002F3E23">
        <w:trPr>
          <w:jc w:val="center"/>
        </w:trPr>
        <w:tc>
          <w:tcPr>
            <w:tcW w:w="0" w:type="auto"/>
            <w:tcBorders>
              <w:top w:val="single" w:sz="4" w:space="0" w:color="auto"/>
              <w:left w:val="single" w:sz="4" w:space="0" w:color="auto"/>
              <w:bottom w:val="single" w:sz="4" w:space="0" w:color="auto"/>
              <w:right w:val="single" w:sz="4" w:space="0" w:color="auto"/>
            </w:tcBorders>
            <w:hideMark/>
          </w:tcPr>
          <w:p w14:paraId="5F472978" w14:textId="77777777" w:rsidR="00292864" w:rsidRPr="008019AF" w:rsidRDefault="00292864" w:rsidP="00B06C9A">
            <w:pPr>
              <w:pStyle w:val="TAH"/>
            </w:pPr>
            <w:r w:rsidRPr="008019AF">
              <w:rPr>
                <w:i/>
                <w:lang w:eastAsia="ja-JP"/>
              </w:rPr>
              <w:t>BS channel bandwidth</w:t>
            </w:r>
            <w:r w:rsidRPr="008019AF">
              <w:rPr>
                <w:lang w:eastAsia="ja-JP"/>
              </w:rPr>
              <w:t xml:space="preserve"> of the lowest/highest carrier received [MHz]</w:t>
            </w:r>
          </w:p>
        </w:tc>
        <w:tc>
          <w:tcPr>
            <w:tcW w:w="0" w:type="auto"/>
            <w:tcBorders>
              <w:top w:val="single" w:sz="4" w:space="0" w:color="auto"/>
              <w:left w:val="single" w:sz="4" w:space="0" w:color="auto"/>
              <w:bottom w:val="single" w:sz="4" w:space="0" w:color="auto"/>
              <w:right w:val="single" w:sz="4" w:space="0" w:color="auto"/>
            </w:tcBorders>
            <w:hideMark/>
          </w:tcPr>
          <w:p w14:paraId="480ED867" w14:textId="77777777" w:rsidR="00292864" w:rsidRPr="008019AF" w:rsidRDefault="00292864" w:rsidP="00B06C9A">
            <w:pPr>
              <w:pStyle w:val="TAH"/>
            </w:pPr>
            <w:r w:rsidRPr="008019AF">
              <w:t>Interfering signal centre frequency offset from the Base Station RF Bandwidth edge [MHz]</w:t>
            </w:r>
          </w:p>
        </w:tc>
        <w:tc>
          <w:tcPr>
            <w:tcW w:w="0" w:type="auto"/>
            <w:tcBorders>
              <w:top w:val="single" w:sz="4" w:space="0" w:color="auto"/>
              <w:left w:val="single" w:sz="4" w:space="0" w:color="auto"/>
              <w:bottom w:val="single" w:sz="4" w:space="0" w:color="auto"/>
              <w:right w:val="single" w:sz="4" w:space="0" w:color="auto"/>
            </w:tcBorders>
            <w:hideMark/>
          </w:tcPr>
          <w:p w14:paraId="7C90D243" w14:textId="77777777" w:rsidR="00292864" w:rsidRPr="008019AF" w:rsidRDefault="00292864" w:rsidP="00B06C9A">
            <w:pPr>
              <w:pStyle w:val="TAH"/>
            </w:pPr>
            <w:r w:rsidRPr="008019AF">
              <w:t>Type of interfering signal</w:t>
            </w:r>
          </w:p>
        </w:tc>
      </w:tr>
      <w:tr w:rsidR="00292864" w:rsidRPr="008019AF" w14:paraId="5020FB12" w14:textId="77777777" w:rsidTr="002F3E23">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44D7E8F3" w14:textId="77777777" w:rsidR="00292864" w:rsidRPr="008019AF" w:rsidRDefault="00292864" w:rsidP="00B06C9A">
            <w:pPr>
              <w:pStyle w:val="TAC"/>
              <w:rPr>
                <w:lang w:val="sv-SE"/>
              </w:rPr>
            </w:pPr>
            <w:r w:rsidRPr="008019AF">
              <w:rPr>
                <w:lang w:val="sv-SE"/>
              </w:rPr>
              <w:t>50 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2A108FCA" w14:textId="77777777" w:rsidR="00292864" w:rsidRPr="008019AF" w:rsidRDefault="00292864" w:rsidP="00B06C9A">
            <w:pPr>
              <w:pStyle w:val="TAC"/>
            </w:pPr>
            <w:r w:rsidRPr="008019AF">
              <w:t>[±7.5]</w:t>
            </w:r>
          </w:p>
        </w:tc>
        <w:tc>
          <w:tcPr>
            <w:tcW w:w="0" w:type="auto"/>
            <w:tcBorders>
              <w:top w:val="single" w:sz="4" w:space="0" w:color="auto"/>
              <w:left w:val="single" w:sz="4" w:space="0" w:color="auto"/>
              <w:bottom w:val="single" w:sz="4" w:space="0" w:color="auto"/>
              <w:right w:val="single" w:sz="4" w:space="0" w:color="auto"/>
            </w:tcBorders>
            <w:hideMark/>
          </w:tcPr>
          <w:p w14:paraId="5869063B" w14:textId="77777777" w:rsidR="00292864" w:rsidRPr="008019AF" w:rsidRDefault="00292864" w:rsidP="00B06C9A">
            <w:pPr>
              <w:pStyle w:val="TAC"/>
            </w:pPr>
            <w:r w:rsidRPr="008019AF">
              <w:t>CW</w:t>
            </w:r>
          </w:p>
        </w:tc>
      </w:tr>
      <w:tr w:rsidR="00292864" w:rsidRPr="008019AF" w14:paraId="2389071A" w14:textId="77777777" w:rsidTr="002F3E23">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4CC220" w14:textId="77777777" w:rsidR="00292864" w:rsidRPr="008019AF" w:rsidRDefault="00292864" w:rsidP="002F3E23">
            <w:pPr>
              <w:pStyle w:val="TAC"/>
              <w:rPr>
                <w:lang w:val="sv-SE"/>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7BFFE45" w14:textId="77777777" w:rsidR="00292864" w:rsidRPr="008019AF" w:rsidRDefault="00292864" w:rsidP="00B06C9A">
            <w:pPr>
              <w:pStyle w:val="TAC"/>
            </w:pPr>
            <w:r w:rsidRPr="008019AF">
              <w:t>[±40]</w:t>
            </w:r>
          </w:p>
        </w:tc>
        <w:tc>
          <w:tcPr>
            <w:tcW w:w="0" w:type="auto"/>
            <w:tcBorders>
              <w:top w:val="single" w:sz="4" w:space="0" w:color="auto"/>
              <w:left w:val="single" w:sz="4" w:space="0" w:color="auto"/>
              <w:bottom w:val="single" w:sz="4" w:space="0" w:color="auto"/>
              <w:right w:val="single" w:sz="4" w:space="0" w:color="auto"/>
            </w:tcBorders>
            <w:hideMark/>
          </w:tcPr>
          <w:p w14:paraId="2B8A8332" w14:textId="77777777" w:rsidR="00292864" w:rsidRDefault="00292864" w:rsidP="00B06C9A">
            <w:pPr>
              <w:pStyle w:val="TAC"/>
            </w:pPr>
            <w:r w:rsidRPr="008019AF">
              <w:t xml:space="preserve">50MHz </w:t>
            </w:r>
            <w:r w:rsidRPr="008019AF">
              <w:rPr>
                <w:lang w:val="en-US"/>
              </w:rPr>
              <w:t>DFT-</w:t>
            </w:r>
            <w:r>
              <w:rPr>
                <w:lang w:val="en-US"/>
              </w:rPr>
              <w:t>s</w:t>
            </w:r>
            <w:r w:rsidRPr="008019AF">
              <w:rPr>
                <w:lang w:val="en-US"/>
              </w:rPr>
              <w:t xml:space="preserve">-OFDM </w:t>
            </w:r>
            <w:r w:rsidRPr="008019AF">
              <w:t>NR signal</w:t>
            </w:r>
            <w:r>
              <w:t xml:space="preserve"> </w:t>
            </w:r>
          </w:p>
          <w:p w14:paraId="7BD7DEBE" w14:textId="77777777" w:rsidR="00292864" w:rsidRPr="008019AF" w:rsidRDefault="00292864" w:rsidP="00B06C9A">
            <w:pPr>
              <w:pStyle w:val="TAC"/>
            </w:pPr>
            <w:r w:rsidRPr="00ED3B35">
              <w:t>60</w:t>
            </w:r>
            <w:r w:rsidRPr="00ED3B35">
              <w:rPr>
                <w:lang w:val="sv-SE"/>
              </w:rPr>
              <w:t xml:space="preserve"> kHz</w:t>
            </w:r>
            <w:r w:rsidRPr="00ED3B35">
              <w:t xml:space="preserve"> SCS</w:t>
            </w:r>
          </w:p>
        </w:tc>
      </w:tr>
      <w:tr w:rsidR="00292864" w:rsidRPr="008019AF" w14:paraId="5FA92532" w14:textId="77777777" w:rsidTr="002F3E23">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tcPr>
          <w:p w14:paraId="5AE22F75" w14:textId="77777777" w:rsidR="00292864" w:rsidRPr="008019AF" w:rsidRDefault="00292864" w:rsidP="00B06C9A">
            <w:pPr>
              <w:pStyle w:val="TAC"/>
            </w:pPr>
            <w:r w:rsidRPr="008019AF">
              <w:t>100 MHz</w:t>
            </w:r>
          </w:p>
          <w:p w14:paraId="3243927E" w14:textId="77777777" w:rsidR="00292864" w:rsidRPr="008019AF" w:rsidRDefault="00292864" w:rsidP="00B06C9A">
            <w:pPr>
              <w:pStyle w:val="TAC"/>
            </w:pPr>
          </w:p>
        </w:tc>
        <w:tc>
          <w:tcPr>
            <w:tcW w:w="0" w:type="auto"/>
            <w:tcBorders>
              <w:top w:val="single" w:sz="4" w:space="0" w:color="auto"/>
              <w:left w:val="single" w:sz="4" w:space="0" w:color="auto"/>
              <w:bottom w:val="single" w:sz="4" w:space="0" w:color="auto"/>
              <w:right w:val="single" w:sz="4" w:space="0" w:color="auto"/>
            </w:tcBorders>
            <w:vAlign w:val="center"/>
            <w:hideMark/>
          </w:tcPr>
          <w:p w14:paraId="6557B055" w14:textId="77777777" w:rsidR="00292864" w:rsidRPr="008019AF" w:rsidRDefault="00292864" w:rsidP="00B06C9A">
            <w:pPr>
              <w:pStyle w:val="TAC"/>
            </w:pPr>
            <w:r w:rsidRPr="008019AF">
              <w:t>[±6.88]</w:t>
            </w:r>
          </w:p>
        </w:tc>
        <w:tc>
          <w:tcPr>
            <w:tcW w:w="0" w:type="auto"/>
            <w:tcBorders>
              <w:top w:val="single" w:sz="4" w:space="0" w:color="auto"/>
              <w:left w:val="single" w:sz="4" w:space="0" w:color="auto"/>
              <w:bottom w:val="single" w:sz="4" w:space="0" w:color="auto"/>
              <w:right w:val="single" w:sz="4" w:space="0" w:color="auto"/>
            </w:tcBorders>
            <w:hideMark/>
          </w:tcPr>
          <w:p w14:paraId="70148E6F" w14:textId="77777777" w:rsidR="00292864" w:rsidRPr="008019AF" w:rsidRDefault="00292864" w:rsidP="00B06C9A">
            <w:pPr>
              <w:pStyle w:val="TAC"/>
            </w:pPr>
            <w:r w:rsidRPr="008019AF">
              <w:t>CW</w:t>
            </w:r>
          </w:p>
        </w:tc>
      </w:tr>
      <w:tr w:rsidR="00292864" w:rsidRPr="008019AF" w14:paraId="74DBD7A4" w14:textId="77777777" w:rsidTr="002F3E23">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04C627" w14:textId="77777777" w:rsidR="00292864" w:rsidRPr="008019AF" w:rsidRDefault="00292864" w:rsidP="002F3E23">
            <w:pPr>
              <w:pStyle w:val="TAC"/>
            </w:pPr>
          </w:p>
        </w:tc>
        <w:tc>
          <w:tcPr>
            <w:tcW w:w="0" w:type="auto"/>
            <w:tcBorders>
              <w:top w:val="single" w:sz="4" w:space="0" w:color="auto"/>
              <w:left w:val="single" w:sz="4" w:space="0" w:color="auto"/>
              <w:bottom w:val="single" w:sz="4" w:space="0" w:color="auto"/>
              <w:right w:val="single" w:sz="4" w:space="0" w:color="auto"/>
            </w:tcBorders>
            <w:vAlign w:val="center"/>
            <w:hideMark/>
          </w:tcPr>
          <w:p w14:paraId="0D32C1F4" w14:textId="77777777" w:rsidR="00292864" w:rsidRPr="008019AF" w:rsidRDefault="00292864" w:rsidP="00B06C9A">
            <w:pPr>
              <w:pStyle w:val="TAC"/>
            </w:pPr>
            <w:r w:rsidRPr="008019AF">
              <w:t>[±40]</w:t>
            </w:r>
          </w:p>
        </w:tc>
        <w:tc>
          <w:tcPr>
            <w:tcW w:w="0" w:type="auto"/>
            <w:tcBorders>
              <w:top w:val="single" w:sz="4" w:space="0" w:color="auto"/>
              <w:left w:val="single" w:sz="4" w:space="0" w:color="auto"/>
              <w:bottom w:val="single" w:sz="4" w:space="0" w:color="auto"/>
              <w:right w:val="single" w:sz="4" w:space="0" w:color="auto"/>
            </w:tcBorders>
            <w:hideMark/>
          </w:tcPr>
          <w:p w14:paraId="6F4763D0" w14:textId="77777777" w:rsidR="00292864" w:rsidRDefault="00292864" w:rsidP="00B06C9A">
            <w:pPr>
              <w:pStyle w:val="TAC"/>
            </w:pPr>
            <w:r w:rsidRPr="008019AF">
              <w:t xml:space="preserve">50MHz </w:t>
            </w:r>
            <w:r w:rsidRPr="008019AF">
              <w:rPr>
                <w:lang w:val="en-US"/>
              </w:rPr>
              <w:t>DFT-</w:t>
            </w:r>
            <w:r>
              <w:rPr>
                <w:lang w:val="en-US"/>
              </w:rPr>
              <w:t>s</w:t>
            </w:r>
            <w:r w:rsidRPr="008019AF">
              <w:rPr>
                <w:lang w:val="en-US"/>
              </w:rPr>
              <w:t xml:space="preserve">-OFDM </w:t>
            </w:r>
            <w:r w:rsidRPr="008019AF">
              <w:t>NR signal</w:t>
            </w:r>
            <w:r>
              <w:t xml:space="preserve"> </w:t>
            </w:r>
          </w:p>
          <w:p w14:paraId="20CD08EB" w14:textId="77777777" w:rsidR="00292864" w:rsidRPr="008019AF" w:rsidRDefault="00292864" w:rsidP="00B06C9A">
            <w:pPr>
              <w:pStyle w:val="TAC"/>
            </w:pPr>
            <w:r w:rsidRPr="00ED3B35">
              <w:t>60</w:t>
            </w:r>
            <w:r w:rsidRPr="00ED3B35">
              <w:rPr>
                <w:lang w:val="sv-SE"/>
              </w:rPr>
              <w:t xml:space="preserve"> kHz</w:t>
            </w:r>
            <w:r w:rsidRPr="00ED3B35">
              <w:t xml:space="preserve"> SCS</w:t>
            </w:r>
          </w:p>
        </w:tc>
      </w:tr>
      <w:tr w:rsidR="00292864" w:rsidRPr="008019AF" w14:paraId="04629E10" w14:textId="77777777" w:rsidTr="002F3E23">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tcPr>
          <w:p w14:paraId="30EC983A" w14:textId="77777777" w:rsidR="00292864" w:rsidRPr="008019AF" w:rsidRDefault="00292864" w:rsidP="00B06C9A">
            <w:pPr>
              <w:pStyle w:val="TAC"/>
            </w:pPr>
            <w:r w:rsidRPr="008019AF">
              <w:t>200 MHz</w:t>
            </w:r>
          </w:p>
          <w:p w14:paraId="7F98C767" w14:textId="77777777" w:rsidR="00292864" w:rsidRPr="008019AF" w:rsidRDefault="00292864" w:rsidP="00B06C9A">
            <w:pPr>
              <w:pStyle w:val="TAC"/>
            </w:pPr>
          </w:p>
        </w:tc>
        <w:tc>
          <w:tcPr>
            <w:tcW w:w="0" w:type="auto"/>
            <w:tcBorders>
              <w:top w:val="single" w:sz="4" w:space="0" w:color="auto"/>
              <w:left w:val="single" w:sz="4" w:space="0" w:color="auto"/>
              <w:bottom w:val="single" w:sz="4" w:space="0" w:color="auto"/>
              <w:right w:val="single" w:sz="4" w:space="0" w:color="auto"/>
            </w:tcBorders>
            <w:vAlign w:val="center"/>
            <w:hideMark/>
          </w:tcPr>
          <w:p w14:paraId="2326AE8F" w14:textId="77777777" w:rsidR="00292864" w:rsidRPr="008019AF" w:rsidRDefault="00292864" w:rsidP="00B06C9A">
            <w:pPr>
              <w:pStyle w:val="TAC"/>
            </w:pPr>
            <w:r w:rsidRPr="008019AF">
              <w:t>[±5.64]</w:t>
            </w:r>
          </w:p>
        </w:tc>
        <w:tc>
          <w:tcPr>
            <w:tcW w:w="0" w:type="auto"/>
            <w:tcBorders>
              <w:top w:val="single" w:sz="4" w:space="0" w:color="auto"/>
              <w:left w:val="single" w:sz="4" w:space="0" w:color="auto"/>
              <w:bottom w:val="single" w:sz="4" w:space="0" w:color="auto"/>
              <w:right w:val="single" w:sz="4" w:space="0" w:color="auto"/>
            </w:tcBorders>
            <w:hideMark/>
          </w:tcPr>
          <w:p w14:paraId="1E036C68" w14:textId="77777777" w:rsidR="00292864" w:rsidRPr="008019AF" w:rsidRDefault="00292864" w:rsidP="00B06C9A">
            <w:pPr>
              <w:pStyle w:val="TAC"/>
            </w:pPr>
            <w:r w:rsidRPr="008019AF">
              <w:t>CW</w:t>
            </w:r>
          </w:p>
        </w:tc>
      </w:tr>
      <w:tr w:rsidR="00292864" w:rsidRPr="008019AF" w14:paraId="37824D24" w14:textId="77777777" w:rsidTr="002F3E23">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567BD7" w14:textId="77777777" w:rsidR="00292864" w:rsidRPr="008019AF" w:rsidRDefault="00292864" w:rsidP="002F3E23">
            <w:pPr>
              <w:pStyle w:val="TAC"/>
            </w:pPr>
          </w:p>
        </w:tc>
        <w:tc>
          <w:tcPr>
            <w:tcW w:w="0" w:type="auto"/>
            <w:tcBorders>
              <w:top w:val="single" w:sz="4" w:space="0" w:color="auto"/>
              <w:left w:val="single" w:sz="4" w:space="0" w:color="auto"/>
              <w:bottom w:val="single" w:sz="4" w:space="0" w:color="auto"/>
              <w:right w:val="single" w:sz="4" w:space="0" w:color="auto"/>
            </w:tcBorders>
            <w:vAlign w:val="center"/>
            <w:hideMark/>
          </w:tcPr>
          <w:p w14:paraId="4ED9D181" w14:textId="77777777" w:rsidR="00292864" w:rsidRPr="008019AF" w:rsidRDefault="00292864" w:rsidP="00B06C9A">
            <w:pPr>
              <w:pStyle w:val="TAC"/>
            </w:pPr>
            <w:r w:rsidRPr="008019AF">
              <w:t>[±40]</w:t>
            </w:r>
          </w:p>
        </w:tc>
        <w:tc>
          <w:tcPr>
            <w:tcW w:w="0" w:type="auto"/>
            <w:tcBorders>
              <w:top w:val="single" w:sz="4" w:space="0" w:color="auto"/>
              <w:left w:val="single" w:sz="4" w:space="0" w:color="auto"/>
              <w:bottom w:val="single" w:sz="4" w:space="0" w:color="auto"/>
              <w:right w:val="single" w:sz="4" w:space="0" w:color="auto"/>
            </w:tcBorders>
            <w:hideMark/>
          </w:tcPr>
          <w:p w14:paraId="15471902" w14:textId="77777777" w:rsidR="00292864" w:rsidRDefault="00292864" w:rsidP="00B06C9A">
            <w:pPr>
              <w:pStyle w:val="TAC"/>
            </w:pPr>
            <w:r w:rsidRPr="008019AF">
              <w:t xml:space="preserve">50MHz </w:t>
            </w:r>
            <w:r w:rsidRPr="008019AF">
              <w:rPr>
                <w:lang w:val="en-US"/>
              </w:rPr>
              <w:t>DFT-</w:t>
            </w:r>
            <w:r>
              <w:rPr>
                <w:lang w:val="en-US"/>
              </w:rPr>
              <w:t>s</w:t>
            </w:r>
            <w:r w:rsidRPr="008019AF">
              <w:rPr>
                <w:lang w:val="en-US"/>
              </w:rPr>
              <w:t xml:space="preserve">-OFDM </w:t>
            </w:r>
            <w:r w:rsidRPr="008019AF">
              <w:t>NR signal</w:t>
            </w:r>
            <w:r>
              <w:t xml:space="preserve"> </w:t>
            </w:r>
          </w:p>
          <w:p w14:paraId="63971EB7" w14:textId="77777777" w:rsidR="00292864" w:rsidRPr="008019AF" w:rsidRDefault="00292864" w:rsidP="00B06C9A">
            <w:pPr>
              <w:pStyle w:val="TAC"/>
            </w:pPr>
            <w:r w:rsidRPr="00ED3B35">
              <w:t>60</w:t>
            </w:r>
            <w:r w:rsidRPr="00ED3B35">
              <w:rPr>
                <w:lang w:val="sv-SE"/>
              </w:rPr>
              <w:t xml:space="preserve"> kHz</w:t>
            </w:r>
            <w:r w:rsidRPr="00ED3B35">
              <w:t xml:space="preserve"> SCS</w:t>
            </w:r>
          </w:p>
        </w:tc>
      </w:tr>
      <w:tr w:rsidR="00292864" w:rsidRPr="008019AF" w14:paraId="0BDFF744" w14:textId="77777777" w:rsidTr="002F3E23">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CD61ED2" w14:textId="77777777" w:rsidR="00292864" w:rsidRPr="008019AF" w:rsidRDefault="00292864" w:rsidP="00B06C9A">
            <w:pPr>
              <w:pStyle w:val="TAC"/>
              <w:rPr>
                <w:lang w:val="sv-SE"/>
              </w:rPr>
            </w:pPr>
            <w:r w:rsidRPr="008019AF">
              <w:rPr>
                <w:lang w:val="sv-SE"/>
              </w:rPr>
              <w:t>400 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5D690F5E" w14:textId="77777777" w:rsidR="00292864" w:rsidRPr="008019AF" w:rsidRDefault="00292864" w:rsidP="00B06C9A">
            <w:pPr>
              <w:pStyle w:val="TAC"/>
            </w:pPr>
            <w:r w:rsidRPr="008019AF">
              <w:t>[±6.02]</w:t>
            </w:r>
          </w:p>
        </w:tc>
        <w:tc>
          <w:tcPr>
            <w:tcW w:w="0" w:type="auto"/>
            <w:tcBorders>
              <w:top w:val="single" w:sz="4" w:space="0" w:color="auto"/>
              <w:left w:val="single" w:sz="4" w:space="0" w:color="auto"/>
              <w:bottom w:val="single" w:sz="4" w:space="0" w:color="auto"/>
              <w:right w:val="single" w:sz="4" w:space="0" w:color="auto"/>
            </w:tcBorders>
            <w:hideMark/>
          </w:tcPr>
          <w:p w14:paraId="227F6204" w14:textId="77777777" w:rsidR="00292864" w:rsidRPr="008019AF" w:rsidRDefault="00292864" w:rsidP="00B06C9A">
            <w:pPr>
              <w:pStyle w:val="TAC"/>
            </w:pPr>
            <w:r w:rsidRPr="008019AF">
              <w:t>CW</w:t>
            </w:r>
          </w:p>
        </w:tc>
      </w:tr>
      <w:tr w:rsidR="00292864" w:rsidRPr="008019AF" w14:paraId="541480F2" w14:textId="77777777" w:rsidTr="002F3E23">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1DADF1" w14:textId="77777777" w:rsidR="00292864" w:rsidRPr="008019AF" w:rsidRDefault="00292864" w:rsidP="002F3E23">
            <w:pPr>
              <w:pStyle w:val="TAC"/>
              <w:rPr>
                <w:lang w:val="sv-SE"/>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FA6BFE8" w14:textId="77777777" w:rsidR="00292864" w:rsidRPr="008019AF" w:rsidRDefault="00292864" w:rsidP="00B06C9A">
            <w:pPr>
              <w:pStyle w:val="TAC"/>
            </w:pPr>
            <w:r w:rsidRPr="008019AF">
              <w:t>[±45]</w:t>
            </w:r>
          </w:p>
        </w:tc>
        <w:tc>
          <w:tcPr>
            <w:tcW w:w="0" w:type="auto"/>
            <w:tcBorders>
              <w:top w:val="single" w:sz="4" w:space="0" w:color="auto"/>
              <w:left w:val="single" w:sz="4" w:space="0" w:color="auto"/>
              <w:bottom w:val="single" w:sz="4" w:space="0" w:color="auto"/>
              <w:right w:val="single" w:sz="4" w:space="0" w:color="auto"/>
            </w:tcBorders>
            <w:hideMark/>
          </w:tcPr>
          <w:p w14:paraId="4B1CFA74" w14:textId="77777777" w:rsidR="00292864" w:rsidRDefault="00292864" w:rsidP="00B06C9A">
            <w:pPr>
              <w:pStyle w:val="TAC"/>
            </w:pPr>
            <w:r w:rsidRPr="008019AF">
              <w:t xml:space="preserve">50MHz </w:t>
            </w:r>
            <w:r w:rsidRPr="008019AF">
              <w:rPr>
                <w:lang w:val="en-US"/>
              </w:rPr>
              <w:t>DFT-</w:t>
            </w:r>
            <w:r>
              <w:rPr>
                <w:lang w:val="en-US"/>
              </w:rPr>
              <w:t>s</w:t>
            </w:r>
            <w:r w:rsidRPr="008019AF">
              <w:rPr>
                <w:lang w:val="en-US"/>
              </w:rPr>
              <w:t xml:space="preserve">-OFDM </w:t>
            </w:r>
            <w:r w:rsidRPr="008019AF">
              <w:t>NR signal</w:t>
            </w:r>
            <w:r>
              <w:t xml:space="preserve"> </w:t>
            </w:r>
          </w:p>
          <w:p w14:paraId="31C0FF72" w14:textId="77777777" w:rsidR="00292864" w:rsidRPr="008019AF" w:rsidRDefault="00292864" w:rsidP="00B06C9A">
            <w:pPr>
              <w:pStyle w:val="TAC"/>
            </w:pPr>
            <w:r w:rsidRPr="00ED3B35">
              <w:t>60</w:t>
            </w:r>
            <w:r w:rsidRPr="00ED3B35">
              <w:rPr>
                <w:lang w:val="sv-SE"/>
              </w:rPr>
              <w:t xml:space="preserve"> kHz</w:t>
            </w:r>
            <w:r w:rsidRPr="00ED3B35">
              <w:t xml:space="preserve"> SCS</w:t>
            </w:r>
          </w:p>
        </w:tc>
      </w:tr>
    </w:tbl>
    <w:p w14:paraId="647015DD" w14:textId="4C106B51" w:rsidR="002E2E09" w:rsidRDefault="002E2E09" w:rsidP="002E2E09">
      <w:pPr>
        <w:pStyle w:val="Guidance"/>
      </w:pPr>
    </w:p>
    <w:p w14:paraId="3B03A4E3" w14:textId="35CBC516" w:rsidR="002E2E09" w:rsidRDefault="00726F5B" w:rsidP="002E2E09">
      <w:pPr>
        <w:pStyle w:val="Heading2"/>
      </w:pPr>
      <w:bookmarkStart w:id="8256" w:name="_Toc481653337"/>
      <w:bookmarkStart w:id="8257" w:name="_Toc519095023"/>
      <w:r>
        <w:t>7.9</w:t>
      </w:r>
      <w:r w:rsidR="002E2E09">
        <w:tab/>
        <w:t xml:space="preserve">OTA </w:t>
      </w:r>
      <w:r w:rsidR="00544224">
        <w:t>i</w:t>
      </w:r>
      <w:r w:rsidR="002E2E09">
        <w:t>n-channel selectivity</w:t>
      </w:r>
      <w:bookmarkEnd w:id="8256"/>
      <w:bookmarkEnd w:id="8257"/>
    </w:p>
    <w:p w14:paraId="3CA12EF1" w14:textId="77777777" w:rsidR="00292864" w:rsidRPr="006D0586" w:rsidRDefault="00292864" w:rsidP="00292864">
      <w:pPr>
        <w:pStyle w:val="Heading3"/>
        <w:rPr>
          <w:lang w:eastAsia="sv-SE"/>
        </w:rPr>
      </w:pPr>
      <w:bookmarkStart w:id="8258" w:name="_Toc519095024"/>
      <w:r>
        <w:rPr>
          <w:lang w:eastAsia="sv-SE"/>
        </w:rPr>
        <w:t>7.9.1</w:t>
      </w:r>
      <w:r w:rsidRPr="006D0586">
        <w:rPr>
          <w:lang w:eastAsia="sv-SE"/>
        </w:rPr>
        <w:tab/>
        <w:t>Definition and applicability</w:t>
      </w:r>
      <w:bookmarkEnd w:id="8258"/>
    </w:p>
    <w:p w14:paraId="0E92AF44" w14:textId="77777777" w:rsidR="00292864" w:rsidRPr="008019AF" w:rsidRDefault="00292864" w:rsidP="00292864">
      <w:pPr>
        <w:keepLines/>
        <w:rPr>
          <w:rFonts w:cs="v5.0.0"/>
          <w:lang w:eastAsia="zh-CN"/>
        </w:rPr>
      </w:pPr>
      <w:r w:rsidRPr="008019AF">
        <w:rPr>
          <w:rFonts w:cs="v5.0.0"/>
        </w:rPr>
        <w:t>In-channel selectivity (ICS) is a measure of the receiver ability to receive a wanted signal at its assigned resource block locations in the presence of an interfering signal received at a larger power spectral density.</w:t>
      </w:r>
      <w:r w:rsidRPr="008019AF">
        <w:t xml:space="preserve"> In this condition a throughput requirement shall be met for a specified reference measurement channel</w:t>
      </w:r>
      <w:r w:rsidRPr="008019AF">
        <w:rPr>
          <w:rFonts w:cs="v5.0.0"/>
        </w:rPr>
        <w:t xml:space="preserve">. </w:t>
      </w:r>
      <w:r w:rsidRPr="008019AF">
        <w:rPr>
          <w:rFonts w:eastAsia="MS PGothic"/>
        </w:rPr>
        <w:t>The interfering signal shall be</w:t>
      </w:r>
      <w:r w:rsidRPr="008019AF">
        <w:rPr>
          <w:rFonts w:eastAsia="MS PGothic" w:cs="v4.2.0"/>
        </w:rPr>
        <w:t xml:space="preserve"> an </w:t>
      </w:r>
      <w:r w:rsidRPr="008019AF">
        <w:rPr>
          <w:rFonts w:hint="eastAsia"/>
          <w:lang w:eastAsia="zh-CN"/>
        </w:rPr>
        <w:t>NR</w:t>
      </w:r>
      <w:r w:rsidRPr="008019AF">
        <w:rPr>
          <w:rFonts w:eastAsia="MS PGothic"/>
        </w:rPr>
        <w:t xml:space="preserve"> signal as specified in annex A and shall be time aligned with the wanted signal</w:t>
      </w:r>
      <w:r w:rsidRPr="008019AF">
        <w:rPr>
          <w:rFonts w:eastAsia="MS PGothic" w:cs="v4.2.0"/>
        </w:rPr>
        <w:t>.</w:t>
      </w:r>
    </w:p>
    <w:p w14:paraId="2C5A83C5" w14:textId="2CF1D5DC" w:rsidR="00292864" w:rsidRPr="006D0586" w:rsidRDefault="00292864" w:rsidP="00292864">
      <w:pPr>
        <w:pStyle w:val="Heading3"/>
        <w:rPr>
          <w:lang w:eastAsia="sv-SE"/>
        </w:rPr>
      </w:pPr>
      <w:bookmarkStart w:id="8259" w:name="_Toc519095025"/>
      <w:r>
        <w:rPr>
          <w:lang w:eastAsia="sv-SE"/>
        </w:rPr>
        <w:t>7.9.2</w:t>
      </w:r>
      <w:r w:rsidRPr="006D0586">
        <w:rPr>
          <w:lang w:eastAsia="sv-SE"/>
        </w:rPr>
        <w:tab/>
        <w:t xml:space="preserve">Minimum </w:t>
      </w:r>
      <w:r w:rsidR="000420F9">
        <w:rPr>
          <w:lang w:eastAsia="sv-SE"/>
        </w:rPr>
        <w:t>requirement</w:t>
      </w:r>
      <w:bookmarkEnd w:id="8259"/>
    </w:p>
    <w:p w14:paraId="277DDBA8" w14:textId="54A62965" w:rsidR="00292864" w:rsidRDefault="00292864" w:rsidP="00292864">
      <w:pPr>
        <w:tabs>
          <w:tab w:val="left" w:pos="360"/>
        </w:tabs>
        <w:rPr>
          <w:rFonts w:cs="v4.2.0"/>
        </w:rPr>
      </w:pPr>
      <w:r w:rsidRPr="006D0586">
        <w:t xml:space="preserve">The </w:t>
      </w:r>
      <w:r w:rsidRPr="006D0586">
        <w:rPr>
          <w:rFonts w:cs="v4.2.0"/>
        </w:rPr>
        <w:t>minimum requirement</w:t>
      </w:r>
      <w:r>
        <w:rPr>
          <w:rFonts w:cs="v4.2.0"/>
        </w:rPr>
        <w:t xml:space="preserve"> for </w:t>
      </w:r>
      <w:r w:rsidRPr="002F3E23">
        <w:rPr>
          <w:rFonts w:cs="v4.2.0"/>
          <w:i/>
        </w:rPr>
        <w:t>BS type 1-O</w:t>
      </w:r>
      <w:r>
        <w:rPr>
          <w:rFonts w:cs="v4.2.0"/>
        </w:rPr>
        <w:t xml:space="preserve"> </w:t>
      </w:r>
      <w:r w:rsidRPr="006D0586">
        <w:rPr>
          <w:rFonts w:cs="v4.2.0"/>
        </w:rPr>
        <w:t>is in 3GPP TS 3</w:t>
      </w:r>
      <w:r>
        <w:rPr>
          <w:rFonts w:cs="v4.2.0"/>
        </w:rPr>
        <w:t>8</w:t>
      </w:r>
      <w:r w:rsidRPr="006D0586">
        <w:rPr>
          <w:rFonts w:cs="v4.2.0"/>
        </w:rPr>
        <w:t>.10</w:t>
      </w:r>
      <w:r>
        <w:rPr>
          <w:rFonts w:cs="v4.2.0"/>
        </w:rPr>
        <w:t>4</w:t>
      </w:r>
      <w:r w:rsidRPr="006D0586">
        <w:rPr>
          <w:rFonts w:cs="v4.2.0"/>
        </w:rPr>
        <w:t xml:space="preserve"> [</w:t>
      </w:r>
      <w:r w:rsidR="002B7487">
        <w:rPr>
          <w:rFonts w:cs="v4.2.0"/>
        </w:rPr>
        <w:t>2</w:t>
      </w:r>
      <w:r w:rsidRPr="006D0586">
        <w:rPr>
          <w:rFonts w:cs="v4.2.0"/>
        </w:rPr>
        <w:t xml:space="preserve">], subclause </w:t>
      </w:r>
      <w:r>
        <w:rPr>
          <w:rFonts w:cs="v4.2.0"/>
        </w:rPr>
        <w:t>10.9.2</w:t>
      </w:r>
      <w:r w:rsidR="002B7487">
        <w:rPr>
          <w:rFonts w:cs="v4.2.0"/>
        </w:rPr>
        <w:t>.</w:t>
      </w:r>
    </w:p>
    <w:p w14:paraId="226093A0" w14:textId="058EE4AE" w:rsidR="00292864" w:rsidRPr="006D0586" w:rsidRDefault="00292864" w:rsidP="00292864">
      <w:pPr>
        <w:tabs>
          <w:tab w:val="left" w:pos="360"/>
        </w:tabs>
        <w:rPr>
          <w:rFonts w:cs="v4.2.0"/>
        </w:rPr>
      </w:pPr>
      <w:r w:rsidRPr="006D0586">
        <w:t xml:space="preserve">The </w:t>
      </w:r>
      <w:r w:rsidRPr="006D0586">
        <w:rPr>
          <w:rFonts w:cs="v4.2.0"/>
        </w:rPr>
        <w:t>minimum requirement</w:t>
      </w:r>
      <w:r>
        <w:rPr>
          <w:rFonts w:cs="v4.2.0"/>
        </w:rPr>
        <w:t xml:space="preserve"> for </w:t>
      </w:r>
      <w:r w:rsidRPr="002F3E23">
        <w:rPr>
          <w:rFonts w:cs="v4.2.0"/>
          <w:i/>
        </w:rPr>
        <w:t>BS type 2-O</w:t>
      </w:r>
      <w:r>
        <w:rPr>
          <w:rFonts w:cs="v4.2.0"/>
        </w:rPr>
        <w:t xml:space="preserve"> </w:t>
      </w:r>
      <w:r w:rsidRPr="006D0586">
        <w:rPr>
          <w:rFonts w:cs="v4.2.0"/>
        </w:rPr>
        <w:t>is in 3GPP TS 3</w:t>
      </w:r>
      <w:r>
        <w:rPr>
          <w:rFonts w:cs="v4.2.0"/>
        </w:rPr>
        <w:t>8</w:t>
      </w:r>
      <w:r w:rsidRPr="006D0586">
        <w:rPr>
          <w:rFonts w:cs="v4.2.0"/>
        </w:rPr>
        <w:t>.10</w:t>
      </w:r>
      <w:r>
        <w:rPr>
          <w:rFonts w:cs="v4.2.0"/>
        </w:rPr>
        <w:t>4</w:t>
      </w:r>
      <w:r w:rsidRPr="006D0586">
        <w:rPr>
          <w:rFonts w:cs="v4.2.0"/>
        </w:rPr>
        <w:t xml:space="preserve"> [</w:t>
      </w:r>
      <w:r w:rsidR="002B7487">
        <w:rPr>
          <w:rFonts w:cs="v4.2.0"/>
        </w:rPr>
        <w:t>2</w:t>
      </w:r>
      <w:r w:rsidRPr="006D0586">
        <w:rPr>
          <w:rFonts w:cs="v4.2.0"/>
        </w:rPr>
        <w:t xml:space="preserve">], subclause </w:t>
      </w:r>
      <w:r>
        <w:rPr>
          <w:rFonts w:cs="v4.2.0"/>
        </w:rPr>
        <w:t>10.9.3</w:t>
      </w:r>
      <w:r w:rsidR="002B7487">
        <w:rPr>
          <w:rFonts w:cs="v4.2.0"/>
        </w:rPr>
        <w:t>.</w:t>
      </w:r>
    </w:p>
    <w:p w14:paraId="6E0C2190" w14:textId="77777777" w:rsidR="00292864" w:rsidRPr="006D0586" w:rsidRDefault="00292864" w:rsidP="00292864">
      <w:pPr>
        <w:pStyle w:val="Heading3"/>
        <w:rPr>
          <w:lang w:eastAsia="sv-SE"/>
        </w:rPr>
      </w:pPr>
      <w:bookmarkStart w:id="8260" w:name="_Toc519095026"/>
      <w:r>
        <w:rPr>
          <w:lang w:eastAsia="sv-SE"/>
        </w:rPr>
        <w:lastRenderedPageBreak/>
        <w:t>7.9</w:t>
      </w:r>
      <w:r w:rsidRPr="006D0586">
        <w:rPr>
          <w:lang w:eastAsia="sv-SE"/>
        </w:rPr>
        <w:t>.3</w:t>
      </w:r>
      <w:r w:rsidRPr="006D0586">
        <w:rPr>
          <w:lang w:eastAsia="sv-SE"/>
        </w:rPr>
        <w:tab/>
        <w:t>Test purpose</w:t>
      </w:r>
      <w:bookmarkEnd w:id="8260"/>
    </w:p>
    <w:p w14:paraId="6270733E" w14:textId="77777777" w:rsidR="00292864" w:rsidRPr="00695AFD" w:rsidRDefault="00292864" w:rsidP="00292864">
      <w:pPr>
        <w:outlineLvl w:val="0"/>
      </w:pPr>
      <w:r w:rsidRPr="00695AFD">
        <w:t>The purpose of this test is to verify the BS receiver ability to suppress the IQ leakage.</w:t>
      </w:r>
    </w:p>
    <w:p w14:paraId="0F01FAF3" w14:textId="77777777" w:rsidR="00292864" w:rsidRPr="006D0586" w:rsidRDefault="00292864" w:rsidP="00292864">
      <w:pPr>
        <w:pStyle w:val="Heading3"/>
        <w:rPr>
          <w:lang w:eastAsia="sv-SE"/>
        </w:rPr>
      </w:pPr>
      <w:bookmarkStart w:id="8261" w:name="_Toc519095027"/>
      <w:r>
        <w:rPr>
          <w:lang w:eastAsia="sv-SE"/>
        </w:rPr>
        <w:t>7.9</w:t>
      </w:r>
      <w:r w:rsidRPr="006D0586">
        <w:rPr>
          <w:lang w:eastAsia="zh-CN"/>
        </w:rPr>
        <w:t>.</w:t>
      </w:r>
      <w:r w:rsidRPr="006D0586">
        <w:rPr>
          <w:lang w:eastAsia="sv-SE"/>
        </w:rPr>
        <w:t>4</w:t>
      </w:r>
      <w:r w:rsidRPr="006D0586">
        <w:rPr>
          <w:lang w:eastAsia="sv-SE"/>
        </w:rPr>
        <w:tab/>
        <w:t>Method of test</w:t>
      </w:r>
      <w:bookmarkEnd w:id="8261"/>
    </w:p>
    <w:p w14:paraId="5A05058E" w14:textId="77777777" w:rsidR="00292864" w:rsidRPr="006D0586" w:rsidRDefault="00292864" w:rsidP="00292864">
      <w:pPr>
        <w:pStyle w:val="Heading4"/>
        <w:rPr>
          <w:lang w:eastAsia="sv-SE"/>
        </w:rPr>
      </w:pPr>
      <w:bookmarkStart w:id="8262" w:name="_Toc519095028"/>
      <w:r>
        <w:rPr>
          <w:lang w:eastAsia="sv-SE"/>
        </w:rPr>
        <w:t>7.9</w:t>
      </w:r>
      <w:r w:rsidRPr="006D0586">
        <w:rPr>
          <w:lang w:eastAsia="sv-SE"/>
        </w:rPr>
        <w:t>.4.1</w:t>
      </w:r>
      <w:r w:rsidRPr="006D0586">
        <w:rPr>
          <w:lang w:eastAsia="sv-SE"/>
        </w:rPr>
        <w:tab/>
        <w:t>Initial conditions</w:t>
      </w:r>
      <w:bookmarkEnd w:id="8262"/>
    </w:p>
    <w:p w14:paraId="0DB30B28" w14:textId="338A6810" w:rsidR="00292864" w:rsidRPr="00BA7B97" w:rsidRDefault="00292864" w:rsidP="00292864">
      <w:pPr>
        <w:keepNext/>
        <w:keepLines/>
      </w:pPr>
      <w:r w:rsidRPr="00BA7B97">
        <w:t>Test environment: Normal</w:t>
      </w:r>
      <w:r w:rsidR="00F14C5C" w:rsidRPr="00F14C5C">
        <w:t>,</w:t>
      </w:r>
      <w:r w:rsidRPr="00F14C5C">
        <w:t xml:space="preserve"> </w:t>
      </w:r>
      <w:r w:rsidR="00F14C5C" w:rsidRPr="002F3E23">
        <w:t>see annex</w:t>
      </w:r>
      <w:r w:rsidRPr="002F3E23">
        <w:t xml:space="preserve"> B.2.</w:t>
      </w:r>
    </w:p>
    <w:p w14:paraId="28BFA698" w14:textId="77777777" w:rsidR="00292864" w:rsidRDefault="00292864" w:rsidP="00292864">
      <w:r w:rsidRPr="006113D0">
        <w:rPr>
          <w:rFonts w:cs="v4.2.0"/>
        </w:rPr>
        <w:t xml:space="preserve">RF channels to be tested for </w:t>
      </w:r>
      <w:commentRangeStart w:id="8263"/>
      <w:r w:rsidRPr="006113D0">
        <w:rPr>
          <w:rFonts w:cs="v4.2.0"/>
        </w:rPr>
        <w:t>single carrier</w:t>
      </w:r>
      <w:commentRangeEnd w:id="8263"/>
      <w:r>
        <w:rPr>
          <w:rStyle w:val="CommentReference"/>
          <w:lang w:val="x-none"/>
        </w:rPr>
        <w:commentReference w:id="8263"/>
      </w:r>
      <w:r w:rsidRPr="006113D0">
        <w:rPr>
          <w:rFonts w:cs="v4.2.0"/>
        </w:rPr>
        <w:t>:</w:t>
      </w:r>
      <w:r>
        <w:rPr>
          <w:rFonts w:cs="v4.2.0"/>
        </w:rPr>
        <w:tab/>
      </w:r>
      <w:r>
        <w:rPr>
          <w:rFonts w:cs="v4.2.0"/>
        </w:rPr>
        <w:tab/>
      </w:r>
      <w:r w:rsidRPr="00E56A84">
        <w:rPr>
          <w:highlight w:val="yellow"/>
        </w:rPr>
        <w:t>FFS</w:t>
      </w:r>
      <w:r>
        <w:t>; see subclause 4.9</w:t>
      </w:r>
      <w:r w:rsidRPr="006113D0">
        <w:t>.1.</w:t>
      </w:r>
    </w:p>
    <w:p w14:paraId="5B66DD60" w14:textId="77777777" w:rsidR="00292864" w:rsidRPr="00F648A7" w:rsidRDefault="00292864" w:rsidP="00292864">
      <w:commentRangeStart w:id="8264"/>
      <w:r w:rsidRPr="00BA7B97">
        <w:t>Directions</w:t>
      </w:r>
      <w:commentRangeEnd w:id="8264"/>
      <w:r>
        <w:rPr>
          <w:rStyle w:val="CommentReference"/>
          <w:lang w:val="x-none"/>
        </w:rPr>
        <w:commentReference w:id="8264"/>
      </w:r>
      <w:r w:rsidRPr="00BA7B97">
        <w:t xml:space="preserve"> to be tested: </w:t>
      </w:r>
      <w:r>
        <w:t xml:space="preserve">OTA REFSENS receiver target reference direction (see table </w:t>
      </w:r>
      <w:r w:rsidRPr="002F3E23">
        <w:rPr>
          <w:highlight w:val="yellow"/>
        </w:rPr>
        <w:t>4.6-1</w:t>
      </w:r>
      <w:r>
        <w:t xml:space="preserve">, </w:t>
      </w:r>
      <w:r w:rsidRPr="00E0270D">
        <w:rPr>
          <w:highlight w:val="yellow"/>
        </w:rPr>
        <w:t>Dx.x</w:t>
      </w:r>
      <w:r w:rsidRPr="00BA7B97">
        <w:t>)</w:t>
      </w:r>
      <w:r>
        <w:t>.</w:t>
      </w:r>
    </w:p>
    <w:p w14:paraId="144782A5" w14:textId="77777777" w:rsidR="00292864" w:rsidRPr="006D0586" w:rsidRDefault="00292864" w:rsidP="00292864">
      <w:pPr>
        <w:pStyle w:val="Heading4"/>
        <w:rPr>
          <w:lang w:eastAsia="sv-SE"/>
        </w:rPr>
      </w:pPr>
      <w:bookmarkStart w:id="8265" w:name="_Toc519095029"/>
      <w:r>
        <w:rPr>
          <w:lang w:eastAsia="sv-SE"/>
        </w:rPr>
        <w:t>7.9</w:t>
      </w:r>
      <w:r w:rsidRPr="006D0586">
        <w:rPr>
          <w:lang w:eastAsia="sv-SE"/>
        </w:rPr>
        <w:t>.4.2</w:t>
      </w:r>
      <w:r w:rsidRPr="006D0586">
        <w:rPr>
          <w:lang w:eastAsia="sv-SE"/>
        </w:rPr>
        <w:tab/>
      </w:r>
      <w:commentRangeStart w:id="8266"/>
      <w:r w:rsidRPr="006D0586">
        <w:rPr>
          <w:lang w:eastAsia="sv-SE"/>
        </w:rPr>
        <w:t>Procedure</w:t>
      </w:r>
      <w:commentRangeEnd w:id="8266"/>
      <w:r>
        <w:rPr>
          <w:rStyle w:val="CommentReference"/>
          <w:rFonts w:ascii="Times New Roman" w:hAnsi="Times New Roman"/>
        </w:rPr>
        <w:commentReference w:id="8266"/>
      </w:r>
      <w:bookmarkEnd w:id="8265"/>
    </w:p>
    <w:p w14:paraId="166BB475" w14:textId="77777777" w:rsidR="00292864" w:rsidRPr="00BA7B97" w:rsidRDefault="00292864" w:rsidP="00292864">
      <w:pPr>
        <w:rPr>
          <w:lang w:eastAsia="zh-CN"/>
        </w:rPr>
      </w:pPr>
      <w:r w:rsidRPr="00BA7B97">
        <w:rPr>
          <w:lang w:eastAsia="zh-CN"/>
        </w:rPr>
        <w:t>OTA test require</w:t>
      </w:r>
      <w:r w:rsidRPr="00BA7B97">
        <w:rPr>
          <w:rFonts w:eastAsia="MS Mincho" w:hint="eastAsia"/>
          <w:lang w:eastAsia="ja-JP"/>
        </w:rPr>
        <w:t>s</w:t>
      </w:r>
      <w:r w:rsidRPr="00BA7B97">
        <w:rPr>
          <w:lang w:eastAsia="zh-CN"/>
        </w:rPr>
        <w:t xml:space="preserve"> correct use of an appropriate test facility which has been calibrated and is capable of performing measurements within the measurement uncertainties in subclause 4.1.2.</w:t>
      </w:r>
    </w:p>
    <w:p w14:paraId="3CF6AF0A" w14:textId="77777777" w:rsidR="00292864" w:rsidRPr="00BA7B97" w:rsidRDefault="00292864" w:rsidP="00292864">
      <w:pPr>
        <w:pStyle w:val="B1"/>
        <w:rPr>
          <w:lang w:eastAsia="zh-CN"/>
        </w:rPr>
      </w:pPr>
      <w:r>
        <w:t>1)</w:t>
      </w:r>
      <w:r>
        <w:tab/>
        <w:t xml:space="preserve">Place the </w:t>
      </w:r>
      <w:r w:rsidRPr="00BA7B97">
        <w:t xml:space="preserve">BS with </w:t>
      </w:r>
      <w:r w:rsidRPr="00BA7B97">
        <w:rPr>
          <w:rFonts w:hint="eastAsia"/>
          <w:lang w:eastAsia="zh-CN"/>
        </w:rPr>
        <w:t xml:space="preserve">its </w:t>
      </w:r>
      <w:r w:rsidRPr="00BA7B97">
        <w:rPr>
          <w:lang w:eastAsia="zh-CN"/>
        </w:rPr>
        <w:t xml:space="preserve">manufacturer declared coordinate system reference point </w:t>
      </w:r>
      <w:r w:rsidRPr="00BA7B97">
        <w:t xml:space="preserve">in the same place as </w:t>
      </w:r>
      <w:r w:rsidRPr="00BA7B97">
        <w:rPr>
          <w:lang w:eastAsia="zh-CN"/>
        </w:rPr>
        <w:t>calibrated point in the test system</w:t>
      </w:r>
      <w:r w:rsidRPr="00BA7B97">
        <w:rPr>
          <w:rFonts w:eastAsia="MS Mincho" w:hint="eastAsia"/>
          <w:lang w:eastAsia="ja-JP"/>
        </w:rPr>
        <w:t xml:space="preserve">, as shown in </w:t>
      </w:r>
      <w:r w:rsidRPr="00BA7B97">
        <w:rPr>
          <w:rFonts w:eastAsia="MS Mincho"/>
          <w:lang w:eastAsia="ja-JP"/>
        </w:rPr>
        <w:t>Annex D1.1</w:t>
      </w:r>
      <w:r w:rsidRPr="00BA7B97">
        <w:t>.</w:t>
      </w:r>
    </w:p>
    <w:p w14:paraId="5EA5F7DC" w14:textId="77777777" w:rsidR="00292864" w:rsidRPr="00BA7B97" w:rsidRDefault="00292864" w:rsidP="00292864">
      <w:pPr>
        <w:pStyle w:val="B1"/>
        <w:rPr>
          <w:lang w:eastAsia="zh-CN"/>
        </w:rPr>
      </w:pPr>
      <w:r w:rsidRPr="00BA7B97">
        <w:t>2)</w:t>
      </w:r>
      <w:r w:rsidRPr="00BA7B97">
        <w:tab/>
        <w:t>Align the</w:t>
      </w:r>
      <w:r w:rsidRPr="00BA7B97">
        <w:rPr>
          <w:lang w:eastAsia="zh-CN"/>
        </w:rPr>
        <w:t xml:space="preserve"> manufacturer declared coordinate system orientation </w:t>
      </w:r>
      <w:r>
        <w:rPr>
          <w:rFonts w:hint="eastAsia"/>
          <w:lang w:eastAsia="zh-CN"/>
        </w:rPr>
        <w:t>of the</w:t>
      </w:r>
      <w:r>
        <w:rPr>
          <w:lang w:eastAsia="zh-CN"/>
        </w:rPr>
        <w:t xml:space="preserve"> </w:t>
      </w:r>
      <w:r w:rsidRPr="00BA7B97">
        <w:rPr>
          <w:lang w:eastAsia="zh-CN"/>
        </w:rPr>
        <w:t>BS</w:t>
      </w:r>
      <w:r w:rsidRPr="00BA7B97">
        <w:rPr>
          <w:rFonts w:hint="eastAsia"/>
          <w:lang w:eastAsia="zh-CN"/>
        </w:rPr>
        <w:t xml:space="preserve"> </w:t>
      </w:r>
      <w:r w:rsidRPr="00BA7B97">
        <w:rPr>
          <w:lang w:eastAsia="zh-CN"/>
        </w:rPr>
        <w:t>with the test system.</w:t>
      </w:r>
    </w:p>
    <w:p w14:paraId="20229BF9" w14:textId="77777777" w:rsidR="00292864" w:rsidRPr="00BA7B97" w:rsidRDefault="00292864" w:rsidP="00292864">
      <w:pPr>
        <w:pStyle w:val="B1"/>
        <w:rPr>
          <w:lang w:eastAsia="zh-CN"/>
        </w:rPr>
      </w:pPr>
      <w:r w:rsidRPr="00BA7B97">
        <w:rPr>
          <w:rFonts w:eastAsia="MS Mincho"/>
          <w:lang w:eastAsia="ja-JP"/>
        </w:rPr>
        <w:t>3)</w:t>
      </w:r>
      <w:r w:rsidRPr="00BA7B97">
        <w:rPr>
          <w:rFonts w:eastAsia="MS Mincho"/>
          <w:lang w:eastAsia="ja-JP"/>
        </w:rPr>
        <w:tab/>
      </w:r>
      <w:r w:rsidRPr="00BA7B97">
        <w:rPr>
          <w:rFonts w:eastAsia="MS Mincho" w:hint="eastAsia"/>
          <w:lang w:eastAsia="ja-JP"/>
        </w:rPr>
        <w:t xml:space="preserve">Set </w:t>
      </w:r>
      <w:r w:rsidRPr="00BA7B97">
        <w:rPr>
          <w:lang w:eastAsia="zh-CN"/>
        </w:rPr>
        <w:t>the</w:t>
      </w:r>
      <w:r>
        <w:rPr>
          <w:lang w:eastAsia="zh-CN"/>
        </w:rPr>
        <w:t xml:space="preserve"> </w:t>
      </w:r>
      <w:r w:rsidRPr="00BA7B97">
        <w:rPr>
          <w:lang w:eastAsia="zh-CN"/>
        </w:rPr>
        <w:t>BS in the declared direction to be tested.</w:t>
      </w:r>
    </w:p>
    <w:p w14:paraId="6AC66C42" w14:textId="77777777" w:rsidR="00292864" w:rsidRDefault="00292864" w:rsidP="00292864">
      <w:pPr>
        <w:pStyle w:val="B1"/>
        <w:rPr>
          <w:lang w:eastAsia="zh-CN"/>
        </w:rPr>
      </w:pPr>
      <w:r w:rsidRPr="00BA7B97">
        <w:rPr>
          <w:lang w:eastAsia="zh-CN"/>
        </w:rPr>
        <w:t>4)</w:t>
      </w:r>
      <w:r w:rsidRPr="00BA7B97">
        <w:rPr>
          <w:lang w:eastAsia="zh-CN"/>
        </w:rPr>
        <w:tab/>
        <w:t>Ensure the polarisation</w:t>
      </w:r>
      <w:r w:rsidRPr="00BA7B97">
        <w:rPr>
          <w:rFonts w:eastAsia="MS Mincho" w:hint="eastAsia"/>
          <w:lang w:eastAsia="ja-JP"/>
        </w:rPr>
        <w:t xml:space="preserve"> </w:t>
      </w:r>
      <w:r w:rsidRPr="00BA7B97">
        <w:rPr>
          <w:lang w:eastAsia="zh-CN"/>
        </w:rPr>
        <w:t>is</w:t>
      </w:r>
      <w:r w:rsidRPr="00BA7B97">
        <w:rPr>
          <w:rFonts w:eastAsia="MS Mincho" w:hint="eastAsia"/>
          <w:lang w:eastAsia="ja-JP"/>
        </w:rPr>
        <w:t xml:space="preserve"> </w:t>
      </w:r>
      <w:r w:rsidRPr="00BA7B97">
        <w:rPr>
          <w:lang w:eastAsia="zh-CN"/>
        </w:rPr>
        <w:t>accounted for such that all the power from the test antenna</w:t>
      </w:r>
      <w:r w:rsidRPr="00BA7B97">
        <w:rPr>
          <w:rFonts w:eastAsia="MS Mincho" w:hint="eastAsia"/>
          <w:lang w:eastAsia="ja-JP"/>
        </w:rPr>
        <w:t xml:space="preserve"> </w:t>
      </w:r>
      <w:r>
        <w:rPr>
          <w:lang w:eastAsia="zh-CN"/>
        </w:rPr>
        <w:t xml:space="preserve">is captured by the </w:t>
      </w:r>
      <w:r w:rsidRPr="00BA7B97">
        <w:rPr>
          <w:lang w:eastAsia="zh-CN"/>
        </w:rPr>
        <w:t>BS under test.</w:t>
      </w:r>
    </w:p>
    <w:p w14:paraId="593400C8" w14:textId="77777777" w:rsidR="00292864" w:rsidRPr="006113D0" w:rsidRDefault="00292864" w:rsidP="00292864">
      <w:pPr>
        <w:rPr>
          <w:lang w:eastAsia="zh-CN"/>
        </w:rPr>
      </w:pPr>
      <w:r w:rsidRPr="006113D0">
        <w:rPr>
          <w:lang w:eastAsia="zh-CN"/>
        </w:rPr>
        <w:t xml:space="preserve">For each supported </w:t>
      </w:r>
      <w:r>
        <w:rPr>
          <w:lang w:eastAsia="zh-CN"/>
        </w:rPr>
        <w:t>NR</w:t>
      </w:r>
      <w:r w:rsidRPr="006113D0">
        <w:rPr>
          <w:lang w:eastAsia="zh-CN"/>
        </w:rPr>
        <w:t xml:space="preserve"> channel BW:</w:t>
      </w:r>
    </w:p>
    <w:p w14:paraId="3B0EEC92" w14:textId="77777777" w:rsidR="00292864" w:rsidRPr="006866A5" w:rsidRDefault="00292864" w:rsidP="00292864">
      <w:pPr>
        <w:pStyle w:val="B1"/>
      </w:pPr>
      <w:r>
        <w:rPr>
          <w:lang w:eastAsia="zh-CN"/>
        </w:rPr>
        <w:t>7</w:t>
      </w:r>
      <w:r w:rsidRPr="00BA7B97">
        <w:rPr>
          <w:lang w:eastAsia="zh-CN"/>
        </w:rPr>
        <w:t>)</w:t>
      </w:r>
      <w:r w:rsidRPr="00BA7B97">
        <w:rPr>
          <w:lang w:eastAsia="zh-CN"/>
        </w:rPr>
        <w:tab/>
        <w:t>Set the test signal mean power so the cali</w:t>
      </w:r>
      <w:r>
        <w:rPr>
          <w:lang w:eastAsia="zh-CN"/>
        </w:rPr>
        <w:t xml:space="preserve">brated radiated power at the </w:t>
      </w:r>
      <w:r w:rsidRPr="00BA7B97">
        <w:rPr>
          <w:lang w:eastAsia="zh-CN"/>
        </w:rPr>
        <w:t xml:space="preserve">BS Antenna Array coordinate system reference point is as specified </w:t>
      </w:r>
      <w:r>
        <w:rPr>
          <w:lang w:eastAsia="zh-CN"/>
        </w:rPr>
        <w:t>as follows:</w:t>
      </w:r>
    </w:p>
    <w:p w14:paraId="469676CE" w14:textId="77777777" w:rsidR="00292864" w:rsidRDefault="00292864" w:rsidP="00292864">
      <w:pPr>
        <w:pStyle w:val="B1"/>
        <w:ind w:left="852"/>
        <w:rPr>
          <w:lang w:eastAsia="zh-CN"/>
        </w:rPr>
      </w:pPr>
      <w:r>
        <w:rPr>
          <w:lang w:eastAsia="zh-CN"/>
        </w:rPr>
        <w:t>a</w:t>
      </w:r>
      <w:r w:rsidRPr="006113D0">
        <w:rPr>
          <w:lang w:eastAsia="zh-CN"/>
        </w:rPr>
        <w:t>)</w:t>
      </w:r>
      <w:r w:rsidRPr="006113D0">
        <w:rPr>
          <w:lang w:eastAsia="zh-CN"/>
        </w:rPr>
        <w:tab/>
        <w:t>Adjust the signal generator for the wanted signal as specified in</w:t>
      </w:r>
      <w:r>
        <w:rPr>
          <w:lang w:eastAsia="zh-CN"/>
        </w:rPr>
        <w:t>:</w:t>
      </w:r>
    </w:p>
    <w:p w14:paraId="1558878B" w14:textId="721B7C39" w:rsidR="00292864" w:rsidRDefault="00292864" w:rsidP="00292864">
      <w:pPr>
        <w:pStyle w:val="B1"/>
        <w:ind w:left="851" w:firstLine="1"/>
        <w:rPr>
          <w:lang w:eastAsia="zh-CN"/>
        </w:rPr>
      </w:pPr>
      <w:r>
        <w:rPr>
          <w:lang w:eastAsia="zh-CN"/>
        </w:rPr>
        <w:t xml:space="preserve">For </w:t>
      </w:r>
      <w:r w:rsidRPr="002F3E23">
        <w:rPr>
          <w:i/>
          <w:lang w:eastAsia="zh-CN"/>
        </w:rPr>
        <w:t>BS type 1-O</w:t>
      </w:r>
      <w:r>
        <w:rPr>
          <w:lang w:eastAsia="zh-CN"/>
        </w:rPr>
        <w:t>,</w:t>
      </w:r>
      <w:r w:rsidRPr="006113D0">
        <w:rPr>
          <w:lang w:eastAsia="zh-CN"/>
        </w:rPr>
        <w:t xml:space="preserve"> table 7.</w:t>
      </w:r>
      <w:r>
        <w:rPr>
          <w:lang w:eastAsia="zh-CN"/>
        </w:rPr>
        <w:t>9</w:t>
      </w:r>
      <w:r w:rsidRPr="006113D0">
        <w:rPr>
          <w:lang w:eastAsia="zh-CN"/>
        </w:rPr>
        <w:t>.5</w:t>
      </w:r>
      <w:r>
        <w:rPr>
          <w:lang w:eastAsia="zh-CN"/>
        </w:rPr>
        <w:t xml:space="preserve">.1-1 for </w:t>
      </w:r>
      <w:r w:rsidRPr="006113D0">
        <w:rPr>
          <w:lang w:eastAsia="zh-CN"/>
        </w:rPr>
        <w:t>BS of Wide Area BS class, in table 7.</w:t>
      </w:r>
      <w:r>
        <w:rPr>
          <w:lang w:eastAsia="zh-CN"/>
        </w:rPr>
        <w:t>9</w:t>
      </w:r>
      <w:r w:rsidRPr="006113D0">
        <w:rPr>
          <w:lang w:eastAsia="zh-CN"/>
        </w:rPr>
        <w:t>.5</w:t>
      </w:r>
      <w:r>
        <w:rPr>
          <w:lang w:eastAsia="zh-CN"/>
        </w:rPr>
        <w:t xml:space="preserve">.1-2 for </w:t>
      </w:r>
      <w:r w:rsidRPr="006113D0">
        <w:rPr>
          <w:lang w:eastAsia="zh-CN"/>
        </w:rPr>
        <w:t>BS of Local Area BS class and in table 7.</w:t>
      </w:r>
      <w:r>
        <w:rPr>
          <w:lang w:eastAsia="zh-CN"/>
        </w:rPr>
        <w:t>9</w:t>
      </w:r>
      <w:r w:rsidRPr="006113D0">
        <w:rPr>
          <w:lang w:eastAsia="zh-CN"/>
        </w:rPr>
        <w:t>.5</w:t>
      </w:r>
      <w:r>
        <w:rPr>
          <w:lang w:eastAsia="zh-CN"/>
        </w:rPr>
        <w:t xml:space="preserve">.1-3 for </w:t>
      </w:r>
      <w:r w:rsidRPr="006113D0">
        <w:rPr>
          <w:lang w:eastAsia="zh-CN"/>
        </w:rPr>
        <w:t>BS of  Medium Range BS class on one side o</w:t>
      </w:r>
      <w:r w:rsidRPr="006113D0">
        <w:rPr>
          <w:rFonts w:ascii="Arial" w:hAnsi="Arial" w:cs="Arial"/>
          <w:lang w:eastAsia="zh-CN"/>
        </w:rPr>
        <w:t xml:space="preserve">f </w:t>
      </w:r>
      <w:r w:rsidRPr="006113D0">
        <w:rPr>
          <w:lang w:eastAsia="zh-CN"/>
        </w:rPr>
        <w:t xml:space="preserve">the </w:t>
      </w:r>
      <w:r w:rsidRPr="006113D0">
        <w:t>F</w:t>
      </w:r>
      <w:r w:rsidRPr="006113D0">
        <w:rPr>
          <w:vertAlign w:val="subscript"/>
        </w:rPr>
        <w:t>C</w:t>
      </w:r>
      <w:r w:rsidRPr="006113D0">
        <w:rPr>
          <w:lang w:eastAsia="zh-CN"/>
        </w:rPr>
        <w:t>.</w:t>
      </w:r>
    </w:p>
    <w:p w14:paraId="005496A6" w14:textId="77777777" w:rsidR="00292864" w:rsidRPr="006113D0" w:rsidRDefault="00292864" w:rsidP="00292864">
      <w:pPr>
        <w:pStyle w:val="B1"/>
        <w:ind w:left="851" w:firstLine="1"/>
        <w:rPr>
          <w:lang w:eastAsia="zh-CN"/>
        </w:rPr>
      </w:pPr>
      <w:r>
        <w:rPr>
          <w:lang w:eastAsia="zh-CN"/>
        </w:rPr>
        <w:t xml:space="preserve">For </w:t>
      </w:r>
      <w:r w:rsidRPr="002F3E23">
        <w:rPr>
          <w:i/>
          <w:lang w:eastAsia="zh-CN"/>
        </w:rPr>
        <w:t>BS type 2-O</w:t>
      </w:r>
      <w:r>
        <w:rPr>
          <w:lang w:eastAsia="zh-CN"/>
        </w:rPr>
        <w:t xml:space="preserve">, </w:t>
      </w:r>
      <w:r w:rsidRPr="006113D0">
        <w:rPr>
          <w:lang w:eastAsia="zh-CN"/>
        </w:rPr>
        <w:t xml:space="preserve">table </w:t>
      </w:r>
      <w:r>
        <w:rPr>
          <w:lang w:eastAsia="sv-SE"/>
        </w:rPr>
        <w:t>7.9.5.2</w:t>
      </w:r>
      <w:r w:rsidRPr="008019AF">
        <w:t>-1</w:t>
      </w:r>
      <w:r w:rsidRPr="006113D0">
        <w:rPr>
          <w:lang w:eastAsia="zh-CN"/>
        </w:rPr>
        <w:t xml:space="preserve"> on one side o</w:t>
      </w:r>
      <w:r w:rsidRPr="006113D0">
        <w:rPr>
          <w:rFonts w:ascii="Arial" w:hAnsi="Arial" w:cs="Arial"/>
          <w:lang w:eastAsia="zh-CN"/>
        </w:rPr>
        <w:t xml:space="preserve">f </w:t>
      </w:r>
      <w:r w:rsidRPr="006113D0">
        <w:rPr>
          <w:lang w:eastAsia="zh-CN"/>
        </w:rPr>
        <w:t xml:space="preserve">the </w:t>
      </w:r>
      <w:r w:rsidRPr="006113D0">
        <w:t>F</w:t>
      </w:r>
      <w:r w:rsidRPr="006113D0">
        <w:rPr>
          <w:vertAlign w:val="subscript"/>
        </w:rPr>
        <w:t>C</w:t>
      </w:r>
      <w:r w:rsidRPr="006113D0">
        <w:rPr>
          <w:lang w:eastAsia="zh-CN"/>
        </w:rPr>
        <w:t>.</w:t>
      </w:r>
    </w:p>
    <w:p w14:paraId="482405CB" w14:textId="77777777" w:rsidR="00292864" w:rsidRDefault="00292864" w:rsidP="00292864">
      <w:pPr>
        <w:pStyle w:val="B1"/>
        <w:ind w:left="852"/>
        <w:rPr>
          <w:lang w:eastAsia="zh-CN"/>
        </w:rPr>
      </w:pPr>
      <w:r>
        <w:rPr>
          <w:lang w:eastAsia="zh-CN"/>
        </w:rPr>
        <w:t>b</w:t>
      </w:r>
      <w:r w:rsidRPr="006113D0">
        <w:rPr>
          <w:lang w:eastAsia="zh-CN"/>
        </w:rPr>
        <w:t>)</w:t>
      </w:r>
      <w:r w:rsidRPr="006113D0">
        <w:rPr>
          <w:lang w:eastAsia="zh-CN"/>
        </w:rPr>
        <w:tab/>
        <w:t>Adjust the signal generator for the interfering signal as specified in</w:t>
      </w:r>
      <w:r>
        <w:rPr>
          <w:lang w:eastAsia="zh-CN"/>
        </w:rPr>
        <w:t>:</w:t>
      </w:r>
    </w:p>
    <w:p w14:paraId="28FF0C06" w14:textId="0B151504" w:rsidR="00292864" w:rsidRDefault="00292864" w:rsidP="00292864">
      <w:pPr>
        <w:pStyle w:val="B1"/>
        <w:ind w:left="851" w:firstLine="0"/>
        <w:rPr>
          <w:lang w:eastAsia="zh-CN"/>
        </w:rPr>
      </w:pPr>
      <w:r>
        <w:rPr>
          <w:lang w:eastAsia="zh-CN"/>
        </w:rPr>
        <w:t xml:space="preserve">For </w:t>
      </w:r>
      <w:r w:rsidRPr="002F3E23">
        <w:rPr>
          <w:i/>
          <w:lang w:eastAsia="zh-CN"/>
        </w:rPr>
        <w:t>BS type 1-O</w:t>
      </w:r>
      <w:r>
        <w:rPr>
          <w:lang w:eastAsia="zh-CN"/>
        </w:rPr>
        <w:t xml:space="preserve">, </w:t>
      </w:r>
      <w:r w:rsidRPr="006113D0">
        <w:rPr>
          <w:lang w:eastAsia="zh-CN"/>
        </w:rPr>
        <w:t>table 7.</w:t>
      </w:r>
      <w:r>
        <w:rPr>
          <w:lang w:eastAsia="zh-CN"/>
        </w:rPr>
        <w:t>9</w:t>
      </w:r>
      <w:r w:rsidRPr="006113D0">
        <w:rPr>
          <w:lang w:eastAsia="zh-CN"/>
        </w:rPr>
        <w:t>.5</w:t>
      </w:r>
      <w:r>
        <w:rPr>
          <w:lang w:eastAsia="zh-CN"/>
        </w:rPr>
        <w:t xml:space="preserve">.1-1 for </w:t>
      </w:r>
      <w:r w:rsidRPr="006113D0">
        <w:rPr>
          <w:lang w:eastAsia="zh-CN"/>
        </w:rPr>
        <w:t>BS of Wide Area BS class, in table 7.</w:t>
      </w:r>
      <w:r>
        <w:rPr>
          <w:lang w:eastAsia="zh-CN"/>
        </w:rPr>
        <w:t>9</w:t>
      </w:r>
      <w:r w:rsidRPr="006113D0">
        <w:rPr>
          <w:lang w:eastAsia="zh-CN"/>
        </w:rPr>
        <w:t>.5</w:t>
      </w:r>
      <w:r>
        <w:rPr>
          <w:lang w:eastAsia="zh-CN"/>
        </w:rPr>
        <w:t xml:space="preserve">.1-2 for </w:t>
      </w:r>
      <w:r w:rsidRPr="006113D0">
        <w:rPr>
          <w:lang w:eastAsia="zh-CN"/>
        </w:rPr>
        <w:t>BS of Local Area BS class and in table 7.</w:t>
      </w:r>
      <w:r>
        <w:rPr>
          <w:lang w:eastAsia="zh-CN"/>
        </w:rPr>
        <w:t>9</w:t>
      </w:r>
      <w:r w:rsidRPr="006113D0">
        <w:rPr>
          <w:lang w:eastAsia="zh-CN"/>
        </w:rPr>
        <w:t>.5</w:t>
      </w:r>
      <w:r>
        <w:rPr>
          <w:lang w:eastAsia="zh-CN"/>
        </w:rPr>
        <w:t xml:space="preserve">.1-3 for </w:t>
      </w:r>
      <w:r w:rsidRPr="006113D0">
        <w:rPr>
          <w:lang w:eastAsia="zh-CN"/>
        </w:rPr>
        <w:t xml:space="preserve">BS of  Medium Range BS class at opposite side of the </w:t>
      </w:r>
      <w:r w:rsidRPr="006113D0">
        <w:t>F</w:t>
      </w:r>
      <w:r w:rsidRPr="006113D0">
        <w:rPr>
          <w:vertAlign w:val="subscript"/>
        </w:rPr>
        <w:t>C</w:t>
      </w:r>
      <w:r w:rsidRPr="006113D0">
        <w:rPr>
          <w:lang w:eastAsia="zh-CN"/>
        </w:rPr>
        <w:t xml:space="preserve"> and adjacent to the wanted signal.</w:t>
      </w:r>
    </w:p>
    <w:p w14:paraId="5B7D0AC9" w14:textId="77777777" w:rsidR="00292864" w:rsidRDefault="00292864" w:rsidP="00292864">
      <w:pPr>
        <w:pStyle w:val="B1"/>
        <w:ind w:left="851" w:firstLine="0"/>
        <w:rPr>
          <w:lang w:eastAsia="zh-CN"/>
        </w:rPr>
      </w:pPr>
      <w:r>
        <w:rPr>
          <w:lang w:eastAsia="zh-CN"/>
        </w:rPr>
        <w:t xml:space="preserve">For </w:t>
      </w:r>
      <w:r w:rsidRPr="002F3E23">
        <w:rPr>
          <w:i/>
          <w:lang w:eastAsia="zh-CN"/>
        </w:rPr>
        <w:t>BS type 2-O</w:t>
      </w:r>
      <w:r>
        <w:rPr>
          <w:lang w:eastAsia="zh-CN"/>
        </w:rPr>
        <w:t xml:space="preserve">, </w:t>
      </w:r>
      <w:r w:rsidRPr="006113D0">
        <w:rPr>
          <w:lang w:eastAsia="zh-CN"/>
        </w:rPr>
        <w:t xml:space="preserve">table </w:t>
      </w:r>
      <w:r>
        <w:rPr>
          <w:lang w:eastAsia="sv-SE"/>
        </w:rPr>
        <w:t>7.9.5.2</w:t>
      </w:r>
      <w:r w:rsidRPr="008019AF">
        <w:t>-1</w:t>
      </w:r>
      <w:r w:rsidRPr="006113D0">
        <w:rPr>
          <w:lang w:eastAsia="zh-CN"/>
        </w:rPr>
        <w:t xml:space="preserve"> at opposite side of the </w:t>
      </w:r>
      <w:r w:rsidRPr="006113D0">
        <w:t>F</w:t>
      </w:r>
      <w:r w:rsidRPr="006113D0">
        <w:rPr>
          <w:vertAlign w:val="subscript"/>
        </w:rPr>
        <w:t>C</w:t>
      </w:r>
      <w:r w:rsidRPr="006113D0">
        <w:rPr>
          <w:lang w:eastAsia="zh-CN"/>
        </w:rPr>
        <w:t xml:space="preserve"> and adjacent to the wanted signal.</w:t>
      </w:r>
    </w:p>
    <w:p w14:paraId="67139B3B" w14:textId="77777777" w:rsidR="00292864" w:rsidRPr="006113D0" w:rsidRDefault="00292864" w:rsidP="00292864">
      <w:pPr>
        <w:pStyle w:val="B1"/>
        <w:rPr>
          <w:lang w:eastAsia="zh-CN"/>
        </w:rPr>
      </w:pPr>
      <w:r w:rsidRPr="006113D0">
        <w:rPr>
          <w:lang w:eastAsia="zh-CN"/>
        </w:rPr>
        <w:t>4)</w:t>
      </w:r>
      <w:r w:rsidRPr="006113D0">
        <w:rPr>
          <w:lang w:eastAsia="zh-CN"/>
        </w:rPr>
        <w:tab/>
        <w:t xml:space="preserve">Measure throughput according to </w:t>
      </w:r>
      <w:r w:rsidRPr="0056092A">
        <w:rPr>
          <w:highlight w:val="yellow"/>
          <w:lang w:eastAsia="zh-CN"/>
        </w:rPr>
        <w:t>annex E.</w:t>
      </w:r>
    </w:p>
    <w:p w14:paraId="76371AF2" w14:textId="77777777" w:rsidR="00292864" w:rsidRPr="006113D0" w:rsidRDefault="00292864" w:rsidP="00292864">
      <w:pPr>
        <w:pStyle w:val="B1"/>
        <w:rPr>
          <w:lang w:eastAsia="zh-CN"/>
        </w:rPr>
      </w:pPr>
      <w:r w:rsidRPr="006113D0">
        <w:rPr>
          <w:lang w:eastAsia="zh-CN"/>
        </w:rPr>
        <w:t>5</w:t>
      </w:r>
      <w:r w:rsidRPr="006113D0">
        <w:t>)</w:t>
      </w:r>
      <w:r w:rsidRPr="006113D0">
        <w:rPr>
          <w:lang w:eastAsia="zh-CN"/>
        </w:rPr>
        <w:tab/>
        <w:t xml:space="preserve">Repeat the measurement with the wanted signal on the other side of the </w:t>
      </w:r>
      <w:r w:rsidRPr="006113D0">
        <w:t>F</w:t>
      </w:r>
      <w:r w:rsidRPr="006113D0">
        <w:rPr>
          <w:vertAlign w:val="subscript"/>
        </w:rPr>
        <w:t>C</w:t>
      </w:r>
      <w:r w:rsidRPr="006113D0">
        <w:rPr>
          <w:lang w:eastAsia="zh-CN"/>
        </w:rPr>
        <w:t xml:space="preserve">, and the interfering signal at opposite side of the </w:t>
      </w:r>
      <w:r w:rsidRPr="006113D0">
        <w:t>F</w:t>
      </w:r>
      <w:r w:rsidRPr="006113D0">
        <w:rPr>
          <w:vertAlign w:val="subscript"/>
        </w:rPr>
        <w:t>C</w:t>
      </w:r>
      <w:r w:rsidRPr="006113D0">
        <w:rPr>
          <w:lang w:eastAsia="zh-CN"/>
        </w:rPr>
        <w:t xml:space="preserve"> and adjacent to the wanted signal.</w:t>
      </w:r>
    </w:p>
    <w:p w14:paraId="3B11A110" w14:textId="77777777" w:rsidR="00292864" w:rsidRPr="00D1306B" w:rsidRDefault="00292864" w:rsidP="00292864">
      <w:pPr>
        <w:pStyle w:val="B1"/>
      </w:pPr>
      <w:r>
        <w:t>9)</w:t>
      </w:r>
      <w:r>
        <w:tab/>
        <w:t>Repeat for all the specified measurement directions.</w:t>
      </w:r>
    </w:p>
    <w:p w14:paraId="2E5CB310" w14:textId="77777777" w:rsidR="00292864" w:rsidRPr="006113D0" w:rsidRDefault="00292864" w:rsidP="00292864">
      <w:r w:rsidRPr="006113D0">
        <w:t xml:space="preserve">In addition, for </w:t>
      </w:r>
      <w:r w:rsidRPr="006113D0">
        <w:rPr>
          <w:i/>
        </w:rPr>
        <w:t xml:space="preserve">multi-band </w:t>
      </w:r>
      <w:r>
        <w:rPr>
          <w:i/>
          <w:lang w:eastAsia="zh-CN"/>
        </w:rPr>
        <w:t>RIB</w:t>
      </w:r>
      <w:r w:rsidRPr="006113D0">
        <w:rPr>
          <w:i/>
          <w:lang w:eastAsia="zh-CN"/>
        </w:rPr>
        <w:t>(s)</w:t>
      </w:r>
      <w:r w:rsidRPr="006113D0">
        <w:t>, the following steps shall apply:</w:t>
      </w:r>
    </w:p>
    <w:p w14:paraId="354E34E5" w14:textId="77777777" w:rsidR="00292864" w:rsidRPr="006113D0" w:rsidRDefault="00292864" w:rsidP="00292864">
      <w:pPr>
        <w:pStyle w:val="B1"/>
      </w:pPr>
      <w:r>
        <w:t>10</w:t>
      </w:r>
      <w:r w:rsidRPr="006113D0">
        <w:t>)</w:t>
      </w:r>
      <w:r w:rsidRPr="006113D0">
        <w:tab/>
        <w:t xml:space="preserve">For </w:t>
      </w:r>
      <w:r w:rsidRPr="006113D0">
        <w:rPr>
          <w:i/>
        </w:rPr>
        <w:t xml:space="preserve">multi-band </w:t>
      </w:r>
      <w:r>
        <w:rPr>
          <w:i/>
          <w:lang w:eastAsia="zh-CN"/>
        </w:rPr>
        <w:t>RIBs</w:t>
      </w:r>
      <w:r w:rsidRPr="006113D0">
        <w:rPr>
          <w:lang w:eastAsia="zh-CN"/>
        </w:rPr>
        <w:t xml:space="preserve"> </w:t>
      </w:r>
      <w:r w:rsidRPr="006113D0">
        <w:t>and single band tests, repeat the steps above per involved band where single band test configurations and test models shall apply with no carrier activated in the other band.</w:t>
      </w:r>
    </w:p>
    <w:p w14:paraId="145004FE" w14:textId="42D40455" w:rsidR="00292864" w:rsidRDefault="00292864" w:rsidP="00292864">
      <w:pPr>
        <w:pStyle w:val="Heading3"/>
        <w:rPr>
          <w:lang w:eastAsia="sv-SE"/>
        </w:rPr>
      </w:pPr>
      <w:bookmarkStart w:id="8267" w:name="_Toc519095030"/>
      <w:r>
        <w:rPr>
          <w:lang w:eastAsia="sv-SE"/>
        </w:rPr>
        <w:lastRenderedPageBreak/>
        <w:t>7.9</w:t>
      </w:r>
      <w:r w:rsidRPr="006D0586">
        <w:rPr>
          <w:lang w:eastAsia="zh-CN"/>
        </w:rPr>
        <w:t>.</w:t>
      </w:r>
      <w:r w:rsidRPr="006D0586">
        <w:rPr>
          <w:lang w:eastAsia="sv-SE"/>
        </w:rPr>
        <w:t>5</w:t>
      </w:r>
      <w:r w:rsidRPr="006D0586">
        <w:rPr>
          <w:lang w:eastAsia="sv-SE"/>
        </w:rPr>
        <w:tab/>
        <w:t xml:space="preserve">Test </w:t>
      </w:r>
      <w:r w:rsidR="000420F9">
        <w:rPr>
          <w:lang w:eastAsia="sv-SE"/>
        </w:rPr>
        <w:t>requirement</w:t>
      </w:r>
      <w:bookmarkEnd w:id="8267"/>
    </w:p>
    <w:p w14:paraId="5CDC48E8" w14:textId="77777777" w:rsidR="00292864" w:rsidRDefault="00292864" w:rsidP="00292864">
      <w:pPr>
        <w:pStyle w:val="Heading4"/>
        <w:rPr>
          <w:lang w:eastAsia="sv-SE"/>
        </w:rPr>
      </w:pPr>
      <w:bookmarkStart w:id="8268" w:name="_Toc519095031"/>
      <w:r>
        <w:rPr>
          <w:lang w:eastAsia="sv-SE"/>
        </w:rPr>
        <w:t>7.9.5.1</w:t>
      </w:r>
      <w:r>
        <w:rPr>
          <w:lang w:eastAsia="sv-SE"/>
        </w:rPr>
        <w:tab/>
        <w:t>BS type 1-O</w:t>
      </w:r>
      <w:bookmarkEnd w:id="8268"/>
    </w:p>
    <w:p w14:paraId="09E5D4CF" w14:textId="77777777" w:rsidR="00292864" w:rsidRPr="008019AF" w:rsidRDefault="00292864" w:rsidP="00292864">
      <w:pPr>
        <w:overflowPunct w:val="0"/>
        <w:autoSpaceDE w:val="0"/>
        <w:autoSpaceDN w:val="0"/>
        <w:adjustRightInd w:val="0"/>
        <w:textAlignment w:val="baseline"/>
        <w:rPr>
          <w:lang w:eastAsia="ja-JP"/>
        </w:rPr>
      </w:pPr>
      <w:r w:rsidRPr="008019AF">
        <w:rPr>
          <w:lang w:eastAsia="ja-JP"/>
        </w:rPr>
        <w:t>The requirement shall apply at the RIB</w:t>
      </w:r>
      <w:r w:rsidRPr="008019AF">
        <w:rPr>
          <w:b/>
          <w:lang w:eastAsia="ja-JP"/>
        </w:rPr>
        <w:t xml:space="preserve"> </w:t>
      </w:r>
      <w:r w:rsidRPr="008019AF">
        <w:rPr>
          <w:lang w:eastAsia="ja-JP"/>
        </w:rPr>
        <w:t xml:space="preserve">when the AoA of the incident wave of the received signal and the interfering signal are the same direction and are within the </w:t>
      </w:r>
      <w:r w:rsidRPr="008019AF">
        <w:rPr>
          <w:i/>
          <w:lang w:eastAsia="ja-JP"/>
        </w:rPr>
        <w:t>minSENS RoAoA</w:t>
      </w:r>
    </w:p>
    <w:p w14:paraId="5121CB96" w14:textId="77777777" w:rsidR="00292864" w:rsidRPr="008019AF" w:rsidRDefault="00292864" w:rsidP="00292864">
      <w:pPr>
        <w:overflowPunct w:val="0"/>
        <w:autoSpaceDE w:val="0"/>
        <w:autoSpaceDN w:val="0"/>
        <w:adjustRightInd w:val="0"/>
        <w:textAlignment w:val="baseline"/>
        <w:rPr>
          <w:lang w:eastAsia="zh-CN"/>
        </w:rPr>
      </w:pPr>
      <w:r w:rsidRPr="008019AF">
        <w:rPr>
          <w:lang w:eastAsia="ja-JP"/>
        </w:rPr>
        <w:t xml:space="preserve">The wanted and interfering signals applies to all supported polarizations, under the assumption of </w:t>
      </w:r>
      <w:r w:rsidRPr="008019AF">
        <w:rPr>
          <w:i/>
          <w:lang w:eastAsia="ja-JP"/>
        </w:rPr>
        <w:t xml:space="preserve">polarization matching. </w:t>
      </w:r>
    </w:p>
    <w:p w14:paraId="188C10C9" w14:textId="77777777" w:rsidR="00292864" w:rsidRPr="008019AF" w:rsidRDefault="00292864" w:rsidP="00292864">
      <w:pPr>
        <w:keepNext/>
        <w:rPr>
          <w:rFonts w:cs="v5.0.0"/>
        </w:rPr>
      </w:pPr>
      <w:r w:rsidRPr="008019AF">
        <w:t>For a wanted and an interfering signal coupled to the RIB, the following requirements shall be met:</w:t>
      </w:r>
    </w:p>
    <w:p w14:paraId="506CB9F2" w14:textId="77777777" w:rsidR="00292864" w:rsidRPr="008019AF" w:rsidRDefault="00292864" w:rsidP="00292864">
      <w:pPr>
        <w:pStyle w:val="B1"/>
        <w:rPr>
          <w:lang w:eastAsia="zh-CN"/>
        </w:rPr>
      </w:pPr>
      <w:r w:rsidRPr="008019AF">
        <w:t>-</w:t>
      </w:r>
      <w:r w:rsidRPr="008019AF">
        <w:tab/>
        <w:t xml:space="preserve">For </w:t>
      </w:r>
      <w:r w:rsidRPr="008019AF">
        <w:rPr>
          <w:rFonts w:hint="eastAsia"/>
          <w:i/>
          <w:lang w:eastAsia="zh-CN"/>
        </w:rPr>
        <w:t>BS type 1-O</w:t>
      </w:r>
      <w:r w:rsidRPr="008019AF">
        <w:t xml:space="preserve">, the throughput shall be ≥ 95% of the maximum throughput of the reference measurement channel as specified in annex A with parameters specified in table </w:t>
      </w:r>
      <w:r>
        <w:rPr>
          <w:rFonts w:hint="eastAsia"/>
          <w:lang w:eastAsia="zh-CN"/>
        </w:rPr>
        <w:t>7.9.5.1</w:t>
      </w:r>
      <w:r w:rsidRPr="008019AF">
        <w:t>-1</w:t>
      </w:r>
      <w:r w:rsidRPr="008019AF">
        <w:rPr>
          <w:lang w:eastAsia="zh-CN"/>
        </w:rPr>
        <w:t xml:space="preserve"> for Wide Area BS, in table </w:t>
      </w:r>
      <w:r>
        <w:rPr>
          <w:rFonts w:hint="eastAsia"/>
          <w:lang w:eastAsia="zh-CN"/>
        </w:rPr>
        <w:t>7.9.5.1</w:t>
      </w:r>
      <w:r w:rsidRPr="008019AF">
        <w:rPr>
          <w:lang w:eastAsia="zh-CN"/>
        </w:rPr>
        <w:t xml:space="preserve">-2 for </w:t>
      </w:r>
      <w:r w:rsidRPr="008019AF">
        <w:rPr>
          <w:rFonts w:hint="eastAsia"/>
          <w:lang w:eastAsia="zh-CN"/>
        </w:rPr>
        <w:t xml:space="preserve">Medium Range </w:t>
      </w:r>
      <w:r w:rsidRPr="008019AF">
        <w:rPr>
          <w:lang w:eastAsia="zh-CN"/>
        </w:rPr>
        <w:t>BS</w:t>
      </w:r>
      <w:r w:rsidRPr="008019AF">
        <w:rPr>
          <w:rFonts w:hint="eastAsia"/>
          <w:lang w:eastAsia="zh-CN"/>
        </w:rPr>
        <w:t xml:space="preserve"> and in table </w:t>
      </w:r>
      <w:r>
        <w:rPr>
          <w:rFonts w:hint="eastAsia"/>
          <w:lang w:eastAsia="zh-CN"/>
        </w:rPr>
        <w:t>7.9.5.1</w:t>
      </w:r>
      <w:r w:rsidRPr="008019AF">
        <w:rPr>
          <w:rFonts w:hint="eastAsia"/>
          <w:lang w:eastAsia="zh-CN"/>
        </w:rPr>
        <w:t xml:space="preserve">-3 for </w:t>
      </w:r>
      <w:r w:rsidRPr="008019AF">
        <w:rPr>
          <w:lang w:eastAsia="zh-CN"/>
        </w:rPr>
        <w:t xml:space="preserve">Local Area </w:t>
      </w:r>
      <w:r w:rsidRPr="008019AF">
        <w:rPr>
          <w:rFonts w:hint="eastAsia"/>
          <w:lang w:eastAsia="zh-CN"/>
        </w:rPr>
        <w:t>BS</w:t>
      </w:r>
      <w:r w:rsidRPr="008019AF">
        <w:t xml:space="preserve">. </w:t>
      </w:r>
    </w:p>
    <w:p w14:paraId="76266B54" w14:textId="77777777" w:rsidR="00292864" w:rsidRPr="008019AF" w:rsidRDefault="00292864" w:rsidP="00292864">
      <w:pPr>
        <w:pStyle w:val="TH"/>
        <w:rPr>
          <w:lang w:val="en-US" w:eastAsia="zh-CN"/>
        </w:rPr>
      </w:pPr>
      <w:r w:rsidRPr="008019AF">
        <w:lastRenderedPageBreak/>
        <w:t xml:space="preserve">Table </w:t>
      </w:r>
      <w:r>
        <w:rPr>
          <w:rFonts w:hint="eastAsia"/>
          <w:lang w:eastAsia="zh-CN"/>
        </w:rPr>
        <w:t>7.9.5.1</w:t>
      </w:r>
      <w:r w:rsidRPr="008019AF">
        <w:t xml:space="preserve">-1: </w:t>
      </w:r>
      <w:r w:rsidRPr="008019AF">
        <w:rPr>
          <w:lang w:eastAsia="zh-CN"/>
        </w:rPr>
        <w:t xml:space="preserve">Wide Area </w:t>
      </w:r>
      <w:r w:rsidRPr="008019AF">
        <w:t>BS in-channel selectivity</w:t>
      </w:r>
    </w:p>
    <w:tbl>
      <w:tblPr>
        <w:tblW w:w="0" w:type="auto"/>
        <w:jc w:val="center"/>
        <w:tblLayout w:type="fixed"/>
        <w:tblLook w:val="00A0" w:firstRow="1" w:lastRow="0" w:firstColumn="1" w:lastColumn="0" w:noHBand="0" w:noVBand="0"/>
      </w:tblPr>
      <w:tblGrid>
        <w:gridCol w:w="1263"/>
        <w:gridCol w:w="1234"/>
        <w:gridCol w:w="1541"/>
        <w:gridCol w:w="961"/>
        <w:gridCol w:w="964"/>
        <w:gridCol w:w="964"/>
        <w:gridCol w:w="1317"/>
        <w:gridCol w:w="1381"/>
      </w:tblGrid>
      <w:tr w:rsidR="00292864" w:rsidRPr="008019AF" w14:paraId="65009AE7" w14:textId="77777777" w:rsidTr="002F3E23">
        <w:trPr>
          <w:jc w:val="center"/>
        </w:trPr>
        <w:tc>
          <w:tcPr>
            <w:tcW w:w="1263" w:type="dxa"/>
            <w:vMerge w:val="restart"/>
            <w:tcBorders>
              <w:top w:val="single" w:sz="6" w:space="0" w:color="000000"/>
              <w:left w:val="single" w:sz="6" w:space="0" w:color="000000"/>
              <w:right w:val="single" w:sz="6" w:space="0" w:color="000000"/>
            </w:tcBorders>
            <w:vAlign w:val="center"/>
          </w:tcPr>
          <w:p w14:paraId="3AF05D5E" w14:textId="77777777" w:rsidR="00292864" w:rsidRPr="008019AF" w:rsidRDefault="00292864" w:rsidP="00B06C9A">
            <w:pPr>
              <w:pStyle w:val="TAH"/>
            </w:pPr>
            <w:r w:rsidRPr="008019AF">
              <w:t>BS channel bandwidth [MHz]</w:t>
            </w:r>
          </w:p>
        </w:tc>
        <w:tc>
          <w:tcPr>
            <w:tcW w:w="1234" w:type="dxa"/>
            <w:vMerge w:val="restart"/>
            <w:tcBorders>
              <w:top w:val="single" w:sz="6" w:space="0" w:color="000000"/>
              <w:left w:val="single" w:sz="6" w:space="0" w:color="000000"/>
              <w:right w:val="single" w:sz="6" w:space="0" w:color="000000"/>
            </w:tcBorders>
          </w:tcPr>
          <w:p w14:paraId="323AAFB3" w14:textId="77777777" w:rsidR="00292864" w:rsidRPr="008019AF" w:rsidRDefault="00292864" w:rsidP="00B06C9A">
            <w:pPr>
              <w:pStyle w:val="TAH"/>
            </w:pPr>
            <w:r w:rsidRPr="008019AF">
              <w:rPr>
                <w:rFonts w:hint="eastAsia"/>
              </w:rPr>
              <w:t>S</w:t>
            </w:r>
            <w:r w:rsidRPr="008019AF">
              <w:t xml:space="preserve">ubcarrier </w:t>
            </w:r>
            <w:r w:rsidRPr="008019AF">
              <w:rPr>
                <w:rFonts w:hint="eastAsia"/>
              </w:rPr>
              <w:t>spacing</w:t>
            </w:r>
            <w:r>
              <w:t xml:space="preserve"> </w:t>
            </w:r>
            <w:r w:rsidRPr="008019AF">
              <w:t>[KHz]</w:t>
            </w:r>
          </w:p>
        </w:tc>
        <w:tc>
          <w:tcPr>
            <w:tcW w:w="1541" w:type="dxa"/>
            <w:vMerge w:val="restart"/>
            <w:tcBorders>
              <w:top w:val="single" w:sz="6" w:space="0" w:color="000000"/>
              <w:left w:val="single" w:sz="6" w:space="0" w:color="000000"/>
              <w:right w:val="single" w:sz="6" w:space="0" w:color="000000"/>
            </w:tcBorders>
            <w:vAlign w:val="center"/>
          </w:tcPr>
          <w:p w14:paraId="1073239F" w14:textId="77777777" w:rsidR="00292864" w:rsidRPr="008019AF" w:rsidRDefault="00292864" w:rsidP="00B06C9A">
            <w:pPr>
              <w:pStyle w:val="TAH"/>
            </w:pPr>
            <w:r w:rsidRPr="008019AF">
              <w:t>R</w:t>
            </w:r>
            <w:r w:rsidRPr="008019AF">
              <w:rPr>
                <w:rFonts w:hint="eastAsia"/>
              </w:rPr>
              <w:t>eference measurement channel</w:t>
            </w:r>
          </w:p>
        </w:tc>
        <w:tc>
          <w:tcPr>
            <w:tcW w:w="2889" w:type="dxa"/>
            <w:gridSpan w:val="3"/>
            <w:tcBorders>
              <w:top w:val="single" w:sz="6" w:space="0" w:color="000000"/>
              <w:left w:val="single" w:sz="6" w:space="0" w:color="000000"/>
              <w:bottom w:val="single" w:sz="4" w:space="0" w:color="auto"/>
              <w:right w:val="single" w:sz="6" w:space="0" w:color="000000"/>
            </w:tcBorders>
          </w:tcPr>
          <w:p w14:paraId="2C2A4A14" w14:textId="77777777" w:rsidR="00292864" w:rsidRPr="008019AF" w:rsidRDefault="00292864" w:rsidP="00B06C9A">
            <w:pPr>
              <w:pStyle w:val="TAH"/>
            </w:pPr>
            <w:r w:rsidRPr="008019AF">
              <w:t>W</w:t>
            </w:r>
            <w:r w:rsidRPr="008019AF">
              <w:rPr>
                <w:rFonts w:hint="eastAsia"/>
              </w:rPr>
              <w:t>anted signal mean power [dBm]</w:t>
            </w:r>
          </w:p>
        </w:tc>
        <w:tc>
          <w:tcPr>
            <w:tcW w:w="1317" w:type="dxa"/>
            <w:vMerge w:val="restart"/>
            <w:tcBorders>
              <w:top w:val="single" w:sz="6" w:space="0" w:color="000000"/>
              <w:left w:val="single" w:sz="6" w:space="0" w:color="000000"/>
              <w:right w:val="single" w:sz="6" w:space="0" w:color="000000"/>
            </w:tcBorders>
            <w:vAlign w:val="center"/>
          </w:tcPr>
          <w:p w14:paraId="6D68A765" w14:textId="77777777" w:rsidR="00292864" w:rsidRPr="008019AF" w:rsidRDefault="00292864" w:rsidP="00B06C9A">
            <w:pPr>
              <w:pStyle w:val="TAH"/>
            </w:pPr>
            <w:r w:rsidRPr="008019AF">
              <w:rPr>
                <w:rFonts w:hint="eastAsia"/>
              </w:rPr>
              <w:t>Interfering signal mean power [dBm]</w:t>
            </w:r>
          </w:p>
        </w:tc>
        <w:tc>
          <w:tcPr>
            <w:tcW w:w="1381" w:type="dxa"/>
            <w:vMerge w:val="restart"/>
            <w:tcBorders>
              <w:top w:val="single" w:sz="6" w:space="0" w:color="000000"/>
              <w:left w:val="single" w:sz="6" w:space="0" w:color="000000"/>
              <w:right w:val="single" w:sz="6" w:space="0" w:color="000000"/>
            </w:tcBorders>
            <w:vAlign w:val="center"/>
          </w:tcPr>
          <w:p w14:paraId="62EACE7E" w14:textId="77777777" w:rsidR="00292864" w:rsidRPr="008019AF" w:rsidRDefault="00292864" w:rsidP="00B06C9A">
            <w:pPr>
              <w:pStyle w:val="TAH"/>
            </w:pPr>
            <w:r w:rsidRPr="008019AF">
              <w:t>Type of interfering signal</w:t>
            </w:r>
          </w:p>
        </w:tc>
      </w:tr>
      <w:tr w:rsidR="00292864" w:rsidRPr="008019AF" w14:paraId="20D0B14A" w14:textId="77777777" w:rsidTr="002F3E23">
        <w:trPr>
          <w:jc w:val="center"/>
        </w:trPr>
        <w:tc>
          <w:tcPr>
            <w:tcW w:w="1263" w:type="dxa"/>
            <w:vMerge/>
            <w:tcBorders>
              <w:left w:val="single" w:sz="6" w:space="0" w:color="000000"/>
              <w:bottom w:val="single" w:sz="6" w:space="0" w:color="000000"/>
              <w:right w:val="single" w:sz="6" w:space="0" w:color="000000"/>
            </w:tcBorders>
            <w:vAlign w:val="center"/>
          </w:tcPr>
          <w:p w14:paraId="634375AB" w14:textId="77777777" w:rsidR="00292864" w:rsidRPr="008019AF" w:rsidRDefault="00292864" w:rsidP="009760C0">
            <w:pPr>
              <w:pStyle w:val="TAC"/>
            </w:pPr>
          </w:p>
        </w:tc>
        <w:tc>
          <w:tcPr>
            <w:tcW w:w="1234" w:type="dxa"/>
            <w:vMerge/>
            <w:tcBorders>
              <w:left w:val="single" w:sz="6" w:space="0" w:color="000000"/>
              <w:bottom w:val="single" w:sz="6" w:space="0" w:color="000000"/>
              <w:right w:val="single" w:sz="6" w:space="0" w:color="000000"/>
            </w:tcBorders>
            <w:vAlign w:val="center"/>
          </w:tcPr>
          <w:p w14:paraId="2E061496" w14:textId="77777777" w:rsidR="00292864" w:rsidRPr="008019AF" w:rsidRDefault="00292864" w:rsidP="009760C0">
            <w:pPr>
              <w:pStyle w:val="TAC"/>
            </w:pPr>
          </w:p>
        </w:tc>
        <w:tc>
          <w:tcPr>
            <w:tcW w:w="1541" w:type="dxa"/>
            <w:vMerge/>
            <w:tcBorders>
              <w:left w:val="single" w:sz="6" w:space="0" w:color="000000"/>
              <w:bottom w:val="single" w:sz="6" w:space="0" w:color="000000"/>
              <w:right w:val="single" w:sz="6" w:space="0" w:color="000000"/>
            </w:tcBorders>
            <w:vAlign w:val="center"/>
          </w:tcPr>
          <w:p w14:paraId="3A5094CF" w14:textId="77777777" w:rsidR="00292864" w:rsidRPr="008019AF" w:rsidRDefault="00292864" w:rsidP="002F3E23">
            <w:pPr>
              <w:pStyle w:val="TAH"/>
            </w:pPr>
          </w:p>
        </w:tc>
        <w:tc>
          <w:tcPr>
            <w:tcW w:w="961" w:type="dxa"/>
            <w:tcBorders>
              <w:top w:val="single" w:sz="4" w:space="0" w:color="auto"/>
              <w:left w:val="single" w:sz="6" w:space="0" w:color="000000"/>
              <w:bottom w:val="single" w:sz="4" w:space="0" w:color="auto"/>
              <w:right w:val="single" w:sz="4" w:space="0" w:color="auto"/>
            </w:tcBorders>
            <w:vAlign w:val="center"/>
          </w:tcPr>
          <w:p w14:paraId="4069ACA1" w14:textId="77777777" w:rsidR="00292864" w:rsidRPr="008019AF" w:rsidRDefault="00292864" w:rsidP="002F3E23">
            <w:pPr>
              <w:pStyle w:val="TAH"/>
              <w:rPr>
                <w:lang w:eastAsia="zh-CN"/>
              </w:rPr>
            </w:pPr>
            <w:r w:rsidRPr="00CC052B">
              <w:rPr>
                <w:rFonts w:cs="v4.2.0"/>
                <w:lang w:eastAsia="ja-JP"/>
              </w:rPr>
              <w:t xml:space="preserve">f </w:t>
            </w:r>
            <w:r w:rsidRPr="00CC052B">
              <w:rPr>
                <w:lang w:eastAsia="ja-JP"/>
              </w:rPr>
              <w:t>≤</w:t>
            </w:r>
            <w:r w:rsidRPr="00CC052B">
              <w:rPr>
                <w:rFonts w:cs="v4.2.0"/>
                <w:lang w:eastAsia="ja-JP"/>
              </w:rPr>
              <w:t xml:space="preserve"> 3.0 GHz</w:t>
            </w:r>
          </w:p>
        </w:tc>
        <w:tc>
          <w:tcPr>
            <w:tcW w:w="964" w:type="dxa"/>
            <w:tcBorders>
              <w:top w:val="single" w:sz="4" w:space="0" w:color="auto"/>
              <w:left w:val="single" w:sz="4" w:space="0" w:color="auto"/>
              <w:bottom w:val="single" w:sz="4" w:space="0" w:color="auto"/>
              <w:right w:val="single" w:sz="4" w:space="0" w:color="auto"/>
            </w:tcBorders>
            <w:vAlign w:val="center"/>
          </w:tcPr>
          <w:p w14:paraId="311077C1" w14:textId="77777777" w:rsidR="00292864" w:rsidRPr="0056092A" w:rsidRDefault="00292864" w:rsidP="002F3E23">
            <w:pPr>
              <w:pStyle w:val="TAH"/>
              <w:rPr>
                <w:lang w:eastAsia="zh-CN"/>
              </w:rPr>
            </w:pPr>
            <w:r w:rsidRPr="00CC052B">
              <w:rPr>
                <w:rFonts w:cs="v4.2.0"/>
                <w:lang w:eastAsia="ja-JP"/>
              </w:rPr>
              <w:t xml:space="preserve">3.0 GHz &lt; f </w:t>
            </w:r>
            <w:r w:rsidRPr="00CC052B">
              <w:rPr>
                <w:lang w:eastAsia="ja-JP"/>
              </w:rPr>
              <w:t>≤</w:t>
            </w:r>
            <w:r w:rsidRPr="00CC052B">
              <w:rPr>
                <w:rFonts w:cs="v4.2.0"/>
                <w:lang w:eastAsia="ja-JP"/>
              </w:rPr>
              <w:t xml:space="preserve"> 4.2 GHz</w:t>
            </w:r>
          </w:p>
        </w:tc>
        <w:tc>
          <w:tcPr>
            <w:tcW w:w="964" w:type="dxa"/>
            <w:tcBorders>
              <w:top w:val="single" w:sz="4" w:space="0" w:color="auto"/>
              <w:left w:val="single" w:sz="4" w:space="0" w:color="auto"/>
              <w:bottom w:val="single" w:sz="4" w:space="0" w:color="auto"/>
              <w:right w:val="single" w:sz="6" w:space="0" w:color="000000"/>
            </w:tcBorders>
            <w:vAlign w:val="center"/>
          </w:tcPr>
          <w:p w14:paraId="5FCEE3BB" w14:textId="77777777" w:rsidR="00292864" w:rsidRPr="0056092A" w:rsidRDefault="00292864" w:rsidP="002F3E23">
            <w:pPr>
              <w:pStyle w:val="TAH"/>
              <w:rPr>
                <w:lang w:eastAsia="zh-CN"/>
              </w:rPr>
            </w:pPr>
            <w:r>
              <w:rPr>
                <w:rFonts w:cs="v4.2.0"/>
                <w:lang w:eastAsia="ja-JP"/>
              </w:rPr>
              <w:t>4.2</w:t>
            </w:r>
            <w:r w:rsidRPr="00CC052B">
              <w:rPr>
                <w:rFonts w:cs="v4.2.0"/>
                <w:lang w:eastAsia="ja-JP"/>
              </w:rPr>
              <w:t xml:space="preserve"> GHz &lt; f </w:t>
            </w:r>
            <w:r w:rsidRPr="00CC052B">
              <w:rPr>
                <w:lang w:eastAsia="ja-JP"/>
              </w:rPr>
              <w:t>≤</w:t>
            </w:r>
            <w:r>
              <w:rPr>
                <w:rFonts w:cs="v4.2.0"/>
                <w:lang w:eastAsia="ja-JP"/>
              </w:rPr>
              <w:t xml:space="preserve"> 6.0</w:t>
            </w:r>
            <w:r w:rsidRPr="00CC052B">
              <w:rPr>
                <w:rFonts w:cs="v4.2.0"/>
                <w:lang w:eastAsia="ja-JP"/>
              </w:rPr>
              <w:t xml:space="preserve"> GHz</w:t>
            </w:r>
          </w:p>
        </w:tc>
        <w:tc>
          <w:tcPr>
            <w:tcW w:w="1317" w:type="dxa"/>
            <w:vMerge/>
            <w:tcBorders>
              <w:left w:val="single" w:sz="6" w:space="0" w:color="000000"/>
              <w:bottom w:val="single" w:sz="4" w:space="0" w:color="auto"/>
              <w:right w:val="single" w:sz="6" w:space="0" w:color="000000"/>
            </w:tcBorders>
            <w:vAlign w:val="center"/>
          </w:tcPr>
          <w:p w14:paraId="1F0354C0" w14:textId="77777777" w:rsidR="00292864" w:rsidRPr="008019AF" w:rsidRDefault="00292864" w:rsidP="009760C0">
            <w:pPr>
              <w:pStyle w:val="TAC"/>
              <w:rPr>
                <w:rFonts w:cs="Arial"/>
                <w:szCs w:val="18"/>
              </w:rPr>
            </w:pPr>
          </w:p>
        </w:tc>
        <w:tc>
          <w:tcPr>
            <w:tcW w:w="1381" w:type="dxa"/>
            <w:vMerge/>
            <w:tcBorders>
              <w:left w:val="single" w:sz="6" w:space="0" w:color="000000"/>
              <w:bottom w:val="single" w:sz="4" w:space="0" w:color="auto"/>
              <w:right w:val="single" w:sz="6" w:space="0" w:color="000000"/>
            </w:tcBorders>
            <w:vAlign w:val="center"/>
          </w:tcPr>
          <w:p w14:paraId="5DD71F18" w14:textId="77777777" w:rsidR="00292864" w:rsidRPr="008019AF" w:rsidRDefault="00292864" w:rsidP="009760C0">
            <w:pPr>
              <w:pStyle w:val="TAC"/>
              <w:rPr>
                <w:lang w:val="en-US"/>
              </w:rPr>
            </w:pPr>
          </w:p>
        </w:tc>
      </w:tr>
      <w:tr w:rsidR="00292864" w:rsidRPr="008019AF" w14:paraId="497485C5" w14:textId="77777777" w:rsidTr="002F3E23">
        <w:trPr>
          <w:jc w:val="center"/>
        </w:trPr>
        <w:tc>
          <w:tcPr>
            <w:tcW w:w="1263" w:type="dxa"/>
            <w:tcBorders>
              <w:top w:val="single" w:sz="6" w:space="0" w:color="000000"/>
              <w:left w:val="single" w:sz="6" w:space="0" w:color="000000"/>
              <w:bottom w:val="single" w:sz="6" w:space="0" w:color="000000"/>
              <w:right w:val="single" w:sz="6" w:space="0" w:color="000000"/>
            </w:tcBorders>
            <w:vAlign w:val="center"/>
          </w:tcPr>
          <w:p w14:paraId="012E27FF" w14:textId="77777777" w:rsidR="00292864" w:rsidRPr="008019AF" w:rsidRDefault="00292864" w:rsidP="00B06C9A">
            <w:pPr>
              <w:pStyle w:val="TAC"/>
              <w:rPr>
                <w:lang w:eastAsia="zh-CN"/>
              </w:rPr>
            </w:pPr>
            <w:r w:rsidRPr="008019AF">
              <w:rPr>
                <w:rFonts w:hint="eastAsia"/>
              </w:rPr>
              <w:t>5</w:t>
            </w:r>
          </w:p>
        </w:tc>
        <w:tc>
          <w:tcPr>
            <w:tcW w:w="1234" w:type="dxa"/>
            <w:tcBorders>
              <w:top w:val="single" w:sz="6" w:space="0" w:color="000000"/>
              <w:left w:val="single" w:sz="6" w:space="0" w:color="000000"/>
              <w:bottom w:val="single" w:sz="6" w:space="0" w:color="000000"/>
              <w:right w:val="single" w:sz="6" w:space="0" w:color="000000"/>
            </w:tcBorders>
            <w:vAlign w:val="center"/>
          </w:tcPr>
          <w:p w14:paraId="62C11962" w14:textId="77777777" w:rsidR="00292864" w:rsidRPr="008019AF" w:rsidRDefault="00292864" w:rsidP="00B06C9A">
            <w:pPr>
              <w:pStyle w:val="TAC"/>
              <w:rPr>
                <w:lang w:eastAsia="zh-CN"/>
              </w:rPr>
            </w:pPr>
            <w:r w:rsidRPr="008019AF">
              <w:rPr>
                <w:rFonts w:hint="eastAsia"/>
              </w:rPr>
              <w:t>15</w:t>
            </w:r>
          </w:p>
        </w:tc>
        <w:tc>
          <w:tcPr>
            <w:tcW w:w="1541" w:type="dxa"/>
            <w:tcBorders>
              <w:top w:val="single" w:sz="6" w:space="0" w:color="000000"/>
              <w:left w:val="single" w:sz="6" w:space="0" w:color="000000"/>
              <w:bottom w:val="single" w:sz="6" w:space="0" w:color="000000"/>
              <w:right w:val="single" w:sz="4" w:space="0" w:color="auto"/>
            </w:tcBorders>
            <w:vAlign w:val="center"/>
          </w:tcPr>
          <w:p w14:paraId="24F7A3D7" w14:textId="77777777" w:rsidR="00292864" w:rsidRPr="008019AF" w:rsidRDefault="00292864" w:rsidP="00B06C9A">
            <w:pPr>
              <w:pStyle w:val="TAC"/>
              <w:rPr>
                <w:lang w:eastAsia="zh-CN"/>
              </w:rPr>
            </w:pPr>
            <w:r w:rsidRPr="008019AF">
              <w:t>G-FR1-A1-</w:t>
            </w:r>
            <w:r w:rsidRPr="008019AF">
              <w:rPr>
                <w:rFonts w:hint="eastAsia"/>
              </w:rPr>
              <w:t>7</w:t>
            </w:r>
          </w:p>
        </w:tc>
        <w:tc>
          <w:tcPr>
            <w:tcW w:w="961" w:type="dxa"/>
            <w:tcBorders>
              <w:top w:val="single" w:sz="4" w:space="0" w:color="auto"/>
              <w:left w:val="single" w:sz="4" w:space="0" w:color="auto"/>
              <w:bottom w:val="single" w:sz="4" w:space="0" w:color="auto"/>
              <w:right w:val="single" w:sz="4" w:space="0" w:color="auto"/>
            </w:tcBorders>
            <w:vAlign w:val="center"/>
          </w:tcPr>
          <w:p w14:paraId="4B5528E0" w14:textId="77777777" w:rsidR="00292864" w:rsidRPr="0056092A" w:rsidRDefault="00292864" w:rsidP="00B06C9A">
            <w:pPr>
              <w:pStyle w:val="TAC"/>
              <w:rPr>
                <w:lang w:eastAsia="zh-CN"/>
              </w:rPr>
            </w:pPr>
            <w:r w:rsidRPr="008019AF">
              <w:rPr>
                <w:lang w:eastAsia="zh-CN"/>
              </w:rPr>
              <w:t>-100.6</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1D0DF4F1" w14:textId="77777777" w:rsidR="00292864" w:rsidRPr="0056092A" w:rsidRDefault="00292864" w:rsidP="00B06C9A">
            <w:pPr>
              <w:pStyle w:val="TAC"/>
              <w:rPr>
                <w:lang w:eastAsia="zh-CN"/>
              </w:rPr>
            </w:pPr>
            <w:r w:rsidRPr="008019AF">
              <w:rPr>
                <w:lang w:eastAsia="zh-CN"/>
              </w:rPr>
              <w:t>-100.6</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3B7A73AE" w14:textId="77777777" w:rsidR="00292864" w:rsidRPr="0056092A" w:rsidRDefault="00292864" w:rsidP="00B06C9A">
            <w:pPr>
              <w:pStyle w:val="TAC"/>
              <w:rPr>
                <w:lang w:eastAsia="zh-CN"/>
              </w:rPr>
            </w:pPr>
            <w:r w:rsidRPr="008019AF">
              <w:rPr>
                <w:lang w:eastAsia="zh-CN"/>
              </w:rPr>
              <w:t>-100.6</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1317" w:type="dxa"/>
            <w:tcBorders>
              <w:top w:val="single" w:sz="4" w:space="0" w:color="auto"/>
              <w:left w:val="single" w:sz="4" w:space="0" w:color="auto"/>
              <w:bottom w:val="single" w:sz="4" w:space="0" w:color="auto"/>
              <w:right w:val="single" w:sz="4" w:space="0" w:color="auto"/>
            </w:tcBorders>
            <w:vAlign w:val="center"/>
          </w:tcPr>
          <w:p w14:paraId="63B4A18A" w14:textId="77777777" w:rsidR="00292864" w:rsidRPr="008019AF" w:rsidRDefault="00292864" w:rsidP="00B06C9A">
            <w:pPr>
              <w:pStyle w:val="TAC"/>
              <w:rPr>
                <w:lang w:eastAsia="zh-CN"/>
              </w:rPr>
            </w:pPr>
            <w:r w:rsidRPr="008019AF">
              <w:rPr>
                <w:rFonts w:cs="Arial"/>
                <w:szCs w:val="18"/>
              </w:rPr>
              <w:t>-81.4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minSENS</w:t>
            </w:r>
          </w:p>
        </w:tc>
        <w:tc>
          <w:tcPr>
            <w:tcW w:w="1381" w:type="dxa"/>
            <w:tcBorders>
              <w:top w:val="single" w:sz="4" w:space="0" w:color="auto"/>
              <w:left w:val="single" w:sz="4" w:space="0" w:color="auto"/>
              <w:bottom w:val="single" w:sz="4" w:space="0" w:color="auto"/>
              <w:right w:val="single" w:sz="4" w:space="0" w:color="auto"/>
            </w:tcBorders>
            <w:vAlign w:val="center"/>
          </w:tcPr>
          <w:p w14:paraId="23A62857"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15 kHz, </w:t>
            </w:r>
          </w:p>
          <w:p w14:paraId="38665916" w14:textId="77777777" w:rsidR="00292864" w:rsidRPr="008019AF" w:rsidRDefault="00292864" w:rsidP="00B06C9A">
            <w:pPr>
              <w:pStyle w:val="TAC"/>
              <w:rPr>
                <w:lang w:eastAsia="zh-CN"/>
              </w:rPr>
            </w:pPr>
            <w:r w:rsidRPr="008019AF">
              <w:rPr>
                <w:rFonts w:hint="eastAsia"/>
              </w:rPr>
              <w:t>10 PRB</w:t>
            </w:r>
          </w:p>
        </w:tc>
      </w:tr>
      <w:tr w:rsidR="00292864" w:rsidRPr="008019AF" w14:paraId="1AC29E19" w14:textId="77777777" w:rsidTr="002F3E23">
        <w:trPr>
          <w:jc w:val="center"/>
        </w:trPr>
        <w:tc>
          <w:tcPr>
            <w:tcW w:w="1263" w:type="dxa"/>
            <w:tcBorders>
              <w:top w:val="single" w:sz="6" w:space="0" w:color="000000"/>
              <w:left w:val="single" w:sz="6" w:space="0" w:color="000000"/>
              <w:bottom w:val="single" w:sz="6" w:space="0" w:color="000000"/>
              <w:right w:val="single" w:sz="6" w:space="0" w:color="000000"/>
            </w:tcBorders>
            <w:vAlign w:val="center"/>
          </w:tcPr>
          <w:p w14:paraId="163CBC2C" w14:textId="539CCEC1" w:rsidR="00292864" w:rsidRPr="008019AF" w:rsidRDefault="00292864" w:rsidP="00B06C9A">
            <w:pPr>
              <w:pStyle w:val="TAC"/>
              <w:rPr>
                <w:lang w:eastAsia="zh-CN"/>
              </w:rPr>
            </w:pPr>
            <w:r w:rsidRPr="008019AF">
              <w:rPr>
                <w:rFonts w:hint="eastAsia"/>
              </w:rPr>
              <w:t>10,</w:t>
            </w:r>
            <w:r w:rsidR="00B06C9A">
              <w:t xml:space="preserve"> </w:t>
            </w:r>
            <w:r w:rsidRPr="008019AF">
              <w:rPr>
                <w:rFonts w:hint="eastAsia"/>
              </w:rPr>
              <w:t>15,</w:t>
            </w:r>
            <w:r w:rsidR="00B06C9A">
              <w:t xml:space="preserve"> </w:t>
            </w:r>
            <w:r w:rsidRPr="008019AF">
              <w:rPr>
                <w:rFonts w:hint="eastAsia"/>
              </w:rPr>
              <w:t>20,</w:t>
            </w:r>
            <w:r w:rsidR="00B06C9A">
              <w:t xml:space="preserve"> </w:t>
            </w:r>
            <w:r w:rsidRPr="008019AF">
              <w:rPr>
                <w:rFonts w:hint="eastAsia"/>
              </w:rPr>
              <w:t>25</w:t>
            </w:r>
            <w:r w:rsidRPr="008019AF">
              <w:rPr>
                <w:rFonts w:hint="eastAsia"/>
                <w:lang w:eastAsia="zh-CN"/>
              </w:rPr>
              <w:t>,</w:t>
            </w:r>
            <w:r w:rsidR="00B06C9A">
              <w:rPr>
                <w:lang w:eastAsia="zh-CN"/>
              </w:rPr>
              <w:t xml:space="preserve"> </w:t>
            </w:r>
            <w:r w:rsidRPr="008019AF">
              <w:rPr>
                <w:rFonts w:hint="eastAsia"/>
                <w:lang w:eastAsia="zh-CN"/>
              </w:rPr>
              <w:t>30</w:t>
            </w:r>
          </w:p>
        </w:tc>
        <w:tc>
          <w:tcPr>
            <w:tcW w:w="1234" w:type="dxa"/>
            <w:tcBorders>
              <w:top w:val="single" w:sz="6" w:space="0" w:color="000000"/>
              <w:left w:val="single" w:sz="6" w:space="0" w:color="000000"/>
              <w:bottom w:val="single" w:sz="6" w:space="0" w:color="000000"/>
              <w:right w:val="single" w:sz="6" w:space="0" w:color="000000"/>
            </w:tcBorders>
            <w:vAlign w:val="center"/>
          </w:tcPr>
          <w:p w14:paraId="330BA326" w14:textId="77777777" w:rsidR="00292864" w:rsidRPr="008019AF" w:rsidRDefault="00292864" w:rsidP="00B06C9A">
            <w:pPr>
              <w:pStyle w:val="TAC"/>
              <w:rPr>
                <w:lang w:eastAsia="zh-CN"/>
              </w:rPr>
            </w:pPr>
            <w:r w:rsidRPr="008019AF">
              <w:rPr>
                <w:rFonts w:hint="eastAsia"/>
              </w:rPr>
              <w:t>15</w:t>
            </w:r>
          </w:p>
        </w:tc>
        <w:tc>
          <w:tcPr>
            <w:tcW w:w="1541" w:type="dxa"/>
            <w:tcBorders>
              <w:top w:val="single" w:sz="6" w:space="0" w:color="000000"/>
              <w:left w:val="single" w:sz="6" w:space="0" w:color="000000"/>
              <w:bottom w:val="single" w:sz="6" w:space="0" w:color="000000"/>
              <w:right w:val="single" w:sz="4" w:space="0" w:color="auto"/>
            </w:tcBorders>
            <w:vAlign w:val="center"/>
          </w:tcPr>
          <w:p w14:paraId="607EC75D" w14:textId="77777777" w:rsidR="00292864" w:rsidRPr="008019AF" w:rsidRDefault="00292864" w:rsidP="00B06C9A">
            <w:pPr>
              <w:pStyle w:val="TAC"/>
            </w:pPr>
            <w:r w:rsidRPr="008019AF">
              <w:t>G-FR1-A1-1</w:t>
            </w:r>
          </w:p>
        </w:tc>
        <w:tc>
          <w:tcPr>
            <w:tcW w:w="961" w:type="dxa"/>
            <w:tcBorders>
              <w:top w:val="single" w:sz="4" w:space="0" w:color="auto"/>
              <w:left w:val="single" w:sz="4" w:space="0" w:color="auto"/>
              <w:bottom w:val="single" w:sz="4" w:space="0" w:color="auto"/>
              <w:right w:val="single" w:sz="4" w:space="0" w:color="auto"/>
            </w:tcBorders>
            <w:vAlign w:val="center"/>
          </w:tcPr>
          <w:p w14:paraId="7AB31D76" w14:textId="77777777" w:rsidR="00292864" w:rsidRPr="0056092A" w:rsidRDefault="00292864" w:rsidP="00B06C9A">
            <w:pPr>
              <w:pStyle w:val="TAC"/>
              <w:rPr>
                <w:lang w:eastAsia="zh-CN"/>
              </w:rPr>
            </w:pPr>
            <w:r w:rsidRPr="008019AF">
              <w:rPr>
                <w:rFonts w:cs="Arial"/>
                <w:lang w:eastAsia="zh-CN"/>
              </w:rPr>
              <w:t>-98.7</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447E4089" w14:textId="77777777" w:rsidR="00292864" w:rsidRPr="0056092A" w:rsidRDefault="00292864" w:rsidP="00B06C9A">
            <w:pPr>
              <w:pStyle w:val="TAC"/>
              <w:rPr>
                <w:lang w:eastAsia="zh-CN"/>
              </w:rPr>
            </w:pPr>
            <w:r w:rsidRPr="008019AF">
              <w:rPr>
                <w:rFonts w:cs="Arial"/>
                <w:lang w:eastAsia="zh-CN"/>
              </w:rPr>
              <w:t>-98.7</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3A7EAD99" w14:textId="77777777" w:rsidR="00292864" w:rsidRPr="0056092A" w:rsidRDefault="00292864" w:rsidP="00B06C9A">
            <w:pPr>
              <w:pStyle w:val="TAC"/>
              <w:rPr>
                <w:lang w:eastAsia="zh-CN"/>
              </w:rPr>
            </w:pPr>
            <w:r w:rsidRPr="008019AF">
              <w:rPr>
                <w:rFonts w:cs="Arial"/>
                <w:lang w:eastAsia="zh-CN"/>
              </w:rPr>
              <w:t>-98.7</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1317" w:type="dxa"/>
            <w:tcBorders>
              <w:top w:val="single" w:sz="4" w:space="0" w:color="auto"/>
              <w:left w:val="single" w:sz="4" w:space="0" w:color="auto"/>
              <w:bottom w:val="single" w:sz="4" w:space="0" w:color="auto"/>
              <w:right w:val="single" w:sz="4" w:space="0" w:color="auto"/>
            </w:tcBorders>
            <w:vAlign w:val="center"/>
          </w:tcPr>
          <w:p w14:paraId="28D69AA7" w14:textId="77777777" w:rsidR="00292864" w:rsidRPr="008019AF" w:rsidRDefault="00292864" w:rsidP="00B06C9A">
            <w:pPr>
              <w:pStyle w:val="TAC"/>
            </w:pPr>
            <w:r w:rsidRPr="008019AF">
              <w:rPr>
                <w:rFonts w:cs="Arial"/>
                <w:szCs w:val="18"/>
              </w:rPr>
              <w:t>-77.4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w:t>
            </w:r>
          </w:p>
        </w:tc>
        <w:tc>
          <w:tcPr>
            <w:tcW w:w="1381" w:type="dxa"/>
            <w:tcBorders>
              <w:top w:val="single" w:sz="4" w:space="0" w:color="auto"/>
              <w:left w:val="single" w:sz="4" w:space="0" w:color="auto"/>
              <w:bottom w:val="single" w:sz="4" w:space="0" w:color="auto"/>
              <w:right w:val="single" w:sz="4" w:space="0" w:color="auto"/>
            </w:tcBorders>
            <w:vAlign w:val="center"/>
          </w:tcPr>
          <w:p w14:paraId="4BF7CADD"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15 kHz, </w:t>
            </w:r>
          </w:p>
          <w:p w14:paraId="7C2E6416" w14:textId="77777777" w:rsidR="00292864" w:rsidRPr="008019AF" w:rsidRDefault="00292864" w:rsidP="00B06C9A">
            <w:pPr>
              <w:pStyle w:val="TAC"/>
            </w:pPr>
            <w:r w:rsidRPr="008019AF">
              <w:rPr>
                <w:rFonts w:hint="eastAsia"/>
              </w:rPr>
              <w:t>25 PRB</w:t>
            </w:r>
          </w:p>
        </w:tc>
      </w:tr>
      <w:tr w:rsidR="00292864" w:rsidRPr="008019AF" w14:paraId="6CA3088E" w14:textId="77777777" w:rsidTr="002F3E23">
        <w:trPr>
          <w:jc w:val="center"/>
        </w:trPr>
        <w:tc>
          <w:tcPr>
            <w:tcW w:w="1263" w:type="dxa"/>
            <w:tcBorders>
              <w:top w:val="single" w:sz="6" w:space="0" w:color="000000"/>
              <w:left w:val="single" w:sz="6" w:space="0" w:color="000000"/>
              <w:bottom w:val="single" w:sz="6" w:space="0" w:color="000000"/>
              <w:right w:val="single" w:sz="6" w:space="0" w:color="000000"/>
            </w:tcBorders>
            <w:vAlign w:val="center"/>
          </w:tcPr>
          <w:p w14:paraId="3737F388" w14:textId="488058E3" w:rsidR="00292864" w:rsidRPr="008019AF" w:rsidRDefault="00292864" w:rsidP="00B06C9A">
            <w:pPr>
              <w:pStyle w:val="TAC"/>
              <w:rPr>
                <w:lang w:eastAsia="zh-CN"/>
              </w:rPr>
            </w:pPr>
            <w:r w:rsidRPr="008019AF">
              <w:rPr>
                <w:rFonts w:hint="eastAsia"/>
              </w:rPr>
              <w:t>40,</w:t>
            </w:r>
            <w:r w:rsidR="00B06C9A">
              <w:t xml:space="preserve"> </w:t>
            </w:r>
            <w:r w:rsidRPr="008019AF">
              <w:rPr>
                <w:rFonts w:hint="eastAsia"/>
              </w:rPr>
              <w:t>50</w:t>
            </w:r>
          </w:p>
        </w:tc>
        <w:tc>
          <w:tcPr>
            <w:tcW w:w="1234" w:type="dxa"/>
            <w:tcBorders>
              <w:top w:val="single" w:sz="6" w:space="0" w:color="000000"/>
              <w:left w:val="single" w:sz="6" w:space="0" w:color="000000"/>
              <w:bottom w:val="single" w:sz="6" w:space="0" w:color="000000"/>
              <w:right w:val="single" w:sz="6" w:space="0" w:color="000000"/>
            </w:tcBorders>
            <w:vAlign w:val="center"/>
          </w:tcPr>
          <w:p w14:paraId="78868910" w14:textId="77777777" w:rsidR="00292864" w:rsidRPr="008019AF" w:rsidRDefault="00292864" w:rsidP="00B06C9A">
            <w:pPr>
              <w:pStyle w:val="TAC"/>
              <w:rPr>
                <w:lang w:eastAsia="zh-CN"/>
              </w:rPr>
            </w:pPr>
            <w:r w:rsidRPr="008019AF">
              <w:rPr>
                <w:rFonts w:hint="eastAsia"/>
              </w:rPr>
              <w:t>15</w:t>
            </w:r>
          </w:p>
        </w:tc>
        <w:tc>
          <w:tcPr>
            <w:tcW w:w="1541" w:type="dxa"/>
            <w:tcBorders>
              <w:top w:val="single" w:sz="6" w:space="0" w:color="000000"/>
              <w:left w:val="single" w:sz="6" w:space="0" w:color="000000"/>
              <w:bottom w:val="single" w:sz="6" w:space="0" w:color="000000"/>
              <w:right w:val="single" w:sz="4" w:space="0" w:color="auto"/>
            </w:tcBorders>
            <w:vAlign w:val="center"/>
          </w:tcPr>
          <w:p w14:paraId="5C4510CA" w14:textId="77777777" w:rsidR="00292864" w:rsidRPr="008019AF" w:rsidRDefault="00292864" w:rsidP="00B06C9A">
            <w:pPr>
              <w:pStyle w:val="TAC"/>
            </w:pPr>
            <w:r w:rsidRPr="008019AF">
              <w:t>G-FR1-A1-4</w:t>
            </w:r>
          </w:p>
        </w:tc>
        <w:tc>
          <w:tcPr>
            <w:tcW w:w="961" w:type="dxa"/>
            <w:tcBorders>
              <w:top w:val="single" w:sz="4" w:space="0" w:color="auto"/>
              <w:left w:val="single" w:sz="4" w:space="0" w:color="auto"/>
              <w:bottom w:val="single" w:sz="4" w:space="0" w:color="auto"/>
              <w:right w:val="single" w:sz="4" w:space="0" w:color="auto"/>
            </w:tcBorders>
            <w:vAlign w:val="center"/>
          </w:tcPr>
          <w:p w14:paraId="60A1F776" w14:textId="77777777" w:rsidR="00292864" w:rsidRPr="0056092A" w:rsidRDefault="00292864" w:rsidP="00B06C9A">
            <w:pPr>
              <w:pStyle w:val="TAC"/>
              <w:rPr>
                <w:lang w:eastAsia="zh-CN"/>
              </w:rPr>
            </w:pPr>
            <w:r w:rsidRPr="008019AF">
              <w:rPr>
                <w:rFonts w:cs="Arial"/>
                <w:lang w:eastAsia="zh-CN"/>
              </w:rPr>
              <w:t>-92.3</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409F6127" w14:textId="77777777" w:rsidR="00292864" w:rsidRPr="0056092A" w:rsidRDefault="00292864" w:rsidP="00B06C9A">
            <w:pPr>
              <w:pStyle w:val="TAC"/>
              <w:rPr>
                <w:lang w:eastAsia="zh-CN"/>
              </w:rPr>
            </w:pPr>
            <w:r w:rsidRPr="008019AF">
              <w:rPr>
                <w:rFonts w:cs="Arial"/>
                <w:lang w:eastAsia="zh-CN"/>
              </w:rPr>
              <w:t>-92.3</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3D5EF59A" w14:textId="77777777" w:rsidR="00292864" w:rsidRPr="0056092A" w:rsidRDefault="00292864" w:rsidP="00B06C9A">
            <w:pPr>
              <w:pStyle w:val="TAC"/>
              <w:rPr>
                <w:lang w:eastAsia="zh-CN"/>
              </w:rPr>
            </w:pPr>
            <w:r w:rsidRPr="008019AF">
              <w:rPr>
                <w:rFonts w:cs="Arial"/>
                <w:lang w:eastAsia="zh-CN"/>
              </w:rPr>
              <w:t>-92.3</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1317" w:type="dxa"/>
            <w:tcBorders>
              <w:top w:val="single" w:sz="4" w:space="0" w:color="auto"/>
              <w:left w:val="single" w:sz="4" w:space="0" w:color="auto"/>
              <w:bottom w:val="single" w:sz="4" w:space="0" w:color="auto"/>
              <w:right w:val="single" w:sz="4" w:space="0" w:color="auto"/>
            </w:tcBorders>
            <w:vAlign w:val="center"/>
          </w:tcPr>
          <w:p w14:paraId="7F00E604" w14:textId="77777777" w:rsidR="00292864" w:rsidRPr="008019AF" w:rsidRDefault="00292864" w:rsidP="00B06C9A">
            <w:pPr>
              <w:pStyle w:val="TAC"/>
            </w:pPr>
            <w:r>
              <w:rPr>
                <w:rFonts w:cs="Arial"/>
                <w:szCs w:val="18"/>
              </w:rPr>
              <w:t xml:space="preserve">-71.4 </w:t>
            </w:r>
            <w:r w:rsidRPr="008019AF">
              <w:rPr>
                <w:rFonts w:cs="Arial"/>
                <w:szCs w:val="18"/>
              </w:rPr>
              <w:t>-</w:t>
            </w:r>
            <w:r>
              <w:rPr>
                <w:rFonts w:cs="Arial"/>
                <w:szCs w:val="18"/>
              </w:rPr>
              <w:t xml:space="preserve"> </w:t>
            </w:r>
            <w:r w:rsidRPr="008019AF">
              <w:t>Δ</w:t>
            </w:r>
            <w:r w:rsidRPr="008019AF">
              <w:rPr>
                <w:vertAlign w:val="subscript"/>
              </w:rPr>
              <w:t>minSEN</w:t>
            </w:r>
          </w:p>
        </w:tc>
        <w:tc>
          <w:tcPr>
            <w:tcW w:w="1381" w:type="dxa"/>
            <w:tcBorders>
              <w:top w:val="single" w:sz="4" w:space="0" w:color="auto"/>
              <w:left w:val="single" w:sz="4" w:space="0" w:color="auto"/>
              <w:bottom w:val="single" w:sz="4" w:space="0" w:color="auto"/>
              <w:right w:val="single" w:sz="4" w:space="0" w:color="auto"/>
            </w:tcBorders>
            <w:vAlign w:val="center"/>
          </w:tcPr>
          <w:p w14:paraId="608515D2"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15 kHz, </w:t>
            </w:r>
            <w:r>
              <w:t>100</w:t>
            </w:r>
            <w:r w:rsidRPr="008019AF">
              <w:rPr>
                <w:rFonts w:hint="eastAsia"/>
              </w:rPr>
              <w:t xml:space="preserve"> PRB</w:t>
            </w:r>
          </w:p>
        </w:tc>
      </w:tr>
      <w:tr w:rsidR="00292864" w:rsidRPr="008019AF" w14:paraId="5636C621" w14:textId="77777777" w:rsidTr="002F3E23">
        <w:trPr>
          <w:jc w:val="center"/>
        </w:trPr>
        <w:tc>
          <w:tcPr>
            <w:tcW w:w="1263" w:type="dxa"/>
            <w:tcBorders>
              <w:top w:val="single" w:sz="6" w:space="0" w:color="000000"/>
              <w:left w:val="single" w:sz="6" w:space="0" w:color="000000"/>
              <w:bottom w:val="single" w:sz="6" w:space="0" w:color="000000"/>
              <w:right w:val="single" w:sz="6" w:space="0" w:color="000000"/>
            </w:tcBorders>
            <w:vAlign w:val="center"/>
          </w:tcPr>
          <w:p w14:paraId="458C25AC" w14:textId="77777777" w:rsidR="00292864" w:rsidRPr="008019AF" w:rsidRDefault="00292864" w:rsidP="00B06C9A">
            <w:pPr>
              <w:pStyle w:val="TAC"/>
              <w:rPr>
                <w:lang w:eastAsia="zh-CN"/>
              </w:rPr>
            </w:pPr>
            <w:r w:rsidRPr="008019AF">
              <w:rPr>
                <w:rFonts w:hint="eastAsia"/>
              </w:rPr>
              <w:t>5</w:t>
            </w:r>
          </w:p>
        </w:tc>
        <w:tc>
          <w:tcPr>
            <w:tcW w:w="1234" w:type="dxa"/>
            <w:tcBorders>
              <w:top w:val="single" w:sz="6" w:space="0" w:color="000000"/>
              <w:left w:val="single" w:sz="6" w:space="0" w:color="000000"/>
              <w:bottom w:val="single" w:sz="6" w:space="0" w:color="000000"/>
              <w:right w:val="single" w:sz="6" w:space="0" w:color="000000"/>
            </w:tcBorders>
            <w:vAlign w:val="center"/>
          </w:tcPr>
          <w:p w14:paraId="2C8E1B84" w14:textId="77777777" w:rsidR="00292864" w:rsidRPr="008019AF" w:rsidRDefault="00292864" w:rsidP="00B06C9A">
            <w:pPr>
              <w:pStyle w:val="TAC"/>
              <w:rPr>
                <w:lang w:eastAsia="zh-CN"/>
              </w:rPr>
            </w:pPr>
            <w:r w:rsidRPr="008019AF">
              <w:rPr>
                <w:rFonts w:hint="eastAsia"/>
              </w:rPr>
              <w:t>30</w:t>
            </w:r>
          </w:p>
        </w:tc>
        <w:tc>
          <w:tcPr>
            <w:tcW w:w="1541" w:type="dxa"/>
            <w:tcBorders>
              <w:top w:val="single" w:sz="6" w:space="0" w:color="000000"/>
              <w:left w:val="single" w:sz="6" w:space="0" w:color="000000"/>
              <w:bottom w:val="single" w:sz="6" w:space="0" w:color="000000"/>
              <w:right w:val="single" w:sz="4" w:space="0" w:color="auto"/>
            </w:tcBorders>
            <w:vAlign w:val="center"/>
          </w:tcPr>
          <w:p w14:paraId="62C25D3C" w14:textId="77777777" w:rsidR="00292864" w:rsidRPr="008019AF" w:rsidRDefault="00292864" w:rsidP="00B06C9A">
            <w:pPr>
              <w:pStyle w:val="TAC"/>
              <w:rPr>
                <w:lang w:eastAsia="zh-CN"/>
              </w:rPr>
            </w:pPr>
            <w:r w:rsidRPr="008019AF">
              <w:t>G-FR1-A1-</w:t>
            </w:r>
            <w:r w:rsidRPr="008019AF">
              <w:rPr>
                <w:rFonts w:hint="eastAsia"/>
              </w:rPr>
              <w:t>8</w:t>
            </w:r>
          </w:p>
        </w:tc>
        <w:tc>
          <w:tcPr>
            <w:tcW w:w="961" w:type="dxa"/>
            <w:tcBorders>
              <w:top w:val="single" w:sz="4" w:space="0" w:color="auto"/>
              <w:left w:val="single" w:sz="4" w:space="0" w:color="auto"/>
              <w:bottom w:val="single" w:sz="4" w:space="0" w:color="auto"/>
              <w:right w:val="single" w:sz="4" w:space="0" w:color="auto"/>
            </w:tcBorders>
            <w:vAlign w:val="center"/>
          </w:tcPr>
          <w:p w14:paraId="557FAF2C" w14:textId="77777777" w:rsidR="00292864" w:rsidRPr="0056092A" w:rsidRDefault="00292864" w:rsidP="00B06C9A">
            <w:pPr>
              <w:pStyle w:val="TAC"/>
              <w:rPr>
                <w:lang w:eastAsia="zh-CN"/>
              </w:rPr>
            </w:pPr>
            <w:r w:rsidRPr="008019AF">
              <w:rPr>
                <w:lang w:eastAsia="zh-CN"/>
              </w:rPr>
              <w:t>-101.3</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1E7005CD" w14:textId="77777777" w:rsidR="00292864" w:rsidRPr="0056092A" w:rsidRDefault="00292864" w:rsidP="00B06C9A">
            <w:pPr>
              <w:pStyle w:val="TAC"/>
              <w:rPr>
                <w:lang w:eastAsia="zh-CN"/>
              </w:rPr>
            </w:pPr>
            <w:r w:rsidRPr="008019AF">
              <w:rPr>
                <w:lang w:eastAsia="zh-CN"/>
              </w:rPr>
              <w:t>-101.3</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4A9B42A5" w14:textId="77777777" w:rsidR="00292864" w:rsidRPr="0056092A" w:rsidRDefault="00292864" w:rsidP="00B06C9A">
            <w:pPr>
              <w:pStyle w:val="TAC"/>
              <w:rPr>
                <w:lang w:eastAsia="zh-CN"/>
              </w:rPr>
            </w:pPr>
            <w:r w:rsidRPr="008019AF">
              <w:rPr>
                <w:lang w:eastAsia="zh-CN"/>
              </w:rPr>
              <w:t>-101.3</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1317" w:type="dxa"/>
            <w:tcBorders>
              <w:top w:val="single" w:sz="4" w:space="0" w:color="auto"/>
              <w:left w:val="single" w:sz="4" w:space="0" w:color="auto"/>
              <w:bottom w:val="single" w:sz="4" w:space="0" w:color="auto"/>
              <w:right w:val="single" w:sz="4" w:space="0" w:color="auto"/>
            </w:tcBorders>
            <w:vAlign w:val="center"/>
          </w:tcPr>
          <w:p w14:paraId="41587E1F" w14:textId="77777777" w:rsidR="00292864" w:rsidRPr="008019AF" w:rsidRDefault="00292864" w:rsidP="00B06C9A">
            <w:pPr>
              <w:pStyle w:val="TAC"/>
              <w:rPr>
                <w:lang w:eastAsia="zh-CN"/>
              </w:rPr>
            </w:pPr>
            <w:r w:rsidRPr="008019AF">
              <w:rPr>
                <w:rFonts w:cs="Arial"/>
                <w:szCs w:val="18"/>
              </w:rPr>
              <w:t>-81.4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w:t>
            </w:r>
          </w:p>
        </w:tc>
        <w:tc>
          <w:tcPr>
            <w:tcW w:w="1381" w:type="dxa"/>
            <w:tcBorders>
              <w:top w:val="single" w:sz="4" w:space="0" w:color="auto"/>
              <w:left w:val="single" w:sz="4" w:space="0" w:color="auto"/>
              <w:bottom w:val="single" w:sz="4" w:space="0" w:color="auto"/>
              <w:right w:val="single" w:sz="4" w:space="0" w:color="auto"/>
            </w:tcBorders>
            <w:vAlign w:val="center"/>
          </w:tcPr>
          <w:p w14:paraId="7AEB3E5B"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30 kHz, </w:t>
            </w:r>
          </w:p>
          <w:p w14:paraId="2DC413C2" w14:textId="77777777" w:rsidR="00292864" w:rsidRPr="008019AF" w:rsidRDefault="00292864" w:rsidP="00B06C9A">
            <w:pPr>
              <w:pStyle w:val="TAC"/>
            </w:pPr>
            <w:r w:rsidRPr="008019AF">
              <w:rPr>
                <w:rFonts w:hint="eastAsia"/>
              </w:rPr>
              <w:t>5 PRB</w:t>
            </w:r>
          </w:p>
        </w:tc>
      </w:tr>
      <w:tr w:rsidR="00292864" w:rsidRPr="008019AF" w14:paraId="2F80A921" w14:textId="77777777" w:rsidTr="002F3E23">
        <w:trPr>
          <w:jc w:val="center"/>
        </w:trPr>
        <w:tc>
          <w:tcPr>
            <w:tcW w:w="1263" w:type="dxa"/>
            <w:tcBorders>
              <w:top w:val="single" w:sz="6" w:space="0" w:color="000000"/>
              <w:left w:val="single" w:sz="6" w:space="0" w:color="000000"/>
              <w:bottom w:val="single" w:sz="6" w:space="0" w:color="000000"/>
              <w:right w:val="single" w:sz="6" w:space="0" w:color="000000"/>
            </w:tcBorders>
            <w:vAlign w:val="center"/>
          </w:tcPr>
          <w:p w14:paraId="0E5BB2DD" w14:textId="4EAB649D" w:rsidR="00292864" w:rsidRPr="008019AF" w:rsidRDefault="00292864" w:rsidP="00B06C9A">
            <w:pPr>
              <w:pStyle w:val="TAC"/>
              <w:rPr>
                <w:lang w:eastAsia="zh-CN"/>
              </w:rPr>
            </w:pPr>
            <w:r w:rsidRPr="008019AF">
              <w:rPr>
                <w:rFonts w:hint="eastAsia"/>
              </w:rPr>
              <w:t>10,</w:t>
            </w:r>
            <w:r w:rsidR="00B06C9A">
              <w:t xml:space="preserve"> </w:t>
            </w:r>
            <w:r w:rsidRPr="008019AF">
              <w:rPr>
                <w:rFonts w:hint="eastAsia"/>
              </w:rPr>
              <w:t>15,</w:t>
            </w:r>
            <w:r w:rsidR="00B06C9A">
              <w:t xml:space="preserve"> </w:t>
            </w:r>
            <w:r w:rsidRPr="008019AF">
              <w:rPr>
                <w:rFonts w:hint="eastAsia"/>
              </w:rPr>
              <w:t>20,</w:t>
            </w:r>
            <w:r w:rsidR="00B06C9A">
              <w:t xml:space="preserve"> </w:t>
            </w:r>
            <w:r w:rsidRPr="008019AF">
              <w:rPr>
                <w:rFonts w:hint="eastAsia"/>
              </w:rPr>
              <w:t>25</w:t>
            </w:r>
            <w:r w:rsidRPr="008019AF">
              <w:rPr>
                <w:rFonts w:hint="eastAsia"/>
                <w:lang w:eastAsia="zh-CN"/>
              </w:rPr>
              <w:t>,</w:t>
            </w:r>
            <w:r w:rsidR="00B06C9A">
              <w:rPr>
                <w:lang w:eastAsia="zh-CN"/>
              </w:rPr>
              <w:t xml:space="preserve"> </w:t>
            </w:r>
            <w:r w:rsidRPr="008019AF">
              <w:rPr>
                <w:rFonts w:hint="eastAsia"/>
                <w:lang w:eastAsia="zh-CN"/>
              </w:rPr>
              <w:t>30</w:t>
            </w:r>
          </w:p>
        </w:tc>
        <w:tc>
          <w:tcPr>
            <w:tcW w:w="1234" w:type="dxa"/>
            <w:tcBorders>
              <w:top w:val="single" w:sz="6" w:space="0" w:color="000000"/>
              <w:left w:val="single" w:sz="6" w:space="0" w:color="000000"/>
              <w:bottom w:val="single" w:sz="6" w:space="0" w:color="000000"/>
              <w:right w:val="single" w:sz="6" w:space="0" w:color="000000"/>
            </w:tcBorders>
            <w:vAlign w:val="center"/>
          </w:tcPr>
          <w:p w14:paraId="6EE977B6" w14:textId="77777777" w:rsidR="00292864" w:rsidRPr="008019AF" w:rsidRDefault="00292864" w:rsidP="00B06C9A">
            <w:pPr>
              <w:pStyle w:val="TAC"/>
              <w:rPr>
                <w:lang w:eastAsia="zh-CN"/>
              </w:rPr>
            </w:pPr>
            <w:r w:rsidRPr="008019AF">
              <w:rPr>
                <w:rFonts w:hint="eastAsia"/>
              </w:rPr>
              <w:t>30</w:t>
            </w:r>
          </w:p>
        </w:tc>
        <w:tc>
          <w:tcPr>
            <w:tcW w:w="1541" w:type="dxa"/>
            <w:tcBorders>
              <w:top w:val="single" w:sz="6" w:space="0" w:color="000000"/>
              <w:left w:val="single" w:sz="6" w:space="0" w:color="000000"/>
              <w:bottom w:val="single" w:sz="6" w:space="0" w:color="000000"/>
              <w:right w:val="single" w:sz="4" w:space="0" w:color="auto"/>
            </w:tcBorders>
            <w:vAlign w:val="center"/>
          </w:tcPr>
          <w:p w14:paraId="0DA28080" w14:textId="77777777" w:rsidR="00292864" w:rsidRPr="008019AF" w:rsidRDefault="00292864" w:rsidP="00B06C9A">
            <w:pPr>
              <w:pStyle w:val="TAC"/>
              <w:rPr>
                <w:lang w:eastAsia="zh-CN"/>
              </w:rPr>
            </w:pPr>
            <w:r w:rsidRPr="008019AF">
              <w:t>G-FR1-A1-</w:t>
            </w:r>
            <w:r w:rsidRPr="008019AF">
              <w:rPr>
                <w:rFonts w:hint="eastAsia"/>
              </w:rPr>
              <w:t>2</w:t>
            </w:r>
          </w:p>
        </w:tc>
        <w:tc>
          <w:tcPr>
            <w:tcW w:w="961" w:type="dxa"/>
            <w:tcBorders>
              <w:top w:val="single" w:sz="4" w:space="0" w:color="auto"/>
              <w:left w:val="single" w:sz="4" w:space="0" w:color="auto"/>
              <w:bottom w:val="single" w:sz="4" w:space="0" w:color="auto"/>
              <w:right w:val="single" w:sz="4" w:space="0" w:color="auto"/>
            </w:tcBorders>
            <w:vAlign w:val="center"/>
          </w:tcPr>
          <w:p w14:paraId="2E2859E3" w14:textId="77777777" w:rsidR="00292864" w:rsidRPr="0056092A" w:rsidRDefault="00292864" w:rsidP="00B06C9A">
            <w:pPr>
              <w:pStyle w:val="TAC"/>
              <w:rPr>
                <w:lang w:eastAsia="zh-CN"/>
              </w:rPr>
            </w:pPr>
            <w:r w:rsidRPr="008019AF">
              <w:rPr>
                <w:rFonts w:cs="Arial"/>
                <w:lang w:eastAsia="zh-CN"/>
              </w:rPr>
              <w:t>-98.8</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5D0D1375" w14:textId="77777777" w:rsidR="00292864" w:rsidRPr="0056092A" w:rsidRDefault="00292864" w:rsidP="00B06C9A">
            <w:pPr>
              <w:pStyle w:val="TAC"/>
              <w:rPr>
                <w:lang w:eastAsia="zh-CN"/>
              </w:rPr>
            </w:pPr>
            <w:r w:rsidRPr="008019AF">
              <w:rPr>
                <w:rFonts w:cs="Arial"/>
                <w:lang w:eastAsia="zh-CN"/>
              </w:rPr>
              <w:t>-98.8</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59B05FF8" w14:textId="77777777" w:rsidR="00292864" w:rsidRPr="0056092A" w:rsidRDefault="00292864" w:rsidP="00B06C9A">
            <w:pPr>
              <w:pStyle w:val="TAC"/>
              <w:rPr>
                <w:lang w:eastAsia="zh-CN"/>
              </w:rPr>
            </w:pPr>
            <w:r w:rsidRPr="008019AF">
              <w:rPr>
                <w:rFonts w:cs="Arial"/>
                <w:lang w:eastAsia="zh-CN"/>
              </w:rPr>
              <w:t>-98.8</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1317" w:type="dxa"/>
            <w:tcBorders>
              <w:top w:val="single" w:sz="4" w:space="0" w:color="auto"/>
              <w:left w:val="single" w:sz="4" w:space="0" w:color="auto"/>
              <w:bottom w:val="single" w:sz="4" w:space="0" w:color="auto"/>
              <w:right w:val="single" w:sz="4" w:space="0" w:color="auto"/>
            </w:tcBorders>
            <w:vAlign w:val="center"/>
          </w:tcPr>
          <w:p w14:paraId="5E5E9F95" w14:textId="77777777" w:rsidR="00292864" w:rsidRPr="008019AF" w:rsidRDefault="00292864" w:rsidP="00B06C9A">
            <w:pPr>
              <w:pStyle w:val="TAC"/>
            </w:pPr>
            <w:r>
              <w:rPr>
                <w:rFonts w:cs="Arial"/>
                <w:szCs w:val="18"/>
              </w:rPr>
              <w:t xml:space="preserve">-78.4 </w:t>
            </w:r>
            <w:r w:rsidRPr="008019AF">
              <w:rPr>
                <w:rFonts w:cs="Arial"/>
                <w:szCs w:val="18"/>
              </w:rPr>
              <w:t>-</w:t>
            </w:r>
            <w:r>
              <w:rPr>
                <w:rFonts w:cs="Arial"/>
                <w:szCs w:val="18"/>
              </w:rPr>
              <w:t xml:space="preserve"> </w:t>
            </w:r>
            <w:r w:rsidRPr="008019AF">
              <w:t>Δ</w:t>
            </w:r>
            <w:r w:rsidRPr="008019AF">
              <w:rPr>
                <w:vertAlign w:val="subscript"/>
              </w:rPr>
              <w:t>minSEN</w:t>
            </w:r>
          </w:p>
        </w:tc>
        <w:tc>
          <w:tcPr>
            <w:tcW w:w="1381" w:type="dxa"/>
            <w:tcBorders>
              <w:top w:val="single" w:sz="4" w:space="0" w:color="auto"/>
              <w:left w:val="single" w:sz="4" w:space="0" w:color="auto"/>
              <w:bottom w:val="single" w:sz="4" w:space="0" w:color="auto"/>
              <w:right w:val="single" w:sz="4" w:space="0" w:color="auto"/>
            </w:tcBorders>
            <w:vAlign w:val="center"/>
          </w:tcPr>
          <w:p w14:paraId="6F1D05F2"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30 kHz, </w:t>
            </w:r>
          </w:p>
          <w:p w14:paraId="477A078E" w14:textId="77777777" w:rsidR="00292864" w:rsidRPr="008019AF" w:rsidRDefault="00292864" w:rsidP="00B06C9A">
            <w:pPr>
              <w:pStyle w:val="TAC"/>
            </w:pPr>
            <w:r>
              <w:t>10</w:t>
            </w:r>
            <w:r w:rsidRPr="008019AF">
              <w:rPr>
                <w:rFonts w:hint="eastAsia"/>
              </w:rPr>
              <w:t xml:space="preserve"> PRB</w:t>
            </w:r>
          </w:p>
        </w:tc>
      </w:tr>
      <w:tr w:rsidR="00292864" w:rsidRPr="008019AF" w14:paraId="1984DE43" w14:textId="77777777" w:rsidTr="002F3E23">
        <w:trPr>
          <w:jc w:val="center"/>
        </w:trPr>
        <w:tc>
          <w:tcPr>
            <w:tcW w:w="1263" w:type="dxa"/>
            <w:tcBorders>
              <w:top w:val="single" w:sz="6" w:space="0" w:color="000000"/>
              <w:left w:val="single" w:sz="6" w:space="0" w:color="000000"/>
              <w:bottom w:val="single" w:sz="6" w:space="0" w:color="000000"/>
              <w:right w:val="single" w:sz="6" w:space="0" w:color="000000"/>
            </w:tcBorders>
            <w:vAlign w:val="center"/>
          </w:tcPr>
          <w:p w14:paraId="75E528F5" w14:textId="65650313" w:rsidR="00292864" w:rsidRPr="008019AF" w:rsidRDefault="00292864" w:rsidP="00B06C9A">
            <w:pPr>
              <w:pStyle w:val="TAC"/>
              <w:rPr>
                <w:lang w:eastAsia="zh-CN"/>
              </w:rPr>
            </w:pPr>
            <w:r w:rsidRPr="008019AF">
              <w:rPr>
                <w:rFonts w:hint="eastAsia"/>
              </w:rPr>
              <w:t>40,</w:t>
            </w:r>
            <w:r w:rsidR="00B06C9A">
              <w:t xml:space="preserve"> </w:t>
            </w:r>
            <w:r w:rsidRPr="008019AF">
              <w:rPr>
                <w:rFonts w:hint="eastAsia"/>
              </w:rPr>
              <w:t>50,</w:t>
            </w:r>
            <w:r w:rsidR="00B06C9A">
              <w:t xml:space="preserve"> </w:t>
            </w:r>
            <w:r w:rsidRPr="008019AF">
              <w:rPr>
                <w:rFonts w:hint="eastAsia"/>
              </w:rPr>
              <w:t>60,</w:t>
            </w:r>
            <w:r w:rsidR="00B06C9A">
              <w:t xml:space="preserve"> </w:t>
            </w:r>
            <w:r w:rsidRPr="008019AF">
              <w:rPr>
                <w:rFonts w:hint="eastAsia"/>
                <w:lang w:eastAsia="zh-CN"/>
              </w:rPr>
              <w:t>70,</w:t>
            </w:r>
            <w:r w:rsidR="00B06C9A">
              <w:rPr>
                <w:lang w:eastAsia="zh-CN"/>
              </w:rPr>
              <w:t xml:space="preserve"> </w:t>
            </w:r>
            <w:r w:rsidRPr="008019AF">
              <w:rPr>
                <w:rFonts w:hint="eastAsia"/>
              </w:rPr>
              <w:t>80,</w:t>
            </w:r>
            <w:r w:rsidR="00B06C9A">
              <w:t xml:space="preserve"> </w:t>
            </w:r>
            <w:r w:rsidRPr="008019AF">
              <w:rPr>
                <w:rFonts w:hint="eastAsia"/>
                <w:lang w:eastAsia="zh-CN"/>
              </w:rPr>
              <w:t>90,</w:t>
            </w:r>
            <w:r w:rsidR="00B06C9A">
              <w:rPr>
                <w:lang w:eastAsia="zh-CN"/>
              </w:rPr>
              <w:t xml:space="preserve"> </w:t>
            </w:r>
            <w:r w:rsidRPr="008019AF">
              <w:rPr>
                <w:rFonts w:hint="eastAsia"/>
              </w:rPr>
              <w:t>100</w:t>
            </w:r>
          </w:p>
        </w:tc>
        <w:tc>
          <w:tcPr>
            <w:tcW w:w="1234" w:type="dxa"/>
            <w:tcBorders>
              <w:top w:val="single" w:sz="6" w:space="0" w:color="000000"/>
              <w:left w:val="single" w:sz="6" w:space="0" w:color="000000"/>
              <w:bottom w:val="single" w:sz="6" w:space="0" w:color="000000"/>
              <w:right w:val="single" w:sz="6" w:space="0" w:color="000000"/>
            </w:tcBorders>
            <w:vAlign w:val="center"/>
          </w:tcPr>
          <w:p w14:paraId="73613444" w14:textId="77777777" w:rsidR="00292864" w:rsidRPr="008019AF" w:rsidRDefault="00292864" w:rsidP="00B06C9A">
            <w:pPr>
              <w:pStyle w:val="TAC"/>
              <w:rPr>
                <w:lang w:eastAsia="zh-CN"/>
              </w:rPr>
            </w:pPr>
            <w:r w:rsidRPr="008019AF">
              <w:rPr>
                <w:rFonts w:hint="eastAsia"/>
              </w:rPr>
              <w:t>30</w:t>
            </w:r>
          </w:p>
        </w:tc>
        <w:tc>
          <w:tcPr>
            <w:tcW w:w="1541" w:type="dxa"/>
            <w:tcBorders>
              <w:top w:val="single" w:sz="6" w:space="0" w:color="000000"/>
              <w:left w:val="single" w:sz="6" w:space="0" w:color="000000"/>
              <w:bottom w:val="single" w:sz="6" w:space="0" w:color="000000"/>
              <w:right w:val="single" w:sz="4" w:space="0" w:color="auto"/>
            </w:tcBorders>
            <w:vAlign w:val="center"/>
          </w:tcPr>
          <w:p w14:paraId="731EF8E1" w14:textId="77777777" w:rsidR="00292864" w:rsidRPr="008019AF" w:rsidRDefault="00292864" w:rsidP="00B06C9A">
            <w:pPr>
              <w:pStyle w:val="TAC"/>
              <w:rPr>
                <w:lang w:eastAsia="zh-CN"/>
              </w:rPr>
            </w:pPr>
            <w:r w:rsidRPr="008019AF">
              <w:t>G-FR1-A1-</w:t>
            </w:r>
            <w:r w:rsidRPr="008019AF">
              <w:rPr>
                <w:rFonts w:hint="eastAsia"/>
              </w:rPr>
              <w:t>5</w:t>
            </w:r>
          </w:p>
        </w:tc>
        <w:tc>
          <w:tcPr>
            <w:tcW w:w="961" w:type="dxa"/>
            <w:tcBorders>
              <w:top w:val="single" w:sz="4" w:space="0" w:color="auto"/>
              <w:left w:val="single" w:sz="4" w:space="0" w:color="auto"/>
              <w:bottom w:val="single" w:sz="4" w:space="0" w:color="auto"/>
              <w:right w:val="single" w:sz="4" w:space="0" w:color="auto"/>
            </w:tcBorders>
            <w:vAlign w:val="center"/>
          </w:tcPr>
          <w:p w14:paraId="063ECA66" w14:textId="77777777" w:rsidR="00292864" w:rsidRPr="0056092A" w:rsidRDefault="00292864" w:rsidP="00B06C9A">
            <w:pPr>
              <w:pStyle w:val="TAC"/>
              <w:rPr>
                <w:lang w:eastAsia="zh-CN"/>
              </w:rPr>
            </w:pPr>
            <w:r w:rsidRPr="008019AF">
              <w:rPr>
                <w:rFonts w:cs="Arial"/>
                <w:lang w:eastAsia="zh-CN"/>
              </w:rPr>
              <w:t>-92.6</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31E76BDE" w14:textId="77777777" w:rsidR="00292864" w:rsidRPr="0056092A" w:rsidRDefault="00292864" w:rsidP="00B06C9A">
            <w:pPr>
              <w:pStyle w:val="TAC"/>
              <w:rPr>
                <w:lang w:eastAsia="zh-CN"/>
              </w:rPr>
            </w:pPr>
            <w:r w:rsidRPr="008019AF">
              <w:rPr>
                <w:rFonts w:cs="Arial"/>
                <w:lang w:eastAsia="zh-CN"/>
              </w:rPr>
              <w:t>-92.6</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16220210" w14:textId="77777777" w:rsidR="00292864" w:rsidRPr="0056092A" w:rsidRDefault="00292864" w:rsidP="00B06C9A">
            <w:pPr>
              <w:pStyle w:val="TAC"/>
              <w:rPr>
                <w:lang w:eastAsia="zh-CN"/>
              </w:rPr>
            </w:pPr>
            <w:r w:rsidRPr="008019AF">
              <w:rPr>
                <w:rFonts w:cs="Arial"/>
                <w:lang w:eastAsia="zh-CN"/>
              </w:rPr>
              <w:t>-92.6</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1317" w:type="dxa"/>
            <w:tcBorders>
              <w:top w:val="single" w:sz="4" w:space="0" w:color="auto"/>
              <w:left w:val="single" w:sz="4" w:space="0" w:color="auto"/>
              <w:bottom w:val="single" w:sz="4" w:space="0" w:color="auto"/>
              <w:right w:val="single" w:sz="4" w:space="0" w:color="auto"/>
            </w:tcBorders>
            <w:vAlign w:val="center"/>
          </w:tcPr>
          <w:p w14:paraId="31B5CE32" w14:textId="77777777" w:rsidR="00292864" w:rsidRPr="008019AF" w:rsidRDefault="00292864" w:rsidP="00B06C9A">
            <w:pPr>
              <w:pStyle w:val="TAC"/>
            </w:pPr>
            <w:r>
              <w:rPr>
                <w:rFonts w:cs="Arial"/>
                <w:szCs w:val="18"/>
              </w:rPr>
              <w:t xml:space="preserve">-71.4 </w:t>
            </w:r>
            <w:r w:rsidRPr="008019AF">
              <w:rPr>
                <w:rFonts w:cs="Arial"/>
                <w:szCs w:val="18"/>
              </w:rPr>
              <w:t>-</w:t>
            </w:r>
            <w:r>
              <w:rPr>
                <w:rFonts w:cs="Arial"/>
                <w:szCs w:val="18"/>
              </w:rPr>
              <w:t xml:space="preserve"> </w:t>
            </w:r>
            <w:r w:rsidRPr="008019AF">
              <w:t>Δ</w:t>
            </w:r>
            <w:r w:rsidRPr="008019AF">
              <w:rPr>
                <w:vertAlign w:val="subscript"/>
              </w:rPr>
              <w:t>minSEN</w:t>
            </w:r>
          </w:p>
        </w:tc>
        <w:tc>
          <w:tcPr>
            <w:tcW w:w="1381" w:type="dxa"/>
            <w:tcBorders>
              <w:top w:val="single" w:sz="4" w:space="0" w:color="auto"/>
              <w:left w:val="single" w:sz="4" w:space="0" w:color="auto"/>
              <w:bottom w:val="single" w:sz="4" w:space="0" w:color="auto"/>
              <w:right w:val="single" w:sz="4" w:space="0" w:color="auto"/>
            </w:tcBorders>
            <w:vAlign w:val="center"/>
          </w:tcPr>
          <w:p w14:paraId="26B4185A"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30 kHz, </w:t>
            </w:r>
          </w:p>
          <w:p w14:paraId="6616F369" w14:textId="77777777" w:rsidR="00292864" w:rsidRPr="008019AF" w:rsidRDefault="00292864" w:rsidP="00B06C9A">
            <w:pPr>
              <w:pStyle w:val="TAC"/>
            </w:pPr>
            <w:r>
              <w:t>50</w:t>
            </w:r>
            <w:r w:rsidRPr="008019AF">
              <w:rPr>
                <w:rFonts w:hint="eastAsia"/>
              </w:rPr>
              <w:t xml:space="preserve"> PRB</w:t>
            </w:r>
          </w:p>
        </w:tc>
      </w:tr>
      <w:tr w:rsidR="00292864" w:rsidRPr="008019AF" w14:paraId="65EE0B4C" w14:textId="77777777" w:rsidTr="002F3E23">
        <w:trPr>
          <w:jc w:val="center"/>
        </w:trPr>
        <w:tc>
          <w:tcPr>
            <w:tcW w:w="1263" w:type="dxa"/>
            <w:tcBorders>
              <w:top w:val="single" w:sz="6" w:space="0" w:color="000000"/>
              <w:left w:val="single" w:sz="6" w:space="0" w:color="000000"/>
              <w:bottom w:val="single" w:sz="6" w:space="0" w:color="000000"/>
              <w:right w:val="single" w:sz="6" w:space="0" w:color="000000"/>
            </w:tcBorders>
            <w:vAlign w:val="center"/>
          </w:tcPr>
          <w:p w14:paraId="194F5F06" w14:textId="3DC2DBEF" w:rsidR="00292864" w:rsidRPr="008019AF" w:rsidRDefault="00292864" w:rsidP="00B06C9A">
            <w:pPr>
              <w:pStyle w:val="TAC"/>
              <w:rPr>
                <w:lang w:eastAsia="zh-CN"/>
              </w:rPr>
            </w:pPr>
            <w:r w:rsidRPr="008019AF">
              <w:rPr>
                <w:rFonts w:hint="eastAsia"/>
              </w:rPr>
              <w:t>10,</w:t>
            </w:r>
            <w:r w:rsidR="00B06C9A">
              <w:t xml:space="preserve"> </w:t>
            </w:r>
            <w:r w:rsidRPr="008019AF">
              <w:rPr>
                <w:rFonts w:hint="eastAsia"/>
              </w:rPr>
              <w:t>15,</w:t>
            </w:r>
            <w:r w:rsidR="00B06C9A">
              <w:t xml:space="preserve"> </w:t>
            </w:r>
            <w:r w:rsidRPr="008019AF">
              <w:rPr>
                <w:rFonts w:hint="eastAsia"/>
              </w:rPr>
              <w:t>20,</w:t>
            </w:r>
            <w:r w:rsidR="00B06C9A">
              <w:t xml:space="preserve"> </w:t>
            </w:r>
            <w:r w:rsidRPr="008019AF">
              <w:rPr>
                <w:rFonts w:hint="eastAsia"/>
              </w:rPr>
              <w:t>25</w:t>
            </w:r>
            <w:r w:rsidRPr="008019AF">
              <w:rPr>
                <w:rFonts w:hint="eastAsia"/>
                <w:lang w:eastAsia="zh-CN"/>
              </w:rPr>
              <w:t>,</w:t>
            </w:r>
            <w:r w:rsidR="00B06C9A">
              <w:rPr>
                <w:lang w:eastAsia="zh-CN"/>
              </w:rPr>
              <w:t xml:space="preserve"> </w:t>
            </w:r>
            <w:r w:rsidRPr="008019AF">
              <w:rPr>
                <w:rFonts w:hint="eastAsia"/>
                <w:lang w:eastAsia="zh-CN"/>
              </w:rPr>
              <w:t>30</w:t>
            </w:r>
          </w:p>
        </w:tc>
        <w:tc>
          <w:tcPr>
            <w:tcW w:w="1234" w:type="dxa"/>
            <w:tcBorders>
              <w:top w:val="single" w:sz="6" w:space="0" w:color="000000"/>
              <w:left w:val="single" w:sz="6" w:space="0" w:color="000000"/>
              <w:bottom w:val="single" w:sz="6" w:space="0" w:color="000000"/>
              <w:right w:val="single" w:sz="6" w:space="0" w:color="000000"/>
            </w:tcBorders>
            <w:vAlign w:val="center"/>
          </w:tcPr>
          <w:p w14:paraId="14FD22E1" w14:textId="77777777" w:rsidR="00292864" w:rsidRPr="008019AF" w:rsidRDefault="00292864" w:rsidP="00B06C9A">
            <w:pPr>
              <w:pStyle w:val="TAC"/>
              <w:rPr>
                <w:lang w:eastAsia="zh-CN"/>
              </w:rPr>
            </w:pPr>
            <w:r w:rsidRPr="008019AF">
              <w:rPr>
                <w:rFonts w:hint="eastAsia"/>
              </w:rPr>
              <w:t>60</w:t>
            </w:r>
          </w:p>
        </w:tc>
        <w:tc>
          <w:tcPr>
            <w:tcW w:w="1541" w:type="dxa"/>
            <w:tcBorders>
              <w:top w:val="single" w:sz="6" w:space="0" w:color="000000"/>
              <w:left w:val="single" w:sz="6" w:space="0" w:color="000000"/>
              <w:bottom w:val="single" w:sz="6" w:space="0" w:color="000000"/>
              <w:right w:val="single" w:sz="4" w:space="0" w:color="auto"/>
            </w:tcBorders>
            <w:vAlign w:val="center"/>
          </w:tcPr>
          <w:p w14:paraId="4E2FBFF8" w14:textId="77777777" w:rsidR="00292864" w:rsidRPr="008019AF" w:rsidRDefault="00292864" w:rsidP="00B06C9A">
            <w:pPr>
              <w:pStyle w:val="TAC"/>
              <w:rPr>
                <w:lang w:eastAsia="zh-CN"/>
              </w:rPr>
            </w:pPr>
            <w:r w:rsidRPr="008019AF">
              <w:t>G-FR1-A1-</w:t>
            </w:r>
            <w:r w:rsidRPr="008019AF">
              <w:rPr>
                <w:rFonts w:hint="eastAsia"/>
              </w:rPr>
              <w:t>9</w:t>
            </w:r>
          </w:p>
        </w:tc>
        <w:tc>
          <w:tcPr>
            <w:tcW w:w="961" w:type="dxa"/>
            <w:tcBorders>
              <w:top w:val="single" w:sz="4" w:space="0" w:color="auto"/>
              <w:left w:val="single" w:sz="4" w:space="0" w:color="auto"/>
              <w:bottom w:val="single" w:sz="4" w:space="0" w:color="auto"/>
              <w:right w:val="single" w:sz="4" w:space="0" w:color="auto"/>
            </w:tcBorders>
            <w:vAlign w:val="center"/>
          </w:tcPr>
          <w:p w14:paraId="18E469B5" w14:textId="77777777" w:rsidR="00292864" w:rsidRPr="0056092A" w:rsidRDefault="00292864" w:rsidP="00B06C9A">
            <w:pPr>
              <w:pStyle w:val="TAC"/>
              <w:rPr>
                <w:lang w:eastAsia="zh-CN"/>
              </w:rPr>
            </w:pPr>
            <w:r w:rsidRPr="008019AF">
              <w:rPr>
                <w:lang w:eastAsia="zh-CN"/>
              </w:rPr>
              <w:t>-98.2</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0DB80BB7" w14:textId="77777777" w:rsidR="00292864" w:rsidRPr="0056092A" w:rsidRDefault="00292864" w:rsidP="00B06C9A">
            <w:pPr>
              <w:pStyle w:val="TAC"/>
              <w:rPr>
                <w:lang w:eastAsia="zh-CN"/>
              </w:rPr>
            </w:pPr>
            <w:r w:rsidRPr="008019AF">
              <w:rPr>
                <w:lang w:eastAsia="zh-CN"/>
              </w:rPr>
              <w:t>-98.2</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68A61F7B" w14:textId="77777777" w:rsidR="00292864" w:rsidRPr="0056092A" w:rsidRDefault="00292864" w:rsidP="00B06C9A">
            <w:pPr>
              <w:pStyle w:val="TAC"/>
              <w:rPr>
                <w:lang w:eastAsia="zh-CN"/>
              </w:rPr>
            </w:pPr>
            <w:r w:rsidRPr="008019AF">
              <w:rPr>
                <w:lang w:eastAsia="zh-CN"/>
              </w:rPr>
              <w:t>-98.2</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1317" w:type="dxa"/>
            <w:tcBorders>
              <w:top w:val="single" w:sz="4" w:space="0" w:color="auto"/>
              <w:left w:val="single" w:sz="4" w:space="0" w:color="auto"/>
              <w:bottom w:val="single" w:sz="4" w:space="0" w:color="auto"/>
              <w:right w:val="single" w:sz="4" w:space="0" w:color="auto"/>
            </w:tcBorders>
            <w:vAlign w:val="center"/>
          </w:tcPr>
          <w:p w14:paraId="48128DC5" w14:textId="77777777" w:rsidR="00292864" w:rsidRPr="008019AF" w:rsidRDefault="00292864" w:rsidP="00B06C9A">
            <w:pPr>
              <w:pStyle w:val="TAC"/>
              <w:rPr>
                <w:lang w:eastAsia="zh-CN"/>
              </w:rPr>
            </w:pPr>
            <w:r w:rsidRPr="008019AF">
              <w:rPr>
                <w:rFonts w:cs="Arial"/>
                <w:szCs w:val="18"/>
              </w:rPr>
              <w:t>-78.4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w:t>
            </w:r>
          </w:p>
        </w:tc>
        <w:tc>
          <w:tcPr>
            <w:tcW w:w="1381" w:type="dxa"/>
            <w:tcBorders>
              <w:top w:val="single" w:sz="4" w:space="0" w:color="auto"/>
              <w:left w:val="single" w:sz="4" w:space="0" w:color="auto"/>
              <w:bottom w:val="single" w:sz="4" w:space="0" w:color="auto"/>
              <w:right w:val="single" w:sz="4" w:space="0" w:color="auto"/>
            </w:tcBorders>
            <w:vAlign w:val="center"/>
          </w:tcPr>
          <w:p w14:paraId="0AD5A17A"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60 kHz, </w:t>
            </w:r>
          </w:p>
          <w:p w14:paraId="40A06FCE" w14:textId="77777777" w:rsidR="00292864" w:rsidRPr="008019AF" w:rsidRDefault="00292864" w:rsidP="00B06C9A">
            <w:pPr>
              <w:pStyle w:val="TAC"/>
            </w:pPr>
            <w:r w:rsidRPr="008019AF">
              <w:rPr>
                <w:rFonts w:hint="eastAsia"/>
              </w:rPr>
              <w:t>5 PRB</w:t>
            </w:r>
          </w:p>
        </w:tc>
      </w:tr>
      <w:tr w:rsidR="00292864" w:rsidRPr="008019AF" w14:paraId="02C753E1" w14:textId="77777777" w:rsidTr="002F3E23">
        <w:trPr>
          <w:jc w:val="center"/>
        </w:trPr>
        <w:tc>
          <w:tcPr>
            <w:tcW w:w="1263" w:type="dxa"/>
            <w:tcBorders>
              <w:top w:val="single" w:sz="6" w:space="0" w:color="000000"/>
              <w:left w:val="single" w:sz="6" w:space="0" w:color="000000"/>
              <w:bottom w:val="single" w:sz="6" w:space="0" w:color="000000"/>
              <w:right w:val="single" w:sz="6" w:space="0" w:color="000000"/>
            </w:tcBorders>
            <w:vAlign w:val="center"/>
          </w:tcPr>
          <w:p w14:paraId="78345E2A" w14:textId="700ECA17" w:rsidR="00292864" w:rsidRPr="008019AF" w:rsidRDefault="00292864" w:rsidP="00B06C9A">
            <w:pPr>
              <w:pStyle w:val="TAC"/>
              <w:rPr>
                <w:lang w:eastAsia="zh-CN"/>
              </w:rPr>
            </w:pPr>
            <w:r w:rsidRPr="008019AF">
              <w:rPr>
                <w:rFonts w:hint="eastAsia"/>
              </w:rPr>
              <w:t>40,</w:t>
            </w:r>
            <w:r w:rsidR="00B06C9A">
              <w:t xml:space="preserve"> </w:t>
            </w:r>
            <w:r w:rsidRPr="008019AF">
              <w:rPr>
                <w:rFonts w:hint="eastAsia"/>
              </w:rPr>
              <w:t>50,</w:t>
            </w:r>
            <w:r w:rsidR="00B06C9A">
              <w:t xml:space="preserve"> </w:t>
            </w:r>
            <w:r w:rsidRPr="008019AF">
              <w:rPr>
                <w:rFonts w:hint="eastAsia"/>
              </w:rPr>
              <w:t>60,</w:t>
            </w:r>
            <w:r w:rsidR="00B06C9A">
              <w:t xml:space="preserve"> </w:t>
            </w:r>
            <w:r w:rsidRPr="008019AF">
              <w:rPr>
                <w:rFonts w:hint="eastAsia"/>
                <w:lang w:eastAsia="zh-CN"/>
              </w:rPr>
              <w:t>70,</w:t>
            </w:r>
            <w:r w:rsidR="00B06C9A">
              <w:rPr>
                <w:lang w:eastAsia="zh-CN"/>
              </w:rPr>
              <w:t xml:space="preserve"> </w:t>
            </w:r>
            <w:r w:rsidRPr="008019AF">
              <w:rPr>
                <w:rFonts w:hint="eastAsia"/>
              </w:rPr>
              <w:t>80,</w:t>
            </w:r>
            <w:r w:rsidR="00B06C9A">
              <w:t xml:space="preserve"> </w:t>
            </w:r>
            <w:r w:rsidRPr="008019AF">
              <w:rPr>
                <w:rFonts w:hint="eastAsia"/>
                <w:lang w:eastAsia="zh-CN"/>
              </w:rPr>
              <w:t>90,</w:t>
            </w:r>
            <w:r w:rsidR="00B06C9A">
              <w:rPr>
                <w:lang w:eastAsia="zh-CN"/>
              </w:rPr>
              <w:t xml:space="preserve"> </w:t>
            </w:r>
            <w:r w:rsidRPr="008019AF">
              <w:rPr>
                <w:rFonts w:hint="eastAsia"/>
              </w:rPr>
              <w:t>100</w:t>
            </w:r>
          </w:p>
        </w:tc>
        <w:tc>
          <w:tcPr>
            <w:tcW w:w="1234" w:type="dxa"/>
            <w:tcBorders>
              <w:top w:val="single" w:sz="6" w:space="0" w:color="000000"/>
              <w:left w:val="single" w:sz="6" w:space="0" w:color="000000"/>
              <w:bottom w:val="single" w:sz="6" w:space="0" w:color="000000"/>
              <w:right w:val="single" w:sz="6" w:space="0" w:color="000000"/>
            </w:tcBorders>
            <w:vAlign w:val="center"/>
          </w:tcPr>
          <w:p w14:paraId="0C0D5F42" w14:textId="77777777" w:rsidR="00292864" w:rsidRPr="008019AF" w:rsidRDefault="00292864" w:rsidP="00B06C9A">
            <w:pPr>
              <w:pStyle w:val="TAC"/>
              <w:rPr>
                <w:lang w:eastAsia="zh-CN"/>
              </w:rPr>
            </w:pPr>
            <w:r w:rsidRPr="008019AF">
              <w:rPr>
                <w:rFonts w:hint="eastAsia"/>
              </w:rPr>
              <w:t>60</w:t>
            </w:r>
          </w:p>
        </w:tc>
        <w:tc>
          <w:tcPr>
            <w:tcW w:w="1541" w:type="dxa"/>
            <w:tcBorders>
              <w:top w:val="single" w:sz="6" w:space="0" w:color="000000"/>
              <w:left w:val="single" w:sz="6" w:space="0" w:color="000000"/>
              <w:bottom w:val="single" w:sz="6" w:space="0" w:color="000000"/>
              <w:right w:val="single" w:sz="4" w:space="0" w:color="auto"/>
            </w:tcBorders>
            <w:vAlign w:val="center"/>
          </w:tcPr>
          <w:p w14:paraId="780C0CF6" w14:textId="77777777" w:rsidR="00292864" w:rsidRPr="008019AF" w:rsidRDefault="00292864" w:rsidP="00B06C9A">
            <w:pPr>
              <w:pStyle w:val="TAC"/>
              <w:rPr>
                <w:lang w:eastAsia="zh-CN"/>
              </w:rPr>
            </w:pPr>
            <w:r w:rsidRPr="008019AF">
              <w:t>G-FR1-A1-</w:t>
            </w:r>
            <w:r w:rsidRPr="008019AF">
              <w:rPr>
                <w:rFonts w:hint="eastAsia"/>
              </w:rPr>
              <w:t>6</w:t>
            </w:r>
          </w:p>
        </w:tc>
        <w:tc>
          <w:tcPr>
            <w:tcW w:w="961" w:type="dxa"/>
            <w:tcBorders>
              <w:top w:val="single" w:sz="4" w:space="0" w:color="auto"/>
              <w:left w:val="single" w:sz="4" w:space="0" w:color="auto"/>
              <w:bottom w:val="single" w:sz="4" w:space="0" w:color="auto"/>
              <w:right w:val="single" w:sz="4" w:space="0" w:color="auto"/>
            </w:tcBorders>
            <w:vAlign w:val="center"/>
          </w:tcPr>
          <w:p w14:paraId="015A3D18" w14:textId="77777777" w:rsidR="00292864" w:rsidRPr="0056092A" w:rsidRDefault="00292864" w:rsidP="00B06C9A">
            <w:pPr>
              <w:pStyle w:val="TAC"/>
              <w:rPr>
                <w:lang w:eastAsia="zh-CN"/>
              </w:rPr>
            </w:pPr>
            <w:r w:rsidRPr="008019AF">
              <w:rPr>
                <w:rFonts w:cs="Arial"/>
                <w:lang w:eastAsia="zh-CN"/>
              </w:rPr>
              <w:t>-92.7</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7DE681C7" w14:textId="77777777" w:rsidR="00292864" w:rsidRPr="0056092A" w:rsidRDefault="00292864" w:rsidP="00B06C9A">
            <w:pPr>
              <w:pStyle w:val="TAC"/>
              <w:rPr>
                <w:lang w:eastAsia="zh-CN"/>
              </w:rPr>
            </w:pPr>
            <w:r w:rsidRPr="008019AF">
              <w:rPr>
                <w:rFonts w:cs="Arial"/>
                <w:lang w:eastAsia="zh-CN"/>
              </w:rPr>
              <w:t>-92.7</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0F0DBB1D" w14:textId="77777777" w:rsidR="00292864" w:rsidRPr="0056092A" w:rsidRDefault="00292864" w:rsidP="00B06C9A">
            <w:pPr>
              <w:pStyle w:val="TAC"/>
              <w:rPr>
                <w:lang w:eastAsia="zh-CN"/>
              </w:rPr>
            </w:pPr>
            <w:r w:rsidRPr="008019AF">
              <w:rPr>
                <w:rFonts w:cs="Arial"/>
                <w:lang w:eastAsia="zh-CN"/>
              </w:rPr>
              <w:t>-92.7</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1317" w:type="dxa"/>
            <w:tcBorders>
              <w:top w:val="single" w:sz="4" w:space="0" w:color="auto"/>
              <w:left w:val="single" w:sz="4" w:space="0" w:color="auto"/>
              <w:bottom w:val="single" w:sz="4" w:space="0" w:color="auto"/>
              <w:right w:val="single" w:sz="4" w:space="0" w:color="auto"/>
            </w:tcBorders>
            <w:vAlign w:val="center"/>
          </w:tcPr>
          <w:p w14:paraId="1CD0044E" w14:textId="77777777" w:rsidR="00292864" w:rsidRPr="008019AF" w:rsidRDefault="00292864" w:rsidP="00B06C9A">
            <w:pPr>
              <w:pStyle w:val="TAC"/>
            </w:pPr>
            <w:r w:rsidRPr="008019AF">
              <w:rPr>
                <w:rFonts w:cs="Arial"/>
                <w:szCs w:val="18"/>
              </w:rPr>
              <w:t>-71.6</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w:t>
            </w:r>
          </w:p>
        </w:tc>
        <w:tc>
          <w:tcPr>
            <w:tcW w:w="1381" w:type="dxa"/>
            <w:tcBorders>
              <w:top w:val="single" w:sz="4" w:space="0" w:color="auto"/>
              <w:left w:val="single" w:sz="4" w:space="0" w:color="auto"/>
              <w:bottom w:val="single" w:sz="4" w:space="0" w:color="auto"/>
              <w:right w:val="single" w:sz="4" w:space="0" w:color="auto"/>
            </w:tcBorders>
            <w:vAlign w:val="center"/>
          </w:tcPr>
          <w:p w14:paraId="7341E3B9"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60 kHz, </w:t>
            </w:r>
          </w:p>
          <w:p w14:paraId="41CA23AC" w14:textId="77777777" w:rsidR="00292864" w:rsidRPr="008019AF" w:rsidRDefault="00292864" w:rsidP="00B06C9A">
            <w:pPr>
              <w:pStyle w:val="TAC"/>
            </w:pPr>
            <w:r w:rsidRPr="008019AF">
              <w:rPr>
                <w:rFonts w:hint="eastAsia"/>
              </w:rPr>
              <w:t>24 PRB</w:t>
            </w:r>
          </w:p>
        </w:tc>
      </w:tr>
      <w:tr w:rsidR="00292864" w:rsidRPr="008019AF" w14:paraId="25165D13" w14:textId="77777777" w:rsidTr="002F3E23">
        <w:trPr>
          <w:trHeight w:val="186"/>
          <w:jc w:val="center"/>
        </w:trPr>
        <w:tc>
          <w:tcPr>
            <w:tcW w:w="9625" w:type="dxa"/>
            <w:gridSpan w:val="8"/>
            <w:tcBorders>
              <w:top w:val="single" w:sz="6" w:space="0" w:color="000000"/>
              <w:left w:val="single" w:sz="6" w:space="0" w:color="000000"/>
              <w:bottom w:val="single" w:sz="6" w:space="0" w:color="000000"/>
              <w:right w:val="single" w:sz="6" w:space="0" w:color="000000"/>
            </w:tcBorders>
            <w:vAlign w:val="center"/>
          </w:tcPr>
          <w:p w14:paraId="33E9A2C6" w14:textId="77777777" w:rsidR="00292864" w:rsidRPr="008019AF" w:rsidRDefault="00292864" w:rsidP="00B06C9A">
            <w:pPr>
              <w:pStyle w:val="TAN"/>
              <w:rPr>
                <w:szCs w:val="18"/>
              </w:rPr>
            </w:pPr>
            <w:r w:rsidRPr="008019AF">
              <w:t xml:space="preserve">NOTE: </w:t>
            </w:r>
            <w:r w:rsidRPr="008019AF">
              <w:tab/>
              <w:t>Wanted and interfering signal are placed adjacently around F</w:t>
            </w:r>
            <w:r w:rsidRPr="008019AF">
              <w:rPr>
                <w:vertAlign w:val="subscript"/>
              </w:rPr>
              <w:t>c</w:t>
            </w:r>
            <w:r>
              <w:rPr>
                <w:rFonts w:hint="eastAsia"/>
                <w:lang w:val="en-US" w:eastAsia="zh-CN"/>
              </w:rPr>
              <w:t>, where the F</w:t>
            </w:r>
            <w:r>
              <w:rPr>
                <w:rFonts w:hint="eastAsia"/>
                <w:vertAlign w:val="subscript"/>
                <w:lang w:val="en-US" w:eastAsia="zh-CN"/>
              </w:rPr>
              <w:t>c</w:t>
            </w:r>
            <w:r>
              <w:rPr>
                <w:rFonts w:hint="eastAsia"/>
                <w:lang w:val="en-US" w:eastAsia="zh-CN"/>
              </w:rPr>
              <w:t xml:space="preserve"> is defined for </w:t>
            </w:r>
            <w:r>
              <w:rPr>
                <w:rFonts w:hint="eastAsia"/>
                <w:i/>
                <w:iCs/>
                <w:lang w:val="en-US" w:eastAsia="zh-CN"/>
              </w:rPr>
              <w:t xml:space="preserve">BS channel bandwidth </w:t>
            </w:r>
            <w:r>
              <w:rPr>
                <w:rFonts w:hint="eastAsia"/>
                <w:lang w:val="en-US" w:eastAsia="zh-CN"/>
              </w:rPr>
              <w:t>of the wanted signal according to the table 5.4.2.2-1 and located in the interfering signal.</w:t>
            </w:r>
          </w:p>
        </w:tc>
      </w:tr>
    </w:tbl>
    <w:p w14:paraId="65FD75E5" w14:textId="77777777" w:rsidR="00292864" w:rsidRPr="008019AF" w:rsidRDefault="00292864" w:rsidP="00292864">
      <w:pPr>
        <w:keepNext/>
        <w:rPr>
          <w:rFonts w:cs="v5.0.0"/>
          <w:lang w:eastAsia="zh-CN"/>
        </w:rPr>
      </w:pPr>
    </w:p>
    <w:p w14:paraId="47A0C3C8" w14:textId="77777777" w:rsidR="00292864" w:rsidRDefault="00292864" w:rsidP="00292864">
      <w:pPr>
        <w:pStyle w:val="TH"/>
      </w:pPr>
      <w:r w:rsidRPr="008019AF">
        <w:rPr>
          <w:rFonts w:hint="eastAsia"/>
          <w:lang w:eastAsia="zh-CN"/>
        </w:rPr>
        <w:t>T</w:t>
      </w:r>
      <w:r w:rsidRPr="008019AF">
        <w:t xml:space="preserve">able </w:t>
      </w:r>
      <w:r>
        <w:rPr>
          <w:rFonts w:hint="eastAsia"/>
          <w:lang w:eastAsia="zh-CN"/>
        </w:rPr>
        <w:t>7.9.5.1</w:t>
      </w:r>
      <w:r w:rsidRPr="008019AF">
        <w:t>-2</w:t>
      </w:r>
      <w:r w:rsidRPr="008019AF">
        <w:rPr>
          <w:lang w:eastAsia="zh-CN"/>
        </w:rPr>
        <w:t>:</w:t>
      </w:r>
      <w:r w:rsidRPr="008019AF">
        <w:t xml:space="preserve"> </w:t>
      </w:r>
      <w:r w:rsidRPr="008019AF">
        <w:rPr>
          <w:rFonts w:hint="eastAsia"/>
          <w:lang w:eastAsia="zh-CN"/>
        </w:rPr>
        <w:t xml:space="preserve"> Medium Range </w:t>
      </w:r>
      <w:r w:rsidRPr="008019AF">
        <w:t>BS in-channel selectivity</w:t>
      </w:r>
    </w:p>
    <w:tbl>
      <w:tblPr>
        <w:tblW w:w="0" w:type="auto"/>
        <w:jc w:val="center"/>
        <w:tblLayout w:type="fixed"/>
        <w:tblLook w:val="00A0" w:firstRow="1" w:lastRow="0" w:firstColumn="1" w:lastColumn="0" w:noHBand="0" w:noVBand="0"/>
      </w:tblPr>
      <w:tblGrid>
        <w:gridCol w:w="1264"/>
        <w:gridCol w:w="1235"/>
        <w:gridCol w:w="1542"/>
        <w:gridCol w:w="957"/>
        <w:gridCol w:w="964"/>
        <w:gridCol w:w="964"/>
        <w:gridCol w:w="1317"/>
        <w:gridCol w:w="1382"/>
      </w:tblGrid>
      <w:tr w:rsidR="00292864" w:rsidRPr="008019AF" w14:paraId="1E5209B9" w14:textId="77777777" w:rsidTr="002F3E23">
        <w:trPr>
          <w:jc w:val="center"/>
        </w:trPr>
        <w:tc>
          <w:tcPr>
            <w:tcW w:w="1264" w:type="dxa"/>
            <w:vMerge w:val="restart"/>
            <w:tcBorders>
              <w:top w:val="single" w:sz="6" w:space="0" w:color="000000"/>
              <w:left w:val="single" w:sz="6" w:space="0" w:color="000000"/>
              <w:right w:val="single" w:sz="6" w:space="0" w:color="000000"/>
            </w:tcBorders>
            <w:vAlign w:val="center"/>
          </w:tcPr>
          <w:p w14:paraId="7D83B794" w14:textId="77777777" w:rsidR="00292864" w:rsidRPr="008019AF" w:rsidRDefault="00292864" w:rsidP="00B06C9A">
            <w:pPr>
              <w:pStyle w:val="TAH"/>
            </w:pPr>
            <w:r w:rsidRPr="008019AF">
              <w:lastRenderedPageBreak/>
              <w:t>BS channel bandwidth [MHz]</w:t>
            </w:r>
          </w:p>
        </w:tc>
        <w:tc>
          <w:tcPr>
            <w:tcW w:w="1235" w:type="dxa"/>
            <w:vMerge w:val="restart"/>
            <w:tcBorders>
              <w:top w:val="single" w:sz="6" w:space="0" w:color="000000"/>
              <w:left w:val="single" w:sz="6" w:space="0" w:color="000000"/>
              <w:right w:val="single" w:sz="6" w:space="0" w:color="000000"/>
            </w:tcBorders>
          </w:tcPr>
          <w:p w14:paraId="4126A67F" w14:textId="77777777" w:rsidR="00292864" w:rsidRPr="008019AF" w:rsidRDefault="00292864" w:rsidP="00B06C9A">
            <w:pPr>
              <w:pStyle w:val="TAH"/>
            </w:pPr>
            <w:r w:rsidRPr="008019AF">
              <w:rPr>
                <w:rFonts w:hint="eastAsia"/>
              </w:rPr>
              <w:t>S</w:t>
            </w:r>
            <w:r w:rsidRPr="008019AF">
              <w:t xml:space="preserve">ubcarrier </w:t>
            </w:r>
            <w:r w:rsidRPr="008019AF">
              <w:rPr>
                <w:rFonts w:hint="eastAsia"/>
              </w:rPr>
              <w:t>spacing</w:t>
            </w:r>
            <w:r>
              <w:t xml:space="preserve"> </w:t>
            </w:r>
            <w:r w:rsidRPr="008019AF">
              <w:t>[KHz]</w:t>
            </w:r>
          </w:p>
        </w:tc>
        <w:tc>
          <w:tcPr>
            <w:tcW w:w="1542" w:type="dxa"/>
            <w:vMerge w:val="restart"/>
            <w:tcBorders>
              <w:top w:val="single" w:sz="6" w:space="0" w:color="000000"/>
              <w:left w:val="single" w:sz="6" w:space="0" w:color="000000"/>
              <w:right w:val="single" w:sz="6" w:space="0" w:color="000000"/>
            </w:tcBorders>
            <w:vAlign w:val="center"/>
          </w:tcPr>
          <w:p w14:paraId="02CE2830" w14:textId="77777777" w:rsidR="00292864" w:rsidRPr="008019AF" w:rsidRDefault="00292864" w:rsidP="00B06C9A">
            <w:pPr>
              <w:pStyle w:val="TAH"/>
            </w:pPr>
            <w:r w:rsidRPr="008019AF">
              <w:t>R</w:t>
            </w:r>
            <w:r w:rsidRPr="008019AF">
              <w:rPr>
                <w:rFonts w:hint="eastAsia"/>
              </w:rPr>
              <w:t>eference measurement channel</w:t>
            </w:r>
          </w:p>
        </w:tc>
        <w:tc>
          <w:tcPr>
            <w:tcW w:w="2885" w:type="dxa"/>
            <w:gridSpan w:val="3"/>
            <w:tcBorders>
              <w:top w:val="single" w:sz="6" w:space="0" w:color="000000"/>
              <w:left w:val="single" w:sz="6" w:space="0" w:color="000000"/>
              <w:bottom w:val="single" w:sz="4" w:space="0" w:color="auto"/>
              <w:right w:val="single" w:sz="6" w:space="0" w:color="000000"/>
            </w:tcBorders>
          </w:tcPr>
          <w:p w14:paraId="39E868F1" w14:textId="77777777" w:rsidR="00292864" w:rsidRPr="008019AF" w:rsidRDefault="00292864" w:rsidP="00B06C9A">
            <w:pPr>
              <w:pStyle w:val="TAH"/>
            </w:pPr>
            <w:r w:rsidRPr="008019AF">
              <w:t>W</w:t>
            </w:r>
            <w:r w:rsidRPr="008019AF">
              <w:rPr>
                <w:rFonts w:hint="eastAsia"/>
              </w:rPr>
              <w:t>anted signal mean power [dBm]</w:t>
            </w:r>
          </w:p>
        </w:tc>
        <w:tc>
          <w:tcPr>
            <w:tcW w:w="1317" w:type="dxa"/>
            <w:vMerge w:val="restart"/>
            <w:tcBorders>
              <w:top w:val="single" w:sz="6" w:space="0" w:color="000000"/>
              <w:left w:val="single" w:sz="6" w:space="0" w:color="000000"/>
              <w:right w:val="single" w:sz="6" w:space="0" w:color="000000"/>
            </w:tcBorders>
            <w:vAlign w:val="center"/>
          </w:tcPr>
          <w:p w14:paraId="240EC58A" w14:textId="77777777" w:rsidR="00292864" w:rsidRPr="008019AF" w:rsidRDefault="00292864" w:rsidP="00B06C9A">
            <w:pPr>
              <w:pStyle w:val="TAH"/>
            </w:pPr>
            <w:r w:rsidRPr="008019AF">
              <w:rPr>
                <w:rFonts w:hint="eastAsia"/>
              </w:rPr>
              <w:t>Interfering signal mean power [dBm]</w:t>
            </w:r>
          </w:p>
        </w:tc>
        <w:tc>
          <w:tcPr>
            <w:tcW w:w="1382" w:type="dxa"/>
            <w:vMerge w:val="restart"/>
            <w:tcBorders>
              <w:top w:val="single" w:sz="6" w:space="0" w:color="000000"/>
              <w:left w:val="single" w:sz="6" w:space="0" w:color="000000"/>
              <w:right w:val="single" w:sz="6" w:space="0" w:color="000000"/>
            </w:tcBorders>
            <w:vAlign w:val="center"/>
          </w:tcPr>
          <w:p w14:paraId="65BCFD65" w14:textId="77777777" w:rsidR="00292864" w:rsidRPr="008019AF" w:rsidRDefault="00292864" w:rsidP="00B06C9A">
            <w:pPr>
              <w:pStyle w:val="TAH"/>
            </w:pPr>
            <w:r w:rsidRPr="008019AF">
              <w:t>Type of interfering signal</w:t>
            </w:r>
          </w:p>
        </w:tc>
      </w:tr>
      <w:tr w:rsidR="00292864" w:rsidRPr="008019AF" w14:paraId="0EEEF1B5" w14:textId="77777777" w:rsidTr="002F3E23">
        <w:trPr>
          <w:jc w:val="center"/>
        </w:trPr>
        <w:tc>
          <w:tcPr>
            <w:tcW w:w="1264" w:type="dxa"/>
            <w:vMerge/>
            <w:tcBorders>
              <w:left w:val="single" w:sz="6" w:space="0" w:color="000000"/>
              <w:bottom w:val="single" w:sz="6" w:space="0" w:color="000000"/>
              <w:right w:val="single" w:sz="6" w:space="0" w:color="000000"/>
            </w:tcBorders>
            <w:vAlign w:val="center"/>
          </w:tcPr>
          <w:p w14:paraId="4C4BC59D" w14:textId="77777777" w:rsidR="00292864" w:rsidRPr="008019AF" w:rsidRDefault="00292864" w:rsidP="009760C0">
            <w:pPr>
              <w:pStyle w:val="TAC"/>
            </w:pPr>
          </w:p>
        </w:tc>
        <w:tc>
          <w:tcPr>
            <w:tcW w:w="1235" w:type="dxa"/>
            <w:vMerge/>
            <w:tcBorders>
              <w:left w:val="single" w:sz="6" w:space="0" w:color="000000"/>
              <w:bottom w:val="single" w:sz="6" w:space="0" w:color="000000"/>
              <w:right w:val="single" w:sz="6" w:space="0" w:color="000000"/>
            </w:tcBorders>
            <w:vAlign w:val="center"/>
          </w:tcPr>
          <w:p w14:paraId="11E8F5D9" w14:textId="77777777" w:rsidR="00292864" w:rsidRPr="008019AF" w:rsidRDefault="00292864" w:rsidP="009760C0">
            <w:pPr>
              <w:pStyle w:val="TAC"/>
            </w:pPr>
          </w:p>
        </w:tc>
        <w:tc>
          <w:tcPr>
            <w:tcW w:w="1542" w:type="dxa"/>
            <w:vMerge/>
            <w:tcBorders>
              <w:left w:val="single" w:sz="6" w:space="0" w:color="000000"/>
              <w:bottom w:val="single" w:sz="6" w:space="0" w:color="000000"/>
              <w:right w:val="single" w:sz="6" w:space="0" w:color="000000"/>
            </w:tcBorders>
            <w:vAlign w:val="center"/>
          </w:tcPr>
          <w:p w14:paraId="312C4932" w14:textId="77777777" w:rsidR="00292864" w:rsidRPr="008019AF" w:rsidRDefault="00292864" w:rsidP="002F3E23">
            <w:pPr>
              <w:pStyle w:val="TAH"/>
            </w:pPr>
          </w:p>
        </w:tc>
        <w:tc>
          <w:tcPr>
            <w:tcW w:w="957" w:type="dxa"/>
            <w:tcBorders>
              <w:top w:val="single" w:sz="4" w:space="0" w:color="auto"/>
              <w:left w:val="single" w:sz="6" w:space="0" w:color="000000"/>
              <w:bottom w:val="single" w:sz="4" w:space="0" w:color="auto"/>
              <w:right w:val="single" w:sz="4" w:space="0" w:color="auto"/>
            </w:tcBorders>
            <w:vAlign w:val="center"/>
          </w:tcPr>
          <w:p w14:paraId="0B00C1F5" w14:textId="77777777" w:rsidR="00292864" w:rsidRPr="008019AF" w:rsidRDefault="00292864" w:rsidP="002F3E23">
            <w:pPr>
              <w:pStyle w:val="TAH"/>
              <w:rPr>
                <w:lang w:eastAsia="zh-CN"/>
              </w:rPr>
            </w:pPr>
            <w:r w:rsidRPr="00CC052B">
              <w:rPr>
                <w:rFonts w:cs="v4.2.0"/>
                <w:lang w:eastAsia="ja-JP"/>
              </w:rPr>
              <w:t xml:space="preserve">f </w:t>
            </w:r>
            <w:r w:rsidRPr="00CC052B">
              <w:rPr>
                <w:lang w:eastAsia="ja-JP"/>
              </w:rPr>
              <w:t>≤</w:t>
            </w:r>
            <w:r w:rsidRPr="00CC052B">
              <w:rPr>
                <w:rFonts w:cs="v4.2.0"/>
                <w:lang w:eastAsia="ja-JP"/>
              </w:rPr>
              <w:t xml:space="preserve"> 3.0 GHz</w:t>
            </w:r>
          </w:p>
        </w:tc>
        <w:tc>
          <w:tcPr>
            <w:tcW w:w="964" w:type="dxa"/>
            <w:tcBorders>
              <w:top w:val="single" w:sz="4" w:space="0" w:color="auto"/>
              <w:left w:val="single" w:sz="4" w:space="0" w:color="auto"/>
              <w:bottom w:val="single" w:sz="4" w:space="0" w:color="auto"/>
              <w:right w:val="single" w:sz="4" w:space="0" w:color="auto"/>
            </w:tcBorders>
            <w:vAlign w:val="center"/>
          </w:tcPr>
          <w:p w14:paraId="371D8FB9" w14:textId="77777777" w:rsidR="00292864" w:rsidRPr="0056092A" w:rsidRDefault="00292864" w:rsidP="002F3E23">
            <w:pPr>
              <w:pStyle w:val="TAH"/>
              <w:rPr>
                <w:lang w:eastAsia="zh-CN"/>
              </w:rPr>
            </w:pPr>
            <w:r w:rsidRPr="00CC052B">
              <w:rPr>
                <w:rFonts w:cs="v4.2.0"/>
                <w:lang w:eastAsia="ja-JP"/>
              </w:rPr>
              <w:t xml:space="preserve">3.0 GHz &lt; f </w:t>
            </w:r>
            <w:r w:rsidRPr="00CC052B">
              <w:rPr>
                <w:lang w:eastAsia="ja-JP"/>
              </w:rPr>
              <w:t>≤</w:t>
            </w:r>
            <w:r w:rsidRPr="00CC052B">
              <w:rPr>
                <w:rFonts w:cs="v4.2.0"/>
                <w:lang w:eastAsia="ja-JP"/>
              </w:rPr>
              <w:t xml:space="preserve"> 4.2 GHz</w:t>
            </w:r>
          </w:p>
        </w:tc>
        <w:tc>
          <w:tcPr>
            <w:tcW w:w="964" w:type="dxa"/>
            <w:tcBorders>
              <w:top w:val="single" w:sz="4" w:space="0" w:color="auto"/>
              <w:left w:val="single" w:sz="4" w:space="0" w:color="auto"/>
              <w:bottom w:val="single" w:sz="4" w:space="0" w:color="auto"/>
              <w:right w:val="single" w:sz="6" w:space="0" w:color="000000"/>
            </w:tcBorders>
            <w:vAlign w:val="center"/>
          </w:tcPr>
          <w:p w14:paraId="041F7D22" w14:textId="77777777" w:rsidR="00292864" w:rsidRPr="0056092A" w:rsidRDefault="00292864" w:rsidP="002F3E23">
            <w:pPr>
              <w:pStyle w:val="TAH"/>
              <w:rPr>
                <w:lang w:eastAsia="zh-CN"/>
              </w:rPr>
            </w:pPr>
            <w:r>
              <w:rPr>
                <w:rFonts w:cs="v4.2.0"/>
                <w:lang w:eastAsia="ja-JP"/>
              </w:rPr>
              <w:t>4.2</w:t>
            </w:r>
            <w:r w:rsidRPr="00CC052B">
              <w:rPr>
                <w:rFonts w:cs="v4.2.0"/>
                <w:lang w:eastAsia="ja-JP"/>
              </w:rPr>
              <w:t xml:space="preserve"> GHz &lt; f </w:t>
            </w:r>
            <w:r w:rsidRPr="00CC052B">
              <w:rPr>
                <w:lang w:eastAsia="ja-JP"/>
              </w:rPr>
              <w:t>≤</w:t>
            </w:r>
            <w:r>
              <w:rPr>
                <w:rFonts w:cs="v4.2.0"/>
                <w:lang w:eastAsia="ja-JP"/>
              </w:rPr>
              <w:t xml:space="preserve"> 6.0</w:t>
            </w:r>
            <w:r w:rsidRPr="00CC052B">
              <w:rPr>
                <w:rFonts w:cs="v4.2.0"/>
                <w:lang w:eastAsia="ja-JP"/>
              </w:rPr>
              <w:t xml:space="preserve"> GHz</w:t>
            </w:r>
          </w:p>
        </w:tc>
        <w:tc>
          <w:tcPr>
            <w:tcW w:w="1317" w:type="dxa"/>
            <w:vMerge/>
            <w:tcBorders>
              <w:left w:val="single" w:sz="6" w:space="0" w:color="000000"/>
              <w:bottom w:val="single" w:sz="4" w:space="0" w:color="auto"/>
              <w:right w:val="single" w:sz="6" w:space="0" w:color="000000"/>
            </w:tcBorders>
            <w:vAlign w:val="center"/>
          </w:tcPr>
          <w:p w14:paraId="47103B6C" w14:textId="77777777" w:rsidR="00292864" w:rsidRPr="008019AF" w:rsidRDefault="00292864" w:rsidP="009760C0">
            <w:pPr>
              <w:pStyle w:val="TAC"/>
              <w:rPr>
                <w:rFonts w:cs="Arial"/>
                <w:szCs w:val="18"/>
              </w:rPr>
            </w:pPr>
          </w:p>
        </w:tc>
        <w:tc>
          <w:tcPr>
            <w:tcW w:w="1382" w:type="dxa"/>
            <w:vMerge/>
            <w:tcBorders>
              <w:left w:val="single" w:sz="6" w:space="0" w:color="000000"/>
              <w:bottom w:val="single" w:sz="4" w:space="0" w:color="auto"/>
              <w:right w:val="single" w:sz="6" w:space="0" w:color="000000"/>
            </w:tcBorders>
            <w:vAlign w:val="center"/>
          </w:tcPr>
          <w:p w14:paraId="54C46F4E" w14:textId="77777777" w:rsidR="00292864" w:rsidRPr="008019AF" w:rsidRDefault="00292864" w:rsidP="009760C0">
            <w:pPr>
              <w:pStyle w:val="TAC"/>
              <w:rPr>
                <w:lang w:val="en-US"/>
              </w:rPr>
            </w:pPr>
          </w:p>
        </w:tc>
      </w:tr>
      <w:tr w:rsidR="00292864" w:rsidRPr="008019AF" w14:paraId="7CEE6136" w14:textId="77777777" w:rsidTr="002F3E23">
        <w:trPr>
          <w:jc w:val="center"/>
        </w:trPr>
        <w:tc>
          <w:tcPr>
            <w:tcW w:w="1264" w:type="dxa"/>
            <w:tcBorders>
              <w:top w:val="single" w:sz="6" w:space="0" w:color="000000"/>
              <w:left w:val="single" w:sz="6" w:space="0" w:color="000000"/>
              <w:bottom w:val="single" w:sz="6" w:space="0" w:color="000000"/>
              <w:right w:val="single" w:sz="6" w:space="0" w:color="000000"/>
            </w:tcBorders>
            <w:vAlign w:val="center"/>
          </w:tcPr>
          <w:p w14:paraId="7FBB7595" w14:textId="77777777" w:rsidR="00292864" w:rsidRPr="008019AF" w:rsidRDefault="00292864" w:rsidP="00B06C9A">
            <w:pPr>
              <w:pStyle w:val="TAC"/>
              <w:rPr>
                <w:lang w:eastAsia="zh-CN"/>
              </w:rPr>
            </w:pPr>
            <w:r w:rsidRPr="008019AF">
              <w:rPr>
                <w:rFonts w:hint="eastAsia"/>
              </w:rPr>
              <w:t>5</w:t>
            </w:r>
          </w:p>
        </w:tc>
        <w:tc>
          <w:tcPr>
            <w:tcW w:w="1235" w:type="dxa"/>
            <w:tcBorders>
              <w:top w:val="single" w:sz="6" w:space="0" w:color="000000"/>
              <w:left w:val="single" w:sz="6" w:space="0" w:color="000000"/>
              <w:bottom w:val="single" w:sz="6" w:space="0" w:color="000000"/>
              <w:right w:val="single" w:sz="6" w:space="0" w:color="000000"/>
            </w:tcBorders>
            <w:vAlign w:val="center"/>
          </w:tcPr>
          <w:p w14:paraId="559AC43F" w14:textId="77777777" w:rsidR="00292864" w:rsidRPr="008019AF" w:rsidRDefault="00292864" w:rsidP="00B06C9A">
            <w:pPr>
              <w:pStyle w:val="TAC"/>
              <w:rPr>
                <w:lang w:eastAsia="zh-CN"/>
              </w:rPr>
            </w:pPr>
            <w:r w:rsidRPr="008019AF">
              <w:rPr>
                <w:rFonts w:hint="eastAsia"/>
              </w:rPr>
              <w:t>15</w:t>
            </w:r>
          </w:p>
        </w:tc>
        <w:tc>
          <w:tcPr>
            <w:tcW w:w="1542" w:type="dxa"/>
            <w:tcBorders>
              <w:top w:val="single" w:sz="6" w:space="0" w:color="000000"/>
              <w:left w:val="single" w:sz="6" w:space="0" w:color="000000"/>
              <w:bottom w:val="single" w:sz="6" w:space="0" w:color="000000"/>
              <w:right w:val="single" w:sz="4" w:space="0" w:color="auto"/>
            </w:tcBorders>
            <w:vAlign w:val="center"/>
          </w:tcPr>
          <w:p w14:paraId="2D678D1D" w14:textId="77777777" w:rsidR="00292864" w:rsidRPr="008019AF" w:rsidRDefault="00292864" w:rsidP="00B06C9A">
            <w:pPr>
              <w:pStyle w:val="TAC"/>
              <w:rPr>
                <w:lang w:eastAsia="zh-CN"/>
              </w:rPr>
            </w:pPr>
            <w:r w:rsidRPr="008019AF">
              <w:t>G-FR1-A1-</w:t>
            </w:r>
            <w:r w:rsidRPr="008019AF">
              <w:rPr>
                <w:rFonts w:hint="eastAsia"/>
              </w:rPr>
              <w:t>7</w:t>
            </w:r>
          </w:p>
        </w:tc>
        <w:tc>
          <w:tcPr>
            <w:tcW w:w="957" w:type="dxa"/>
            <w:tcBorders>
              <w:top w:val="single" w:sz="4" w:space="0" w:color="auto"/>
              <w:left w:val="single" w:sz="4" w:space="0" w:color="auto"/>
              <w:bottom w:val="single" w:sz="4" w:space="0" w:color="auto"/>
              <w:right w:val="single" w:sz="4" w:space="0" w:color="auto"/>
            </w:tcBorders>
            <w:vAlign w:val="center"/>
          </w:tcPr>
          <w:p w14:paraId="789D5E69" w14:textId="77777777" w:rsidR="00292864" w:rsidRPr="008019AF" w:rsidRDefault="00292864" w:rsidP="00B06C9A">
            <w:pPr>
              <w:pStyle w:val="TAC"/>
              <w:rPr>
                <w:lang w:eastAsia="zh-CN"/>
              </w:rPr>
            </w:pPr>
            <w:r w:rsidRPr="008019AF">
              <w:rPr>
                <w:lang w:eastAsia="zh-CN"/>
              </w:rPr>
              <w:t>-95.6</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483BC9EC" w14:textId="77777777" w:rsidR="00292864" w:rsidRPr="008019AF" w:rsidRDefault="00292864" w:rsidP="00B06C9A">
            <w:pPr>
              <w:pStyle w:val="TAC"/>
              <w:rPr>
                <w:lang w:eastAsia="zh-CN"/>
              </w:rPr>
            </w:pPr>
            <w:r w:rsidRPr="008019AF">
              <w:rPr>
                <w:lang w:eastAsia="zh-CN"/>
              </w:rPr>
              <w:t>-95.6</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38BE2C3D" w14:textId="77777777" w:rsidR="00292864" w:rsidRPr="008019AF" w:rsidRDefault="00292864" w:rsidP="00B06C9A">
            <w:pPr>
              <w:pStyle w:val="TAC"/>
              <w:rPr>
                <w:lang w:eastAsia="zh-CN"/>
              </w:rPr>
            </w:pPr>
            <w:r w:rsidRPr="008019AF">
              <w:rPr>
                <w:lang w:eastAsia="zh-CN"/>
              </w:rPr>
              <w:t>-95.6</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1317" w:type="dxa"/>
            <w:tcBorders>
              <w:top w:val="single" w:sz="4" w:space="0" w:color="auto"/>
              <w:left w:val="single" w:sz="4" w:space="0" w:color="auto"/>
              <w:bottom w:val="single" w:sz="4" w:space="0" w:color="auto"/>
              <w:right w:val="single" w:sz="4" w:space="0" w:color="auto"/>
            </w:tcBorders>
            <w:vAlign w:val="center"/>
          </w:tcPr>
          <w:p w14:paraId="72B40144" w14:textId="77777777" w:rsidR="00292864" w:rsidRPr="008019AF" w:rsidRDefault="00292864" w:rsidP="00B06C9A">
            <w:pPr>
              <w:pStyle w:val="TAC"/>
              <w:rPr>
                <w:lang w:eastAsia="zh-CN"/>
              </w:rPr>
            </w:pPr>
            <w:r w:rsidRPr="008019AF">
              <w:rPr>
                <w:rFonts w:cs="Arial"/>
                <w:szCs w:val="18"/>
              </w:rPr>
              <w:t>-</w:t>
            </w:r>
            <w:r w:rsidRPr="008019AF">
              <w:rPr>
                <w:rFonts w:cs="Arial" w:hint="eastAsia"/>
                <w:szCs w:val="18"/>
              </w:rPr>
              <w:t>76</w:t>
            </w:r>
            <w:r w:rsidRPr="008019AF">
              <w:rPr>
                <w:rFonts w:cs="Arial"/>
                <w:szCs w:val="18"/>
              </w:rPr>
              <w:t>.4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minSENS</w:t>
            </w:r>
          </w:p>
        </w:tc>
        <w:tc>
          <w:tcPr>
            <w:tcW w:w="1382" w:type="dxa"/>
            <w:tcBorders>
              <w:top w:val="single" w:sz="4" w:space="0" w:color="auto"/>
              <w:left w:val="single" w:sz="4" w:space="0" w:color="auto"/>
              <w:bottom w:val="single" w:sz="4" w:space="0" w:color="auto"/>
              <w:right w:val="single" w:sz="4" w:space="0" w:color="auto"/>
            </w:tcBorders>
            <w:vAlign w:val="center"/>
          </w:tcPr>
          <w:p w14:paraId="7EA17720"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15 kHz, </w:t>
            </w:r>
          </w:p>
          <w:p w14:paraId="1363F659" w14:textId="77777777" w:rsidR="00292864" w:rsidRPr="008019AF" w:rsidRDefault="00292864" w:rsidP="00B06C9A">
            <w:pPr>
              <w:pStyle w:val="TAC"/>
              <w:rPr>
                <w:lang w:eastAsia="zh-CN"/>
              </w:rPr>
            </w:pPr>
            <w:r w:rsidRPr="008019AF">
              <w:rPr>
                <w:rFonts w:hint="eastAsia"/>
              </w:rPr>
              <w:t>10 PRB</w:t>
            </w:r>
          </w:p>
        </w:tc>
      </w:tr>
      <w:tr w:rsidR="00292864" w:rsidRPr="008019AF" w14:paraId="39F36EAA" w14:textId="77777777" w:rsidTr="002F3E23">
        <w:trPr>
          <w:jc w:val="center"/>
        </w:trPr>
        <w:tc>
          <w:tcPr>
            <w:tcW w:w="1264" w:type="dxa"/>
            <w:tcBorders>
              <w:top w:val="single" w:sz="6" w:space="0" w:color="000000"/>
              <w:left w:val="single" w:sz="6" w:space="0" w:color="000000"/>
              <w:bottom w:val="single" w:sz="6" w:space="0" w:color="000000"/>
              <w:right w:val="single" w:sz="6" w:space="0" w:color="000000"/>
            </w:tcBorders>
            <w:vAlign w:val="center"/>
          </w:tcPr>
          <w:p w14:paraId="60144D40" w14:textId="333CA3A7" w:rsidR="00292864" w:rsidRPr="008019AF" w:rsidRDefault="00292864" w:rsidP="00B06C9A">
            <w:pPr>
              <w:pStyle w:val="TAC"/>
              <w:rPr>
                <w:lang w:eastAsia="zh-CN"/>
              </w:rPr>
            </w:pPr>
            <w:r w:rsidRPr="008019AF">
              <w:rPr>
                <w:rFonts w:hint="eastAsia"/>
              </w:rPr>
              <w:t>10,</w:t>
            </w:r>
            <w:r w:rsidR="00B06C9A">
              <w:t xml:space="preserve"> </w:t>
            </w:r>
            <w:r w:rsidRPr="008019AF">
              <w:rPr>
                <w:rFonts w:hint="eastAsia"/>
              </w:rPr>
              <w:t>15,</w:t>
            </w:r>
            <w:r w:rsidR="00B06C9A">
              <w:t xml:space="preserve"> </w:t>
            </w:r>
            <w:r w:rsidRPr="008019AF">
              <w:rPr>
                <w:rFonts w:hint="eastAsia"/>
              </w:rPr>
              <w:t>20,</w:t>
            </w:r>
            <w:r w:rsidR="00B06C9A">
              <w:t xml:space="preserve"> </w:t>
            </w:r>
            <w:r w:rsidRPr="008019AF">
              <w:rPr>
                <w:rFonts w:hint="eastAsia"/>
              </w:rPr>
              <w:t>25</w:t>
            </w:r>
            <w:r w:rsidRPr="008019AF">
              <w:rPr>
                <w:rFonts w:hint="eastAsia"/>
                <w:lang w:eastAsia="zh-CN"/>
              </w:rPr>
              <w:t>,</w:t>
            </w:r>
            <w:r w:rsidR="00B06C9A">
              <w:rPr>
                <w:lang w:eastAsia="zh-CN"/>
              </w:rPr>
              <w:t xml:space="preserve"> </w:t>
            </w:r>
            <w:r w:rsidRPr="008019AF">
              <w:rPr>
                <w:rFonts w:hint="eastAsia"/>
                <w:lang w:eastAsia="zh-CN"/>
              </w:rPr>
              <w:t>30</w:t>
            </w:r>
          </w:p>
        </w:tc>
        <w:tc>
          <w:tcPr>
            <w:tcW w:w="1235" w:type="dxa"/>
            <w:tcBorders>
              <w:top w:val="single" w:sz="6" w:space="0" w:color="000000"/>
              <w:left w:val="single" w:sz="6" w:space="0" w:color="000000"/>
              <w:bottom w:val="single" w:sz="6" w:space="0" w:color="000000"/>
              <w:right w:val="single" w:sz="6" w:space="0" w:color="000000"/>
            </w:tcBorders>
            <w:vAlign w:val="center"/>
          </w:tcPr>
          <w:p w14:paraId="05E47B2D" w14:textId="77777777" w:rsidR="00292864" w:rsidRPr="008019AF" w:rsidRDefault="00292864" w:rsidP="00B06C9A">
            <w:pPr>
              <w:pStyle w:val="TAC"/>
              <w:rPr>
                <w:lang w:eastAsia="zh-CN"/>
              </w:rPr>
            </w:pPr>
            <w:r w:rsidRPr="008019AF">
              <w:rPr>
                <w:rFonts w:hint="eastAsia"/>
              </w:rPr>
              <w:t>15</w:t>
            </w:r>
          </w:p>
        </w:tc>
        <w:tc>
          <w:tcPr>
            <w:tcW w:w="1542" w:type="dxa"/>
            <w:tcBorders>
              <w:top w:val="single" w:sz="6" w:space="0" w:color="000000"/>
              <w:left w:val="single" w:sz="6" w:space="0" w:color="000000"/>
              <w:bottom w:val="single" w:sz="6" w:space="0" w:color="000000"/>
              <w:right w:val="single" w:sz="4" w:space="0" w:color="auto"/>
            </w:tcBorders>
            <w:vAlign w:val="center"/>
          </w:tcPr>
          <w:p w14:paraId="2956288B" w14:textId="77777777" w:rsidR="00292864" w:rsidRPr="008019AF" w:rsidRDefault="00292864" w:rsidP="00B06C9A">
            <w:pPr>
              <w:pStyle w:val="TAC"/>
            </w:pPr>
            <w:r w:rsidRPr="008019AF">
              <w:t>G-FR1-A1-1</w:t>
            </w:r>
          </w:p>
        </w:tc>
        <w:tc>
          <w:tcPr>
            <w:tcW w:w="957" w:type="dxa"/>
            <w:tcBorders>
              <w:top w:val="single" w:sz="4" w:space="0" w:color="auto"/>
              <w:left w:val="single" w:sz="4" w:space="0" w:color="auto"/>
              <w:bottom w:val="single" w:sz="4" w:space="0" w:color="auto"/>
              <w:right w:val="single" w:sz="4" w:space="0" w:color="auto"/>
            </w:tcBorders>
            <w:vAlign w:val="center"/>
          </w:tcPr>
          <w:p w14:paraId="695E2300" w14:textId="77777777" w:rsidR="00292864" w:rsidRPr="008019AF" w:rsidRDefault="00292864" w:rsidP="00B06C9A">
            <w:pPr>
              <w:pStyle w:val="TAC"/>
            </w:pPr>
            <w:r w:rsidRPr="008019AF">
              <w:rPr>
                <w:rFonts w:cs="Arial"/>
                <w:lang w:eastAsia="zh-CN"/>
              </w:rPr>
              <w:t>-93.7</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5B71B447" w14:textId="77777777" w:rsidR="00292864" w:rsidRPr="008019AF" w:rsidRDefault="00292864" w:rsidP="00B06C9A">
            <w:pPr>
              <w:pStyle w:val="TAC"/>
            </w:pPr>
            <w:r w:rsidRPr="008019AF">
              <w:rPr>
                <w:rFonts w:cs="Arial"/>
                <w:lang w:eastAsia="zh-CN"/>
              </w:rPr>
              <w:t>-93.7</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341DFC9B" w14:textId="77777777" w:rsidR="00292864" w:rsidRPr="008019AF" w:rsidRDefault="00292864" w:rsidP="00B06C9A">
            <w:pPr>
              <w:pStyle w:val="TAC"/>
            </w:pPr>
            <w:r w:rsidRPr="008019AF">
              <w:rPr>
                <w:rFonts w:cs="Arial"/>
                <w:lang w:eastAsia="zh-CN"/>
              </w:rPr>
              <w:t>-93.7</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1317" w:type="dxa"/>
            <w:tcBorders>
              <w:top w:val="single" w:sz="4" w:space="0" w:color="auto"/>
              <w:left w:val="single" w:sz="4" w:space="0" w:color="auto"/>
              <w:bottom w:val="single" w:sz="4" w:space="0" w:color="auto"/>
              <w:right w:val="single" w:sz="4" w:space="0" w:color="auto"/>
            </w:tcBorders>
            <w:vAlign w:val="center"/>
          </w:tcPr>
          <w:p w14:paraId="7D70A6F6" w14:textId="77777777" w:rsidR="00292864" w:rsidRPr="008019AF" w:rsidRDefault="00292864" w:rsidP="00B06C9A">
            <w:pPr>
              <w:pStyle w:val="TAC"/>
            </w:pPr>
            <w:r w:rsidRPr="008019AF">
              <w:rPr>
                <w:rFonts w:cs="Arial"/>
                <w:szCs w:val="18"/>
              </w:rPr>
              <w:t>-</w:t>
            </w:r>
            <w:r w:rsidRPr="008019AF">
              <w:rPr>
                <w:rFonts w:cs="Arial" w:hint="eastAsia"/>
                <w:szCs w:val="18"/>
              </w:rPr>
              <w:t>72</w:t>
            </w:r>
            <w:r w:rsidRPr="008019AF">
              <w:rPr>
                <w:rFonts w:cs="Arial"/>
                <w:szCs w:val="18"/>
              </w:rPr>
              <w:t>.4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minSENS</w:t>
            </w:r>
          </w:p>
        </w:tc>
        <w:tc>
          <w:tcPr>
            <w:tcW w:w="1382" w:type="dxa"/>
            <w:tcBorders>
              <w:top w:val="single" w:sz="4" w:space="0" w:color="auto"/>
              <w:left w:val="single" w:sz="4" w:space="0" w:color="auto"/>
              <w:bottom w:val="single" w:sz="4" w:space="0" w:color="auto"/>
              <w:right w:val="single" w:sz="4" w:space="0" w:color="auto"/>
            </w:tcBorders>
            <w:vAlign w:val="center"/>
          </w:tcPr>
          <w:p w14:paraId="65C237B5"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15 kHz, </w:t>
            </w:r>
          </w:p>
          <w:p w14:paraId="66DFFCD5" w14:textId="77777777" w:rsidR="00292864" w:rsidRPr="008019AF" w:rsidRDefault="00292864" w:rsidP="00B06C9A">
            <w:pPr>
              <w:pStyle w:val="TAC"/>
            </w:pPr>
            <w:r w:rsidRPr="008019AF">
              <w:rPr>
                <w:rFonts w:hint="eastAsia"/>
              </w:rPr>
              <w:t>25 PRB</w:t>
            </w:r>
          </w:p>
        </w:tc>
      </w:tr>
      <w:tr w:rsidR="00292864" w:rsidRPr="008019AF" w14:paraId="266166C4" w14:textId="77777777" w:rsidTr="002F3E23">
        <w:trPr>
          <w:jc w:val="center"/>
        </w:trPr>
        <w:tc>
          <w:tcPr>
            <w:tcW w:w="1264" w:type="dxa"/>
            <w:tcBorders>
              <w:top w:val="single" w:sz="6" w:space="0" w:color="000000"/>
              <w:left w:val="single" w:sz="6" w:space="0" w:color="000000"/>
              <w:bottom w:val="single" w:sz="6" w:space="0" w:color="000000"/>
              <w:right w:val="single" w:sz="6" w:space="0" w:color="000000"/>
            </w:tcBorders>
            <w:vAlign w:val="center"/>
          </w:tcPr>
          <w:p w14:paraId="4AE95031" w14:textId="6EF9B4BC" w:rsidR="00292864" w:rsidRPr="008019AF" w:rsidRDefault="00292864" w:rsidP="00B06C9A">
            <w:pPr>
              <w:pStyle w:val="TAC"/>
              <w:rPr>
                <w:lang w:eastAsia="zh-CN"/>
              </w:rPr>
            </w:pPr>
            <w:r w:rsidRPr="008019AF">
              <w:rPr>
                <w:rFonts w:hint="eastAsia"/>
              </w:rPr>
              <w:t>40,</w:t>
            </w:r>
            <w:r w:rsidR="00B06C9A">
              <w:t xml:space="preserve"> </w:t>
            </w:r>
            <w:r w:rsidRPr="008019AF">
              <w:rPr>
                <w:rFonts w:hint="eastAsia"/>
              </w:rPr>
              <w:t>50</w:t>
            </w:r>
          </w:p>
        </w:tc>
        <w:tc>
          <w:tcPr>
            <w:tcW w:w="1235" w:type="dxa"/>
            <w:tcBorders>
              <w:top w:val="single" w:sz="6" w:space="0" w:color="000000"/>
              <w:left w:val="single" w:sz="6" w:space="0" w:color="000000"/>
              <w:bottom w:val="single" w:sz="6" w:space="0" w:color="000000"/>
              <w:right w:val="single" w:sz="6" w:space="0" w:color="000000"/>
            </w:tcBorders>
            <w:vAlign w:val="center"/>
          </w:tcPr>
          <w:p w14:paraId="73B638DF" w14:textId="77777777" w:rsidR="00292864" w:rsidRPr="008019AF" w:rsidRDefault="00292864" w:rsidP="00B06C9A">
            <w:pPr>
              <w:pStyle w:val="TAC"/>
              <w:rPr>
                <w:lang w:eastAsia="zh-CN"/>
              </w:rPr>
            </w:pPr>
            <w:r w:rsidRPr="008019AF">
              <w:rPr>
                <w:rFonts w:hint="eastAsia"/>
              </w:rPr>
              <w:t>15</w:t>
            </w:r>
          </w:p>
        </w:tc>
        <w:tc>
          <w:tcPr>
            <w:tcW w:w="1542" w:type="dxa"/>
            <w:tcBorders>
              <w:top w:val="single" w:sz="6" w:space="0" w:color="000000"/>
              <w:left w:val="single" w:sz="6" w:space="0" w:color="000000"/>
              <w:bottom w:val="single" w:sz="6" w:space="0" w:color="000000"/>
              <w:right w:val="single" w:sz="4" w:space="0" w:color="auto"/>
            </w:tcBorders>
            <w:vAlign w:val="center"/>
          </w:tcPr>
          <w:p w14:paraId="30B0B162" w14:textId="77777777" w:rsidR="00292864" w:rsidRPr="008019AF" w:rsidRDefault="00292864" w:rsidP="00B06C9A">
            <w:pPr>
              <w:pStyle w:val="TAC"/>
            </w:pPr>
            <w:r w:rsidRPr="008019AF">
              <w:t>G-FR1-A1-4</w:t>
            </w:r>
          </w:p>
        </w:tc>
        <w:tc>
          <w:tcPr>
            <w:tcW w:w="957" w:type="dxa"/>
            <w:tcBorders>
              <w:top w:val="single" w:sz="4" w:space="0" w:color="auto"/>
              <w:left w:val="single" w:sz="4" w:space="0" w:color="auto"/>
              <w:bottom w:val="single" w:sz="4" w:space="0" w:color="auto"/>
              <w:right w:val="single" w:sz="4" w:space="0" w:color="auto"/>
            </w:tcBorders>
            <w:vAlign w:val="center"/>
          </w:tcPr>
          <w:p w14:paraId="0591C583" w14:textId="77777777" w:rsidR="00292864" w:rsidRPr="008019AF" w:rsidRDefault="00292864" w:rsidP="00B06C9A">
            <w:pPr>
              <w:pStyle w:val="TAC"/>
            </w:pPr>
            <w:r w:rsidRPr="008019AF">
              <w:rPr>
                <w:rFonts w:cs="Arial"/>
                <w:lang w:eastAsia="zh-CN"/>
              </w:rPr>
              <w:t>-87.3</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4452DBF3" w14:textId="77777777" w:rsidR="00292864" w:rsidRPr="008019AF" w:rsidRDefault="00292864" w:rsidP="00B06C9A">
            <w:pPr>
              <w:pStyle w:val="TAC"/>
            </w:pPr>
            <w:r w:rsidRPr="008019AF">
              <w:rPr>
                <w:rFonts w:cs="Arial"/>
                <w:lang w:eastAsia="zh-CN"/>
              </w:rPr>
              <w:t>-87.3</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39CCDD4F" w14:textId="77777777" w:rsidR="00292864" w:rsidRPr="008019AF" w:rsidRDefault="00292864" w:rsidP="00B06C9A">
            <w:pPr>
              <w:pStyle w:val="TAC"/>
            </w:pPr>
            <w:r w:rsidRPr="008019AF">
              <w:rPr>
                <w:rFonts w:cs="Arial"/>
                <w:lang w:eastAsia="zh-CN"/>
              </w:rPr>
              <w:t>-87.3</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1317" w:type="dxa"/>
            <w:tcBorders>
              <w:top w:val="single" w:sz="4" w:space="0" w:color="auto"/>
              <w:left w:val="single" w:sz="4" w:space="0" w:color="auto"/>
              <w:bottom w:val="single" w:sz="4" w:space="0" w:color="auto"/>
              <w:right w:val="single" w:sz="4" w:space="0" w:color="auto"/>
            </w:tcBorders>
            <w:vAlign w:val="center"/>
          </w:tcPr>
          <w:p w14:paraId="0352E5FC" w14:textId="77777777" w:rsidR="00292864" w:rsidRPr="008019AF" w:rsidRDefault="00292864" w:rsidP="00B06C9A">
            <w:pPr>
              <w:pStyle w:val="TAC"/>
            </w:pPr>
            <w:r>
              <w:rPr>
                <w:rFonts w:cs="Arial"/>
                <w:szCs w:val="18"/>
              </w:rPr>
              <w:t xml:space="preserve">-66.4 </w:t>
            </w:r>
            <w:r w:rsidRPr="008019AF">
              <w:rPr>
                <w:rFonts w:cs="Arial"/>
                <w:szCs w:val="18"/>
              </w:rPr>
              <w:t>-</w:t>
            </w:r>
            <w:r>
              <w:rPr>
                <w:rFonts w:cs="Arial"/>
                <w:szCs w:val="18"/>
              </w:rPr>
              <w:t xml:space="preserve"> </w:t>
            </w:r>
            <w:r w:rsidRPr="008019AF">
              <w:t>Δ</w:t>
            </w:r>
            <w:r w:rsidRPr="008019AF">
              <w:rPr>
                <w:vertAlign w:val="subscript"/>
              </w:rPr>
              <w:t>minSENS</w:t>
            </w:r>
          </w:p>
        </w:tc>
        <w:tc>
          <w:tcPr>
            <w:tcW w:w="1382" w:type="dxa"/>
            <w:tcBorders>
              <w:top w:val="single" w:sz="4" w:space="0" w:color="auto"/>
              <w:left w:val="single" w:sz="4" w:space="0" w:color="auto"/>
              <w:bottom w:val="single" w:sz="4" w:space="0" w:color="auto"/>
              <w:right w:val="single" w:sz="4" w:space="0" w:color="auto"/>
            </w:tcBorders>
            <w:vAlign w:val="center"/>
          </w:tcPr>
          <w:p w14:paraId="1E4DB690"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15 kHz, </w:t>
            </w:r>
            <w:r>
              <w:t>100</w:t>
            </w:r>
            <w:r w:rsidRPr="008019AF">
              <w:rPr>
                <w:rFonts w:hint="eastAsia"/>
              </w:rPr>
              <w:t xml:space="preserve"> PRB</w:t>
            </w:r>
          </w:p>
        </w:tc>
      </w:tr>
      <w:tr w:rsidR="00292864" w:rsidRPr="008019AF" w14:paraId="13A65052" w14:textId="77777777" w:rsidTr="002F3E23">
        <w:trPr>
          <w:jc w:val="center"/>
        </w:trPr>
        <w:tc>
          <w:tcPr>
            <w:tcW w:w="1264" w:type="dxa"/>
            <w:tcBorders>
              <w:top w:val="single" w:sz="6" w:space="0" w:color="000000"/>
              <w:left w:val="single" w:sz="6" w:space="0" w:color="000000"/>
              <w:bottom w:val="single" w:sz="6" w:space="0" w:color="000000"/>
              <w:right w:val="single" w:sz="6" w:space="0" w:color="000000"/>
            </w:tcBorders>
            <w:vAlign w:val="center"/>
          </w:tcPr>
          <w:p w14:paraId="01B03D61" w14:textId="77777777" w:rsidR="00292864" w:rsidRPr="008019AF" w:rsidRDefault="00292864" w:rsidP="00B06C9A">
            <w:pPr>
              <w:pStyle w:val="TAC"/>
              <w:rPr>
                <w:lang w:eastAsia="zh-CN"/>
              </w:rPr>
            </w:pPr>
            <w:r w:rsidRPr="008019AF">
              <w:rPr>
                <w:rFonts w:hint="eastAsia"/>
              </w:rPr>
              <w:t>5</w:t>
            </w:r>
          </w:p>
        </w:tc>
        <w:tc>
          <w:tcPr>
            <w:tcW w:w="1235" w:type="dxa"/>
            <w:tcBorders>
              <w:top w:val="single" w:sz="6" w:space="0" w:color="000000"/>
              <w:left w:val="single" w:sz="6" w:space="0" w:color="000000"/>
              <w:bottom w:val="single" w:sz="6" w:space="0" w:color="000000"/>
              <w:right w:val="single" w:sz="6" w:space="0" w:color="000000"/>
            </w:tcBorders>
            <w:vAlign w:val="center"/>
          </w:tcPr>
          <w:p w14:paraId="612F7359" w14:textId="77777777" w:rsidR="00292864" w:rsidRPr="008019AF" w:rsidRDefault="00292864" w:rsidP="00B06C9A">
            <w:pPr>
              <w:pStyle w:val="TAC"/>
              <w:rPr>
                <w:lang w:eastAsia="zh-CN"/>
              </w:rPr>
            </w:pPr>
            <w:r w:rsidRPr="008019AF">
              <w:rPr>
                <w:rFonts w:hint="eastAsia"/>
              </w:rPr>
              <w:t>30</w:t>
            </w:r>
          </w:p>
        </w:tc>
        <w:tc>
          <w:tcPr>
            <w:tcW w:w="1542" w:type="dxa"/>
            <w:tcBorders>
              <w:top w:val="single" w:sz="6" w:space="0" w:color="000000"/>
              <w:left w:val="single" w:sz="6" w:space="0" w:color="000000"/>
              <w:bottom w:val="single" w:sz="6" w:space="0" w:color="000000"/>
              <w:right w:val="single" w:sz="4" w:space="0" w:color="auto"/>
            </w:tcBorders>
            <w:vAlign w:val="center"/>
          </w:tcPr>
          <w:p w14:paraId="7469179D" w14:textId="77777777" w:rsidR="00292864" w:rsidRPr="008019AF" w:rsidRDefault="00292864" w:rsidP="00B06C9A">
            <w:pPr>
              <w:pStyle w:val="TAC"/>
              <w:rPr>
                <w:lang w:eastAsia="zh-CN"/>
              </w:rPr>
            </w:pPr>
            <w:r w:rsidRPr="008019AF">
              <w:t>G-FR1-A1-</w:t>
            </w:r>
            <w:r w:rsidRPr="008019AF">
              <w:rPr>
                <w:rFonts w:hint="eastAsia"/>
              </w:rPr>
              <w:t>8</w:t>
            </w:r>
          </w:p>
        </w:tc>
        <w:tc>
          <w:tcPr>
            <w:tcW w:w="957" w:type="dxa"/>
            <w:tcBorders>
              <w:top w:val="single" w:sz="4" w:space="0" w:color="auto"/>
              <w:left w:val="single" w:sz="4" w:space="0" w:color="auto"/>
              <w:bottom w:val="single" w:sz="4" w:space="0" w:color="auto"/>
              <w:right w:val="single" w:sz="4" w:space="0" w:color="auto"/>
            </w:tcBorders>
            <w:vAlign w:val="center"/>
          </w:tcPr>
          <w:p w14:paraId="7EBBE3A8" w14:textId="77777777" w:rsidR="00292864" w:rsidRPr="008019AF" w:rsidRDefault="00292864" w:rsidP="00B06C9A">
            <w:pPr>
              <w:pStyle w:val="TAC"/>
              <w:rPr>
                <w:lang w:eastAsia="zh-CN"/>
              </w:rPr>
            </w:pPr>
            <w:r w:rsidRPr="008019AF">
              <w:rPr>
                <w:lang w:eastAsia="zh-CN"/>
              </w:rPr>
              <w:t>-96.3</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0919AD87" w14:textId="77777777" w:rsidR="00292864" w:rsidRPr="008019AF" w:rsidRDefault="00292864" w:rsidP="00B06C9A">
            <w:pPr>
              <w:pStyle w:val="TAC"/>
              <w:rPr>
                <w:lang w:eastAsia="zh-CN"/>
              </w:rPr>
            </w:pPr>
            <w:r w:rsidRPr="008019AF">
              <w:rPr>
                <w:lang w:eastAsia="zh-CN"/>
              </w:rPr>
              <w:t>-96.3</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3922D382" w14:textId="77777777" w:rsidR="00292864" w:rsidRPr="008019AF" w:rsidRDefault="00292864" w:rsidP="00B06C9A">
            <w:pPr>
              <w:pStyle w:val="TAC"/>
              <w:rPr>
                <w:lang w:eastAsia="zh-CN"/>
              </w:rPr>
            </w:pPr>
            <w:r w:rsidRPr="008019AF">
              <w:rPr>
                <w:lang w:eastAsia="zh-CN"/>
              </w:rPr>
              <w:t>-96.3</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1317" w:type="dxa"/>
            <w:tcBorders>
              <w:top w:val="single" w:sz="4" w:space="0" w:color="auto"/>
              <w:left w:val="single" w:sz="4" w:space="0" w:color="auto"/>
              <w:bottom w:val="single" w:sz="4" w:space="0" w:color="auto"/>
              <w:right w:val="single" w:sz="4" w:space="0" w:color="auto"/>
            </w:tcBorders>
            <w:vAlign w:val="center"/>
          </w:tcPr>
          <w:p w14:paraId="0818F64D" w14:textId="77777777" w:rsidR="00292864" w:rsidRPr="008019AF" w:rsidRDefault="00292864" w:rsidP="00B06C9A">
            <w:pPr>
              <w:pStyle w:val="TAC"/>
              <w:rPr>
                <w:lang w:eastAsia="zh-CN"/>
              </w:rPr>
            </w:pPr>
            <w:r w:rsidRPr="008019AF">
              <w:rPr>
                <w:rFonts w:cs="Arial"/>
                <w:szCs w:val="18"/>
              </w:rPr>
              <w:t>-</w:t>
            </w:r>
            <w:r w:rsidRPr="008019AF">
              <w:rPr>
                <w:rFonts w:cs="Arial" w:hint="eastAsia"/>
                <w:szCs w:val="18"/>
              </w:rPr>
              <w:t>76</w:t>
            </w:r>
            <w:r w:rsidRPr="008019AF">
              <w:rPr>
                <w:rFonts w:cs="Arial"/>
                <w:szCs w:val="18"/>
              </w:rPr>
              <w:t>.4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minSENS</w:t>
            </w:r>
          </w:p>
        </w:tc>
        <w:tc>
          <w:tcPr>
            <w:tcW w:w="1382" w:type="dxa"/>
            <w:tcBorders>
              <w:top w:val="single" w:sz="4" w:space="0" w:color="auto"/>
              <w:left w:val="single" w:sz="4" w:space="0" w:color="auto"/>
              <w:bottom w:val="single" w:sz="4" w:space="0" w:color="auto"/>
              <w:right w:val="single" w:sz="4" w:space="0" w:color="auto"/>
            </w:tcBorders>
            <w:vAlign w:val="center"/>
          </w:tcPr>
          <w:p w14:paraId="40AD93CE"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30 kHz, </w:t>
            </w:r>
          </w:p>
          <w:p w14:paraId="5E0C29A4" w14:textId="77777777" w:rsidR="00292864" w:rsidRPr="008019AF" w:rsidRDefault="00292864" w:rsidP="00B06C9A">
            <w:pPr>
              <w:pStyle w:val="TAC"/>
            </w:pPr>
            <w:r w:rsidRPr="008019AF">
              <w:rPr>
                <w:rFonts w:hint="eastAsia"/>
              </w:rPr>
              <w:t>5 PRB</w:t>
            </w:r>
          </w:p>
        </w:tc>
      </w:tr>
      <w:tr w:rsidR="00292864" w:rsidRPr="008019AF" w14:paraId="3A109A7A" w14:textId="77777777" w:rsidTr="002F3E23">
        <w:trPr>
          <w:jc w:val="center"/>
        </w:trPr>
        <w:tc>
          <w:tcPr>
            <w:tcW w:w="1264" w:type="dxa"/>
            <w:tcBorders>
              <w:top w:val="single" w:sz="6" w:space="0" w:color="000000"/>
              <w:left w:val="single" w:sz="6" w:space="0" w:color="000000"/>
              <w:bottom w:val="single" w:sz="6" w:space="0" w:color="000000"/>
              <w:right w:val="single" w:sz="6" w:space="0" w:color="000000"/>
            </w:tcBorders>
            <w:vAlign w:val="center"/>
          </w:tcPr>
          <w:p w14:paraId="6E642829" w14:textId="5E0C39DC" w:rsidR="00292864" w:rsidRPr="008019AF" w:rsidRDefault="00292864" w:rsidP="00B06C9A">
            <w:pPr>
              <w:pStyle w:val="TAC"/>
              <w:rPr>
                <w:lang w:eastAsia="zh-CN"/>
              </w:rPr>
            </w:pPr>
            <w:r w:rsidRPr="008019AF">
              <w:rPr>
                <w:rFonts w:hint="eastAsia"/>
              </w:rPr>
              <w:t>10,</w:t>
            </w:r>
            <w:r w:rsidR="00B06C9A">
              <w:t xml:space="preserve"> </w:t>
            </w:r>
            <w:r w:rsidRPr="008019AF">
              <w:rPr>
                <w:rFonts w:hint="eastAsia"/>
              </w:rPr>
              <w:t>15,</w:t>
            </w:r>
            <w:r w:rsidR="00B06C9A">
              <w:t xml:space="preserve"> </w:t>
            </w:r>
            <w:r w:rsidRPr="008019AF">
              <w:rPr>
                <w:rFonts w:hint="eastAsia"/>
              </w:rPr>
              <w:t>20,</w:t>
            </w:r>
            <w:r w:rsidR="00B06C9A">
              <w:t xml:space="preserve"> </w:t>
            </w:r>
            <w:r w:rsidRPr="008019AF">
              <w:rPr>
                <w:rFonts w:hint="eastAsia"/>
              </w:rPr>
              <w:t>25</w:t>
            </w:r>
            <w:r w:rsidRPr="008019AF">
              <w:rPr>
                <w:rFonts w:hint="eastAsia"/>
                <w:lang w:eastAsia="zh-CN"/>
              </w:rPr>
              <w:t>,</w:t>
            </w:r>
            <w:r w:rsidR="00B06C9A">
              <w:rPr>
                <w:lang w:eastAsia="zh-CN"/>
              </w:rPr>
              <w:t xml:space="preserve"> </w:t>
            </w:r>
            <w:r w:rsidRPr="008019AF">
              <w:rPr>
                <w:rFonts w:hint="eastAsia"/>
                <w:lang w:eastAsia="zh-CN"/>
              </w:rPr>
              <w:t>30</w:t>
            </w:r>
          </w:p>
        </w:tc>
        <w:tc>
          <w:tcPr>
            <w:tcW w:w="1235" w:type="dxa"/>
            <w:tcBorders>
              <w:top w:val="single" w:sz="6" w:space="0" w:color="000000"/>
              <w:left w:val="single" w:sz="6" w:space="0" w:color="000000"/>
              <w:bottom w:val="single" w:sz="6" w:space="0" w:color="000000"/>
              <w:right w:val="single" w:sz="6" w:space="0" w:color="000000"/>
            </w:tcBorders>
            <w:vAlign w:val="center"/>
          </w:tcPr>
          <w:p w14:paraId="1365ACF3" w14:textId="77777777" w:rsidR="00292864" w:rsidRPr="008019AF" w:rsidRDefault="00292864" w:rsidP="00B06C9A">
            <w:pPr>
              <w:pStyle w:val="TAC"/>
              <w:rPr>
                <w:lang w:eastAsia="zh-CN"/>
              </w:rPr>
            </w:pPr>
            <w:r w:rsidRPr="008019AF">
              <w:rPr>
                <w:rFonts w:hint="eastAsia"/>
              </w:rPr>
              <w:t>30</w:t>
            </w:r>
          </w:p>
        </w:tc>
        <w:tc>
          <w:tcPr>
            <w:tcW w:w="1542" w:type="dxa"/>
            <w:tcBorders>
              <w:top w:val="single" w:sz="6" w:space="0" w:color="000000"/>
              <w:left w:val="single" w:sz="6" w:space="0" w:color="000000"/>
              <w:bottom w:val="single" w:sz="6" w:space="0" w:color="000000"/>
              <w:right w:val="single" w:sz="4" w:space="0" w:color="auto"/>
            </w:tcBorders>
            <w:vAlign w:val="center"/>
          </w:tcPr>
          <w:p w14:paraId="3EA8AA16" w14:textId="77777777" w:rsidR="00292864" w:rsidRPr="008019AF" w:rsidRDefault="00292864" w:rsidP="00B06C9A">
            <w:pPr>
              <w:pStyle w:val="TAC"/>
              <w:rPr>
                <w:lang w:eastAsia="zh-CN"/>
              </w:rPr>
            </w:pPr>
            <w:r w:rsidRPr="008019AF">
              <w:t>G-FR1-A1-</w:t>
            </w:r>
            <w:r w:rsidRPr="008019AF">
              <w:rPr>
                <w:rFonts w:hint="eastAsia"/>
              </w:rPr>
              <w:t>2</w:t>
            </w:r>
          </w:p>
        </w:tc>
        <w:tc>
          <w:tcPr>
            <w:tcW w:w="957" w:type="dxa"/>
            <w:tcBorders>
              <w:top w:val="single" w:sz="4" w:space="0" w:color="auto"/>
              <w:left w:val="single" w:sz="4" w:space="0" w:color="auto"/>
              <w:bottom w:val="single" w:sz="4" w:space="0" w:color="auto"/>
              <w:right w:val="single" w:sz="4" w:space="0" w:color="auto"/>
            </w:tcBorders>
            <w:vAlign w:val="center"/>
          </w:tcPr>
          <w:p w14:paraId="6791F697" w14:textId="77777777" w:rsidR="00292864" w:rsidRPr="008019AF" w:rsidRDefault="00292864" w:rsidP="00B06C9A">
            <w:pPr>
              <w:pStyle w:val="TAC"/>
            </w:pPr>
            <w:r w:rsidRPr="008019AF">
              <w:rPr>
                <w:rFonts w:cs="Arial"/>
                <w:lang w:eastAsia="zh-CN"/>
              </w:rPr>
              <w:t>-93.8</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65ADEE92" w14:textId="77777777" w:rsidR="00292864" w:rsidRPr="008019AF" w:rsidRDefault="00292864" w:rsidP="00B06C9A">
            <w:pPr>
              <w:pStyle w:val="TAC"/>
            </w:pPr>
            <w:r w:rsidRPr="008019AF">
              <w:rPr>
                <w:rFonts w:cs="Arial"/>
                <w:lang w:eastAsia="zh-CN"/>
              </w:rPr>
              <w:t>-93.8</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5CA65092" w14:textId="77777777" w:rsidR="00292864" w:rsidRPr="008019AF" w:rsidRDefault="00292864" w:rsidP="00B06C9A">
            <w:pPr>
              <w:pStyle w:val="TAC"/>
            </w:pPr>
            <w:r w:rsidRPr="008019AF">
              <w:rPr>
                <w:rFonts w:cs="Arial"/>
                <w:lang w:eastAsia="zh-CN"/>
              </w:rPr>
              <w:t>-93.8</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1317" w:type="dxa"/>
            <w:tcBorders>
              <w:top w:val="single" w:sz="4" w:space="0" w:color="auto"/>
              <w:left w:val="single" w:sz="4" w:space="0" w:color="auto"/>
              <w:bottom w:val="single" w:sz="4" w:space="0" w:color="auto"/>
              <w:right w:val="single" w:sz="4" w:space="0" w:color="auto"/>
            </w:tcBorders>
            <w:vAlign w:val="center"/>
          </w:tcPr>
          <w:p w14:paraId="736DE2B4" w14:textId="77777777" w:rsidR="00292864" w:rsidRPr="008019AF" w:rsidRDefault="00292864" w:rsidP="00B06C9A">
            <w:pPr>
              <w:pStyle w:val="TAC"/>
            </w:pPr>
            <w:r>
              <w:rPr>
                <w:rFonts w:cs="Arial"/>
                <w:szCs w:val="18"/>
              </w:rPr>
              <w:t xml:space="preserve">-73.4 </w:t>
            </w:r>
            <w:r w:rsidRPr="008019AF">
              <w:rPr>
                <w:rFonts w:cs="Arial"/>
                <w:szCs w:val="18"/>
              </w:rPr>
              <w:t>-</w:t>
            </w:r>
            <w:r>
              <w:rPr>
                <w:rFonts w:cs="Arial"/>
                <w:szCs w:val="18"/>
              </w:rPr>
              <w:t xml:space="preserve"> </w:t>
            </w:r>
            <w:r w:rsidRPr="008019AF">
              <w:t>Δ</w:t>
            </w:r>
            <w:r w:rsidRPr="008019AF">
              <w:rPr>
                <w:vertAlign w:val="subscript"/>
              </w:rPr>
              <w:t>minSENS</w:t>
            </w:r>
          </w:p>
        </w:tc>
        <w:tc>
          <w:tcPr>
            <w:tcW w:w="1382" w:type="dxa"/>
            <w:tcBorders>
              <w:top w:val="single" w:sz="4" w:space="0" w:color="auto"/>
              <w:left w:val="single" w:sz="4" w:space="0" w:color="auto"/>
              <w:bottom w:val="single" w:sz="4" w:space="0" w:color="auto"/>
              <w:right w:val="single" w:sz="4" w:space="0" w:color="auto"/>
            </w:tcBorders>
            <w:vAlign w:val="center"/>
          </w:tcPr>
          <w:p w14:paraId="599F0249"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30 kHz, </w:t>
            </w:r>
          </w:p>
          <w:p w14:paraId="44277DC4" w14:textId="77777777" w:rsidR="00292864" w:rsidRPr="008019AF" w:rsidRDefault="00292864" w:rsidP="00B06C9A">
            <w:pPr>
              <w:pStyle w:val="TAC"/>
            </w:pPr>
            <w:r>
              <w:t>10</w:t>
            </w:r>
            <w:r w:rsidRPr="008019AF">
              <w:rPr>
                <w:rFonts w:hint="eastAsia"/>
              </w:rPr>
              <w:t xml:space="preserve"> PRB</w:t>
            </w:r>
          </w:p>
        </w:tc>
      </w:tr>
      <w:tr w:rsidR="00292864" w:rsidRPr="008019AF" w14:paraId="138C14BB" w14:textId="77777777" w:rsidTr="002F3E23">
        <w:trPr>
          <w:jc w:val="center"/>
        </w:trPr>
        <w:tc>
          <w:tcPr>
            <w:tcW w:w="1264" w:type="dxa"/>
            <w:tcBorders>
              <w:top w:val="single" w:sz="6" w:space="0" w:color="000000"/>
              <w:left w:val="single" w:sz="6" w:space="0" w:color="000000"/>
              <w:bottom w:val="single" w:sz="6" w:space="0" w:color="000000"/>
              <w:right w:val="single" w:sz="6" w:space="0" w:color="000000"/>
            </w:tcBorders>
            <w:vAlign w:val="center"/>
          </w:tcPr>
          <w:p w14:paraId="2A02FEBB" w14:textId="502AF652" w:rsidR="00292864" w:rsidRPr="008019AF" w:rsidRDefault="00292864" w:rsidP="00B06C9A">
            <w:pPr>
              <w:pStyle w:val="TAC"/>
              <w:rPr>
                <w:lang w:eastAsia="zh-CN"/>
              </w:rPr>
            </w:pPr>
            <w:r w:rsidRPr="008019AF">
              <w:rPr>
                <w:rFonts w:hint="eastAsia"/>
              </w:rPr>
              <w:t>40,</w:t>
            </w:r>
            <w:r w:rsidR="00B06C9A">
              <w:t xml:space="preserve"> </w:t>
            </w:r>
            <w:r w:rsidRPr="008019AF">
              <w:rPr>
                <w:rFonts w:hint="eastAsia"/>
              </w:rPr>
              <w:t>50,</w:t>
            </w:r>
            <w:r w:rsidR="00B06C9A">
              <w:t xml:space="preserve"> </w:t>
            </w:r>
            <w:r w:rsidRPr="008019AF">
              <w:rPr>
                <w:rFonts w:hint="eastAsia"/>
              </w:rPr>
              <w:t>60,</w:t>
            </w:r>
            <w:r w:rsidR="00B06C9A">
              <w:t xml:space="preserve"> </w:t>
            </w:r>
            <w:r w:rsidRPr="008019AF">
              <w:rPr>
                <w:rFonts w:hint="eastAsia"/>
                <w:lang w:eastAsia="zh-CN"/>
              </w:rPr>
              <w:t>70,</w:t>
            </w:r>
            <w:r w:rsidR="00B06C9A">
              <w:rPr>
                <w:lang w:eastAsia="zh-CN"/>
              </w:rPr>
              <w:t xml:space="preserve"> </w:t>
            </w:r>
            <w:r w:rsidRPr="008019AF">
              <w:rPr>
                <w:rFonts w:hint="eastAsia"/>
              </w:rPr>
              <w:t>80,</w:t>
            </w:r>
            <w:r w:rsidR="00B06C9A">
              <w:t xml:space="preserve"> </w:t>
            </w:r>
            <w:r w:rsidRPr="008019AF">
              <w:rPr>
                <w:rFonts w:hint="eastAsia"/>
                <w:lang w:eastAsia="zh-CN"/>
              </w:rPr>
              <w:t>90,</w:t>
            </w:r>
            <w:r w:rsidR="00B06C9A">
              <w:rPr>
                <w:lang w:eastAsia="zh-CN"/>
              </w:rPr>
              <w:t xml:space="preserve"> </w:t>
            </w:r>
            <w:r w:rsidRPr="008019AF">
              <w:rPr>
                <w:rFonts w:hint="eastAsia"/>
              </w:rPr>
              <w:t>100</w:t>
            </w:r>
          </w:p>
        </w:tc>
        <w:tc>
          <w:tcPr>
            <w:tcW w:w="1235" w:type="dxa"/>
            <w:tcBorders>
              <w:top w:val="single" w:sz="6" w:space="0" w:color="000000"/>
              <w:left w:val="single" w:sz="6" w:space="0" w:color="000000"/>
              <w:bottom w:val="single" w:sz="6" w:space="0" w:color="000000"/>
              <w:right w:val="single" w:sz="6" w:space="0" w:color="000000"/>
            </w:tcBorders>
            <w:vAlign w:val="center"/>
          </w:tcPr>
          <w:p w14:paraId="4FF31F8E" w14:textId="77777777" w:rsidR="00292864" w:rsidRPr="008019AF" w:rsidRDefault="00292864" w:rsidP="00B06C9A">
            <w:pPr>
              <w:pStyle w:val="TAC"/>
              <w:rPr>
                <w:lang w:eastAsia="zh-CN"/>
              </w:rPr>
            </w:pPr>
            <w:r w:rsidRPr="008019AF">
              <w:rPr>
                <w:rFonts w:hint="eastAsia"/>
              </w:rPr>
              <w:t>30</w:t>
            </w:r>
          </w:p>
        </w:tc>
        <w:tc>
          <w:tcPr>
            <w:tcW w:w="1542" w:type="dxa"/>
            <w:tcBorders>
              <w:top w:val="single" w:sz="6" w:space="0" w:color="000000"/>
              <w:left w:val="single" w:sz="6" w:space="0" w:color="000000"/>
              <w:bottom w:val="single" w:sz="6" w:space="0" w:color="000000"/>
              <w:right w:val="single" w:sz="4" w:space="0" w:color="auto"/>
            </w:tcBorders>
            <w:vAlign w:val="center"/>
          </w:tcPr>
          <w:p w14:paraId="3D0E5956" w14:textId="77777777" w:rsidR="00292864" w:rsidRPr="008019AF" w:rsidRDefault="00292864" w:rsidP="00B06C9A">
            <w:pPr>
              <w:pStyle w:val="TAC"/>
              <w:rPr>
                <w:lang w:eastAsia="zh-CN"/>
              </w:rPr>
            </w:pPr>
            <w:r w:rsidRPr="008019AF">
              <w:t>G-FR1-A1-</w:t>
            </w:r>
            <w:r w:rsidRPr="008019AF">
              <w:rPr>
                <w:rFonts w:hint="eastAsia"/>
              </w:rPr>
              <w:t>5</w:t>
            </w:r>
          </w:p>
        </w:tc>
        <w:tc>
          <w:tcPr>
            <w:tcW w:w="957" w:type="dxa"/>
            <w:tcBorders>
              <w:top w:val="single" w:sz="4" w:space="0" w:color="auto"/>
              <w:left w:val="single" w:sz="4" w:space="0" w:color="auto"/>
              <w:bottom w:val="single" w:sz="4" w:space="0" w:color="auto"/>
              <w:right w:val="single" w:sz="4" w:space="0" w:color="auto"/>
            </w:tcBorders>
            <w:vAlign w:val="center"/>
          </w:tcPr>
          <w:p w14:paraId="6A860E68" w14:textId="77777777" w:rsidR="00292864" w:rsidRPr="008019AF" w:rsidRDefault="00292864" w:rsidP="00B06C9A">
            <w:pPr>
              <w:pStyle w:val="TAC"/>
            </w:pPr>
            <w:r w:rsidRPr="008019AF">
              <w:rPr>
                <w:rFonts w:cs="Arial"/>
                <w:lang w:eastAsia="zh-CN"/>
              </w:rPr>
              <w:t>-87.6</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33E3A7A4" w14:textId="77777777" w:rsidR="00292864" w:rsidRPr="008019AF" w:rsidRDefault="00292864" w:rsidP="00B06C9A">
            <w:pPr>
              <w:pStyle w:val="TAC"/>
            </w:pPr>
            <w:r w:rsidRPr="008019AF">
              <w:rPr>
                <w:rFonts w:cs="Arial"/>
                <w:lang w:eastAsia="zh-CN"/>
              </w:rPr>
              <w:t>-87.6</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3FA2FBB8" w14:textId="77777777" w:rsidR="00292864" w:rsidRPr="008019AF" w:rsidRDefault="00292864" w:rsidP="00B06C9A">
            <w:pPr>
              <w:pStyle w:val="TAC"/>
            </w:pPr>
            <w:r w:rsidRPr="008019AF">
              <w:rPr>
                <w:rFonts w:cs="Arial"/>
                <w:lang w:eastAsia="zh-CN"/>
              </w:rPr>
              <w:t>-87.6</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1317" w:type="dxa"/>
            <w:tcBorders>
              <w:top w:val="single" w:sz="4" w:space="0" w:color="auto"/>
              <w:left w:val="single" w:sz="4" w:space="0" w:color="auto"/>
              <w:bottom w:val="single" w:sz="4" w:space="0" w:color="auto"/>
              <w:right w:val="single" w:sz="4" w:space="0" w:color="auto"/>
            </w:tcBorders>
            <w:vAlign w:val="center"/>
          </w:tcPr>
          <w:p w14:paraId="6A9FA413" w14:textId="77777777" w:rsidR="00292864" w:rsidRPr="008019AF" w:rsidRDefault="00292864" w:rsidP="00B06C9A">
            <w:pPr>
              <w:pStyle w:val="TAC"/>
            </w:pPr>
            <w:r>
              <w:rPr>
                <w:rFonts w:cs="Arial"/>
                <w:szCs w:val="18"/>
              </w:rPr>
              <w:t xml:space="preserve">-66.4 </w:t>
            </w:r>
            <w:r w:rsidRPr="008019AF">
              <w:rPr>
                <w:rFonts w:cs="Arial"/>
                <w:szCs w:val="18"/>
              </w:rPr>
              <w:t>-</w:t>
            </w:r>
            <w:r>
              <w:rPr>
                <w:rFonts w:cs="Arial"/>
                <w:szCs w:val="18"/>
              </w:rPr>
              <w:t xml:space="preserve"> </w:t>
            </w:r>
            <w:r w:rsidRPr="008019AF">
              <w:t>Δ</w:t>
            </w:r>
            <w:r w:rsidRPr="008019AF">
              <w:rPr>
                <w:vertAlign w:val="subscript"/>
              </w:rPr>
              <w:t>minSENS</w:t>
            </w:r>
          </w:p>
        </w:tc>
        <w:tc>
          <w:tcPr>
            <w:tcW w:w="1382" w:type="dxa"/>
            <w:tcBorders>
              <w:top w:val="single" w:sz="4" w:space="0" w:color="auto"/>
              <w:left w:val="single" w:sz="4" w:space="0" w:color="auto"/>
              <w:bottom w:val="single" w:sz="4" w:space="0" w:color="auto"/>
              <w:right w:val="single" w:sz="4" w:space="0" w:color="auto"/>
            </w:tcBorders>
            <w:vAlign w:val="center"/>
          </w:tcPr>
          <w:p w14:paraId="09664BC4"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30 kHz, </w:t>
            </w:r>
          </w:p>
          <w:p w14:paraId="34755008" w14:textId="77777777" w:rsidR="00292864" w:rsidRPr="008019AF" w:rsidRDefault="00292864" w:rsidP="00B06C9A">
            <w:pPr>
              <w:pStyle w:val="TAC"/>
            </w:pPr>
            <w:r>
              <w:t>50</w:t>
            </w:r>
            <w:r w:rsidRPr="008019AF">
              <w:rPr>
                <w:rFonts w:hint="eastAsia"/>
              </w:rPr>
              <w:t xml:space="preserve"> PRB</w:t>
            </w:r>
          </w:p>
        </w:tc>
      </w:tr>
      <w:tr w:rsidR="00292864" w:rsidRPr="008019AF" w14:paraId="52BB4E00" w14:textId="77777777" w:rsidTr="002F3E23">
        <w:trPr>
          <w:jc w:val="center"/>
        </w:trPr>
        <w:tc>
          <w:tcPr>
            <w:tcW w:w="1264" w:type="dxa"/>
            <w:tcBorders>
              <w:top w:val="single" w:sz="6" w:space="0" w:color="000000"/>
              <w:left w:val="single" w:sz="6" w:space="0" w:color="000000"/>
              <w:bottom w:val="single" w:sz="6" w:space="0" w:color="000000"/>
              <w:right w:val="single" w:sz="6" w:space="0" w:color="000000"/>
            </w:tcBorders>
            <w:vAlign w:val="center"/>
          </w:tcPr>
          <w:p w14:paraId="00040AE7" w14:textId="0F5A32E2" w:rsidR="00292864" w:rsidRPr="008019AF" w:rsidRDefault="00292864" w:rsidP="00B06C9A">
            <w:pPr>
              <w:pStyle w:val="TAC"/>
              <w:rPr>
                <w:lang w:eastAsia="zh-CN"/>
              </w:rPr>
            </w:pPr>
            <w:r w:rsidRPr="008019AF">
              <w:rPr>
                <w:rFonts w:hint="eastAsia"/>
              </w:rPr>
              <w:t>10,</w:t>
            </w:r>
            <w:r w:rsidR="00B06C9A">
              <w:t xml:space="preserve"> </w:t>
            </w:r>
            <w:r w:rsidRPr="008019AF">
              <w:rPr>
                <w:rFonts w:hint="eastAsia"/>
              </w:rPr>
              <w:t>15,</w:t>
            </w:r>
            <w:r w:rsidR="00B06C9A">
              <w:t xml:space="preserve"> </w:t>
            </w:r>
            <w:r w:rsidRPr="008019AF">
              <w:rPr>
                <w:rFonts w:hint="eastAsia"/>
              </w:rPr>
              <w:t>20,</w:t>
            </w:r>
            <w:r w:rsidR="00B06C9A">
              <w:t xml:space="preserve"> </w:t>
            </w:r>
            <w:r w:rsidRPr="008019AF">
              <w:rPr>
                <w:rFonts w:hint="eastAsia"/>
              </w:rPr>
              <w:t>25</w:t>
            </w:r>
            <w:r w:rsidRPr="008019AF">
              <w:rPr>
                <w:rFonts w:hint="eastAsia"/>
                <w:lang w:eastAsia="zh-CN"/>
              </w:rPr>
              <w:t>,</w:t>
            </w:r>
            <w:r w:rsidR="00B06C9A">
              <w:rPr>
                <w:lang w:eastAsia="zh-CN"/>
              </w:rPr>
              <w:t xml:space="preserve"> </w:t>
            </w:r>
            <w:r w:rsidRPr="008019AF">
              <w:rPr>
                <w:rFonts w:hint="eastAsia"/>
                <w:lang w:eastAsia="zh-CN"/>
              </w:rPr>
              <w:t>30</w:t>
            </w:r>
          </w:p>
        </w:tc>
        <w:tc>
          <w:tcPr>
            <w:tcW w:w="1235" w:type="dxa"/>
            <w:tcBorders>
              <w:top w:val="single" w:sz="6" w:space="0" w:color="000000"/>
              <w:left w:val="single" w:sz="6" w:space="0" w:color="000000"/>
              <w:bottom w:val="single" w:sz="6" w:space="0" w:color="000000"/>
              <w:right w:val="single" w:sz="6" w:space="0" w:color="000000"/>
            </w:tcBorders>
            <w:vAlign w:val="center"/>
          </w:tcPr>
          <w:p w14:paraId="3622DF8A" w14:textId="77777777" w:rsidR="00292864" w:rsidRPr="008019AF" w:rsidRDefault="00292864" w:rsidP="00B06C9A">
            <w:pPr>
              <w:pStyle w:val="TAC"/>
              <w:rPr>
                <w:lang w:eastAsia="zh-CN"/>
              </w:rPr>
            </w:pPr>
            <w:r w:rsidRPr="008019AF">
              <w:rPr>
                <w:rFonts w:hint="eastAsia"/>
              </w:rPr>
              <w:t>60</w:t>
            </w:r>
          </w:p>
        </w:tc>
        <w:tc>
          <w:tcPr>
            <w:tcW w:w="1542" w:type="dxa"/>
            <w:tcBorders>
              <w:top w:val="single" w:sz="6" w:space="0" w:color="000000"/>
              <w:left w:val="single" w:sz="6" w:space="0" w:color="000000"/>
              <w:bottom w:val="single" w:sz="6" w:space="0" w:color="000000"/>
              <w:right w:val="single" w:sz="4" w:space="0" w:color="auto"/>
            </w:tcBorders>
            <w:vAlign w:val="center"/>
          </w:tcPr>
          <w:p w14:paraId="72E67DA2" w14:textId="77777777" w:rsidR="00292864" w:rsidRPr="008019AF" w:rsidRDefault="00292864" w:rsidP="00B06C9A">
            <w:pPr>
              <w:pStyle w:val="TAC"/>
              <w:rPr>
                <w:lang w:eastAsia="zh-CN"/>
              </w:rPr>
            </w:pPr>
            <w:r w:rsidRPr="008019AF">
              <w:t>G-FR1-A1-</w:t>
            </w:r>
            <w:r w:rsidRPr="008019AF">
              <w:rPr>
                <w:rFonts w:hint="eastAsia"/>
              </w:rPr>
              <w:t>9</w:t>
            </w:r>
          </w:p>
        </w:tc>
        <w:tc>
          <w:tcPr>
            <w:tcW w:w="957" w:type="dxa"/>
            <w:tcBorders>
              <w:top w:val="single" w:sz="4" w:space="0" w:color="auto"/>
              <w:left w:val="single" w:sz="4" w:space="0" w:color="auto"/>
              <w:bottom w:val="single" w:sz="4" w:space="0" w:color="auto"/>
              <w:right w:val="single" w:sz="4" w:space="0" w:color="auto"/>
            </w:tcBorders>
            <w:vAlign w:val="center"/>
          </w:tcPr>
          <w:p w14:paraId="0F6EA904" w14:textId="77777777" w:rsidR="00292864" w:rsidRPr="008019AF" w:rsidRDefault="00292864" w:rsidP="00B06C9A">
            <w:pPr>
              <w:pStyle w:val="TAC"/>
              <w:rPr>
                <w:lang w:eastAsia="zh-CN"/>
              </w:rPr>
            </w:pPr>
            <w:r w:rsidRPr="008019AF">
              <w:rPr>
                <w:lang w:eastAsia="zh-CN"/>
              </w:rPr>
              <w:t>-93.2</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2356A6FE" w14:textId="77777777" w:rsidR="00292864" w:rsidRPr="008019AF" w:rsidRDefault="00292864" w:rsidP="00B06C9A">
            <w:pPr>
              <w:pStyle w:val="TAC"/>
              <w:rPr>
                <w:lang w:eastAsia="zh-CN"/>
              </w:rPr>
            </w:pPr>
            <w:r w:rsidRPr="008019AF">
              <w:rPr>
                <w:lang w:eastAsia="zh-CN"/>
              </w:rPr>
              <w:t>-93.2</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4E511C04" w14:textId="77777777" w:rsidR="00292864" w:rsidRPr="008019AF" w:rsidRDefault="00292864" w:rsidP="00B06C9A">
            <w:pPr>
              <w:pStyle w:val="TAC"/>
              <w:rPr>
                <w:lang w:eastAsia="zh-CN"/>
              </w:rPr>
            </w:pPr>
            <w:r w:rsidRPr="008019AF">
              <w:rPr>
                <w:lang w:eastAsia="zh-CN"/>
              </w:rPr>
              <w:t>-93.2</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1317" w:type="dxa"/>
            <w:tcBorders>
              <w:top w:val="single" w:sz="4" w:space="0" w:color="auto"/>
              <w:left w:val="single" w:sz="4" w:space="0" w:color="auto"/>
              <w:bottom w:val="single" w:sz="4" w:space="0" w:color="auto"/>
              <w:right w:val="single" w:sz="4" w:space="0" w:color="auto"/>
            </w:tcBorders>
            <w:vAlign w:val="center"/>
          </w:tcPr>
          <w:p w14:paraId="18AC92B5" w14:textId="77777777" w:rsidR="00292864" w:rsidRPr="008019AF" w:rsidRDefault="00292864" w:rsidP="00B06C9A">
            <w:pPr>
              <w:pStyle w:val="TAC"/>
              <w:rPr>
                <w:lang w:eastAsia="zh-CN"/>
              </w:rPr>
            </w:pPr>
            <w:r w:rsidRPr="008019AF">
              <w:rPr>
                <w:rFonts w:cs="Arial"/>
                <w:szCs w:val="18"/>
              </w:rPr>
              <w:t>-</w:t>
            </w:r>
            <w:r w:rsidRPr="008019AF">
              <w:rPr>
                <w:rFonts w:cs="Arial" w:hint="eastAsia"/>
                <w:szCs w:val="18"/>
              </w:rPr>
              <w:t>73</w:t>
            </w:r>
            <w:r w:rsidRPr="008019AF">
              <w:rPr>
                <w:rFonts w:cs="Arial"/>
                <w:szCs w:val="18"/>
              </w:rPr>
              <w:t>.4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minSENS</w:t>
            </w:r>
          </w:p>
        </w:tc>
        <w:tc>
          <w:tcPr>
            <w:tcW w:w="1382" w:type="dxa"/>
            <w:tcBorders>
              <w:top w:val="single" w:sz="4" w:space="0" w:color="auto"/>
              <w:left w:val="single" w:sz="4" w:space="0" w:color="auto"/>
              <w:bottom w:val="single" w:sz="4" w:space="0" w:color="auto"/>
              <w:right w:val="single" w:sz="4" w:space="0" w:color="auto"/>
            </w:tcBorders>
            <w:vAlign w:val="center"/>
          </w:tcPr>
          <w:p w14:paraId="2F84E7A5"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60 kHz, </w:t>
            </w:r>
          </w:p>
          <w:p w14:paraId="18B78022" w14:textId="77777777" w:rsidR="00292864" w:rsidRPr="008019AF" w:rsidRDefault="00292864" w:rsidP="00B06C9A">
            <w:pPr>
              <w:pStyle w:val="TAC"/>
            </w:pPr>
            <w:r w:rsidRPr="008019AF">
              <w:rPr>
                <w:rFonts w:hint="eastAsia"/>
              </w:rPr>
              <w:t>5 PRB</w:t>
            </w:r>
          </w:p>
        </w:tc>
      </w:tr>
      <w:tr w:rsidR="00292864" w:rsidRPr="008019AF" w14:paraId="2D400FD1" w14:textId="77777777" w:rsidTr="002F3E23">
        <w:trPr>
          <w:jc w:val="center"/>
        </w:trPr>
        <w:tc>
          <w:tcPr>
            <w:tcW w:w="1264" w:type="dxa"/>
            <w:tcBorders>
              <w:top w:val="single" w:sz="6" w:space="0" w:color="000000"/>
              <w:left w:val="single" w:sz="6" w:space="0" w:color="000000"/>
              <w:bottom w:val="single" w:sz="6" w:space="0" w:color="000000"/>
              <w:right w:val="single" w:sz="6" w:space="0" w:color="000000"/>
            </w:tcBorders>
            <w:vAlign w:val="center"/>
          </w:tcPr>
          <w:p w14:paraId="76AC31EF" w14:textId="5DA3C226" w:rsidR="00292864" w:rsidRPr="008019AF" w:rsidRDefault="00292864" w:rsidP="00B06C9A">
            <w:pPr>
              <w:pStyle w:val="TAC"/>
              <w:rPr>
                <w:lang w:eastAsia="zh-CN"/>
              </w:rPr>
            </w:pPr>
            <w:r w:rsidRPr="008019AF">
              <w:rPr>
                <w:rFonts w:hint="eastAsia"/>
              </w:rPr>
              <w:t>40,</w:t>
            </w:r>
            <w:r w:rsidR="00B06C9A">
              <w:t xml:space="preserve"> </w:t>
            </w:r>
            <w:r w:rsidRPr="008019AF">
              <w:rPr>
                <w:rFonts w:hint="eastAsia"/>
              </w:rPr>
              <w:t>50,</w:t>
            </w:r>
            <w:r w:rsidR="00B06C9A">
              <w:t xml:space="preserve"> </w:t>
            </w:r>
            <w:r w:rsidRPr="008019AF">
              <w:rPr>
                <w:rFonts w:hint="eastAsia"/>
              </w:rPr>
              <w:t>60,</w:t>
            </w:r>
            <w:r w:rsidR="00B06C9A">
              <w:t xml:space="preserve"> </w:t>
            </w:r>
            <w:r w:rsidRPr="008019AF">
              <w:rPr>
                <w:rFonts w:hint="eastAsia"/>
                <w:lang w:eastAsia="zh-CN"/>
              </w:rPr>
              <w:t>70,</w:t>
            </w:r>
            <w:r w:rsidR="00B06C9A">
              <w:rPr>
                <w:lang w:eastAsia="zh-CN"/>
              </w:rPr>
              <w:t xml:space="preserve"> </w:t>
            </w:r>
            <w:r w:rsidRPr="008019AF">
              <w:rPr>
                <w:rFonts w:hint="eastAsia"/>
              </w:rPr>
              <w:t>80,</w:t>
            </w:r>
            <w:r w:rsidR="00B06C9A">
              <w:t xml:space="preserve"> </w:t>
            </w:r>
            <w:r w:rsidRPr="008019AF">
              <w:rPr>
                <w:rFonts w:hint="eastAsia"/>
                <w:lang w:eastAsia="zh-CN"/>
              </w:rPr>
              <w:t>90,</w:t>
            </w:r>
            <w:r w:rsidR="00B06C9A">
              <w:rPr>
                <w:lang w:eastAsia="zh-CN"/>
              </w:rPr>
              <w:t xml:space="preserve"> </w:t>
            </w:r>
            <w:r w:rsidRPr="008019AF">
              <w:rPr>
                <w:rFonts w:hint="eastAsia"/>
              </w:rPr>
              <w:t>100</w:t>
            </w:r>
          </w:p>
        </w:tc>
        <w:tc>
          <w:tcPr>
            <w:tcW w:w="1235" w:type="dxa"/>
            <w:tcBorders>
              <w:top w:val="single" w:sz="6" w:space="0" w:color="000000"/>
              <w:left w:val="single" w:sz="6" w:space="0" w:color="000000"/>
              <w:bottom w:val="single" w:sz="6" w:space="0" w:color="000000"/>
              <w:right w:val="single" w:sz="6" w:space="0" w:color="000000"/>
            </w:tcBorders>
            <w:vAlign w:val="center"/>
          </w:tcPr>
          <w:p w14:paraId="47049928" w14:textId="77777777" w:rsidR="00292864" w:rsidRPr="008019AF" w:rsidRDefault="00292864" w:rsidP="00B06C9A">
            <w:pPr>
              <w:pStyle w:val="TAC"/>
              <w:rPr>
                <w:lang w:eastAsia="zh-CN"/>
              </w:rPr>
            </w:pPr>
            <w:r w:rsidRPr="008019AF">
              <w:rPr>
                <w:rFonts w:hint="eastAsia"/>
              </w:rPr>
              <w:t>60</w:t>
            </w:r>
          </w:p>
        </w:tc>
        <w:tc>
          <w:tcPr>
            <w:tcW w:w="1542" w:type="dxa"/>
            <w:tcBorders>
              <w:top w:val="single" w:sz="6" w:space="0" w:color="000000"/>
              <w:left w:val="single" w:sz="6" w:space="0" w:color="000000"/>
              <w:bottom w:val="single" w:sz="6" w:space="0" w:color="000000"/>
              <w:right w:val="single" w:sz="4" w:space="0" w:color="auto"/>
            </w:tcBorders>
            <w:vAlign w:val="center"/>
          </w:tcPr>
          <w:p w14:paraId="16746CC6" w14:textId="77777777" w:rsidR="00292864" w:rsidRPr="008019AF" w:rsidRDefault="00292864" w:rsidP="00B06C9A">
            <w:pPr>
              <w:pStyle w:val="TAC"/>
              <w:rPr>
                <w:lang w:eastAsia="zh-CN"/>
              </w:rPr>
            </w:pPr>
            <w:r w:rsidRPr="008019AF">
              <w:t>G-FR1-A1-</w:t>
            </w:r>
            <w:r w:rsidRPr="008019AF">
              <w:rPr>
                <w:rFonts w:hint="eastAsia"/>
              </w:rPr>
              <w:t>6</w:t>
            </w:r>
          </w:p>
        </w:tc>
        <w:tc>
          <w:tcPr>
            <w:tcW w:w="957" w:type="dxa"/>
            <w:tcBorders>
              <w:top w:val="single" w:sz="4" w:space="0" w:color="auto"/>
              <w:left w:val="single" w:sz="4" w:space="0" w:color="auto"/>
              <w:bottom w:val="single" w:sz="4" w:space="0" w:color="auto"/>
              <w:right w:val="single" w:sz="4" w:space="0" w:color="auto"/>
            </w:tcBorders>
            <w:vAlign w:val="center"/>
          </w:tcPr>
          <w:p w14:paraId="0B7DA839" w14:textId="77777777" w:rsidR="00292864" w:rsidRPr="008019AF" w:rsidRDefault="00292864" w:rsidP="00B06C9A">
            <w:pPr>
              <w:pStyle w:val="TAC"/>
            </w:pPr>
            <w:r w:rsidRPr="008019AF">
              <w:rPr>
                <w:rFonts w:cs="Arial"/>
                <w:lang w:eastAsia="zh-CN"/>
              </w:rPr>
              <w:t>-87.7</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6EAB4056" w14:textId="77777777" w:rsidR="00292864" w:rsidRPr="008019AF" w:rsidRDefault="00292864" w:rsidP="00B06C9A">
            <w:pPr>
              <w:pStyle w:val="TAC"/>
            </w:pPr>
            <w:r w:rsidRPr="008019AF">
              <w:rPr>
                <w:rFonts w:cs="Arial"/>
                <w:lang w:eastAsia="zh-CN"/>
              </w:rPr>
              <w:t>-87.7</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3AD014D6" w14:textId="77777777" w:rsidR="00292864" w:rsidRPr="008019AF" w:rsidRDefault="00292864" w:rsidP="00B06C9A">
            <w:pPr>
              <w:pStyle w:val="TAC"/>
            </w:pPr>
            <w:r w:rsidRPr="008019AF">
              <w:rPr>
                <w:rFonts w:cs="Arial"/>
                <w:lang w:eastAsia="zh-CN"/>
              </w:rPr>
              <w:t>-87.7</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1317" w:type="dxa"/>
            <w:tcBorders>
              <w:top w:val="single" w:sz="4" w:space="0" w:color="auto"/>
              <w:left w:val="single" w:sz="4" w:space="0" w:color="auto"/>
              <w:bottom w:val="single" w:sz="4" w:space="0" w:color="auto"/>
              <w:right w:val="single" w:sz="4" w:space="0" w:color="auto"/>
            </w:tcBorders>
            <w:vAlign w:val="center"/>
          </w:tcPr>
          <w:p w14:paraId="5BBC174E" w14:textId="77777777" w:rsidR="00292864" w:rsidRPr="008019AF" w:rsidRDefault="00292864" w:rsidP="00B06C9A">
            <w:pPr>
              <w:pStyle w:val="TAC"/>
            </w:pPr>
            <w:r w:rsidRPr="008019AF">
              <w:rPr>
                <w:rFonts w:cs="Arial"/>
                <w:szCs w:val="18"/>
              </w:rPr>
              <w:t>-</w:t>
            </w:r>
            <w:r w:rsidRPr="008019AF">
              <w:rPr>
                <w:rFonts w:cs="Arial" w:hint="eastAsia"/>
                <w:szCs w:val="18"/>
              </w:rPr>
              <w:t>66</w:t>
            </w:r>
            <w:r w:rsidRPr="008019AF">
              <w:rPr>
                <w:rFonts w:cs="Arial"/>
                <w:szCs w:val="18"/>
              </w:rPr>
              <w:t>.6</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minSENS</w:t>
            </w:r>
          </w:p>
        </w:tc>
        <w:tc>
          <w:tcPr>
            <w:tcW w:w="1382" w:type="dxa"/>
            <w:tcBorders>
              <w:top w:val="single" w:sz="4" w:space="0" w:color="auto"/>
              <w:left w:val="single" w:sz="4" w:space="0" w:color="auto"/>
              <w:bottom w:val="single" w:sz="4" w:space="0" w:color="auto"/>
              <w:right w:val="single" w:sz="4" w:space="0" w:color="auto"/>
            </w:tcBorders>
            <w:vAlign w:val="center"/>
          </w:tcPr>
          <w:p w14:paraId="59D6E2B3"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60 kHz, </w:t>
            </w:r>
          </w:p>
          <w:p w14:paraId="23C3E54A" w14:textId="77777777" w:rsidR="00292864" w:rsidRPr="008019AF" w:rsidRDefault="00292864" w:rsidP="00B06C9A">
            <w:pPr>
              <w:pStyle w:val="TAC"/>
            </w:pPr>
            <w:r w:rsidRPr="008019AF">
              <w:rPr>
                <w:rFonts w:hint="eastAsia"/>
              </w:rPr>
              <w:t>24 PRB</w:t>
            </w:r>
          </w:p>
        </w:tc>
      </w:tr>
      <w:tr w:rsidR="00292864" w:rsidRPr="008019AF" w14:paraId="085EC043" w14:textId="77777777" w:rsidTr="002F3E23">
        <w:trPr>
          <w:trHeight w:val="186"/>
          <w:jc w:val="center"/>
        </w:trPr>
        <w:tc>
          <w:tcPr>
            <w:tcW w:w="9625" w:type="dxa"/>
            <w:gridSpan w:val="8"/>
            <w:tcBorders>
              <w:top w:val="single" w:sz="6" w:space="0" w:color="000000"/>
              <w:left w:val="single" w:sz="6" w:space="0" w:color="000000"/>
              <w:bottom w:val="single" w:sz="6" w:space="0" w:color="000000"/>
              <w:right w:val="single" w:sz="6" w:space="0" w:color="000000"/>
            </w:tcBorders>
            <w:vAlign w:val="center"/>
          </w:tcPr>
          <w:p w14:paraId="0DAB86CB" w14:textId="77777777" w:rsidR="00292864" w:rsidRPr="008019AF" w:rsidRDefault="00292864" w:rsidP="00B06C9A">
            <w:pPr>
              <w:pStyle w:val="TAN"/>
              <w:rPr>
                <w:szCs w:val="18"/>
              </w:rPr>
            </w:pPr>
            <w:r w:rsidRPr="008019AF">
              <w:t xml:space="preserve">NOTE: </w:t>
            </w:r>
            <w:r w:rsidRPr="008019AF">
              <w:tab/>
              <w:t>Wanted and interfering signal are placed adjacently around F</w:t>
            </w:r>
            <w:r w:rsidRPr="008019AF">
              <w:rPr>
                <w:vertAlign w:val="subscript"/>
              </w:rPr>
              <w:t>c</w:t>
            </w:r>
            <w:r>
              <w:rPr>
                <w:rFonts w:hint="eastAsia"/>
                <w:lang w:val="en-US" w:eastAsia="zh-CN"/>
              </w:rPr>
              <w:t>, where the F</w:t>
            </w:r>
            <w:r>
              <w:rPr>
                <w:rFonts w:hint="eastAsia"/>
                <w:vertAlign w:val="subscript"/>
                <w:lang w:val="en-US" w:eastAsia="zh-CN"/>
              </w:rPr>
              <w:t>c</w:t>
            </w:r>
            <w:r>
              <w:rPr>
                <w:rFonts w:hint="eastAsia"/>
                <w:lang w:val="en-US" w:eastAsia="zh-CN"/>
              </w:rPr>
              <w:t xml:space="preserve"> is defined for </w:t>
            </w:r>
            <w:r>
              <w:rPr>
                <w:rFonts w:hint="eastAsia"/>
                <w:i/>
                <w:iCs/>
                <w:lang w:val="en-US" w:eastAsia="zh-CN"/>
              </w:rPr>
              <w:t xml:space="preserve">BS channel bandwidth </w:t>
            </w:r>
            <w:r>
              <w:rPr>
                <w:rFonts w:hint="eastAsia"/>
                <w:lang w:val="en-US" w:eastAsia="zh-CN"/>
              </w:rPr>
              <w:t xml:space="preserve">of the wanted signal according to the table </w:t>
            </w:r>
            <w:r w:rsidRPr="0056092A">
              <w:rPr>
                <w:rFonts w:hint="eastAsia"/>
                <w:highlight w:val="yellow"/>
                <w:lang w:val="en-US" w:eastAsia="zh-CN"/>
              </w:rPr>
              <w:t>5.4.2.2-1</w:t>
            </w:r>
            <w:r>
              <w:rPr>
                <w:rFonts w:hint="eastAsia"/>
                <w:lang w:val="en-US" w:eastAsia="zh-CN"/>
              </w:rPr>
              <w:t xml:space="preserve"> and located in the interfering signal.</w:t>
            </w:r>
          </w:p>
        </w:tc>
      </w:tr>
    </w:tbl>
    <w:p w14:paraId="36028BC1" w14:textId="77777777" w:rsidR="00292864" w:rsidRPr="008019AF" w:rsidRDefault="00292864" w:rsidP="00292864">
      <w:pPr>
        <w:keepNext/>
        <w:rPr>
          <w:rFonts w:cs="v5.0.0"/>
          <w:lang w:eastAsia="zh-CN"/>
        </w:rPr>
      </w:pPr>
    </w:p>
    <w:p w14:paraId="1AB8348C" w14:textId="77777777" w:rsidR="00292864" w:rsidRDefault="00292864" w:rsidP="00292864">
      <w:pPr>
        <w:pStyle w:val="TH"/>
      </w:pPr>
      <w:r w:rsidRPr="008019AF">
        <w:t xml:space="preserve">Table </w:t>
      </w:r>
      <w:r>
        <w:rPr>
          <w:rFonts w:hint="eastAsia"/>
          <w:lang w:eastAsia="zh-CN"/>
        </w:rPr>
        <w:t>7.9.5.1</w:t>
      </w:r>
      <w:r w:rsidRPr="008019AF">
        <w:t>-</w:t>
      </w:r>
      <w:r w:rsidRPr="008019AF">
        <w:rPr>
          <w:lang w:eastAsia="zh-CN"/>
        </w:rPr>
        <w:t>3:</w:t>
      </w:r>
      <w:r w:rsidRPr="008019AF">
        <w:t xml:space="preserve"> </w:t>
      </w:r>
      <w:r w:rsidRPr="008019AF">
        <w:rPr>
          <w:rFonts w:hint="eastAsia"/>
          <w:lang w:eastAsia="zh-CN"/>
        </w:rPr>
        <w:t xml:space="preserve">Local area </w:t>
      </w:r>
      <w:r w:rsidRPr="008019AF">
        <w:t>BS in-channel selectivity</w:t>
      </w:r>
    </w:p>
    <w:tbl>
      <w:tblPr>
        <w:tblW w:w="5000" w:type="pct"/>
        <w:jc w:val="center"/>
        <w:tblLayout w:type="fixed"/>
        <w:tblLook w:val="00A0" w:firstRow="1" w:lastRow="0" w:firstColumn="1" w:lastColumn="0" w:noHBand="0" w:noVBand="0"/>
      </w:tblPr>
      <w:tblGrid>
        <w:gridCol w:w="1362"/>
        <w:gridCol w:w="1107"/>
        <w:gridCol w:w="1374"/>
        <w:gridCol w:w="968"/>
        <w:gridCol w:w="970"/>
        <w:gridCol w:w="968"/>
        <w:gridCol w:w="1109"/>
        <w:gridCol w:w="1767"/>
      </w:tblGrid>
      <w:tr w:rsidR="00292864" w:rsidRPr="008019AF" w14:paraId="3FEC3343" w14:textId="77777777" w:rsidTr="009760C0">
        <w:trPr>
          <w:jc w:val="center"/>
        </w:trPr>
        <w:tc>
          <w:tcPr>
            <w:tcW w:w="707" w:type="pct"/>
            <w:vMerge w:val="restart"/>
            <w:tcBorders>
              <w:top w:val="single" w:sz="6" w:space="0" w:color="000000"/>
              <w:left w:val="single" w:sz="6" w:space="0" w:color="000000"/>
              <w:right w:val="single" w:sz="6" w:space="0" w:color="000000"/>
            </w:tcBorders>
            <w:vAlign w:val="center"/>
          </w:tcPr>
          <w:p w14:paraId="27C492A3" w14:textId="77777777" w:rsidR="00292864" w:rsidRPr="008019AF" w:rsidRDefault="00292864" w:rsidP="00B06C9A">
            <w:pPr>
              <w:pStyle w:val="TAH"/>
            </w:pPr>
            <w:r w:rsidRPr="008019AF">
              <w:lastRenderedPageBreak/>
              <w:t>BS channel bandwidth [MHz]</w:t>
            </w:r>
          </w:p>
        </w:tc>
        <w:tc>
          <w:tcPr>
            <w:tcW w:w="575" w:type="pct"/>
            <w:vMerge w:val="restart"/>
            <w:tcBorders>
              <w:top w:val="single" w:sz="6" w:space="0" w:color="000000"/>
              <w:left w:val="single" w:sz="6" w:space="0" w:color="000000"/>
              <w:right w:val="single" w:sz="6" w:space="0" w:color="000000"/>
            </w:tcBorders>
          </w:tcPr>
          <w:p w14:paraId="3B3A3E66" w14:textId="77777777" w:rsidR="00292864" w:rsidRPr="008019AF" w:rsidRDefault="00292864" w:rsidP="00B06C9A">
            <w:pPr>
              <w:pStyle w:val="TAH"/>
            </w:pPr>
            <w:r w:rsidRPr="008019AF">
              <w:rPr>
                <w:rFonts w:hint="eastAsia"/>
              </w:rPr>
              <w:t>S</w:t>
            </w:r>
            <w:r w:rsidRPr="008019AF">
              <w:t xml:space="preserve">ubcarrier </w:t>
            </w:r>
            <w:r w:rsidRPr="008019AF">
              <w:rPr>
                <w:rFonts w:hint="eastAsia"/>
              </w:rPr>
              <w:t>spacing</w:t>
            </w:r>
            <w:r>
              <w:t xml:space="preserve"> </w:t>
            </w:r>
            <w:r w:rsidRPr="008019AF">
              <w:t>[KHz]</w:t>
            </w:r>
          </w:p>
        </w:tc>
        <w:tc>
          <w:tcPr>
            <w:tcW w:w="714" w:type="pct"/>
            <w:vMerge w:val="restart"/>
            <w:tcBorders>
              <w:top w:val="single" w:sz="6" w:space="0" w:color="000000"/>
              <w:left w:val="single" w:sz="6" w:space="0" w:color="000000"/>
              <w:right w:val="single" w:sz="6" w:space="0" w:color="000000"/>
            </w:tcBorders>
            <w:vAlign w:val="center"/>
          </w:tcPr>
          <w:p w14:paraId="447897F6" w14:textId="77777777" w:rsidR="00292864" w:rsidRPr="008019AF" w:rsidRDefault="00292864" w:rsidP="00B06C9A">
            <w:pPr>
              <w:pStyle w:val="TAH"/>
            </w:pPr>
            <w:r w:rsidRPr="008019AF">
              <w:t>R</w:t>
            </w:r>
            <w:r w:rsidRPr="008019AF">
              <w:rPr>
                <w:rFonts w:hint="eastAsia"/>
              </w:rPr>
              <w:t>eference measurement channel</w:t>
            </w:r>
          </w:p>
        </w:tc>
        <w:tc>
          <w:tcPr>
            <w:tcW w:w="1509" w:type="pct"/>
            <w:gridSpan w:val="3"/>
            <w:tcBorders>
              <w:top w:val="single" w:sz="6" w:space="0" w:color="000000"/>
              <w:left w:val="single" w:sz="6" w:space="0" w:color="000000"/>
              <w:bottom w:val="single" w:sz="4" w:space="0" w:color="auto"/>
              <w:right w:val="single" w:sz="6" w:space="0" w:color="000000"/>
            </w:tcBorders>
          </w:tcPr>
          <w:p w14:paraId="616A8817" w14:textId="77777777" w:rsidR="00292864" w:rsidRPr="008019AF" w:rsidRDefault="00292864" w:rsidP="00B06C9A">
            <w:pPr>
              <w:pStyle w:val="TAH"/>
            </w:pPr>
            <w:r w:rsidRPr="008019AF">
              <w:t>W</w:t>
            </w:r>
            <w:r w:rsidRPr="008019AF">
              <w:rPr>
                <w:rFonts w:hint="eastAsia"/>
              </w:rPr>
              <w:t>anted signal mean power [dBm]</w:t>
            </w:r>
          </w:p>
        </w:tc>
        <w:tc>
          <w:tcPr>
            <w:tcW w:w="576" w:type="pct"/>
            <w:vMerge w:val="restart"/>
            <w:tcBorders>
              <w:top w:val="single" w:sz="6" w:space="0" w:color="000000"/>
              <w:left w:val="single" w:sz="6" w:space="0" w:color="000000"/>
              <w:right w:val="single" w:sz="6" w:space="0" w:color="000000"/>
            </w:tcBorders>
            <w:vAlign w:val="center"/>
          </w:tcPr>
          <w:p w14:paraId="4EF3BE62" w14:textId="77777777" w:rsidR="00292864" w:rsidRPr="008019AF" w:rsidRDefault="00292864" w:rsidP="00B06C9A">
            <w:pPr>
              <w:pStyle w:val="TAH"/>
            </w:pPr>
            <w:r w:rsidRPr="008019AF">
              <w:rPr>
                <w:rFonts w:hint="eastAsia"/>
              </w:rPr>
              <w:t>Interfering signal mean power [dBm]</w:t>
            </w:r>
          </w:p>
        </w:tc>
        <w:tc>
          <w:tcPr>
            <w:tcW w:w="918" w:type="pct"/>
            <w:vMerge w:val="restart"/>
            <w:tcBorders>
              <w:top w:val="single" w:sz="6" w:space="0" w:color="000000"/>
              <w:left w:val="single" w:sz="6" w:space="0" w:color="000000"/>
              <w:right w:val="single" w:sz="6" w:space="0" w:color="000000"/>
            </w:tcBorders>
            <w:vAlign w:val="center"/>
          </w:tcPr>
          <w:p w14:paraId="77DBA23F" w14:textId="77777777" w:rsidR="00292864" w:rsidRPr="008019AF" w:rsidRDefault="00292864" w:rsidP="00B06C9A">
            <w:pPr>
              <w:pStyle w:val="TAH"/>
            </w:pPr>
            <w:r w:rsidRPr="008019AF">
              <w:t>Type of interfering signal</w:t>
            </w:r>
          </w:p>
        </w:tc>
      </w:tr>
      <w:tr w:rsidR="00292864" w:rsidRPr="008019AF" w14:paraId="37ADA7CD" w14:textId="77777777" w:rsidTr="009760C0">
        <w:trPr>
          <w:jc w:val="center"/>
        </w:trPr>
        <w:tc>
          <w:tcPr>
            <w:tcW w:w="707" w:type="pct"/>
            <w:vMerge/>
            <w:tcBorders>
              <w:left w:val="single" w:sz="6" w:space="0" w:color="000000"/>
              <w:bottom w:val="single" w:sz="6" w:space="0" w:color="000000"/>
              <w:right w:val="single" w:sz="6" w:space="0" w:color="000000"/>
            </w:tcBorders>
            <w:vAlign w:val="center"/>
          </w:tcPr>
          <w:p w14:paraId="63776C3A" w14:textId="77777777" w:rsidR="00292864" w:rsidRPr="008019AF" w:rsidRDefault="00292864" w:rsidP="009760C0">
            <w:pPr>
              <w:pStyle w:val="TAC"/>
            </w:pPr>
          </w:p>
        </w:tc>
        <w:tc>
          <w:tcPr>
            <w:tcW w:w="575" w:type="pct"/>
            <w:vMerge/>
            <w:tcBorders>
              <w:left w:val="single" w:sz="6" w:space="0" w:color="000000"/>
              <w:bottom w:val="single" w:sz="6" w:space="0" w:color="000000"/>
              <w:right w:val="single" w:sz="6" w:space="0" w:color="000000"/>
            </w:tcBorders>
            <w:vAlign w:val="center"/>
          </w:tcPr>
          <w:p w14:paraId="777FD392" w14:textId="77777777" w:rsidR="00292864" w:rsidRPr="008019AF" w:rsidRDefault="00292864" w:rsidP="009760C0">
            <w:pPr>
              <w:pStyle w:val="TAC"/>
            </w:pPr>
          </w:p>
        </w:tc>
        <w:tc>
          <w:tcPr>
            <w:tcW w:w="714" w:type="pct"/>
            <w:vMerge/>
            <w:tcBorders>
              <w:left w:val="single" w:sz="6" w:space="0" w:color="000000"/>
              <w:bottom w:val="single" w:sz="6" w:space="0" w:color="000000"/>
              <w:right w:val="single" w:sz="6" w:space="0" w:color="000000"/>
            </w:tcBorders>
            <w:vAlign w:val="center"/>
          </w:tcPr>
          <w:p w14:paraId="7DE47475" w14:textId="77777777" w:rsidR="00292864" w:rsidRPr="008019AF" w:rsidRDefault="00292864" w:rsidP="002F3E23">
            <w:pPr>
              <w:pStyle w:val="TAH"/>
            </w:pPr>
          </w:p>
        </w:tc>
        <w:tc>
          <w:tcPr>
            <w:tcW w:w="503" w:type="pct"/>
            <w:tcBorders>
              <w:top w:val="single" w:sz="4" w:space="0" w:color="auto"/>
              <w:left w:val="single" w:sz="6" w:space="0" w:color="000000"/>
              <w:bottom w:val="single" w:sz="4" w:space="0" w:color="auto"/>
              <w:right w:val="single" w:sz="4" w:space="0" w:color="auto"/>
            </w:tcBorders>
            <w:vAlign w:val="center"/>
          </w:tcPr>
          <w:p w14:paraId="4054A66A" w14:textId="77777777" w:rsidR="00292864" w:rsidRPr="008019AF" w:rsidRDefault="00292864" w:rsidP="002F3E23">
            <w:pPr>
              <w:pStyle w:val="TAH"/>
              <w:rPr>
                <w:lang w:eastAsia="zh-CN"/>
              </w:rPr>
            </w:pPr>
            <w:r w:rsidRPr="00CC052B">
              <w:rPr>
                <w:rFonts w:cs="v4.2.0"/>
                <w:lang w:eastAsia="ja-JP"/>
              </w:rPr>
              <w:t xml:space="preserve">f </w:t>
            </w:r>
            <w:r w:rsidRPr="00CC052B">
              <w:rPr>
                <w:lang w:eastAsia="ja-JP"/>
              </w:rPr>
              <w:t>≤</w:t>
            </w:r>
            <w:r w:rsidRPr="00CC052B">
              <w:rPr>
                <w:rFonts w:cs="v4.2.0"/>
                <w:lang w:eastAsia="ja-JP"/>
              </w:rPr>
              <w:t xml:space="preserve"> 3.0 GHz</w:t>
            </w:r>
          </w:p>
        </w:tc>
        <w:tc>
          <w:tcPr>
            <w:tcW w:w="504" w:type="pct"/>
            <w:tcBorders>
              <w:top w:val="single" w:sz="4" w:space="0" w:color="auto"/>
              <w:left w:val="single" w:sz="4" w:space="0" w:color="auto"/>
              <w:bottom w:val="single" w:sz="4" w:space="0" w:color="auto"/>
              <w:right w:val="single" w:sz="4" w:space="0" w:color="auto"/>
            </w:tcBorders>
            <w:vAlign w:val="center"/>
          </w:tcPr>
          <w:p w14:paraId="0A80F85E" w14:textId="77777777" w:rsidR="00292864" w:rsidRPr="0056092A" w:rsidRDefault="00292864" w:rsidP="002F3E23">
            <w:pPr>
              <w:pStyle w:val="TAH"/>
              <w:rPr>
                <w:lang w:eastAsia="zh-CN"/>
              </w:rPr>
            </w:pPr>
            <w:r w:rsidRPr="00CC052B">
              <w:rPr>
                <w:rFonts w:cs="v4.2.0"/>
                <w:lang w:eastAsia="ja-JP"/>
              </w:rPr>
              <w:t xml:space="preserve">3.0 GHz &lt; f </w:t>
            </w:r>
            <w:r w:rsidRPr="00CC052B">
              <w:rPr>
                <w:lang w:eastAsia="ja-JP"/>
              </w:rPr>
              <w:t>≤</w:t>
            </w:r>
            <w:r w:rsidRPr="00CC052B">
              <w:rPr>
                <w:rFonts w:cs="v4.2.0"/>
                <w:lang w:eastAsia="ja-JP"/>
              </w:rPr>
              <w:t xml:space="preserve"> 4.2 GHz</w:t>
            </w:r>
          </w:p>
        </w:tc>
        <w:tc>
          <w:tcPr>
            <w:tcW w:w="503" w:type="pct"/>
            <w:tcBorders>
              <w:top w:val="single" w:sz="4" w:space="0" w:color="auto"/>
              <w:left w:val="single" w:sz="4" w:space="0" w:color="auto"/>
              <w:bottom w:val="single" w:sz="4" w:space="0" w:color="auto"/>
              <w:right w:val="single" w:sz="6" w:space="0" w:color="000000"/>
            </w:tcBorders>
            <w:vAlign w:val="center"/>
          </w:tcPr>
          <w:p w14:paraId="10C4E90C" w14:textId="77777777" w:rsidR="00292864" w:rsidRPr="0056092A" w:rsidRDefault="00292864" w:rsidP="002F3E23">
            <w:pPr>
              <w:pStyle w:val="TAH"/>
              <w:rPr>
                <w:lang w:eastAsia="zh-CN"/>
              </w:rPr>
            </w:pPr>
            <w:r>
              <w:rPr>
                <w:rFonts w:cs="v4.2.0"/>
                <w:lang w:eastAsia="ja-JP"/>
              </w:rPr>
              <w:t>4.2</w:t>
            </w:r>
            <w:r w:rsidRPr="00CC052B">
              <w:rPr>
                <w:rFonts w:cs="v4.2.0"/>
                <w:lang w:eastAsia="ja-JP"/>
              </w:rPr>
              <w:t xml:space="preserve"> GHz &lt; f </w:t>
            </w:r>
            <w:r w:rsidRPr="00CC052B">
              <w:rPr>
                <w:lang w:eastAsia="ja-JP"/>
              </w:rPr>
              <w:t>≤</w:t>
            </w:r>
            <w:r>
              <w:rPr>
                <w:rFonts w:cs="v4.2.0"/>
                <w:lang w:eastAsia="ja-JP"/>
              </w:rPr>
              <w:t xml:space="preserve"> 6.0</w:t>
            </w:r>
            <w:r w:rsidRPr="00CC052B">
              <w:rPr>
                <w:rFonts w:cs="v4.2.0"/>
                <w:lang w:eastAsia="ja-JP"/>
              </w:rPr>
              <w:t xml:space="preserve"> GHz</w:t>
            </w:r>
          </w:p>
        </w:tc>
        <w:tc>
          <w:tcPr>
            <w:tcW w:w="576" w:type="pct"/>
            <w:vMerge/>
            <w:tcBorders>
              <w:left w:val="single" w:sz="6" w:space="0" w:color="000000"/>
              <w:bottom w:val="single" w:sz="4" w:space="0" w:color="auto"/>
              <w:right w:val="single" w:sz="6" w:space="0" w:color="000000"/>
            </w:tcBorders>
            <w:vAlign w:val="center"/>
          </w:tcPr>
          <w:p w14:paraId="6D2D1BFE" w14:textId="77777777" w:rsidR="00292864" w:rsidRPr="008019AF" w:rsidRDefault="00292864" w:rsidP="009760C0">
            <w:pPr>
              <w:pStyle w:val="TAC"/>
              <w:rPr>
                <w:rFonts w:cs="Arial"/>
                <w:szCs w:val="18"/>
              </w:rPr>
            </w:pPr>
          </w:p>
        </w:tc>
        <w:tc>
          <w:tcPr>
            <w:tcW w:w="918" w:type="pct"/>
            <w:vMerge/>
            <w:tcBorders>
              <w:left w:val="single" w:sz="6" w:space="0" w:color="000000"/>
              <w:bottom w:val="single" w:sz="4" w:space="0" w:color="auto"/>
              <w:right w:val="single" w:sz="6" w:space="0" w:color="000000"/>
            </w:tcBorders>
            <w:vAlign w:val="center"/>
          </w:tcPr>
          <w:p w14:paraId="7697C6AC" w14:textId="77777777" w:rsidR="00292864" w:rsidRPr="008019AF" w:rsidRDefault="00292864" w:rsidP="009760C0">
            <w:pPr>
              <w:pStyle w:val="TAC"/>
              <w:rPr>
                <w:lang w:val="en-US"/>
              </w:rPr>
            </w:pPr>
          </w:p>
        </w:tc>
      </w:tr>
      <w:tr w:rsidR="00292864" w:rsidRPr="008019AF" w14:paraId="76563698" w14:textId="77777777" w:rsidTr="009760C0">
        <w:trPr>
          <w:jc w:val="center"/>
        </w:trPr>
        <w:tc>
          <w:tcPr>
            <w:tcW w:w="707" w:type="pct"/>
            <w:tcBorders>
              <w:top w:val="single" w:sz="6" w:space="0" w:color="000000"/>
              <w:left w:val="single" w:sz="6" w:space="0" w:color="000000"/>
              <w:bottom w:val="single" w:sz="6" w:space="0" w:color="000000"/>
              <w:right w:val="single" w:sz="6" w:space="0" w:color="000000"/>
            </w:tcBorders>
            <w:vAlign w:val="center"/>
          </w:tcPr>
          <w:p w14:paraId="1C0B2BEE" w14:textId="77777777" w:rsidR="00292864" w:rsidRPr="008019AF" w:rsidRDefault="00292864" w:rsidP="00B06C9A">
            <w:pPr>
              <w:pStyle w:val="TAC"/>
              <w:rPr>
                <w:lang w:eastAsia="zh-CN"/>
              </w:rPr>
            </w:pPr>
            <w:r w:rsidRPr="008019AF">
              <w:rPr>
                <w:rFonts w:hint="eastAsia"/>
              </w:rPr>
              <w:t>5</w:t>
            </w:r>
          </w:p>
        </w:tc>
        <w:tc>
          <w:tcPr>
            <w:tcW w:w="575" w:type="pct"/>
            <w:tcBorders>
              <w:top w:val="single" w:sz="6" w:space="0" w:color="000000"/>
              <w:left w:val="single" w:sz="6" w:space="0" w:color="000000"/>
              <w:bottom w:val="single" w:sz="6" w:space="0" w:color="000000"/>
              <w:right w:val="single" w:sz="6" w:space="0" w:color="000000"/>
            </w:tcBorders>
            <w:vAlign w:val="center"/>
          </w:tcPr>
          <w:p w14:paraId="73A115BC" w14:textId="77777777" w:rsidR="00292864" w:rsidRPr="008019AF" w:rsidRDefault="00292864" w:rsidP="00B06C9A">
            <w:pPr>
              <w:pStyle w:val="TAC"/>
              <w:rPr>
                <w:lang w:eastAsia="zh-CN"/>
              </w:rPr>
            </w:pPr>
            <w:r w:rsidRPr="008019AF">
              <w:rPr>
                <w:rFonts w:hint="eastAsia"/>
              </w:rPr>
              <w:t>15</w:t>
            </w:r>
          </w:p>
        </w:tc>
        <w:tc>
          <w:tcPr>
            <w:tcW w:w="714" w:type="pct"/>
            <w:tcBorders>
              <w:top w:val="single" w:sz="6" w:space="0" w:color="000000"/>
              <w:left w:val="single" w:sz="6" w:space="0" w:color="000000"/>
              <w:bottom w:val="single" w:sz="6" w:space="0" w:color="000000"/>
              <w:right w:val="single" w:sz="4" w:space="0" w:color="auto"/>
            </w:tcBorders>
            <w:vAlign w:val="center"/>
          </w:tcPr>
          <w:p w14:paraId="05CBCA0E" w14:textId="77777777" w:rsidR="00292864" w:rsidRPr="008019AF" w:rsidRDefault="00292864" w:rsidP="00B06C9A">
            <w:pPr>
              <w:pStyle w:val="TAC"/>
              <w:rPr>
                <w:lang w:eastAsia="zh-CN"/>
              </w:rPr>
            </w:pPr>
            <w:r w:rsidRPr="008019AF">
              <w:t>G-FR1-A1-</w:t>
            </w:r>
            <w:r w:rsidRPr="008019AF">
              <w:rPr>
                <w:rFonts w:hint="eastAsia"/>
              </w:rPr>
              <w:t>7</w:t>
            </w:r>
          </w:p>
        </w:tc>
        <w:tc>
          <w:tcPr>
            <w:tcW w:w="503" w:type="pct"/>
            <w:tcBorders>
              <w:top w:val="single" w:sz="4" w:space="0" w:color="auto"/>
              <w:left w:val="single" w:sz="4" w:space="0" w:color="auto"/>
              <w:bottom w:val="single" w:sz="4" w:space="0" w:color="auto"/>
              <w:right w:val="single" w:sz="4" w:space="0" w:color="auto"/>
            </w:tcBorders>
            <w:vAlign w:val="center"/>
          </w:tcPr>
          <w:p w14:paraId="76133F31" w14:textId="77777777" w:rsidR="00292864" w:rsidRPr="008019AF" w:rsidRDefault="00292864" w:rsidP="00B06C9A">
            <w:pPr>
              <w:pStyle w:val="TAC"/>
              <w:rPr>
                <w:lang w:eastAsia="zh-CN"/>
              </w:rPr>
            </w:pPr>
            <w:r w:rsidRPr="008019AF">
              <w:rPr>
                <w:lang w:eastAsia="zh-CN"/>
              </w:rPr>
              <w:t>-92.6</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04" w:type="pct"/>
            <w:tcBorders>
              <w:top w:val="single" w:sz="4" w:space="0" w:color="auto"/>
              <w:left w:val="single" w:sz="4" w:space="0" w:color="auto"/>
              <w:bottom w:val="single" w:sz="4" w:space="0" w:color="auto"/>
              <w:right w:val="single" w:sz="4" w:space="0" w:color="auto"/>
            </w:tcBorders>
            <w:vAlign w:val="center"/>
          </w:tcPr>
          <w:p w14:paraId="5B6C3F46" w14:textId="77777777" w:rsidR="00292864" w:rsidRPr="008019AF" w:rsidRDefault="00292864" w:rsidP="00B06C9A">
            <w:pPr>
              <w:pStyle w:val="TAC"/>
              <w:rPr>
                <w:lang w:eastAsia="zh-CN"/>
              </w:rPr>
            </w:pPr>
            <w:r w:rsidRPr="008019AF">
              <w:rPr>
                <w:lang w:eastAsia="zh-CN"/>
              </w:rPr>
              <w:t>-92.6</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03" w:type="pct"/>
            <w:tcBorders>
              <w:top w:val="single" w:sz="4" w:space="0" w:color="auto"/>
              <w:left w:val="single" w:sz="4" w:space="0" w:color="auto"/>
              <w:bottom w:val="single" w:sz="4" w:space="0" w:color="auto"/>
              <w:right w:val="single" w:sz="4" w:space="0" w:color="auto"/>
            </w:tcBorders>
            <w:vAlign w:val="center"/>
          </w:tcPr>
          <w:p w14:paraId="62C43FA9" w14:textId="77777777" w:rsidR="00292864" w:rsidRPr="008019AF" w:rsidRDefault="00292864" w:rsidP="00B06C9A">
            <w:pPr>
              <w:pStyle w:val="TAC"/>
              <w:rPr>
                <w:lang w:eastAsia="zh-CN"/>
              </w:rPr>
            </w:pPr>
            <w:r w:rsidRPr="008019AF">
              <w:rPr>
                <w:lang w:eastAsia="zh-CN"/>
              </w:rPr>
              <w:t>-92.6</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76" w:type="pct"/>
            <w:tcBorders>
              <w:top w:val="single" w:sz="4" w:space="0" w:color="auto"/>
              <w:left w:val="single" w:sz="4" w:space="0" w:color="auto"/>
              <w:bottom w:val="single" w:sz="4" w:space="0" w:color="auto"/>
              <w:right w:val="single" w:sz="4" w:space="0" w:color="auto"/>
            </w:tcBorders>
            <w:vAlign w:val="center"/>
          </w:tcPr>
          <w:p w14:paraId="1DCB316E" w14:textId="77777777" w:rsidR="00292864" w:rsidRPr="008019AF" w:rsidRDefault="00292864" w:rsidP="00B06C9A">
            <w:pPr>
              <w:pStyle w:val="TAC"/>
              <w:rPr>
                <w:lang w:eastAsia="zh-CN"/>
              </w:rPr>
            </w:pPr>
            <w:r w:rsidRPr="008019AF">
              <w:rPr>
                <w:rFonts w:cs="Arial"/>
                <w:szCs w:val="18"/>
              </w:rPr>
              <w:t>-</w:t>
            </w:r>
            <w:r w:rsidRPr="008019AF">
              <w:rPr>
                <w:rFonts w:cs="Arial" w:hint="eastAsia"/>
                <w:szCs w:val="18"/>
              </w:rPr>
              <w:t>73</w:t>
            </w:r>
            <w:r w:rsidRPr="008019AF">
              <w:rPr>
                <w:rFonts w:cs="Arial"/>
                <w:szCs w:val="18"/>
              </w:rPr>
              <w:t>.4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minSENS</w:t>
            </w:r>
          </w:p>
        </w:tc>
        <w:tc>
          <w:tcPr>
            <w:tcW w:w="918" w:type="pct"/>
            <w:tcBorders>
              <w:top w:val="single" w:sz="4" w:space="0" w:color="auto"/>
              <w:left w:val="single" w:sz="4" w:space="0" w:color="auto"/>
              <w:bottom w:val="single" w:sz="4" w:space="0" w:color="auto"/>
              <w:right w:val="single" w:sz="4" w:space="0" w:color="auto"/>
            </w:tcBorders>
            <w:vAlign w:val="center"/>
          </w:tcPr>
          <w:p w14:paraId="1734062E"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15 kHz, </w:t>
            </w:r>
          </w:p>
          <w:p w14:paraId="41DDD58C" w14:textId="77777777" w:rsidR="00292864" w:rsidRPr="008019AF" w:rsidRDefault="00292864" w:rsidP="00B06C9A">
            <w:pPr>
              <w:pStyle w:val="TAC"/>
              <w:rPr>
                <w:lang w:eastAsia="zh-CN"/>
              </w:rPr>
            </w:pPr>
            <w:r w:rsidRPr="008019AF">
              <w:rPr>
                <w:rFonts w:hint="eastAsia"/>
              </w:rPr>
              <w:t>10 PRB</w:t>
            </w:r>
          </w:p>
        </w:tc>
      </w:tr>
      <w:tr w:rsidR="00292864" w:rsidRPr="008019AF" w14:paraId="196231ED" w14:textId="77777777" w:rsidTr="009760C0">
        <w:trPr>
          <w:jc w:val="center"/>
        </w:trPr>
        <w:tc>
          <w:tcPr>
            <w:tcW w:w="707" w:type="pct"/>
            <w:tcBorders>
              <w:top w:val="single" w:sz="6" w:space="0" w:color="000000"/>
              <w:left w:val="single" w:sz="6" w:space="0" w:color="000000"/>
              <w:bottom w:val="single" w:sz="6" w:space="0" w:color="000000"/>
              <w:right w:val="single" w:sz="6" w:space="0" w:color="000000"/>
            </w:tcBorders>
            <w:vAlign w:val="center"/>
          </w:tcPr>
          <w:p w14:paraId="64796425" w14:textId="44F160D7" w:rsidR="00292864" w:rsidRPr="008019AF" w:rsidRDefault="00292864" w:rsidP="00B06C9A">
            <w:pPr>
              <w:pStyle w:val="TAC"/>
              <w:rPr>
                <w:lang w:eastAsia="zh-CN"/>
              </w:rPr>
            </w:pPr>
            <w:r w:rsidRPr="008019AF">
              <w:rPr>
                <w:rFonts w:hint="eastAsia"/>
              </w:rPr>
              <w:t>10,</w:t>
            </w:r>
            <w:r w:rsidR="00B06C9A">
              <w:t xml:space="preserve"> </w:t>
            </w:r>
            <w:r w:rsidRPr="008019AF">
              <w:rPr>
                <w:rFonts w:hint="eastAsia"/>
              </w:rPr>
              <w:t>15,</w:t>
            </w:r>
            <w:r w:rsidR="00B06C9A">
              <w:t xml:space="preserve"> </w:t>
            </w:r>
            <w:r w:rsidRPr="008019AF">
              <w:rPr>
                <w:rFonts w:hint="eastAsia"/>
              </w:rPr>
              <w:t>20,</w:t>
            </w:r>
            <w:r w:rsidR="00B06C9A">
              <w:t xml:space="preserve"> </w:t>
            </w:r>
            <w:r w:rsidRPr="008019AF">
              <w:rPr>
                <w:rFonts w:hint="eastAsia"/>
              </w:rPr>
              <w:t>25</w:t>
            </w:r>
            <w:r w:rsidRPr="008019AF">
              <w:rPr>
                <w:rFonts w:hint="eastAsia"/>
                <w:lang w:eastAsia="zh-CN"/>
              </w:rPr>
              <w:t>,</w:t>
            </w:r>
            <w:r w:rsidR="00B06C9A">
              <w:rPr>
                <w:lang w:eastAsia="zh-CN"/>
              </w:rPr>
              <w:t xml:space="preserve"> </w:t>
            </w:r>
            <w:r w:rsidRPr="008019AF">
              <w:rPr>
                <w:rFonts w:hint="eastAsia"/>
                <w:lang w:eastAsia="zh-CN"/>
              </w:rPr>
              <w:t>30</w:t>
            </w:r>
          </w:p>
        </w:tc>
        <w:tc>
          <w:tcPr>
            <w:tcW w:w="575" w:type="pct"/>
            <w:tcBorders>
              <w:top w:val="single" w:sz="6" w:space="0" w:color="000000"/>
              <w:left w:val="single" w:sz="6" w:space="0" w:color="000000"/>
              <w:bottom w:val="single" w:sz="6" w:space="0" w:color="000000"/>
              <w:right w:val="single" w:sz="6" w:space="0" w:color="000000"/>
            </w:tcBorders>
            <w:vAlign w:val="center"/>
          </w:tcPr>
          <w:p w14:paraId="2003D442" w14:textId="77777777" w:rsidR="00292864" w:rsidRPr="008019AF" w:rsidRDefault="00292864" w:rsidP="00B06C9A">
            <w:pPr>
              <w:pStyle w:val="TAC"/>
              <w:rPr>
                <w:lang w:eastAsia="zh-CN"/>
              </w:rPr>
            </w:pPr>
            <w:r w:rsidRPr="008019AF">
              <w:rPr>
                <w:rFonts w:hint="eastAsia"/>
              </w:rPr>
              <w:t>15</w:t>
            </w:r>
          </w:p>
        </w:tc>
        <w:tc>
          <w:tcPr>
            <w:tcW w:w="714" w:type="pct"/>
            <w:tcBorders>
              <w:top w:val="single" w:sz="6" w:space="0" w:color="000000"/>
              <w:left w:val="single" w:sz="6" w:space="0" w:color="000000"/>
              <w:bottom w:val="single" w:sz="6" w:space="0" w:color="000000"/>
              <w:right w:val="single" w:sz="4" w:space="0" w:color="auto"/>
            </w:tcBorders>
            <w:vAlign w:val="center"/>
          </w:tcPr>
          <w:p w14:paraId="4DF2A245" w14:textId="77777777" w:rsidR="00292864" w:rsidRPr="008019AF" w:rsidRDefault="00292864" w:rsidP="00B06C9A">
            <w:pPr>
              <w:pStyle w:val="TAC"/>
            </w:pPr>
            <w:r w:rsidRPr="008019AF">
              <w:t>G-FR1-A1-1</w:t>
            </w:r>
          </w:p>
        </w:tc>
        <w:tc>
          <w:tcPr>
            <w:tcW w:w="503" w:type="pct"/>
            <w:tcBorders>
              <w:top w:val="single" w:sz="4" w:space="0" w:color="auto"/>
              <w:left w:val="single" w:sz="4" w:space="0" w:color="auto"/>
              <w:bottom w:val="single" w:sz="4" w:space="0" w:color="auto"/>
              <w:right w:val="single" w:sz="4" w:space="0" w:color="auto"/>
            </w:tcBorders>
            <w:vAlign w:val="center"/>
          </w:tcPr>
          <w:p w14:paraId="7048170B" w14:textId="77777777" w:rsidR="00292864" w:rsidRPr="008019AF" w:rsidRDefault="00292864" w:rsidP="00B06C9A">
            <w:pPr>
              <w:pStyle w:val="TAC"/>
            </w:pPr>
            <w:r w:rsidRPr="008019AF">
              <w:rPr>
                <w:rFonts w:cs="Arial"/>
                <w:lang w:eastAsia="zh-CN"/>
              </w:rPr>
              <w:t>-90.7</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r w:rsidRPr="008019AF" w:rsidDel="006766EC">
              <w:rPr>
                <w:rFonts w:hint="eastAsia"/>
                <w:lang w:eastAsia="zh-CN"/>
              </w:rPr>
              <w:t xml:space="preserve"> </w:t>
            </w:r>
          </w:p>
        </w:tc>
        <w:tc>
          <w:tcPr>
            <w:tcW w:w="504" w:type="pct"/>
            <w:tcBorders>
              <w:top w:val="single" w:sz="4" w:space="0" w:color="auto"/>
              <w:left w:val="single" w:sz="4" w:space="0" w:color="auto"/>
              <w:bottom w:val="single" w:sz="4" w:space="0" w:color="auto"/>
              <w:right w:val="single" w:sz="4" w:space="0" w:color="auto"/>
            </w:tcBorders>
            <w:vAlign w:val="center"/>
          </w:tcPr>
          <w:p w14:paraId="18A8E301" w14:textId="77777777" w:rsidR="00292864" w:rsidRPr="008019AF" w:rsidRDefault="00292864" w:rsidP="00B06C9A">
            <w:pPr>
              <w:pStyle w:val="TAC"/>
            </w:pPr>
            <w:r w:rsidRPr="008019AF">
              <w:rPr>
                <w:rFonts w:cs="Arial"/>
                <w:lang w:eastAsia="zh-CN"/>
              </w:rPr>
              <w:t>-90.7</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r w:rsidRPr="008019AF" w:rsidDel="006766EC">
              <w:rPr>
                <w:rFonts w:hint="eastAsia"/>
                <w:lang w:eastAsia="zh-CN"/>
              </w:rPr>
              <w:t xml:space="preserve"> </w:t>
            </w:r>
          </w:p>
        </w:tc>
        <w:tc>
          <w:tcPr>
            <w:tcW w:w="503" w:type="pct"/>
            <w:tcBorders>
              <w:top w:val="single" w:sz="4" w:space="0" w:color="auto"/>
              <w:left w:val="single" w:sz="4" w:space="0" w:color="auto"/>
              <w:bottom w:val="single" w:sz="4" w:space="0" w:color="auto"/>
              <w:right w:val="single" w:sz="4" w:space="0" w:color="auto"/>
            </w:tcBorders>
            <w:vAlign w:val="center"/>
          </w:tcPr>
          <w:p w14:paraId="22196752" w14:textId="77777777" w:rsidR="00292864" w:rsidRPr="008019AF" w:rsidRDefault="00292864" w:rsidP="00B06C9A">
            <w:pPr>
              <w:pStyle w:val="TAC"/>
            </w:pPr>
            <w:r w:rsidRPr="008019AF">
              <w:rPr>
                <w:rFonts w:cs="Arial"/>
                <w:lang w:eastAsia="zh-CN"/>
              </w:rPr>
              <w:t>-90.7</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r w:rsidRPr="008019AF" w:rsidDel="006766EC">
              <w:rPr>
                <w:rFonts w:hint="eastAsia"/>
                <w:lang w:eastAsia="zh-CN"/>
              </w:rPr>
              <w:t xml:space="preserve"> </w:t>
            </w:r>
          </w:p>
        </w:tc>
        <w:tc>
          <w:tcPr>
            <w:tcW w:w="576" w:type="pct"/>
            <w:tcBorders>
              <w:top w:val="single" w:sz="4" w:space="0" w:color="auto"/>
              <w:left w:val="single" w:sz="4" w:space="0" w:color="auto"/>
              <w:bottom w:val="single" w:sz="4" w:space="0" w:color="auto"/>
              <w:right w:val="single" w:sz="4" w:space="0" w:color="auto"/>
            </w:tcBorders>
            <w:vAlign w:val="center"/>
          </w:tcPr>
          <w:p w14:paraId="439D72FB" w14:textId="77777777" w:rsidR="00292864" w:rsidRPr="008019AF" w:rsidRDefault="00292864" w:rsidP="00B06C9A">
            <w:pPr>
              <w:pStyle w:val="TAC"/>
            </w:pPr>
            <w:r w:rsidRPr="008019AF">
              <w:rPr>
                <w:rFonts w:cs="Arial"/>
                <w:szCs w:val="18"/>
              </w:rPr>
              <w:t>-</w:t>
            </w:r>
            <w:r w:rsidRPr="008019AF">
              <w:rPr>
                <w:rFonts w:cs="Arial" w:hint="eastAsia"/>
                <w:szCs w:val="18"/>
              </w:rPr>
              <w:t>69</w:t>
            </w:r>
            <w:r w:rsidRPr="008019AF">
              <w:rPr>
                <w:rFonts w:cs="Arial"/>
                <w:szCs w:val="18"/>
              </w:rPr>
              <w:t>.4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minSENS</w:t>
            </w:r>
          </w:p>
        </w:tc>
        <w:tc>
          <w:tcPr>
            <w:tcW w:w="918" w:type="pct"/>
            <w:tcBorders>
              <w:top w:val="single" w:sz="4" w:space="0" w:color="auto"/>
              <w:left w:val="single" w:sz="4" w:space="0" w:color="auto"/>
              <w:bottom w:val="single" w:sz="4" w:space="0" w:color="auto"/>
              <w:right w:val="single" w:sz="4" w:space="0" w:color="auto"/>
            </w:tcBorders>
            <w:vAlign w:val="center"/>
          </w:tcPr>
          <w:p w14:paraId="0A50D7E3"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15 kHz, </w:t>
            </w:r>
          </w:p>
          <w:p w14:paraId="5A76C4A1" w14:textId="77777777" w:rsidR="00292864" w:rsidRPr="008019AF" w:rsidRDefault="00292864" w:rsidP="00B06C9A">
            <w:pPr>
              <w:pStyle w:val="TAC"/>
            </w:pPr>
            <w:r w:rsidRPr="008019AF">
              <w:rPr>
                <w:rFonts w:hint="eastAsia"/>
              </w:rPr>
              <w:t>25 PRB</w:t>
            </w:r>
          </w:p>
        </w:tc>
      </w:tr>
      <w:tr w:rsidR="00292864" w:rsidRPr="008019AF" w14:paraId="0EFBD689" w14:textId="77777777" w:rsidTr="009760C0">
        <w:trPr>
          <w:jc w:val="center"/>
        </w:trPr>
        <w:tc>
          <w:tcPr>
            <w:tcW w:w="707" w:type="pct"/>
            <w:tcBorders>
              <w:top w:val="single" w:sz="6" w:space="0" w:color="000000"/>
              <w:left w:val="single" w:sz="6" w:space="0" w:color="000000"/>
              <w:bottom w:val="single" w:sz="6" w:space="0" w:color="000000"/>
              <w:right w:val="single" w:sz="6" w:space="0" w:color="000000"/>
            </w:tcBorders>
            <w:vAlign w:val="center"/>
          </w:tcPr>
          <w:p w14:paraId="672217FA" w14:textId="6D2CF1BD" w:rsidR="00292864" w:rsidRPr="008019AF" w:rsidRDefault="00292864" w:rsidP="00B06C9A">
            <w:pPr>
              <w:pStyle w:val="TAC"/>
              <w:rPr>
                <w:lang w:eastAsia="zh-CN"/>
              </w:rPr>
            </w:pPr>
            <w:r w:rsidRPr="008019AF">
              <w:rPr>
                <w:rFonts w:hint="eastAsia"/>
              </w:rPr>
              <w:t>40,</w:t>
            </w:r>
            <w:r w:rsidR="00B06C9A">
              <w:t xml:space="preserve"> </w:t>
            </w:r>
            <w:r w:rsidRPr="008019AF">
              <w:rPr>
                <w:rFonts w:hint="eastAsia"/>
              </w:rPr>
              <w:t>50</w:t>
            </w:r>
          </w:p>
        </w:tc>
        <w:tc>
          <w:tcPr>
            <w:tcW w:w="575" w:type="pct"/>
            <w:tcBorders>
              <w:top w:val="single" w:sz="6" w:space="0" w:color="000000"/>
              <w:left w:val="single" w:sz="6" w:space="0" w:color="000000"/>
              <w:bottom w:val="single" w:sz="6" w:space="0" w:color="000000"/>
              <w:right w:val="single" w:sz="6" w:space="0" w:color="000000"/>
            </w:tcBorders>
            <w:vAlign w:val="center"/>
          </w:tcPr>
          <w:p w14:paraId="21FECB95" w14:textId="77777777" w:rsidR="00292864" w:rsidRPr="008019AF" w:rsidRDefault="00292864" w:rsidP="00B06C9A">
            <w:pPr>
              <w:pStyle w:val="TAC"/>
              <w:rPr>
                <w:lang w:eastAsia="zh-CN"/>
              </w:rPr>
            </w:pPr>
            <w:r w:rsidRPr="008019AF">
              <w:rPr>
                <w:rFonts w:hint="eastAsia"/>
              </w:rPr>
              <w:t>15</w:t>
            </w:r>
          </w:p>
        </w:tc>
        <w:tc>
          <w:tcPr>
            <w:tcW w:w="714" w:type="pct"/>
            <w:tcBorders>
              <w:top w:val="single" w:sz="6" w:space="0" w:color="000000"/>
              <w:left w:val="single" w:sz="6" w:space="0" w:color="000000"/>
              <w:bottom w:val="single" w:sz="6" w:space="0" w:color="000000"/>
              <w:right w:val="single" w:sz="4" w:space="0" w:color="auto"/>
            </w:tcBorders>
            <w:vAlign w:val="center"/>
          </w:tcPr>
          <w:p w14:paraId="46D4CCF9" w14:textId="77777777" w:rsidR="00292864" w:rsidRPr="008019AF" w:rsidRDefault="00292864" w:rsidP="00B06C9A">
            <w:pPr>
              <w:pStyle w:val="TAC"/>
            </w:pPr>
            <w:r w:rsidRPr="008019AF">
              <w:t>G-FR1-A1-4</w:t>
            </w:r>
          </w:p>
        </w:tc>
        <w:tc>
          <w:tcPr>
            <w:tcW w:w="503" w:type="pct"/>
            <w:tcBorders>
              <w:top w:val="single" w:sz="4" w:space="0" w:color="auto"/>
              <w:left w:val="single" w:sz="4" w:space="0" w:color="auto"/>
              <w:bottom w:val="single" w:sz="4" w:space="0" w:color="auto"/>
              <w:right w:val="single" w:sz="4" w:space="0" w:color="auto"/>
            </w:tcBorders>
            <w:vAlign w:val="center"/>
          </w:tcPr>
          <w:p w14:paraId="6CC84EFC" w14:textId="77777777" w:rsidR="00292864" w:rsidRPr="008019AF" w:rsidRDefault="00292864" w:rsidP="00B06C9A">
            <w:pPr>
              <w:pStyle w:val="TAC"/>
            </w:pPr>
            <w:r w:rsidRPr="008019AF">
              <w:rPr>
                <w:rFonts w:cs="Arial"/>
                <w:lang w:eastAsia="zh-CN"/>
              </w:rPr>
              <w:t>-84.3</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04" w:type="pct"/>
            <w:tcBorders>
              <w:top w:val="single" w:sz="4" w:space="0" w:color="auto"/>
              <w:left w:val="single" w:sz="4" w:space="0" w:color="auto"/>
              <w:bottom w:val="single" w:sz="4" w:space="0" w:color="auto"/>
              <w:right w:val="single" w:sz="4" w:space="0" w:color="auto"/>
            </w:tcBorders>
            <w:vAlign w:val="center"/>
          </w:tcPr>
          <w:p w14:paraId="5B8B1447" w14:textId="77777777" w:rsidR="00292864" w:rsidRPr="008019AF" w:rsidRDefault="00292864" w:rsidP="00B06C9A">
            <w:pPr>
              <w:pStyle w:val="TAC"/>
            </w:pPr>
            <w:r w:rsidRPr="008019AF">
              <w:rPr>
                <w:rFonts w:cs="Arial"/>
                <w:lang w:eastAsia="zh-CN"/>
              </w:rPr>
              <w:t>-84.3</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03" w:type="pct"/>
            <w:tcBorders>
              <w:top w:val="single" w:sz="4" w:space="0" w:color="auto"/>
              <w:left w:val="single" w:sz="4" w:space="0" w:color="auto"/>
              <w:bottom w:val="single" w:sz="4" w:space="0" w:color="auto"/>
              <w:right w:val="single" w:sz="4" w:space="0" w:color="auto"/>
            </w:tcBorders>
            <w:vAlign w:val="center"/>
          </w:tcPr>
          <w:p w14:paraId="0195D604" w14:textId="77777777" w:rsidR="00292864" w:rsidRPr="008019AF" w:rsidRDefault="00292864" w:rsidP="00B06C9A">
            <w:pPr>
              <w:pStyle w:val="TAC"/>
            </w:pPr>
            <w:r w:rsidRPr="008019AF">
              <w:rPr>
                <w:rFonts w:cs="Arial"/>
                <w:lang w:eastAsia="zh-CN"/>
              </w:rPr>
              <w:t>-84.3</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76" w:type="pct"/>
            <w:tcBorders>
              <w:top w:val="single" w:sz="4" w:space="0" w:color="auto"/>
              <w:left w:val="single" w:sz="4" w:space="0" w:color="auto"/>
              <w:bottom w:val="single" w:sz="4" w:space="0" w:color="auto"/>
              <w:right w:val="single" w:sz="4" w:space="0" w:color="auto"/>
            </w:tcBorders>
            <w:vAlign w:val="center"/>
          </w:tcPr>
          <w:p w14:paraId="6C401258" w14:textId="77777777" w:rsidR="00292864" w:rsidRPr="008019AF" w:rsidRDefault="00292864" w:rsidP="00B06C9A">
            <w:pPr>
              <w:pStyle w:val="TAC"/>
            </w:pPr>
            <w:r>
              <w:rPr>
                <w:rFonts w:cs="Arial"/>
                <w:szCs w:val="18"/>
              </w:rPr>
              <w:t xml:space="preserve">-63.4 </w:t>
            </w:r>
            <w:r w:rsidRPr="008019AF">
              <w:rPr>
                <w:rFonts w:cs="Arial"/>
                <w:szCs w:val="18"/>
              </w:rPr>
              <w:t>-</w:t>
            </w:r>
            <w:r>
              <w:rPr>
                <w:rFonts w:cs="Arial"/>
                <w:szCs w:val="18"/>
              </w:rPr>
              <w:t xml:space="preserve"> </w:t>
            </w:r>
            <w:r w:rsidRPr="008019AF">
              <w:t>Δ</w:t>
            </w:r>
            <w:r w:rsidRPr="008019AF">
              <w:rPr>
                <w:vertAlign w:val="subscript"/>
              </w:rPr>
              <w:t>minSENS</w:t>
            </w:r>
          </w:p>
        </w:tc>
        <w:tc>
          <w:tcPr>
            <w:tcW w:w="918" w:type="pct"/>
            <w:tcBorders>
              <w:top w:val="single" w:sz="4" w:space="0" w:color="auto"/>
              <w:left w:val="single" w:sz="4" w:space="0" w:color="auto"/>
              <w:bottom w:val="single" w:sz="4" w:space="0" w:color="auto"/>
              <w:right w:val="single" w:sz="4" w:space="0" w:color="auto"/>
            </w:tcBorders>
            <w:vAlign w:val="center"/>
          </w:tcPr>
          <w:p w14:paraId="710CB154"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15 kHz, </w:t>
            </w:r>
            <w:r>
              <w:t>100</w:t>
            </w:r>
            <w:r w:rsidRPr="008019AF">
              <w:rPr>
                <w:rFonts w:hint="eastAsia"/>
              </w:rPr>
              <w:t xml:space="preserve"> PRB</w:t>
            </w:r>
          </w:p>
        </w:tc>
      </w:tr>
      <w:tr w:rsidR="00292864" w:rsidRPr="008019AF" w14:paraId="0D4FB897" w14:textId="77777777" w:rsidTr="009760C0">
        <w:trPr>
          <w:jc w:val="center"/>
        </w:trPr>
        <w:tc>
          <w:tcPr>
            <w:tcW w:w="707" w:type="pct"/>
            <w:tcBorders>
              <w:top w:val="single" w:sz="6" w:space="0" w:color="000000"/>
              <w:left w:val="single" w:sz="6" w:space="0" w:color="000000"/>
              <w:bottom w:val="single" w:sz="6" w:space="0" w:color="000000"/>
              <w:right w:val="single" w:sz="6" w:space="0" w:color="000000"/>
            </w:tcBorders>
            <w:vAlign w:val="center"/>
          </w:tcPr>
          <w:p w14:paraId="6E61F259" w14:textId="77777777" w:rsidR="00292864" w:rsidRPr="008019AF" w:rsidRDefault="00292864" w:rsidP="00B06C9A">
            <w:pPr>
              <w:pStyle w:val="TAC"/>
              <w:rPr>
                <w:lang w:eastAsia="zh-CN"/>
              </w:rPr>
            </w:pPr>
            <w:r w:rsidRPr="008019AF">
              <w:rPr>
                <w:rFonts w:hint="eastAsia"/>
              </w:rPr>
              <w:t>5</w:t>
            </w:r>
          </w:p>
        </w:tc>
        <w:tc>
          <w:tcPr>
            <w:tcW w:w="575" w:type="pct"/>
            <w:tcBorders>
              <w:top w:val="single" w:sz="6" w:space="0" w:color="000000"/>
              <w:left w:val="single" w:sz="6" w:space="0" w:color="000000"/>
              <w:bottom w:val="single" w:sz="6" w:space="0" w:color="000000"/>
              <w:right w:val="single" w:sz="6" w:space="0" w:color="000000"/>
            </w:tcBorders>
            <w:vAlign w:val="center"/>
          </w:tcPr>
          <w:p w14:paraId="3E9B4375" w14:textId="77777777" w:rsidR="00292864" w:rsidRPr="008019AF" w:rsidRDefault="00292864" w:rsidP="00B06C9A">
            <w:pPr>
              <w:pStyle w:val="TAC"/>
              <w:rPr>
                <w:lang w:eastAsia="zh-CN"/>
              </w:rPr>
            </w:pPr>
            <w:r w:rsidRPr="008019AF">
              <w:rPr>
                <w:rFonts w:hint="eastAsia"/>
              </w:rPr>
              <w:t>30</w:t>
            </w:r>
          </w:p>
        </w:tc>
        <w:tc>
          <w:tcPr>
            <w:tcW w:w="714" w:type="pct"/>
            <w:tcBorders>
              <w:top w:val="single" w:sz="6" w:space="0" w:color="000000"/>
              <w:left w:val="single" w:sz="6" w:space="0" w:color="000000"/>
              <w:bottom w:val="single" w:sz="6" w:space="0" w:color="000000"/>
              <w:right w:val="single" w:sz="4" w:space="0" w:color="auto"/>
            </w:tcBorders>
            <w:vAlign w:val="center"/>
          </w:tcPr>
          <w:p w14:paraId="6577B48C" w14:textId="77777777" w:rsidR="00292864" w:rsidRPr="008019AF" w:rsidRDefault="00292864" w:rsidP="00B06C9A">
            <w:pPr>
              <w:pStyle w:val="TAC"/>
              <w:rPr>
                <w:lang w:eastAsia="zh-CN"/>
              </w:rPr>
            </w:pPr>
            <w:r w:rsidRPr="008019AF">
              <w:t>G-FR1-A1-</w:t>
            </w:r>
            <w:r w:rsidRPr="008019AF">
              <w:rPr>
                <w:rFonts w:hint="eastAsia"/>
              </w:rPr>
              <w:t>8</w:t>
            </w:r>
          </w:p>
        </w:tc>
        <w:tc>
          <w:tcPr>
            <w:tcW w:w="503" w:type="pct"/>
            <w:tcBorders>
              <w:top w:val="single" w:sz="4" w:space="0" w:color="auto"/>
              <w:left w:val="single" w:sz="4" w:space="0" w:color="auto"/>
              <w:bottom w:val="single" w:sz="4" w:space="0" w:color="auto"/>
              <w:right w:val="single" w:sz="4" w:space="0" w:color="auto"/>
            </w:tcBorders>
            <w:vAlign w:val="center"/>
          </w:tcPr>
          <w:p w14:paraId="3C563EEB" w14:textId="77777777" w:rsidR="00292864" w:rsidRPr="008019AF" w:rsidRDefault="00292864" w:rsidP="00B06C9A">
            <w:pPr>
              <w:pStyle w:val="TAC"/>
              <w:rPr>
                <w:lang w:eastAsia="zh-CN"/>
              </w:rPr>
            </w:pPr>
            <w:r w:rsidRPr="008019AF">
              <w:rPr>
                <w:lang w:eastAsia="zh-CN"/>
              </w:rPr>
              <w:t>-93.3</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04" w:type="pct"/>
            <w:tcBorders>
              <w:top w:val="single" w:sz="4" w:space="0" w:color="auto"/>
              <w:left w:val="single" w:sz="4" w:space="0" w:color="auto"/>
              <w:bottom w:val="single" w:sz="4" w:space="0" w:color="auto"/>
              <w:right w:val="single" w:sz="4" w:space="0" w:color="auto"/>
            </w:tcBorders>
            <w:vAlign w:val="center"/>
          </w:tcPr>
          <w:p w14:paraId="53B891F7" w14:textId="77777777" w:rsidR="00292864" w:rsidRPr="008019AF" w:rsidRDefault="00292864" w:rsidP="00B06C9A">
            <w:pPr>
              <w:pStyle w:val="TAC"/>
              <w:rPr>
                <w:lang w:eastAsia="zh-CN"/>
              </w:rPr>
            </w:pPr>
            <w:r w:rsidRPr="008019AF">
              <w:rPr>
                <w:lang w:eastAsia="zh-CN"/>
              </w:rPr>
              <w:t>-93.3</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03" w:type="pct"/>
            <w:tcBorders>
              <w:top w:val="single" w:sz="4" w:space="0" w:color="auto"/>
              <w:left w:val="single" w:sz="4" w:space="0" w:color="auto"/>
              <w:bottom w:val="single" w:sz="4" w:space="0" w:color="auto"/>
              <w:right w:val="single" w:sz="4" w:space="0" w:color="auto"/>
            </w:tcBorders>
            <w:vAlign w:val="center"/>
          </w:tcPr>
          <w:p w14:paraId="6AC48D57" w14:textId="77777777" w:rsidR="00292864" w:rsidRPr="008019AF" w:rsidRDefault="00292864" w:rsidP="00B06C9A">
            <w:pPr>
              <w:pStyle w:val="TAC"/>
              <w:rPr>
                <w:lang w:eastAsia="zh-CN"/>
              </w:rPr>
            </w:pPr>
            <w:r w:rsidRPr="008019AF">
              <w:rPr>
                <w:lang w:eastAsia="zh-CN"/>
              </w:rPr>
              <w:t>-93.3</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76" w:type="pct"/>
            <w:tcBorders>
              <w:top w:val="single" w:sz="4" w:space="0" w:color="auto"/>
              <w:left w:val="single" w:sz="4" w:space="0" w:color="auto"/>
              <w:bottom w:val="single" w:sz="4" w:space="0" w:color="auto"/>
              <w:right w:val="single" w:sz="4" w:space="0" w:color="auto"/>
            </w:tcBorders>
            <w:vAlign w:val="center"/>
          </w:tcPr>
          <w:p w14:paraId="116F2FEE" w14:textId="77777777" w:rsidR="00292864" w:rsidRPr="008019AF" w:rsidRDefault="00292864" w:rsidP="00B06C9A">
            <w:pPr>
              <w:pStyle w:val="TAC"/>
              <w:rPr>
                <w:lang w:eastAsia="zh-CN"/>
              </w:rPr>
            </w:pPr>
            <w:r w:rsidRPr="008019AF">
              <w:rPr>
                <w:rFonts w:cs="Arial"/>
                <w:szCs w:val="18"/>
              </w:rPr>
              <w:t>-</w:t>
            </w:r>
            <w:r w:rsidRPr="008019AF">
              <w:rPr>
                <w:rFonts w:cs="Arial" w:hint="eastAsia"/>
                <w:szCs w:val="18"/>
              </w:rPr>
              <w:t>73</w:t>
            </w:r>
            <w:r w:rsidRPr="008019AF">
              <w:rPr>
                <w:rFonts w:cs="Arial"/>
                <w:szCs w:val="18"/>
              </w:rPr>
              <w:t>.4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minSENS</w:t>
            </w:r>
          </w:p>
        </w:tc>
        <w:tc>
          <w:tcPr>
            <w:tcW w:w="918" w:type="pct"/>
            <w:tcBorders>
              <w:top w:val="single" w:sz="4" w:space="0" w:color="auto"/>
              <w:left w:val="single" w:sz="4" w:space="0" w:color="auto"/>
              <w:bottom w:val="single" w:sz="4" w:space="0" w:color="auto"/>
              <w:right w:val="single" w:sz="4" w:space="0" w:color="auto"/>
            </w:tcBorders>
            <w:vAlign w:val="center"/>
          </w:tcPr>
          <w:p w14:paraId="718E7189"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30 kHz, </w:t>
            </w:r>
          </w:p>
          <w:p w14:paraId="00A677D4" w14:textId="77777777" w:rsidR="00292864" w:rsidRPr="008019AF" w:rsidRDefault="00292864" w:rsidP="00B06C9A">
            <w:pPr>
              <w:pStyle w:val="TAC"/>
            </w:pPr>
            <w:r w:rsidRPr="008019AF">
              <w:rPr>
                <w:rFonts w:hint="eastAsia"/>
              </w:rPr>
              <w:t>5 PRB</w:t>
            </w:r>
          </w:p>
        </w:tc>
      </w:tr>
      <w:tr w:rsidR="00292864" w:rsidRPr="008019AF" w14:paraId="16A5771A" w14:textId="77777777" w:rsidTr="009760C0">
        <w:trPr>
          <w:jc w:val="center"/>
        </w:trPr>
        <w:tc>
          <w:tcPr>
            <w:tcW w:w="707" w:type="pct"/>
            <w:tcBorders>
              <w:top w:val="single" w:sz="6" w:space="0" w:color="000000"/>
              <w:left w:val="single" w:sz="6" w:space="0" w:color="000000"/>
              <w:bottom w:val="single" w:sz="6" w:space="0" w:color="000000"/>
              <w:right w:val="single" w:sz="6" w:space="0" w:color="000000"/>
            </w:tcBorders>
            <w:vAlign w:val="center"/>
          </w:tcPr>
          <w:p w14:paraId="466931A7" w14:textId="2196F3DC" w:rsidR="00292864" w:rsidRPr="008019AF" w:rsidRDefault="00292864" w:rsidP="00B06C9A">
            <w:pPr>
              <w:pStyle w:val="TAC"/>
              <w:rPr>
                <w:lang w:eastAsia="zh-CN"/>
              </w:rPr>
            </w:pPr>
            <w:r w:rsidRPr="008019AF">
              <w:rPr>
                <w:rFonts w:hint="eastAsia"/>
              </w:rPr>
              <w:t>10,</w:t>
            </w:r>
            <w:r w:rsidR="00B06C9A">
              <w:t xml:space="preserve"> </w:t>
            </w:r>
            <w:r w:rsidRPr="008019AF">
              <w:rPr>
                <w:rFonts w:hint="eastAsia"/>
              </w:rPr>
              <w:t>15,</w:t>
            </w:r>
            <w:r w:rsidR="00B06C9A">
              <w:t xml:space="preserve"> </w:t>
            </w:r>
            <w:r w:rsidRPr="008019AF">
              <w:rPr>
                <w:rFonts w:hint="eastAsia"/>
              </w:rPr>
              <w:t>20,</w:t>
            </w:r>
            <w:r w:rsidR="00B06C9A">
              <w:t xml:space="preserve"> </w:t>
            </w:r>
            <w:r w:rsidRPr="008019AF">
              <w:rPr>
                <w:rFonts w:hint="eastAsia"/>
              </w:rPr>
              <w:t>25</w:t>
            </w:r>
            <w:r w:rsidRPr="008019AF">
              <w:rPr>
                <w:rFonts w:hint="eastAsia"/>
                <w:lang w:eastAsia="zh-CN"/>
              </w:rPr>
              <w:t>,</w:t>
            </w:r>
            <w:r w:rsidR="00B06C9A">
              <w:rPr>
                <w:lang w:eastAsia="zh-CN"/>
              </w:rPr>
              <w:t xml:space="preserve"> </w:t>
            </w:r>
            <w:r w:rsidRPr="008019AF">
              <w:rPr>
                <w:rFonts w:hint="eastAsia"/>
                <w:lang w:eastAsia="zh-CN"/>
              </w:rPr>
              <w:t>30</w:t>
            </w:r>
          </w:p>
        </w:tc>
        <w:tc>
          <w:tcPr>
            <w:tcW w:w="575" w:type="pct"/>
            <w:tcBorders>
              <w:top w:val="single" w:sz="6" w:space="0" w:color="000000"/>
              <w:left w:val="single" w:sz="6" w:space="0" w:color="000000"/>
              <w:bottom w:val="single" w:sz="6" w:space="0" w:color="000000"/>
              <w:right w:val="single" w:sz="6" w:space="0" w:color="000000"/>
            </w:tcBorders>
            <w:vAlign w:val="center"/>
          </w:tcPr>
          <w:p w14:paraId="4CA2ACDF" w14:textId="77777777" w:rsidR="00292864" w:rsidRPr="008019AF" w:rsidRDefault="00292864" w:rsidP="00B06C9A">
            <w:pPr>
              <w:pStyle w:val="TAC"/>
              <w:rPr>
                <w:lang w:eastAsia="zh-CN"/>
              </w:rPr>
            </w:pPr>
            <w:r w:rsidRPr="008019AF">
              <w:rPr>
                <w:rFonts w:hint="eastAsia"/>
              </w:rPr>
              <w:t>30</w:t>
            </w:r>
          </w:p>
        </w:tc>
        <w:tc>
          <w:tcPr>
            <w:tcW w:w="714" w:type="pct"/>
            <w:tcBorders>
              <w:top w:val="single" w:sz="6" w:space="0" w:color="000000"/>
              <w:left w:val="single" w:sz="6" w:space="0" w:color="000000"/>
              <w:bottom w:val="single" w:sz="6" w:space="0" w:color="000000"/>
              <w:right w:val="single" w:sz="4" w:space="0" w:color="auto"/>
            </w:tcBorders>
            <w:vAlign w:val="center"/>
          </w:tcPr>
          <w:p w14:paraId="17CEB70A" w14:textId="77777777" w:rsidR="00292864" w:rsidRPr="008019AF" w:rsidRDefault="00292864" w:rsidP="00B06C9A">
            <w:pPr>
              <w:pStyle w:val="TAC"/>
              <w:rPr>
                <w:lang w:eastAsia="zh-CN"/>
              </w:rPr>
            </w:pPr>
            <w:r w:rsidRPr="008019AF">
              <w:t>G-FR1-A1-</w:t>
            </w:r>
            <w:r w:rsidRPr="008019AF">
              <w:rPr>
                <w:rFonts w:hint="eastAsia"/>
              </w:rPr>
              <w:t>2</w:t>
            </w:r>
          </w:p>
        </w:tc>
        <w:tc>
          <w:tcPr>
            <w:tcW w:w="503" w:type="pct"/>
            <w:tcBorders>
              <w:top w:val="single" w:sz="4" w:space="0" w:color="auto"/>
              <w:left w:val="single" w:sz="4" w:space="0" w:color="auto"/>
              <w:bottom w:val="single" w:sz="4" w:space="0" w:color="auto"/>
              <w:right w:val="single" w:sz="4" w:space="0" w:color="auto"/>
            </w:tcBorders>
            <w:vAlign w:val="center"/>
          </w:tcPr>
          <w:p w14:paraId="7050ADCE" w14:textId="77777777" w:rsidR="00292864" w:rsidRPr="008019AF" w:rsidRDefault="00292864" w:rsidP="00B06C9A">
            <w:pPr>
              <w:pStyle w:val="TAC"/>
            </w:pPr>
            <w:r w:rsidRPr="008019AF">
              <w:rPr>
                <w:rFonts w:cs="Arial"/>
                <w:lang w:eastAsia="zh-CN"/>
              </w:rPr>
              <w:t>-90.8</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04" w:type="pct"/>
            <w:tcBorders>
              <w:top w:val="single" w:sz="4" w:space="0" w:color="auto"/>
              <w:left w:val="single" w:sz="4" w:space="0" w:color="auto"/>
              <w:bottom w:val="single" w:sz="4" w:space="0" w:color="auto"/>
              <w:right w:val="single" w:sz="4" w:space="0" w:color="auto"/>
            </w:tcBorders>
            <w:vAlign w:val="center"/>
          </w:tcPr>
          <w:p w14:paraId="6228BA5C" w14:textId="77777777" w:rsidR="00292864" w:rsidRPr="008019AF" w:rsidRDefault="00292864" w:rsidP="00B06C9A">
            <w:pPr>
              <w:pStyle w:val="TAC"/>
            </w:pPr>
            <w:r w:rsidRPr="008019AF">
              <w:rPr>
                <w:rFonts w:cs="Arial"/>
                <w:lang w:eastAsia="zh-CN"/>
              </w:rPr>
              <w:t>-90.8</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03" w:type="pct"/>
            <w:tcBorders>
              <w:top w:val="single" w:sz="4" w:space="0" w:color="auto"/>
              <w:left w:val="single" w:sz="4" w:space="0" w:color="auto"/>
              <w:bottom w:val="single" w:sz="4" w:space="0" w:color="auto"/>
              <w:right w:val="single" w:sz="4" w:space="0" w:color="auto"/>
            </w:tcBorders>
            <w:vAlign w:val="center"/>
          </w:tcPr>
          <w:p w14:paraId="4F824572" w14:textId="77777777" w:rsidR="00292864" w:rsidRPr="008019AF" w:rsidRDefault="00292864" w:rsidP="00B06C9A">
            <w:pPr>
              <w:pStyle w:val="TAC"/>
            </w:pPr>
            <w:r w:rsidRPr="008019AF">
              <w:rPr>
                <w:rFonts w:cs="Arial"/>
                <w:lang w:eastAsia="zh-CN"/>
              </w:rPr>
              <w:t>-90.8</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76" w:type="pct"/>
            <w:tcBorders>
              <w:top w:val="single" w:sz="4" w:space="0" w:color="auto"/>
              <w:left w:val="single" w:sz="4" w:space="0" w:color="auto"/>
              <w:bottom w:val="single" w:sz="4" w:space="0" w:color="auto"/>
              <w:right w:val="single" w:sz="4" w:space="0" w:color="auto"/>
            </w:tcBorders>
            <w:vAlign w:val="center"/>
          </w:tcPr>
          <w:p w14:paraId="53AF0114" w14:textId="77777777" w:rsidR="00292864" w:rsidRPr="008019AF" w:rsidRDefault="00292864" w:rsidP="00B06C9A">
            <w:pPr>
              <w:pStyle w:val="TAC"/>
            </w:pPr>
            <w:r>
              <w:rPr>
                <w:rFonts w:cs="Arial"/>
                <w:szCs w:val="18"/>
              </w:rPr>
              <w:t xml:space="preserve">-70.4 </w:t>
            </w:r>
            <w:r w:rsidRPr="008019AF">
              <w:rPr>
                <w:rFonts w:cs="Arial"/>
                <w:szCs w:val="18"/>
              </w:rPr>
              <w:t>-</w:t>
            </w:r>
            <w:r>
              <w:rPr>
                <w:rFonts w:cs="Arial"/>
                <w:szCs w:val="18"/>
              </w:rPr>
              <w:t xml:space="preserve"> </w:t>
            </w:r>
            <w:r w:rsidRPr="008019AF">
              <w:t>Δ</w:t>
            </w:r>
            <w:r w:rsidRPr="008019AF">
              <w:rPr>
                <w:vertAlign w:val="subscript"/>
              </w:rPr>
              <w:t>minSENS</w:t>
            </w:r>
          </w:p>
        </w:tc>
        <w:tc>
          <w:tcPr>
            <w:tcW w:w="918" w:type="pct"/>
            <w:tcBorders>
              <w:top w:val="single" w:sz="4" w:space="0" w:color="auto"/>
              <w:left w:val="single" w:sz="4" w:space="0" w:color="auto"/>
              <w:bottom w:val="single" w:sz="4" w:space="0" w:color="auto"/>
              <w:right w:val="single" w:sz="4" w:space="0" w:color="auto"/>
            </w:tcBorders>
            <w:vAlign w:val="center"/>
          </w:tcPr>
          <w:p w14:paraId="7BC92DDC"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30 kHz, </w:t>
            </w:r>
          </w:p>
          <w:p w14:paraId="6FF149B4" w14:textId="77777777" w:rsidR="00292864" w:rsidRPr="008019AF" w:rsidRDefault="00292864" w:rsidP="00B06C9A">
            <w:pPr>
              <w:pStyle w:val="TAC"/>
            </w:pPr>
            <w:r>
              <w:t>10</w:t>
            </w:r>
            <w:r w:rsidRPr="008019AF">
              <w:rPr>
                <w:rFonts w:hint="eastAsia"/>
              </w:rPr>
              <w:t xml:space="preserve"> PRB</w:t>
            </w:r>
          </w:p>
        </w:tc>
      </w:tr>
      <w:tr w:rsidR="00292864" w:rsidRPr="008019AF" w14:paraId="46E93257" w14:textId="77777777" w:rsidTr="009760C0">
        <w:trPr>
          <w:jc w:val="center"/>
        </w:trPr>
        <w:tc>
          <w:tcPr>
            <w:tcW w:w="707" w:type="pct"/>
            <w:tcBorders>
              <w:top w:val="single" w:sz="6" w:space="0" w:color="000000"/>
              <w:left w:val="single" w:sz="6" w:space="0" w:color="000000"/>
              <w:bottom w:val="single" w:sz="6" w:space="0" w:color="000000"/>
              <w:right w:val="single" w:sz="6" w:space="0" w:color="000000"/>
            </w:tcBorders>
            <w:vAlign w:val="center"/>
          </w:tcPr>
          <w:p w14:paraId="64D6EBE5" w14:textId="099AA9F9" w:rsidR="00292864" w:rsidRPr="008019AF" w:rsidRDefault="00292864" w:rsidP="00B06C9A">
            <w:pPr>
              <w:pStyle w:val="TAC"/>
              <w:rPr>
                <w:lang w:eastAsia="zh-CN"/>
              </w:rPr>
            </w:pPr>
            <w:r w:rsidRPr="008019AF">
              <w:rPr>
                <w:rFonts w:hint="eastAsia"/>
              </w:rPr>
              <w:t>40,</w:t>
            </w:r>
            <w:r w:rsidR="00B06C9A">
              <w:t xml:space="preserve"> </w:t>
            </w:r>
            <w:r w:rsidRPr="008019AF">
              <w:rPr>
                <w:rFonts w:hint="eastAsia"/>
              </w:rPr>
              <w:t>50,</w:t>
            </w:r>
            <w:r w:rsidR="00B06C9A">
              <w:t xml:space="preserve"> </w:t>
            </w:r>
            <w:r w:rsidRPr="008019AF">
              <w:rPr>
                <w:rFonts w:hint="eastAsia"/>
              </w:rPr>
              <w:t>60,</w:t>
            </w:r>
            <w:r w:rsidR="00B06C9A">
              <w:t xml:space="preserve"> </w:t>
            </w:r>
            <w:r w:rsidRPr="008019AF">
              <w:rPr>
                <w:rFonts w:hint="eastAsia"/>
                <w:lang w:eastAsia="zh-CN"/>
              </w:rPr>
              <w:t>70,</w:t>
            </w:r>
            <w:r w:rsidR="00B06C9A">
              <w:rPr>
                <w:lang w:eastAsia="zh-CN"/>
              </w:rPr>
              <w:t xml:space="preserve"> </w:t>
            </w:r>
            <w:r w:rsidRPr="008019AF">
              <w:rPr>
                <w:rFonts w:hint="eastAsia"/>
              </w:rPr>
              <w:t>80,</w:t>
            </w:r>
            <w:r w:rsidR="00B06C9A">
              <w:t xml:space="preserve"> </w:t>
            </w:r>
            <w:r w:rsidRPr="008019AF">
              <w:rPr>
                <w:rFonts w:hint="eastAsia"/>
                <w:lang w:eastAsia="zh-CN"/>
              </w:rPr>
              <w:t>90,</w:t>
            </w:r>
            <w:r w:rsidR="00B06C9A">
              <w:rPr>
                <w:lang w:eastAsia="zh-CN"/>
              </w:rPr>
              <w:t xml:space="preserve"> </w:t>
            </w:r>
            <w:r w:rsidRPr="008019AF">
              <w:rPr>
                <w:rFonts w:hint="eastAsia"/>
              </w:rPr>
              <w:t>100</w:t>
            </w:r>
          </w:p>
        </w:tc>
        <w:tc>
          <w:tcPr>
            <w:tcW w:w="575" w:type="pct"/>
            <w:tcBorders>
              <w:top w:val="single" w:sz="6" w:space="0" w:color="000000"/>
              <w:left w:val="single" w:sz="6" w:space="0" w:color="000000"/>
              <w:bottom w:val="single" w:sz="6" w:space="0" w:color="000000"/>
              <w:right w:val="single" w:sz="6" w:space="0" w:color="000000"/>
            </w:tcBorders>
            <w:vAlign w:val="center"/>
          </w:tcPr>
          <w:p w14:paraId="2424AD06" w14:textId="77777777" w:rsidR="00292864" w:rsidRPr="008019AF" w:rsidRDefault="00292864" w:rsidP="00B06C9A">
            <w:pPr>
              <w:pStyle w:val="TAC"/>
              <w:rPr>
                <w:lang w:eastAsia="zh-CN"/>
              </w:rPr>
            </w:pPr>
            <w:r w:rsidRPr="008019AF">
              <w:rPr>
                <w:rFonts w:hint="eastAsia"/>
              </w:rPr>
              <w:t>30</w:t>
            </w:r>
          </w:p>
        </w:tc>
        <w:tc>
          <w:tcPr>
            <w:tcW w:w="714" w:type="pct"/>
            <w:tcBorders>
              <w:top w:val="single" w:sz="6" w:space="0" w:color="000000"/>
              <w:left w:val="single" w:sz="6" w:space="0" w:color="000000"/>
              <w:bottom w:val="single" w:sz="6" w:space="0" w:color="000000"/>
              <w:right w:val="single" w:sz="4" w:space="0" w:color="auto"/>
            </w:tcBorders>
            <w:vAlign w:val="center"/>
          </w:tcPr>
          <w:p w14:paraId="2E0E8A2F" w14:textId="77777777" w:rsidR="00292864" w:rsidRPr="008019AF" w:rsidRDefault="00292864" w:rsidP="00B06C9A">
            <w:pPr>
              <w:pStyle w:val="TAC"/>
              <w:rPr>
                <w:lang w:eastAsia="zh-CN"/>
              </w:rPr>
            </w:pPr>
            <w:r w:rsidRPr="008019AF">
              <w:t>G-FR1-A1-</w:t>
            </w:r>
            <w:r w:rsidRPr="008019AF">
              <w:rPr>
                <w:rFonts w:hint="eastAsia"/>
              </w:rPr>
              <w:t>5</w:t>
            </w:r>
          </w:p>
        </w:tc>
        <w:tc>
          <w:tcPr>
            <w:tcW w:w="503" w:type="pct"/>
            <w:tcBorders>
              <w:top w:val="single" w:sz="4" w:space="0" w:color="auto"/>
              <w:left w:val="single" w:sz="4" w:space="0" w:color="auto"/>
              <w:bottom w:val="single" w:sz="4" w:space="0" w:color="auto"/>
              <w:right w:val="single" w:sz="4" w:space="0" w:color="auto"/>
            </w:tcBorders>
            <w:vAlign w:val="center"/>
          </w:tcPr>
          <w:p w14:paraId="7ED80017" w14:textId="77777777" w:rsidR="00292864" w:rsidRPr="008019AF" w:rsidRDefault="00292864" w:rsidP="00B06C9A">
            <w:pPr>
              <w:pStyle w:val="TAC"/>
            </w:pPr>
            <w:r w:rsidRPr="008019AF">
              <w:rPr>
                <w:rFonts w:cs="Arial"/>
                <w:lang w:eastAsia="zh-CN"/>
              </w:rPr>
              <w:t>-84.6</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04" w:type="pct"/>
            <w:tcBorders>
              <w:top w:val="single" w:sz="4" w:space="0" w:color="auto"/>
              <w:left w:val="single" w:sz="4" w:space="0" w:color="auto"/>
              <w:bottom w:val="single" w:sz="4" w:space="0" w:color="auto"/>
              <w:right w:val="single" w:sz="4" w:space="0" w:color="auto"/>
            </w:tcBorders>
            <w:vAlign w:val="center"/>
          </w:tcPr>
          <w:p w14:paraId="3F887C73" w14:textId="77777777" w:rsidR="00292864" w:rsidRPr="008019AF" w:rsidRDefault="00292864" w:rsidP="00B06C9A">
            <w:pPr>
              <w:pStyle w:val="TAC"/>
            </w:pPr>
            <w:r w:rsidRPr="008019AF">
              <w:rPr>
                <w:rFonts w:cs="Arial"/>
                <w:lang w:eastAsia="zh-CN"/>
              </w:rPr>
              <w:t>-84.6</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03" w:type="pct"/>
            <w:tcBorders>
              <w:top w:val="single" w:sz="4" w:space="0" w:color="auto"/>
              <w:left w:val="single" w:sz="4" w:space="0" w:color="auto"/>
              <w:bottom w:val="single" w:sz="4" w:space="0" w:color="auto"/>
              <w:right w:val="single" w:sz="4" w:space="0" w:color="auto"/>
            </w:tcBorders>
            <w:vAlign w:val="center"/>
          </w:tcPr>
          <w:p w14:paraId="721B189F" w14:textId="77777777" w:rsidR="00292864" w:rsidRPr="008019AF" w:rsidRDefault="00292864" w:rsidP="00B06C9A">
            <w:pPr>
              <w:pStyle w:val="TAC"/>
            </w:pPr>
            <w:r w:rsidRPr="008019AF">
              <w:rPr>
                <w:rFonts w:cs="Arial"/>
                <w:lang w:eastAsia="zh-CN"/>
              </w:rPr>
              <w:t>-84.6</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76" w:type="pct"/>
            <w:tcBorders>
              <w:top w:val="single" w:sz="4" w:space="0" w:color="auto"/>
              <w:left w:val="single" w:sz="4" w:space="0" w:color="auto"/>
              <w:bottom w:val="single" w:sz="4" w:space="0" w:color="auto"/>
              <w:right w:val="single" w:sz="4" w:space="0" w:color="auto"/>
            </w:tcBorders>
            <w:vAlign w:val="center"/>
          </w:tcPr>
          <w:p w14:paraId="148C8B98" w14:textId="77777777" w:rsidR="00292864" w:rsidRPr="008019AF" w:rsidRDefault="00292864" w:rsidP="00B06C9A">
            <w:pPr>
              <w:pStyle w:val="TAC"/>
            </w:pPr>
            <w:r>
              <w:rPr>
                <w:rFonts w:cs="Arial"/>
                <w:szCs w:val="18"/>
              </w:rPr>
              <w:t xml:space="preserve">-63.4 </w:t>
            </w:r>
            <w:r w:rsidRPr="008019AF">
              <w:rPr>
                <w:rFonts w:cs="Arial"/>
                <w:szCs w:val="18"/>
              </w:rPr>
              <w:t>-</w:t>
            </w:r>
            <w:r>
              <w:rPr>
                <w:rFonts w:cs="Arial"/>
                <w:szCs w:val="18"/>
              </w:rPr>
              <w:t xml:space="preserve"> </w:t>
            </w:r>
            <w:r w:rsidRPr="008019AF">
              <w:t>Δ</w:t>
            </w:r>
            <w:r w:rsidRPr="008019AF">
              <w:rPr>
                <w:vertAlign w:val="subscript"/>
              </w:rPr>
              <w:t>minSENS</w:t>
            </w:r>
          </w:p>
        </w:tc>
        <w:tc>
          <w:tcPr>
            <w:tcW w:w="918" w:type="pct"/>
            <w:tcBorders>
              <w:top w:val="single" w:sz="4" w:space="0" w:color="auto"/>
              <w:left w:val="single" w:sz="4" w:space="0" w:color="auto"/>
              <w:bottom w:val="single" w:sz="4" w:space="0" w:color="auto"/>
              <w:right w:val="single" w:sz="4" w:space="0" w:color="auto"/>
            </w:tcBorders>
            <w:vAlign w:val="center"/>
          </w:tcPr>
          <w:p w14:paraId="6ED3F532"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30 kHz, </w:t>
            </w:r>
          </w:p>
          <w:p w14:paraId="54727B18" w14:textId="77777777" w:rsidR="00292864" w:rsidRPr="008019AF" w:rsidRDefault="00292864" w:rsidP="00B06C9A">
            <w:pPr>
              <w:pStyle w:val="TAC"/>
            </w:pPr>
            <w:r>
              <w:t>50</w:t>
            </w:r>
            <w:r w:rsidRPr="008019AF">
              <w:rPr>
                <w:rFonts w:hint="eastAsia"/>
              </w:rPr>
              <w:t xml:space="preserve"> PRB</w:t>
            </w:r>
          </w:p>
        </w:tc>
      </w:tr>
      <w:tr w:rsidR="00292864" w:rsidRPr="008019AF" w14:paraId="761730F1" w14:textId="77777777" w:rsidTr="009760C0">
        <w:trPr>
          <w:jc w:val="center"/>
        </w:trPr>
        <w:tc>
          <w:tcPr>
            <w:tcW w:w="707" w:type="pct"/>
            <w:tcBorders>
              <w:top w:val="single" w:sz="6" w:space="0" w:color="000000"/>
              <w:left w:val="single" w:sz="6" w:space="0" w:color="000000"/>
              <w:bottom w:val="single" w:sz="6" w:space="0" w:color="000000"/>
              <w:right w:val="single" w:sz="6" w:space="0" w:color="000000"/>
            </w:tcBorders>
            <w:vAlign w:val="center"/>
          </w:tcPr>
          <w:p w14:paraId="7B3D1FA6" w14:textId="0EDA5F71" w:rsidR="00292864" w:rsidRPr="008019AF" w:rsidRDefault="00292864" w:rsidP="00B06C9A">
            <w:pPr>
              <w:pStyle w:val="TAC"/>
              <w:rPr>
                <w:lang w:eastAsia="zh-CN"/>
              </w:rPr>
            </w:pPr>
            <w:r w:rsidRPr="008019AF">
              <w:rPr>
                <w:rFonts w:hint="eastAsia"/>
              </w:rPr>
              <w:t>10,</w:t>
            </w:r>
            <w:r w:rsidR="00B06C9A">
              <w:t xml:space="preserve"> </w:t>
            </w:r>
            <w:r w:rsidRPr="008019AF">
              <w:rPr>
                <w:rFonts w:hint="eastAsia"/>
              </w:rPr>
              <w:t>15,</w:t>
            </w:r>
            <w:r w:rsidR="00B06C9A">
              <w:t xml:space="preserve"> </w:t>
            </w:r>
            <w:r w:rsidRPr="008019AF">
              <w:rPr>
                <w:rFonts w:hint="eastAsia"/>
              </w:rPr>
              <w:t>20,</w:t>
            </w:r>
            <w:r w:rsidR="00B06C9A">
              <w:t xml:space="preserve"> </w:t>
            </w:r>
            <w:r w:rsidRPr="008019AF">
              <w:rPr>
                <w:rFonts w:hint="eastAsia"/>
              </w:rPr>
              <w:t>25</w:t>
            </w:r>
            <w:r w:rsidRPr="008019AF">
              <w:rPr>
                <w:rFonts w:hint="eastAsia"/>
                <w:lang w:eastAsia="zh-CN"/>
              </w:rPr>
              <w:t>,</w:t>
            </w:r>
            <w:r w:rsidR="00B06C9A">
              <w:rPr>
                <w:lang w:eastAsia="zh-CN"/>
              </w:rPr>
              <w:t xml:space="preserve"> </w:t>
            </w:r>
            <w:r w:rsidRPr="008019AF">
              <w:rPr>
                <w:rFonts w:hint="eastAsia"/>
                <w:lang w:eastAsia="zh-CN"/>
              </w:rPr>
              <w:t>30</w:t>
            </w:r>
          </w:p>
        </w:tc>
        <w:tc>
          <w:tcPr>
            <w:tcW w:w="575" w:type="pct"/>
            <w:tcBorders>
              <w:top w:val="single" w:sz="6" w:space="0" w:color="000000"/>
              <w:left w:val="single" w:sz="6" w:space="0" w:color="000000"/>
              <w:bottom w:val="single" w:sz="6" w:space="0" w:color="000000"/>
              <w:right w:val="single" w:sz="6" w:space="0" w:color="000000"/>
            </w:tcBorders>
            <w:vAlign w:val="center"/>
          </w:tcPr>
          <w:p w14:paraId="72F420A8" w14:textId="77777777" w:rsidR="00292864" w:rsidRPr="008019AF" w:rsidRDefault="00292864" w:rsidP="00B06C9A">
            <w:pPr>
              <w:pStyle w:val="TAC"/>
              <w:rPr>
                <w:lang w:eastAsia="zh-CN"/>
              </w:rPr>
            </w:pPr>
            <w:r w:rsidRPr="008019AF">
              <w:rPr>
                <w:rFonts w:hint="eastAsia"/>
              </w:rPr>
              <w:t>60</w:t>
            </w:r>
          </w:p>
        </w:tc>
        <w:tc>
          <w:tcPr>
            <w:tcW w:w="714" w:type="pct"/>
            <w:tcBorders>
              <w:top w:val="single" w:sz="6" w:space="0" w:color="000000"/>
              <w:left w:val="single" w:sz="6" w:space="0" w:color="000000"/>
              <w:bottom w:val="single" w:sz="6" w:space="0" w:color="000000"/>
              <w:right w:val="single" w:sz="4" w:space="0" w:color="auto"/>
            </w:tcBorders>
            <w:vAlign w:val="center"/>
          </w:tcPr>
          <w:p w14:paraId="1A95C8E4" w14:textId="77777777" w:rsidR="00292864" w:rsidRPr="008019AF" w:rsidRDefault="00292864" w:rsidP="00B06C9A">
            <w:pPr>
              <w:pStyle w:val="TAC"/>
              <w:rPr>
                <w:lang w:eastAsia="zh-CN"/>
              </w:rPr>
            </w:pPr>
            <w:r w:rsidRPr="008019AF">
              <w:t>G-FR1-A1-</w:t>
            </w:r>
            <w:r w:rsidRPr="008019AF">
              <w:rPr>
                <w:rFonts w:hint="eastAsia"/>
              </w:rPr>
              <w:t>9</w:t>
            </w:r>
          </w:p>
        </w:tc>
        <w:tc>
          <w:tcPr>
            <w:tcW w:w="503" w:type="pct"/>
            <w:tcBorders>
              <w:top w:val="single" w:sz="4" w:space="0" w:color="auto"/>
              <w:left w:val="single" w:sz="4" w:space="0" w:color="auto"/>
              <w:bottom w:val="single" w:sz="4" w:space="0" w:color="auto"/>
              <w:right w:val="single" w:sz="4" w:space="0" w:color="auto"/>
            </w:tcBorders>
            <w:vAlign w:val="center"/>
          </w:tcPr>
          <w:p w14:paraId="7F48900A" w14:textId="77777777" w:rsidR="00292864" w:rsidRPr="008019AF" w:rsidRDefault="00292864" w:rsidP="00B06C9A">
            <w:pPr>
              <w:pStyle w:val="TAC"/>
              <w:rPr>
                <w:lang w:eastAsia="zh-CN"/>
              </w:rPr>
            </w:pPr>
            <w:r w:rsidRPr="008019AF">
              <w:rPr>
                <w:lang w:eastAsia="zh-CN"/>
              </w:rPr>
              <w:t>-90.2</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04" w:type="pct"/>
            <w:tcBorders>
              <w:top w:val="single" w:sz="4" w:space="0" w:color="auto"/>
              <w:left w:val="single" w:sz="4" w:space="0" w:color="auto"/>
              <w:bottom w:val="single" w:sz="4" w:space="0" w:color="auto"/>
              <w:right w:val="single" w:sz="4" w:space="0" w:color="auto"/>
            </w:tcBorders>
            <w:vAlign w:val="center"/>
          </w:tcPr>
          <w:p w14:paraId="1DCADF33" w14:textId="77777777" w:rsidR="00292864" w:rsidRPr="008019AF" w:rsidRDefault="00292864" w:rsidP="00B06C9A">
            <w:pPr>
              <w:pStyle w:val="TAC"/>
              <w:rPr>
                <w:lang w:eastAsia="zh-CN"/>
              </w:rPr>
            </w:pPr>
            <w:r w:rsidRPr="008019AF">
              <w:rPr>
                <w:lang w:eastAsia="zh-CN"/>
              </w:rPr>
              <w:t>-90.2</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03" w:type="pct"/>
            <w:tcBorders>
              <w:top w:val="single" w:sz="4" w:space="0" w:color="auto"/>
              <w:left w:val="single" w:sz="4" w:space="0" w:color="auto"/>
              <w:bottom w:val="single" w:sz="4" w:space="0" w:color="auto"/>
              <w:right w:val="single" w:sz="4" w:space="0" w:color="auto"/>
            </w:tcBorders>
            <w:vAlign w:val="center"/>
          </w:tcPr>
          <w:p w14:paraId="0AE15BE8" w14:textId="77777777" w:rsidR="00292864" w:rsidRPr="008019AF" w:rsidRDefault="00292864" w:rsidP="00B06C9A">
            <w:pPr>
              <w:pStyle w:val="TAC"/>
              <w:rPr>
                <w:lang w:eastAsia="zh-CN"/>
              </w:rPr>
            </w:pPr>
            <w:r w:rsidRPr="008019AF">
              <w:rPr>
                <w:lang w:eastAsia="zh-CN"/>
              </w:rPr>
              <w:t>-90.2</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76" w:type="pct"/>
            <w:tcBorders>
              <w:top w:val="single" w:sz="4" w:space="0" w:color="auto"/>
              <w:left w:val="single" w:sz="4" w:space="0" w:color="auto"/>
              <w:bottom w:val="single" w:sz="4" w:space="0" w:color="auto"/>
              <w:right w:val="single" w:sz="4" w:space="0" w:color="auto"/>
            </w:tcBorders>
            <w:vAlign w:val="center"/>
          </w:tcPr>
          <w:p w14:paraId="028F857D" w14:textId="77777777" w:rsidR="00292864" w:rsidRPr="008019AF" w:rsidRDefault="00292864" w:rsidP="00B06C9A">
            <w:pPr>
              <w:pStyle w:val="TAC"/>
              <w:rPr>
                <w:lang w:eastAsia="zh-CN"/>
              </w:rPr>
            </w:pPr>
            <w:r w:rsidRPr="008019AF">
              <w:rPr>
                <w:rFonts w:cs="Arial"/>
                <w:szCs w:val="18"/>
              </w:rPr>
              <w:t>-</w:t>
            </w:r>
            <w:r w:rsidRPr="008019AF">
              <w:rPr>
                <w:rFonts w:cs="Arial" w:hint="eastAsia"/>
                <w:szCs w:val="18"/>
              </w:rPr>
              <w:t>70</w:t>
            </w:r>
            <w:r w:rsidRPr="008019AF">
              <w:rPr>
                <w:rFonts w:cs="Arial"/>
                <w:szCs w:val="18"/>
              </w:rPr>
              <w:t>.4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minSENS</w:t>
            </w:r>
          </w:p>
        </w:tc>
        <w:tc>
          <w:tcPr>
            <w:tcW w:w="918" w:type="pct"/>
            <w:tcBorders>
              <w:top w:val="single" w:sz="4" w:space="0" w:color="auto"/>
              <w:left w:val="single" w:sz="4" w:space="0" w:color="auto"/>
              <w:bottom w:val="single" w:sz="4" w:space="0" w:color="auto"/>
              <w:right w:val="single" w:sz="4" w:space="0" w:color="auto"/>
            </w:tcBorders>
            <w:vAlign w:val="center"/>
          </w:tcPr>
          <w:p w14:paraId="5700B459"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60 kHz, </w:t>
            </w:r>
          </w:p>
          <w:p w14:paraId="51138D0E" w14:textId="77777777" w:rsidR="00292864" w:rsidRPr="008019AF" w:rsidRDefault="00292864" w:rsidP="00B06C9A">
            <w:pPr>
              <w:pStyle w:val="TAC"/>
            </w:pPr>
            <w:r w:rsidRPr="008019AF">
              <w:rPr>
                <w:rFonts w:hint="eastAsia"/>
              </w:rPr>
              <w:t>5 PRB</w:t>
            </w:r>
          </w:p>
        </w:tc>
      </w:tr>
      <w:tr w:rsidR="00292864" w:rsidRPr="008019AF" w14:paraId="33E632B4" w14:textId="77777777" w:rsidTr="009760C0">
        <w:trPr>
          <w:jc w:val="center"/>
        </w:trPr>
        <w:tc>
          <w:tcPr>
            <w:tcW w:w="707" w:type="pct"/>
            <w:tcBorders>
              <w:top w:val="single" w:sz="6" w:space="0" w:color="000000"/>
              <w:left w:val="single" w:sz="6" w:space="0" w:color="000000"/>
              <w:bottom w:val="single" w:sz="6" w:space="0" w:color="000000"/>
              <w:right w:val="single" w:sz="6" w:space="0" w:color="000000"/>
            </w:tcBorders>
            <w:vAlign w:val="center"/>
          </w:tcPr>
          <w:p w14:paraId="72BD8C1A" w14:textId="7213FC8E" w:rsidR="00292864" w:rsidRPr="008019AF" w:rsidRDefault="00292864" w:rsidP="00B06C9A">
            <w:pPr>
              <w:pStyle w:val="TAC"/>
              <w:rPr>
                <w:lang w:eastAsia="zh-CN"/>
              </w:rPr>
            </w:pPr>
            <w:r w:rsidRPr="008019AF">
              <w:rPr>
                <w:rFonts w:hint="eastAsia"/>
              </w:rPr>
              <w:t>40,</w:t>
            </w:r>
            <w:r w:rsidR="00B06C9A">
              <w:t xml:space="preserve"> </w:t>
            </w:r>
            <w:r w:rsidRPr="008019AF">
              <w:rPr>
                <w:rFonts w:hint="eastAsia"/>
              </w:rPr>
              <w:t>50,</w:t>
            </w:r>
            <w:r w:rsidR="00B06C9A">
              <w:t xml:space="preserve"> </w:t>
            </w:r>
            <w:r w:rsidRPr="008019AF">
              <w:rPr>
                <w:rFonts w:hint="eastAsia"/>
              </w:rPr>
              <w:t>60,</w:t>
            </w:r>
            <w:r w:rsidR="00B06C9A">
              <w:t xml:space="preserve"> </w:t>
            </w:r>
            <w:r w:rsidRPr="008019AF">
              <w:rPr>
                <w:rFonts w:hint="eastAsia"/>
                <w:lang w:eastAsia="zh-CN"/>
              </w:rPr>
              <w:t>70,</w:t>
            </w:r>
            <w:r w:rsidR="00B06C9A">
              <w:rPr>
                <w:lang w:eastAsia="zh-CN"/>
              </w:rPr>
              <w:t xml:space="preserve"> </w:t>
            </w:r>
            <w:r w:rsidRPr="008019AF">
              <w:rPr>
                <w:rFonts w:hint="eastAsia"/>
              </w:rPr>
              <w:t>80,</w:t>
            </w:r>
            <w:r w:rsidR="00B06C9A">
              <w:t xml:space="preserve"> </w:t>
            </w:r>
            <w:r w:rsidRPr="008019AF">
              <w:rPr>
                <w:rFonts w:hint="eastAsia"/>
                <w:lang w:eastAsia="zh-CN"/>
              </w:rPr>
              <w:t>90,</w:t>
            </w:r>
            <w:r w:rsidR="00B06C9A">
              <w:rPr>
                <w:lang w:eastAsia="zh-CN"/>
              </w:rPr>
              <w:t xml:space="preserve"> </w:t>
            </w:r>
            <w:r w:rsidRPr="008019AF">
              <w:rPr>
                <w:rFonts w:hint="eastAsia"/>
              </w:rPr>
              <w:t>100</w:t>
            </w:r>
          </w:p>
        </w:tc>
        <w:tc>
          <w:tcPr>
            <w:tcW w:w="575" w:type="pct"/>
            <w:tcBorders>
              <w:top w:val="single" w:sz="6" w:space="0" w:color="000000"/>
              <w:left w:val="single" w:sz="6" w:space="0" w:color="000000"/>
              <w:bottom w:val="single" w:sz="6" w:space="0" w:color="000000"/>
              <w:right w:val="single" w:sz="6" w:space="0" w:color="000000"/>
            </w:tcBorders>
            <w:vAlign w:val="center"/>
          </w:tcPr>
          <w:p w14:paraId="6CB4B9B4" w14:textId="77777777" w:rsidR="00292864" w:rsidRPr="008019AF" w:rsidRDefault="00292864" w:rsidP="00B06C9A">
            <w:pPr>
              <w:pStyle w:val="TAC"/>
              <w:rPr>
                <w:lang w:eastAsia="zh-CN"/>
              </w:rPr>
            </w:pPr>
            <w:r w:rsidRPr="008019AF">
              <w:rPr>
                <w:rFonts w:hint="eastAsia"/>
              </w:rPr>
              <w:t>60</w:t>
            </w:r>
          </w:p>
        </w:tc>
        <w:tc>
          <w:tcPr>
            <w:tcW w:w="714" w:type="pct"/>
            <w:tcBorders>
              <w:top w:val="single" w:sz="6" w:space="0" w:color="000000"/>
              <w:left w:val="single" w:sz="6" w:space="0" w:color="000000"/>
              <w:bottom w:val="single" w:sz="6" w:space="0" w:color="000000"/>
              <w:right w:val="single" w:sz="4" w:space="0" w:color="auto"/>
            </w:tcBorders>
            <w:vAlign w:val="center"/>
          </w:tcPr>
          <w:p w14:paraId="6C451CC2" w14:textId="77777777" w:rsidR="00292864" w:rsidRPr="008019AF" w:rsidRDefault="00292864" w:rsidP="00B06C9A">
            <w:pPr>
              <w:pStyle w:val="TAC"/>
              <w:rPr>
                <w:lang w:eastAsia="zh-CN"/>
              </w:rPr>
            </w:pPr>
            <w:r w:rsidRPr="008019AF">
              <w:t>G-FR1-A1-</w:t>
            </w:r>
            <w:r w:rsidRPr="008019AF">
              <w:rPr>
                <w:rFonts w:hint="eastAsia"/>
              </w:rPr>
              <w:t>6</w:t>
            </w:r>
          </w:p>
        </w:tc>
        <w:tc>
          <w:tcPr>
            <w:tcW w:w="503" w:type="pct"/>
            <w:tcBorders>
              <w:top w:val="single" w:sz="4" w:space="0" w:color="auto"/>
              <w:left w:val="single" w:sz="4" w:space="0" w:color="auto"/>
              <w:bottom w:val="single" w:sz="4" w:space="0" w:color="auto"/>
              <w:right w:val="single" w:sz="4" w:space="0" w:color="auto"/>
            </w:tcBorders>
            <w:vAlign w:val="center"/>
          </w:tcPr>
          <w:p w14:paraId="326D2DBF" w14:textId="77777777" w:rsidR="00292864" w:rsidRPr="008019AF" w:rsidRDefault="00292864" w:rsidP="00B06C9A">
            <w:pPr>
              <w:pStyle w:val="TAC"/>
            </w:pPr>
            <w:r w:rsidRPr="008019AF">
              <w:rPr>
                <w:rFonts w:cs="Arial"/>
                <w:lang w:eastAsia="zh-CN"/>
              </w:rPr>
              <w:t>-84.7</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04" w:type="pct"/>
            <w:tcBorders>
              <w:top w:val="single" w:sz="4" w:space="0" w:color="auto"/>
              <w:left w:val="single" w:sz="4" w:space="0" w:color="auto"/>
              <w:bottom w:val="single" w:sz="4" w:space="0" w:color="auto"/>
              <w:right w:val="single" w:sz="4" w:space="0" w:color="auto"/>
            </w:tcBorders>
            <w:vAlign w:val="center"/>
          </w:tcPr>
          <w:p w14:paraId="2180C830" w14:textId="77777777" w:rsidR="00292864" w:rsidRPr="008019AF" w:rsidRDefault="00292864" w:rsidP="00B06C9A">
            <w:pPr>
              <w:pStyle w:val="TAC"/>
            </w:pPr>
            <w:r w:rsidRPr="008019AF">
              <w:rPr>
                <w:rFonts w:cs="Arial"/>
                <w:lang w:eastAsia="zh-CN"/>
              </w:rPr>
              <w:t>-84.7</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03" w:type="pct"/>
            <w:tcBorders>
              <w:top w:val="single" w:sz="4" w:space="0" w:color="auto"/>
              <w:left w:val="single" w:sz="4" w:space="0" w:color="auto"/>
              <w:bottom w:val="single" w:sz="4" w:space="0" w:color="auto"/>
              <w:right w:val="single" w:sz="4" w:space="0" w:color="auto"/>
            </w:tcBorders>
            <w:vAlign w:val="center"/>
          </w:tcPr>
          <w:p w14:paraId="648C9E12" w14:textId="77777777" w:rsidR="00292864" w:rsidRPr="008019AF" w:rsidRDefault="00292864" w:rsidP="00B06C9A">
            <w:pPr>
              <w:pStyle w:val="TAC"/>
            </w:pPr>
            <w:r w:rsidRPr="008019AF">
              <w:rPr>
                <w:rFonts w:cs="Arial"/>
                <w:lang w:eastAsia="zh-CN"/>
              </w:rPr>
              <w:t>-84.7</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76" w:type="pct"/>
            <w:tcBorders>
              <w:top w:val="single" w:sz="4" w:space="0" w:color="auto"/>
              <w:left w:val="single" w:sz="4" w:space="0" w:color="auto"/>
              <w:bottom w:val="single" w:sz="4" w:space="0" w:color="auto"/>
              <w:right w:val="single" w:sz="4" w:space="0" w:color="auto"/>
            </w:tcBorders>
            <w:vAlign w:val="center"/>
          </w:tcPr>
          <w:p w14:paraId="01990111" w14:textId="77777777" w:rsidR="00292864" w:rsidRPr="008019AF" w:rsidRDefault="00292864" w:rsidP="00B06C9A">
            <w:pPr>
              <w:pStyle w:val="TAC"/>
            </w:pPr>
            <w:r w:rsidRPr="008019AF">
              <w:rPr>
                <w:rFonts w:cs="Arial"/>
                <w:szCs w:val="18"/>
              </w:rPr>
              <w:t>-</w:t>
            </w:r>
            <w:r w:rsidRPr="008019AF">
              <w:rPr>
                <w:rFonts w:cs="Arial" w:hint="eastAsia"/>
                <w:szCs w:val="18"/>
              </w:rPr>
              <w:t>63</w:t>
            </w:r>
            <w:r w:rsidRPr="008019AF">
              <w:rPr>
                <w:rFonts w:cs="Arial"/>
                <w:szCs w:val="18"/>
              </w:rPr>
              <w:t>.6</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minSENS</w:t>
            </w:r>
          </w:p>
        </w:tc>
        <w:tc>
          <w:tcPr>
            <w:tcW w:w="918" w:type="pct"/>
            <w:tcBorders>
              <w:top w:val="single" w:sz="4" w:space="0" w:color="auto"/>
              <w:left w:val="single" w:sz="4" w:space="0" w:color="auto"/>
              <w:bottom w:val="single" w:sz="4" w:space="0" w:color="auto"/>
              <w:right w:val="single" w:sz="4" w:space="0" w:color="auto"/>
            </w:tcBorders>
            <w:vAlign w:val="center"/>
          </w:tcPr>
          <w:p w14:paraId="65CAAB8F"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60 kHz, </w:t>
            </w:r>
          </w:p>
          <w:p w14:paraId="2B248A9B" w14:textId="77777777" w:rsidR="00292864" w:rsidRPr="008019AF" w:rsidRDefault="00292864" w:rsidP="00B06C9A">
            <w:pPr>
              <w:pStyle w:val="TAC"/>
            </w:pPr>
            <w:r w:rsidRPr="008019AF">
              <w:rPr>
                <w:rFonts w:hint="eastAsia"/>
              </w:rPr>
              <w:t>24 PRB</w:t>
            </w:r>
          </w:p>
        </w:tc>
      </w:tr>
      <w:tr w:rsidR="00292864" w:rsidRPr="008019AF" w14:paraId="5F4217BD" w14:textId="77777777" w:rsidTr="009760C0">
        <w:trPr>
          <w:trHeight w:val="186"/>
          <w:jc w:val="center"/>
        </w:trPr>
        <w:tc>
          <w:tcPr>
            <w:tcW w:w="5000" w:type="pct"/>
            <w:gridSpan w:val="8"/>
            <w:tcBorders>
              <w:top w:val="single" w:sz="6" w:space="0" w:color="000000"/>
              <w:left w:val="single" w:sz="6" w:space="0" w:color="000000"/>
              <w:bottom w:val="single" w:sz="6" w:space="0" w:color="000000"/>
              <w:right w:val="single" w:sz="6" w:space="0" w:color="000000"/>
            </w:tcBorders>
            <w:vAlign w:val="center"/>
          </w:tcPr>
          <w:p w14:paraId="2133E76D" w14:textId="77777777" w:rsidR="00292864" w:rsidRPr="008019AF" w:rsidRDefault="00292864" w:rsidP="00B06C9A">
            <w:pPr>
              <w:pStyle w:val="TAN"/>
              <w:rPr>
                <w:szCs w:val="18"/>
              </w:rPr>
            </w:pPr>
            <w:r w:rsidRPr="008019AF">
              <w:t xml:space="preserve">NOTE: </w:t>
            </w:r>
            <w:r w:rsidRPr="008019AF">
              <w:tab/>
              <w:t>Wanted and interfering signal are placed adjacently around F</w:t>
            </w:r>
            <w:r w:rsidRPr="008019AF">
              <w:rPr>
                <w:vertAlign w:val="subscript"/>
              </w:rPr>
              <w:t>c</w:t>
            </w:r>
            <w:r>
              <w:rPr>
                <w:rFonts w:hint="eastAsia"/>
                <w:lang w:val="en-US" w:eastAsia="zh-CN"/>
              </w:rPr>
              <w:t>, where the F</w:t>
            </w:r>
            <w:r>
              <w:rPr>
                <w:rFonts w:hint="eastAsia"/>
                <w:vertAlign w:val="subscript"/>
                <w:lang w:val="en-US" w:eastAsia="zh-CN"/>
              </w:rPr>
              <w:t>c</w:t>
            </w:r>
            <w:r>
              <w:rPr>
                <w:rFonts w:hint="eastAsia"/>
                <w:lang w:val="en-US" w:eastAsia="zh-CN"/>
              </w:rPr>
              <w:t xml:space="preserve"> is defined for </w:t>
            </w:r>
            <w:r>
              <w:rPr>
                <w:rFonts w:hint="eastAsia"/>
                <w:i/>
                <w:iCs/>
                <w:lang w:val="en-US" w:eastAsia="zh-CN"/>
              </w:rPr>
              <w:t xml:space="preserve">BS channel bandwidth </w:t>
            </w:r>
            <w:r>
              <w:rPr>
                <w:rFonts w:hint="eastAsia"/>
                <w:lang w:val="en-US" w:eastAsia="zh-CN"/>
              </w:rPr>
              <w:t xml:space="preserve">of the wanted signal according to the table </w:t>
            </w:r>
            <w:r w:rsidRPr="0056092A">
              <w:rPr>
                <w:rFonts w:hint="eastAsia"/>
                <w:highlight w:val="yellow"/>
                <w:lang w:val="en-US" w:eastAsia="zh-CN"/>
              </w:rPr>
              <w:t>5.4.2.2-1</w:t>
            </w:r>
            <w:r>
              <w:rPr>
                <w:rFonts w:hint="eastAsia"/>
                <w:lang w:val="en-US" w:eastAsia="zh-CN"/>
              </w:rPr>
              <w:t xml:space="preserve"> and located in the interfering signal.</w:t>
            </w:r>
          </w:p>
        </w:tc>
      </w:tr>
    </w:tbl>
    <w:p w14:paraId="05959105" w14:textId="77777777" w:rsidR="00292864" w:rsidRPr="008019AF" w:rsidRDefault="00292864" w:rsidP="00292864">
      <w:pPr>
        <w:keepNext/>
        <w:rPr>
          <w:rFonts w:cs="v5.0.0"/>
          <w:lang w:eastAsia="zh-CN"/>
        </w:rPr>
      </w:pPr>
    </w:p>
    <w:p w14:paraId="55E91ABF" w14:textId="77777777" w:rsidR="00292864" w:rsidRDefault="00292864" w:rsidP="00292864">
      <w:pPr>
        <w:pStyle w:val="Heading4"/>
        <w:rPr>
          <w:lang w:eastAsia="sv-SE"/>
        </w:rPr>
      </w:pPr>
      <w:bookmarkStart w:id="8269" w:name="_Toc519095032"/>
      <w:r>
        <w:rPr>
          <w:lang w:eastAsia="sv-SE"/>
        </w:rPr>
        <w:t>7.9.5.2</w:t>
      </w:r>
      <w:r>
        <w:rPr>
          <w:lang w:eastAsia="sv-SE"/>
        </w:rPr>
        <w:tab/>
        <w:t>BS type 2-O</w:t>
      </w:r>
      <w:bookmarkEnd w:id="8269"/>
    </w:p>
    <w:p w14:paraId="6AB3F87C" w14:textId="77777777" w:rsidR="00292864" w:rsidRPr="008019AF" w:rsidRDefault="00292864" w:rsidP="00292864">
      <w:pPr>
        <w:keepNext/>
        <w:rPr>
          <w:rFonts w:cs="v5.0.0"/>
          <w:lang w:eastAsia="zh-CN"/>
        </w:rPr>
      </w:pPr>
      <w:r w:rsidRPr="008019AF">
        <w:rPr>
          <w:rFonts w:cs="v5.0.0"/>
        </w:rPr>
        <w:t xml:space="preserve">For </w:t>
      </w:r>
      <w:r w:rsidRPr="008019AF">
        <w:rPr>
          <w:rFonts w:cs="v5.0.0" w:hint="eastAsia"/>
          <w:i/>
          <w:lang w:eastAsia="zh-CN"/>
        </w:rPr>
        <w:t>BS type 2-O</w:t>
      </w:r>
      <w:r w:rsidRPr="008019AF">
        <w:rPr>
          <w:rFonts w:cs="v5.0.0"/>
        </w:rPr>
        <w:t xml:space="preserve">, the </w:t>
      </w:r>
      <w:r w:rsidRPr="008019AF">
        <w:t xml:space="preserve">throughput shall be ≥ 95% of the maximum throughput of </w:t>
      </w:r>
      <w:r w:rsidRPr="008019AF">
        <w:rPr>
          <w:rFonts w:cs="v5.0.0"/>
        </w:rPr>
        <w:t xml:space="preserve">the reference measurement channel as specified in annex A with parameters specified in table </w:t>
      </w:r>
      <w:r>
        <w:rPr>
          <w:lang w:eastAsia="sv-SE"/>
        </w:rPr>
        <w:t>7.9.5.2</w:t>
      </w:r>
      <w:r w:rsidRPr="008019AF">
        <w:rPr>
          <w:rFonts w:cs="v5.0.0"/>
        </w:rPr>
        <w:t xml:space="preserve">-1. </w:t>
      </w:r>
    </w:p>
    <w:p w14:paraId="5C07979F" w14:textId="77777777" w:rsidR="00292864" w:rsidRPr="008019AF" w:rsidRDefault="00292864" w:rsidP="00292864">
      <w:pPr>
        <w:pStyle w:val="TH"/>
        <w:rPr>
          <w:lang w:val="en-US" w:eastAsia="zh-CN"/>
        </w:rPr>
      </w:pPr>
      <w:r w:rsidRPr="008019AF">
        <w:t xml:space="preserve">Table </w:t>
      </w:r>
      <w:r>
        <w:rPr>
          <w:lang w:eastAsia="sv-SE"/>
        </w:rPr>
        <w:t>7.9.5.2</w:t>
      </w:r>
      <w:r w:rsidRPr="008019AF">
        <w:t xml:space="preserve">-1: </w:t>
      </w:r>
      <w:r>
        <w:rPr>
          <w:rFonts w:hint="eastAsia"/>
          <w:lang w:eastAsia="ja-JP"/>
        </w:rPr>
        <w:t>OTA i</w:t>
      </w:r>
      <w:r w:rsidRPr="008019AF">
        <w:t>n-channel selectivity</w:t>
      </w:r>
      <w:r>
        <w:rPr>
          <w:rFonts w:hint="eastAsia"/>
          <w:lang w:eastAsia="ja-JP"/>
        </w:rPr>
        <w:t xml:space="preserve"> requirement for </w:t>
      </w:r>
      <w:r w:rsidRPr="004E6424">
        <w:rPr>
          <w:rFonts w:hint="eastAsia"/>
          <w:i/>
          <w:lang w:eastAsia="ja-JP"/>
        </w:rPr>
        <w:t>BS type 2-O</w:t>
      </w:r>
    </w:p>
    <w:tbl>
      <w:tblPr>
        <w:tblW w:w="0" w:type="auto"/>
        <w:jc w:val="center"/>
        <w:tblLook w:val="00A0" w:firstRow="1" w:lastRow="0" w:firstColumn="1" w:lastColumn="0" w:noHBand="0" w:noVBand="0"/>
      </w:tblPr>
      <w:tblGrid>
        <w:gridCol w:w="1491"/>
        <w:gridCol w:w="1350"/>
        <w:gridCol w:w="1694"/>
        <w:gridCol w:w="1697"/>
        <w:gridCol w:w="1741"/>
        <w:gridCol w:w="1652"/>
      </w:tblGrid>
      <w:tr w:rsidR="00292864" w:rsidRPr="008019AF" w14:paraId="66A5038E" w14:textId="77777777" w:rsidTr="002F3E23">
        <w:trPr>
          <w:jc w:val="center"/>
        </w:trPr>
        <w:tc>
          <w:tcPr>
            <w:tcW w:w="0" w:type="auto"/>
            <w:tcBorders>
              <w:top w:val="single" w:sz="6" w:space="0" w:color="000000"/>
              <w:left w:val="single" w:sz="6" w:space="0" w:color="000000"/>
              <w:bottom w:val="single" w:sz="6" w:space="0" w:color="000000"/>
              <w:right w:val="single" w:sz="6" w:space="0" w:color="000000"/>
            </w:tcBorders>
          </w:tcPr>
          <w:p w14:paraId="2A50975D" w14:textId="77777777" w:rsidR="00292864" w:rsidRPr="008019AF" w:rsidRDefault="00292864" w:rsidP="00B06C9A">
            <w:pPr>
              <w:pStyle w:val="TAH"/>
            </w:pPr>
            <w:r w:rsidRPr="008019AF">
              <w:t>BS channel bandwidth [MHz]</w:t>
            </w:r>
          </w:p>
        </w:tc>
        <w:tc>
          <w:tcPr>
            <w:tcW w:w="0" w:type="auto"/>
            <w:tcBorders>
              <w:top w:val="single" w:sz="6" w:space="0" w:color="000000"/>
              <w:left w:val="single" w:sz="6" w:space="0" w:color="000000"/>
              <w:bottom w:val="single" w:sz="6" w:space="0" w:color="000000"/>
              <w:right w:val="single" w:sz="6" w:space="0" w:color="000000"/>
            </w:tcBorders>
          </w:tcPr>
          <w:p w14:paraId="70CB9423" w14:textId="77777777" w:rsidR="00292864" w:rsidRPr="008019AF" w:rsidRDefault="00292864" w:rsidP="00B06C9A">
            <w:pPr>
              <w:pStyle w:val="TAH"/>
            </w:pPr>
            <w:r w:rsidRPr="008019AF">
              <w:rPr>
                <w:rFonts w:hint="eastAsia"/>
              </w:rPr>
              <w:t>S</w:t>
            </w:r>
            <w:r w:rsidRPr="008019AF">
              <w:t xml:space="preserve">ubcarrier </w:t>
            </w:r>
            <w:r w:rsidRPr="008019AF">
              <w:rPr>
                <w:rFonts w:hint="eastAsia"/>
              </w:rPr>
              <w:t>spacing</w:t>
            </w:r>
            <w:r>
              <w:t xml:space="preserve"> </w:t>
            </w:r>
            <w:r w:rsidRPr="008019AF">
              <w:t>[KHz]</w:t>
            </w:r>
          </w:p>
        </w:tc>
        <w:tc>
          <w:tcPr>
            <w:tcW w:w="0" w:type="auto"/>
            <w:tcBorders>
              <w:top w:val="single" w:sz="6" w:space="0" w:color="000000"/>
              <w:left w:val="single" w:sz="6" w:space="0" w:color="000000"/>
              <w:bottom w:val="single" w:sz="6" w:space="0" w:color="000000"/>
              <w:right w:val="single" w:sz="6" w:space="0" w:color="000000"/>
            </w:tcBorders>
          </w:tcPr>
          <w:p w14:paraId="4CFEFC40" w14:textId="77777777" w:rsidR="00292864" w:rsidRPr="008019AF" w:rsidRDefault="00292864" w:rsidP="00B06C9A">
            <w:pPr>
              <w:pStyle w:val="TAH"/>
            </w:pPr>
            <w:r w:rsidRPr="008019AF">
              <w:t>R</w:t>
            </w:r>
            <w:r w:rsidRPr="008019AF">
              <w:rPr>
                <w:rFonts w:hint="eastAsia"/>
              </w:rPr>
              <w:t>eference measurement channel</w:t>
            </w:r>
          </w:p>
        </w:tc>
        <w:tc>
          <w:tcPr>
            <w:tcW w:w="0" w:type="auto"/>
            <w:tcBorders>
              <w:top w:val="single" w:sz="6" w:space="0" w:color="000000"/>
              <w:left w:val="single" w:sz="6" w:space="0" w:color="000000"/>
              <w:bottom w:val="single" w:sz="6" w:space="0" w:color="000000"/>
              <w:right w:val="single" w:sz="6" w:space="0" w:color="000000"/>
            </w:tcBorders>
          </w:tcPr>
          <w:p w14:paraId="6D1FEEB3" w14:textId="77777777" w:rsidR="00292864" w:rsidRDefault="00292864" w:rsidP="00B06C9A">
            <w:pPr>
              <w:pStyle w:val="TAH"/>
              <w:rPr>
                <w:lang w:val="en-US"/>
              </w:rPr>
            </w:pPr>
            <w:commentRangeStart w:id="8270"/>
            <w:r w:rsidRPr="008019AF">
              <w:t>W</w:t>
            </w:r>
            <w:r w:rsidRPr="008019AF">
              <w:rPr>
                <w:rFonts w:hint="eastAsia"/>
              </w:rPr>
              <w:t>anted signal mean power [dBm]</w:t>
            </w:r>
            <w:r>
              <w:rPr>
                <w:rFonts w:hint="eastAsia"/>
                <w:lang w:val="en-US"/>
              </w:rPr>
              <w:t xml:space="preserve"> </w:t>
            </w:r>
            <w:commentRangeEnd w:id="8270"/>
            <w:r>
              <w:rPr>
                <w:rStyle w:val="CommentReference"/>
                <w:rFonts w:ascii="Times New Roman" w:hAnsi="Times New Roman"/>
                <w:b w:val="0"/>
              </w:rPr>
              <w:commentReference w:id="8270"/>
            </w:r>
          </w:p>
          <w:p w14:paraId="7D1545DB" w14:textId="77777777" w:rsidR="00292864" w:rsidRPr="008019AF" w:rsidRDefault="00292864" w:rsidP="00B06C9A">
            <w:pPr>
              <w:pStyle w:val="TAH"/>
            </w:pPr>
            <w:r>
              <w:rPr>
                <w:rFonts w:hint="eastAsia"/>
                <w:lang w:val="en-US"/>
              </w:rPr>
              <w:t>(Note 2)</w:t>
            </w:r>
          </w:p>
        </w:tc>
        <w:tc>
          <w:tcPr>
            <w:tcW w:w="0" w:type="auto"/>
            <w:tcBorders>
              <w:top w:val="single" w:sz="6" w:space="0" w:color="000000"/>
              <w:left w:val="single" w:sz="6" w:space="0" w:color="000000"/>
              <w:bottom w:val="single" w:sz="6" w:space="0" w:color="000000"/>
              <w:right w:val="single" w:sz="6" w:space="0" w:color="000000"/>
            </w:tcBorders>
          </w:tcPr>
          <w:p w14:paraId="3425D413" w14:textId="77777777" w:rsidR="00292864" w:rsidRDefault="00292864" w:rsidP="00B06C9A">
            <w:pPr>
              <w:pStyle w:val="TAH"/>
              <w:rPr>
                <w:lang w:val="en-US"/>
              </w:rPr>
            </w:pPr>
            <w:r w:rsidRPr="008019AF">
              <w:rPr>
                <w:rFonts w:hint="eastAsia"/>
              </w:rPr>
              <w:t>Interfering signal mean power [dBm]</w:t>
            </w:r>
            <w:r>
              <w:rPr>
                <w:rFonts w:hint="eastAsia"/>
                <w:lang w:val="en-US"/>
              </w:rPr>
              <w:t xml:space="preserve"> </w:t>
            </w:r>
          </w:p>
          <w:p w14:paraId="2A45BDF0" w14:textId="77777777" w:rsidR="00292864" w:rsidRPr="008019AF" w:rsidRDefault="00292864" w:rsidP="00B06C9A">
            <w:pPr>
              <w:pStyle w:val="TAH"/>
            </w:pPr>
            <w:r>
              <w:rPr>
                <w:rFonts w:hint="eastAsia"/>
                <w:lang w:val="en-US"/>
              </w:rPr>
              <w:t>(Note 2)</w:t>
            </w:r>
          </w:p>
        </w:tc>
        <w:tc>
          <w:tcPr>
            <w:tcW w:w="0" w:type="auto"/>
            <w:tcBorders>
              <w:top w:val="single" w:sz="6" w:space="0" w:color="000000"/>
              <w:left w:val="single" w:sz="6" w:space="0" w:color="000000"/>
              <w:bottom w:val="single" w:sz="6" w:space="0" w:color="000000"/>
              <w:right w:val="single" w:sz="6" w:space="0" w:color="000000"/>
            </w:tcBorders>
          </w:tcPr>
          <w:p w14:paraId="50945C48" w14:textId="77777777" w:rsidR="00292864" w:rsidRPr="008019AF" w:rsidRDefault="00292864" w:rsidP="00B06C9A">
            <w:pPr>
              <w:pStyle w:val="TAH"/>
            </w:pPr>
            <w:r w:rsidRPr="008019AF">
              <w:t>Type of interfering signal</w:t>
            </w:r>
          </w:p>
        </w:tc>
      </w:tr>
      <w:tr w:rsidR="00292864" w:rsidRPr="008019AF" w14:paraId="03E50C47" w14:textId="77777777" w:rsidTr="002F3E23">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638650C6" w14:textId="77777777" w:rsidR="00292864" w:rsidRPr="008019AF" w:rsidRDefault="00292864" w:rsidP="00B06C9A">
            <w:pPr>
              <w:pStyle w:val="TAC"/>
            </w:pPr>
            <w:r w:rsidRPr="008019AF">
              <w:rPr>
                <w:rFonts w:hint="eastAsia"/>
              </w:rPr>
              <w:t>50</w:t>
            </w:r>
          </w:p>
        </w:tc>
        <w:tc>
          <w:tcPr>
            <w:tcW w:w="0" w:type="auto"/>
            <w:tcBorders>
              <w:top w:val="single" w:sz="6" w:space="0" w:color="000000"/>
              <w:left w:val="single" w:sz="6" w:space="0" w:color="000000"/>
              <w:bottom w:val="single" w:sz="6" w:space="0" w:color="000000"/>
              <w:right w:val="single" w:sz="6" w:space="0" w:color="000000"/>
            </w:tcBorders>
            <w:vAlign w:val="center"/>
          </w:tcPr>
          <w:p w14:paraId="32D5B53D" w14:textId="77777777" w:rsidR="00292864" w:rsidRPr="008019AF" w:rsidRDefault="00292864" w:rsidP="00B06C9A">
            <w:pPr>
              <w:pStyle w:val="TAC"/>
            </w:pPr>
            <w:r w:rsidRPr="008019AF">
              <w:rPr>
                <w:rFonts w:hint="eastAsia"/>
              </w:rPr>
              <w:t>60</w:t>
            </w:r>
          </w:p>
        </w:tc>
        <w:tc>
          <w:tcPr>
            <w:tcW w:w="0" w:type="auto"/>
            <w:tcBorders>
              <w:top w:val="single" w:sz="6" w:space="0" w:color="000000"/>
              <w:left w:val="single" w:sz="6" w:space="0" w:color="000000"/>
              <w:bottom w:val="single" w:sz="6" w:space="0" w:color="000000"/>
              <w:right w:val="single" w:sz="6" w:space="0" w:color="000000"/>
            </w:tcBorders>
            <w:vAlign w:val="center"/>
          </w:tcPr>
          <w:p w14:paraId="4B96C1EC" w14:textId="77777777" w:rsidR="00292864" w:rsidRPr="008019AF" w:rsidRDefault="00292864" w:rsidP="00B06C9A">
            <w:pPr>
              <w:pStyle w:val="TAC"/>
            </w:pPr>
            <w:r w:rsidRPr="008019AF">
              <w:t>G-FR</w:t>
            </w:r>
            <w:r w:rsidRPr="008019AF">
              <w:rPr>
                <w:rFonts w:hint="eastAsia"/>
              </w:rPr>
              <w:t>2</w:t>
            </w:r>
            <w:r w:rsidRPr="008019AF">
              <w:t>-A1-</w:t>
            </w:r>
            <w:r w:rsidRPr="008019AF">
              <w:rPr>
                <w:rFonts w:hint="eastAsia"/>
              </w:rPr>
              <w:t>4</w:t>
            </w:r>
          </w:p>
        </w:tc>
        <w:tc>
          <w:tcPr>
            <w:tcW w:w="0" w:type="auto"/>
            <w:tcBorders>
              <w:top w:val="single" w:sz="6" w:space="0" w:color="000000"/>
              <w:left w:val="single" w:sz="6" w:space="0" w:color="000000"/>
              <w:bottom w:val="single" w:sz="6" w:space="0" w:color="000000"/>
              <w:right w:val="single" w:sz="6" w:space="0" w:color="000000"/>
            </w:tcBorders>
            <w:vAlign w:val="center"/>
          </w:tcPr>
          <w:p w14:paraId="47EDA59C" w14:textId="3050A430" w:rsidR="00292864" w:rsidRPr="008019AF" w:rsidRDefault="00292864" w:rsidP="00B06C9A">
            <w:pPr>
              <w:pStyle w:val="TAC"/>
            </w:pPr>
            <w:r w:rsidRPr="006F2F70">
              <w:rPr>
                <w:bCs/>
              </w:rPr>
              <w:t>EIS</w:t>
            </w:r>
            <w:r w:rsidRPr="006F2F70">
              <w:rPr>
                <w:bCs/>
                <w:vertAlign w:val="subscript"/>
              </w:rPr>
              <w:t>REFSENS_</w:t>
            </w:r>
            <w:r w:rsidRPr="006F2F70">
              <w:rPr>
                <w:rFonts w:hint="eastAsia"/>
                <w:bCs/>
                <w:vertAlign w:val="subscript"/>
                <w:lang w:val="en-US"/>
              </w:rPr>
              <w:t>50M</w:t>
            </w:r>
            <w:r>
              <w:rPr>
                <w:bCs/>
                <w:lang w:val="en-US" w:eastAsia="zh-CN"/>
              </w:rPr>
              <w:t xml:space="preserve"> </w:t>
            </w:r>
            <w:r w:rsidRPr="0056092A">
              <w:rPr>
                <w:bCs/>
                <w:highlight w:val="yellow"/>
                <w:lang w:val="en-US" w:eastAsia="zh-CN"/>
              </w:rPr>
              <w:t>+FFS</w:t>
            </w:r>
          </w:p>
        </w:tc>
        <w:tc>
          <w:tcPr>
            <w:tcW w:w="0" w:type="auto"/>
            <w:tcBorders>
              <w:top w:val="single" w:sz="6" w:space="0" w:color="000000"/>
              <w:left w:val="single" w:sz="6" w:space="0" w:color="000000"/>
              <w:bottom w:val="single" w:sz="6" w:space="0" w:color="000000"/>
              <w:right w:val="single" w:sz="6" w:space="0" w:color="000000"/>
            </w:tcBorders>
            <w:vAlign w:val="center"/>
          </w:tcPr>
          <w:p w14:paraId="5FC00D16" w14:textId="664145C5" w:rsidR="00292864" w:rsidRPr="00292864" w:rsidRDefault="00292864" w:rsidP="00B06C9A">
            <w:pPr>
              <w:pStyle w:val="TAC"/>
            </w:pPr>
            <w:r>
              <w:t>EIS</w:t>
            </w:r>
            <w:r>
              <w:rPr>
                <w:vertAlign w:val="subscript"/>
              </w:rPr>
              <w:t xml:space="preserve">REFSENS_50M </w:t>
            </w:r>
            <w:r>
              <w:rPr>
                <w:rFonts w:hint="eastAsia"/>
              </w:rPr>
              <w:t>+</w:t>
            </w:r>
            <w:r>
              <w:t xml:space="preserve"> 10</w:t>
            </w:r>
          </w:p>
        </w:tc>
        <w:tc>
          <w:tcPr>
            <w:tcW w:w="0" w:type="auto"/>
            <w:tcBorders>
              <w:top w:val="single" w:sz="6" w:space="0" w:color="000000"/>
              <w:left w:val="single" w:sz="6" w:space="0" w:color="000000"/>
              <w:bottom w:val="single" w:sz="6" w:space="0" w:color="000000"/>
              <w:right w:val="single" w:sz="6" w:space="0" w:color="000000"/>
            </w:tcBorders>
            <w:vAlign w:val="center"/>
          </w:tcPr>
          <w:p w14:paraId="65C2F95B"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60 kHz, </w:t>
            </w:r>
            <w:r>
              <w:t>32</w:t>
            </w:r>
            <w:r w:rsidRPr="008019AF">
              <w:rPr>
                <w:rFonts w:hint="eastAsia"/>
              </w:rPr>
              <w:t xml:space="preserve"> PRB</w:t>
            </w:r>
          </w:p>
        </w:tc>
      </w:tr>
      <w:tr w:rsidR="00292864" w:rsidRPr="008019AF" w14:paraId="0324FEDB" w14:textId="77777777" w:rsidTr="002F3E23">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0514A8B5" w14:textId="77777777" w:rsidR="00292864" w:rsidRPr="008019AF" w:rsidRDefault="00292864" w:rsidP="00B06C9A">
            <w:pPr>
              <w:pStyle w:val="TAC"/>
            </w:pPr>
            <w:r w:rsidRPr="008019AF">
              <w:rPr>
                <w:rFonts w:hint="eastAsia"/>
              </w:rPr>
              <w:t>100,200</w:t>
            </w:r>
          </w:p>
        </w:tc>
        <w:tc>
          <w:tcPr>
            <w:tcW w:w="0" w:type="auto"/>
            <w:tcBorders>
              <w:top w:val="single" w:sz="6" w:space="0" w:color="000000"/>
              <w:left w:val="single" w:sz="6" w:space="0" w:color="000000"/>
              <w:bottom w:val="single" w:sz="6" w:space="0" w:color="000000"/>
              <w:right w:val="single" w:sz="6" w:space="0" w:color="000000"/>
            </w:tcBorders>
            <w:vAlign w:val="center"/>
          </w:tcPr>
          <w:p w14:paraId="0498E1FA" w14:textId="77777777" w:rsidR="00292864" w:rsidRPr="008019AF" w:rsidRDefault="00292864" w:rsidP="00B06C9A">
            <w:pPr>
              <w:pStyle w:val="TAC"/>
            </w:pPr>
            <w:r w:rsidRPr="008019AF">
              <w:rPr>
                <w:rFonts w:hint="eastAsia"/>
              </w:rPr>
              <w:t>60</w:t>
            </w:r>
          </w:p>
        </w:tc>
        <w:tc>
          <w:tcPr>
            <w:tcW w:w="0" w:type="auto"/>
            <w:tcBorders>
              <w:top w:val="single" w:sz="6" w:space="0" w:color="000000"/>
              <w:left w:val="single" w:sz="6" w:space="0" w:color="000000"/>
              <w:bottom w:val="single" w:sz="6" w:space="0" w:color="000000"/>
              <w:right w:val="single" w:sz="6" w:space="0" w:color="000000"/>
            </w:tcBorders>
            <w:vAlign w:val="center"/>
          </w:tcPr>
          <w:p w14:paraId="7821EC77" w14:textId="77777777" w:rsidR="00292864" w:rsidRPr="008019AF" w:rsidRDefault="00292864" w:rsidP="00B06C9A">
            <w:pPr>
              <w:pStyle w:val="TAC"/>
            </w:pPr>
            <w:r w:rsidRPr="008019AF">
              <w:rPr>
                <w:rFonts w:hint="eastAsia"/>
              </w:rPr>
              <w:t>G-FR2-A1-1</w:t>
            </w:r>
          </w:p>
        </w:tc>
        <w:tc>
          <w:tcPr>
            <w:tcW w:w="0" w:type="auto"/>
            <w:tcBorders>
              <w:top w:val="single" w:sz="6" w:space="0" w:color="000000"/>
              <w:left w:val="single" w:sz="6" w:space="0" w:color="000000"/>
              <w:bottom w:val="single" w:sz="6" w:space="0" w:color="000000"/>
              <w:right w:val="single" w:sz="6" w:space="0" w:color="000000"/>
            </w:tcBorders>
            <w:vAlign w:val="center"/>
          </w:tcPr>
          <w:p w14:paraId="4879775C" w14:textId="77777777" w:rsidR="00292864" w:rsidRPr="008019AF" w:rsidRDefault="00292864" w:rsidP="00B06C9A">
            <w:pPr>
              <w:pStyle w:val="TAC"/>
            </w:pPr>
            <w:r>
              <w:rPr>
                <w:bCs/>
              </w:rPr>
              <w:t>EIS</w:t>
            </w:r>
            <w:r>
              <w:rPr>
                <w:bCs/>
                <w:vertAlign w:val="subscript"/>
              </w:rPr>
              <w:t>REFSENS_</w:t>
            </w:r>
            <w:r>
              <w:rPr>
                <w:rFonts w:hint="eastAsia"/>
                <w:bCs/>
                <w:vertAlign w:val="subscript"/>
              </w:rPr>
              <w:t>50M</w:t>
            </w:r>
            <w:r>
              <w:rPr>
                <w:bCs/>
                <w:vertAlign w:val="subscript"/>
              </w:rPr>
              <w:t xml:space="preserve"> </w:t>
            </w:r>
            <w:r>
              <w:rPr>
                <w:rFonts w:hint="eastAsia"/>
                <w:bCs/>
              </w:rPr>
              <w:t>+</w:t>
            </w:r>
            <w:r>
              <w:rPr>
                <w:bCs/>
              </w:rPr>
              <w:t xml:space="preserve"> </w:t>
            </w:r>
            <w:r>
              <w:rPr>
                <w:rFonts w:hint="eastAsia"/>
                <w:bCs/>
              </w:rPr>
              <w:t>3</w:t>
            </w:r>
            <w:r>
              <w:rPr>
                <w:bCs/>
                <w:lang w:val="en-US" w:eastAsia="zh-CN"/>
              </w:rPr>
              <w:t xml:space="preserve"> </w:t>
            </w:r>
            <w:r w:rsidRPr="0056092A">
              <w:rPr>
                <w:bCs/>
                <w:highlight w:val="yellow"/>
                <w:lang w:val="en-US" w:eastAsia="zh-CN"/>
              </w:rPr>
              <w:t>+FFS</w:t>
            </w:r>
          </w:p>
        </w:tc>
        <w:tc>
          <w:tcPr>
            <w:tcW w:w="0" w:type="auto"/>
            <w:tcBorders>
              <w:top w:val="single" w:sz="6" w:space="0" w:color="000000"/>
              <w:left w:val="single" w:sz="6" w:space="0" w:color="000000"/>
              <w:bottom w:val="single" w:sz="6" w:space="0" w:color="000000"/>
              <w:right w:val="single" w:sz="6" w:space="0" w:color="000000"/>
            </w:tcBorders>
            <w:vAlign w:val="center"/>
          </w:tcPr>
          <w:p w14:paraId="42C29DF2" w14:textId="619E303F" w:rsidR="00292864" w:rsidRPr="008019AF" w:rsidRDefault="00292864" w:rsidP="00B06C9A">
            <w:pPr>
              <w:pStyle w:val="TAC"/>
            </w:pPr>
            <w:r>
              <w:t>EIS</w:t>
            </w:r>
            <w:r>
              <w:rPr>
                <w:vertAlign w:val="subscript"/>
              </w:rPr>
              <w:t xml:space="preserve">REFSENS_50M </w:t>
            </w:r>
            <w:r>
              <w:rPr>
                <w:rFonts w:hint="eastAsia"/>
                <w:bCs/>
              </w:rPr>
              <w:t>+</w:t>
            </w:r>
            <w:r>
              <w:rPr>
                <w:bCs/>
              </w:rPr>
              <w:t xml:space="preserve"> </w:t>
            </w:r>
            <w:r>
              <w:rPr>
                <w:rFonts w:hint="eastAsia"/>
                <w:bCs/>
                <w:lang w:val="en-US" w:eastAsia="zh-CN"/>
              </w:rPr>
              <w:t>13</w:t>
            </w:r>
          </w:p>
        </w:tc>
        <w:tc>
          <w:tcPr>
            <w:tcW w:w="0" w:type="auto"/>
            <w:tcBorders>
              <w:top w:val="single" w:sz="6" w:space="0" w:color="000000"/>
              <w:left w:val="single" w:sz="6" w:space="0" w:color="000000"/>
              <w:bottom w:val="single" w:sz="6" w:space="0" w:color="000000"/>
              <w:right w:val="single" w:sz="6" w:space="0" w:color="000000"/>
            </w:tcBorders>
            <w:vAlign w:val="center"/>
          </w:tcPr>
          <w:p w14:paraId="3F322E3F"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60 kHz, </w:t>
            </w:r>
            <w:r>
              <w:t xml:space="preserve">64 </w:t>
            </w:r>
            <w:r w:rsidRPr="008019AF">
              <w:rPr>
                <w:rFonts w:hint="eastAsia"/>
              </w:rPr>
              <w:t>PRB</w:t>
            </w:r>
          </w:p>
        </w:tc>
      </w:tr>
      <w:tr w:rsidR="00292864" w:rsidRPr="008019AF" w14:paraId="46879707" w14:textId="77777777" w:rsidTr="002F3E23">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3D51D47A" w14:textId="77777777" w:rsidR="00292864" w:rsidRPr="008019AF" w:rsidRDefault="00292864" w:rsidP="00B06C9A">
            <w:pPr>
              <w:pStyle w:val="TAC"/>
            </w:pPr>
            <w:r w:rsidRPr="008019AF">
              <w:rPr>
                <w:rFonts w:hint="eastAsia"/>
              </w:rPr>
              <w:t>50</w:t>
            </w:r>
          </w:p>
        </w:tc>
        <w:tc>
          <w:tcPr>
            <w:tcW w:w="0" w:type="auto"/>
            <w:tcBorders>
              <w:top w:val="single" w:sz="6" w:space="0" w:color="000000"/>
              <w:left w:val="single" w:sz="6" w:space="0" w:color="000000"/>
              <w:bottom w:val="single" w:sz="6" w:space="0" w:color="000000"/>
              <w:right w:val="single" w:sz="6" w:space="0" w:color="000000"/>
            </w:tcBorders>
            <w:vAlign w:val="center"/>
          </w:tcPr>
          <w:p w14:paraId="075119A7" w14:textId="77777777" w:rsidR="00292864" w:rsidRPr="008019AF" w:rsidRDefault="00292864" w:rsidP="00B06C9A">
            <w:pPr>
              <w:pStyle w:val="TAC"/>
            </w:pPr>
            <w:r w:rsidRPr="008019AF">
              <w:rPr>
                <w:rFonts w:hint="eastAsia"/>
              </w:rPr>
              <w:t>120</w:t>
            </w:r>
          </w:p>
        </w:tc>
        <w:tc>
          <w:tcPr>
            <w:tcW w:w="0" w:type="auto"/>
            <w:tcBorders>
              <w:top w:val="single" w:sz="6" w:space="0" w:color="000000"/>
              <w:left w:val="single" w:sz="6" w:space="0" w:color="000000"/>
              <w:bottom w:val="single" w:sz="6" w:space="0" w:color="000000"/>
              <w:right w:val="single" w:sz="6" w:space="0" w:color="000000"/>
            </w:tcBorders>
            <w:vAlign w:val="center"/>
          </w:tcPr>
          <w:p w14:paraId="4D51D12B" w14:textId="77777777" w:rsidR="00292864" w:rsidRPr="008019AF" w:rsidRDefault="00292864" w:rsidP="00B06C9A">
            <w:pPr>
              <w:pStyle w:val="TAC"/>
            </w:pPr>
            <w:r w:rsidRPr="008019AF">
              <w:t>G-FR</w:t>
            </w:r>
            <w:r w:rsidRPr="008019AF">
              <w:rPr>
                <w:rFonts w:hint="eastAsia"/>
              </w:rPr>
              <w:t>2</w:t>
            </w:r>
            <w:r w:rsidRPr="008019AF">
              <w:t>-A1-</w:t>
            </w:r>
            <w:r w:rsidRPr="008019AF">
              <w:rPr>
                <w:rFonts w:hint="eastAsia"/>
              </w:rPr>
              <w:t>5</w:t>
            </w:r>
          </w:p>
        </w:tc>
        <w:tc>
          <w:tcPr>
            <w:tcW w:w="0" w:type="auto"/>
            <w:tcBorders>
              <w:top w:val="single" w:sz="6" w:space="0" w:color="000000"/>
              <w:left w:val="single" w:sz="6" w:space="0" w:color="000000"/>
              <w:bottom w:val="single" w:sz="6" w:space="0" w:color="000000"/>
              <w:right w:val="single" w:sz="6" w:space="0" w:color="000000"/>
            </w:tcBorders>
            <w:vAlign w:val="center"/>
          </w:tcPr>
          <w:p w14:paraId="5806ACF9" w14:textId="54E790C3" w:rsidR="00292864" w:rsidRPr="008019AF" w:rsidRDefault="00292864" w:rsidP="00B06C9A">
            <w:pPr>
              <w:pStyle w:val="TAC"/>
            </w:pPr>
            <w:r>
              <w:rPr>
                <w:bCs/>
              </w:rPr>
              <w:t>EIS</w:t>
            </w:r>
            <w:r>
              <w:rPr>
                <w:bCs/>
                <w:vertAlign w:val="subscript"/>
              </w:rPr>
              <w:t>REFSENS_</w:t>
            </w:r>
            <w:r>
              <w:rPr>
                <w:rFonts w:hint="eastAsia"/>
                <w:bCs/>
                <w:vertAlign w:val="subscript"/>
              </w:rPr>
              <w:t>50M</w:t>
            </w:r>
            <w:r>
              <w:rPr>
                <w:bCs/>
                <w:lang w:val="en-US" w:eastAsia="zh-CN"/>
              </w:rPr>
              <w:t xml:space="preserve"> </w:t>
            </w:r>
            <w:r w:rsidRPr="0056092A">
              <w:rPr>
                <w:bCs/>
                <w:highlight w:val="yellow"/>
                <w:lang w:val="en-US" w:eastAsia="zh-CN"/>
              </w:rPr>
              <w:t>+FFS</w:t>
            </w:r>
          </w:p>
        </w:tc>
        <w:tc>
          <w:tcPr>
            <w:tcW w:w="0" w:type="auto"/>
            <w:tcBorders>
              <w:top w:val="single" w:sz="6" w:space="0" w:color="000000"/>
              <w:left w:val="single" w:sz="6" w:space="0" w:color="000000"/>
              <w:bottom w:val="single" w:sz="6" w:space="0" w:color="000000"/>
              <w:right w:val="single" w:sz="6" w:space="0" w:color="000000"/>
            </w:tcBorders>
            <w:vAlign w:val="center"/>
          </w:tcPr>
          <w:p w14:paraId="4C8D05DE" w14:textId="32C6DC13" w:rsidR="00292864" w:rsidRPr="00292864" w:rsidRDefault="00292864" w:rsidP="00B06C9A">
            <w:pPr>
              <w:pStyle w:val="TAC"/>
            </w:pPr>
            <w:r>
              <w:t>EIS</w:t>
            </w:r>
            <w:r>
              <w:rPr>
                <w:vertAlign w:val="subscript"/>
              </w:rPr>
              <w:t xml:space="preserve">REFSENS_50M </w:t>
            </w:r>
            <w:r>
              <w:rPr>
                <w:rFonts w:hint="eastAsia"/>
              </w:rPr>
              <w:t>+</w:t>
            </w:r>
            <w:r>
              <w:t xml:space="preserve"> 10</w:t>
            </w:r>
          </w:p>
        </w:tc>
        <w:tc>
          <w:tcPr>
            <w:tcW w:w="0" w:type="auto"/>
            <w:tcBorders>
              <w:top w:val="single" w:sz="6" w:space="0" w:color="000000"/>
              <w:left w:val="single" w:sz="6" w:space="0" w:color="000000"/>
              <w:bottom w:val="single" w:sz="6" w:space="0" w:color="000000"/>
              <w:right w:val="single" w:sz="6" w:space="0" w:color="000000"/>
            </w:tcBorders>
            <w:vAlign w:val="center"/>
          </w:tcPr>
          <w:p w14:paraId="5926F4BB"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NR signal, SCS 120 kHz, 16</w:t>
            </w:r>
            <w:r>
              <w:t xml:space="preserve"> </w:t>
            </w:r>
            <w:r w:rsidRPr="008019AF">
              <w:rPr>
                <w:rFonts w:hint="eastAsia"/>
              </w:rPr>
              <w:t>PRB</w:t>
            </w:r>
          </w:p>
        </w:tc>
      </w:tr>
      <w:tr w:rsidR="00292864" w:rsidRPr="008019AF" w14:paraId="28346269" w14:textId="77777777" w:rsidTr="002F3E23">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5AB9D35D" w14:textId="77777777" w:rsidR="00292864" w:rsidRPr="008019AF" w:rsidRDefault="00292864" w:rsidP="00B06C9A">
            <w:pPr>
              <w:pStyle w:val="TAC"/>
            </w:pPr>
            <w:r w:rsidRPr="008019AF">
              <w:rPr>
                <w:rFonts w:hint="eastAsia"/>
              </w:rPr>
              <w:t>100,200,400</w:t>
            </w:r>
          </w:p>
        </w:tc>
        <w:tc>
          <w:tcPr>
            <w:tcW w:w="0" w:type="auto"/>
            <w:tcBorders>
              <w:top w:val="single" w:sz="6" w:space="0" w:color="000000"/>
              <w:left w:val="single" w:sz="6" w:space="0" w:color="000000"/>
              <w:bottom w:val="single" w:sz="6" w:space="0" w:color="000000"/>
              <w:right w:val="single" w:sz="6" w:space="0" w:color="000000"/>
            </w:tcBorders>
            <w:vAlign w:val="center"/>
          </w:tcPr>
          <w:p w14:paraId="25EE7F3D" w14:textId="77777777" w:rsidR="00292864" w:rsidRPr="008019AF" w:rsidRDefault="00292864" w:rsidP="00B06C9A">
            <w:pPr>
              <w:pStyle w:val="TAC"/>
            </w:pPr>
            <w:r w:rsidRPr="008019AF">
              <w:rPr>
                <w:rFonts w:hint="eastAsia"/>
              </w:rPr>
              <w:t>120</w:t>
            </w:r>
          </w:p>
        </w:tc>
        <w:tc>
          <w:tcPr>
            <w:tcW w:w="0" w:type="auto"/>
            <w:tcBorders>
              <w:top w:val="single" w:sz="6" w:space="0" w:color="000000"/>
              <w:left w:val="single" w:sz="6" w:space="0" w:color="000000"/>
              <w:bottom w:val="single" w:sz="6" w:space="0" w:color="000000"/>
              <w:right w:val="single" w:sz="6" w:space="0" w:color="000000"/>
            </w:tcBorders>
            <w:vAlign w:val="center"/>
          </w:tcPr>
          <w:p w14:paraId="49940294" w14:textId="77777777" w:rsidR="00292864" w:rsidRPr="008019AF" w:rsidRDefault="00292864" w:rsidP="00B06C9A">
            <w:pPr>
              <w:pStyle w:val="TAC"/>
            </w:pPr>
            <w:r w:rsidRPr="008019AF">
              <w:rPr>
                <w:rFonts w:hint="eastAsia"/>
              </w:rPr>
              <w:t>G-FR2-A1-2</w:t>
            </w:r>
          </w:p>
        </w:tc>
        <w:tc>
          <w:tcPr>
            <w:tcW w:w="0" w:type="auto"/>
            <w:tcBorders>
              <w:top w:val="single" w:sz="6" w:space="0" w:color="000000"/>
              <w:left w:val="single" w:sz="6" w:space="0" w:color="000000"/>
              <w:bottom w:val="single" w:sz="6" w:space="0" w:color="000000"/>
              <w:right w:val="single" w:sz="6" w:space="0" w:color="000000"/>
            </w:tcBorders>
            <w:vAlign w:val="center"/>
          </w:tcPr>
          <w:p w14:paraId="32D38644" w14:textId="15E07BD2" w:rsidR="00292864" w:rsidRPr="008019AF" w:rsidRDefault="00292864" w:rsidP="00B06C9A">
            <w:pPr>
              <w:pStyle w:val="TAC"/>
            </w:pPr>
            <w:r>
              <w:rPr>
                <w:bCs/>
              </w:rPr>
              <w:t>EIS</w:t>
            </w:r>
            <w:r>
              <w:rPr>
                <w:bCs/>
                <w:vertAlign w:val="subscript"/>
              </w:rPr>
              <w:t>REFSENS_</w:t>
            </w:r>
            <w:r>
              <w:rPr>
                <w:rFonts w:hint="eastAsia"/>
                <w:bCs/>
                <w:vertAlign w:val="subscript"/>
              </w:rPr>
              <w:t>50M</w:t>
            </w:r>
            <w:r>
              <w:rPr>
                <w:b/>
                <w:vertAlign w:val="subscript"/>
              </w:rPr>
              <w:t xml:space="preserve"> </w:t>
            </w:r>
            <w:r>
              <w:rPr>
                <w:rFonts w:hint="eastAsia"/>
                <w:bCs/>
              </w:rPr>
              <w:t>+</w:t>
            </w:r>
            <w:r>
              <w:rPr>
                <w:rFonts w:hint="eastAsia"/>
                <w:bCs/>
                <w:lang w:val="en-US" w:eastAsia="zh-CN"/>
              </w:rPr>
              <w:t>3</w:t>
            </w:r>
            <w:r>
              <w:rPr>
                <w:bCs/>
                <w:lang w:val="en-US" w:eastAsia="zh-CN"/>
              </w:rPr>
              <w:t xml:space="preserve"> </w:t>
            </w:r>
            <w:r w:rsidRPr="0056092A">
              <w:rPr>
                <w:bCs/>
                <w:highlight w:val="yellow"/>
                <w:lang w:val="en-US" w:eastAsia="zh-CN"/>
              </w:rPr>
              <w:t>+FFS</w:t>
            </w:r>
          </w:p>
        </w:tc>
        <w:tc>
          <w:tcPr>
            <w:tcW w:w="0" w:type="auto"/>
            <w:tcBorders>
              <w:top w:val="single" w:sz="6" w:space="0" w:color="000000"/>
              <w:left w:val="single" w:sz="6" w:space="0" w:color="000000"/>
              <w:bottom w:val="single" w:sz="6" w:space="0" w:color="000000"/>
              <w:right w:val="single" w:sz="6" w:space="0" w:color="000000"/>
            </w:tcBorders>
            <w:vAlign w:val="center"/>
          </w:tcPr>
          <w:p w14:paraId="6874AFE2" w14:textId="36F4D3E0" w:rsidR="00292864" w:rsidRPr="008019AF" w:rsidRDefault="00292864" w:rsidP="00B06C9A">
            <w:pPr>
              <w:pStyle w:val="TAC"/>
            </w:pPr>
            <w:r>
              <w:t>EIS</w:t>
            </w:r>
            <w:r>
              <w:rPr>
                <w:vertAlign w:val="subscript"/>
              </w:rPr>
              <w:t xml:space="preserve">REFSENS_50M </w:t>
            </w:r>
            <w:r w:rsidRPr="006F2F70">
              <w:rPr>
                <w:rFonts w:hint="eastAsia"/>
                <w:bCs/>
                <w:lang w:val="en-US" w:eastAsia="zh-CN"/>
              </w:rPr>
              <w:t>+</w:t>
            </w:r>
            <w:r>
              <w:rPr>
                <w:bCs/>
                <w:lang w:val="en-US" w:eastAsia="zh-CN"/>
              </w:rPr>
              <w:t xml:space="preserve"> </w:t>
            </w:r>
            <w:r>
              <w:rPr>
                <w:rFonts w:hint="eastAsia"/>
                <w:bCs/>
                <w:lang w:val="en-US" w:eastAsia="zh-CN"/>
              </w:rPr>
              <w:t>13</w:t>
            </w:r>
          </w:p>
        </w:tc>
        <w:tc>
          <w:tcPr>
            <w:tcW w:w="0" w:type="auto"/>
            <w:tcBorders>
              <w:top w:val="single" w:sz="6" w:space="0" w:color="000000"/>
              <w:left w:val="single" w:sz="6" w:space="0" w:color="000000"/>
              <w:bottom w:val="single" w:sz="6" w:space="0" w:color="000000"/>
              <w:right w:val="single" w:sz="6" w:space="0" w:color="000000"/>
            </w:tcBorders>
            <w:vAlign w:val="center"/>
          </w:tcPr>
          <w:p w14:paraId="5F8C6610"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NR signal, SCS 120 kHz, 32</w:t>
            </w:r>
            <w:r>
              <w:t xml:space="preserve"> </w:t>
            </w:r>
            <w:r w:rsidRPr="008019AF">
              <w:rPr>
                <w:rFonts w:hint="eastAsia"/>
              </w:rPr>
              <w:t>PRB</w:t>
            </w:r>
          </w:p>
        </w:tc>
      </w:tr>
      <w:tr w:rsidR="00292864" w:rsidRPr="008019AF" w14:paraId="6215002D" w14:textId="77777777" w:rsidTr="002F3E23">
        <w:trPr>
          <w:trHeight w:val="186"/>
          <w:jc w:val="center"/>
        </w:trPr>
        <w:tc>
          <w:tcPr>
            <w:tcW w:w="0" w:type="auto"/>
            <w:gridSpan w:val="6"/>
            <w:tcBorders>
              <w:top w:val="single" w:sz="6" w:space="0" w:color="000000"/>
              <w:left w:val="single" w:sz="6" w:space="0" w:color="000000"/>
              <w:bottom w:val="single" w:sz="6" w:space="0" w:color="000000"/>
              <w:right w:val="single" w:sz="6" w:space="0" w:color="000000"/>
            </w:tcBorders>
            <w:vAlign w:val="center"/>
          </w:tcPr>
          <w:p w14:paraId="7CB00D83" w14:textId="77777777" w:rsidR="00292864" w:rsidRDefault="00292864" w:rsidP="00B06C9A">
            <w:pPr>
              <w:pStyle w:val="TAN"/>
              <w:rPr>
                <w:lang w:val="en-US"/>
              </w:rPr>
            </w:pPr>
            <w:r w:rsidRPr="008019AF">
              <w:t>NOTE</w:t>
            </w:r>
            <w:r>
              <w:t xml:space="preserve"> 1</w:t>
            </w:r>
            <w:r w:rsidRPr="008019AF">
              <w:t xml:space="preserve">: </w:t>
            </w:r>
            <w:r w:rsidRPr="008019AF">
              <w:tab/>
              <w:t>Wanted and interfering signal are placed adjacently around F</w:t>
            </w:r>
            <w:r w:rsidRPr="008019AF">
              <w:rPr>
                <w:vertAlign w:val="subscript"/>
              </w:rPr>
              <w:t>c</w:t>
            </w:r>
            <w:r>
              <w:rPr>
                <w:rFonts w:hint="eastAsia"/>
                <w:lang w:val="en-US"/>
              </w:rPr>
              <w:t>, where the F</w:t>
            </w:r>
            <w:r>
              <w:rPr>
                <w:rFonts w:hint="eastAsia"/>
                <w:vertAlign w:val="subscript"/>
                <w:lang w:val="en-US"/>
              </w:rPr>
              <w:t>c</w:t>
            </w:r>
            <w:r>
              <w:rPr>
                <w:rFonts w:hint="eastAsia"/>
                <w:lang w:val="en-US"/>
              </w:rPr>
              <w:t xml:space="preserve"> is defined for</w:t>
            </w:r>
            <w:r>
              <w:rPr>
                <w:rFonts w:hint="eastAsia"/>
                <w:lang w:val="en-US" w:eastAsia="zh-CN"/>
              </w:rPr>
              <w:t xml:space="preserve"> </w:t>
            </w:r>
            <w:r>
              <w:rPr>
                <w:rFonts w:hint="eastAsia"/>
                <w:i/>
                <w:iCs/>
                <w:lang w:val="en-US" w:eastAsia="zh-CN"/>
              </w:rPr>
              <w:t>BS channel bandwidth</w:t>
            </w:r>
            <w:r>
              <w:rPr>
                <w:rFonts w:hint="eastAsia"/>
                <w:lang w:val="en-US" w:eastAsia="zh-CN"/>
              </w:rPr>
              <w:t xml:space="preserve"> of the wanted signal</w:t>
            </w:r>
            <w:r>
              <w:rPr>
                <w:rFonts w:hint="eastAsia"/>
                <w:lang w:val="en-US"/>
              </w:rPr>
              <w:t xml:space="preserve"> according to the </w:t>
            </w:r>
            <w:r w:rsidRPr="0056092A">
              <w:rPr>
                <w:rFonts w:hint="eastAsia"/>
                <w:highlight w:val="yellow"/>
                <w:lang w:val="en-US"/>
              </w:rPr>
              <w:t>table 5.4.2.2-1</w:t>
            </w:r>
            <w:r>
              <w:rPr>
                <w:rFonts w:hint="eastAsia"/>
                <w:lang w:val="en-US"/>
              </w:rPr>
              <w:t xml:space="preserve"> and located in the interfering signal.</w:t>
            </w:r>
          </w:p>
          <w:p w14:paraId="090363B6" w14:textId="77777777" w:rsidR="00292864" w:rsidRPr="008019AF" w:rsidRDefault="00292864" w:rsidP="00B06C9A">
            <w:pPr>
              <w:pStyle w:val="TAN"/>
              <w:rPr>
                <w:szCs w:val="18"/>
              </w:rPr>
            </w:pPr>
            <w:r>
              <w:t>NOTE 2:   EIS</w:t>
            </w:r>
            <w:r>
              <w:rPr>
                <w:vertAlign w:val="subscript"/>
              </w:rPr>
              <w:t>REFSENS_50M</w:t>
            </w:r>
            <w:r>
              <w:t xml:space="preserve"> is defined in subclause 7.3.3.</w:t>
            </w:r>
          </w:p>
        </w:tc>
      </w:tr>
    </w:tbl>
    <w:p w14:paraId="15D97DFF" w14:textId="2F1CF8F3" w:rsidR="002E2E09" w:rsidRDefault="002E2E09" w:rsidP="002E2E09">
      <w:pPr>
        <w:pStyle w:val="Guidance"/>
      </w:pPr>
    </w:p>
    <w:p w14:paraId="53C357D5" w14:textId="77777777" w:rsidR="002E2E09" w:rsidRDefault="002E2E09" w:rsidP="002E2E09">
      <w:pPr>
        <w:pStyle w:val="Heading1"/>
      </w:pPr>
      <w:r>
        <w:br w:type="page"/>
      </w:r>
      <w:bookmarkStart w:id="8271" w:name="_Toc481653338"/>
      <w:bookmarkStart w:id="8272" w:name="_Toc519095033"/>
      <w:r w:rsidR="001F46F4">
        <w:lastRenderedPageBreak/>
        <w:t>8</w:t>
      </w:r>
      <w:r>
        <w:tab/>
        <w:t>Radiated performance requirements</w:t>
      </w:r>
      <w:bookmarkEnd w:id="8271"/>
      <w:bookmarkEnd w:id="8272"/>
    </w:p>
    <w:p w14:paraId="080D6910" w14:textId="77777777" w:rsidR="002E2E09" w:rsidRDefault="002E2E09" w:rsidP="002E2E09">
      <w:pPr>
        <w:pStyle w:val="Guidance"/>
      </w:pPr>
      <w:r>
        <w:t>Detailed structure of the clause is TBD.</w:t>
      </w:r>
    </w:p>
    <w:p w14:paraId="058446C2" w14:textId="05875B85" w:rsidR="00080512" w:rsidRDefault="002E2E09" w:rsidP="002E2E09">
      <w:pPr>
        <w:pStyle w:val="Heading8"/>
      </w:pPr>
      <w:r>
        <w:br w:type="page"/>
      </w:r>
      <w:bookmarkStart w:id="8273" w:name="_Toc519095034"/>
      <w:r w:rsidR="00080512" w:rsidRPr="004D3578">
        <w:lastRenderedPageBreak/>
        <w:t xml:space="preserve">Annex </w:t>
      </w:r>
      <w:r w:rsidR="00EA205F">
        <w:t>A</w:t>
      </w:r>
      <w:r w:rsidR="009031A2">
        <w:t xml:space="preserve"> (n</w:t>
      </w:r>
      <w:r w:rsidR="00080512" w:rsidRPr="004D3578">
        <w:t>ormative):</w:t>
      </w:r>
      <w:r w:rsidR="00080512" w:rsidRPr="004D3578">
        <w:br/>
      </w:r>
      <w:bookmarkStart w:id="8274" w:name="_Toc494408857"/>
      <w:bookmarkEnd w:id="3073"/>
      <w:r w:rsidR="00045261" w:rsidRPr="00341700">
        <w:t>Reference measurement channels</w:t>
      </w:r>
      <w:bookmarkEnd w:id="8273"/>
      <w:bookmarkEnd w:id="8274"/>
    </w:p>
    <w:p w14:paraId="3E9B3FF1" w14:textId="77777777" w:rsidR="003326BC" w:rsidRPr="003326BC" w:rsidRDefault="003326BC" w:rsidP="003326BC"/>
    <w:p w14:paraId="64536262" w14:textId="77777777" w:rsidR="00750ED6" w:rsidRDefault="00750ED6">
      <w:pPr>
        <w:spacing w:after="0"/>
        <w:rPr>
          <w:rFonts w:ascii="Arial" w:hAnsi="Arial"/>
          <w:sz w:val="36"/>
        </w:rPr>
      </w:pPr>
      <w:r>
        <w:br w:type="page"/>
      </w:r>
    </w:p>
    <w:p w14:paraId="14BAEA79" w14:textId="77777777" w:rsidR="00045261" w:rsidRDefault="00045261" w:rsidP="00045261">
      <w:pPr>
        <w:pStyle w:val="Heading8"/>
      </w:pPr>
      <w:bookmarkStart w:id="8275" w:name="_Toc510722768"/>
      <w:bookmarkStart w:id="8276" w:name="_Toc519095035"/>
      <w:r w:rsidRPr="004D3578">
        <w:lastRenderedPageBreak/>
        <w:t xml:space="preserve">Annex </w:t>
      </w:r>
      <w:r>
        <w:t>B (</w:t>
      </w:r>
      <w:r w:rsidRPr="004D3578">
        <w:t>normative):</w:t>
      </w:r>
      <w:r w:rsidRPr="004D3578">
        <w:br/>
      </w:r>
      <w:r w:rsidRPr="009031A2">
        <w:t>Environmental requirements for the BS equipment</w:t>
      </w:r>
      <w:bookmarkEnd w:id="8275"/>
      <w:bookmarkEnd w:id="8276"/>
    </w:p>
    <w:p w14:paraId="61C1E657" w14:textId="77777777" w:rsidR="00045261" w:rsidRPr="002A093F" w:rsidRDefault="00045261" w:rsidP="00045261">
      <w:pPr>
        <w:pStyle w:val="Heading1"/>
      </w:pPr>
      <w:bookmarkStart w:id="8277" w:name="_Toc487413543"/>
      <w:bookmarkStart w:id="8278" w:name="_Toc498542776"/>
      <w:bookmarkStart w:id="8279" w:name="_Toc510722769"/>
      <w:bookmarkStart w:id="8280" w:name="_Toc519095036"/>
      <w:r>
        <w:t>B</w:t>
      </w:r>
      <w:r w:rsidRPr="002A093F">
        <w:t>.1</w:t>
      </w:r>
      <w:r w:rsidRPr="002A093F">
        <w:tab/>
        <w:t>General</w:t>
      </w:r>
      <w:bookmarkEnd w:id="8277"/>
      <w:bookmarkEnd w:id="8278"/>
      <w:bookmarkEnd w:id="8279"/>
      <w:bookmarkEnd w:id="8280"/>
    </w:p>
    <w:p w14:paraId="66AE9542" w14:textId="77777777" w:rsidR="00045261" w:rsidRDefault="00045261" w:rsidP="00045261">
      <w:pPr>
        <w:rPr>
          <w:ins w:id="8281" w:author="R4-1809493" w:date="2018-07-11T16:17:00Z"/>
          <w:rFonts w:cs="v4.2.0"/>
        </w:rPr>
      </w:pPr>
      <w:r w:rsidRPr="002A093F">
        <w:rPr>
          <w:rFonts w:cs="v4.2.0"/>
        </w:rPr>
        <w:t>For each test in the present document, the environmental conditions under which the BS is to be tested are defined.</w:t>
      </w:r>
    </w:p>
    <w:p w14:paraId="17E329DC" w14:textId="00C99E57" w:rsidR="00B917AA" w:rsidRPr="002A093F" w:rsidRDefault="00B917AA" w:rsidP="00045261">
      <w:pPr>
        <w:rPr>
          <w:rFonts w:cs="v4.2.0"/>
        </w:rPr>
      </w:pPr>
      <w:ins w:id="8282" w:author="R4-1809493" w:date="2018-07-11T16:17:00Z">
        <w:r>
          <w:rPr>
            <w:rFonts w:cs="v5.0.0"/>
          </w:rPr>
          <w:t>For OTA requirements where it is not possible to environmentally control the entire calibrated OTA chamber either localised control of the BS hardware or alternative OTA measurements which are then related to the original specification are acceptable.</w:t>
        </w:r>
      </w:ins>
    </w:p>
    <w:p w14:paraId="52A0F644" w14:textId="77777777" w:rsidR="00045261" w:rsidRPr="002A093F" w:rsidRDefault="00045261" w:rsidP="00045261">
      <w:pPr>
        <w:pStyle w:val="Heading1"/>
      </w:pPr>
      <w:bookmarkStart w:id="8283" w:name="_Toc487413544"/>
      <w:bookmarkStart w:id="8284" w:name="_Toc498542777"/>
      <w:bookmarkStart w:id="8285" w:name="_Toc510722770"/>
      <w:bookmarkStart w:id="8286" w:name="_Toc519095037"/>
      <w:r>
        <w:t>B</w:t>
      </w:r>
      <w:r w:rsidRPr="002A093F">
        <w:t>.2</w:t>
      </w:r>
      <w:r w:rsidRPr="002A093F">
        <w:tab/>
      </w:r>
      <w:r w:rsidRPr="002A093F">
        <w:rPr>
          <w:rFonts w:cs="v4.2.0"/>
        </w:rPr>
        <w:t>Normal test environment</w:t>
      </w:r>
      <w:bookmarkEnd w:id="8283"/>
      <w:bookmarkEnd w:id="8284"/>
      <w:bookmarkEnd w:id="8285"/>
      <w:bookmarkEnd w:id="8286"/>
    </w:p>
    <w:p w14:paraId="0414811F" w14:textId="77777777" w:rsidR="00045261" w:rsidRPr="002A093F" w:rsidRDefault="00045261" w:rsidP="00045261">
      <w:pPr>
        <w:rPr>
          <w:rFonts w:cs="v4.2.0"/>
        </w:rPr>
      </w:pPr>
      <w:r w:rsidRPr="002A093F">
        <w:rPr>
          <w:rFonts w:cs="v4.2.0"/>
        </w:rPr>
        <w:t xml:space="preserve">When a normal test environment is specified for a test, the test should be performed within the minimum and maximum limits of the conditions stated in </w:t>
      </w:r>
      <w:r>
        <w:rPr>
          <w:rFonts w:cs="v4.2.0"/>
        </w:rPr>
        <w:t>t</w:t>
      </w:r>
      <w:r w:rsidRPr="002A093F">
        <w:rPr>
          <w:rFonts w:cs="v4.2.0"/>
        </w:rPr>
        <w:t>able D.1.</w:t>
      </w:r>
    </w:p>
    <w:p w14:paraId="21AA43C0" w14:textId="77777777" w:rsidR="00045261" w:rsidRPr="002A093F" w:rsidRDefault="00045261" w:rsidP="00045261">
      <w:pPr>
        <w:pStyle w:val="TH"/>
      </w:pPr>
      <w:r>
        <w:t>Table B</w:t>
      </w:r>
      <w:r w:rsidRPr="002A093F">
        <w:t>.1: Limits</w:t>
      </w:r>
      <w:r>
        <w:t xml:space="preserve"> of conditions for normal test e</w:t>
      </w:r>
      <w:r w:rsidRPr="002A093F">
        <w:t>nvironment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gridCol w:w="2952"/>
      </w:tblGrid>
      <w:tr w:rsidR="00045261" w:rsidRPr="002A093F" w14:paraId="3D868B00" w14:textId="77777777" w:rsidTr="00607A83">
        <w:trPr>
          <w:jc w:val="center"/>
        </w:trPr>
        <w:tc>
          <w:tcPr>
            <w:tcW w:w="2952" w:type="dxa"/>
          </w:tcPr>
          <w:p w14:paraId="1BF5ED27" w14:textId="77777777" w:rsidR="00045261" w:rsidRPr="002A093F" w:rsidRDefault="00045261" w:rsidP="00607A83">
            <w:pPr>
              <w:pStyle w:val="TAH"/>
              <w:rPr>
                <w:rFonts w:cs="v4.2.0"/>
              </w:rPr>
            </w:pPr>
            <w:r w:rsidRPr="002A093F">
              <w:rPr>
                <w:rFonts w:cs="v4.2.0"/>
              </w:rPr>
              <w:t>Condition</w:t>
            </w:r>
          </w:p>
        </w:tc>
        <w:tc>
          <w:tcPr>
            <w:tcW w:w="2952" w:type="dxa"/>
          </w:tcPr>
          <w:p w14:paraId="4497A0D3" w14:textId="77777777" w:rsidR="00045261" w:rsidRPr="002A093F" w:rsidRDefault="00045261" w:rsidP="00607A83">
            <w:pPr>
              <w:pStyle w:val="TAH"/>
              <w:rPr>
                <w:rFonts w:cs="v4.2.0"/>
              </w:rPr>
            </w:pPr>
            <w:r w:rsidRPr="002A093F">
              <w:rPr>
                <w:rFonts w:cs="v4.2.0"/>
              </w:rPr>
              <w:t>Minimum</w:t>
            </w:r>
          </w:p>
        </w:tc>
        <w:tc>
          <w:tcPr>
            <w:tcW w:w="2952" w:type="dxa"/>
          </w:tcPr>
          <w:p w14:paraId="08018636" w14:textId="77777777" w:rsidR="00045261" w:rsidRPr="002A093F" w:rsidRDefault="00045261" w:rsidP="00607A83">
            <w:pPr>
              <w:pStyle w:val="TAH"/>
              <w:rPr>
                <w:rFonts w:cs="v4.2.0"/>
              </w:rPr>
            </w:pPr>
            <w:r w:rsidRPr="002A093F">
              <w:rPr>
                <w:rFonts w:cs="v4.2.0"/>
              </w:rPr>
              <w:t>Maximum</w:t>
            </w:r>
          </w:p>
        </w:tc>
      </w:tr>
      <w:tr w:rsidR="00045261" w:rsidRPr="002A093F" w14:paraId="14FEE47C" w14:textId="77777777" w:rsidTr="00607A83">
        <w:trPr>
          <w:jc w:val="center"/>
        </w:trPr>
        <w:tc>
          <w:tcPr>
            <w:tcW w:w="2952" w:type="dxa"/>
          </w:tcPr>
          <w:p w14:paraId="6D8F607B" w14:textId="77777777" w:rsidR="00045261" w:rsidRPr="002A093F" w:rsidRDefault="00045261" w:rsidP="00607A83">
            <w:pPr>
              <w:pStyle w:val="TAL"/>
              <w:rPr>
                <w:rFonts w:cs="v4.2.0"/>
              </w:rPr>
            </w:pPr>
            <w:r w:rsidRPr="002A093F">
              <w:rPr>
                <w:rFonts w:cs="v4.2.0"/>
              </w:rPr>
              <w:t>Barometric pressure</w:t>
            </w:r>
          </w:p>
        </w:tc>
        <w:tc>
          <w:tcPr>
            <w:tcW w:w="2952" w:type="dxa"/>
          </w:tcPr>
          <w:p w14:paraId="30753496" w14:textId="77777777" w:rsidR="00045261" w:rsidRPr="002A093F" w:rsidRDefault="00045261" w:rsidP="00607A83">
            <w:pPr>
              <w:pStyle w:val="TAL"/>
              <w:rPr>
                <w:rFonts w:cs="v4.2.0"/>
              </w:rPr>
            </w:pPr>
            <w:r w:rsidRPr="002A093F">
              <w:rPr>
                <w:rFonts w:cs="v4.2.0"/>
              </w:rPr>
              <w:t>86 kPa</w:t>
            </w:r>
          </w:p>
        </w:tc>
        <w:tc>
          <w:tcPr>
            <w:tcW w:w="2952" w:type="dxa"/>
          </w:tcPr>
          <w:p w14:paraId="1B6F3988" w14:textId="77777777" w:rsidR="00045261" w:rsidRPr="002A093F" w:rsidRDefault="00045261" w:rsidP="00607A83">
            <w:pPr>
              <w:pStyle w:val="TAL"/>
              <w:rPr>
                <w:rFonts w:cs="v4.2.0"/>
              </w:rPr>
            </w:pPr>
            <w:r w:rsidRPr="002A093F">
              <w:rPr>
                <w:rFonts w:cs="v4.2.0"/>
              </w:rPr>
              <w:t>106 kPa</w:t>
            </w:r>
          </w:p>
        </w:tc>
      </w:tr>
      <w:tr w:rsidR="00045261" w:rsidRPr="002A093F" w14:paraId="55DBB633" w14:textId="77777777" w:rsidTr="00607A83">
        <w:trPr>
          <w:jc w:val="center"/>
        </w:trPr>
        <w:tc>
          <w:tcPr>
            <w:tcW w:w="2952" w:type="dxa"/>
          </w:tcPr>
          <w:p w14:paraId="119026DE" w14:textId="77777777" w:rsidR="00045261" w:rsidRPr="002A093F" w:rsidRDefault="00045261" w:rsidP="00607A83">
            <w:pPr>
              <w:pStyle w:val="TAL"/>
              <w:rPr>
                <w:rFonts w:cs="v4.2.0"/>
              </w:rPr>
            </w:pPr>
            <w:r w:rsidRPr="002A093F">
              <w:rPr>
                <w:rFonts w:cs="v4.2.0"/>
              </w:rPr>
              <w:t>Temperature</w:t>
            </w:r>
          </w:p>
        </w:tc>
        <w:tc>
          <w:tcPr>
            <w:tcW w:w="2952" w:type="dxa"/>
          </w:tcPr>
          <w:p w14:paraId="622FC081" w14:textId="77777777" w:rsidR="00045261" w:rsidRPr="002A093F" w:rsidRDefault="00045261" w:rsidP="00607A83">
            <w:pPr>
              <w:pStyle w:val="TAL"/>
              <w:rPr>
                <w:rFonts w:cs="v4.2.0"/>
              </w:rPr>
            </w:pPr>
            <w:r w:rsidRPr="002A093F">
              <w:rPr>
                <w:rFonts w:cs="v4.2.0"/>
              </w:rPr>
              <w:t>15</w:t>
            </w:r>
            <w:r>
              <w:rPr>
                <w:rFonts w:cs="v4.2.0"/>
              </w:rPr>
              <w:t xml:space="preserve"> </w:t>
            </w:r>
            <w:r w:rsidRPr="002A093F">
              <w:rPr>
                <w:rFonts w:cs="v4.2.0"/>
              </w:rPr>
              <w:sym w:font="Symbol" w:char="F0B0"/>
            </w:r>
            <w:r w:rsidRPr="002A093F">
              <w:rPr>
                <w:rFonts w:cs="v4.2.0"/>
              </w:rPr>
              <w:t>C</w:t>
            </w:r>
          </w:p>
        </w:tc>
        <w:tc>
          <w:tcPr>
            <w:tcW w:w="2952" w:type="dxa"/>
          </w:tcPr>
          <w:p w14:paraId="5CF8F4FF" w14:textId="77777777" w:rsidR="00045261" w:rsidRPr="002A093F" w:rsidRDefault="00045261" w:rsidP="00607A83">
            <w:pPr>
              <w:pStyle w:val="TAL"/>
              <w:rPr>
                <w:rFonts w:cs="v4.2.0"/>
              </w:rPr>
            </w:pPr>
            <w:r w:rsidRPr="002A093F">
              <w:rPr>
                <w:rFonts w:cs="v4.2.0"/>
              </w:rPr>
              <w:t>30</w:t>
            </w:r>
            <w:r>
              <w:rPr>
                <w:rFonts w:cs="v4.2.0"/>
              </w:rPr>
              <w:t xml:space="preserve"> </w:t>
            </w:r>
            <w:r w:rsidRPr="002A093F">
              <w:rPr>
                <w:rFonts w:cs="v4.2.0"/>
              </w:rPr>
              <w:sym w:font="Symbol" w:char="F0B0"/>
            </w:r>
            <w:r w:rsidRPr="002A093F">
              <w:rPr>
                <w:rFonts w:cs="v4.2.0"/>
              </w:rPr>
              <w:t>C</w:t>
            </w:r>
          </w:p>
        </w:tc>
      </w:tr>
      <w:tr w:rsidR="00045261" w:rsidRPr="002A093F" w14:paraId="730315C9" w14:textId="77777777" w:rsidTr="00607A83">
        <w:trPr>
          <w:jc w:val="center"/>
        </w:trPr>
        <w:tc>
          <w:tcPr>
            <w:tcW w:w="2952" w:type="dxa"/>
          </w:tcPr>
          <w:p w14:paraId="68E99B04" w14:textId="77777777" w:rsidR="00045261" w:rsidRPr="002A093F" w:rsidRDefault="00045261" w:rsidP="00607A83">
            <w:pPr>
              <w:pStyle w:val="TAL"/>
              <w:rPr>
                <w:rFonts w:cs="v4.2.0"/>
              </w:rPr>
            </w:pPr>
            <w:r>
              <w:rPr>
                <w:rFonts w:cs="v4.2.0"/>
              </w:rPr>
              <w:t>Relative h</w:t>
            </w:r>
            <w:r w:rsidRPr="002A093F">
              <w:rPr>
                <w:rFonts w:cs="v4.2.0"/>
              </w:rPr>
              <w:t xml:space="preserve">umidity </w:t>
            </w:r>
          </w:p>
        </w:tc>
        <w:tc>
          <w:tcPr>
            <w:tcW w:w="2952" w:type="dxa"/>
          </w:tcPr>
          <w:p w14:paraId="64ECD625" w14:textId="77777777" w:rsidR="00045261" w:rsidRPr="002A093F" w:rsidRDefault="00045261" w:rsidP="00607A83">
            <w:pPr>
              <w:pStyle w:val="TAL"/>
              <w:rPr>
                <w:rFonts w:cs="v4.2.0"/>
              </w:rPr>
            </w:pPr>
            <w:r w:rsidRPr="002A093F">
              <w:rPr>
                <w:rFonts w:cs="v4.2.0"/>
              </w:rPr>
              <w:t>20 %</w:t>
            </w:r>
          </w:p>
        </w:tc>
        <w:tc>
          <w:tcPr>
            <w:tcW w:w="2952" w:type="dxa"/>
          </w:tcPr>
          <w:p w14:paraId="6CE046A5" w14:textId="77777777" w:rsidR="00045261" w:rsidRPr="002A093F" w:rsidRDefault="00045261" w:rsidP="00607A83">
            <w:pPr>
              <w:pStyle w:val="TAL"/>
              <w:rPr>
                <w:rFonts w:cs="v4.2.0"/>
              </w:rPr>
            </w:pPr>
            <w:r w:rsidRPr="002A093F">
              <w:rPr>
                <w:rFonts w:cs="v4.2.0"/>
              </w:rPr>
              <w:t>85 %</w:t>
            </w:r>
          </w:p>
        </w:tc>
      </w:tr>
      <w:tr w:rsidR="00045261" w:rsidRPr="002A093F" w14:paraId="139FDE4D" w14:textId="77777777" w:rsidTr="00607A83">
        <w:trPr>
          <w:jc w:val="center"/>
        </w:trPr>
        <w:tc>
          <w:tcPr>
            <w:tcW w:w="2952" w:type="dxa"/>
          </w:tcPr>
          <w:p w14:paraId="5867A4F2" w14:textId="77777777" w:rsidR="00045261" w:rsidRPr="002A093F" w:rsidRDefault="00045261" w:rsidP="00607A83">
            <w:pPr>
              <w:pStyle w:val="TAL"/>
              <w:rPr>
                <w:rFonts w:cs="v4.2.0"/>
              </w:rPr>
            </w:pPr>
            <w:r w:rsidRPr="002A093F">
              <w:rPr>
                <w:rFonts w:cs="v4.2.0"/>
              </w:rPr>
              <w:t>Power supply</w:t>
            </w:r>
          </w:p>
        </w:tc>
        <w:tc>
          <w:tcPr>
            <w:tcW w:w="5904" w:type="dxa"/>
            <w:gridSpan w:val="2"/>
          </w:tcPr>
          <w:p w14:paraId="1B2FCB88" w14:textId="77777777" w:rsidR="00045261" w:rsidRPr="002A093F" w:rsidRDefault="00045261" w:rsidP="00607A83">
            <w:pPr>
              <w:pStyle w:val="TAL"/>
              <w:rPr>
                <w:rFonts w:cs="v4.2.0"/>
              </w:rPr>
            </w:pPr>
            <w:r w:rsidRPr="002A093F">
              <w:rPr>
                <w:rFonts w:cs="v4.2.0"/>
              </w:rPr>
              <w:t>Nominal, as declared by the manufacturer</w:t>
            </w:r>
          </w:p>
        </w:tc>
      </w:tr>
      <w:tr w:rsidR="00045261" w:rsidRPr="002A093F" w14:paraId="1B8A7B34" w14:textId="77777777" w:rsidTr="00607A83">
        <w:trPr>
          <w:jc w:val="center"/>
        </w:trPr>
        <w:tc>
          <w:tcPr>
            <w:tcW w:w="2952" w:type="dxa"/>
          </w:tcPr>
          <w:p w14:paraId="771FE4CB" w14:textId="77777777" w:rsidR="00045261" w:rsidRPr="002A093F" w:rsidRDefault="00045261" w:rsidP="00607A83">
            <w:pPr>
              <w:pStyle w:val="TAL"/>
              <w:rPr>
                <w:rFonts w:cs="v4.2.0"/>
              </w:rPr>
            </w:pPr>
            <w:r w:rsidRPr="002A093F">
              <w:rPr>
                <w:rFonts w:cs="v4.2.0"/>
              </w:rPr>
              <w:t>Vibration</w:t>
            </w:r>
          </w:p>
        </w:tc>
        <w:tc>
          <w:tcPr>
            <w:tcW w:w="5904" w:type="dxa"/>
            <w:gridSpan w:val="2"/>
          </w:tcPr>
          <w:p w14:paraId="1D994220" w14:textId="77777777" w:rsidR="00045261" w:rsidRPr="002A093F" w:rsidRDefault="00045261" w:rsidP="00607A83">
            <w:pPr>
              <w:pStyle w:val="TAL"/>
              <w:rPr>
                <w:rFonts w:cs="v4.2.0"/>
              </w:rPr>
            </w:pPr>
            <w:r w:rsidRPr="002A093F">
              <w:rPr>
                <w:rFonts w:cs="v4.2.0"/>
              </w:rPr>
              <w:t>Negligible</w:t>
            </w:r>
          </w:p>
        </w:tc>
      </w:tr>
    </w:tbl>
    <w:p w14:paraId="2AA5287F" w14:textId="77777777" w:rsidR="00045261" w:rsidRPr="002A093F" w:rsidRDefault="00045261" w:rsidP="00045261">
      <w:pPr>
        <w:rPr>
          <w:rFonts w:cs="v4.2.0"/>
        </w:rPr>
      </w:pPr>
    </w:p>
    <w:p w14:paraId="1D0F693B" w14:textId="77777777" w:rsidR="00045261" w:rsidRPr="002A093F" w:rsidRDefault="00045261" w:rsidP="00045261">
      <w:r w:rsidRPr="002A093F">
        <w:t>The ranges of barometric pressure, temperature and humidity represent the maximum variation expected in the uncontrolled environment of a test laboratory. If it is not possible to maintain these parameters within the specified limits, the actual values shall be recorded in the test report.</w:t>
      </w:r>
    </w:p>
    <w:p w14:paraId="7344AEC8" w14:textId="77777777" w:rsidR="00045261" w:rsidRPr="002A093F" w:rsidRDefault="00045261" w:rsidP="00045261">
      <w:pPr>
        <w:pStyle w:val="NO"/>
        <w:rPr>
          <w:rFonts w:cs="v4.2.0"/>
        </w:rPr>
      </w:pPr>
      <w:r w:rsidRPr="002A093F">
        <w:rPr>
          <w:rFonts w:cs="v4.2.0"/>
        </w:rPr>
        <w:t>NOTE:</w:t>
      </w:r>
      <w:r w:rsidRPr="002A093F">
        <w:rPr>
          <w:rFonts w:cs="v4.2.0"/>
        </w:rPr>
        <w:tab/>
        <w:t>This may, for instance, be the case for measurements of radiated emissions performed on an open field test site.</w:t>
      </w:r>
    </w:p>
    <w:p w14:paraId="2CF23142" w14:textId="77777777" w:rsidR="00045261" w:rsidRPr="002A093F" w:rsidRDefault="00045261" w:rsidP="00045261">
      <w:pPr>
        <w:pStyle w:val="Heading1"/>
      </w:pPr>
      <w:bookmarkStart w:id="8287" w:name="_Toc487413545"/>
      <w:bookmarkStart w:id="8288" w:name="_Toc498542778"/>
      <w:bookmarkStart w:id="8289" w:name="_Toc510722771"/>
      <w:bookmarkStart w:id="8290" w:name="_Toc519095038"/>
      <w:r>
        <w:t>B</w:t>
      </w:r>
      <w:r w:rsidRPr="002A093F">
        <w:t>.3</w:t>
      </w:r>
      <w:r w:rsidRPr="002A093F">
        <w:tab/>
      </w:r>
      <w:r w:rsidRPr="002A093F">
        <w:rPr>
          <w:rFonts w:cs="v4.2.0"/>
        </w:rPr>
        <w:t>Extreme test environment</w:t>
      </w:r>
      <w:bookmarkEnd w:id="8287"/>
      <w:bookmarkEnd w:id="8288"/>
      <w:bookmarkEnd w:id="8289"/>
      <w:bookmarkEnd w:id="8290"/>
    </w:p>
    <w:p w14:paraId="62587B87" w14:textId="77777777" w:rsidR="00045261" w:rsidRPr="002A093F" w:rsidRDefault="00045261" w:rsidP="00045261">
      <w:pPr>
        <w:rPr>
          <w:rFonts w:cs="v4.2.0"/>
        </w:rPr>
      </w:pPr>
      <w:r w:rsidRPr="002A093F">
        <w:rPr>
          <w:rFonts w:cs="v4.2.0"/>
        </w:rPr>
        <w:t>The manufacturer shall declare one of the following:</w:t>
      </w:r>
    </w:p>
    <w:p w14:paraId="7787DFFA" w14:textId="77777777" w:rsidR="00045261" w:rsidRPr="002A093F" w:rsidRDefault="00045261" w:rsidP="00045261">
      <w:pPr>
        <w:pStyle w:val="B1"/>
        <w:rPr>
          <w:rFonts w:cs="v4.2.0"/>
        </w:rPr>
      </w:pPr>
      <w:r w:rsidRPr="002A093F">
        <w:rPr>
          <w:rFonts w:cs="v4.2.0"/>
        </w:rPr>
        <w:t>1)</w:t>
      </w:r>
      <w:r w:rsidRPr="002A093F">
        <w:rPr>
          <w:rFonts w:cs="v4.2.0"/>
        </w:rPr>
        <w:tab/>
        <w:t>The equipment class for the equipment under test, as defined in the IEC 60 721-3-3 [</w:t>
      </w:r>
      <w:r>
        <w:rPr>
          <w:rFonts w:cs="v4.2.0"/>
        </w:rPr>
        <w:t>7</w:t>
      </w:r>
      <w:r w:rsidRPr="002A093F">
        <w:rPr>
          <w:rFonts w:cs="v4.2.0"/>
        </w:rPr>
        <w:t>];</w:t>
      </w:r>
    </w:p>
    <w:p w14:paraId="32A87647" w14:textId="77777777" w:rsidR="00045261" w:rsidRPr="002A093F" w:rsidRDefault="00045261" w:rsidP="00045261">
      <w:pPr>
        <w:pStyle w:val="B1"/>
        <w:rPr>
          <w:rFonts w:cs="v4.2.0"/>
        </w:rPr>
      </w:pPr>
      <w:r w:rsidRPr="002A093F">
        <w:rPr>
          <w:rFonts w:cs="v4.2.0"/>
        </w:rPr>
        <w:t>2)</w:t>
      </w:r>
      <w:r w:rsidRPr="002A093F">
        <w:rPr>
          <w:rFonts w:cs="v4.2.0"/>
        </w:rPr>
        <w:tab/>
        <w:t xml:space="preserve">The equipment class for the equipment under test, as </w:t>
      </w:r>
      <w:r>
        <w:rPr>
          <w:rFonts w:cs="v4.2.0"/>
        </w:rPr>
        <w:t>defined in the IEC 60 721-3-4 [8</w:t>
      </w:r>
      <w:r w:rsidRPr="002A093F">
        <w:rPr>
          <w:rFonts w:cs="v4.2.0"/>
        </w:rPr>
        <w:t>];</w:t>
      </w:r>
    </w:p>
    <w:p w14:paraId="03CE5066" w14:textId="77777777" w:rsidR="00045261" w:rsidRPr="002A093F" w:rsidRDefault="00045261" w:rsidP="00045261">
      <w:pPr>
        <w:pStyle w:val="B1"/>
        <w:rPr>
          <w:rFonts w:cs="v4.2.0"/>
        </w:rPr>
      </w:pPr>
      <w:r w:rsidRPr="002A093F">
        <w:rPr>
          <w:rFonts w:cs="v4.2.0"/>
        </w:rPr>
        <w:t>3)</w:t>
      </w:r>
      <w:r w:rsidRPr="002A093F">
        <w:rPr>
          <w:rFonts w:cs="v4.2.0"/>
        </w:rPr>
        <w:tab/>
        <w:t xml:space="preserve">The equipment that does not comply with the mentioned classes, the relevant classes from IEC 60 721 </w:t>
      </w:r>
      <w:r>
        <w:rPr>
          <w:rFonts w:cs="v4.2.0"/>
        </w:rPr>
        <w:t xml:space="preserve">[9] </w:t>
      </w:r>
      <w:r w:rsidRPr="002A093F">
        <w:rPr>
          <w:rFonts w:cs="v4.2.0"/>
        </w:rPr>
        <w:t>documentatio</w:t>
      </w:r>
      <w:r>
        <w:rPr>
          <w:rFonts w:cs="v4.2.0"/>
        </w:rPr>
        <w:t>n for temperature, humidity and v</w:t>
      </w:r>
      <w:r w:rsidRPr="002A093F">
        <w:rPr>
          <w:rFonts w:cs="v4.2.0"/>
        </w:rPr>
        <w:t>ibration shall be declared.</w:t>
      </w:r>
    </w:p>
    <w:p w14:paraId="1CEEFAED" w14:textId="77777777" w:rsidR="00045261" w:rsidRPr="002A093F" w:rsidRDefault="00045261" w:rsidP="00045261">
      <w:pPr>
        <w:pStyle w:val="NO"/>
        <w:rPr>
          <w:rFonts w:cs="v4.2.0"/>
        </w:rPr>
      </w:pPr>
      <w:r w:rsidRPr="002A093F">
        <w:rPr>
          <w:rFonts w:cs="v4.2.0"/>
        </w:rPr>
        <w:t>NOTE:</w:t>
      </w:r>
      <w:r w:rsidRPr="002A093F">
        <w:rPr>
          <w:rFonts w:cs="v4.2.0"/>
        </w:rPr>
        <w:tab/>
        <w:t>Reduced functionality for conditions that fall outside of the standard operational conditions is not tested in the present document. These may be stated and tested separately.</w:t>
      </w:r>
    </w:p>
    <w:p w14:paraId="171D0D79" w14:textId="77777777" w:rsidR="00045261" w:rsidRPr="002A093F" w:rsidRDefault="00045261" w:rsidP="00045261">
      <w:pPr>
        <w:pStyle w:val="Heading2"/>
      </w:pPr>
      <w:bookmarkStart w:id="8291" w:name="_Toc487413546"/>
      <w:bookmarkStart w:id="8292" w:name="_Toc498542779"/>
      <w:bookmarkStart w:id="8293" w:name="_Toc510722772"/>
      <w:bookmarkStart w:id="8294" w:name="_Toc519095039"/>
      <w:r>
        <w:t>B</w:t>
      </w:r>
      <w:r w:rsidRPr="002A093F">
        <w:t>.3.1</w:t>
      </w:r>
      <w:r w:rsidRPr="002A093F">
        <w:tab/>
        <w:t>Extreme temperature</w:t>
      </w:r>
      <w:bookmarkEnd w:id="8291"/>
      <w:bookmarkEnd w:id="8292"/>
      <w:bookmarkEnd w:id="8293"/>
      <w:bookmarkEnd w:id="8294"/>
    </w:p>
    <w:p w14:paraId="509A9759" w14:textId="77777777" w:rsidR="00045261" w:rsidRPr="002A093F" w:rsidRDefault="00045261" w:rsidP="00045261">
      <w:pPr>
        <w:rPr>
          <w:rFonts w:cs="v4.2.0"/>
        </w:rPr>
      </w:pPr>
      <w:r w:rsidRPr="002A093F">
        <w:rPr>
          <w:rFonts w:cs="v4.2.0"/>
        </w:rPr>
        <w:t>When an extreme temperature test environment is specified for a test, the test shall be performed at the standard minimum and maximum operating temperatures defined by the manufacturer's declaration for the equipment under test.</w:t>
      </w:r>
    </w:p>
    <w:p w14:paraId="55AD1A9B" w14:textId="77777777" w:rsidR="00045261" w:rsidRPr="002A093F" w:rsidRDefault="00045261" w:rsidP="00045261">
      <w:pPr>
        <w:rPr>
          <w:b/>
        </w:rPr>
      </w:pPr>
      <w:r w:rsidRPr="002A093F">
        <w:rPr>
          <w:b/>
        </w:rPr>
        <w:t>Minimum temperature:</w:t>
      </w:r>
    </w:p>
    <w:p w14:paraId="6CE28E03" w14:textId="77777777" w:rsidR="00045261" w:rsidRPr="002A093F" w:rsidRDefault="00045261" w:rsidP="00045261">
      <w:pPr>
        <w:rPr>
          <w:rFonts w:cs="v4.2.0"/>
        </w:rPr>
      </w:pPr>
      <w:r w:rsidRPr="002A093F">
        <w:rPr>
          <w:rFonts w:cs="v4.2.0"/>
        </w:rPr>
        <w:t>The test shall be performed with the environment test equipment and methods including the required environmental phenomena into the equipment, conforming to the tes</w:t>
      </w:r>
      <w:r>
        <w:rPr>
          <w:rFonts w:cs="v4.2.0"/>
        </w:rPr>
        <w:t>t procedure of IEC 60 068-2-1 [10</w:t>
      </w:r>
      <w:r w:rsidRPr="002A093F">
        <w:rPr>
          <w:rFonts w:cs="v4.2.0"/>
        </w:rPr>
        <w:t>].</w:t>
      </w:r>
    </w:p>
    <w:p w14:paraId="4A6F03E6" w14:textId="77777777" w:rsidR="00045261" w:rsidRPr="002A093F" w:rsidRDefault="00045261" w:rsidP="00045261">
      <w:pPr>
        <w:rPr>
          <w:b/>
        </w:rPr>
      </w:pPr>
      <w:r w:rsidRPr="002A093F">
        <w:rPr>
          <w:b/>
        </w:rPr>
        <w:lastRenderedPageBreak/>
        <w:t>Maximum temperature:</w:t>
      </w:r>
    </w:p>
    <w:p w14:paraId="1FF55D4E" w14:textId="77777777" w:rsidR="00045261" w:rsidRPr="002A093F" w:rsidRDefault="00045261" w:rsidP="00045261">
      <w:pPr>
        <w:rPr>
          <w:rFonts w:cs="v4.2.0"/>
        </w:rPr>
      </w:pPr>
      <w:r w:rsidRPr="002A093F">
        <w:rPr>
          <w:rFonts w:cs="v4.2.0"/>
        </w:rPr>
        <w:t>The test shall be performed with the environmental test equipment and methods including the required environmental phenomena into the equipment, conforming to the tes</w:t>
      </w:r>
      <w:r>
        <w:rPr>
          <w:rFonts w:cs="v4.2.0"/>
        </w:rPr>
        <w:t>t procedure of IEC 60 068-2-2 [11</w:t>
      </w:r>
      <w:r w:rsidRPr="002A093F">
        <w:rPr>
          <w:rFonts w:cs="v4.2.0"/>
        </w:rPr>
        <w:t>].</w:t>
      </w:r>
    </w:p>
    <w:p w14:paraId="23094F81" w14:textId="77777777" w:rsidR="00045261" w:rsidRPr="002A093F" w:rsidRDefault="00045261" w:rsidP="00045261">
      <w:pPr>
        <w:pStyle w:val="NO"/>
        <w:rPr>
          <w:rFonts w:cs="v4.2.0"/>
        </w:rPr>
      </w:pPr>
      <w:r w:rsidRPr="002A093F">
        <w:rPr>
          <w:rFonts w:cs="v4.2.0"/>
        </w:rPr>
        <w:t>NOTE:</w:t>
      </w:r>
      <w:r w:rsidRPr="002A093F">
        <w:rPr>
          <w:rFonts w:cs="v4.2.0"/>
        </w:rPr>
        <w:tab/>
        <w:t>It is recommended that the equipment is made fully operational prior to the equipment being taken to its lower operating temperature.</w:t>
      </w:r>
    </w:p>
    <w:p w14:paraId="373BDD5B" w14:textId="77777777" w:rsidR="00045261" w:rsidRPr="002A093F" w:rsidRDefault="00045261" w:rsidP="00045261">
      <w:pPr>
        <w:pStyle w:val="Heading1"/>
      </w:pPr>
      <w:bookmarkStart w:id="8295" w:name="_Toc487413547"/>
      <w:bookmarkStart w:id="8296" w:name="_Toc498542780"/>
      <w:bookmarkStart w:id="8297" w:name="_Toc510722773"/>
      <w:bookmarkStart w:id="8298" w:name="_Toc519095040"/>
      <w:r>
        <w:t>B</w:t>
      </w:r>
      <w:r w:rsidRPr="002A093F">
        <w:t>.4</w:t>
      </w:r>
      <w:r w:rsidRPr="002A093F">
        <w:tab/>
      </w:r>
      <w:r w:rsidRPr="002A093F">
        <w:rPr>
          <w:rFonts w:cs="v4.2.0"/>
        </w:rPr>
        <w:t>Vibration</w:t>
      </w:r>
      <w:bookmarkEnd w:id="8295"/>
      <w:bookmarkEnd w:id="8296"/>
      <w:bookmarkEnd w:id="8297"/>
      <w:bookmarkEnd w:id="8298"/>
    </w:p>
    <w:p w14:paraId="0EA7CF91" w14:textId="77777777" w:rsidR="00045261" w:rsidRPr="002A093F" w:rsidRDefault="00045261" w:rsidP="00045261">
      <w:pPr>
        <w:rPr>
          <w:rFonts w:cs="v4.2.0"/>
        </w:rPr>
      </w:pPr>
      <w:r w:rsidRPr="002A093F">
        <w:rPr>
          <w:rFonts w:cs="v4.2.0"/>
        </w:rPr>
        <w:t>When vibration conditions are specified for a test, the test shall be performed while the equipment is subjected to a vibration sequence as defined by the manufacturer’s declaration for the equipment under test. This shall use the environmental test equipment and methods of inducing the required environmental phenomena in to the equipment, conforming to the test</w:t>
      </w:r>
      <w:r>
        <w:rPr>
          <w:rFonts w:cs="v4.2.0"/>
        </w:rPr>
        <w:t xml:space="preserve"> procedure of IEC 60 068-2-6 [12</w:t>
      </w:r>
      <w:r w:rsidRPr="002A093F">
        <w:rPr>
          <w:rFonts w:cs="v4.2.0"/>
        </w:rPr>
        <w:t xml:space="preserve">]. Other environmental conditions shall be within </w:t>
      </w:r>
      <w:r>
        <w:rPr>
          <w:rFonts w:cs="v4.2.0"/>
        </w:rPr>
        <w:t>the ranges specified in annex B</w:t>
      </w:r>
      <w:r w:rsidRPr="002A093F">
        <w:rPr>
          <w:rFonts w:cs="v4.2.0"/>
        </w:rPr>
        <w:t>.2.</w:t>
      </w:r>
    </w:p>
    <w:p w14:paraId="56D2A98B" w14:textId="77777777" w:rsidR="00045261" w:rsidRPr="002A093F" w:rsidRDefault="00045261" w:rsidP="00045261">
      <w:pPr>
        <w:pStyle w:val="NO"/>
        <w:rPr>
          <w:rFonts w:cs="v4.2.0"/>
        </w:rPr>
      </w:pPr>
      <w:r w:rsidRPr="002A093F">
        <w:rPr>
          <w:rFonts w:cs="v4.2.0"/>
        </w:rPr>
        <w:t>NOTE:</w:t>
      </w:r>
      <w:r w:rsidRPr="002A093F">
        <w:rPr>
          <w:rFonts w:cs="v4.2.0"/>
        </w:rPr>
        <w:tab/>
        <w:t>The higher levels of vibration may induce undue physical stress in to equipment after a prolonged series of tests. The testing body should only vibrate the equipment during the RF measurement process.</w:t>
      </w:r>
    </w:p>
    <w:p w14:paraId="6ABF185A" w14:textId="77777777" w:rsidR="00045261" w:rsidRPr="002A093F" w:rsidRDefault="00045261" w:rsidP="00045261">
      <w:pPr>
        <w:pStyle w:val="Heading1"/>
      </w:pPr>
      <w:bookmarkStart w:id="8299" w:name="_Toc487413548"/>
      <w:bookmarkStart w:id="8300" w:name="_Toc498542781"/>
      <w:bookmarkStart w:id="8301" w:name="_Toc510722774"/>
      <w:bookmarkStart w:id="8302" w:name="_Toc519095041"/>
      <w:r>
        <w:t>B</w:t>
      </w:r>
      <w:r w:rsidRPr="002A093F">
        <w:t>.5</w:t>
      </w:r>
      <w:r w:rsidRPr="002A093F">
        <w:tab/>
      </w:r>
      <w:r w:rsidRPr="002A093F">
        <w:rPr>
          <w:rFonts w:cs="v4.2.0"/>
        </w:rPr>
        <w:t>Power supply</w:t>
      </w:r>
      <w:bookmarkEnd w:id="8299"/>
      <w:bookmarkEnd w:id="8300"/>
      <w:bookmarkEnd w:id="8301"/>
      <w:bookmarkEnd w:id="8302"/>
    </w:p>
    <w:p w14:paraId="40163340" w14:textId="77777777" w:rsidR="00045261" w:rsidRPr="002A093F" w:rsidRDefault="00045261" w:rsidP="00045261">
      <w:pPr>
        <w:rPr>
          <w:rFonts w:cs="v4.2.0"/>
        </w:rPr>
      </w:pPr>
      <w:r w:rsidRPr="002A093F">
        <w:rPr>
          <w:rFonts w:cs="v4.2.0"/>
        </w:rPr>
        <w:t>When extreme power supply conditions are specified for a test, the test shall be performed at the standard upper and lower limits of operating voltage defined by manufacturer's declaration for the equipment under test.</w:t>
      </w:r>
    </w:p>
    <w:p w14:paraId="2EB8F013" w14:textId="77777777" w:rsidR="00045261" w:rsidRPr="002A093F" w:rsidRDefault="00045261" w:rsidP="00045261">
      <w:pPr>
        <w:rPr>
          <w:b/>
        </w:rPr>
      </w:pPr>
      <w:r w:rsidRPr="002A093F">
        <w:rPr>
          <w:b/>
        </w:rPr>
        <w:t>Upper voltage limit:</w:t>
      </w:r>
    </w:p>
    <w:p w14:paraId="07DEC9DE" w14:textId="77777777" w:rsidR="00045261" w:rsidRPr="002A093F" w:rsidRDefault="00045261" w:rsidP="00045261">
      <w:pPr>
        <w:rPr>
          <w:rFonts w:cs="v4.2.0"/>
        </w:rPr>
      </w:pPr>
      <w:r w:rsidRPr="002A093F">
        <w:rPr>
          <w:rFonts w:cs="v4.2.0"/>
        </w:rPr>
        <w:t>The equipment shall be supplied with a voltage equal to the upper limit declared by the manufacturer (as measured at the input terminals to the equipment). The tests shall be carried out at the steady state minimum and maximum temperature limits declared by the manufacturer for the equipment, to the method</w:t>
      </w:r>
      <w:r>
        <w:rPr>
          <w:rFonts w:cs="v4.2.0"/>
        </w:rPr>
        <w:t>s described in IEC 60 068-2-1 [10</w:t>
      </w:r>
      <w:r w:rsidRPr="002A093F">
        <w:rPr>
          <w:rFonts w:cs="v4.2.0"/>
        </w:rPr>
        <w:t xml:space="preserve">] </w:t>
      </w:r>
      <w:r>
        <w:rPr>
          <w:rFonts w:cs="v4.2.0"/>
        </w:rPr>
        <w:t>Test Ab/Ad and IEC 60 068-2-2 [11] Test Bb/Bd: Dry h</w:t>
      </w:r>
      <w:r w:rsidRPr="002A093F">
        <w:rPr>
          <w:rFonts w:cs="v4.2.0"/>
        </w:rPr>
        <w:t>eat.</w:t>
      </w:r>
    </w:p>
    <w:p w14:paraId="08F30FA3" w14:textId="77777777" w:rsidR="00045261" w:rsidRPr="002A093F" w:rsidRDefault="00045261" w:rsidP="00045261">
      <w:pPr>
        <w:rPr>
          <w:b/>
        </w:rPr>
      </w:pPr>
      <w:r w:rsidRPr="002A093F">
        <w:rPr>
          <w:b/>
        </w:rPr>
        <w:t>Lower voltage limit:</w:t>
      </w:r>
    </w:p>
    <w:p w14:paraId="6FAB865A" w14:textId="77777777" w:rsidR="00045261" w:rsidRPr="002A093F" w:rsidRDefault="00045261" w:rsidP="00045261">
      <w:pPr>
        <w:rPr>
          <w:rFonts w:cs="v4.2.0"/>
        </w:rPr>
      </w:pPr>
      <w:r w:rsidRPr="002A093F">
        <w:rPr>
          <w:rFonts w:cs="v4.2.0"/>
        </w:rPr>
        <w:t>The equipment shall be supplied with a voltage equal to the lower limit declared by the manufacturer (as measured at the input terminals to the equipment). The tests shall be carried out at the steady state minimum and maximum temperature limits declared by the manufacturer for the equipment, to the method</w:t>
      </w:r>
      <w:r>
        <w:rPr>
          <w:rFonts w:cs="v4.2.0"/>
        </w:rPr>
        <w:t>s described in IEC 60 068-2-1 [10</w:t>
      </w:r>
      <w:r w:rsidRPr="002A093F">
        <w:rPr>
          <w:rFonts w:cs="v4.2.0"/>
        </w:rPr>
        <w:t>] Test Ab/Ad and IE</w:t>
      </w:r>
      <w:r>
        <w:rPr>
          <w:rFonts w:cs="v4.2.0"/>
        </w:rPr>
        <w:t>C 60 068-2-2 [11] Test Bb/Bd: Dry h</w:t>
      </w:r>
      <w:r w:rsidRPr="002A093F">
        <w:rPr>
          <w:rFonts w:cs="v4.2.0"/>
        </w:rPr>
        <w:t>eat.</w:t>
      </w:r>
    </w:p>
    <w:p w14:paraId="224E15FF" w14:textId="77777777" w:rsidR="00045261" w:rsidRPr="002A093F" w:rsidRDefault="00045261" w:rsidP="00045261">
      <w:pPr>
        <w:pStyle w:val="Heading1"/>
        <w:rPr>
          <w:lang w:eastAsia="sv-SE"/>
        </w:rPr>
      </w:pPr>
      <w:bookmarkStart w:id="8303" w:name="_Toc487413549"/>
      <w:bookmarkStart w:id="8304" w:name="_Toc498542782"/>
      <w:bookmarkStart w:id="8305" w:name="_Toc510722775"/>
      <w:bookmarkStart w:id="8306" w:name="_Toc519095042"/>
      <w:r>
        <w:rPr>
          <w:lang w:eastAsia="sv-SE"/>
        </w:rPr>
        <w:t>B</w:t>
      </w:r>
      <w:r w:rsidRPr="002A093F">
        <w:rPr>
          <w:lang w:eastAsia="sv-SE"/>
        </w:rPr>
        <w:t>.6</w:t>
      </w:r>
      <w:r w:rsidRPr="002A093F">
        <w:rPr>
          <w:lang w:eastAsia="sv-SE"/>
        </w:rPr>
        <w:tab/>
        <w:t>Measurement of test environments</w:t>
      </w:r>
      <w:bookmarkEnd w:id="8303"/>
      <w:bookmarkEnd w:id="8304"/>
      <w:bookmarkEnd w:id="8305"/>
      <w:bookmarkEnd w:id="8306"/>
    </w:p>
    <w:p w14:paraId="28AE8F4F" w14:textId="77777777" w:rsidR="00045261" w:rsidRPr="002A093F" w:rsidRDefault="00045261" w:rsidP="00045261">
      <w:pPr>
        <w:rPr>
          <w:rFonts w:cs="v4.2.0"/>
          <w:lang w:eastAsia="sv-SE"/>
        </w:rPr>
      </w:pPr>
      <w:r w:rsidRPr="002A093F">
        <w:rPr>
          <w:rFonts w:cs="v4.2.0"/>
          <w:lang w:eastAsia="sv-SE"/>
        </w:rPr>
        <w:t>The measurement accuracy of the BS test</w:t>
      </w:r>
      <w:r>
        <w:rPr>
          <w:rFonts w:cs="v4.2.0"/>
          <w:lang w:eastAsia="sv-SE"/>
        </w:rPr>
        <w:t xml:space="preserve"> environments defined in annex B shall be:</w:t>
      </w:r>
    </w:p>
    <w:p w14:paraId="4BBCA1F7" w14:textId="77777777" w:rsidR="00045261" w:rsidRPr="002A093F" w:rsidRDefault="00045261" w:rsidP="00045261">
      <w:pPr>
        <w:pStyle w:val="EW"/>
        <w:ind w:left="2410" w:hanging="2126"/>
        <w:rPr>
          <w:lang w:eastAsia="sv-SE"/>
        </w:rPr>
      </w:pPr>
      <w:r w:rsidRPr="002A093F">
        <w:rPr>
          <w:snapToGrid w:val="0"/>
          <w:lang w:eastAsia="sv-SE"/>
        </w:rPr>
        <w:t>Pressure:</w:t>
      </w:r>
      <w:r w:rsidRPr="002A093F">
        <w:rPr>
          <w:snapToGrid w:val="0"/>
          <w:lang w:eastAsia="sv-SE"/>
        </w:rPr>
        <w:tab/>
      </w:r>
      <w:r w:rsidRPr="002A093F">
        <w:rPr>
          <w:rFonts w:ascii="Symbol" w:hAnsi="Symbol"/>
          <w:snapToGrid w:val="0"/>
          <w:lang w:eastAsia="sv-SE"/>
        </w:rPr>
        <w:t></w:t>
      </w:r>
      <w:r>
        <w:rPr>
          <w:snapToGrid w:val="0"/>
          <w:lang w:eastAsia="sv-SE"/>
        </w:rPr>
        <w:t>5 kPa</w:t>
      </w:r>
    </w:p>
    <w:p w14:paraId="1E9E5986" w14:textId="77777777" w:rsidR="00045261" w:rsidRPr="002A093F" w:rsidRDefault="00045261" w:rsidP="00045261">
      <w:pPr>
        <w:pStyle w:val="EW"/>
        <w:ind w:left="2410" w:hanging="2126"/>
        <w:rPr>
          <w:lang w:eastAsia="sv-SE"/>
        </w:rPr>
      </w:pPr>
      <w:r w:rsidRPr="002A093F">
        <w:rPr>
          <w:snapToGrid w:val="0"/>
          <w:lang w:eastAsia="sv-SE"/>
        </w:rPr>
        <w:t>Temperature:</w:t>
      </w:r>
      <w:r w:rsidRPr="002A093F">
        <w:rPr>
          <w:snapToGrid w:val="0"/>
          <w:lang w:eastAsia="sv-SE"/>
        </w:rPr>
        <w:tab/>
      </w:r>
      <w:r w:rsidRPr="002A093F">
        <w:rPr>
          <w:rFonts w:ascii="Symbol" w:hAnsi="Symbol"/>
          <w:snapToGrid w:val="0"/>
          <w:lang w:eastAsia="sv-SE"/>
        </w:rPr>
        <w:t></w:t>
      </w:r>
      <w:r>
        <w:rPr>
          <w:snapToGrid w:val="0"/>
          <w:lang w:eastAsia="sv-SE"/>
        </w:rPr>
        <w:t>2 degrees</w:t>
      </w:r>
    </w:p>
    <w:p w14:paraId="3BDD2686" w14:textId="77777777" w:rsidR="00045261" w:rsidRPr="002A093F" w:rsidRDefault="00045261" w:rsidP="00045261">
      <w:pPr>
        <w:pStyle w:val="EW"/>
        <w:ind w:left="2410" w:hanging="2126"/>
        <w:rPr>
          <w:lang w:eastAsia="sv-SE"/>
        </w:rPr>
      </w:pPr>
      <w:r w:rsidRPr="002A093F">
        <w:rPr>
          <w:snapToGrid w:val="0"/>
          <w:lang w:eastAsia="sv-SE"/>
        </w:rPr>
        <w:t xml:space="preserve">Relative </w:t>
      </w:r>
      <w:r>
        <w:rPr>
          <w:snapToGrid w:val="0"/>
          <w:lang w:eastAsia="sv-SE"/>
        </w:rPr>
        <w:t>h</w:t>
      </w:r>
      <w:r w:rsidRPr="002A093F">
        <w:rPr>
          <w:snapToGrid w:val="0"/>
          <w:lang w:eastAsia="sv-SE"/>
        </w:rPr>
        <w:t>umidity:</w:t>
      </w:r>
      <w:r w:rsidRPr="002A093F">
        <w:rPr>
          <w:snapToGrid w:val="0"/>
          <w:lang w:eastAsia="sv-SE"/>
        </w:rPr>
        <w:tab/>
      </w:r>
      <w:r w:rsidRPr="002A093F">
        <w:rPr>
          <w:rFonts w:ascii="Symbol" w:hAnsi="Symbol"/>
          <w:snapToGrid w:val="0"/>
          <w:lang w:eastAsia="sv-SE"/>
        </w:rPr>
        <w:t></w:t>
      </w:r>
      <w:r>
        <w:rPr>
          <w:snapToGrid w:val="0"/>
          <w:lang w:eastAsia="sv-SE"/>
        </w:rPr>
        <w:t>5 %</w:t>
      </w:r>
    </w:p>
    <w:p w14:paraId="2E1BA90A" w14:textId="77777777" w:rsidR="00045261" w:rsidRPr="002A093F" w:rsidRDefault="00045261" w:rsidP="00045261">
      <w:pPr>
        <w:pStyle w:val="EW"/>
        <w:ind w:left="2410" w:hanging="2126"/>
        <w:rPr>
          <w:snapToGrid w:val="0"/>
          <w:lang w:eastAsia="sv-SE"/>
        </w:rPr>
      </w:pPr>
      <w:r>
        <w:rPr>
          <w:snapToGrid w:val="0"/>
          <w:lang w:eastAsia="sv-SE"/>
        </w:rPr>
        <w:t>DC v</w:t>
      </w:r>
      <w:r w:rsidRPr="002A093F">
        <w:rPr>
          <w:snapToGrid w:val="0"/>
          <w:lang w:eastAsia="sv-SE"/>
        </w:rPr>
        <w:t>oltage:</w:t>
      </w:r>
      <w:r w:rsidRPr="002A093F">
        <w:rPr>
          <w:snapToGrid w:val="0"/>
          <w:lang w:eastAsia="sv-SE"/>
        </w:rPr>
        <w:tab/>
      </w:r>
      <w:r w:rsidRPr="002A093F">
        <w:rPr>
          <w:rFonts w:ascii="Symbol" w:hAnsi="Symbol"/>
          <w:snapToGrid w:val="0"/>
          <w:lang w:eastAsia="sv-SE"/>
        </w:rPr>
        <w:t></w:t>
      </w:r>
      <w:r>
        <w:rPr>
          <w:snapToGrid w:val="0"/>
          <w:lang w:eastAsia="sv-SE"/>
        </w:rPr>
        <w:t>1.0 %</w:t>
      </w:r>
    </w:p>
    <w:p w14:paraId="7630AD9C" w14:textId="77777777" w:rsidR="00045261" w:rsidRPr="002A093F" w:rsidRDefault="00045261" w:rsidP="00045261">
      <w:pPr>
        <w:pStyle w:val="EW"/>
        <w:ind w:left="2410" w:hanging="2126"/>
        <w:rPr>
          <w:snapToGrid w:val="0"/>
          <w:lang w:eastAsia="sv-SE"/>
        </w:rPr>
      </w:pPr>
      <w:r>
        <w:rPr>
          <w:snapToGrid w:val="0"/>
          <w:lang w:eastAsia="sv-SE"/>
        </w:rPr>
        <w:t>AC v</w:t>
      </w:r>
      <w:r w:rsidRPr="002A093F">
        <w:rPr>
          <w:snapToGrid w:val="0"/>
          <w:lang w:eastAsia="sv-SE"/>
        </w:rPr>
        <w:t>oltage:</w:t>
      </w:r>
      <w:r w:rsidRPr="002A093F">
        <w:rPr>
          <w:snapToGrid w:val="0"/>
          <w:lang w:eastAsia="sv-SE"/>
        </w:rPr>
        <w:tab/>
      </w:r>
      <w:r w:rsidRPr="002A093F">
        <w:rPr>
          <w:rFonts w:ascii="Symbol" w:hAnsi="Symbol"/>
          <w:snapToGrid w:val="0"/>
          <w:lang w:eastAsia="sv-SE"/>
        </w:rPr>
        <w:t></w:t>
      </w:r>
      <w:r>
        <w:rPr>
          <w:snapToGrid w:val="0"/>
          <w:lang w:eastAsia="sv-SE"/>
        </w:rPr>
        <w:t>1.5 %</w:t>
      </w:r>
    </w:p>
    <w:p w14:paraId="448136BA" w14:textId="77777777" w:rsidR="00045261" w:rsidRPr="002A093F" w:rsidRDefault="00045261" w:rsidP="00045261">
      <w:pPr>
        <w:pStyle w:val="EW"/>
        <w:ind w:left="2410" w:hanging="2126"/>
        <w:rPr>
          <w:snapToGrid w:val="0"/>
          <w:lang w:eastAsia="sv-SE"/>
        </w:rPr>
      </w:pPr>
      <w:r>
        <w:rPr>
          <w:snapToGrid w:val="0"/>
          <w:lang w:eastAsia="sv-SE"/>
        </w:rPr>
        <w:t>Vibration:</w:t>
      </w:r>
      <w:r>
        <w:rPr>
          <w:snapToGrid w:val="0"/>
          <w:lang w:eastAsia="sv-SE"/>
        </w:rPr>
        <w:tab/>
        <w:t>10 %</w:t>
      </w:r>
    </w:p>
    <w:p w14:paraId="2C1D5D8E" w14:textId="77777777" w:rsidR="00045261" w:rsidRPr="002A093F" w:rsidRDefault="00045261" w:rsidP="00045261">
      <w:pPr>
        <w:pStyle w:val="EX"/>
        <w:ind w:left="2410" w:hanging="2126"/>
        <w:rPr>
          <w:snapToGrid w:val="0"/>
          <w:lang w:eastAsia="sv-SE"/>
        </w:rPr>
      </w:pPr>
      <w:r>
        <w:rPr>
          <w:snapToGrid w:val="0"/>
          <w:lang w:eastAsia="sv-SE"/>
        </w:rPr>
        <w:t>Vibration frequency:</w:t>
      </w:r>
      <w:r>
        <w:rPr>
          <w:snapToGrid w:val="0"/>
          <w:lang w:eastAsia="sv-SE"/>
        </w:rPr>
        <w:tab/>
        <w:t>0.1 Hz</w:t>
      </w:r>
    </w:p>
    <w:p w14:paraId="1D77FB16" w14:textId="77777777" w:rsidR="00045261" w:rsidRDefault="00045261" w:rsidP="00045261">
      <w:r w:rsidRPr="002A093F">
        <w:t>The above values shall apply unless the test environment is otherwise controlled and the specification for the control of the test environment specifies the uncertainty for the parameter.</w:t>
      </w:r>
    </w:p>
    <w:p w14:paraId="1A6EE2A3" w14:textId="108BC9AE" w:rsidR="00B917AA" w:rsidRDefault="00B917AA" w:rsidP="00B917AA">
      <w:pPr>
        <w:pStyle w:val="Heading1"/>
        <w:rPr>
          <w:ins w:id="8307" w:author="R4-1809493" w:date="2018-07-11T16:18:00Z"/>
          <w:lang w:eastAsia="sv-SE"/>
        </w:rPr>
      </w:pPr>
      <w:bookmarkStart w:id="8308" w:name="_Toc519095043"/>
      <w:ins w:id="8309" w:author="R4-1809493" w:date="2018-07-11T16:18:00Z">
        <w:r>
          <w:rPr>
            <w:lang w:eastAsia="sv-SE"/>
          </w:rPr>
          <w:lastRenderedPageBreak/>
          <w:t>B.</w:t>
        </w:r>
      </w:ins>
      <w:ins w:id="8310" w:author="Huawei" w:date="2018-07-11T16:36:00Z">
        <w:r w:rsidR="00B47796">
          <w:rPr>
            <w:lang w:eastAsia="sv-SE"/>
          </w:rPr>
          <w:t>7</w:t>
        </w:r>
      </w:ins>
      <w:ins w:id="8311" w:author="R4-1809493" w:date="2018-07-11T16:18:00Z">
        <w:del w:id="8312" w:author="Huawei" w:date="2018-07-11T16:36:00Z">
          <w:r w:rsidDel="00B47796">
            <w:rPr>
              <w:lang w:eastAsia="sv-SE"/>
            </w:rPr>
            <w:delText>2</w:delText>
          </w:r>
        </w:del>
        <w:r w:rsidRPr="006113D0">
          <w:rPr>
            <w:lang w:eastAsia="sv-SE"/>
          </w:rPr>
          <w:tab/>
        </w:r>
        <w:r>
          <w:rPr>
            <w:lang w:eastAsia="sv-SE"/>
          </w:rPr>
          <w:t>OTA extreme test methods</w:t>
        </w:r>
        <w:bookmarkEnd w:id="8308"/>
      </w:ins>
    </w:p>
    <w:p w14:paraId="2AF949FA" w14:textId="5DC4D341" w:rsidR="00B917AA" w:rsidRPr="002A1708" w:rsidRDefault="00B917AA" w:rsidP="00B917AA">
      <w:pPr>
        <w:keepNext/>
        <w:keepLines/>
        <w:overflowPunct w:val="0"/>
        <w:autoSpaceDE w:val="0"/>
        <w:autoSpaceDN w:val="0"/>
        <w:adjustRightInd w:val="0"/>
        <w:spacing w:before="180"/>
        <w:ind w:left="1134" w:hanging="1134"/>
        <w:textAlignment w:val="baseline"/>
        <w:outlineLvl w:val="1"/>
        <w:rPr>
          <w:ins w:id="8313" w:author="R4-1809493" w:date="2018-07-11T16:18:00Z"/>
          <w:rFonts w:ascii="Arial" w:hAnsi="Arial"/>
          <w:sz w:val="32"/>
          <w:lang w:eastAsia="sv-SE"/>
        </w:rPr>
      </w:pPr>
      <w:bookmarkStart w:id="8314" w:name="_Toc515534325"/>
      <w:ins w:id="8315" w:author="R4-1809493" w:date="2018-07-11T16:18:00Z">
        <w:r>
          <w:rPr>
            <w:rFonts w:ascii="Arial" w:hAnsi="Arial"/>
            <w:sz w:val="32"/>
            <w:lang w:eastAsia="sv-SE"/>
          </w:rPr>
          <w:t>B</w:t>
        </w:r>
        <w:r>
          <w:rPr>
            <w:rFonts w:ascii="Arial" w:hAnsi="Arial"/>
            <w:sz w:val="32"/>
            <w:lang w:val="x-none" w:eastAsia="sv-SE"/>
          </w:rPr>
          <w:t>.</w:t>
        </w:r>
      </w:ins>
      <w:ins w:id="8316" w:author="Huawei" w:date="2018-07-11T16:36:00Z">
        <w:r w:rsidR="00B47796">
          <w:rPr>
            <w:rFonts w:ascii="Arial" w:hAnsi="Arial"/>
            <w:sz w:val="32"/>
            <w:lang w:eastAsia="sv-SE"/>
          </w:rPr>
          <w:t>7</w:t>
        </w:r>
      </w:ins>
      <w:ins w:id="8317" w:author="R4-1809493" w:date="2018-07-11T16:18:00Z">
        <w:del w:id="8318" w:author="Huawei" w:date="2018-07-11T16:36:00Z">
          <w:r w:rsidDel="00B47796">
            <w:rPr>
              <w:rFonts w:ascii="Arial" w:hAnsi="Arial"/>
              <w:sz w:val="32"/>
              <w:lang w:eastAsia="sv-SE"/>
            </w:rPr>
            <w:delText>2</w:delText>
          </w:r>
        </w:del>
        <w:r w:rsidRPr="002A1708">
          <w:rPr>
            <w:rFonts w:ascii="Arial" w:hAnsi="Arial"/>
            <w:sz w:val="32"/>
            <w:lang w:val="x-none" w:eastAsia="sv-SE"/>
          </w:rPr>
          <w:t>.1</w:t>
        </w:r>
        <w:r w:rsidRPr="002A1708">
          <w:rPr>
            <w:rFonts w:ascii="Arial" w:hAnsi="Arial"/>
            <w:sz w:val="32"/>
            <w:lang w:val="x-none" w:eastAsia="sv-SE"/>
          </w:rPr>
          <w:tab/>
        </w:r>
        <w:r w:rsidRPr="002A1708">
          <w:rPr>
            <w:rFonts w:ascii="Arial" w:hAnsi="Arial"/>
            <w:sz w:val="32"/>
            <w:lang w:eastAsia="sv-SE"/>
          </w:rPr>
          <w:t>Direct far field method</w:t>
        </w:r>
        <w:bookmarkEnd w:id="8314"/>
      </w:ins>
    </w:p>
    <w:p w14:paraId="3897CF97" w14:textId="6B1F6C13" w:rsidR="00B917AA" w:rsidRPr="002A1708" w:rsidRDefault="00B917AA" w:rsidP="00B917AA">
      <w:pPr>
        <w:overflowPunct w:val="0"/>
        <w:autoSpaceDE w:val="0"/>
        <w:autoSpaceDN w:val="0"/>
        <w:adjustRightInd w:val="0"/>
        <w:textAlignment w:val="baseline"/>
        <w:rPr>
          <w:ins w:id="8319" w:author="R4-1809493" w:date="2018-07-11T16:18:00Z"/>
          <w:lang w:eastAsia="sv-SE"/>
        </w:rPr>
      </w:pPr>
      <w:ins w:id="8320" w:author="R4-1809493" w:date="2018-07-11T16:18:00Z">
        <w:r w:rsidRPr="002A1708">
          <w:rPr>
            <w:lang w:eastAsia="sv-SE"/>
          </w:rPr>
          <w:t>The AAS BS under test is placed inside a sealed RF transparent environmental enclosure</w:t>
        </w:r>
        <w:r>
          <w:rPr>
            <w:lang w:eastAsia="sv-SE"/>
          </w:rPr>
          <w:t>, as showed in Figure B.</w:t>
        </w:r>
      </w:ins>
      <w:ins w:id="8321" w:author="Huawei" w:date="2018-07-11T16:38:00Z">
        <w:r w:rsidR="00B47796">
          <w:rPr>
            <w:lang w:eastAsia="sv-SE"/>
          </w:rPr>
          <w:t>7</w:t>
        </w:r>
      </w:ins>
      <w:ins w:id="8322" w:author="R4-1809493" w:date="2018-07-11T16:18:00Z">
        <w:del w:id="8323" w:author="Huawei" w:date="2018-07-11T16:38:00Z">
          <w:r w:rsidDel="00B47796">
            <w:rPr>
              <w:lang w:eastAsia="sv-SE"/>
            </w:rPr>
            <w:delText>2</w:delText>
          </w:r>
        </w:del>
        <w:r>
          <w:rPr>
            <w:lang w:eastAsia="sv-SE"/>
          </w:rPr>
          <w:t>.1-1.</w:t>
        </w:r>
        <w:r w:rsidRPr="002A1708">
          <w:rPr>
            <w:lang w:eastAsia="sv-SE"/>
          </w:rPr>
          <w:t xml:space="preserve"> This is connected to an environment control system which regulates the temperature inside the enclosure. The remaining equipment inside the OTA chamber (any suitable </w:t>
        </w:r>
        <w:r>
          <w:rPr>
            <w:lang w:eastAsia="sv-SE"/>
          </w:rPr>
          <w:t xml:space="preserve">antenna test range </w:t>
        </w:r>
        <w:r w:rsidRPr="002A1708">
          <w:rPr>
            <w:lang w:eastAsia="sv-SE"/>
          </w:rPr>
          <w:t>chamber type is acceptable) is outside the environmental control and is at nominal temperature. Positioners, test antennas and all other OTA test equipment do not need to be specified over the extreme temperature range.</w:t>
        </w:r>
      </w:ins>
    </w:p>
    <w:p w14:paraId="3303B08B" w14:textId="747C82A7" w:rsidR="00B917AA" w:rsidRPr="002A1708" w:rsidRDefault="00B917AA" w:rsidP="00B917AA">
      <w:pPr>
        <w:overflowPunct w:val="0"/>
        <w:autoSpaceDE w:val="0"/>
        <w:autoSpaceDN w:val="0"/>
        <w:adjustRightInd w:val="0"/>
        <w:textAlignment w:val="baseline"/>
        <w:rPr>
          <w:ins w:id="8324" w:author="R4-1809493" w:date="2018-07-11T16:18:00Z"/>
          <w:lang w:eastAsia="sv-SE"/>
        </w:rPr>
      </w:pPr>
      <w:ins w:id="8325" w:author="R4-1809493" w:date="2018-07-11T16:18:00Z">
        <w:r w:rsidRPr="002A1708">
          <w:rPr>
            <w:noProof/>
            <w:lang w:val="en-US" w:eastAsia="zh-CN"/>
          </w:rPr>
          <w:drawing>
            <wp:inline distT="0" distB="0" distL="0" distR="0" wp14:anchorId="52ED340A" wp14:editId="725CFDAB">
              <wp:extent cx="611886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8860" cy="2743200"/>
                      </a:xfrm>
                      <a:prstGeom prst="rect">
                        <a:avLst/>
                      </a:prstGeom>
                      <a:noFill/>
                      <a:ln>
                        <a:noFill/>
                      </a:ln>
                    </pic:spPr>
                  </pic:pic>
                </a:graphicData>
              </a:graphic>
            </wp:inline>
          </w:drawing>
        </w:r>
      </w:ins>
    </w:p>
    <w:p w14:paraId="2F98926C" w14:textId="2F8207B2" w:rsidR="00B917AA" w:rsidRPr="002A1708" w:rsidRDefault="00B917AA" w:rsidP="00B917AA">
      <w:pPr>
        <w:keepLines/>
        <w:overflowPunct w:val="0"/>
        <w:autoSpaceDE w:val="0"/>
        <w:autoSpaceDN w:val="0"/>
        <w:adjustRightInd w:val="0"/>
        <w:spacing w:after="240"/>
        <w:jc w:val="center"/>
        <w:textAlignment w:val="baseline"/>
        <w:rPr>
          <w:ins w:id="8326" w:author="R4-1809493" w:date="2018-07-11T16:18:00Z"/>
          <w:rFonts w:ascii="Arial" w:eastAsia="MS PGothic" w:hAnsi="Arial"/>
          <w:b/>
        </w:rPr>
      </w:pPr>
      <w:ins w:id="8327" w:author="R4-1809493" w:date="2018-07-11T16:18:00Z">
        <w:r w:rsidRPr="002A1708">
          <w:rPr>
            <w:rFonts w:ascii="Arial" w:hAnsi="Arial"/>
            <w:b/>
            <w:lang w:val="x-none"/>
          </w:rPr>
          <w:t xml:space="preserve">Figure </w:t>
        </w:r>
        <w:r>
          <w:rPr>
            <w:rFonts w:ascii="Arial" w:hAnsi="Arial"/>
            <w:b/>
          </w:rPr>
          <w:t>B.</w:t>
        </w:r>
      </w:ins>
      <w:ins w:id="8328" w:author="Huawei" w:date="2018-07-11T16:38:00Z">
        <w:r w:rsidR="00B47796">
          <w:rPr>
            <w:rFonts w:ascii="Arial" w:hAnsi="Arial"/>
            <w:b/>
          </w:rPr>
          <w:t>7</w:t>
        </w:r>
      </w:ins>
      <w:ins w:id="8329" w:author="R4-1809493" w:date="2018-07-11T16:18:00Z">
        <w:del w:id="8330" w:author="Huawei" w:date="2018-07-11T16:38:00Z">
          <w:r w:rsidDel="00B47796">
            <w:rPr>
              <w:rFonts w:ascii="Arial" w:hAnsi="Arial"/>
              <w:b/>
            </w:rPr>
            <w:delText>2</w:delText>
          </w:r>
        </w:del>
        <w:r w:rsidRPr="002A1708">
          <w:rPr>
            <w:rFonts w:ascii="Arial" w:hAnsi="Arial"/>
            <w:b/>
            <w:lang w:val="x-none"/>
          </w:rPr>
          <w:t xml:space="preserve">.1-1: </w:t>
        </w:r>
        <w:r w:rsidRPr="002A1708">
          <w:rPr>
            <w:rFonts w:ascii="Arial" w:eastAsia="MS PGothic" w:hAnsi="Arial"/>
            <w:b/>
            <w:lang w:val="x-none"/>
          </w:rPr>
          <w:t xml:space="preserve">Measurement set up for </w:t>
        </w:r>
        <w:r w:rsidRPr="002A1708">
          <w:rPr>
            <w:rFonts w:ascii="Arial" w:eastAsia="MS PGothic" w:hAnsi="Arial"/>
            <w:b/>
          </w:rPr>
          <w:t>Extreme conditions for EIRP accuracy using direct far field method</w:t>
        </w:r>
      </w:ins>
    </w:p>
    <w:p w14:paraId="0B360F7B" w14:textId="73EE9466" w:rsidR="00B917AA" w:rsidRPr="002A1708" w:rsidRDefault="00B917AA" w:rsidP="00B917AA">
      <w:pPr>
        <w:overflowPunct w:val="0"/>
        <w:autoSpaceDE w:val="0"/>
        <w:autoSpaceDN w:val="0"/>
        <w:adjustRightInd w:val="0"/>
        <w:textAlignment w:val="baseline"/>
        <w:rPr>
          <w:ins w:id="8331" w:author="R4-1809493" w:date="2018-07-11T16:18:00Z"/>
          <w:rFonts w:eastAsia="MS PGothic"/>
        </w:rPr>
      </w:pPr>
      <w:ins w:id="8332" w:author="R4-1809493" w:date="2018-07-11T16:18:00Z">
        <w:r w:rsidRPr="002A1708">
          <w:rPr>
            <w:rFonts w:eastAsia="MS PGothic"/>
          </w:rPr>
          <w:t>The prescence of the environmental chamber inside the OTA chamber may affect the measurement accuracy due to additional reflections and refractions, also the loss through the environmental enclosure may not be consistant with direction as the path through the radome may vary with angle. Hence the system should be calibrated in all tested directions.</w:t>
        </w:r>
      </w:ins>
    </w:p>
    <w:p w14:paraId="33FC97C8" w14:textId="77777777" w:rsidR="00B917AA" w:rsidRPr="002A1708" w:rsidRDefault="00B917AA" w:rsidP="00B917AA">
      <w:pPr>
        <w:keepLines/>
        <w:overflowPunct w:val="0"/>
        <w:autoSpaceDE w:val="0"/>
        <w:autoSpaceDN w:val="0"/>
        <w:adjustRightInd w:val="0"/>
        <w:ind w:left="1135" w:hanging="851"/>
        <w:textAlignment w:val="baseline"/>
        <w:rPr>
          <w:ins w:id="8333" w:author="R4-1809493" w:date="2018-07-11T16:18:00Z"/>
          <w:rFonts w:eastAsia="MS PGothic"/>
        </w:rPr>
      </w:pPr>
      <w:ins w:id="8334" w:author="R4-1809493" w:date="2018-07-11T16:18:00Z">
        <w:r w:rsidRPr="002A1708">
          <w:rPr>
            <w:rFonts w:eastAsia="MS PGothic"/>
            <w:lang w:val="x-none"/>
          </w:rPr>
          <w:t>N</w:t>
        </w:r>
        <w:r w:rsidRPr="001128C5">
          <w:rPr>
            <w:rFonts w:eastAsia="MS PGothic"/>
            <w:lang w:val="en-US"/>
          </w:rPr>
          <w:t>OTE:</w:t>
        </w:r>
        <w:r w:rsidRPr="002A1708">
          <w:rPr>
            <w:rFonts w:eastAsia="MS PGothic"/>
            <w:lang w:val="x-none"/>
          </w:rPr>
          <w:t xml:space="preserve"> Currently only a single direction is specified for extreme testing so a sing</w:t>
        </w:r>
        <w:r w:rsidRPr="002A1708">
          <w:rPr>
            <w:rFonts w:eastAsia="MS PGothic"/>
          </w:rPr>
          <w:t>le</w:t>
        </w:r>
        <w:r w:rsidRPr="002A1708">
          <w:rPr>
            <w:rFonts w:eastAsia="MS PGothic"/>
            <w:lang w:val="x-none"/>
          </w:rPr>
          <w:t xml:space="preserve"> calibration directipon is sufficient.</w:t>
        </w:r>
      </w:ins>
    </w:p>
    <w:p w14:paraId="7C57B309" w14:textId="3D5EE800" w:rsidR="00B917AA" w:rsidRPr="002A1708" w:rsidRDefault="00B917AA" w:rsidP="00B917AA">
      <w:pPr>
        <w:overflowPunct w:val="0"/>
        <w:autoSpaceDE w:val="0"/>
        <w:autoSpaceDN w:val="0"/>
        <w:adjustRightInd w:val="0"/>
        <w:textAlignment w:val="baseline"/>
        <w:rPr>
          <w:ins w:id="8335" w:author="R4-1809493" w:date="2018-07-11T16:18:00Z"/>
          <w:lang w:eastAsia="zh-CN"/>
        </w:rPr>
      </w:pPr>
      <w:ins w:id="8336" w:author="R4-1809493" w:date="2018-07-11T16:18:00Z">
        <w:r w:rsidRPr="002A1708">
          <w:t>Conformance may be demonstated by measuring the diference between the nominal measurement and the extreme measurement (</w:t>
        </w:r>
        <w:r w:rsidRPr="002A1708">
          <w:rPr>
            <w:lang w:val="en-US" w:eastAsia="zh-CN"/>
          </w:rPr>
          <w:t>Δ</w:t>
        </w:r>
        <w:r w:rsidRPr="002A1708">
          <w:rPr>
            <w:vertAlign w:val="subscript"/>
            <w:lang w:val="en-US" w:eastAsia="zh-CN"/>
          </w:rPr>
          <w:t>sample</w:t>
        </w:r>
        <w:r w:rsidRPr="002A1708">
          <w:rPr>
            <w:lang w:val="en-US" w:eastAsia="zh-CN"/>
          </w:rPr>
          <w:t xml:space="preserve">) or by measuring </w:t>
        </w:r>
        <w:r w:rsidRPr="002A1708">
          <w:rPr>
            <w:lang w:eastAsia="zh-CN"/>
          </w:rPr>
          <w:t>P</w:t>
        </w:r>
        <w:r w:rsidRPr="002A1708">
          <w:rPr>
            <w:vertAlign w:val="subscript"/>
            <w:lang w:eastAsia="zh-CN"/>
          </w:rPr>
          <w:t>max,c,EIRP, extreme</w:t>
        </w:r>
        <w:r w:rsidRPr="002A1708">
          <w:rPr>
            <w:lang w:eastAsia="zh-CN"/>
          </w:rPr>
          <w:t xml:space="preserve"> directly.</w:t>
        </w:r>
      </w:ins>
    </w:p>
    <w:p w14:paraId="4B7C693D" w14:textId="77777777" w:rsidR="00B917AA" w:rsidRPr="002A1708" w:rsidRDefault="00B917AA" w:rsidP="00B917AA">
      <w:pPr>
        <w:overflowPunct w:val="0"/>
        <w:autoSpaceDE w:val="0"/>
        <w:autoSpaceDN w:val="0"/>
        <w:adjustRightInd w:val="0"/>
        <w:textAlignment w:val="baseline"/>
        <w:rPr>
          <w:ins w:id="8337" w:author="R4-1809493" w:date="2018-07-11T16:18:00Z"/>
          <w:lang w:eastAsia="zh-CN"/>
        </w:rPr>
      </w:pPr>
      <w:ins w:id="8338" w:author="R4-1809493" w:date="2018-07-11T16:18:00Z">
        <w:r w:rsidRPr="002A1708">
          <w:rPr>
            <w:lang w:eastAsia="zh-CN"/>
          </w:rPr>
          <w:t xml:space="preserve">As the measurement is done in the far field (or </w:t>
        </w:r>
        <w:r>
          <w:rPr>
            <w:lang w:eastAsia="zh-CN"/>
          </w:rPr>
          <w:t>measured</w:t>
        </w:r>
        <w:r w:rsidRPr="002A1708">
          <w:rPr>
            <w:lang w:eastAsia="zh-CN"/>
          </w:rPr>
          <w:t xml:space="preserve"> </w:t>
        </w:r>
        <w:r>
          <w:rPr>
            <w:lang w:eastAsia="zh-CN"/>
          </w:rPr>
          <w:t xml:space="preserve">in </w:t>
        </w:r>
        <w:r w:rsidRPr="002A1708">
          <w:rPr>
            <w:lang w:eastAsia="zh-CN"/>
          </w:rPr>
          <w:t xml:space="preserve">near field </w:t>
        </w:r>
        <w:r>
          <w:rPr>
            <w:lang w:eastAsia="zh-CN"/>
          </w:rPr>
          <w:t>transformed to far field</w:t>
        </w:r>
        <w:r w:rsidRPr="002A1708">
          <w:rPr>
            <w:lang w:eastAsia="zh-CN"/>
          </w:rPr>
          <w:t>)</w:t>
        </w:r>
        <w:r>
          <w:rPr>
            <w:lang w:eastAsia="zh-CN"/>
          </w:rPr>
          <w:t>:</w:t>
        </w:r>
        <w:r w:rsidRPr="002A1708">
          <w:rPr>
            <w:lang w:eastAsia="zh-CN"/>
          </w:rPr>
          <w:t xml:space="preserve"> </w:t>
        </w:r>
      </w:ins>
    </w:p>
    <w:p w14:paraId="7EDE247F" w14:textId="77777777" w:rsidR="00B917AA" w:rsidRPr="002A1708" w:rsidRDefault="00B917AA" w:rsidP="00B917AA">
      <w:pPr>
        <w:overflowPunct w:val="0"/>
        <w:autoSpaceDE w:val="0"/>
        <w:autoSpaceDN w:val="0"/>
        <w:adjustRightInd w:val="0"/>
        <w:ind w:left="851" w:hanging="284"/>
        <w:textAlignment w:val="baseline"/>
        <w:rPr>
          <w:ins w:id="8339" w:author="R4-1809493" w:date="2018-07-11T16:18:00Z"/>
          <w:lang w:val="x-none"/>
        </w:rPr>
      </w:pPr>
      <w:ins w:id="8340" w:author="R4-1809493" w:date="2018-07-11T16:18:00Z">
        <w:r w:rsidRPr="002A1708">
          <w:rPr>
            <w:lang w:val="x-none"/>
          </w:rPr>
          <w:t>a)</w:t>
        </w:r>
        <w:r w:rsidRPr="002A1708">
          <w:rPr>
            <w:lang w:val="x-none"/>
          </w:rPr>
          <w:tab/>
          <w:t>If the test facility only supports single polarization, then measure EIRP with the test facility's test antenna/probe polarization matched to the AAS BS.</w:t>
        </w:r>
      </w:ins>
    </w:p>
    <w:p w14:paraId="2B2B0616" w14:textId="77777777" w:rsidR="00B917AA" w:rsidRPr="002A1708" w:rsidRDefault="00B917AA" w:rsidP="00B917AA">
      <w:pPr>
        <w:overflowPunct w:val="0"/>
        <w:autoSpaceDE w:val="0"/>
        <w:autoSpaceDN w:val="0"/>
        <w:adjustRightInd w:val="0"/>
        <w:ind w:left="851" w:hanging="284"/>
        <w:textAlignment w:val="baseline"/>
        <w:rPr>
          <w:ins w:id="8341" w:author="R4-1809493" w:date="2018-07-11T16:18:00Z"/>
          <w:lang w:val="x-none"/>
        </w:rPr>
      </w:pPr>
      <w:ins w:id="8342" w:author="R4-1809493" w:date="2018-07-11T16:18:00Z">
        <w:r w:rsidRPr="002A1708">
          <w:rPr>
            <w:lang w:val="x-none"/>
          </w:rPr>
          <w:t>b)</w:t>
        </w:r>
        <w:r w:rsidRPr="002A1708">
          <w:rPr>
            <w:lang w:val="x-none"/>
          </w:rPr>
          <w:tab/>
          <w:t xml:space="preserve">If the test facility supports dual polarization then measure total EIRP for two orthogonal polarizations (denoted p1 and p2) and calculate total radiated transmit power for particular </w:t>
        </w:r>
        <w:r w:rsidRPr="002A1708">
          <w:rPr>
            <w:i/>
            <w:lang w:val="x-none"/>
          </w:rPr>
          <w:t>beam direction pair</w:t>
        </w:r>
        <w:r w:rsidRPr="002A1708">
          <w:rPr>
            <w:lang w:val="x-none"/>
          </w:rPr>
          <w:t xml:space="preserve"> as EIRP = EIRP</w:t>
        </w:r>
        <w:r w:rsidRPr="002A1708">
          <w:rPr>
            <w:vertAlign w:val="subscript"/>
            <w:lang w:val="x-none"/>
          </w:rPr>
          <w:t>p1</w:t>
        </w:r>
        <w:r w:rsidRPr="002A1708">
          <w:rPr>
            <w:lang w:val="x-none"/>
          </w:rPr>
          <w:t xml:space="preserve"> + EIRP</w:t>
        </w:r>
        <w:r w:rsidRPr="002A1708">
          <w:rPr>
            <w:vertAlign w:val="subscript"/>
            <w:lang w:val="x-none"/>
          </w:rPr>
          <w:t>p2</w:t>
        </w:r>
        <w:r w:rsidRPr="002A1708">
          <w:rPr>
            <w:lang w:val="x-none"/>
          </w:rPr>
          <w:t>.</w:t>
        </w:r>
      </w:ins>
    </w:p>
    <w:p w14:paraId="2C954DD7" w14:textId="6858D22D" w:rsidR="00B917AA" w:rsidRPr="002A1708" w:rsidRDefault="00B917AA" w:rsidP="00B917AA">
      <w:pPr>
        <w:keepNext/>
        <w:keepLines/>
        <w:overflowPunct w:val="0"/>
        <w:autoSpaceDE w:val="0"/>
        <w:autoSpaceDN w:val="0"/>
        <w:adjustRightInd w:val="0"/>
        <w:spacing w:before="180"/>
        <w:ind w:left="1134" w:hanging="1134"/>
        <w:textAlignment w:val="baseline"/>
        <w:outlineLvl w:val="1"/>
        <w:rPr>
          <w:ins w:id="8343" w:author="R4-1809493" w:date="2018-07-11T16:18:00Z"/>
          <w:rFonts w:ascii="Arial" w:hAnsi="Arial"/>
          <w:sz w:val="32"/>
          <w:lang w:eastAsia="sv-SE"/>
        </w:rPr>
      </w:pPr>
      <w:bookmarkStart w:id="8344" w:name="_Toc515534326"/>
      <w:ins w:id="8345" w:author="R4-1809493" w:date="2018-07-11T16:18:00Z">
        <w:r>
          <w:rPr>
            <w:rFonts w:ascii="Arial" w:hAnsi="Arial"/>
            <w:sz w:val="32"/>
            <w:lang w:eastAsia="sv-SE"/>
          </w:rPr>
          <w:t>B.</w:t>
        </w:r>
      </w:ins>
      <w:ins w:id="8346" w:author="Huawei" w:date="2018-07-11T16:39:00Z">
        <w:r w:rsidR="00B47796">
          <w:rPr>
            <w:rFonts w:ascii="Arial" w:hAnsi="Arial"/>
            <w:sz w:val="32"/>
            <w:lang w:eastAsia="sv-SE"/>
          </w:rPr>
          <w:t>7</w:t>
        </w:r>
      </w:ins>
      <w:ins w:id="8347" w:author="R4-1809493" w:date="2018-07-11T16:18:00Z">
        <w:del w:id="8348" w:author="Huawei" w:date="2018-07-11T16:39:00Z">
          <w:r w:rsidDel="00B47796">
            <w:rPr>
              <w:rFonts w:ascii="Arial" w:hAnsi="Arial"/>
              <w:sz w:val="32"/>
              <w:lang w:eastAsia="sv-SE"/>
            </w:rPr>
            <w:delText>2</w:delText>
          </w:r>
        </w:del>
        <w:r w:rsidRPr="002A1708">
          <w:rPr>
            <w:rFonts w:ascii="Arial" w:hAnsi="Arial"/>
            <w:sz w:val="32"/>
            <w:lang w:val="x-none" w:eastAsia="sv-SE"/>
          </w:rPr>
          <w:t>.</w:t>
        </w:r>
        <w:r w:rsidRPr="007507B5">
          <w:rPr>
            <w:rFonts w:ascii="Arial" w:hAnsi="Arial"/>
            <w:sz w:val="32"/>
            <w:lang w:val="en-US" w:eastAsia="sv-SE"/>
          </w:rPr>
          <w:t>2</w:t>
        </w:r>
        <w:r w:rsidRPr="002A1708">
          <w:rPr>
            <w:rFonts w:ascii="Arial" w:hAnsi="Arial"/>
            <w:sz w:val="32"/>
            <w:lang w:val="x-none" w:eastAsia="sv-SE"/>
          </w:rPr>
          <w:tab/>
        </w:r>
        <w:r w:rsidRPr="002A1708">
          <w:rPr>
            <w:rFonts w:ascii="Arial" w:hAnsi="Arial"/>
            <w:sz w:val="32"/>
            <w:lang w:eastAsia="sv-SE"/>
          </w:rPr>
          <w:t>Relative method</w:t>
        </w:r>
        <w:bookmarkEnd w:id="8344"/>
      </w:ins>
    </w:p>
    <w:p w14:paraId="76D7EE65" w14:textId="4D87A885" w:rsidR="00B917AA" w:rsidRPr="002A1708" w:rsidRDefault="00B917AA" w:rsidP="00B917AA">
      <w:pPr>
        <w:overflowPunct w:val="0"/>
        <w:autoSpaceDE w:val="0"/>
        <w:autoSpaceDN w:val="0"/>
        <w:adjustRightInd w:val="0"/>
        <w:textAlignment w:val="baseline"/>
        <w:rPr>
          <w:ins w:id="8349" w:author="R4-1809493" w:date="2018-07-11T16:18:00Z"/>
          <w:lang w:eastAsia="sv-SE"/>
        </w:rPr>
      </w:pPr>
      <w:ins w:id="8350" w:author="R4-1809493" w:date="2018-07-11T16:18:00Z">
        <w:r w:rsidRPr="002A1708">
          <w:rPr>
            <w:lang w:eastAsia="sv-SE"/>
          </w:rPr>
          <w:t>The AAS BS under test is placed inside a small (compared to a far field chamber) anachoic chamber which is both RF a screened and suitable for environmental conditioning. The RF conditionals inside the chamber are absorbative and capable of dispating the power the the AAS BS when radiating. A sample antenna or RF probe are placed in a location which gives a sample of the main beam EIRP but does not have to accuarctly measure the EIRP directly</w:t>
        </w:r>
        <w:r>
          <w:rPr>
            <w:lang w:eastAsia="sv-SE"/>
          </w:rPr>
          <w:t xml:space="preserve">, instead the </w:t>
        </w:r>
        <w:r>
          <w:rPr>
            <w:lang w:eastAsia="sv-SE"/>
          </w:rPr>
          <w:lastRenderedPageBreak/>
          <w:t>near-field response is measured</w:t>
        </w:r>
        <w:r w:rsidRPr="002A1708">
          <w:rPr>
            <w:lang w:eastAsia="sv-SE"/>
          </w:rPr>
          <w:t xml:space="preserve">. </w:t>
        </w:r>
        <w:r>
          <w:rPr>
            <w:lang w:eastAsia="sv-SE"/>
          </w:rPr>
          <w:t>For</w:t>
        </w:r>
        <w:r w:rsidRPr="002A1708">
          <w:rPr>
            <w:lang w:eastAsia="sv-SE"/>
          </w:rPr>
          <w:t xml:space="preserve"> this </w:t>
        </w:r>
        <w:r>
          <w:rPr>
            <w:lang w:eastAsia="sv-SE"/>
          </w:rPr>
          <w:t>method</w:t>
        </w:r>
        <w:r w:rsidRPr="002A1708">
          <w:rPr>
            <w:lang w:eastAsia="sv-SE"/>
          </w:rPr>
          <w:t xml:space="preserve"> test components are exposed to the full temperature range for example the test </w:t>
        </w:r>
        <w:r w:rsidRPr="002A1708">
          <w:rPr>
            <w:lang w:val="en-US"/>
          </w:rPr>
          <w:t>antenna/probe, cables, absorbers etc. may change as a function of temperature</w:t>
        </w:r>
        <w:r w:rsidRPr="002A1708">
          <w:rPr>
            <w:lang w:eastAsia="sv-SE"/>
          </w:rPr>
          <w:t>.</w:t>
        </w:r>
      </w:ins>
    </w:p>
    <w:p w14:paraId="54E188DC" w14:textId="77777777" w:rsidR="00B917AA" w:rsidRPr="002A1708" w:rsidRDefault="00B917AA" w:rsidP="00B917AA">
      <w:pPr>
        <w:overflowPunct w:val="0"/>
        <w:autoSpaceDE w:val="0"/>
        <w:autoSpaceDN w:val="0"/>
        <w:adjustRightInd w:val="0"/>
        <w:textAlignment w:val="baseline"/>
        <w:rPr>
          <w:ins w:id="8351" w:author="R4-1809493" w:date="2018-07-11T16:18:00Z"/>
          <w:lang w:eastAsia="sv-SE"/>
        </w:rPr>
      </w:pPr>
      <w:ins w:id="8352" w:author="R4-1809493" w:date="2018-07-11T16:18:00Z">
        <w:r w:rsidRPr="002A1708">
          <w:rPr>
            <w:lang w:eastAsia="sv-SE"/>
          </w:rPr>
          <w:t>Using the relative method it is also neca</w:t>
        </w:r>
        <w:r>
          <w:rPr>
            <w:lang w:eastAsia="sv-SE"/>
          </w:rPr>
          <w:t>s</w:t>
        </w:r>
        <w:r w:rsidRPr="002A1708">
          <w:rPr>
            <w:lang w:eastAsia="sv-SE"/>
          </w:rPr>
          <w:t xml:space="preserve">sary to measure the EIRP under nominal conditions using an appropriately calibrated far field </w:t>
        </w:r>
        <w:r>
          <w:rPr>
            <w:lang w:eastAsia="sv-SE"/>
          </w:rPr>
          <w:t>(</w:t>
        </w:r>
        <w:r w:rsidRPr="002A1708">
          <w:rPr>
            <w:lang w:eastAsia="sv-SE"/>
          </w:rPr>
          <w:t>or near filed</w:t>
        </w:r>
        <w:r>
          <w:rPr>
            <w:lang w:eastAsia="sv-SE"/>
          </w:rPr>
          <w:t>) test</w:t>
        </w:r>
        <w:r w:rsidRPr="002A1708">
          <w:rPr>
            <w:lang w:eastAsia="sv-SE"/>
          </w:rPr>
          <w:t xml:space="preserve"> range to obtain </w:t>
        </w:r>
        <w:r w:rsidRPr="002A1708">
          <w:rPr>
            <w:lang w:val="en-US" w:eastAsia="zh-CN"/>
          </w:rPr>
          <w:t>P</w:t>
        </w:r>
        <w:r w:rsidRPr="002A1708">
          <w:rPr>
            <w:vertAlign w:val="subscript"/>
            <w:lang w:val="en-US" w:eastAsia="zh-CN"/>
          </w:rPr>
          <w:t>max,c,EIRP</w:t>
        </w:r>
        <w:r w:rsidRPr="002A1708">
          <w:rPr>
            <w:lang w:val="en-US" w:eastAsia="zh-CN"/>
          </w:rPr>
          <w:t>.</w:t>
        </w:r>
      </w:ins>
    </w:p>
    <w:p w14:paraId="6B4C369D" w14:textId="2B33C500" w:rsidR="00B917AA" w:rsidRPr="002A1708" w:rsidRDefault="00B917AA" w:rsidP="00B917AA">
      <w:pPr>
        <w:overflowPunct w:val="0"/>
        <w:autoSpaceDE w:val="0"/>
        <w:autoSpaceDN w:val="0"/>
        <w:adjustRightInd w:val="0"/>
        <w:jc w:val="center"/>
        <w:textAlignment w:val="baseline"/>
        <w:rPr>
          <w:ins w:id="8353" w:author="R4-1809493" w:date="2018-07-11T16:18:00Z"/>
          <w:lang w:eastAsia="sv-SE"/>
        </w:rPr>
      </w:pPr>
      <w:ins w:id="8354" w:author="R4-1809493" w:date="2018-07-11T16:18:00Z">
        <w:r w:rsidRPr="002A1708">
          <w:rPr>
            <w:noProof/>
            <w:lang w:val="en-US" w:eastAsia="zh-CN"/>
          </w:rPr>
          <w:drawing>
            <wp:inline distT="0" distB="0" distL="0" distR="0" wp14:anchorId="70F24C88" wp14:editId="6C44EC8D">
              <wp:extent cx="4686300" cy="2499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86300" cy="2499360"/>
                      </a:xfrm>
                      <a:prstGeom prst="rect">
                        <a:avLst/>
                      </a:prstGeom>
                      <a:noFill/>
                      <a:ln>
                        <a:noFill/>
                      </a:ln>
                    </pic:spPr>
                  </pic:pic>
                </a:graphicData>
              </a:graphic>
            </wp:inline>
          </w:drawing>
        </w:r>
      </w:ins>
    </w:p>
    <w:p w14:paraId="65D804F1" w14:textId="3283FCB6" w:rsidR="00B917AA" w:rsidRPr="002A1708" w:rsidRDefault="00B917AA" w:rsidP="00B917AA">
      <w:pPr>
        <w:keepLines/>
        <w:overflowPunct w:val="0"/>
        <w:autoSpaceDE w:val="0"/>
        <w:autoSpaceDN w:val="0"/>
        <w:adjustRightInd w:val="0"/>
        <w:spacing w:after="240"/>
        <w:jc w:val="center"/>
        <w:textAlignment w:val="baseline"/>
        <w:rPr>
          <w:ins w:id="8355" w:author="R4-1809493" w:date="2018-07-11T16:18:00Z"/>
          <w:rFonts w:ascii="Arial" w:eastAsia="MS PGothic" w:hAnsi="Arial"/>
          <w:b/>
        </w:rPr>
      </w:pPr>
      <w:ins w:id="8356" w:author="R4-1809493" w:date="2018-07-11T16:18:00Z">
        <w:r w:rsidRPr="002A1708">
          <w:rPr>
            <w:rFonts w:ascii="Arial" w:hAnsi="Arial"/>
            <w:b/>
            <w:lang w:val="x-none"/>
          </w:rPr>
          <w:t xml:space="preserve">Figure </w:t>
        </w:r>
        <w:r>
          <w:rPr>
            <w:rFonts w:ascii="Arial" w:hAnsi="Arial"/>
            <w:b/>
          </w:rPr>
          <w:t>B.</w:t>
        </w:r>
      </w:ins>
      <w:ins w:id="8357" w:author="Huawei" w:date="2018-07-11T16:39:00Z">
        <w:r w:rsidR="00B47796">
          <w:rPr>
            <w:rFonts w:ascii="Arial" w:hAnsi="Arial"/>
            <w:b/>
          </w:rPr>
          <w:t>7</w:t>
        </w:r>
      </w:ins>
      <w:ins w:id="8358" w:author="R4-1809493" w:date="2018-07-11T16:18:00Z">
        <w:del w:id="8359" w:author="Huawei" w:date="2018-07-11T16:39:00Z">
          <w:r w:rsidDel="00B47796">
            <w:rPr>
              <w:rFonts w:ascii="Arial" w:hAnsi="Arial"/>
              <w:b/>
            </w:rPr>
            <w:delText>2</w:delText>
          </w:r>
        </w:del>
        <w:r w:rsidRPr="002A1708">
          <w:rPr>
            <w:rFonts w:ascii="Arial" w:hAnsi="Arial"/>
            <w:b/>
            <w:lang w:val="x-none"/>
          </w:rPr>
          <w:t>.</w:t>
        </w:r>
        <w:r w:rsidRPr="002A1708">
          <w:rPr>
            <w:rFonts w:ascii="Arial" w:hAnsi="Arial"/>
            <w:b/>
          </w:rPr>
          <w:t>2</w:t>
        </w:r>
        <w:r w:rsidRPr="002A1708">
          <w:rPr>
            <w:rFonts w:ascii="Arial" w:hAnsi="Arial"/>
            <w:b/>
            <w:lang w:val="x-none"/>
          </w:rPr>
          <w:t xml:space="preserve">-1: </w:t>
        </w:r>
        <w:r w:rsidRPr="002A1708">
          <w:rPr>
            <w:rFonts w:ascii="Arial" w:eastAsia="MS PGothic" w:hAnsi="Arial"/>
            <w:b/>
            <w:lang w:val="x-none"/>
          </w:rPr>
          <w:t xml:space="preserve">Measurement set up for </w:t>
        </w:r>
        <w:r w:rsidRPr="002A1708">
          <w:rPr>
            <w:rFonts w:ascii="Arial" w:eastAsia="MS PGothic" w:hAnsi="Arial"/>
            <w:b/>
          </w:rPr>
          <w:t>Extreme conditions for EIRP accuracy using difference method</w:t>
        </w:r>
      </w:ins>
    </w:p>
    <w:p w14:paraId="2B427E93" w14:textId="77777777" w:rsidR="00B917AA" w:rsidRPr="002A1708" w:rsidRDefault="00B917AA" w:rsidP="00B917AA">
      <w:pPr>
        <w:overflowPunct w:val="0"/>
        <w:autoSpaceDE w:val="0"/>
        <w:autoSpaceDN w:val="0"/>
        <w:adjustRightInd w:val="0"/>
        <w:textAlignment w:val="baseline"/>
        <w:rPr>
          <w:ins w:id="8360" w:author="R4-1809493" w:date="2018-07-11T16:18:00Z"/>
          <w:lang w:val="en-US" w:eastAsia="zh-CN"/>
        </w:rPr>
      </w:pPr>
      <w:ins w:id="8361" w:author="R4-1809493" w:date="2018-07-11T16:18:00Z">
        <w:r w:rsidRPr="002A1708">
          <w:rPr>
            <w:lang w:eastAsia="sv-SE"/>
          </w:rPr>
          <w:t xml:space="preserve">Measurements from the test antenna/probe are taken under nominal conditions and extreme conditions to calculate </w:t>
        </w:r>
        <w:r w:rsidRPr="002A1708">
          <w:t>(</w:t>
        </w:r>
        <w:r w:rsidRPr="002A1708">
          <w:rPr>
            <w:lang w:val="en-US" w:eastAsia="zh-CN"/>
          </w:rPr>
          <w:t>Δ</w:t>
        </w:r>
        <w:r w:rsidRPr="002A1708">
          <w:rPr>
            <w:vertAlign w:val="subscript"/>
            <w:lang w:val="en-US" w:eastAsia="zh-CN"/>
          </w:rPr>
          <w:t>sample</w:t>
        </w:r>
        <w:r w:rsidRPr="002A1708">
          <w:rPr>
            <w:lang w:val="en-US" w:eastAsia="zh-CN"/>
          </w:rPr>
          <w:t xml:space="preserve">). The difference between the nominal and extreme conditions </w:t>
        </w:r>
        <w:r w:rsidRPr="002A1708">
          <w:t>(</w:t>
        </w:r>
        <w:r w:rsidRPr="002A1708">
          <w:rPr>
            <w:lang w:val="en-US" w:eastAsia="zh-CN"/>
          </w:rPr>
          <w:t>Δ</w:t>
        </w:r>
        <w:r w:rsidRPr="002A1708">
          <w:rPr>
            <w:vertAlign w:val="subscript"/>
            <w:lang w:val="en-US" w:eastAsia="zh-CN"/>
          </w:rPr>
          <w:t>sample</w:t>
        </w:r>
        <w:r w:rsidRPr="002A1708">
          <w:rPr>
            <w:lang w:val="en-US" w:eastAsia="zh-CN"/>
          </w:rPr>
          <w:t>) is then used along with the nominal EIRP measurement (P</w:t>
        </w:r>
        <w:r w:rsidRPr="002A1708">
          <w:rPr>
            <w:vertAlign w:val="subscript"/>
            <w:lang w:val="en-US" w:eastAsia="zh-CN"/>
          </w:rPr>
          <w:t>max,c,EIRP</w:t>
        </w:r>
        <w:r w:rsidRPr="002A1708">
          <w:rPr>
            <w:lang w:val="en-US" w:eastAsia="zh-CN"/>
          </w:rPr>
          <w:t>) made in the appropriate far field or near field chamber and compared against the extreme requirement. As follows:</w:t>
        </w:r>
      </w:ins>
    </w:p>
    <w:p w14:paraId="30FE8BE5" w14:textId="77777777" w:rsidR="00B917AA" w:rsidRPr="002A1708" w:rsidRDefault="00B917AA" w:rsidP="00B917AA">
      <w:pPr>
        <w:overflowPunct w:val="0"/>
        <w:autoSpaceDE w:val="0"/>
        <w:autoSpaceDN w:val="0"/>
        <w:adjustRightInd w:val="0"/>
        <w:ind w:firstLine="284"/>
        <w:textAlignment w:val="baseline"/>
        <w:rPr>
          <w:ins w:id="8362" w:author="R4-1809493" w:date="2018-07-11T16:18:00Z"/>
          <w:lang w:val="en-US" w:eastAsia="zh-CN"/>
        </w:rPr>
      </w:pPr>
      <w:ins w:id="8363" w:author="R4-1809493" w:date="2018-07-11T16:18:00Z">
        <w:r w:rsidRPr="002A1708">
          <w:rPr>
            <w:lang w:eastAsia="zh-CN"/>
          </w:rPr>
          <w:t>P</w:t>
        </w:r>
        <w:r w:rsidRPr="002A1708">
          <w:rPr>
            <w:vertAlign w:val="subscript"/>
            <w:lang w:eastAsia="zh-CN"/>
          </w:rPr>
          <w:t>max,c,EIRP, extreme</w:t>
        </w:r>
        <w:r w:rsidRPr="002A1708">
          <w:rPr>
            <w:lang w:eastAsia="zh-CN"/>
          </w:rPr>
          <w:t xml:space="preserve"> = </w:t>
        </w:r>
        <w:r w:rsidRPr="002A1708">
          <w:rPr>
            <w:lang w:val="en-US" w:eastAsia="zh-CN"/>
          </w:rPr>
          <w:t>P</w:t>
        </w:r>
        <w:r w:rsidRPr="002A1708">
          <w:rPr>
            <w:vertAlign w:val="subscript"/>
            <w:lang w:val="en-US" w:eastAsia="zh-CN"/>
          </w:rPr>
          <w:t>max,c,EIRP</w:t>
        </w:r>
        <w:r w:rsidRPr="002A1708">
          <w:rPr>
            <w:lang w:val="en-US" w:eastAsia="zh-CN"/>
          </w:rPr>
          <w:t xml:space="preserve"> + Δ</w:t>
        </w:r>
        <w:r w:rsidRPr="002A1708">
          <w:rPr>
            <w:vertAlign w:val="subscript"/>
            <w:lang w:val="en-US" w:eastAsia="zh-CN"/>
          </w:rPr>
          <w:t>sample</w:t>
        </w:r>
        <w:r w:rsidRPr="002A1708">
          <w:rPr>
            <w:lang w:val="en-US" w:eastAsia="zh-CN"/>
          </w:rPr>
          <w:t>.</w:t>
        </w:r>
      </w:ins>
    </w:p>
    <w:p w14:paraId="30499667" w14:textId="77777777" w:rsidR="00B917AA" w:rsidRPr="002A1708" w:rsidRDefault="00B917AA" w:rsidP="00B917AA">
      <w:pPr>
        <w:overflowPunct w:val="0"/>
        <w:autoSpaceDE w:val="0"/>
        <w:autoSpaceDN w:val="0"/>
        <w:adjustRightInd w:val="0"/>
        <w:textAlignment w:val="baseline"/>
        <w:rPr>
          <w:ins w:id="8364" w:author="R4-1809493" w:date="2018-07-11T16:18:00Z"/>
        </w:rPr>
      </w:pPr>
      <w:ins w:id="8365" w:author="R4-1809493" w:date="2018-07-11T16:18:00Z">
        <w:r>
          <w:t xml:space="preserve">To conserve test time it is beneficial </w:t>
        </w:r>
        <w:r w:rsidRPr="002A1708">
          <w:t>to</w:t>
        </w:r>
        <w:r>
          <w:t xml:space="preserve"> measure two orthogonal</w:t>
        </w:r>
        <w:r w:rsidRPr="002A1708">
          <w:t xml:space="preserve"> polari</w:t>
        </w:r>
        <w:r>
          <w:t>z</w:t>
        </w:r>
        <w:r w:rsidRPr="002A1708">
          <w:t>ation</w:t>
        </w:r>
        <w:r>
          <w:t xml:space="preserve">s </w:t>
        </w:r>
        <w:r w:rsidRPr="002A1708">
          <w:t xml:space="preserve">and add </w:t>
        </w:r>
        <w:r>
          <w:t>the result</w:t>
        </w:r>
        <w:r w:rsidRPr="002A1708">
          <w:t xml:space="preserve"> together</w:t>
        </w:r>
        <w:r>
          <w:t xml:space="preserve">. Otherwise, each polarization must be measured separately including a polarization matching procedure. </w:t>
        </w:r>
      </w:ins>
    </w:p>
    <w:p w14:paraId="60BF3662" w14:textId="7A4CB74D" w:rsidR="00750ED6" w:rsidRDefault="00750ED6">
      <w:pPr>
        <w:spacing w:after="0"/>
        <w:rPr>
          <w:rFonts w:ascii="Arial" w:hAnsi="Arial"/>
          <w:sz w:val="36"/>
        </w:rPr>
      </w:pPr>
    </w:p>
    <w:p w14:paraId="0C8D01DC" w14:textId="77777777" w:rsidR="00B47796" w:rsidRDefault="00B47796">
      <w:pPr>
        <w:spacing w:after="0"/>
        <w:rPr>
          <w:ins w:id="8366" w:author="Huawei" w:date="2018-07-11T16:39:00Z"/>
          <w:rFonts w:ascii="Arial" w:hAnsi="Arial"/>
          <w:sz w:val="36"/>
        </w:rPr>
      </w:pPr>
      <w:ins w:id="8367" w:author="Huawei" w:date="2018-07-11T16:39:00Z">
        <w:r>
          <w:br w:type="page"/>
        </w:r>
      </w:ins>
    </w:p>
    <w:p w14:paraId="2199FFD0" w14:textId="0C82AF55" w:rsidR="00EB0004" w:rsidRDefault="00EB0004" w:rsidP="00EB0004">
      <w:pPr>
        <w:pStyle w:val="Heading8"/>
      </w:pPr>
      <w:bookmarkStart w:id="8368" w:name="_Toc519095044"/>
      <w:r w:rsidRPr="004D3578">
        <w:lastRenderedPageBreak/>
        <w:t xml:space="preserve">Annex </w:t>
      </w:r>
      <w:r>
        <w:t>C</w:t>
      </w:r>
      <w:r w:rsidRPr="004D3578">
        <w:t xml:space="preserve"> (informative):</w:t>
      </w:r>
      <w:r w:rsidRPr="004D3578">
        <w:br/>
      </w:r>
      <w:r w:rsidR="000C671E" w:rsidRPr="000C671E">
        <w:t>Test tolerances and derivation of test requirements</w:t>
      </w:r>
      <w:bookmarkEnd w:id="8368"/>
    </w:p>
    <w:p w14:paraId="4CB7E03E" w14:textId="77777777" w:rsidR="00045261" w:rsidRPr="0086206A" w:rsidRDefault="00045261" w:rsidP="00045261">
      <w:pPr>
        <w:rPr>
          <w:rFonts w:cs="v4.2.0"/>
        </w:rPr>
      </w:pPr>
      <w:bookmarkStart w:id="8369" w:name="_Toc486926974"/>
      <w:bookmarkStart w:id="8370" w:name="_Toc492581352"/>
      <w:r w:rsidRPr="0086206A">
        <w:rPr>
          <w:rFonts w:cs="v4.2.0"/>
        </w:rPr>
        <w:t xml:space="preserve">The test requirements explicitly defined in this specification have been calculated by relaxing the minimum requirements of the core specification </w:t>
      </w:r>
      <w:r>
        <w:rPr>
          <w:rFonts w:cs="v4.2.0"/>
        </w:rPr>
        <w:t xml:space="preserve">3GPP </w:t>
      </w:r>
      <w:r w:rsidRPr="0086206A">
        <w:rPr>
          <w:rFonts w:cs="v4.2.0"/>
        </w:rPr>
        <w:t>TS 38.104 [</w:t>
      </w:r>
      <w:r>
        <w:rPr>
          <w:rFonts w:cs="v4.2.0"/>
        </w:rPr>
        <w:t>2</w:t>
      </w:r>
      <w:r w:rsidRPr="0086206A">
        <w:rPr>
          <w:rFonts w:cs="v4.2.0"/>
        </w:rPr>
        <w:t xml:space="preserve">] </w:t>
      </w:r>
      <w:r>
        <w:rPr>
          <w:rFonts w:cs="v4.2.0"/>
        </w:rPr>
        <w:t>using the test t</w:t>
      </w:r>
      <w:r w:rsidRPr="0086206A">
        <w:rPr>
          <w:rFonts w:cs="v4.2.0"/>
        </w:rPr>
        <w:t xml:space="preserve">olerances </w:t>
      </w:r>
      <w:r>
        <w:rPr>
          <w:rFonts w:cs="v4.2.0"/>
        </w:rPr>
        <w:t xml:space="preserve">(TT) </w:t>
      </w:r>
      <w:r w:rsidRPr="0086206A">
        <w:rPr>
          <w:rFonts w:cs="v4.2.0"/>
        </w:rPr>
        <w:t xml:space="preserve">defined here. When the </w:t>
      </w:r>
      <w:r>
        <w:rPr>
          <w:rFonts w:cs="v4.2.0"/>
        </w:rPr>
        <w:t xml:space="preserve">TT value </w:t>
      </w:r>
      <w:r w:rsidRPr="0086206A">
        <w:rPr>
          <w:rFonts w:cs="v4.2.0"/>
        </w:rPr>
        <w:t xml:space="preserve">is zero, the test requirement will be the same as the minimum requirement. When the </w:t>
      </w:r>
      <w:r>
        <w:rPr>
          <w:rFonts w:cs="v4.2.0"/>
        </w:rPr>
        <w:t>TT value</w:t>
      </w:r>
      <w:r w:rsidRPr="0086206A">
        <w:rPr>
          <w:rFonts w:cs="v4.2.0"/>
        </w:rPr>
        <w:t xml:space="preserve"> is non-zero, the test requirements will differ from the minimum requirements, and the formula used for this relaxation is given in the following tables.</w:t>
      </w:r>
    </w:p>
    <w:p w14:paraId="4522888F" w14:textId="77777777" w:rsidR="00045261" w:rsidRPr="0086206A" w:rsidRDefault="00045261" w:rsidP="00045261">
      <w:pPr>
        <w:keepNext/>
        <w:rPr>
          <w:noProof/>
          <w:snapToGrid w:val="0"/>
        </w:rPr>
      </w:pPr>
      <w:r w:rsidRPr="0086206A">
        <w:rPr>
          <w:noProof/>
          <w:snapToGrid w:val="0"/>
        </w:rPr>
        <w:t xml:space="preserve">The </w:t>
      </w:r>
      <w:r>
        <w:rPr>
          <w:noProof/>
          <w:snapToGrid w:val="0"/>
        </w:rPr>
        <w:t>TT</w:t>
      </w:r>
      <w:r w:rsidRPr="00FB348E">
        <w:rPr>
          <w:noProof/>
          <w:snapToGrid w:val="0"/>
          <w:vertAlign w:val="subscript"/>
        </w:rPr>
        <w:t>OTA</w:t>
      </w:r>
      <w:r>
        <w:rPr>
          <w:noProof/>
          <w:snapToGrid w:val="0"/>
        </w:rPr>
        <w:t xml:space="preserve"> values </w:t>
      </w:r>
      <w:r w:rsidRPr="0086206A">
        <w:rPr>
          <w:noProof/>
          <w:snapToGrid w:val="0"/>
        </w:rPr>
        <w:t xml:space="preserve">are derived from </w:t>
      </w:r>
      <w:r>
        <w:rPr>
          <w:noProof/>
          <w:snapToGrid w:val="0"/>
        </w:rPr>
        <w:t>OTA Test System</w:t>
      </w:r>
      <w:r w:rsidRPr="0086206A">
        <w:rPr>
          <w:noProof/>
          <w:snapToGrid w:val="0"/>
        </w:rPr>
        <w:t xml:space="preserve"> uncertainties, regulatory requirements and criticality to system performance. As a result, the </w:t>
      </w:r>
      <w:r>
        <w:rPr>
          <w:noProof/>
          <w:snapToGrid w:val="0"/>
        </w:rPr>
        <w:t>TT</w:t>
      </w:r>
      <w:r w:rsidRPr="001F43D7">
        <w:rPr>
          <w:noProof/>
          <w:snapToGrid w:val="0"/>
          <w:vertAlign w:val="subscript"/>
        </w:rPr>
        <w:t>OTA</w:t>
      </w:r>
      <w:r>
        <w:rPr>
          <w:noProof/>
          <w:snapToGrid w:val="0"/>
        </w:rPr>
        <w:t xml:space="preserve"> values </w:t>
      </w:r>
      <w:r w:rsidRPr="0086206A">
        <w:rPr>
          <w:noProof/>
          <w:snapToGrid w:val="0"/>
        </w:rPr>
        <w:t>may sometimes be set to zero.</w:t>
      </w:r>
    </w:p>
    <w:p w14:paraId="58DDAE37" w14:textId="77777777" w:rsidR="00045261" w:rsidRPr="00C56F95" w:rsidRDefault="00045261" w:rsidP="00045261">
      <w:pPr>
        <w:keepNext/>
        <w:rPr>
          <w:noProof/>
        </w:rPr>
      </w:pPr>
      <w:r w:rsidRPr="00391890">
        <w:rPr>
          <w:noProof/>
        </w:rPr>
        <w:t xml:space="preserve">The </w:t>
      </w:r>
      <w:r>
        <w:rPr>
          <w:noProof/>
          <w:snapToGrid w:val="0"/>
        </w:rPr>
        <w:t>TT</w:t>
      </w:r>
      <w:r w:rsidRPr="001F43D7">
        <w:rPr>
          <w:noProof/>
          <w:snapToGrid w:val="0"/>
          <w:vertAlign w:val="subscript"/>
        </w:rPr>
        <w:t>OTA</w:t>
      </w:r>
      <w:r>
        <w:rPr>
          <w:noProof/>
          <w:snapToGrid w:val="0"/>
        </w:rPr>
        <w:t xml:space="preserve"> </w:t>
      </w:r>
      <w:r>
        <w:rPr>
          <w:noProof/>
        </w:rPr>
        <w:t>values</w:t>
      </w:r>
      <w:r w:rsidRPr="00391890">
        <w:rPr>
          <w:noProof/>
        </w:rPr>
        <w:t xml:space="preserve"> should not be modified for any reason e.g. to take account of commonly known </w:t>
      </w:r>
      <w:r>
        <w:rPr>
          <w:noProof/>
        </w:rPr>
        <w:t>OTA Test System</w:t>
      </w:r>
      <w:r w:rsidRPr="00391890">
        <w:rPr>
          <w:noProof/>
        </w:rPr>
        <w:t xml:space="preserve"> errors (such as mismatch</w:t>
      </w:r>
      <w:r w:rsidRPr="00C56F95">
        <w:rPr>
          <w:noProof/>
        </w:rPr>
        <w:t>, cable loss, etc.).</w:t>
      </w:r>
    </w:p>
    <w:p w14:paraId="4B714CC5" w14:textId="28A17035" w:rsidR="00045261" w:rsidRPr="00551221" w:rsidRDefault="00045261" w:rsidP="00045261">
      <w:pPr>
        <w:rPr>
          <w:rFonts w:cs="Arial"/>
        </w:rPr>
      </w:pPr>
      <w:r w:rsidRPr="00FE01AB">
        <w:rPr>
          <w:rFonts w:cs="v4.2.0"/>
        </w:rPr>
        <w:t xml:space="preserve">Note that a formula for applying </w:t>
      </w:r>
      <w:r>
        <w:rPr>
          <w:noProof/>
          <w:snapToGrid w:val="0"/>
        </w:rPr>
        <w:t>TT</w:t>
      </w:r>
      <w:r w:rsidRPr="001F43D7">
        <w:rPr>
          <w:noProof/>
          <w:snapToGrid w:val="0"/>
          <w:vertAlign w:val="subscript"/>
        </w:rPr>
        <w:t>OTA</w:t>
      </w:r>
      <w:r>
        <w:rPr>
          <w:noProof/>
          <w:snapToGrid w:val="0"/>
        </w:rPr>
        <w:t xml:space="preserve"> </w:t>
      </w:r>
      <w:r>
        <w:rPr>
          <w:rFonts w:cs="v4.2.0"/>
        </w:rPr>
        <w:t xml:space="preserve">values </w:t>
      </w:r>
      <w:r w:rsidRPr="00FE01AB">
        <w:rPr>
          <w:rFonts w:cs="v4.2.0"/>
        </w:rPr>
        <w:t xml:space="preserve">is provided for all </w:t>
      </w:r>
      <w:r>
        <w:rPr>
          <w:rFonts w:cs="v4.2.0"/>
        </w:rPr>
        <w:t xml:space="preserve">OTA </w:t>
      </w:r>
      <w:r w:rsidRPr="00FE01AB">
        <w:rPr>
          <w:rFonts w:cs="v4.2.0"/>
        </w:rPr>
        <w:t xml:space="preserve">tests, even those with a test tolerance of zero. This is necessary in the case where the </w:t>
      </w:r>
      <w:r>
        <w:rPr>
          <w:rFonts w:cs="v4.2.0"/>
        </w:rPr>
        <w:t>OTA Test System</w:t>
      </w:r>
      <w:r w:rsidRPr="00FE01AB">
        <w:rPr>
          <w:rFonts w:cs="v4.2.0"/>
        </w:rPr>
        <w:t xml:space="preserve"> uncertainty is greater than that allowed in sub</w:t>
      </w:r>
      <w:r>
        <w:rPr>
          <w:rFonts w:cs="v4.2.0"/>
        </w:rPr>
        <w:t>c</w:t>
      </w:r>
      <w:r w:rsidRPr="00C56F95">
        <w:rPr>
          <w:rFonts w:cs="v4.2.0"/>
        </w:rPr>
        <w:t>lause 4.1.2. In this</w:t>
      </w:r>
      <w:r w:rsidRPr="0086206A">
        <w:rPr>
          <w:rFonts w:cs="v4.2.0"/>
        </w:rPr>
        <w:t xml:space="preserve"> event, the excess error shall be subtracted from the defined </w:t>
      </w:r>
      <w:r>
        <w:rPr>
          <w:noProof/>
          <w:snapToGrid w:val="0"/>
        </w:rPr>
        <w:t>TT</w:t>
      </w:r>
      <w:r w:rsidRPr="001F43D7">
        <w:rPr>
          <w:noProof/>
          <w:snapToGrid w:val="0"/>
          <w:vertAlign w:val="subscript"/>
        </w:rPr>
        <w:t>OTA</w:t>
      </w:r>
      <w:r>
        <w:rPr>
          <w:noProof/>
          <w:snapToGrid w:val="0"/>
        </w:rPr>
        <w:t xml:space="preserve"> </w:t>
      </w:r>
      <w:r>
        <w:rPr>
          <w:rFonts w:cs="v4.2.0"/>
        </w:rPr>
        <w:t xml:space="preserve">value </w:t>
      </w:r>
      <w:r w:rsidRPr="0086206A">
        <w:rPr>
          <w:rFonts w:cs="v4.2.0"/>
        </w:rPr>
        <w:t>in order to generate the correct tightened test requirements as defined in this annex.</w:t>
      </w:r>
    </w:p>
    <w:p w14:paraId="549B04C5" w14:textId="69ECB1BA" w:rsidR="00045261" w:rsidRDefault="00045261" w:rsidP="00045261">
      <w:pPr>
        <w:pStyle w:val="Heading1"/>
      </w:pPr>
      <w:bookmarkStart w:id="8371" w:name="_Toc492876457"/>
      <w:bookmarkStart w:id="8372" w:name="_Toc498537814"/>
      <w:bookmarkStart w:id="8373" w:name="_Toc510722777"/>
      <w:bookmarkStart w:id="8374" w:name="_Toc519095045"/>
      <w:r w:rsidRPr="00551221">
        <w:lastRenderedPageBreak/>
        <w:t>C.1</w:t>
      </w:r>
      <w:r w:rsidRPr="00551221">
        <w:tab/>
      </w:r>
      <w:r w:rsidRPr="00551221">
        <w:rPr>
          <w:lang w:eastAsia="sv-SE"/>
        </w:rPr>
        <w:t>Measurement of t</w:t>
      </w:r>
      <w:r w:rsidRPr="00551221">
        <w:t>ransmitter</w:t>
      </w:r>
      <w:bookmarkEnd w:id="8369"/>
      <w:bookmarkEnd w:id="8370"/>
      <w:bookmarkEnd w:id="8371"/>
      <w:bookmarkEnd w:id="8372"/>
      <w:bookmarkEnd w:id="8373"/>
      <w:bookmarkEnd w:id="8374"/>
    </w:p>
    <w:p w14:paraId="5A12E649" w14:textId="51E44422" w:rsidR="00045261" w:rsidDel="001769D4" w:rsidRDefault="00045261" w:rsidP="00045261">
      <w:pPr>
        <w:pStyle w:val="Guidance"/>
        <w:rPr>
          <w:del w:id="8375" w:author="Huawei" w:date="2018-07-11T18:17:00Z"/>
        </w:rPr>
      </w:pPr>
      <w:del w:id="8376" w:author="Huawei" w:date="2018-07-11T18:17:00Z">
        <w:r w:rsidDel="001769D4">
          <w:delText>Detailed structure of the subclause is TBD.</w:delText>
        </w:r>
      </w:del>
    </w:p>
    <w:p w14:paraId="22196DDD" w14:textId="75D34B04" w:rsidR="00045261" w:rsidRPr="008F0912" w:rsidRDefault="00045261" w:rsidP="00045261">
      <w:pPr>
        <w:pStyle w:val="TH"/>
      </w:pPr>
      <w:r w:rsidRPr="00FB348E">
        <w:t>Table C.1</w:t>
      </w:r>
      <w:r w:rsidRPr="008F0912">
        <w:t xml:space="preserve">-1: Derivation of </w:t>
      </w:r>
      <w:r>
        <w:t>test r</w:t>
      </w:r>
      <w:r w:rsidRPr="008F0912">
        <w:t>equirements (</w:t>
      </w:r>
      <w:ins w:id="8377" w:author="R4-1809486" w:date="2018-07-11T10:41:00Z">
        <w:r w:rsidR="002F2CA6">
          <w:t xml:space="preserve">FR1 </w:t>
        </w:r>
      </w:ins>
      <w:r w:rsidRPr="008F0912">
        <w:t>OTA transmitter tests)</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84"/>
        <w:gridCol w:w="2377"/>
        <w:gridCol w:w="2675"/>
        <w:gridCol w:w="2821"/>
      </w:tblGrid>
      <w:tr w:rsidR="00045261" w:rsidRPr="005075A2" w14:paraId="20E35454" w14:textId="77777777" w:rsidTr="00607A83">
        <w:trPr>
          <w:jc w:val="center"/>
        </w:trPr>
        <w:tc>
          <w:tcPr>
            <w:tcW w:w="1984" w:type="dxa"/>
          </w:tcPr>
          <w:p w14:paraId="44988DFA" w14:textId="77777777" w:rsidR="00045261" w:rsidRPr="005075A2" w:rsidRDefault="00045261" w:rsidP="00B06C9A">
            <w:pPr>
              <w:pStyle w:val="TAH"/>
            </w:pPr>
            <w:r w:rsidRPr="005075A2">
              <w:lastRenderedPageBreak/>
              <w:t xml:space="preserve">Test </w:t>
            </w:r>
          </w:p>
        </w:tc>
        <w:tc>
          <w:tcPr>
            <w:tcW w:w="2377" w:type="dxa"/>
          </w:tcPr>
          <w:p w14:paraId="2B8B8FBB" w14:textId="77777777" w:rsidR="00045261" w:rsidRPr="005075A2" w:rsidRDefault="00045261" w:rsidP="00B06C9A">
            <w:pPr>
              <w:pStyle w:val="TAH"/>
            </w:pPr>
            <w:r w:rsidRPr="00FB348E">
              <w:t>Minimum r</w:t>
            </w:r>
            <w:r w:rsidRPr="005075A2">
              <w:t>equirement in 3GPP </w:t>
            </w:r>
            <w:r w:rsidRPr="00FB348E">
              <w:t>TS 38.104 [2</w:t>
            </w:r>
            <w:r w:rsidRPr="005075A2">
              <w:t>]</w:t>
            </w:r>
          </w:p>
        </w:tc>
        <w:tc>
          <w:tcPr>
            <w:tcW w:w="2675" w:type="dxa"/>
          </w:tcPr>
          <w:p w14:paraId="2415BF98" w14:textId="77777777" w:rsidR="00045261" w:rsidRPr="005075A2" w:rsidRDefault="00045261" w:rsidP="00B06C9A">
            <w:pPr>
              <w:pStyle w:val="TAH"/>
            </w:pPr>
            <w:r w:rsidRPr="005075A2">
              <w:t>Test Tolerance</w:t>
            </w:r>
            <w:r w:rsidRPr="005075A2">
              <w:br/>
              <w:t>(TT</w:t>
            </w:r>
            <w:r w:rsidRPr="00FB348E">
              <w:rPr>
                <w:vertAlign w:val="subscript"/>
              </w:rPr>
              <w:t>OTA</w:t>
            </w:r>
            <w:r w:rsidRPr="005075A2">
              <w:t>)</w:t>
            </w:r>
          </w:p>
        </w:tc>
        <w:tc>
          <w:tcPr>
            <w:tcW w:w="2821" w:type="dxa"/>
          </w:tcPr>
          <w:p w14:paraId="7163E8B5" w14:textId="77777777" w:rsidR="00045261" w:rsidRPr="005075A2" w:rsidRDefault="00045261" w:rsidP="00B06C9A">
            <w:pPr>
              <w:pStyle w:val="TAH"/>
            </w:pPr>
            <w:r>
              <w:t>Test r</w:t>
            </w:r>
            <w:r w:rsidRPr="005075A2">
              <w:t>equirement in the present document</w:t>
            </w:r>
          </w:p>
        </w:tc>
      </w:tr>
      <w:tr w:rsidR="00045261" w:rsidRPr="00BA7B97" w14:paraId="2492308C" w14:textId="77777777" w:rsidTr="00607A83">
        <w:trPr>
          <w:trHeight w:val="392"/>
          <w:jc w:val="center"/>
        </w:trPr>
        <w:tc>
          <w:tcPr>
            <w:tcW w:w="1984" w:type="dxa"/>
            <w:vMerge w:val="restart"/>
          </w:tcPr>
          <w:p w14:paraId="4C26D5A2" w14:textId="77777777" w:rsidR="00045261" w:rsidRPr="005075A2" w:rsidRDefault="00045261" w:rsidP="002F2CA6">
            <w:pPr>
              <w:pStyle w:val="TAL"/>
            </w:pPr>
            <w:r w:rsidRPr="005075A2">
              <w:t>6.2 Radiated transmit power</w:t>
            </w:r>
          </w:p>
        </w:tc>
        <w:tc>
          <w:tcPr>
            <w:tcW w:w="2377" w:type="dxa"/>
            <w:vMerge w:val="restart"/>
          </w:tcPr>
          <w:p w14:paraId="08DE8DC2" w14:textId="77777777" w:rsidR="00045261" w:rsidRPr="005075A2" w:rsidRDefault="00045261"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9.2</w:t>
            </w:r>
          </w:p>
        </w:tc>
        <w:tc>
          <w:tcPr>
            <w:tcW w:w="2675" w:type="dxa"/>
          </w:tcPr>
          <w:p w14:paraId="5CF10026" w14:textId="45F1C579" w:rsidR="00045261" w:rsidRPr="00FB348E" w:rsidDel="002F2CA6" w:rsidRDefault="00045261" w:rsidP="002F2CA6">
            <w:pPr>
              <w:pStyle w:val="TAL"/>
              <w:rPr>
                <w:del w:id="8378" w:author="R4-1809486" w:date="2018-07-11T10:42:00Z"/>
                <w:rFonts w:cs="Arial"/>
              </w:rPr>
            </w:pPr>
            <w:del w:id="8379" w:author="R4-1809486" w:date="2018-07-11T10:42:00Z">
              <w:r w:rsidRPr="00FB348E" w:rsidDel="002F2CA6">
                <w:rPr>
                  <w:rFonts w:cs="Arial"/>
                </w:rPr>
                <w:delText xml:space="preserve">FR1: </w:delText>
              </w:r>
            </w:del>
          </w:p>
          <w:p w14:paraId="249FA63F" w14:textId="77777777" w:rsidR="00045261" w:rsidRPr="002F1EC8" w:rsidRDefault="00045261" w:rsidP="002F2CA6">
            <w:pPr>
              <w:pStyle w:val="TAL"/>
              <w:rPr>
                <w:rFonts w:cs="Arial"/>
                <w:lang w:eastAsia="ja-JP"/>
              </w:rPr>
            </w:pPr>
            <w:r w:rsidRPr="002F1EC8">
              <w:rPr>
                <w:rFonts w:cs="Arial"/>
              </w:rPr>
              <w:t>1.0 dB</w:t>
            </w:r>
            <w:r w:rsidRPr="002F1EC8">
              <w:rPr>
                <w:rFonts w:cs="Arial"/>
                <w:lang w:eastAsia="ja-JP"/>
              </w:rPr>
              <w:t>, f ≤ 3.0 GHz</w:t>
            </w:r>
          </w:p>
          <w:p w14:paraId="1BB97CB5" w14:textId="77777777" w:rsidR="00045261" w:rsidRDefault="00045261" w:rsidP="002F2CA6">
            <w:pPr>
              <w:pStyle w:val="TAL"/>
              <w:rPr>
                <w:rFonts w:cs="Arial"/>
                <w:lang w:eastAsia="ja-JP"/>
              </w:rPr>
            </w:pPr>
            <w:r w:rsidRPr="002F1EC8">
              <w:rPr>
                <w:rFonts w:cs="Arial"/>
                <w:lang w:eastAsia="ja-JP"/>
              </w:rPr>
              <w:t>1.2 dB, 3.0 GHz &lt; f ≤ 4.2 GHz</w:t>
            </w:r>
          </w:p>
          <w:p w14:paraId="35F1D99C" w14:textId="673197E2" w:rsidR="00045261" w:rsidRPr="001D05BB" w:rsidRDefault="00045261" w:rsidP="002F2CA6">
            <w:pPr>
              <w:pStyle w:val="TAL"/>
              <w:rPr>
                <w:rFonts w:cs="Arial"/>
                <w:lang w:eastAsia="ja-JP"/>
              </w:rPr>
            </w:pPr>
            <w:r w:rsidRPr="00672B50">
              <w:rPr>
                <w:rFonts w:cs="Arial"/>
                <w:highlight w:val="yellow"/>
                <w:lang w:eastAsia="ja-JP"/>
              </w:rPr>
              <w:t>TBD</w:t>
            </w:r>
            <w:ins w:id="8380" w:author="R4-1809486" w:date="2018-07-11T10:42:00Z">
              <w:r w:rsidR="002F2CA6">
                <w:rPr>
                  <w:rFonts w:cs="Arial"/>
                  <w:lang w:eastAsia="ja-JP"/>
                </w:rPr>
                <w:t xml:space="preserve"> dB</w:t>
              </w:r>
            </w:ins>
            <w:r>
              <w:rPr>
                <w:rFonts w:cs="Arial"/>
                <w:lang w:eastAsia="ja-JP"/>
              </w:rPr>
              <w:t>, 4.2</w:t>
            </w:r>
            <w:r w:rsidRPr="002F1EC8">
              <w:rPr>
                <w:rFonts w:cs="Arial"/>
                <w:lang w:eastAsia="ja-JP"/>
              </w:rPr>
              <w:t xml:space="preserve"> GHz</w:t>
            </w:r>
            <w:r>
              <w:rPr>
                <w:rFonts w:cs="Arial"/>
                <w:lang w:eastAsia="ja-JP"/>
              </w:rPr>
              <w:t xml:space="preserve"> &lt; f ≤ 6.0</w:t>
            </w:r>
            <w:r w:rsidRPr="002F1EC8">
              <w:rPr>
                <w:rFonts w:cs="Arial"/>
                <w:lang w:eastAsia="ja-JP"/>
              </w:rPr>
              <w:t xml:space="preserve"> GHz</w:t>
            </w:r>
          </w:p>
        </w:tc>
        <w:tc>
          <w:tcPr>
            <w:tcW w:w="2821" w:type="dxa"/>
            <w:vMerge w:val="restart"/>
          </w:tcPr>
          <w:p w14:paraId="1A3615CF" w14:textId="77777777" w:rsidR="00045261" w:rsidRPr="002F1EC8" w:rsidRDefault="00045261" w:rsidP="002F2CA6">
            <w:pPr>
              <w:pStyle w:val="TAL"/>
            </w:pPr>
            <w:r w:rsidRPr="002F1EC8">
              <w:t>Formula:</w:t>
            </w:r>
          </w:p>
          <w:p w14:paraId="27EF5B66" w14:textId="77777777" w:rsidR="00045261" w:rsidRPr="002F1EC8" w:rsidRDefault="00045261" w:rsidP="002F2CA6">
            <w:pPr>
              <w:pStyle w:val="TAL"/>
              <w:rPr>
                <w:rFonts w:cs="Arial"/>
                <w:szCs w:val="18"/>
              </w:rPr>
            </w:pPr>
            <w:r w:rsidRPr="002F1EC8">
              <w:rPr>
                <w:rFonts w:cs="Arial"/>
                <w:szCs w:val="18"/>
              </w:rPr>
              <w:t>Upper limit + TT, Lower limit – TT</w:t>
            </w:r>
          </w:p>
        </w:tc>
      </w:tr>
      <w:tr w:rsidR="00045261" w:rsidRPr="00BA7B97" w14:paraId="0CD35D70" w14:textId="77777777" w:rsidTr="00607A83">
        <w:trPr>
          <w:trHeight w:val="392"/>
          <w:jc w:val="center"/>
        </w:trPr>
        <w:tc>
          <w:tcPr>
            <w:tcW w:w="1984" w:type="dxa"/>
            <w:vMerge/>
          </w:tcPr>
          <w:p w14:paraId="175D3232" w14:textId="77777777" w:rsidR="00045261" w:rsidRPr="005075A2" w:rsidRDefault="00045261" w:rsidP="002F2CA6">
            <w:pPr>
              <w:pStyle w:val="TAL"/>
            </w:pPr>
          </w:p>
        </w:tc>
        <w:tc>
          <w:tcPr>
            <w:tcW w:w="2377" w:type="dxa"/>
            <w:vMerge/>
          </w:tcPr>
          <w:p w14:paraId="6D5B58A4" w14:textId="77777777" w:rsidR="00045261" w:rsidRPr="005075A2" w:rsidRDefault="00045261" w:rsidP="002F2CA6">
            <w:pPr>
              <w:pStyle w:val="TAL"/>
              <w:rPr>
                <w:rFonts w:cs="Arial"/>
              </w:rPr>
            </w:pPr>
          </w:p>
        </w:tc>
        <w:tc>
          <w:tcPr>
            <w:tcW w:w="2675" w:type="dxa"/>
          </w:tcPr>
          <w:p w14:paraId="6464796C" w14:textId="3997ECDD" w:rsidR="00045261" w:rsidRPr="00FB348E" w:rsidRDefault="00045261" w:rsidP="002F2CA6">
            <w:pPr>
              <w:pStyle w:val="TAL"/>
              <w:rPr>
                <w:rFonts w:cs="Arial"/>
              </w:rPr>
            </w:pPr>
            <w:del w:id="8381" w:author="R4-1809486" w:date="2018-07-11T10:42:00Z">
              <w:r w:rsidRPr="00FB348E" w:rsidDel="002F2CA6">
                <w:rPr>
                  <w:rFonts w:cs="Arial"/>
                  <w:lang w:eastAsia="ja-JP"/>
                </w:rPr>
                <w:delText xml:space="preserve">FR2: </w:delText>
              </w:r>
              <w:r w:rsidRPr="00672B50" w:rsidDel="002F2CA6">
                <w:rPr>
                  <w:rFonts w:cs="Arial"/>
                  <w:highlight w:val="yellow"/>
                  <w:lang w:eastAsia="ja-JP"/>
                </w:rPr>
                <w:delText>TBD</w:delText>
              </w:r>
            </w:del>
          </w:p>
        </w:tc>
        <w:tc>
          <w:tcPr>
            <w:tcW w:w="2821" w:type="dxa"/>
            <w:vMerge/>
            <w:tcBorders>
              <w:bottom w:val="single" w:sz="4" w:space="0" w:color="auto"/>
            </w:tcBorders>
          </w:tcPr>
          <w:p w14:paraId="7D930929" w14:textId="77777777" w:rsidR="00045261" w:rsidRPr="00FB348E" w:rsidRDefault="00045261" w:rsidP="002F2CA6">
            <w:pPr>
              <w:pStyle w:val="TAL"/>
            </w:pPr>
          </w:p>
        </w:tc>
      </w:tr>
      <w:tr w:rsidR="002F2CA6" w:rsidRPr="00BA7B97" w14:paraId="36BD0DB3" w14:textId="77777777" w:rsidTr="00607A83">
        <w:trPr>
          <w:trHeight w:val="392"/>
          <w:jc w:val="center"/>
        </w:trPr>
        <w:tc>
          <w:tcPr>
            <w:tcW w:w="1984" w:type="dxa"/>
          </w:tcPr>
          <w:p w14:paraId="23B448C3" w14:textId="6928F627" w:rsidR="002F2CA6" w:rsidRPr="005075A2" w:rsidRDefault="002F2CA6" w:rsidP="002F2CA6">
            <w:pPr>
              <w:pStyle w:val="TAL"/>
            </w:pPr>
            <w:ins w:id="8382" w:author="R4-1809486" w:date="2018-07-11T10:43:00Z">
              <w:r w:rsidRPr="002330FA">
                <w:t>6.3</w:t>
              </w:r>
              <w:r w:rsidRPr="002330FA">
                <w:tab/>
                <w:t>OTA base station output power</w:t>
              </w:r>
            </w:ins>
          </w:p>
        </w:tc>
        <w:tc>
          <w:tcPr>
            <w:tcW w:w="2377" w:type="dxa"/>
          </w:tcPr>
          <w:p w14:paraId="565827B9" w14:textId="63781FBD" w:rsidR="002F2CA6" w:rsidRPr="005075A2" w:rsidRDefault="002F2CA6" w:rsidP="002F2CA6">
            <w:pPr>
              <w:pStyle w:val="TAL"/>
              <w:rPr>
                <w:rFonts w:cs="Arial"/>
              </w:rPr>
            </w:pPr>
            <w:ins w:id="8383" w:author="R4-1809486" w:date="2018-07-11T10:43: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w:t>
              </w:r>
              <w:r>
                <w:rPr>
                  <w:rFonts w:cs="Arial" w:hint="eastAsia"/>
                  <w:lang w:eastAsia="ja-JP"/>
                </w:rPr>
                <w:t>3</w:t>
              </w:r>
            </w:ins>
          </w:p>
        </w:tc>
        <w:tc>
          <w:tcPr>
            <w:tcW w:w="2675" w:type="dxa"/>
          </w:tcPr>
          <w:p w14:paraId="1266933E" w14:textId="77777777" w:rsidR="002F2CA6" w:rsidRPr="002F1EC8" w:rsidRDefault="002F2CA6" w:rsidP="002F2CA6">
            <w:pPr>
              <w:pStyle w:val="TAL"/>
              <w:rPr>
                <w:ins w:id="8384" w:author="R4-1809486" w:date="2018-07-11T10:43:00Z"/>
                <w:rFonts w:cs="Arial"/>
                <w:lang w:eastAsia="ja-JP"/>
              </w:rPr>
            </w:pPr>
            <w:ins w:id="8385" w:author="R4-1809486" w:date="2018-07-11T10:43:00Z">
              <w:r w:rsidRPr="00A55572">
                <w:rPr>
                  <w:rFonts w:cs="Arial" w:hint="eastAsia"/>
                  <w:highlight w:val="yellow"/>
                  <w:lang w:eastAsia="ja-JP"/>
                </w:rPr>
                <w:t>TBD</w:t>
              </w:r>
              <w:r w:rsidRPr="002F1EC8">
                <w:rPr>
                  <w:rFonts w:cs="Arial"/>
                </w:rPr>
                <w:t> dB</w:t>
              </w:r>
              <w:r w:rsidRPr="002F1EC8">
                <w:rPr>
                  <w:rFonts w:cs="Arial"/>
                  <w:lang w:eastAsia="ja-JP"/>
                </w:rPr>
                <w:t>, f ≤ 3.0 GHz</w:t>
              </w:r>
            </w:ins>
          </w:p>
          <w:p w14:paraId="042B757D" w14:textId="77777777" w:rsidR="002F2CA6" w:rsidRDefault="002F2CA6" w:rsidP="002F2CA6">
            <w:pPr>
              <w:pStyle w:val="TAL"/>
              <w:rPr>
                <w:ins w:id="8386" w:author="R4-1809486" w:date="2018-07-11T10:43:00Z"/>
                <w:rFonts w:cs="Arial"/>
                <w:lang w:eastAsia="ja-JP"/>
              </w:rPr>
            </w:pPr>
            <w:ins w:id="8387" w:author="R4-1809486" w:date="2018-07-11T10:43:00Z">
              <w:r w:rsidRPr="00A55572">
                <w:rPr>
                  <w:rFonts w:cs="Arial" w:hint="eastAsia"/>
                  <w:highlight w:val="yellow"/>
                  <w:lang w:eastAsia="ja-JP"/>
                </w:rPr>
                <w:t>TBD</w:t>
              </w:r>
              <w:r w:rsidRPr="002F1EC8">
                <w:rPr>
                  <w:rFonts w:cs="Arial"/>
                  <w:lang w:eastAsia="ja-JP"/>
                </w:rPr>
                <w:t xml:space="preserve"> dB, 3.0 GHz &lt; f ≤ 4.2 GHz</w:t>
              </w:r>
            </w:ins>
          </w:p>
          <w:p w14:paraId="0EF8B79B" w14:textId="1246E639" w:rsidR="002F2CA6" w:rsidRDefault="002F2CA6" w:rsidP="002F2CA6">
            <w:pPr>
              <w:pStyle w:val="TAL"/>
              <w:rPr>
                <w:rFonts w:cs="Arial"/>
                <w:highlight w:val="yellow"/>
                <w:lang w:eastAsia="ja-JP"/>
              </w:rPr>
            </w:pPr>
            <w:ins w:id="8388" w:author="R4-1809486" w:date="2018-07-11T10:43:00Z">
              <w:r w:rsidRPr="00A55572">
                <w:rPr>
                  <w:rFonts w:cs="Arial"/>
                  <w:highlight w:val="yellow"/>
                  <w:lang w:eastAsia="ja-JP"/>
                </w:rPr>
                <w:t>TBD</w:t>
              </w:r>
              <w:r>
                <w:rPr>
                  <w:rFonts w:cs="Arial"/>
                  <w:lang w:eastAsia="ja-JP"/>
                </w:rPr>
                <w:t>, 4.2</w:t>
              </w:r>
              <w:r w:rsidRPr="002F1EC8">
                <w:rPr>
                  <w:rFonts w:cs="Arial"/>
                  <w:lang w:eastAsia="ja-JP"/>
                </w:rPr>
                <w:t xml:space="preserve"> GHz</w:t>
              </w:r>
              <w:r>
                <w:rPr>
                  <w:rFonts w:cs="Arial"/>
                  <w:lang w:eastAsia="ja-JP"/>
                </w:rPr>
                <w:t xml:space="preserve"> &lt; f ≤ 6.0</w:t>
              </w:r>
              <w:r w:rsidRPr="002F1EC8">
                <w:rPr>
                  <w:rFonts w:cs="Arial"/>
                  <w:lang w:eastAsia="ja-JP"/>
                </w:rPr>
                <w:t xml:space="preserve"> GHz</w:t>
              </w:r>
            </w:ins>
          </w:p>
        </w:tc>
        <w:tc>
          <w:tcPr>
            <w:tcW w:w="2821" w:type="dxa"/>
            <w:tcBorders>
              <w:bottom w:val="single" w:sz="4" w:space="0" w:color="auto"/>
            </w:tcBorders>
          </w:tcPr>
          <w:p w14:paraId="44FAD9D2" w14:textId="77777777" w:rsidR="002F2CA6" w:rsidRPr="00953267" w:rsidRDefault="002F2CA6" w:rsidP="002F2CA6">
            <w:pPr>
              <w:pStyle w:val="TAL"/>
              <w:rPr>
                <w:ins w:id="8389" w:author="R4-1809486" w:date="2018-07-11T10:43:00Z"/>
              </w:rPr>
            </w:pPr>
            <w:ins w:id="8390" w:author="R4-1809486" w:date="2018-07-11T10:43:00Z">
              <w:r w:rsidRPr="00953267">
                <w:t>Formula:</w:t>
              </w:r>
            </w:ins>
          </w:p>
          <w:p w14:paraId="66832135" w14:textId="77777777" w:rsidR="002F2CA6" w:rsidRDefault="002F2CA6" w:rsidP="002F2CA6">
            <w:pPr>
              <w:pStyle w:val="TAL"/>
              <w:rPr>
                <w:ins w:id="8391" w:author="R4-1809486" w:date="2018-07-11T10:43:00Z"/>
                <w:lang w:eastAsia="ja-JP"/>
              </w:rPr>
            </w:pPr>
            <w:ins w:id="8392" w:author="R4-1809486" w:date="2018-07-11T10:43:00Z">
              <w:r w:rsidRPr="00953267">
                <w:t xml:space="preserve">Upper limit + TT, Lower limit </w:t>
              </w:r>
              <w:r>
                <w:t>–</w:t>
              </w:r>
              <w:r w:rsidRPr="00953267">
                <w:t xml:space="preserve"> TT</w:t>
              </w:r>
            </w:ins>
          </w:p>
          <w:p w14:paraId="76A86F26" w14:textId="77777777" w:rsidR="002F2CA6" w:rsidRPr="005075A2" w:rsidRDefault="002F2CA6" w:rsidP="002F2CA6">
            <w:pPr>
              <w:pStyle w:val="TAL"/>
              <w:rPr>
                <w:highlight w:val="yellow"/>
              </w:rPr>
            </w:pPr>
          </w:p>
        </w:tc>
      </w:tr>
      <w:tr w:rsidR="002F2CA6" w:rsidRPr="00BA7B97" w14:paraId="33213137" w14:textId="77777777" w:rsidTr="00607A83">
        <w:trPr>
          <w:trHeight w:val="392"/>
          <w:jc w:val="center"/>
          <w:ins w:id="8393" w:author="R4-1809486" w:date="2018-07-11T10:43:00Z"/>
        </w:trPr>
        <w:tc>
          <w:tcPr>
            <w:tcW w:w="1984" w:type="dxa"/>
          </w:tcPr>
          <w:p w14:paraId="3765A4D1" w14:textId="1B69D2EA" w:rsidR="002F2CA6" w:rsidRPr="002330FA" w:rsidRDefault="002F2CA6" w:rsidP="002F2CA6">
            <w:pPr>
              <w:pStyle w:val="TAL"/>
              <w:rPr>
                <w:ins w:id="8394" w:author="R4-1809486" w:date="2018-07-11T10:43:00Z"/>
              </w:rPr>
            </w:pPr>
            <w:ins w:id="8395" w:author="R4-1809486" w:date="2018-07-11T10:43:00Z">
              <w:r w:rsidRPr="002330FA">
                <w:t>6.4</w:t>
              </w:r>
              <w:r w:rsidRPr="002330FA">
                <w:tab/>
                <w:t>OTA output power dynamics</w:t>
              </w:r>
            </w:ins>
          </w:p>
        </w:tc>
        <w:tc>
          <w:tcPr>
            <w:tcW w:w="2377" w:type="dxa"/>
          </w:tcPr>
          <w:p w14:paraId="5170C828" w14:textId="45CD1CDF" w:rsidR="002F2CA6" w:rsidRPr="005075A2" w:rsidRDefault="002F2CA6" w:rsidP="002F2CA6">
            <w:pPr>
              <w:pStyle w:val="TAL"/>
              <w:rPr>
                <w:ins w:id="8396" w:author="R4-1809486" w:date="2018-07-11T10:43:00Z"/>
                <w:rFonts w:cs="Arial"/>
              </w:rPr>
            </w:pPr>
            <w:ins w:id="8397" w:author="R4-1809486" w:date="2018-07-11T10:43: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w:t>
              </w:r>
              <w:r>
                <w:rPr>
                  <w:rFonts w:cs="Arial" w:hint="eastAsia"/>
                  <w:lang w:eastAsia="ja-JP"/>
                </w:rPr>
                <w:t>4</w:t>
              </w:r>
            </w:ins>
          </w:p>
        </w:tc>
        <w:tc>
          <w:tcPr>
            <w:tcW w:w="2675" w:type="dxa"/>
          </w:tcPr>
          <w:p w14:paraId="6EBB8563" w14:textId="68D963E3" w:rsidR="002F2CA6" w:rsidRPr="00A55572" w:rsidRDefault="002F2CA6" w:rsidP="002F2CA6">
            <w:pPr>
              <w:pStyle w:val="TAL"/>
              <w:rPr>
                <w:ins w:id="8398" w:author="R4-1809486" w:date="2018-07-11T10:43:00Z"/>
                <w:rFonts w:cs="Arial"/>
                <w:highlight w:val="yellow"/>
                <w:lang w:eastAsia="ja-JP"/>
              </w:rPr>
            </w:pPr>
            <w:ins w:id="8399" w:author="R4-1809486" w:date="2018-07-11T10:43:00Z">
              <w:r>
                <w:rPr>
                  <w:rFonts w:cs="Arial" w:hint="eastAsia"/>
                  <w:lang w:eastAsia="ja-JP"/>
                </w:rPr>
                <w:t>[0.4] dB</w:t>
              </w:r>
            </w:ins>
          </w:p>
        </w:tc>
        <w:tc>
          <w:tcPr>
            <w:tcW w:w="2821" w:type="dxa"/>
            <w:tcBorders>
              <w:bottom w:val="single" w:sz="4" w:space="0" w:color="auto"/>
            </w:tcBorders>
          </w:tcPr>
          <w:p w14:paraId="76D9E33D" w14:textId="77777777" w:rsidR="002F2CA6" w:rsidRPr="00953267" w:rsidRDefault="002F2CA6" w:rsidP="002F2CA6">
            <w:pPr>
              <w:pStyle w:val="TAL"/>
              <w:rPr>
                <w:ins w:id="8400" w:author="R4-1809486" w:date="2018-07-11T10:43:00Z"/>
                <w:rFonts w:cs="v4.2.0"/>
              </w:rPr>
            </w:pPr>
            <w:ins w:id="8401" w:author="R4-1809486" w:date="2018-07-11T10:43:00Z">
              <w:r w:rsidRPr="00953267">
                <w:rPr>
                  <w:rFonts w:cs="v4.2.0"/>
                </w:rPr>
                <w:t xml:space="preserve">Formula: </w:t>
              </w:r>
            </w:ins>
          </w:p>
          <w:p w14:paraId="1FEF8AF5" w14:textId="77777777" w:rsidR="002F2CA6" w:rsidRPr="00953267" w:rsidRDefault="002F2CA6" w:rsidP="002F2CA6">
            <w:pPr>
              <w:pStyle w:val="TAL"/>
              <w:rPr>
                <w:ins w:id="8402" w:author="R4-1809486" w:date="2018-07-11T10:43:00Z"/>
                <w:rFonts w:cs="Arial"/>
                <w:lang w:eastAsia="ja-JP"/>
              </w:rPr>
            </w:pPr>
            <w:ins w:id="8403" w:author="R4-1809486" w:date="2018-07-11T10:43:00Z">
              <w:r w:rsidRPr="00953267">
                <w:rPr>
                  <w:rFonts w:cs="Arial"/>
                  <w:lang w:eastAsia="ja-JP"/>
                </w:rPr>
                <w:t>Tot</w:t>
              </w:r>
              <w:r>
                <w:rPr>
                  <w:rFonts w:cs="Arial"/>
                  <w:lang w:eastAsia="ja-JP"/>
                </w:rPr>
                <w:t xml:space="preserve">al power dynamic range – TT </w:t>
              </w:r>
            </w:ins>
          </w:p>
          <w:p w14:paraId="2AF92585" w14:textId="77777777" w:rsidR="002F2CA6" w:rsidRPr="00953267" w:rsidRDefault="002F2CA6" w:rsidP="002F2CA6">
            <w:pPr>
              <w:pStyle w:val="TAL"/>
              <w:rPr>
                <w:ins w:id="8404" w:author="R4-1809486" w:date="2018-07-11T10:43:00Z"/>
              </w:rPr>
            </w:pPr>
          </w:p>
        </w:tc>
      </w:tr>
      <w:tr w:rsidR="002F2CA6" w:rsidRPr="00BA7B97" w14:paraId="4513886F" w14:textId="77777777" w:rsidTr="00607A83">
        <w:trPr>
          <w:trHeight w:val="392"/>
          <w:jc w:val="center"/>
          <w:ins w:id="8405" w:author="R4-1809486" w:date="2018-07-11T10:43:00Z"/>
        </w:trPr>
        <w:tc>
          <w:tcPr>
            <w:tcW w:w="1984" w:type="dxa"/>
          </w:tcPr>
          <w:p w14:paraId="2B01D998" w14:textId="1965F2DA" w:rsidR="002F2CA6" w:rsidRPr="002330FA" w:rsidRDefault="002F2CA6" w:rsidP="002F2CA6">
            <w:pPr>
              <w:pStyle w:val="TAL"/>
              <w:rPr>
                <w:ins w:id="8406" w:author="R4-1809486" w:date="2018-07-11T10:43:00Z"/>
              </w:rPr>
            </w:pPr>
            <w:ins w:id="8407" w:author="R4-1809486" w:date="2018-07-11T10:43:00Z">
              <w:r w:rsidRPr="002330FA">
                <w:t>6.5</w:t>
              </w:r>
              <w:r>
                <w:rPr>
                  <w:rFonts w:hint="eastAsia"/>
                  <w:lang w:eastAsia="ja-JP"/>
                </w:rPr>
                <w:t>.1</w:t>
              </w:r>
              <w:r w:rsidRPr="002330FA">
                <w:tab/>
              </w:r>
              <w:r w:rsidRPr="00B04564">
                <w:t>OTA transmitter OFF power</w:t>
              </w:r>
            </w:ins>
          </w:p>
        </w:tc>
        <w:tc>
          <w:tcPr>
            <w:tcW w:w="2377" w:type="dxa"/>
          </w:tcPr>
          <w:p w14:paraId="01056281" w14:textId="77225794" w:rsidR="002F2CA6" w:rsidRPr="005075A2" w:rsidRDefault="002F2CA6" w:rsidP="002F2CA6">
            <w:pPr>
              <w:pStyle w:val="TAL"/>
              <w:rPr>
                <w:ins w:id="8408" w:author="R4-1809486" w:date="2018-07-11T10:43:00Z"/>
                <w:rFonts w:cs="Arial"/>
              </w:rPr>
            </w:pPr>
            <w:ins w:id="8409" w:author="R4-1809486" w:date="2018-07-11T10:43: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w:t>
              </w:r>
              <w:r>
                <w:rPr>
                  <w:rFonts w:cs="Arial" w:hint="eastAsia"/>
                  <w:lang w:eastAsia="ja-JP"/>
                </w:rPr>
                <w:t>5.2</w:t>
              </w:r>
            </w:ins>
          </w:p>
        </w:tc>
        <w:tc>
          <w:tcPr>
            <w:tcW w:w="2675" w:type="dxa"/>
          </w:tcPr>
          <w:p w14:paraId="7B86C66B" w14:textId="77777777" w:rsidR="002F2CA6" w:rsidRPr="00AB30DF" w:rsidRDefault="002F2CA6" w:rsidP="002F2CA6">
            <w:pPr>
              <w:pStyle w:val="TAL"/>
              <w:rPr>
                <w:ins w:id="8410" w:author="R4-1809486" w:date="2018-07-11T10:43:00Z"/>
                <w:rFonts w:cs="v4.2.0"/>
                <w:lang w:eastAsia="ja-JP"/>
              </w:rPr>
            </w:pPr>
            <w:ins w:id="8411" w:author="R4-1809486" w:date="2018-07-11T10:43:00Z">
              <w:r w:rsidRPr="00A55572">
                <w:rPr>
                  <w:rFonts w:cs="Arial" w:hint="eastAsia"/>
                  <w:highlight w:val="yellow"/>
                  <w:lang w:eastAsia="ja-JP"/>
                </w:rPr>
                <w:t>TBD</w:t>
              </w:r>
              <w:r w:rsidRPr="00AB30DF">
                <w:rPr>
                  <w:rFonts w:cs="Arial"/>
                </w:rPr>
                <w:t xml:space="preserve"> dB</w:t>
              </w:r>
              <w:r w:rsidRPr="00AB30DF">
                <w:rPr>
                  <w:rFonts w:cs="v4.2.0"/>
                </w:rPr>
                <w:t xml:space="preserve"> , f </w:t>
              </w:r>
              <w:r w:rsidRPr="00AB30DF">
                <w:rPr>
                  <w:rFonts w:cs="Arial"/>
                </w:rPr>
                <w:t>≤</w:t>
              </w:r>
              <w:r w:rsidRPr="00AB30DF">
                <w:rPr>
                  <w:rFonts w:cs="v4.2.0"/>
                </w:rPr>
                <w:t xml:space="preserve"> 3.0GHz</w:t>
              </w:r>
            </w:ins>
          </w:p>
          <w:p w14:paraId="7C76E83C" w14:textId="77777777" w:rsidR="002F2CA6" w:rsidRDefault="002F2CA6" w:rsidP="002F2CA6">
            <w:pPr>
              <w:pStyle w:val="TAL"/>
              <w:rPr>
                <w:ins w:id="8412" w:author="R4-1809486" w:date="2018-07-11T10:43:00Z"/>
                <w:rFonts w:cs="v4.2.0"/>
                <w:lang w:eastAsia="ja-JP"/>
              </w:rPr>
            </w:pPr>
            <w:ins w:id="8413" w:author="R4-1809486" w:date="2018-07-11T10:43:00Z">
              <w:r w:rsidRPr="00A55572">
                <w:rPr>
                  <w:rFonts w:cs="v4.2.0" w:hint="eastAsia"/>
                  <w:highlight w:val="yellow"/>
                  <w:lang w:eastAsia="ja-JP"/>
                </w:rPr>
                <w:t>TBD</w:t>
              </w:r>
              <w:r w:rsidRPr="00AB30DF">
                <w:rPr>
                  <w:rFonts w:cs="v4.2.0"/>
                </w:rPr>
                <w:t xml:space="preserve"> dB, 3.0GHz &lt; f </w:t>
              </w:r>
              <w:r w:rsidRPr="00AB30DF">
                <w:rPr>
                  <w:rFonts w:cs="Arial"/>
                </w:rPr>
                <w:t>≤</w:t>
              </w:r>
              <w:r w:rsidRPr="00AB30DF">
                <w:rPr>
                  <w:rFonts w:cs="v4.2.0"/>
                </w:rPr>
                <w:t xml:space="preserve"> 4.2GHz</w:t>
              </w:r>
            </w:ins>
          </w:p>
          <w:p w14:paraId="46A0B0E0" w14:textId="78B83F41" w:rsidR="002F2CA6" w:rsidRDefault="002F2CA6" w:rsidP="002F2CA6">
            <w:pPr>
              <w:pStyle w:val="TAL"/>
              <w:rPr>
                <w:ins w:id="8414" w:author="R4-1809486" w:date="2018-07-11T10:43:00Z"/>
                <w:rFonts w:cs="Arial"/>
                <w:lang w:eastAsia="ja-JP"/>
              </w:rPr>
            </w:pPr>
            <w:ins w:id="8415" w:author="R4-1809486" w:date="2018-07-11T10:43:00Z">
              <w:r w:rsidRPr="00A55572">
                <w:rPr>
                  <w:rFonts w:cs="v4.2.0" w:hint="eastAsia"/>
                  <w:highlight w:val="yellow"/>
                  <w:lang w:eastAsia="ja-JP"/>
                </w:rPr>
                <w:t>TBD</w:t>
              </w:r>
              <w:r>
                <w:rPr>
                  <w:rFonts w:cs="v4.2.0"/>
                </w:rPr>
                <w:t xml:space="preserve"> dB, </w:t>
              </w:r>
              <w:r>
                <w:rPr>
                  <w:rFonts w:cs="v4.2.0" w:hint="eastAsia"/>
                  <w:lang w:eastAsia="ja-JP"/>
                </w:rPr>
                <w:t>4.2</w:t>
              </w:r>
              <w:r w:rsidRPr="00AB30DF">
                <w:rPr>
                  <w:rFonts w:cs="v4.2.0"/>
                </w:rPr>
                <w:t xml:space="preserve">GHz &lt; f </w:t>
              </w:r>
              <w:r w:rsidRPr="00AB30DF">
                <w:rPr>
                  <w:rFonts w:cs="Arial"/>
                </w:rPr>
                <w:t>≤</w:t>
              </w:r>
              <w:r>
                <w:rPr>
                  <w:rFonts w:cs="v4.2.0"/>
                </w:rPr>
                <w:t xml:space="preserve"> </w:t>
              </w:r>
              <w:r>
                <w:rPr>
                  <w:rFonts w:cs="v4.2.0" w:hint="eastAsia"/>
                  <w:lang w:eastAsia="ja-JP"/>
                </w:rPr>
                <w:t>6.0</w:t>
              </w:r>
              <w:r w:rsidRPr="00AB30DF">
                <w:rPr>
                  <w:rFonts w:cs="v4.2.0"/>
                </w:rPr>
                <w:t>GHz</w:t>
              </w:r>
            </w:ins>
          </w:p>
        </w:tc>
        <w:tc>
          <w:tcPr>
            <w:tcW w:w="2821" w:type="dxa"/>
            <w:tcBorders>
              <w:bottom w:val="single" w:sz="4" w:space="0" w:color="auto"/>
            </w:tcBorders>
          </w:tcPr>
          <w:p w14:paraId="4F5F8B63" w14:textId="77777777" w:rsidR="002F2CA6" w:rsidRPr="00953267" w:rsidRDefault="002F2CA6" w:rsidP="002F2CA6">
            <w:pPr>
              <w:pStyle w:val="TAL"/>
              <w:rPr>
                <w:ins w:id="8416" w:author="R4-1809486" w:date="2018-07-11T10:43:00Z"/>
                <w:rFonts w:cs="Arial"/>
                <w:lang w:eastAsia="zh-CN"/>
              </w:rPr>
            </w:pPr>
            <w:ins w:id="8417" w:author="R4-1809486" w:date="2018-07-11T10:43:00Z">
              <w:r w:rsidRPr="00953267">
                <w:rPr>
                  <w:rFonts w:cs="Arial"/>
                  <w:lang w:eastAsia="zh-CN"/>
                </w:rPr>
                <w:t>Formula:</w:t>
              </w:r>
            </w:ins>
          </w:p>
          <w:p w14:paraId="1DAE5C31" w14:textId="1F7328A9" w:rsidR="002F2CA6" w:rsidRPr="00953267" w:rsidRDefault="002F2CA6" w:rsidP="002F2CA6">
            <w:pPr>
              <w:pStyle w:val="TAL"/>
              <w:rPr>
                <w:ins w:id="8418" w:author="R4-1809486" w:date="2018-07-11T10:43:00Z"/>
                <w:rFonts w:cs="v4.2.0"/>
              </w:rPr>
            </w:pPr>
            <w:ins w:id="8419" w:author="R4-1809486" w:date="2018-07-11T10:43:00Z">
              <w:r w:rsidRPr="00953267">
                <w:rPr>
                  <w:rFonts w:cs="Arial"/>
                </w:rPr>
                <w:t>Minimum Requirement + TT</w:t>
              </w:r>
            </w:ins>
          </w:p>
        </w:tc>
      </w:tr>
      <w:tr w:rsidR="002F2CA6" w:rsidRPr="00BA7B97" w14:paraId="5A5F6A2B" w14:textId="77777777" w:rsidTr="00607A83">
        <w:trPr>
          <w:trHeight w:val="392"/>
          <w:jc w:val="center"/>
          <w:ins w:id="8420" w:author="R4-1809486" w:date="2018-07-11T10:43:00Z"/>
        </w:trPr>
        <w:tc>
          <w:tcPr>
            <w:tcW w:w="1984" w:type="dxa"/>
          </w:tcPr>
          <w:p w14:paraId="7EA02362" w14:textId="1978D508" w:rsidR="002F2CA6" w:rsidRPr="002330FA" w:rsidRDefault="002F2CA6" w:rsidP="002F2CA6">
            <w:pPr>
              <w:pStyle w:val="TAL"/>
              <w:rPr>
                <w:ins w:id="8421" w:author="R4-1809486" w:date="2018-07-11T10:43:00Z"/>
              </w:rPr>
            </w:pPr>
            <w:ins w:id="8422" w:author="R4-1809486" w:date="2018-07-11T10:43:00Z">
              <w:r w:rsidRPr="002330FA">
                <w:t>6.5</w:t>
              </w:r>
              <w:r>
                <w:rPr>
                  <w:rFonts w:hint="eastAsia"/>
                  <w:lang w:eastAsia="ja-JP"/>
                </w:rPr>
                <w:t>.2</w:t>
              </w:r>
              <w:r w:rsidRPr="00B04564">
                <w:t xml:space="preserve"> OTA transient period</w:t>
              </w:r>
            </w:ins>
          </w:p>
        </w:tc>
        <w:tc>
          <w:tcPr>
            <w:tcW w:w="2377" w:type="dxa"/>
          </w:tcPr>
          <w:p w14:paraId="607A6DB2" w14:textId="4B914C7A" w:rsidR="002F2CA6" w:rsidRPr="005075A2" w:rsidRDefault="002F2CA6" w:rsidP="002F2CA6">
            <w:pPr>
              <w:pStyle w:val="TAL"/>
              <w:rPr>
                <w:ins w:id="8423" w:author="R4-1809486" w:date="2018-07-11T10:43:00Z"/>
                <w:rFonts w:cs="Arial"/>
              </w:rPr>
            </w:pPr>
            <w:ins w:id="8424" w:author="R4-1809486" w:date="2018-07-11T10:43: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w:t>
              </w:r>
              <w:r>
                <w:rPr>
                  <w:rFonts w:cs="Arial" w:hint="eastAsia"/>
                  <w:lang w:eastAsia="ja-JP"/>
                </w:rPr>
                <w:t>5.3</w:t>
              </w:r>
            </w:ins>
          </w:p>
        </w:tc>
        <w:tc>
          <w:tcPr>
            <w:tcW w:w="2675" w:type="dxa"/>
          </w:tcPr>
          <w:p w14:paraId="53CF32AF" w14:textId="202FC37B" w:rsidR="002F2CA6" w:rsidRPr="00A55572" w:rsidRDefault="002F2CA6" w:rsidP="002F2CA6">
            <w:pPr>
              <w:pStyle w:val="TAL"/>
              <w:rPr>
                <w:ins w:id="8425" w:author="R4-1809486" w:date="2018-07-11T10:43:00Z"/>
                <w:rFonts w:cs="Arial"/>
                <w:highlight w:val="yellow"/>
                <w:lang w:eastAsia="ja-JP"/>
              </w:rPr>
            </w:pPr>
            <w:ins w:id="8426" w:author="R4-1809486" w:date="2018-07-11T10:43:00Z">
              <w:r w:rsidRPr="00A55572">
                <w:rPr>
                  <w:rFonts w:cs="v4.2.0" w:hint="eastAsia"/>
                  <w:highlight w:val="yellow"/>
                  <w:lang w:eastAsia="ja-JP"/>
                </w:rPr>
                <w:t>TBD</w:t>
              </w:r>
            </w:ins>
          </w:p>
        </w:tc>
        <w:tc>
          <w:tcPr>
            <w:tcW w:w="2821" w:type="dxa"/>
            <w:tcBorders>
              <w:bottom w:val="single" w:sz="4" w:space="0" w:color="auto"/>
            </w:tcBorders>
          </w:tcPr>
          <w:p w14:paraId="636B1362" w14:textId="77777777" w:rsidR="002F2CA6" w:rsidRDefault="002F2CA6" w:rsidP="002F2CA6">
            <w:pPr>
              <w:pStyle w:val="TAL"/>
              <w:rPr>
                <w:ins w:id="8427" w:author="R4-1809486" w:date="2018-07-11T10:43:00Z"/>
                <w:lang w:eastAsia="ja-JP"/>
              </w:rPr>
            </w:pPr>
            <w:ins w:id="8428" w:author="R4-1809486" w:date="2018-07-11T10:43:00Z">
              <w:r w:rsidRPr="00C73224">
                <w:t xml:space="preserve">Formula: </w:t>
              </w:r>
            </w:ins>
          </w:p>
          <w:p w14:paraId="4ED8486D" w14:textId="1DD37E4E" w:rsidR="002F2CA6" w:rsidRPr="00953267" w:rsidRDefault="002F2CA6" w:rsidP="002F2CA6">
            <w:pPr>
              <w:pStyle w:val="TAL"/>
              <w:rPr>
                <w:ins w:id="8429" w:author="R4-1809486" w:date="2018-07-11T10:43:00Z"/>
                <w:rFonts w:cs="Arial"/>
                <w:lang w:eastAsia="zh-CN"/>
              </w:rPr>
            </w:pPr>
            <w:ins w:id="8430" w:author="R4-1809486" w:date="2018-07-11T10:43:00Z">
              <w:r w:rsidRPr="00953267">
                <w:rPr>
                  <w:rFonts w:cs="v4.2.0"/>
                </w:rPr>
                <w:t>Minimum Requirement</w:t>
              </w:r>
            </w:ins>
          </w:p>
        </w:tc>
      </w:tr>
      <w:tr w:rsidR="002F2CA6" w:rsidRPr="00BA7B97" w14:paraId="059117CE" w14:textId="77777777" w:rsidTr="00607A83">
        <w:trPr>
          <w:trHeight w:val="392"/>
          <w:jc w:val="center"/>
          <w:ins w:id="8431" w:author="R4-1809486" w:date="2018-07-11T10:43:00Z"/>
        </w:trPr>
        <w:tc>
          <w:tcPr>
            <w:tcW w:w="1984" w:type="dxa"/>
          </w:tcPr>
          <w:p w14:paraId="30626350" w14:textId="2A4AFE66" w:rsidR="002F2CA6" w:rsidRPr="002330FA" w:rsidRDefault="002F2CA6" w:rsidP="002F2CA6">
            <w:pPr>
              <w:pStyle w:val="TAL"/>
              <w:rPr>
                <w:ins w:id="8432" w:author="R4-1809486" w:date="2018-07-11T10:43:00Z"/>
              </w:rPr>
            </w:pPr>
            <w:ins w:id="8433" w:author="R4-1809486" w:date="2018-07-11T10:43:00Z">
              <w:r>
                <w:t>6.</w:t>
              </w:r>
              <w:r>
                <w:rPr>
                  <w:rFonts w:hint="eastAsia"/>
                  <w:lang w:eastAsia="ja-JP"/>
                </w:rPr>
                <w:t>6.1</w:t>
              </w:r>
              <w:r w:rsidRPr="002330FA">
                <w:t xml:space="preserve"> OTA frequency Error</w:t>
              </w:r>
            </w:ins>
          </w:p>
        </w:tc>
        <w:tc>
          <w:tcPr>
            <w:tcW w:w="2377" w:type="dxa"/>
          </w:tcPr>
          <w:p w14:paraId="4988AFDB" w14:textId="1A0E4A40" w:rsidR="002F2CA6" w:rsidRPr="005075A2" w:rsidRDefault="002F2CA6" w:rsidP="002F2CA6">
            <w:pPr>
              <w:pStyle w:val="TAL"/>
              <w:rPr>
                <w:ins w:id="8434" w:author="R4-1809486" w:date="2018-07-11T10:43:00Z"/>
                <w:rFonts w:cs="Arial"/>
              </w:rPr>
            </w:pPr>
            <w:ins w:id="8435" w:author="R4-1809486" w:date="2018-07-11T10:43: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w:t>
              </w:r>
              <w:r>
                <w:rPr>
                  <w:rFonts w:cs="Arial" w:hint="eastAsia"/>
                  <w:lang w:eastAsia="ja-JP"/>
                </w:rPr>
                <w:t>6.1</w:t>
              </w:r>
            </w:ins>
          </w:p>
        </w:tc>
        <w:tc>
          <w:tcPr>
            <w:tcW w:w="2675" w:type="dxa"/>
          </w:tcPr>
          <w:p w14:paraId="1BCF3C74" w14:textId="7BF1CC64" w:rsidR="002F2CA6" w:rsidRPr="00A55572" w:rsidRDefault="002F2CA6" w:rsidP="002F2CA6">
            <w:pPr>
              <w:pStyle w:val="TAL"/>
              <w:rPr>
                <w:ins w:id="8436" w:author="R4-1809486" w:date="2018-07-11T10:43:00Z"/>
                <w:rFonts w:cs="v4.2.0"/>
                <w:highlight w:val="yellow"/>
                <w:lang w:eastAsia="ja-JP"/>
              </w:rPr>
            </w:pPr>
            <w:commentRangeStart w:id="8437"/>
            <w:ins w:id="8438" w:author="R4-1809486" w:date="2018-07-11T10:43:00Z">
              <w:r w:rsidRPr="002330FA">
                <w:rPr>
                  <w:rFonts w:cs="Arial"/>
                  <w:lang w:eastAsia="ja-JP"/>
                </w:rPr>
                <w:t>12</w:t>
              </w:r>
              <w:r>
                <w:rPr>
                  <w:rFonts w:cs="Arial" w:hint="eastAsia"/>
                  <w:lang w:eastAsia="ja-JP"/>
                </w:rPr>
                <w:t xml:space="preserve"> </w:t>
              </w:r>
              <w:r w:rsidRPr="002330FA">
                <w:rPr>
                  <w:rFonts w:cs="Arial"/>
                  <w:lang w:eastAsia="ja-JP"/>
                </w:rPr>
                <w:t>Hz</w:t>
              </w:r>
              <w:commentRangeEnd w:id="8437"/>
              <w:r>
                <w:rPr>
                  <w:rStyle w:val="CommentReference"/>
                  <w:rFonts w:ascii="Times New Roman" w:hAnsi="Times New Roman"/>
                  <w:lang w:val="en-US"/>
                </w:rPr>
                <w:commentReference w:id="8437"/>
              </w:r>
            </w:ins>
          </w:p>
        </w:tc>
        <w:tc>
          <w:tcPr>
            <w:tcW w:w="2821" w:type="dxa"/>
            <w:tcBorders>
              <w:bottom w:val="single" w:sz="4" w:space="0" w:color="auto"/>
            </w:tcBorders>
          </w:tcPr>
          <w:p w14:paraId="263E7DD9" w14:textId="77777777" w:rsidR="002F2CA6" w:rsidRDefault="002F2CA6" w:rsidP="002F2CA6">
            <w:pPr>
              <w:pStyle w:val="TAL"/>
              <w:rPr>
                <w:ins w:id="8439" w:author="R4-1809486" w:date="2018-07-11T10:43:00Z"/>
                <w:lang w:eastAsia="ja-JP"/>
              </w:rPr>
            </w:pPr>
            <w:ins w:id="8440" w:author="R4-1809486" w:date="2018-07-11T10:43:00Z">
              <w:r w:rsidRPr="00C73224">
                <w:t xml:space="preserve">Formula: </w:t>
              </w:r>
            </w:ins>
          </w:p>
          <w:p w14:paraId="784EE416" w14:textId="466EA880" w:rsidR="002F2CA6" w:rsidRPr="00C73224" w:rsidRDefault="002F2CA6" w:rsidP="002F2CA6">
            <w:pPr>
              <w:pStyle w:val="TAL"/>
              <w:rPr>
                <w:ins w:id="8441" w:author="R4-1809486" w:date="2018-07-11T10:43:00Z"/>
              </w:rPr>
            </w:pPr>
            <w:ins w:id="8442" w:author="R4-1809486" w:date="2018-07-11T10:43:00Z">
              <w:r w:rsidRPr="00C73224">
                <w:t>Frequency Error limit + TT</w:t>
              </w:r>
            </w:ins>
          </w:p>
        </w:tc>
      </w:tr>
      <w:tr w:rsidR="002F2CA6" w:rsidRPr="00BA7B97" w14:paraId="34FBADE4" w14:textId="77777777" w:rsidTr="00607A83">
        <w:trPr>
          <w:trHeight w:val="392"/>
          <w:jc w:val="center"/>
          <w:ins w:id="8443" w:author="R4-1809486" w:date="2018-07-11T10:43:00Z"/>
        </w:trPr>
        <w:tc>
          <w:tcPr>
            <w:tcW w:w="1984" w:type="dxa"/>
          </w:tcPr>
          <w:p w14:paraId="29486629" w14:textId="364AD1D4" w:rsidR="002F2CA6" w:rsidRDefault="002F2CA6" w:rsidP="002F2CA6">
            <w:pPr>
              <w:pStyle w:val="TAL"/>
              <w:rPr>
                <w:ins w:id="8444" w:author="R4-1809486" w:date="2018-07-11T10:43:00Z"/>
              </w:rPr>
            </w:pPr>
            <w:ins w:id="8445" w:author="R4-1809486" w:date="2018-07-11T10:43:00Z">
              <w:r>
                <w:t>6.</w:t>
              </w:r>
              <w:r>
                <w:rPr>
                  <w:rFonts w:hint="eastAsia"/>
                  <w:lang w:eastAsia="ja-JP"/>
                </w:rPr>
                <w:t>6.2</w:t>
              </w:r>
              <w:r w:rsidRPr="00C9371A">
                <w:t xml:space="preserve"> OTA Modulation quality (EVM)</w:t>
              </w:r>
            </w:ins>
          </w:p>
        </w:tc>
        <w:tc>
          <w:tcPr>
            <w:tcW w:w="2377" w:type="dxa"/>
          </w:tcPr>
          <w:p w14:paraId="598407C9" w14:textId="6F608F39" w:rsidR="002F2CA6" w:rsidRPr="005075A2" w:rsidRDefault="002F2CA6" w:rsidP="002F2CA6">
            <w:pPr>
              <w:pStyle w:val="TAL"/>
              <w:rPr>
                <w:ins w:id="8446" w:author="R4-1809486" w:date="2018-07-11T10:43:00Z"/>
                <w:rFonts w:cs="Arial"/>
              </w:rPr>
            </w:pPr>
            <w:ins w:id="8447" w:author="R4-1809486" w:date="2018-07-11T10:43: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w:t>
              </w:r>
              <w:r>
                <w:rPr>
                  <w:rFonts w:cs="Arial" w:hint="eastAsia"/>
                  <w:lang w:eastAsia="ja-JP"/>
                </w:rPr>
                <w:t>6.2</w:t>
              </w:r>
            </w:ins>
          </w:p>
        </w:tc>
        <w:tc>
          <w:tcPr>
            <w:tcW w:w="2675" w:type="dxa"/>
          </w:tcPr>
          <w:p w14:paraId="392BA281" w14:textId="66637C69" w:rsidR="002F2CA6" w:rsidRPr="002330FA" w:rsidRDefault="002F2CA6" w:rsidP="002F2CA6">
            <w:pPr>
              <w:pStyle w:val="TAL"/>
              <w:rPr>
                <w:ins w:id="8448" w:author="R4-1809486" w:date="2018-07-11T10:43:00Z"/>
                <w:rFonts w:cs="Arial"/>
                <w:lang w:eastAsia="ja-JP"/>
              </w:rPr>
            </w:pPr>
            <w:ins w:id="8449" w:author="R4-1809486" w:date="2018-07-11T10:43:00Z">
              <w:r>
                <w:rPr>
                  <w:rFonts w:cs="Arial" w:hint="eastAsia"/>
                  <w:lang w:eastAsia="ja-JP"/>
                </w:rPr>
                <w:t>1%</w:t>
              </w:r>
            </w:ins>
          </w:p>
        </w:tc>
        <w:tc>
          <w:tcPr>
            <w:tcW w:w="2821" w:type="dxa"/>
            <w:tcBorders>
              <w:bottom w:val="single" w:sz="4" w:space="0" w:color="auto"/>
            </w:tcBorders>
          </w:tcPr>
          <w:p w14:paraId="11A8A7FB" w14:textId="77777777" w:rsidR="002F2CA6" w:rsidRDefault="002F2CA6" w:rsidP="002F2CA6">
            <w:pPr>
              <w:pStyle w:val="TAL"/>
              <w:rPr>
                <w:ins w:id="8450" w:author="R4-1809486" w:date="2018-07-11T10:43:00Z"/>
              </w:rPr>
            </w:pPr>
            <w:ins w:id="8451" w:author="R4-1809486" w:date="2018-07-11T10:43:00Z">
              <w:r>
                <w:t xml:space="preserve">Formula: </w:t>
              </w:r>
            </w:ins>
          </w:p>
          <w:p w14:paraId="5A060BB3" w14:textId="0E4107E0" w:rsidR="002F2CA6" w:rsidRPr="00C73224" w:rsidRDefault="002F2CA6" w:rsidP="002F2CA6">
            <w:pPr>
              <w:pStyle w:val="TAL"/>
              <w:rPr>
                <w:ins w:id="8452" w:author="R4-1809486" w:date="2018-07-11T10:43:00Z"/>
              </w:rPr>
            </w:pPr>
            <w:ins w:id="8453" w:author="R4-1809486" w:date="2018-07-11T10:43:00Z">
              <w:r>
                <w:t>EVM limit + TT</w:t>
              </w:r>
            </w:ins>
          </w:p>
        </w:tc>
      </w:tr>
      <w:tr w:rsidR="002F2CA6" w:rsidRPr="00BA7B97" w14:paraId="3E3BBFB0" w14:textId="77777777" w:rsidTr="00607A83">
        <w:trPr>
          <w:trHeight w:val="392"/>
          <w:jc w:val="center"/>
          <w:ins w:id="8454" w:author="R4-1809486" w:date="2018-07-11T10:43:00Z"/>
        </w:trPr>
        <w:tc>
          <w:tcPr>
            <w:tcW w:w="1984" w:type="dxa"/>
          </w:tcPr>
          <w:p w14:paraId="574FA636" w14:textId="15359A28" w:rsidR="002F2CA6" w:rsidRDefault="002F2CA6" w:rsidP="002F2CA6">
            <w:pPr>
              <w:pStyle w:val="TAL"/>
              <w:rPr>
                <w:ins w:id="8455" w:author="R4-1809486" w:date="2018-07-11T10:43:00Z"/>
              </w:rPr>
            </w:pPr>
            <w:ins w:id="8456" w:author="R4-1809486" w:date="2018-07-11T10:43:00Z">
              <w:r>
                <w:t>6.</w:t>
              </w:r>
              <w:r>
                <w:rPr>
                  <w:rFonts w:hint="eastAsia"/>
                  <w:lang w:eastAsia="ja-JP"/>
                </w:rPr>
                <w:t>6.3</w:t>
              </w:r>
              <w:r w:rsidRPr="00C9371A">
                <w:t xml:space="preserve"> OTA time alignment error</w:t>
              </w:r>
            </w:ins>
          </w:p>
        </w:tc>
        <w:tc>
          <w:tcPr>
            <w:tcW w:w="2377" w:type="dxa"/>
          </w:tcPr>
          <w:p w14:paraId="25A844EE" w14:textId="4467B47E" w:rsidR="002F2CA6" w:rsidRPr="005075A2" w:rsidRDefault="002F2CA6" w:rsidP="002F2CA6">
            <w:pPr>
              <w:pStyle w:val="TAL"/>
              <w:rPr>
                <w:ins w:id="8457" w:author="R4-1809486" w:date="2018-07-11T10:43:00Z"/>
                <w:rFonts w:cs="Arial"/>
              </w:rPr>
            </w:pPr>
            <w:ins w:id="8458" w:author="R4-1809486" w:date="2018-07-11T10:43: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w:t>
              </w:r>
              <w:r>
                <w:rPr>
                  <w:rFonts w:cs="Arial" w:hint="eastAsia"/>
                  <w:lang w:eastAsia="ja-JP"/>
                </w:rPr>
                <w:t>6.3</w:t>
              </w:r>
            </w:ins>
          </w:p>
        </w:tc>
        <w:tc>
          <w:tcPr>
            <w:tcW w:w="2675" w:type="dxa"/>
          </w:tcPr>
          <w:p w14:paraId="436913BC" w14:textId="598415F2" w:rsidR="002F2CA6" w:rsidRDefault="002F2CA6" w:rsidP="002F2CA6">
            <w:pPr>
              <w:pStyle w:val="TAL"/>
              <w:rPr>
                <w:ins w:id="8459" w:author="R4-1809486" w:date="2018-07-11T10:43:00Z"/>
                <w:rFonts w:cs="Arial"/>
                <w:lang w:eastAsia="ja-JP"/>
              </w:rPr>
            </w:pPr>
            <w:commentRangeStart w:id="8460"/>
            <w:ins w:id="8461" w:author="R4-1809486" w:date="2018-07-11T10:43:00Z">
              <w:r>
                <w:rPr>
                  <w:rFonts w:cs="Arial" w:hint="eastAsia"/>
                  <w:lang w:eastAsia="ja-JP"/>
                </w:rPr>
                <w:t>25 ns</w:t>
              </w:r>
              <w:commentRangeEnd w:id="8460"/>
              <w:r>
                <w:rPr>
                  <w:rStyle w:val="CommentReference"/>
                  <w:rFonts w:ascii="Times New Roman" w:hAnsi="Times New Roman"/>
                  <w:lang w:val="en-US"/>
                </w:rPr>
                <w:commentReference w:id="8460"/>
              </w:r>
            </w:ins>
          </w:p>
        </w:tc>
        <w:tc>
          <w:tcPr>
            <w:tcW w:w="2821" w:type="dxa"/>
            <w:tcBorders>
              <w:bottom w:val="single" w:sz="4" w:space="0" w:color="auto"/>
            </w:tcBorders>
          </w:tcPr>
          <w:p w14:paraId="3126F2C2" w14:textId="77777777" w:rsidR="002F2CA6" w:rsidRDefault="002F2CA6" w:rsidP="002F2CA6">
            <w:pPr>
              <w:pStyle w:val="TAL"/>
              <w:rPr>
                <w:ins w:id="8462" w:author="R4-1809486" w:date="2018-07-11T10:43:00Z"/>
              </w:rPr>
            </w:pPr>
          </w:p>
        </w:tc>
      </w:tr>
      <w:tr w:rsidR="002F2CA6" w:rsidRPr="00BA7B97" w14:paraId="2F1625F1" w14:textId="77777777" w:rsidTr="00607A83">
        <w:trPr>
          <w:trHeight w:val="392"/>
          <w:jc w:val="center"/>
          <w:ins w:id="8463" w:author="R4-1809486" w:date="2018-07-11T10:43:00Z"/>
        </w:trPr>
        <w:tc>
          <w:tcPr>
            <w:tcW w:w="1984" w:type="dxa"/>
          </w:tcPr>
          <w:p w14:paraId="6A5DE128" w14:textId="7FBA6850" w:rsidR="002F2CA6" w:rsidRDefault="002F2CA6" w:rsidP="002F2CA6">
            <w:pPr>
              <w:pStyle w:val="TAL"/>
              <w:rPr>
                <w:ins w:id="8464" w:author="R4-1809486" w:date="2018-07-11T10:43:00Z"/>
              </w:rPr>
            </w:pPr>
            <w:ins w:id="8465" w:author="R4-1809486" w:date="2018-07-11T10:43:00Z">
              <w:r w:rsidRPr="002330FA">
                <w:t>6.7.2</w:t>
              </w:r>
              <w:r w:rsidRPr="002330FA">
                <w:tab/>
                <w:t>OTA occupied bandwidth</w:t>
              </w:r>
            </w:ins>
          </w:p>
        </w:tc>
        <w:tc>
          <w:tcPr>
            <w:tcW w:w="2377" w:type="dxa"/>
          </w:tcPr>
          <w:p w14:paraId="2E93BB96" w14:textId="2D40B621" w:rsidR="002F2CA6" w:rsidRPr="005075A2" w:rsidRDefault="002F2CA6" w:rsidP="002F2CA6">
            <w:pPr>
              <w:pStyle w:val="TAL"/>
              <w:rPr>
                <w:ins w:id="8466" w:author="R4-1809486" w:date="2018-07-11T10:43:00Z"/>
                <w:rFonts w:cs="Arial"/>
              </w:rPr>
            </w:pPr>
            <w:ins w:id="8467" w:author="R4-1809486" w:date="2018-07-11T10:43: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w:t>
              </w:r>
              <w:r>
                <w:rPr>
                  <w:rFonts w:cs="Arial" w:hint="eastAsia"/>
                  <w:lang w:eastAsia="ja-JP"/>
                </w:rPr>
                <w:t>7.2</w:t>
              </w:r>
            </w:ins>
          </w:p>
        </w:tc>
        <w:tc>
          <w:tcPr>
            <w:tcW w:w="2675" w:type="dxa"/>
          </w:tcPr>
          <w:p w14:paraId="74902D39" w14:textId="2697ED93" w:rsidR="002F2CA6" w:rsidRDefault="002F2CA6" w:rsidP="002F2CA6">
            <w:pPr>
              <w:pStyle w:val="TAL"/>
              <w:rPr>
                <w:ins w:id="8468" w:author="R4-1809486" w:date="2018-07-11T10:43:00Z"/>
                <w:rFonts w:cs="Arial"/>
                <w:lang w:eastAsia="ja-JP"/>
              </w:rPr>
            </w:pPr>
            <w:commentRangeStart w:id="8469"/>
            <w:ins w:id="8470" w:author="R4-1809486" w:date="2018-07-11T10:43:00Z">
              <w:r w:rsidRPr="002330FA">
                <w:rPr>
                  <w:rFonts w:cs="Arial" w:hint="eastAsia"/>
                  <w:lang w:eastAsia="ja-JP"/>
                </w:rPr>
                <w:t>0</w:t>
              </w:r>
              <w:commentRangeEnd w:id="8469"/>
              <w:r>
                <w:rPr>
                  <w:rStyle w:val="CommentReference"/>
                  <w:rFonts w:ascii="Times New Roman" w:hAnsi="Times New Roman"/>
                  <w:lang w:val="en-US"/>
                </w:rPr>
                <w:commentReference w:id="8469"/>
              </w:r>
              <w:r>
                <w:rPr>
                  <w:rFonts w:cs="Arial" w:hint="eastAsia"/>
                  <w:lang w:eastAsia="ja-JP"/>
                </w:rPr>
                <w:t xml:space="preserve"> </w:t>
              </w:r>
              <w:r w:rsidRPr="002330FA">
                <w:rPr>
                  <w:rFonts w:cs="Arial" w:hint="eastAsia"/>
                  <w:lang w:eastAsia="ja-JP"/>
                </w:rPr>
                <w:t>Hz</w:t>
              </w:r>
            </w:ins>
          </w:p>
        </w:tc>
        <w:tc>
          <w:tcPr>
            <w:tcW w:w="2821" w:type="dxa"/>
            <w:tcBorders>
              <w:bottom w:val="single" w:sz="4" w:space="0" w:color="auto"/>
            </w:tcBorders>
          </w:tcPr>
          <w:p w14:paraId="26FA4362" w14:textId="77777777" w:rsidR="002F2CA6" w:rsidRPr="00953267" w:rsidRDefault="002F2CA6" w:rsidP="002F2CA6">
            <w:pPr>
              <w:pStyle w:val="TAL"/>
              <w:rPr>
                <w:ins w:id="8471" w:author="R4-1809486" w:date="2018-07-11T10:43:00Z"/>
                <w:rFonts w:cs="Arial"/>
              </w:rPr>
            </w:pPr>
            <w:ins w:id="8472" w:author="R4-1809486" w:date="2018-07-11T10:43:00Z">
              <w:r w:rsidRPr="00953267">
                <w:rPr>
                  <w:rFonts w:cs="Arial"/>
                </w:rPr>
                <w:t>Formula:</w:t>
              </w:r>
            </w:ins>
          </w:p>
          <w:p w14:paraId="5A23EBB3" w14:textId="69F7D6D9" w:rsidR="002F2CA6" w:rsidRDefault="002F2CA6" w:rsidP="002F2CA6">
            <w:pPr>
              <w:pStyle w:val="TAL"/>
              <w:rPr>
                <w:ins w:id="8473" w:author="R4-1809486" w:date="2018-07-11T10:43:00Z"/>
              </w:rPr>
            </w:pPr>
            <w:ins w:id="8474" w:author="R4-1809486" w:date="2018-07-11T10:43:00Z">
              <w:r w:rsidRPr="00953267">
                <w:rPr>
                  <w:rFonts w:cs="Arial"/>
                </w:rPr>
                <w:t xml:space="preserve">Minimum Requirement </w:t>
              </w:r>
              <w:r w:rsidRPr="00953267">
                <w:rPr>
                  <w:rFonts w:cs="Arial"/>
                  <w:lang w:eastAsia="ja-JP"/>
                </w:rPr>
                <w:t>+</w:t>
              </w:r>
              <w:r w:rsidRPr="00953267">
                <w:rPr>
                  <w:rFonts w:cs="Arial"/>
                </w:rPr>
                <w:t xml:space="preserve"> TT</w:t>
              </w:r>
            </w:ins>
          </w:p>
        </w:tc>
      </w:tr>
      <w:tr w:rsidR="002F2CA6" w:rsidRPr="00BA7B97" w14:paraId="54B76767" w14:textId="77777777" w:rsidTr="00607A83">
        <w:trPr>
          <w:trHeight w:val="392"/>
          <w:jc w:val="center"/>
          <w:ins w:id="8475" w:author="R4-1809486" w:date="2018-07-11T10:43:00Z"/>
        </w:trPr>
        <w:tc>
          <w:tcPr>
            <w:tcW w:w="1984" w:type="dxa"/>
          </w:tcPr>
          <w:p w14:paraId="0B564599" w14:textId="1B06CA23" w:rsidR="002F2CA6" w:rsidRPr="002330FA" w:rsidRDefault="002F2CA6" w:rsidP="002F2CA6">
            <w:pPr>
              <w:pStyle w:val="TAL"/>
              <w:rPr>
                <w:ins w:id="8476" w:author="R4-1809486" w:date="2018-07-11T10:43:00Z"/>
              </w:rPr>
            </w:pPr>
            <w:ins w:id="8477" w:author="R4-1809486" w:date="2018-07-11T10:43:00Z">
              <w:r w:rsidRPr="002330FA">
                <w:t>6.7.3</w:t>
              </w:r>
              <w:r w:rsidRPr="002330FA">
                <w:tab/>
                <w:t>OTA Adjacent Channel Leakage Power Ratio (ACLR)</w:t>
              </w:r>
            </w:ins>
          </w:p>
        </w:tc>
        <w:tc>
          <w:tcPr>
            <w:tcW w:w="2377" w:type="dxa"/>
          </w:tcPr>
          <w:p w14:paraId="07B8AFAA" w14:textId="6E8573E2" w:rsidR="002F2CA6" w:rsidRPr="005075A2" w:rsidRDefault="002F2CA6" w:rsidP="002F2CA6">
            <w:pPr>
              <w:pStyle w:val="TAL"/>
              <w:rPr>
                <w:ins w:id="8478" w:author="R4-1809486" w:date="2018-07-11T10:43:00Z"/>
                <w:rFonts w:cs="Arial"/>
              </w:rPr>
            </w:pPr>
            <w:ins w:id="8479" w:author="R4-1809486" w:date="2018-07-11T10:43: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w:t>
              </w:r>
              <w:r>
                <w:rPr>
                  <w:rFonts w:cs="Arial" w:hint="eastAsia"/>
                  <w:lang w:eastAsia="ja-JP"/>
                </w:rPr>
                <w:t>7.3</w:t>
              </w:r>
            </w:ins>
          </w:p>
        </w:tc>
        <w:tc>
          <w:tcPr>
            <w:tcW w:w="2675" w:type="dxa"/>
          </w:tcPr>
          <w:p w14:paraId="10BB96C5" w14:textId="77777777" w:rsidR="002F2CA6" w:rsidRDefault="002F2CA6" w:rsidP="002F2CA6">
            <w:pPr>
              <w:pStyle w:val="TAL"/>
              <w:rPr>
                <w:ins w:id="8480" w:author="R4-1809486" w:date="2018-07-11T10:43:00Z"/>
                <w:rFonts w:cs="Arial"/>
                <w:lang w:eastAsia="ja-JP"/>
              </w:rPr>
            </w:pPr>
            <w:ins w:id="8481" w:author="R4-1809486" w:date="2018-07-11T10:43:00Z">
              <w:r>
                <w:rPr>
                  <w:rFonts w:cs="Arial" w:hint="eastAsia"/>
                  <w:lang w:eastAsia="ja-JP"/>
                </w:rPr>
                <w:t xml:space="preserve">Relative: </w:t>
              </w:r>
            </w:ins>
          </w:p>
          <w:p w14:paraId="0793CC2D" w14:textId="77777777" w:rsidR="002F2CA6" w:rsidRDefault="002F2CA6" w:rsidP="002F2CA6">
            <w:pPr>
              <w:pStyle w:val="TAL"/>
              <w:rPr>
                <w:ins w:id="8482" w:author="R4-1809486" w:date="2018-07-11T10:43:00Z"/>
                <w:rFonts w:cs="Arial"/>
                <w:lang w:eastAsia="ja-JP"/>
              </w:rPr>
            </w:pPr>
            <w:ins w:id="8483" w:author="R4-1809486" w:date="2018-07-11T10:43:00Z">
              <w:r>
                <w:rPr>
                  <w:rFonts w:hint="eastAsia"/>
                  <w:lang w:eastAsia="ja-JP"/>
                </w:rPr>
                <w:t>BW</w:t>
              </w:r>
              <w:r w:rsidRPr="00953267">
                <w:rPr>
                  <w:lang w:eastAsia="ja-JP"/>
                </w:rPr>
                <w:t xml:space="preserve"> </w:t>
              </w:r>
              <w:r w:rsidRPr="00953267">
                <w:rPr>
                  <w:rFonts w:cs="Arial"/>
                  <w:lang w:eastAsia="ja-JP"/>
                </w:rPr>
                <w:t>≤</w:t>
              </w:r>
              <w:r>
                <w:rPr>
                  <w:lang w:eastAsia="ja-JP"/>
                </w:rPr>
                <w:t xml:space="preserve"> </w:t>
              </w:r>
              <w:r>
                <w:rPr>
                  <w:rFonts w:hint="eastAsia"/>
                  <w:lang w:eastAsia="ja-JP"/>
                </w:rPr>
                <w:t>20M</w:t>
              </w:r>
              <w:r w:rsidRPr="00953267">
                <w:rPr>
                  <w:lang w:eastAsia="ja-JP"/>
                </w:rPr>
                <w:t>Hz</w:t>
              </w:r>
              <w:r>
                <w:rPr>
                  <w:rFonts w:hint="eastAsia"/>
                  <w:lang w:eastAsia="ja-JP"/>
                </w:rPr>
                <w:t>:</w:t>
              </w:r>
            </w:ins>
          </w:p>
          <w:p w14:paraId="4C0C8E33" w14:textId="77777777" w:rsidR="002F2CA6" w:rsidRPr="002330FA" w:rsidRDefault="002F2CA6" w:rsidP="002F2CA6">
            <w:pPr>
              <w:pStyle w:val="TAL"/>
              <w:rPr>
                <w:ins w:id="8484" w:author="R4-1809486" w:date="2018-07-11T10:43:00Z"/>
                <w:rFonts w:cs="Arial"/>
                <w:lang w:eastAsia="ja-JP"/>
              </w:rPr>
            </w:pPr>
            <w:ins w:id="8485" w:author="R4-1809486" w:date="2018-07-11T10:43:00Z">
              <w:r w:rsidRPr="00A55572">
                <w:rPr>
                  <w:rFonts w:cs="Arial" w:hint="eastAsia"/>
                  <w:highlight w:val="yellow"/>
                  <w:lang w:eastAsia="ja-JP"/>
                </w:rPr>
                <w:t>TBD</w:t>
              </w:r>
              <w:r>
                <w:rPr>
                  <w:rFonts w:cs="Arial" w:hint="eastAsia"/>
                  <w:lang w:eastAsia="ja-JP"/>
                </w:rPr>
                <w:t xml:space="preserve"> </w:t>
              </w:r>
              <w:r w:rsidRPr="002330FA">
                <w:rPr>
                  <w:rFonts w:cs="Arial"/>
                  <w:lang w:eastAsia="ja-JP"/>
                </w:rPr>
                <w:t>dB</w:t>
              </w:r>
            </w:ins>
          </w:p>
          <w:p w14:paraId="18B808AE" w14:textId="77777777" w:rsidR="002F2CA6" w:rsidRPr="00A55572" w:rsidRDefault="002F2CA6" w:rsidP="002F2CA6">
            <w:pPr>
              <w:pStyle w:val="TAL"/>
              <w:rPr>
                <w:ins w:id="8486" w:author="R4-1809486" w:date="2018-07-11T10:43:00Z"/>
                <w:rFonts w:cs="Arial"/>
                <w:lang w:eastAsia="ja-JP"/>
              </w:rPr>
            </w:pPr>
          </w:p>
          <w:p w14:paraId="6731BFFE" w14:textId="77777777" w:rsidR="002F2CA6" w:rsidRDefault="002F2CA6" w:rsidP="002F2CA6">
            <w:pPr>
              <w:pStyle w:val="TAL"/>
              <w:rPr>
                <w:ins w:id="8487" w:author="R4-1809486" w:date="2018-07-11T10:43:00Z"/>
                <w:rFonts w:cs="Arial"/>
                <w:lang w:eastAsia="ja-JP"/>
              </w:rPr>
            </w:pPr>
            <w:ins w:id="8488" w:author="R4-1809486" w:date="2018-07-11T10:43:00Z">
              <w:r>
                <w:rPr>
                  <w:rFonts w:hint="eastAsia"/>
                  <w:lang w:eastAsia="ja-JP"/>
                </w:rPr>
                <w:t>BW</w:t>
              </w:r>
              <w:r w:rsidRPr="00953267">
                <w:rPr>
                  <w:lang w:eastAsia="ja-JP"/>
                </w:rPr>
                <w:t xml:space="preserve"> </w:t>
              </w:r>
              <w:r>
                <w:rPr>
                  <w:rFonts w:cs="Arial" w:hint="eastAsia"/>
                  <w:lang w:eastAsia="ja-JP"/>
                </w:rPr>
                <w:t>&gt;</w:t>
              </w:r>
              <w:r>
                <w:rPr>
                  <w:lang w:eastAsia="ja-JP"/>
                </w:rPr>
                <w:t xml:space="preserve"> </w:t>
              </w:r>
              <w:r>
                <w:rPr>
                  <w:rFonts w:hint="eastAsia"/>
                  <w:lang w:eastAsia="ja-JP"/>
                </w:rPr>
                <w:t>20M</w:t>
              </w:r>
              <w:r w:rsidRPr="00953267">
                <w:rPr>
                  <w:lang w:eastAsia="ja-JP"/>
                </w:rPr>
                <w:t>Hz</w:t>
              </w:r>
              <w:r>
                <w:rPr>
                  <w:rFonts w:hint="eastAsia"/>
                  <w:lang w:eastAsia="ja-JP"/>
                </w:rPr>
                <w:t>:</w:t>
              </w:r>
            </w:ins>
          </w:p>
          <w:p w14:paraId="7A9F69BB" w14:textId="77777777" w:rsidR="002F2CA6" w:rsidRPr="002330FA" w:rsidRDefault="002F2CA6" w:rsidP="002F2CA6">
            <w:pPr>
              <w:pStyle w:val="TAL"/>
              <w:rPr>
                <w:ins w:id="8489" w:author="R4-1809486" w:date="2018-07-11T10:43:00Z"/>
                <w:rFonts w:cs="Arial"/>
                <w:lang w:eastAsia="ja-JP"/>
              </w:rPr>
            </w:pPr>
            <w:ins w:id="8490" w:author="R4-1809486" w:date="2018-07-11T10:43:00Z">
              <w:r w:rsidRPr="00A55572">
                <w:rPr>
                  <w:rFonts w:cs="Arial" w:hint="eastAsia"/>
                  <w:highlight w:val="yellow"/>
                  <w:lang w:eastAsia="ja-JP"/>
                </w:rPr>
                <w:t>TBD</w:t>
              </w:r>
              <w:r>
                <w:rPr>
                  <w:rFonts w:cs="Arial" w:hint="eastAsia"/>
                  <w:lang w:eastAsia="ja-JP"/>
                </w:rPr>
                <w:t xml:space="preserve"> </w:t>
              </w:r>
              <w:r w:rsidRPr="002330FA">
                <w:rPr>
                  <w:rFonts w:cs="Arial"/>
                  <w:lang w:eastAsia="ja-JP"/>
                </w:rPr>
                <w:t>dB</w:t>
              </w:r>
            </w:ins>
          </w:p>
          <w:p w14:paraId="50A831CE" w14:textId="77777777" w:rsidR="002F2CA6" w:rsidRDefault="002F2CA6" w:rsidP="002F2CA6">
            <w:pPr>
              <w:pStyle w:val="TAL"/>
              <w:rPr>
                <w:ins w:id="8491" w:author="R4-1809486" w:date="2018-07-11T10:43:00Z"/>
                <w:rFonts w:cs="Arial"/>
                <w:lang w:eastAsia="ja-JP"/>
              </w:rPr>
            </w:pPr>
          </w:p>
          <w:p w14:paraId="5F8B83E0" w14:textId="77777777" w:rsidR="002F2CA6" w:rsidRDefault="002F2CA6" w:rsidP="002F2CA6">
            <w:pPr>
              <w:pStyle w:val="TAL"/>
              <w:rPr>
                <w:ins w:id="8492" w:author="R4-1809486" w:date="2018-07-11T10:43:00Z"/>
                <w:rFonts w:cs="Arial"/>
                <w:lang w:eastAsia="ja-JP"/>
              </w:rPr>
            </w:pPr>
            <w:ins w:id="8493" w:author="R4-1809486" w:date="2018-07-11T10:43:00Z">
              <w:r>
                <w:rPr>
                  <w:rFonts w:cs="Arial" w:hint="eastAsia"/>
                  <w:lang w:eastAsia="ja-JP"/>
                </w:rPr>
                <w:t xml:space="preserve">Absolute: </w:t>
              </w:r>
            </w:ins>
          </w:p>
          <w:p w14:paraId="5337BF42" w14:textId="064F12A1" w:rsidR="002F2CA6" w:rsidRPr="002330FA" w:rsidRDefault="002F2CA6" w:rsidP="002F2CA6">
            <w:pPr>
              <w:pStyle w:val="TAL"/>
              <w:rPr>
                <w:ins w:id="8494" w:author="R4-1809486" w:date="2018-07-11T10:43:00Z"/>
                <w:rFonts w:cs="Arial"/>
                <w:lang w:eastAsia="ja-JP"/>
              </w:rPr>
            </w:pPr>
            <w:ins w:id="8495" w:author="R4-1809486" w:date="2018-07-11T10:43:00Z">
              <w:r w:rsidRPr="006F7867">
                <w:rPr>
                  <w:rFonts w:cs="Arial" w:hint="eastAsia"/>
                  <w:highlight w:val="yellow"/>
                  <w:lang w:eastAsia="ja-JP"/>
                </w:rPr>
                <w:t>TBD</w:t>
              </w:r>
              <w:r>
                <w:rPr>
                  <w:rFonts w:cs="Arial" w:hint="eastAsia"/>
                  <w:lang w:eastAsia="ja-JP"/>
                </w:rPr>
                <w:t xml:space="preserve"> dB</w:t>
              </w:r>
            </w:ins>
          </w:p>
        </w:tc>
        <w:tc>
          <w:tcPr>
            <w:tcW w:w="2821" w:type="dxa"/>
            <w:tcBorders>
              <w:bottom w:val="single" w:sz="4" w:space="0" w:color="auto"/>
            </w:tcBorders>
          </w:tcPr>
          <w:p w14:paraId="228A4D55" w14:textId="77777777" w:rsidR="002F2CA6" w:rsidRPr="00953267" w:rsidRDefault="002F2CA6" w:rsidP="002F2CA6">
            <w:pPr>
              <w:pStyle w:val="TAL"/>
              <w:rPr>
                <w:ins w:id="8496" w:author="R4-1809486" w:date="2018-07-11T10:43:00Z"/>
              </w:rPr>
            </w:pPr>
            <w:ins w:id="8497" w:author="R4-1809486" w:date="2018-07-11T10:43:00Z">
              <w:r w:rsidRPr="00953267">
                <w:t>Formula:</w:t>
              </w:r>
            </w:ins>
          </w:p>
          <w:p w14:paraId="2EC57B1D" w14:textId="77777777" w:rsidR="002F2CA6" w:rsidRPr="00953267" w:rsidRDefault="002F2CA6" w:rsidP="002F2CA6">
            <w:pPr>
              <w:pStyle w:val="TAL"/>
              <w:rPr>
                <w:ins w:id="8498" w:author="R4-1809486" w:date="2018-07-11T10:43:00Z"/>
              </w:rPr>
            </w:pPr>
            <w:ins w:id="8499" w:author="R4-1809486" w:date="2018-07-11T10:43:00Z">
              <w:r>
                <w:rPr>
                  <w:rFonts w:hint="eastAsia"/>
                  <w:lang w:eastAsia="ja-JP"/>
                </w:rPr>
                <w:t>Relative limit</w:t>
              </w:r>
              <w:r w:rsidRPr="00953267">
                <w:t xml:space="preserve"> - TT </w:t>
              </w:r>
            </w:ins>
          </w:p>
          <w:p w14:paraId="6910DB14" w14:textId="77777777" w:rsidR="002F2CA6" w:rsidRPr="00953267" w:rsidRDefault="002F2CA6" w:rsidP="002F2CA6">
            <w:pPr>
              <w:pStyle w:val="TAL"/>
              <w:rPr>
                <w:ins w:id="8500" w:author="R4-1809486" w:date="2018-07-11T10:43:00Z"/>
              </w:rPr>
            </w:pPr>
            <w:ins w:id="8501" w:author="R4-1809486" w:date="2018-07-11T10:43:00Z">
              <w:r w:rsidRPr="00953267">
                <w:rPr>
                  <w:rFonts w:cs="v5.0.0"/>
                </w:rPr>
                <w:t>Absolute limit +TT</w:t>
              </w:r>
              <w:r w:rsidRPr="00953267">
                <w:t xml:space="preserve"> </w:t>
              </w:r>
            </w:ins>
          </w:p>
          <w:p w14:paraId="1CB13127" w14:textId="77777777" w:rsidR="002F2CA6" w:rsidRPr="00953267" w:rsidRDefault="002F2CA6" w:rsidP="002F2CA6">
            <w:pPr>
              <w:pStyle w:val="TAL"/>
              <w:rPr>
                <w:ins w:id="8502" w:author="R4-1809486" w:date="2018-07-11T10:43:00Z"/>
                <w:rFonts w:cs="Arial"/>
              </w:rPr>
            </w:pPr>
          </w:p>
        </w:tc>
      </w:tr>
      <w:tr w:rsidR="002F2CA6" w:rsidRPr="00BA7B97" w14:paraId="542E489E" w14:textId="77777777" w:rsidTr="00607A83">
        <w:trPr>
          <w:trHeight w:val="392"/>
          <w:jc w:val="center"/>
          <w:ins w:id="8503" w:author="R4-1809486" w:date="2018-07-11T10:43:00Z"/>
        </w:trPr>
        <w:tc>
          <w:tcPr>
            <w:tcW w:w="1984" w:type="dxa"/>
          </w:tcPr>
          <w:p w14:paraId="553126BD" w14:textId="0EA4A6B3" w:rsidR="002F2CA6" w:rsidRPr="002330FA" w:rsidRDefault="002F2CA6" w:rsidP="002F2CA6">
            <w:pPr>
              <w:pStyle w:val="TAL"/>
              <w:rPr>
                <w:ins w:id="8504" w:author="R4-1809486" w:date="2018-07-11T10:43:00Z"/>
              </w:rPr>
            </w:pPr>
            <w:ins w:id="8505" w:author="R4-1809486" w:date="2018-07-11T10:43:00Z">
              <w:r w:rsidRPr="002330FA">
                <w:t>6.7.4</w:t>
              </w:r>
              <w:r w:rsidRPr="002330FA">
                <w:tab/>
                <w:t>OTA operating band unwanted emissions</w:t>
              </w:r>
            </w:ins>
          </w:p>
        </w:tc>
        <w:tc>
          <w:tcPr>
            <w:tcW w:w="2377" w:type="dxa"/>
          </w:tcPr>
          <w:p w14:paraId="59A7FDA5" w14:textId="5D9BD793" w:rsidR="002F2CA6" w:rsidRPr="005075A2" w:rsidRDefault="002F2CA6" w:rsidP="002F2CA6">
            <w:pPr>
              <w:pStyle w:val="TAL"/>
              <w:rPr>
                <w:ins w:id="8506" w:author="R4-1809486" w:date="2018-07-11T10:43:00Z"/>
                <w:rFonts w:cs="Arial"/>
              </w:rPr>
            </w:pPr>
            <w:ins w:id="8507" w:author="R4-1809486" w:date="2018-07-11T10:43: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w:t>
              </w:r>
              <w:r>
                <w:rPr>
                  <w:rFonts w:cs="Arial" w:hint="eastAsia"/>
                  <w:lang w:eastAsia="ja-JP"/>
                </w:rPr>
                <w:t>7.4</w:t>
              </w:r>
            </w:ins>
          </w:p>
        </w:tc>
        <w:tc>
          <w:tcPr>
            <w:tcW w:w="2675" w:type="dxa"/>
          </w:tcPr>
          <w:p w14:paraId="3EAA053C" w14:textId="77777777" w:rsidR="002F2CA6" w:rsidRPr="002330FA" w:rsidRDefault="002F2CA6" w:rsidP="002F2CA6">
            <w:pPr>
              <w:pStyle w:val="TAL"/>
              <w:rPr>
                <w:ins w:id="8508" w:author="R4-1809486" w:date="2018-07-11T10:43:00Z"/>
                <w:rFonts w:cs="Arial"/>
                <w:noProof/>
                <w:lang w:eastAsia="ja-JP"/>
              </w:rPr>
            </w:pPr>
            <w:ins w:id="8509" w:author="R4-1809486" w:date="2018-07-11T10:43:00Z">
              <w:r w:rsidRPr="00953267">
                <w:rPr>
                  <w:rFonts w:cs="Arial"/>
                  <w:noProof/>
                </w:rPr>
                <w:t>Offsets &lt; 10MHz</w:t>
              </w:r>
            </w:ins>
          </w:p>
          <w:p w14:paraId="1B9798AE" w14:textId="77777777" w:rsidR="002F2CA6" w:rsidRPr="00953267" w:rsidRDefault="002F2CA6" w:rsidP="002F2CA6">
            <w:pPr>
              <w:pStyle w:val="TAL"/>
              <w:rPr>
                <w:ins w:id="8510" w:author="R4-1809486" w:date="2018-07-11T10:43:00Z"/>
                <w:rFonts w:cs="Arial"/>
              </w:rPr>
            </w:pPr>
            <w:ins w:id="8511" w:author="R4-1809486" w:date="2018-07-11T10:43:00Z">
              <w:r w:rsidRPr="00A55572">
                <w:rPr>
                  <w:rFonts w:cs="Arial" w:hint="eastAsia"/>
                  <w:noProof/>
                  <w:highlight w:val="yellow"/>
                  <w:lang w:eastAsia="ja-JP"/>
                </w:rPr>
                <w:t>TBD</w:t>
              </w:r>
              <w:r>
                <w:rPr>
                  <w:rFonts w:cs="Arial" w:hint="eastAsia"/>
                  <w:noProof/>
                  <w:lang w:eastAsia="ja-JP"/>
                </w:rPr>
                <w:t xml:space="preserve"> </w:t>
              </w:r>
              <w:r w:rsidRPr="00953267">
                <w:rPr>
                  <w:rFonts w:cs="Arial"/>
                  <w:noProof/>
                </w:rPr>
                <w:t>dB</w:t>
              </w:r>
              <w:r w:rsidRPr="00953267">
                <w:rPr>
                  <w:lang w:eastAsia="ja-JP"/>
                </w:rPr>
                <w:t xml:space="preserve">, f </w:t>
              </w:r>
              <w:r w:rsidRPr="00953267">
                <w:rPr>
                  <w:rFonts w:cs="Arial"/>
                  <w:lang w:eastAsia="ja-JP"/>
                </w:rPr>
                <w:t>≤</w:t>
              </w:r>
              <w:r w:rsidRPr="00953267">
                <w:rPr>
                  <w:lang w:eastAsia="ja-JP"/>
                </w:rPr>
                <w:t xml:space="preserve"> 3.0GHz</w:t>
              </w:r>
            </w:ins>
          </w:p>
          <w:p w14:paraId="21C9026F" w14:textId="77777777" w:rsidR="002F2CA6" w:rsidRDefault="002F2CA6" w:rsidP="002F2CA6">
            <w:pPr>
              <w:pStyle w:val="TAL"/>
              <w:rPr>
                <w:ins w:id="8512" w:author="R4-1809486" w:date="2018-07-11T10:43:00Z"/>
                <w:lang w:eastAsia="ja-JP"/>
              </w:rPr>
            </w:pPr>
            <w:ins w:id="8513" w:author="R4-1809486" w:date="2018-07-11T10:43:00Z">
              <w:r w:rsidRPr="00A55572">
                <w:rPr>
                  <w:rFonts w:cs="Arial" w:hint="eastAsia"/>
                  <w:noProof/>
                  <w:highlight w:val="yellow"/>
                  <w:lang w:eastAsia="ja-JP"/>
                </w:rPr>
                <w:t>TBD</w:t>
              </w:r>
              <w:r>
                <w:rPr>
                  <w:rFonts w:cs="Arial" w:hint="eastAsia"/>
                  <w:noProof/>
                  <w:lang w:eastAsia="ja-JP"/>
                </w:rPr>
                <w:t xml:space="preserve"> </w:t>
              </w:r>
              <w:r w:rsidRPr="00953267">
                <w:rPr>
                  <w:rFonts w:cs="Arial"/>
                  <w:noProof/>
                </w:rPr>
                <w:t>dB</w:t>
              </w:r>
              <w:r w:rsidRPr="00953267">
                <w:rPr>
                  <w:lang w:eastAsia="ja-JP"/>
                </w:rPr>
                <w:t xml:space="preserve">, 3.0GHz &lt; f </w:t>
              </w:r>
              <w:r w:rsidRPr="00953267">
                <w:rPr>
                  <w:rFonts w:cs="Arial"/>
                  <w:lang w:eastAsia="ja-JP"/>
                </w:rPr>
                <w:t>≤</w:t>
              </w:r>
              <w:r w:rsidRPr="00953267">
                <w:rPr>
                  <w:lang w:eastAsia="ja-JP"/>
                </w:rPr>
                <w:t xml:space="preserve"> 4.2GHz</w:t>
              </w:r>
            </w:ins>
          </w:p>
          <w:p w14:paraId="376F3125" w14:textId="77777777" w:rsidR="002F2CA6" w:rsidRPr="00953267" w:rsidRDefault="002F2CA6" w:rsidP="002F2CA6">
            <w:pPr>
              <w:pStyle w:val="TAL"/>
              <w:rPr>
                <w:ins w:id="8514" w:author="R4-1809486" w:date="2018-07-11T10:43:00Z"/>
                <w:lang w:eastAsia="ja-JP"/>
              </w:rPr>
            </w:pPr>
            <w:ins w:id="8515" w:author="R4-1809486" w:date="2018-07-11T10:43:00Z">
              <w:r w:rsidRPr="00A55572">
                <w:rPr>
                  <w:rFonts w:hint="eastAsia"/>
                  <w:highlight w:val="yellow"/>
                  <w:lang w:eastAsia="ja-JP"/>
                </w:rPr>
                <w:t>TBD</w:t>
              </w:r>
              <w:r>
                <w:rPr>
                  <w:rFonts w:hint="eastAsia"/>
                  <w:lang w:eastAsia="ja-JP"/>
                </w:rPr>
                <w:t xml:space="preserve"> dB, 4</w:t>
              </w:r>
              <w:r>
                <w:rPr>
                  <w:lang w:eastAsia="ja-JP"/>
                </w:rPr>
                <w:t>.</w:t>
              </w:r>
              <w:r>
                <w:rPr>
                  <w:rFonts w:hint="eastAsia"/>
                  <w:lang w:eastAsia="ja-JP"/>
                </w:rPr>
                <w:t>2</w:t>
              </w:r>
              <w:r w:rsidRPr="00953267">
                <w:rPr>
                  <w:lang w:eastAsia="ja-JP"/>
                </w:rPr>
                <w:t xml:space="preserve">GHz &lt; f </w:t>
              </w:r>
              <w:r w:rsidRPr="00953267">
                <w:rPr>
                  <w:rFonts w:cs="Arial"/>
                  <w:lang w:eastAsia="ja-JP"/>
                </w:rPr>
                <w:t>≤</w:t>
              </w:r>
              <w:r>
                <w:rPr>
                  <w:lang w:eastAsia="ja-JP"/>
                </w:rPr>
                <w:t xml:space="preserve"> </w:t>
              </w:r>
              <w:r>
                <w:rPr>
                  <w:rFonts w:hint="eastAsia"/>
                  <w:lang w:eastAsia="ja-JP"/>
                </w:rPr>
                <w:t>6.0</w:t>
              </w:r>
              <w:r w:rsidRPr="00953267">
                <w:rPr>
                  <w:lang w:eastAsia="ja-JP"/>
                </w:rPr>
                <w:t>GHz</w:t>
              </w:r>
            </w:ins>
          </w:p>
          <w:p w14:paraId="3FBD2398" w14:textId="77777777" w:rsidR="002F2CA6" w:rsidRDefault="002F2CA6" w:rsidP="002F2CA6">
            <w:pPr>
              <w:pStyle w:val="TAL"/>
              <w:rPr>
                <w:ins w:id="8516" w:author="R4-1809486" w:date="2018-07-11T10:43:00Z"/>
                <w:rFonts w:cs="Arial"/>
                <w:noProof/>
                <w:lang w:eastAsia="ja-JP"/>
              </w:rPr>
            </w:pPr>
          </w:p>
          <w:p w14:paraId="560B5F2D" w14:textId="77777777" w:rsidR="002F2CA6" w:rsidRPr="00953267" w:rsidRDefault="002F2CA6" w:rsidP="002F2CA6">
            <w:pPr>
              <w:pStyle w:val="TAL"/>
              <w:rPr>
                <w:ins w:id="8517" w:author="R4-1809486" w:date="2018-07-11T10:43:00Z"/>
                <w:rFonts w:cs="Arial"/>
                <w:noProof/>
                <w:lang w:eastAsia="ja-JP"/>
              </w:rPr>
            </w:pPr>
            <w:ins w:id="8518" w:author="R4-1809486" w:date="2018-07-11T10:43:00Z">
              <w:r w:rsidRPr="00953267">
                <w:rPr>
                  <w:rFonts w:cs="Arial"/>
                  <w:noProof/>
                </w:rPr>
                <w:t>Offsets ≥ 10MHz</w:t>
              </w:r>
            </w:ins>
          </w:p>
          <w:p w14:paraId="1CBA8CBE" w14:textId="0D4F1CD7" w:rsidR="002F2CA6" w:rsidRDefault="002F2CA6" w:rsidP="002F2CA6">
            <w:pPr>
              <w:pStyle w:val="TAL"/>
              <w:rPr>
                <w:ins w:id="8519" w:author="R4-1809486" w:date="2018-07-11T10:43:00Z"/>
                <w:rFonts w:cs="Arial"/>
                <w:lang w:eastAsia="ja-JP"/>
              </w:rPr>
            </w:pPr>
            <w:ins w:id="8520" w:author="R4-1809486" w:date="2018-07-11T10:43:00Z">
              <w:r w:rsidRPr="00B0252C">
                <w:rPr>
                  <w:rFonts w:cs="Arial" w:hint="eastAsia"/>
                  <w:highlight w:val="yellow"/>
                  <w:lang w:eastAsia="ja-JP"/>
                </w:rPr>
                <w:t>TBD</w:t>
              </w:r>
              <w:r>
                <w:rPr>
                  <w:rFonts w:cs="Arial" w:hint="eastAsia"/>
                  <w:lang w:eastAsia="ja-JP"/>
                </w:rPr>
                <w:t xml:space="preserve"> dB</w:t>
              </w:r>
            </w:ins>
          </w:p>
        </w:tc>
        <w:tc>
          <w:tcPr>
            <w:tcW w:w="2821" w:type="dxa"/>
            <w:tcBorders>
              <w:bottom w:val="single" w:sz="4" w:space="0" w:color="auto"/>
            </w:tcBorders>
          </w:tcPr>
          <w:p w14:paraId="2F120F44" w14:textId="77777777" w:rsidR="002F2CA6" w:rsidRDefault="002F2CA6" w:rsidP="002F2CA6">
            <w:pPr>
              <w:pStyle w:val="TAL"/>
              <w:rPr>
                <w:ins w:id="8521" w:author="R4-1809486" w:date="2018-07-11T10:43:00Z"/>
                <w:lang w:eastAsia="ja-JP"/>
              </w:rPr>
            </w:pPr>
            <w:ins w:id="8522" w:author="R4-1809486" w:date="2018-07-11T10:43:00Z">
              <w:r>
                <w:t>Formula:</w:t>
              </w:r>
            </w:ins>
          </w:p>
          <w:p w14:paraId="3BB61AC8" w14:textId="62E06F27" w:rsidR="002F2CA6" w:rsidRPr="00953267" w:rsidRDefault="002F2CA6" w:rsidP="002F2CA6">
            <w:pPr>
              <w:pStyle w:val="TAL"/>
              <w:rPr>
                <w:ins w:id="8523" w:author="R4-1809486" w:date="2018-07-11T10:43:00Z"/>
              </w:rPr>
            </w:pPr>
            <w:ins w:id="8524" w:author="R4-1809486" w:date="2018-07-11T10:43:00Z">
              <w:r>
                <w:t>Minimum Requirement + TT</w:t>
              </w:r>
            </w:ins>
          </w:p>
        </w:tc>
      </w:tr>
      <w:tr w:rsidR="002F2CA6" w:rsidRPr="00BA7B97" w14:paraId="5BA5CE57" w14:textId="77777777" w:rsidTr="00607A83">
        <w:trPr>
          <w:trHeight w:val="392"/>
          <w:jc w:val="center"/>
          <w:ins w:id="8525" w:author="R4-1809486" w:date="2018-07-11T10:43:00Z"/>
        </w:trPr>
        <w:tc>
          <w:tcPr>
            <w:tcW w:w="1984" w:type="dxa"/>
          </w:tcPr>
          <w:p w14:paraId="02E9D88B" w14:textId="77777777" w:rsidR="002F2CA6" w:rsidRDefault="002F2CA6" w:rsidP="002F2CA6">
            <w:pPr>
              <w:pStyle w:val="TAL"/>
              <w:rPr>
                <w:ins w:id="8526" w:author="R4-1809486" w:date="2018-07-11T10:43:00Z"/>
                <w:lang w:eastAsia="ja-JP"/>
              </w:rPr>
            </w:pPr>
            <w:ins w:id="8527" w:author="R4-1809486" w:date="2018-07-11T10:43:00Z">
              <w:r w:rsidRPr="002330FA">
                <w:t>6.7.5</w:t>
              </w:r>
              <w:r w:rsidRPr="002330FA">
                <w:tab/>
              </w:r>
              <w:r w:rsidRPr="00B04564">
                <w:t>General transmitter spurious emissions requirements</w:t>
              </w:r>
            </w:ins>
          </w:p>
          <w:p w14:paraId="162A14A8" w14:textId="6025066A" w:rsidR="002F2CA6" w:rsidRPr="002330FA" w:rsidRDefault="002F2CA6" w:rsidP="002F2CA6">
            <w:pPr>
              <w:pStyle w:val="TAL"/>
              <w:rPr>
                <w:ins w:id="8528" w:author="R4-1809486" w:date="2018-07-11T10:43:00Z"/>
              </w:rPr>
            </w:pPr>
            <w:ins w:id="8529" w:author="R4-1809486" w:date="2018-07-11T10:43:00Z">
              <w:r>
                <w:rPr>
                  <w:rFonts w:hint="eastAsia"/>
                  <w:lang w:eastAsia="ja-JP"/>
                </w:rPr>
                <w:t>Category A</w:t>
              </w:r>
            </w:ins>
          </w:p>
        </w:tc>
        <w:tc>
          <w:tcPr>
            <w:tcW w:w="2377" w:type="dxa"/>
          </w:tcPr>
          <w:p w14:paraId="67671D29" w14:textId="0773FA03" w:rsidR="002F2CA6" w:rsidRPr="005075A2" w:rsidRDefault="002F2CA6" w:rsidP="002F2CA6">
            <w:pPr>
              <w:pStyle w:val="TAL"/>
              <w:rPr>
                <w:ins w:id="8530" w:author="R4-1809486" w:date="2018-07-11T10:43:00Z"/>
                <w:rFonts w:cs="Arial"/>
              </w:rPr>
            </w:pPr>
            <w:ins w:id="8531" w:author="R4-1809486" w:date="2018-07-11T10:43: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sidRPr="002330FA">
                <w:rPr>
                  <w:rFonts w:cs="Arial"/>
                </w:rPr>
                <w:t>9.7.5.2.2</w:t>
              </w:r>
            </w:ins>
          </w:p>
        </w:tc>
        <w:tc>
          <w:tcPr>
            <w:tcW w:w="2675" w:type="dxa"/>
          </w:tcPr>
          <w:p w14:paraId="79D6AD92" w14:textId="074B05FB" w:rsidR="002F2CA6" w:rsidRPr="00953267" w:rsidRDefault="002F2CA6" w:rsidP="002F2CA6">
            <w:pPr>
              <w:pStyle w:val="TAL"/>
              <w:rPr>
                <w:ins w:id="8532" w:author="R4-1809486" w:date="2018-07-11T10:43:00Z"/>
                <w:rFonts w:cs="Arial"/>
                <w:noProof/>
              </w:rPr>
            </w:pPr>
            <w:ins w:id="8533" w:author="R4-1809486" w:date="2018-07-11T10:43:00Z">
              <w:r w:rsidRPr="00B0252C">
                <w:rPr>
                  <w:rFonts w:cs="Arial" w:hint="eastAsia"/>
                  <w:highlight w:val="yellow"/>
                  <w:lang w:eastAsia="ja-JP"/>
                </w:rPr>
                <w:t>TBD</w:t>
              </w:r>
              <w:r>
                <w:rPr>
                  <w:rFonts w:cs="Arial" w:hint="eastAsia"/>
                  <w:lang w:eastAsia="ja-JP"/>
                </w:rPr>
                <w:t xml:space="preserve"> dB</w:t>
              </w:r>
            </w:ins>
          </w:p>
        </w:tc>
        <w:tc>
          <w:tcPr>
            <w:tcW w:w="2821" w:type="dxa"/>
            <w:tcBorders>
              <w:bottom w:val="single" w:sz="4" w:space="0" w:color="auto"/>
            </w:tcBorders>
          </w:tcPr>
          <w:p w14:paraId="64312D32" w14:textId="77777777" w:rsidR="002F2CA6" w:rsidRPr="00953267" w:rsidRDefault="002F2CA6" w:rsidP="002F2CA6">
            <w:pPr>
              <w:pStyle w:val="TAL"/>
              <w:rPr>
                <w:ins w:id="8534" w:author="R4-1809486" w:date="2018-07-11T10:43:00Z"/>
                <w:rFonts w:cs="v4.2.0"/>
              </w:rPr>
            </w:pPr>
            <w:ins w:id="8535" w:author="R4-1809486" w:date="2018-07-11T10:43:00Z">
              <w:r w:rsidRPr="00953267">
                <w:rPr>
                  <w:rFonts w:cs="v4.2.0"/>
                </w:rPr>
                <w:t>Formula:</w:t>
              </w:r>
            </w:ins>
          </w:p>
          <w:p w14:paraId="3BCDA7A9" w14:textId="4D9FCE26" w:rsidR="002F2CA6" w:rsidRDefault="002F2CA6" w:rsidP="002F2CA6">
            <w:pPr>
              <w:pStyle w:val="TAL"/>
              <w:rPr>
                <w:ins w:id="8536" w:author="R4-1809486" w:date="2018-07-11T10:43:00Z"/>
              </w:rPr>
            </w:pPr>
            <w:ins w:id="8537" w:author="R4-1809486" w:date="2018-07-11T10:43:00Z">
              <w:r w:rsidRPr="00953267">
                <w:rPr>
                  <w:rFonts w:cs="v4.2.0"/>
                </w:rPr>
                <w:t>Minimum Requirement + TT</w:t>
              </w:r>
            </w:ins>
          </w:p>
        </w:tc>
      </w:tr>
      <w:tr w:rsidR="002F2CA6" w:rsidRPr="00BA7B97" w14:paraId="77F90F18" w14:textId="77777777" w:rsidTr="00607A83">
        <w:trPr>
          <w:trHeight w:val="392"/>
          <w:jc w:val="center"/>
          <w:ins w:id="8538" w:author="R4-1809486" w:date="2018-07-11T10:43:00Z"/>
        </w:trPr>
        <w:tc>
          <w:tcPr>
            <w:tcW w:w="1984" w:type="dxa"/>
          </w:tcPr>
          <w:p w14:paraId="28C516A3" w14:textId="77777777" w:rsidR="002F2CA6" w:rsidRDefault="002F2CA6" w:rsidP="002F2CA6">
            <w:pPr>
              <w:pStyle w:val="TAL"/>
              <w:rPr>
                <w:ins w:id="8539" w:author="R4-1809486" w:date="2018-07-11T10:43:00Z"/>
                <w:lang w:eastAsia="ja-JP"/>
              </w:rPr>
            </w:pPr>
            <w:ins w:id="8540" w:author="R4-1809486" w:date="2018-07-11T10:43:00Z">
              <w:r w:rsidRPr="002330FA">
                <w:t>6.7.5</w:t>
              </w:r>
              <w:r>
                <w:rPr>
                  <w:rFonts w:hint="eastAsia"/>
                  <w:lang w:eastAsia="ja-JP"/>
                </w:rPr>
                <w:t>.2.1</w:t>
              </w:r>
              <w:r w:rsidRPr="002330FA">
                <w:tab/>
              </w:r>
              <w:r w:rsidRPr="00B04564">
                <w:t>General transmitter spurious emissions requirements</w:t>
              </w:r>
            </w:ins>
          </w:p>
          <w:p w14:paraId="1341398A" w14:textId="2C023C10" w:rsidR="002F2CA6" w:rsidRPr="002330FA" w:rsidRDefault="002F2CA6" w:rsidP="002F2CA6">
            <w:pPr>
              <w:pStyle w:val="TAL"/>
              <w:rPr>
                <w:ins w:id="8541" w:author="R4-1809486" w:date="2018-07-11T10:43:00Z"/>
              </w:rPr>
            </w:pPr>
            <w:ins w:id="8542" w:author="R4-1809486" w:date="2018-07-11T10:43:00Z">
              <w:r>
                <w:rPr>
                  <w:rFonts w:hint="eastAsia"/>
                  <w:lang w:eastAsia="ja-JP"/>
                </w:rPr>
                <w:t>Category B</w:t>
              </w:r>
            </w:ins>
          </w:p>
        </w:tc>
        <w:tc>
          <w:tcPr>
            <w:tcW w:w="2377" w:type="dxa"/>
          </w:tcPr>
          <w:p w14:paraId="48491D6D" w14:textId="6CC70B46" w:rsidR="002F2CA6" w:rsidRPr="005075A2" w:rsidRDefault="002F2CA6" w:rsidP="002F2CA6">
            <w:pPr>
              <w:pStyle w:val="TAL"/>
              <w:rPr>
                <w:ins w:id="8543" w:author="R4-1809486" w:date="2018-07-11T10:43:00Z"/>
                <w:rFonts w:cs="Arial"/>
              </w:rPr>
            </w:pPr>
            <w:ins w:id="8544" w:author="R4-1809486" w:date="2018-07-11T10:43: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sidRPr="002330FA">
                <w:rPr>
                  <w:rFonts w:cs="Arial"/>
                </w:rPr>
                <w:t>9.7.5.2.2</w:t>
              </w:r>
            </w:ins>
          </w:p>
        </w:tc>
        <w:tc>
          <w:tcPr>
            <w:tcW w:w="2675" w:type="dxa"/>
          </w:tcPr>
          <w:p w14:paraId="37FAC493" w14:textId="2B0877FD" w:rsidR="002F2CA6" w:rsidRPr="00B0252C" w:rsidRDefault="002F2CA6" w:rsidP="002F2CA6">
            <w:pPr>
              <w:pStyle w:val="TAL"/>
              <w:rPr>
                <w:ins w:id="8545" w:author="R4-1809486" w:date="2018-07-11T10:43:00Z"/>
                <w:rFonts w:cs="Arial"/>
                <w:highlight w:val="yellow"/>
                <w:lang w:eastAsia="ja-JP"/>
              </w:rPr>
            </w:pPr>
            <w:ins w:id="8546" w:author="R4-1809486" w:date="2018-07-11T10:43:00Z">
              <w:r w:rsidRPr="00B0252C">
                <w:rPr>
                  <w:rFonts w:cs="Arial" w:hint="eastAsia"/>
                  <w:highlight w:val="yellow"/>
                  <w:lang w:eastAsia="ja-JP"/>
                </w:rPr>
                <w:t>TBD</w:t>
              </w:r>
              <w:r>
                <w:rPr>
                  <w:rFonts w:cs="Arial" w:hint="eastAsia"/>
                  <w:lang w:eastAsia="ja-JP"/>
                </w:rPr>
                <w:t xml:space="preserve"> dB</w:t>
              </w:r>
            </w:ins>
          </w:p>
        </w:tc>
        <w:tc>
          <w:tcPr>
            <w:tcW w:w="2821" w:type="dxa"/>
            <w:tcBorders>
              <w:bottom w:val="single" w:sz="4" w:space="0" w:color="auto"/>
            </w:tcBorders>
          </w:tcPr>
          <w:p w14:paraId="7EEFEC9D" w14:textId="77777777" w:rsidR="002F2CA6" w:rsidRPr="00953267" w:rsidRDefault="002F2CA6" w:rsidP="002F2CA6">
            <w:pPr>
              <w:pStyle w:val="TAL"/>
              <w:rPr>
                <w:ins w:id="8547" w:author="R4-1809486" w:date="2018-07-11T10:43:00Z"/>
                <w:rFonts w:cs="v4.2.0"/>
              </w:rPr>
            </w:pPr>
            <w:ins w:id="8548" w:author="R4-1809486" w:date="2018-07-11T10:43:00Z">
              <w:r w:rsidRPr="00953267">
                <w:rPr>
                  <w:rFonts w:cs="v4.2.0"/>
                </w:rPr>
                <w:t>Formula:</w:t>
              </w:r>
            </w:ins>
          </w:p>
          <w:p w14:paraId="2A541D69" w14:textId="55553CB8" w:rsidR="002F2CA6" w:rsidRPr="00953267" w:rsidRDefault="002F2CA6" w:rsidP="002F2CA6">
            <w:pPr>
              <w:pStyle w:val="TAL"/>
              <w:rPr>
                <w:ins w:id="8549" w:author="R4-1809486" w:date="2018-07-11T10:43:00Z"/>
                <w:rFonts w:cs="v4.2.0"/>
              </w:rPr>
            </w:pPr>
            <w:ins w:id="8550" w:author="R4-1809486" w:date="2018-07-11T10:43:00Z">
              <w:r w:rsidRPr="00953267">
                <w:rPr>
                  <w:rFonts w:cs="v4.2.0"/>
                </w:rPr>
                <w:t>Minimum Requirement + TT</w:t>
              </w:r>
            </w:ins>
          </w:p>
        </w:tc>
      </w:tr>
      <w:tr w:rsidR="002F2CA6" w:rsidRPr="00BA7B97" w14:paraId="2F5BC3F9" w14:textId="77777777" w:rsidTr="00607A83">
        <w:trPr>
          <w:trHeight w:val="392"/>
          <w:jc w:val="center"/>
          <w:ins w:id="8551" w:author="R4-1809486" w:date="2018-07-11T10:43:00Z"/>
        </w:trPr>
        <w:tc>
          <w:tcPr>
            <w:tcW w:w="1984" w:type="dxa"/>
          </w:tcPr>
          <w:p w14:paraId="1061439F" w14:textId="6E79F036" w:rsidR="002F2CA6" w:rsidRPr="002330FA" w:rsidRDefault="002F2CA6" w:rsidP="002F2CA6">
            <w:pPr>
              <w:pStyle w:val="TAL"/>
              <w:rPr>
                <w:ins w:id="8552" w:author="R4-1809486" w:date="2018-07-11T10:43:00Z"/>
              </w:rPr>
            </w:pPr>
            <w:ins w:id="8553" w:author="R4-1809486" w:date="2018-07-11T10:43:00Z">
              <w:r w:rsidRPr="002330FA">
                <w:t>6.7.5</w:t>
              </w:r>
              <w:r>
                <w:rPr>
                  <w:rFonts w:hint="eastAsia"/>
                  <w:lang w:eastAsia="ja-JP"/>
                </w:rPr>
                <w:t xml:space="preserve">.2.2 </w:t>
              </w:r>
              <w:r w:rsidRPr="00B04564">
                <w:t>Protection of the BS receiver of own or different BS</w:t>
              </w:r>
            </w:ins>
          </w:p>
        </w:tc>
        <w:tc>
          <w:tcPr>
            <w:tcW w:w="2377" w:type="dxa"/>
          </w:tcPr>
          <w:p w14:paraId="7E6BDBC3" w14:textId="57012FC4" w:rsidR="002F2CA6" w:rsidRPr="005075A2" w:rsidRDefault="002F2CA6" w:rsidP="002F2CA6">
            <w:pPr>
              <w:pStyle w:val="TAL"/>
              <w:rPr>
                <w:ins w:id="8554" w:author="R4-1809486" w:date="2018-07-11T10:43:00Z"/>
                <w:rFonts w:cs="Arial"/>
              </w:rPr>
            </w:pPr>
            <w:ins w:id="8555" w:author="R4-1809486" w:date="2018-07-11T10:43: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sidRPr="002330FA">
                <w:rPr>
                  <w:rFonts w:cs="Arial"/>
                </w:rPr>
                <w:t>9.7.5.2.2</w:t>
              </w:r>
              <w:r>
                <w:rPr>
                  <w:rFonts w:cs="Arial" w:hint="eastAsia"/>
                  <w:lang w:eastAsia="ja-JP"/>
                </w:rPr>
                <w:t>.3</w:t>
              </w:r>
            </w:ins>
          </w:p>
        </w:tc>
        <w:tc>
          <w:tcPr>
            <w:tcW w:w="2675" w:type="dxa"/>
          </w:tcPr>
          <w:p w14:paraId="0ADAC01A" w14:textId="63925E9F" w:rsidR="002F2CA6" w:rsidRPr="00B0252C" w:rsidRDefault="002F2CA6" w:rsidP="002F2CA6">
            <w:pPr>
              <w:pStyle w:val="TAL"/>
              <w:rPr>
                <w:ins w:id="8556" w:author="R4-1809486" w:date="2018-07-11T10:43:00Z"/>
                <w:rFonts w:cs="Arial"/>
                <w:highlight w:val="yellow"/>
                <w:lang w:eastAsia="ja-JP"/>
              </w:rPr>
            </w:pPr>
            <w:ins w:id="8557" w:author="R4-1809486" w:date="2018-07-11T10:43:00Z">
              <w:r w:rsidRPr="00A55572">
                <w:rPr>
                  <w:rFonts w:cs="Arial" w:hint="eastAsia"/>
                  <w:highlight w:val="yellow"/>
                  <w:lang w:eastAsia="ja-JP"/>
                </w:rPr>
                <w:t>TBD</w:t>
              </w:r>
              <w:r>
                <w:rPr>
                  <w:rFonts w:cs="Arial" w:hint="eastAsia"/>
                  <w:lang w:eastAsia="ja-JP"/>
                </w:rPr>
                <w:t xml:space="preserve"> dB</w:t>
              </w:r>
            </w:ins>
          </w:p>
        </w:tc>
        <w:tc>
          <w:tcPr>
            <w:tcW w:w="2821" w:type="dxa"/>
            <w:tcBorders>
              <w:bottom w:val="single" w:sz="4" w:space="0" w:color="auto"/>
            </w:tcBorders>
          </w:tcPr>
          <w:p w14:paraId="0144F399" w14:textId="77777777" w:rsidR="002F2CA6" w:rsidRPr="00953267" w:rsidRDefault="002F2CA6" w:rsidP="002F2CA6">
            <w:pPr>
              <w:pStyle w:val="TAL"/>
              <w:rPr>
                <w:ins w:id="8558" w:author="R4-1809486" w:date="2018-07-11T10:43:00Z"/>
                <w:rFonts w:cs="v4.2.0"/>
              </w:rPr>
            </w:pPr>
            <w:ins w:id="8559" w:author="R4-1809486" w:date="2018-07-11T10:43:00Z">
              <w:r w:rsidRPr="00953267">
                <w:rPr>
                  <w:rFonts w:cs="v4.2.0"/>
                </w:rPr>
                <w:t>Formula:</w:t>
              </w:r>
            </w:ins>
          </w:p>
          <w:p w14:paraId="05086D75" w14:textId="4D41F565" w:rsidR="002F2CA6" w:rsidRPr="00953267" w:rsidRDefault="002F2CA6" w:rsidP="002F2CA6">
            <w:pPr>
              <w:pStyle w:val="TAL"/>
              <w:rPr>
                <w:ins w:id="8560" w:author="R4-1809486" w:date="2018-07-11T10:43:00Z"/>
                <w:rFonts w:cs="v4.2.0"/>
              </w:rPr>
            </w:pPr>
            <w:ins w:id="8561" w:author="R4-1809486" w:date="2018-07-11T10:43:00Z">
              <w:r w:rsidRPr="00953267">
                <w:rPr>
                  <w:rFonts w:cs="v4.2.0"/>
                </w:rPr>
                <w:t>Minimum Requirement + TT</w:t>
              </w:r>
            </w:ins>
          </w:p>
        </w:tc>
      </w:tr>
      <w:tr w:rsidR="002F2CA6" w:rsidRPr="00BA7B97" w14:paraId="2F2D1202" w14:textId="77777777" w:rsidTr="00607A83">
        <w:trPr>
          <w:trHeight w:val="392"/>
          <w:jc w:val="center"/>
          <w:ins w:id="8562" w:author="R4-1809486" w:date="2018-07-11T10:43:00Z"/>
        </w:trPr>
        <w:tc>
          <w:tcPr>
            <w:tcW w:w="1984" w:type="dxa"/>
          </w:tcPr>
          <w:p w14:paraId="22B34343" w14:textId="6F18AFE4" w:rsidR="002F2CA6" w:rsidRPr="002330FA" w:rsidRDefault="002F2CA6" w:rsidP="002F2CA6">
            <w:pPr>
              <w:pStyle w:val="TAL"/>
              <w:rPr>
                <w:ins w:id="8563" w:author="R4-1809486" w:date="2018-07-11T10:43:00Z"/>
              </w:rPr>
            </w:pPr>
            <w:ins w:id="8564" w:author="R4-1809486" w:date="2018-07-11T10:43:00Z">
              <w:r w:rsidRPr="002330FA">
                <w:t>6.7.5</w:t>
              </w:r>
              <w:r>
                <w:rPr>
                  <w:rFonts w:hint="eastAsia"/>
                  <w:lang w:eastAsia="ja-JP"/>
                </w:rPr>
                <w:t xml:space="preserve">.2.3 </w:t>
              </w:r>
              <w:r w:rsidRPr="00B04564">
                <w:t>Additional spurious emissions requirements</w:t>
              </w:r>
            </w:ins>
          </w:p>
        </w:tc>
        <w:tc>
          <w:tcPr>
            <w:tcW w:w="2377" w:type="dxa"/>
          </w:tcPr>
          <w:p w14:paraId="522834A9" w14:textId="21209D84" w:rsidR="002F2CA6" w:rsidRPr="005075A2" w:rsidRDefault="002F2CA6" w:rsidP="002F2CA6">
            <w:pPr>
              <w:pStyle w:val="TAL"/>
              <w:rPr>
                <w:ins w:id="8565" w:author="R4-1809486" w:date="2018-07-11T10:43:00Z"/>
                <w:rFonts w:cs="Arial"/>
              </w:rPr>
            </w:pPr>
            <w:ins w:id="8566" w:author="R4-1809486" w:date="2018-07-11T10:43: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sidRPr="002330FA">
                <w:rPr>
                  <w:rFonts w:cs="Arial"/>
                </w:rPr>
                <w:t>9.7.5.2.2</w:t>
              </w:r>
              <w:r>
                <w:rPr>
                  <w:rFonts w:cs="Arial" w:hint="eastAsia"/>
                  <w:lang w:eastAsia="ja-JP"/>
                </w:rPr>
                <w:t>.4</w:t>
              </w:r>
            </w:ins>
          </w:p>
        </w:tc>
        <w:tc>
          <w:tcPr>
            <w:tcW w:w="2675" w:type="dxa"/>
          </w:tcPr>
          <w:p w14:paraId="6B7910A2" w14:textId="7B4782C7" w:rsidR="002F2CA6" w:rsidRPr="00A55572" w:rsidRDefault="002F2CA6" w:rsidP="002F2CA6">
            <w:pPr>
              <w:pStyle w:val="TAL"/>
              <w:rPr>
                <w:ins w:id="8567" w:author="R4-1809486" w:date="2018-07-11T10:43:00Z"/>
                <w:rFonts w:cs="Arial"/>
                <w:highlight w:val="yellow"/>
                <w:lang w:eastAsia="ja-JP"/>
              </w:rPr>
            </w:pPr>
            <w:ins w:id="8568" w:author="R4-1809486" w:date="2018-07-11T10:43:00Z">
              <w:r w:rsidRPr="00A55572">
                <w:rPr>
                  <w:rFonts w:cs="Arial" w:hint="eastAsia"/>
                  <w:highlight w:val="yellow"/>
                  <w:lang w:eastAsia="ja-JP"/>
                </w:rPr>
                <w:t>TBD</w:t>
              </w:r>
              <w:r>
                <w:rPr>
                  <w:rFonts w:cs="Arial" w:hint="eastAsia"/>
                  <w:lang w:eastAsia="ja-JP"/>
                </w:rPr>
                <w:t xml:space="preserve"> dB</w:t>
              </w:r>
            </w:ins>
          </w:p>
        </w:tc>
        <w:tc>
          <w:tcPr>
            <w:tcW w:w="2821" w:type="dxa"/>
            <w:tcBorders>
              <w:bottom w:val="single" w:sz="4" w:space="0" w:color="auto"/>
            </w:tcBorders>
          </w:tcPr>
          <w:p w14:paraId="0171047B" w14:textId="77777777" w:rsidR="002F2CA6" w:rsidRPr="00953267" w:rsidRDefault="002F2CA6" w:rsidP="002F2CA6">
            <w:pPr>
              <w:pStyle w:val="TAL"/>
              <w:rPr>
                <w:ins w:id="8569" w:author="R4-1809486" w:date="2018-07-11T10:43:00Z"/>
                <w:rFonts w:cs="v4.2.0"/>
              </w:rPr>
            </w:pPr>
            <w:ins w:id="8570" w:author="R4-1809486" w:date="2018-07-11T10:43:00Z">
              <w:r w:rsidRPr="00953267">
                <w:rPr>
                  <w:rFonts w:cs="v4.2.0"/>
                </w:rPr>
                <w:t>Formula:</w:t>
              </w:r>
            </w:ins>
          </w:p>
          <w:p w14:paraId="1E7FFD81" w14:textId="67C5A3A5" w:rsidR="002F2CA6" w:rsidRPr="00953267" w:rsidRDefault="002F2CA6" w:rsidP="002F2CA6">
            <w:pPr>
              <w:pStyle w:val="TAL"/>
              <w:rPr>
                <w:ins w:id="8571" w:author="R4-1809486" w:date="2018-07-11T10:43:00Z"/>
                <w:rFonts w:cs="v4.2.0"/>
              </w:rPr>
            </w:pPr>
            <w:ins w:id="8572" w:author="R4-1809486" w:date="2018-07-11T10:43:00Z">
              <w:r w:rsidRPr="00953267">
                <w:rPr>
                  <w:rFonts w:cs="v4.2.0"/>
                </w:rPr>
                <w:t>Minimum Requirement + TT</w:t>
              </w:r>
            </w:ins>
          </w:p>
        </w:tc>
      </w:tr>
      <w:tr w:rsidR="002F2CA6" w:rsidRPr="00BA7B97" w14:paraId="712E1D80" w14:textId="77777777" w:rsidTr="00607A83">
        <w:trPr>
          <w:trHeight w:val="392"/>
          <w:jc w:val="center"/>
          <w:ins w:id="8573" w:author="R4-1809486" w:date="2018-07-11T10:43:00Z"/>
        </w:trPr>
        <w:tc>
          <w:tcPr>
            <w:tcW w:w="1984" w:type="dxa"/>
          </w:tcPr>
          <w:p w14:paraId="62EF0F24" w14:textId="112EB8D4" w:rsidR="002F2CA6" w:rsidRPr="002330FA" w:rsidRDefault="002F2CA6" w:rsidP="002F2CA6">
            <w:pPr>
              <w:pStyle w:val="TAL"/>
              <w:rPr>
                <w:ins w:id="8574" w:author="R4-1809486" w:date="2018-07-11T10:43:00Z"/>
              </w:rPr>
            </w:pPr>
            <w:ins w:id="8575" w:author="R4-1809486" w:date="2018-07-11T10:43:00Z">
              <w:r w:rsidRPr="002330FA">
                <w:t>6.7.5</w:t>
              </w:r>
              <w:r>
                <w:rPr>
                  <w:rFonts w:hint="eastAsia"/>
                  <w:lang w:eastAsia="ja-JP"/>
                </w:rPr>
                <w:t xml:space="preserve">.2.3 </w:t>
              </w:r>
              <w:r w:rsidRPr="00B04564">
                <w:t>Co-location with other base stations</w:t>
              </w:r>
            </w:ins>
          </w:p>
        </w:tc>
        <w:tc>
          <w:tcPr>
            <w:tcW w:w="2377" w:type="dxa"/>
          </w:tcPr>
          <w:p w14:paraId="0824D583" w14:textId="48756446" w:rsidR="002F2CA6" w:rsidRPr="005075A2" w:rsidRDefault="002F2CA6" w:rsidP="002F2CA6">
            <w:pPr>
              <w:pStyle w:val="TAL"/>
              <w:rPr>
                <w:ins w:id="8576" w:author="R4-1809486" w:date="2018-07-11T10:43:00Z"/>
                <w:rFonts w:cs="Arial"/>
              </w:rPr>
            </w:pPr>
            <w:ins w:id="8577" w:author="R4-1809486" w:date="2018-07-11T10:43: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sidRPr="002330FA">
                <w:rPr>
                  <w:rFonts w:cs="Arial"/>
                </w:rPr>
                <w:t>9.7.5.2.2</w:t>
              </w:r>
              <w:r>
                <w:rPr>
                  <w:rFonts w:cs="Arial" w:hint="eastAsia"/>
                  <w:lang w:eastAsia="ja-JP"/>
                </w:rPr>
                <w:t>.5</w:t>
              </w:r>
            </w:ins>
          </w:p>
        </w:tc>
        <w:tc>
          <w:tcPr>
            <w:tcW w:w="2675" w:type="dxa"/>
          </w:tcPr>
          <w:p w14:paraId="081FB89E" w14:textId="5A94A14D" w:rsidR="002F2CA6" w:rsidRPr="00A55572" w:rsidRDefault="002F2CA6" w:rsidP="002F2CA6">
            <w:pPr>
              <w:pStyle w:val="TAL"/>
              <w:rPr>
                <w:ins w:id="8578" w:author="R4-1809486" w:date="2018-07-11T10:43:00Z"/>
                <w:rFonts w:cs="Arial"/>
                <w:highlight w:val="yellow"/>
                <w:lang w:eastAsia="ja-JP"/>
              </w:rPr>
            </w:pPr>
            <w:ins w:id="8579" w:author="R4-1809486" w:date="2018-07-11T10:43:00Z">
              <w:r w:rsidRPr="00A55572">
                <w:rPr>
                  <w:rFonts w:cs="Arial" w:hint="eastAsia"/>
                  <w:highlight w:val="yellow"/>
                  <w:lang w:eastAsia="ja-JP"/>
                </w:rPr>
                <w:t>TBD</w:t>
              </w:r>
              <w:r>
                <w:rPr>
                  <w:rFonts w:cs="Arial" w:hint="eastAsia"/>
                  <w:lang w:eastAsia="ja-JP"/>
                </w:rPr>
                <w:t xml:space="preserve"> dB</w:t>
              </w:r>
            </w:ins>
          </w:p>
        </w:tc>
        <w:tc>
          <w:tcPr>
            <w:tcW w:w="2821" w:type="dxa"/>
            <w:tcBorders>
              <w:bottom w:val="single" w:sz="4" w:space="0" w:color="auto"/>
            </w:tcBorders>
          </w:tcPr>
          <w:p w14:paraId="12FCF8F1" w14:textId="77777777" w:rsidR="002F2CA6" w:rsidRPr="00953267" w:rsidRDefault="002F2CA6" w:rsidP="002F2CA6">
            <w:pPr>
              <w:pStyle w:val="TAL"/>
              <w:rPr>
                <w:ins w:id="8580" w:author="R4-1809486" w:date="2018-07-11T10:43:00Z"/>
                <w:rFonts w:cs="v4.2.0"/>
              </w:rPr>
            </w:pPr>
            <w:ins w:id="8581" w:author="R4-1809486" w:date="2018-07-11T10:43:00Z">
              <w:r w:rsidRPr="00953267">
                <w:rPr>
                  <w:rFonts w:cs="v4.2.0"/>
                </w:rPr>
                <w:t>Formula:</w:t>
              </w:r>
            </w:ins>
          </w:p>
          <w:p w14:paraId="43FA3773" w14:textId="0DE6F398" w:rsidR="002F2CA6" w:rsidRPr="00953267" w:rsidRDefault="002F2CA6" w:rsidP="002F2CA6">
            <w:pPr>
              <w:pStyle w:val="TAL"/>
              <w:rPr>
                <w:ins w:id="8582" w:author="R4-1809486" w:date="2018-07-11T10:43:00Z"/>
                <w:rFonts w:cs="v4.2.0"/>
              </w:rPr>
            </w:pPr>
            <w:ins w:id="8583" w:author="R4-1809486" w:date="2018-07-11T10:43:00Z">
              <w:r w:rsidRPr="00953267">
                <w:rPr>
                  <w:rFonts w:cs="v4.2.0"/>
                </w:rPr>
                <w:t>Minimum Requirement + TT</w:t>
              </w:r>
            </w:ins>
          </w:p>
        </w:tc>
      </w:tr>
      <w:tr w:rsidR="002F2CA6" w:rsidRPr="00BA7B97" w14:paraId="6866A757" w14:textId="77777777" w:rsidTr="00607A83">
        <w:trPr>
          <w:trHeight w:val="392"/>
          <w:jc w:val="center"/>
          <w:ins w:id="8584" w:author="R4-1809486" w:date="2018-07-11T10:43:00Z"/>
        </w:trPr>
        <w:tc>
          <w:tcPr>
            <w:tcW w:w="1984" w:type="dxa"/>
          </w:tcPr>
          <w:p w14:paraId="35E761F2" w14:textId="452EA393" w:rsidR="002F2CA6" w:rsidRPr="002330FA" w:rsidRDefault="002F2CA6" w:rsidP="002F2CA6">
            <w:pPr>
              <w:pStyle w:val="TAL"/>
              <w:rPr>
                <w:ins w:id="8585" w:author="R4-1809486" w:date="2018-07-11T10:43:00Z"/>
              </w:rPr>
            </w:pPr>
            <w:ins w:id="8586" w:author="R4-1809486" w:date="2018-07-11T10:43:00Z">
              <w:r w:rsidRPr="002330FA">
                <w:t>6.8</w:t>
              </w:r>
              <w:r w:rsidRPr="002330FA">
                <w:tab/>
                <w:t>OTA transmitter intermodulation</w:t>
              </w:r>
            </w:ins>
          </w:p>
        </w:tc>
        <w:tc>
          <w:tcPr>
            <w:tcW w:w="2377" w:type="dxa"/>
          </w:tcPr>
          <w:p w14:paraId="08A55A02" w14:textId="2946189E" w:rsidR="002F2CA6" w:rsidRPr="005075A2" w:rsidRDefault="002F2CA6" w:rsidP="002F2CA6">
            <w:pPr>
              <w:pStyle w:val="TAL"/>
              <w:rPr>
                <w:ins w:id="8587" w:author="R4-1809486" w:date="2018-07-11T10:43:00Z"/>
                <w:rFonts w:cs="Arial"/>
              </w:rPr>
            </w:pPr>
            <w:ins w:id="8588" w:author="R4-1809486" w:date="2018-07-11T10:43: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w:t>
              </w:r>
              <w:r>
                <w:rPr>
                  <w:rFonts w:cs="Arial" w:hint="eastAsia"/>
                  <w:lang w:eastAsia="ja-JP"/>
                </w:rPr>
                <w:t>8</w:t>
              </w:r>
            </w:ins>
          </w:p>
        </w:tc>
        <w:tc>
          <w:tcPr>
            <w:tcW w:w="2675" w:type="dxa"/>
          </w:tcPr>
          <w:p w14:paraId="4A7AB114" w14:textId="012B338E" w:rsidR="002F2CA6" w:rsidRPr="00A55572" w:rsidRDefault="002F2CA6" w:rsidP="002F2CA6">
            <w:pPr>
              <w:pStyle w:val="TAL"/>
              <w:rPr>
                <w:ins w:id="8589" w:author="R4-1809486" w:date="2018-07-11T10:43:00Z"/>
                <w:rFonts w:cs="Arial"/>
                <w:highlight w:val="yellow"/>
                <w:lang w:eastAsia="ja-JP"/>
              </w:rPr>
            </w:pPr>
            <w:ins w:id="8590" w:author="R4-1809486" w:date="2018-07-11T10:43:00Z">
              <w:r w:rsidRPr="00A55572">
                <w:rPr>
                  <w:rFonts w:cs="Arial" w:hint="eastAsia"/>
                  <w:highlight w:val="yellow"/>
                  <w:lang w:eastAsia="ja-JP"/>
                </w:rPr>
                <w:t>TBD</w:t>
              </w:r>
              <w:r>
                <w:rPr>
                  <w:rFonts w:cs="Arial" w:hint="eastAsia"/>
                  <w:lang w:eastAsia="ja-JP"/>
                </w:rPr>
                <w:t xml:space="preserve"> dB</w:t>
              </w:r>
            </w:ins>
          </w:p>
        </w:tc>
        <w:tc>
          <w:tcPr>
            <w:tcW w:w="2821" w:type="dxa"/>
            <w:tcBorders>
              <w:bottom w:val="single" w:sz="4" w:space="0" w:color="auto"/>
            </w:tcBorders>
          </w:tcPr>
          <w:p w14:paraId="71656D01" w14:textId="77777777" w:rsidR="002F2CA6" w:rsidRDefault="002F2CA6" w:rsidP="002F2CA6">
            <w:pPr>
              <w:pStyle w:val="TAL"/>
              <w:rPr>
                <w:ins w:id="8591" w:author="R4-1809486" w:date="2018-07-11T10:43:00Z"/>
                <w:rFonts w:cs="v4.2.0"/>
                <w:lang w:eastAsia="ja-JP"/>
              </w:rPr>
            </w:pPr>
            <w:ins w:id="8592" w:author="R4-1809486" w:date="2018-07-11T10:43:00Z">
              <w:r w:rsidRPr="00953267">
                <w:rPr>
                  <w:rFonts w:cs="v4.2.0"/>
                </w:rPr>
                <w:t xml:space="preserve">Formula: </w:t>
              </w:r>
            </w:ins>
          </w:p>
          <w:p w14:paraId="5B13B5D3" w14:textId="77777777" w:rsidR="002F2CA6" w:rsidRPr="00953267" w:rsidRDefault="002F2CA6" w:rsidP="002F2CA6">
            <w:pPr>
              <w:pStyle w:val="TAL"/>
              <w:rPr>
                <w:ins w:id="8593" w:author="R4-1809486" w:date="2018-07-11T10:43:00Z"/>
                <w:rFonts w:cs="v4.2.0"/>
              </w:rPr>
            </w:pPr>
            <w:ins w:id="8594" w:author="R4-1809486" w:date="2018-07-11T10:43:00Z">
              <w:r w:rsidRPr="00953267">
                <w:rPr>
                  <w:rFonts w:cs="v4.2.0"/>
                </w:rPr>
                <w:t>Ratio + TT</w:t>
              </w:r>
            </w:ins>
          </w:p>
          <w:p w14:paraId="5FE82880" w14:textId="1E334BC7" w:rsidR="002F2CA6" w:rsidRPr="00953267" w:rsidRDefault="002F2CA6" w:rsidP="002F2CA6">
            <w:pPr>
              <w:pStyle w:val="TAL"/>
              <w:rPr>
                <w:ins w:id="8595" w:author="R4-1809486" w:date="2018-07-11T10:43:00Z"/>
                <w:rFonts w:cs="v4.2.0"/>
              </w:rPr>
            </w:pPr>
            <w:ins w:id="8596" w:author="R4-1809486" w:date="2018-07-11T10:43:00Z">
              <w:r w:rsidRPr="00953267">
                <w:rPr>
                  <w:rFonts w:cs="v4.2.0"/>
                  <w:snapToGrid w:val="0"/>
                </w:rPr>
                <w:t>Wanted signal level - interferer level = 30 +</w:t>
              </w:r>
              <w:r w:rsidRPr="00953267">
                <w:rPr>
                  <w:rFonts w:cs="v4.2.0"/>
                  <w:snapToGrid w:val="0"/>
                  <w:lang w:eastAsia="ja-JP"/>
                </w:rPr>
                <w:t xml:space="preserve"> </w:t>
              </w:r>
              <w:r>
                <w:rPr>
                  <w:rFonts w:cs="v4.2.0" w:hint="eastAsia"/>
                  <w:snapToGrid w:val="0"/>
                  <w:lang w:eastAsia="ja-JP"/>
                </w:rPr>
                <w:t xml:space="preserve">TBD </w:t>
              </w:r>
              <w:r w:rsidRPr="00953267">
                <w:rPr>
                  <w:rFonts w:cs="v4.2.0"/>
                  <w:snapToGrid w:val="0"/>
                  <w:lang w:eastAsia="ja-JP"/>
                </w:rPr>
                <w:t>dB</w:t>
              </w:r>
            </w:ins>
          </w:p>
        </w:tc>
      </w:tr>
    </w:tbl>
    <w:p w14:paraId="56FD9390" w14:textId="77777777" w:rsidR="001769D4" w:rsidRDefault="001769D4" w:rsidP="002F2CA6">
      <w:pPr>
        <w:pStyle w:val="TH"/>
        <w:rPr>
          <w:ins w:id="8597" w:author="Huawei" w:date="2018-07-11T18:18:00Z"/>
        </w:rPr>
      </w:pPr>
    </w:p>
    <w:p w14:paraId="31E229C5" w14:textId="77777777" w:rsidR="002F2CA6" w:rsidRPr="008F0912" w:rsidRDefault="002F2CA6" w:rsidP="002F2CA6">
      <w:pPr>
        <w:pStyle w:val="TH"/>
        <w:rPr>
          <w:ins w:id="8598" w:author="R4-1809486" w:date="2018-07-11T10:45:00Z"/>
        </w:rPr>
      </w:pPr>
      <w:ins w:id="8599" w:author="R4-1809486" w:date="2018-07-11T10:45:00Z">
        <w:r w:rsidRPr="00FB348E">
          <w:lastRenderedPageBreak/>
          <w:t>Table C.1</w:t>
        </w:r>
        <w:r>
          <w:t>-</w:t>
        </w:r>
        <w:r>
          <w:rPr>
            <w:rFonts w:hint="eastAsia"/>
            <w:lang w:eastAsia="ja-JP"/>
          </w:rPr>
          <w:t>2</w:t>
        </w:r>
        <w:r w:rsidRPr="008F0912">
          <w:t xml:space="preserve">: Derivation of </w:t>
        </w:r>
        <w:r>
          <w:t>test r</w:t>
        </w:r>
        <w:r w:rsidRPr="008F0912">
          <w:t>equirements (</w:t>
        </w:r>
        <w:r>
          <w:rPr>
            <w:rFonts w:hint="eastAsia"/>
            <w:lang w:eastAsia="ja-JP"/>
          </w:rPr>
          <w:t xml:space="preserve">FR2 </w:t>
        </w:r>
        <w:r w:rsidRPr="008F0912">
          <w:t>OTA transmitter tests)</w:t>
        </w:r>
      </w:ins>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84"/>
        <w:gridCol w:w="2377"/>
        <w:gridCol w:w="2675"/>
        <w:gridCol w:w="2821"/>
      </w:tblGrid>
      <w:tr w:rsidR="002F2CA6" w:rsidRPr="005075A2" w14:paraId="3C14EA35" w14:textId="77777777" w:rsidTr="00A45401">
        <w:trPr>
          <w:jc w:val="center"/>
          <w:ins w:id="8600" w:author="R4-1809486" w:date="2018-07-11T10:45:00Z"/>
        </w:trPr>
        <w:tc>
          <w:tcPr>
            <w:tcW w:w="1984" w:type="dxa"/>
          </w:tcPr>
          <w:p w14:paraId="4C692888" w14:textId="77777777" w:rsidR="002F2CA6" w:rsidRPr="005075A2" w:rsidRDefault="002F2CA6" w:rsidP="00A45401">
            <w:pPr>
              <w:pStyle w:val="TAH"/>
              <w:rPr>
                <w:ins w:id="8601" w:author="R4-1809486" w:date="2018-07-11T10:45:00Z"/>
              </w:rPr>
            </w:pPr>
            <w:ins w:id="8602" w:author="R4-1809486" w:date="2018-07-11T10:45:00Z">
              <w:r w:rsidRPr="005075A2">
                <w:t xml:space="preserve">Test </w:t>
              </w:r>
            </w:ins>
          </w:p>
        </w:tc>
        <w:tc>
          <w:tcPr>
            <w:tcW w:w="2377" w:type="dxa"/>
          </w:tcPr>
          <w:p w14:paraId="7944CB8F" w14:textId="77777777" w:rsidR="002F2CA6" w:rsidRPr="005075A2" w:rsidRDefault="002F2CA6" w:rsidP="00A45401">
            <w:pPr>
              <w:pStyle w:val="TAH"/>
              <w:rPr>
                <w:ins w:id="8603" w:author="R4-1809486" w:date="2018-07-11T10:45:00Z"/>
              </w:rPr>
            </w:pPr>
            <w:ins w:id="8604" w:author="R4-1809486" w:date="2018-07-11T10:45:00Z">
              <w:r w:rsidRPr="00FB348E">
                <w:t>Minimum r</w:t>
              </w:r>
              <w:r w:rsidRPr="005075A2">
                <w:t>equirement in 3GPP </w:t>
              </w:r>
              <w:r w:rsidRPr="00FB348E">
                <w:t>TS 38.104 [2</w:t>
              </w:r>
              <w:r w:rsidRPr="005075A2">
                <w:t>]</w:t>
              </w:r>
            </w:ins>
          </w:p>
        </w:tc>
        <w:tc>
          <w:tcPr>
            <w:tcW w:w="2675" w:type="dxa"/>
          </w:tcPr>
          <w:p w14:paraId="5F422B34" w14:textId="77777777" w:rsidR="002F2CA6" w:rsidRPr="005075A2" w:rsidRDefault="002F2CA6" w:rsidP="00A45401">
            <w:pPr>
              <w:pStyle w:val="TAH"/>
              <w:rPr>
                <w:ins w:id="8605" w:author="R4-1809486" w:date="2018-07-11T10:45:00Z"/>
              </w:rPr>
            </w:pPr>
            <w:ins w:id="8606" w:author="R4-1809486" w:date="2018-07-11T10:45:00Z">
              <w:r w:rsidRPr="005075A2">
                <w:t>Test Tolerance</w:t>
              </w:r>
              <w:r w:rsidRPr="005075A2">
                <w:br/>
                <w:t>(TT</w:t>
              </w:r>
              <w:r w:rsidRPr="00FB348E">
                <w:rPr>
                  <w:vertAlign w:val="subscript"/>
                </w:rPr>
                <w:t>OTA</w:t>
              </w:r>
              <w:r w:rsidRPr="005075A2">
                <w:t>)</w:t>
              </w:r>
            </w:ins>
          </w:p>
        </w:tc>
        <w:tc>
          <w:tcPr>
            <w:tcW w:w="2821" w:type="dxa"/>
          </w:tcPr>
          <w:p w14:paraId="08804648" w14:textId="77777777" w:rsidR="002F2CA6" w:rsidRPr="005075A2" w:rsidRDefault="002F2CA6" w:rsidP="00A45401">
            <w:pPr>
              <w:pStyle w:val="TAH"/>
              <w:rPr>
                <w:ins w:id="8607" w:author="R4-1809486" w:date="2018-07-11T10:45:00Z"/>
              </w:rPr>
            </w:pPr>
            <w:ins w:id="8608" w:author="R4-1809486" w:date="2018-07-11T10:45:00Z">
              <w:r>
                <w:t>Test r</w:t>
              </w:r>
              <w:r w:rsidRPr="005075A2">
                <w:t>equirement in the present document</w:t>
              </w:r>
            </w:ins>
          </w:p>
        </w:tc>
      </w:tr>
      <w:tr w:rsidR="002F2CA6" w:rsidRPr="00BA7B97" w14:paraId="69F16821" w14:textId="77777777" w:rsidTr="00A45401">
        <w:trPr>
          <w:trHeight w:val="392"/>
          <w:jc w:val="center"/>
          <w:ins w:id="8609" w:author="R4-1809486" w:date="2018-07-11T10:45:00Z"/>
        </w:trPr>
        <w:tc>
          <w:tcPr>
            <w:tcW w:w="1984" w:type="dxa"/>
          </w:tcPr>
          <w:p w14:paraId="0969D9FC" w14:textId="77777777" w:rsidR="002F2CA6" w:rsidRPr="005075A2" w:rsidRDefault="002F2CA6" w:rsidP="00A45401">
            <w:pPr>
              <w:pStyle w:val="TAL"/>
              <w:rPr>
                <w:ins w:id="8610" w:author="R4-1809486" w:date="2018-07-11T10:45:00Z"/>
              </w:rPr>
            </w:pPr>
            <w:ins w:id="8611" w:author="R4-1809486" w:date="2018-07-11T10:45:00Z">
              <w:r w:rsidRPr="005075A2">
                <w:t>6.2 Radiated transmit power</w:t>
              </w:r>
            </w:ins>
          </w:p>
        </w:tc>
        <w:tc>
          <w:tcPr>
            <w:tcW w:w="2377" w:type="dxa"/>
          </w:tcPr>
          <w:p w14:paraId="3CDC4D26" w14:textId="77777777" w:rsidR="002F2CA6" w:rsidRPr="005075A2" w:rsidRDefault="002F2CA6" w:rsidP="00A45401">
            <w:pPr>
              <w:keepNext/>
              <w:keepLines/>
              <w:spacing w:after="0"/>
              <w:rPr>
                <w:ins w:id="8612" w:author="R4-1809486" w:date="2018-07-11T10:45:00Z"/>
                <w:rFonts w:cs="Arial"/>
              </w:rPr>
            </w:pPr>
            <w:ins w:id="8613" w:author="R4-1809486" w:date="2018-07-11T10:45:00Z">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subclause 9.2</w:t>
              </w:r>
            </w:ins>
          </w:p>
        </w:tc>
        <w:tc>
          <w:tcPr>
            <w:tcW w:w="2675" w:type="dxa"/>
          </w:tcPr>
          <w:p w14:paraId="6A8871E9" w14:textId="77777777" w:rsidR="002F2CA6" w:rsidRPr="001D05BB" w:rsidRDefault="002F2CA6" w:rsidP="00A45401">
            <w:pPr>
              <w:pStyle w:val="TAL"/>
              <w:rPr>
                <w:ins w:id="8614" w:author="R4-1809486" w:date="2018-07-11T10:45:00Z"/>
                <w:rFonts w:cs="Arial"/>
                <w:lang w:eastAsia="ja-JP"/>
              </w:rPr>
            </w:pPr>
            <w:ins w:id="8615" w:author="R4-1809486" w:date="2018-07-11T10:45:00Z">
              <w:r w:rsidRPr="00672B50">
                <w:rPr>
                  <w:rFonts w:cs="Arial"/>
                  <w:highlight w:val="yellow"/>
                  <w:lang w:eastAsia="ja-JP"/>
                </w:rPr>
                <w:t>TBD</w:t>
              </w:r>
              <w:r>
                <w:rPr>
                  <w:rFonts w:cs="Arial" w:hint="eastAsia"/>
                  <w:lang w:eastAsia="ja-JP"/>
                </w:rPr>
                <w:t xml:space="preserve"> dB</w:t>
              </w:r>
            </w:ins>
          </w:p>
        </w:tc>
        <w:tc>
          <w:tcPr>
            <w:tcW w:w="2821" w:type="dxa"/>
          </w:tcPr>
          <w:p w14:paraId="0F86DFF3" w14:textId="77777777" w:rsidR="002F2CA6" w:rsidRPr="002F1EC8" w:rsidRDefault="002F2CA6" w:rsidP="00A45401">
            <w:pPr>
              <w:pStyle w:val="TAL"/>
              <w:rPr>
                <w:ins w:id="8616" w:author="R4-1809486" w:date="2018-07-11T10:45:00Z"/>
              </w:rPr>
            </w:pPr>
            <w:ins w:id="8617" w:author="R4-1809486" w:date="2018-07-11T10:45:00Z">
              <w:r w:rsidRPr="002F1EC8">
                <w:t>Formula:</w:t>
              </w:r>
            </w:ins>
          </w:p>
          <w:p w14:paraId="444A1AC2" w14:textId="77777777" w:rsidR="002F2CA6" w:rsidRPr="002F1EC8" w:rsidRDefault="002F2CA6" w:rsidP="00A45401">
            <w:pPr>
              <w:pStyle w:val="TAL"/>
              <w:rPr>
                <w:ins w:id="8618" w:author="R4-1809486" w:date="2018-07-11T10:45:00Z"/>
                <w:rFonts w:cs="Arial"/>
                <w:szCs w:val="18"/>
              </w:rPr>
            </w:pPr>
            <w:ins w:id="8619" w:author="R4-1809486" w:date="2018-07-11T10:45:00Z">
              <w:r w:rsidRPr="002F1EC8">
                <w:rPr>
                  <w:rFonts w:cs="Arial"/>
                  <w:szCs w:val="18"/>
                </w:rPr>
                <w:t>Upper limit + TT, Lower limit – TT</w:t>
              </w:r>
            </w:ins>
          </w:p>
        </w:tc>
      </w:tr>
      <w:tr w:rsidR="002F2CA6" w:rsidRPr="00BA7B97" w14:paraId="471E04E2" w14:textId="77777777" w:rsidTr="00A45401">
        <w:trPr>
          <w:trHeight w:val="392"/>
          <w:jc w:val="center"/>
          <w:ins w:id="8620" w:author="R4-1809486" w:date="2018-07-11T10:45:00Z"/>
        </w:trPr>
        <w:tc>
          <w:tcPr>
            <w:tcW w:w="1984" w:type="dxa"/>
          </w:tcPr>
          <w:p w14:paraId="6D34AA27" w14:textId="77777777" w:rsidR="002F2CA6" w:rsidRPr="005075A2" w:rsidRDefault="002F2CA6" w:rsidP="00A45401">
            <w:pPr>
              <w:pStyle w:val="TAL"/>
              <w:rPr>
                <w:ins w:id="8621" w:author="R4-1809486" w:date="2018-07-11T10:45:00Z"/>
              </w:rPr>
            </w:pPr>
            <w:ins w:id="8622" w:author="R4-1809486" w:date="2018-07-11T10:45:00Z">
              <w:r w:rsidRPr="002330FA">
                <w:t>6.3</w:t>
              </w:r>
              <w:r w:rsidRPr="002330FA">
                <w:tab/>
                <w:t>OTA base station output power</w:t>
              </w:r>
            </w:ins>
          </w:p>
        </w:tc>
        <w:tc>
          <w:tcPr>
            <w:tcW w:w="2377" w:type="dxa"/>
          </w:tcPr>
          <w:p w14:paraId="18709727" w14:textId="77777777" w:rsidR="002F2CA6" w:rsidRPr="005075A2" w:rsidRDefault="002F2CA6" w:rsidP="00A45401">
            <w:pPr>
              <w:keepNext/>
              <w:keepLines/>
              <w:spacing w:after="0"/>
              <w:rPr>
                <w:ins w:id="8623" w:author="R4-1809486" w:date="2018-07-11T10:45:00Z"/>
                <w:rFonts w:ascii="Arial" w:hAnsi="Arial" w:cs="Arial"/>
                <w:sz w:val="18"/>
                <w:lang w:eastAsia="ja-JP"/>
              </w:rPr>
            </w:pPr>
            <w:ins w:id="8624" w:author="R4-1809486" w:date="2018-07-11T10:45:00Z">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subclause 9.</w:t>
              </w:r>
              <w:r>
                <w:rPr>
                  <w:rFonts w:ascii="Arial" w:hAnsi="Arial" w:cs="Arial" w:hint="eastAsia"/>
                  <w:sz w:val="18"/>
                  <w:lang w:eastAsia="ja-JP"/>
                </w:rPr>
                <w:t>3</w:t>
              </w:r>
            </w:ins>
          </w:p>
        </w:tc>
        <w:tc>
          <w:tcPr>
            <w:tcW w:w="2675" w:type="dxa"/>
          </w:tcPr>
          <w:p w14:paraId="326365BF" w14:textId="77777777" w:rsidR="002F2CA6" w:rsidRDefault="002F2CA6" w:rsidP="00A45401">
            <w:pPr>
              <w:pStyle w:val="TAL"/>
              <w:rPr>
                <w:ins w:id="8625" w:author="R4-1809486" w:date="2018-07-11T10:45:00Z"/>
                <w:rFonts w:cs="Arial"/>
                <w:lang w:eastAsia="ja-JP"/>
              </w:rPr>
            </w:pPr>
            <w:ins w:id="8626" w:author="R4-1809486" w:date="2018-07-11T10:45:00Z">
              <w:r>
                <w:rPr>
                  <w:rFonts w:cs="Arial"/>
                </w:rPr>
                <w:t>Normal</w:t>
              </w:r>
              <w:r>
                <w:rPr>
                  <w:rFonts w:cs="Arial" w:hint="eastAsia"/>
                  <w:lang w:eastAsia="ja-JP"/>
                </w:rPr>
                <w:t xml:space="preserve"> and e</w:t>
              </w:r>
              <w:r w:rsidRPr="00953267">
                <w:rPr>
                  <w:rFonts w:cs="Arial"/>
                </w:rPr>
                <w:t>xtreme</w:t>
              </w:r>
              <w:r>
                <w:rPr>
                  <w:rFonts w:cs="Arial"/>
                </w:rPr>
                <w:t xml:space="preserve"> condition</w:t>
              </w:r>
              <w:r>
                <w:rPr>
                  <w:rFonts w:cs="Arial" w:hint="eastAsia"/>
                  <w:lang w:eastAsia="ja-JP"/>
                </w:rPr>
                <w:t>s</w:t>
              </w:r>
            </w:ins>
          </w:p>
          <w:p w14:paraId="2A431B2B" w14:textId="77777777" w:rsidR="002F2CA6" w:rsidRDefault="002F2CA6" w:rsidP="00A45401">
            <w:pPr>
              <w:pStyle w:val="TAL"/>
              <w:rPr>
                <w:ins w:id="8627" w:author="R4-1809486" w:date="2018-07-11T10:45:00Z"/>
                <w:rFonts w:cs="Arial"/>
                <w:highlight w:val="yellow"/>
                <w:lang w:eastAsia="ja-JP"/>
              </w:rPr>
            </w:pPr>
            <w:ins w:id="8628" w:author="R4-1809486" w:date="2018-07-11T10:45:00Z">
              <w:r w:rsidRPr="00F4168E">
                <w:rPr>
                  <w:rFonts w:cs="Arial" w:hint="eastAsia"/>
                  <w:highlight w:val="yellow"/>
                  <w:lang w:eastAsia="ja-JP"/>
                </w:rPr>
                <w:t>TBD</w:t>
              </w:r>
              <w:r>
                <w:rPr>
                  <w:rFonts w:cs="Arial" w:hint="eastAsia"/>
                  <w:lang w:eastAsia="ja-JP"/>
                </w:rPr>
                <w:t xml:space="preserve"> dB</w:t>
              </w:r>
            </w:ins>
          </w:p>
        </w:tc>
        <w:tc>
          <w:tcPr>
            <w:tcW w:w="2821" w:type="dxa"/>
          </w:tcPr>
          <w:p w14:paraId="6B75FEBC" w14:textId="77777777" w:rsidR="002F2CA6" w:rsidRPr="00953267" w:rsidRDefault="002F2CA6" w:rsidP="00A45401">
            <w:pPr>
              <w:pStyle w:val="TAL"/>
              <w:rPr>
                <w:ins w:id="8629" w:author="R4-1809486" w:date="2018-07-11T10:45:00Z"/>
              </w:rPr>
            </w:pPr>
            <w:ins w:id="8630" w:author="R4-1809486" w:date="2018-07-11T10:45:00Z">
              <w:r w:rsidRPr="00953267">
                <w:t>Formula:</w:t>
              </w:r>
            </w:ins>
          </w:p>
          <w:p w14:paraId="28BA6264" w14:textId="77777777" w:rsidR="002F2CA6" w:rsidRDefault="002F2CA6" w:rsidP="00A45401">
            <w:pPr>
              <w:pStyle w:val="TAL"/>
              <w:rPr>
                <w:ins w:id="8631" w:author="R4-1809486" w:date="2018-07-11T10:45:00Z"/>
                <w:lang w:eastAsia="ja-JP"/>
              </w:rPr>
            </w:pPr>
            <w:ins w:id="8632" w:author="R4-1809486" w:date="2018-07-11T10:45:00Z">
              <w:r w:rsidRPr="00953267">
                <w:t xml:space="preserve">Upper limit + TT, Lower limit </w:t>
              </w:r>
              <w:r>
                <w:t>–</w:t>
              </w:r>
              <w:r w:rsidRPr="00953267">
                <w:t xml:space="preserve"> TT</w:t>
              </w:r>
            </w:ins>
          </w:p>
          <w:p w14:paraId="115D65FB" w14:textId="77777777" w:rsidR="002F2CA6" w:rsidRPr="00C73224" w:rsidRDefault="002F2CA6" w:rsidP="00A45401">
            <w:pPr>
              <w:pStyle w:val="TAL"/>
              <w:rPr>
                <w:ins w:id="8633" w:author="R4-1809486" w:date="2018-07-11T10:45:00Z"/>
                <w:highlight w:val="yellow"/>
                <w:lang w:eastAsia="ja-JP"/>
              </w:rPr>
            </w:pPr>
          </w:p>
        </w:tc>
      </w:tr>
      <w:tr w:rsidR="002F2CA6" w:rsidRPr="00BA7B97" w14:paraId="767DFB55" w14:textId="77777777" w:rsidTr="00A45401">
        <w:trPr>
          <w:trHeight w:val="392"/>
          <w:jc w:val="center"/>
          <w:ins w:id="8634" w:author="R4-1809486" w:date="2018-07-11T10:45:00Z"/>
        </w:trPr>
        <w:tc>
          <w:tcPr>
            <w:tcW w:w="1984" w:type="dxa"/>
          </w:tcPr>
          <w:p w14:paraId="65AE1C81" w14:textId="77777777" w:rsidR="002F2CA6" w:rsidRPr="005075A2" w:rsidRDefault="002F2CA6" w:rsidP="00A45401">
            <w:pPr>
              <w:pStyle w:val="TAL"/>
              <w:rPr>
                <w:ins w:id="8635" w:author="R4-1809486" w:date="2018-07-11T10:45:00Z"/>
              </w:rPr>
            </w:pPr>
            <w:ins w:id="8636" w:author="R4-1809486" w:date="2018-07-11T10:45:00Z">
              <w:r w:rsidRPr="002330FA">
                <w:t>6.4</w:t>
              </w:r>
              <w:r w:rsidRPr="002330FA">
                <w:tab/>
                <w:t>OTA output power dynamics</w:t>
              </w:r>
            </w:ins>
          </w:p>
        </w:tc>
        <w:tc>
          <w:tcPr>
            <w:tcW w:w="2377" w:type="dxa"/>
          </w:tcPr>
          <w:p w14:paraId="638868DD" w14:textId="77777777" w:rsidR="002F2CA6" w:rsidRPr="005075A2" w:rsidRDefault="002F2CA6" w:rsidP="00A45401">
            <w:pPr>
              <w:keepNext/>
              <w:keepLines/>
              <w:spacing w:after="0"/>
              <w:rPr>
                <w:ins w:id="8637" w:author="R4-1809486" w:date="2018-07-11T10:45:00Z"/>
                <w:rFonts w:ascii="Arial" w:hAnsi="Arial" w:cs="Arial"/>
                <w:sz w:val="18"/>
                <w:lang w:eastAsia="ja-JP"/>
              </w:rPr>
            </w:pPr>
            <w:ins w:id="8638" w:author="R4-1809486" w:date="2018-07-11T10:45:00Z">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subclause 9.</w:t>
              </w:r>
              <w:r>
                <w:rPr>
                  <w:rFonts w:ascii="Arial" w:hAnsi="Arial" w:cs="Arial" w:hint="eastAsia"/>
                  <w:sz w:val="18"/>
                  <w:lang w:eastAsia="ja-JP"/>
                </w:rPr>
                <w:t>4</w:t>
              </w:r>
            </w:ins>
          </w:p>
        </w:tc>
        <w:tc>
          <w:tcPr>
            <w:tcW w:w="2675" w:type="dxa"/>
          </w:tcPr>
          <w:p w14:paraId="032BC4A0" w14:textId="77777777" w:rsidR="002F2CA6" w:rsidRDefault="002F2CA6" w:rsidP="00A45401">
            <w:pPr>
              <w:pStyle w:val="TAL"/>
              <w:rPr>
                <w:ins w:id="8639" w:author="R4-1809486" w:date="2018-07-11T10:45:00Z"/>
                <w:rFonts w:cs="Arial"/>
                <w:highlight w:val="yellow"/>
                <w:lang w:eastAsia="ja-JP"/>
              </w:rPr>
            </w:pPr>
            <w:ins w:id="8640" w:author="R4-1809486" w:date="2018-07-11T10:45:00Z">
              <w:r w:rsidRPr="00F4168E">
                <w:rPr>
                  <w:rFonts w:cs="Arial" w:hint="eastAsia"/>
                  <w:highlight w:val="yellow"/>
                  <w:lang w:eastAsia="ja-JP"/>
                </w:rPr>
                <w:t>TBD</w:t>
              </w:r>
              <w:r>
                <w:rPr>
                  <w:rFonts w:cs="Arial" w:hint="eastAsia"/>
                  <w:lang w:eastAsia="ja-JP"/>
                </w:rPr>
                <w:t xml:space="preserve"> dB</w:t>
              </w:r>
            </w:ins>
          </w:p>
        </w:tc>
        <w:tc>
          <w:tcPr>
            <w:tcW w:w="2821" w:type="dxa"/>
          </w:tcPr>
          <w:p w14:paraId="4122D58A" w14:textId="77777777" w:rsidR="002F2CA6" w:rsidRPr="00953267" w:rsidRDefault="002F2CA6" w:rsidP="00A45401">
            <w:pPr>
              <w:pStyle w:val="TAL"/>
              <w:rPr>
                <w:ins w:id="8641" w:author="R4-1809486" w:date="2018-07-11T10:45:00Z"/>
                <w:rFonts w:cs="v4.2.0"/>
              </w:rPr>
            </w:pPr>
            <w:ins w:id="8642" w:author="R4-1809486" w:date="2018-07-11T10:45:00Z">
              <w:r w:rsidRPr="00953267">
                <w:rPr>
                  <w:rFonts w:cs="v4.2.0"/>
                </w:rPr>
                <w:t xml:space="preserve">Formula: </w:t>
              </w:r>
            </w:ins>
          </w:p>
          <w:p w14:paraId="7066D770" w14:textId="77777777" w:rsidR="002F2CA6" w:rsidRPr="00953267" w:rsidRDefault="002F2CA6" w:rsidP="00A45401">
            <w:pPr>
              <w:pStyle w:val="TAL"/>
              <w:rPr>
                <w:ins w:id="8643" w:author="R4-1809486" w:date="2018-07-11T10:45:00Z"/>
                <w:rFonts w:cs="Arial"/>
                <w:lang w:eastAsia="ja-JP"/>
              </w:rPr>
            </w:pPr>
            <w:ins w:id="8644" w:author="R4-1809486" w:date="2018-07-11T10:45:00Z">
              <w:r w:rsidRPr="00953267">
                <w:rPr>
                  <w:rFonts w:cs="Arial"/>
                  <w:lang w:eastAsia="ja-JP"/>
                </w:rPr>
                <w:t>Tot</w:t>
              </w:r>
              <w:r>
                <w:rPr>
                  <w:rFonts w:cs="Arial"/>
                  <w:lang w:eastAsia="ja-JP"/>
                </w:rPr>
                <w:t xml:space="preserve">al power dynamic range – TT </w:t>
              </w:r>
            </w:ins>
          </w:p>
          <w:p w14:paraId="3463DF65" w14:textId="77777777" w:rsidR="002F2CA6" w:rsidRPr="00C73224" w:rsidRDefault="002F2CA6" w:rsidP="00A45401">
            <w:pPr>
              <w:pStyle w:val="TAL"/>
              <w:rPr>
                <w:ins w:id="8645" w:author="R4-1809486" w:date="2018-07-11T10:45:00Z"/>
                <w:highlight w:val="yellow"/>
              </w:rPr>
            </w:pPr>
          </w:p>
        </w:tc>
      </w:tr>
      <w:tr w:rsidR="002F2CA6" w:rsidRPr="00BA7B97" w14:paraId="601F229D" w14:textId="77777777" w:rsidTr="00A45401">
        <w:trPr>
          <w:trHeight w:val="392"/>
          <w:jc w:val="center"/>
          <w:ins w:id="8646" w:author="R4-1809486" w:date="2018-07-11T10:45:00Z"/>
        </w:trPr>
        <w:tc>
          <w:tcPr>
            <w:tcW w:w="1984" w:type="dxa"/>
          </w:tcPr>
          <w:p w14:paraId="5A1FDD52" w14:textId="77777777" w:rsidR="002F2CA6" w:rsidRPr="005075A2" w:rsidRDefault="002F2CA6" w:rsidP="00A45401">
            <w:pPr>
              <w:pStyle w:val="TAL"/>
              <w:rPr>
                <w:ins w:id="8647" w:author="R4-1809486" w:date="2018-07-11T10:45:00Z"/>
              </w:rPr>
            </w:pPr>
            <w:ins w:id="8648" w:author="R4-1809486" w:date="2018-07-11T10:45:00Z">
              <w:r w:rsidRPr="002330FA">
                <w:t>6.5</w:t>
              </w:r>
              <w:r>
                <w:rPr>
                  <w:rFonts w:hint="eastAsia"/>
                  <w:lang w:eastAsia="ja-JP"/>
                </w:rPr>
                <w:t>.1</w:t>
              </w:r>
              <w:r w:rsidRPr="002330FA">
                <w:tab/>
              </w:r>
              <w:r w:rsidRPr="00B04564">
                <w:t>OTA transmitter OFF power</w:t>
              </w:r>
            </w:ins>
          </w:p>
        </w:tc>
        <w:tc>
          <w:tcPr>
            <w:tcW w:w="2377" w:type="dxa"/>
          </w:tcPr>
          <w:p w14:paraId="137A6CEE" w14:textId="77777777" w:rsidR="002F2CA6" w:rsidRPr="005075A2" w:rsidRDefault="002F2CA6" w:rsidP="00A45401">
            <w:pPr>
              <w:keepNext/>
              <w:keepLines/>
              <w:spacing w:after="0"/>
              <w:rPr>
                <w:ins w:id="8649" w:author="R4-1809486" w:date="2018-07-11T10:45:00Z"/>
                <w:rFonts w:ascii="Arial" w:hAnsi="Arial" w:cs="Arial"/>
                <w:sz w:val="18"/>
                <w:lang w:eastAsia="ja-JP"/>
              </w:rPr>
            </w:pPr>
            <w:ins w:id="8650" w:author="R4-1809486" w:date="2018-07-11T10:45:00Z">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subclause 9.</w:t>
              </w:r>
              <w:r>
                <w:rPr>
                  <w:rFonts w:ascii="Arial" w:hAnsi="Arial" w:cs="Arial" w:hint="eastAsia"/>
                  <w:sz w:val="18"/>
                  <w:lang w:eastAsia="ja-JP"/>
                </w:rPr>
                <w:t>5.2</w:t>
              </w:r>
            </w:ins>
          </w:p>
        </w:tc>
        <w:tc>
          <w:tcPr>
            <w:tcW w:w="2675" w:type="dxa"/>
          </w:tcPr>
          <w:p w14:paraId="5AB1ADA4" w14:textId="77777777" w:rsidR="002F2CA6" w:rsidRPr="004A0592" w:rsidRDefault="002F2CA6" w:rsidP="00A45401">
            <w:pPr>
              <w:pStyle w:val="TAL"/>
              <w:rPr>
                <w:ins w:id="8651" w:author="R4-1809486" w:date="2018-07-11T10:45:00Z"/>
                <w:rFonts w:cs="v4.2.0"/>
                <w:lang w:eastAsia="ja-JP"/>
              </w:rPr>
            </w:pPr>
            <w:ins w:id="8652" w:author="R4-1809486" w:date="2018-07-11T10:45:00Z">
              <w:r w:rsidRPr="00F4168E">
                <w:rPr>
                  <w:rFonts w:cs="Arial" w:hint="eastAsia"/>
                  <w:highlight w:val="yellow"/>
                  <w:lang w:eastAsia="ja-JP"/>
                </w:rPr>
                <w:t>TBD</w:t>
              </w:r>
              <w:r>
                <w:rPr>
                  <w:rFonts w:cs="Arial" w:hint="eastAsia"/>
                  <w:lang w:eastAsia="ja-JP"/>
                </w:rPr>
                <w:t xml:space="preserve"> dB</w:t>
              </w:r>
            </w:ins>
          </w:p>
        </w:tc>
        <w:tc>
          <w:tcPr>
            <w:tcW w:w="2821" w:type="dxa"/>
          </w:tcPr>
          <w:p w14:paraId="6D5F5BD8" w14:textId="77777777" w:rsidR="002F2CA6" w:rsidRPr="00953267" w:rsidRDefault="002F2CA6" w:rsidP="00A45401">
            <w:pPr>
              <w:pStyle w:val="TAL"/>
              <w:rPr>
                <w:ins w:id="8653" w:author="R4-1809486" w:date="2018-07-11T10:45:00Z"/>
                <w:rFonts w:cs="Arial"/>
                <w:lang w:eastAsia="zh-CN"/>
              </w:rPr>
            </w:pPr>
            <w:ins w:id="8654" w:author="R4-1809486" w:date="2018-07-11T10:45:00Z">
              <w:r w:rsidRPr="00953267">
                <w:rPr>
                  <w:rFonts w:cs="Arial"/>
                  <w:lang w:eastAsia="zh-CN"/>
                </w:rPr>
                <w:t>Formula:</w:t>
              </w:r>
            </w:ins>
          </w:p>
          <w:p w14:paraId="7E53638D" w14:textId="77777777" w:rsidR="002F2CA6" w:rsidRPr="005075A2" w:rsidRDefault="002F2CA6" w:rsidP="00A45401">
            <w:pPr>
              <w:pStyle w:val="TAL"/>
              <w:rPr>
                <w:ins w:id="8655" w:author="R4-1809486" w:date="2018-07-11T10:45:00Z"/>
                <w:highlight w:val="yellow"/>
              </w:rPr>
            </w:pPr>
            <w:ins w:id="8656" w:author="R4-1809486" w:date="2018-07-11T10:45:00Z">
              <w:r w:rsidRPr="00953267">
                <w:rPr>
                  <w:rFonts w:cs="Arial"/>
                </w:rPr>
                <w:t>Minimum Requirement + TT</w:t>
              </w:r>
            </w:ins>
          </w:p>
        </w:tc>
      </w:tr>
      <w:tr w:rsidR="002F2CA6" w:rsidRPr="00BA7B97" w14:paraId="0AC252CE" w14:textId="77777777" w:rsidTr="00A45401">
        <w:trPr>
          <w:trHeight w:val="392"/>
          <w:jc w:val="center"/>
          <w:ins w:id="8657" w:author="R4-1809486" w:date="2018-07-11T10:45:00Z"/>
        </w:trPr>
        <w:tc>
          <w:tcPr>
            <w:tcW w:w="1984" w:type="dxa"/>
          </w:tcPr>
          <w:p w14:paraId="257FCDC2" w14:textId="77777777" w:rsidR="002F2CA6" w:rsidRPr="002330FA" w:rsidRDefault="002F2CA6" w:rsidP="00A45401">
            <w:pPr>
              <w:pStyle w:val="TAL"/>
              <w:rPr>
                <w:ins w:id="8658" w:author="R4-1809486" w:date="2018-07-11T10:45:00Z"/>
              </w:rPr>
            </w:pPr>
            <w:ins w:id="8659" w:author="R4-1809486" w:date="2018-07-11T10:45:00Z">
              <w:r w:rsidRPr="002330FA">
                <w:t>6.5</w:t>
              </w:r>
              <w:r>
                <w:rPr>
                  <w:rFonts w:hint="eastAsia"/>
                  <w:lang w:eastAsia="ja-JP"/>
                </w:rPr>
                <w:t>.2</w:t>
              </w:r>
              <w:r w:rsidRPr="00B04564">
                <w:t xml:space="preserve"> OTA transient period</w:t>
              </w:r>
            </w:ins>
          </w:p>
        </w:tc>
        <w:tc>
          <w:tcPr>
            <w:tcW w:w="2377" w:type="dxa"/>
          </w:tcPr>
          <w:p w14:paraId="33055475" w14:textId="77777777" w:rsidR="002F2CA6" w:rsidRPr="005075A2" w:rsidRDefault="002F2CA6" w:rsidP="00A45401">
            <w:pPr>
              <w:keepNext/>
              <w:keepLines/>
              <w:spacing w:after="0"/>
              <w:rPr>
                <w:ins w:id="8660" w:author="R4-1809486" w:date="2018-07-11T10:45:00Z"/>
                <w:rFonts w:ascii="Arial" w:hAnsi="Arial" w:cs="Arial"/>
                <w:sz w:val="18"/>
              </w:rPr>
            </w:pPr>
            <w:ins w:id="8661" w:author="R4-1809486" w:date="2018-07-11T10:45:00Z">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subclause 9.</w:t>
              </w:r>
              <w:r>
                <w:rPr>
                  <w:rFonts w:ascii="Arial" w:hAnsi="Arial" w:cs="Arial" w:hint="eastAsia"/>
                  <w:sz w:val="18"/>
                  <w:lang w:eastAsia="ja-JP"/>
                </w:rPr>
                <w:t>5.3</w:t>
              </w:r>
            </w:ins>
          </w:p>
        </w:tc>
        <w:tc>
          <w:tcPr>
            <w:tcW w:w="2675" w:type="dxa"/>
          </w:tcPr>
          <w:p w14:paraId="6E85E332" w14:textId="77777777" w:rsidR="002F2CA6" w:rsidRPr="006672F4" w:rsidRDefault="002F2CA6" w:rsidP="00A45401">
            <w:pPr>
              <w:pStyle w:val="TAL"/>
              <w:rPr>
                <w:ins w:id="8662" w:author="R4-1809486" w:date="2018-07-11T10:45:00Z"/>
                <w:rFonts w:cs="Arial"/>
                <w:lang w:eastAsia="ja-JP"/>
              </w:rPr>
            </w:pPr>
            <w:ins w:id="8663" w:author="R4-1809486" w:date="2018-07-11T10:45:00Z">
              <w:r w:rsidRPr="00F4168E">
                <w:rPr>
                  <w:rFonts w:cs="Arial" w:hint="eastAsia"/>
                  <w:highlight w:val="yellow"/>
                  <w:lang w:eastAsia="ja-JP"/>
                </w:rPr>
                <w:t>TBD</w:t>
              </w:r>
            </w:ins>
          </w:p>
        </w:tc>
        <w:tc>
          <w:tcPr>
            <w:tcW w:w="2821" w:type="dxa"/>
          </w:tcPr>
          <w:p w14:paraId="2169D513" w14:textId="77777777" w:rsidR="002F2CA6" w:rsidRDefault="002F2CA6" w:rsidP="00A45401">
            <w:pPr>
              <w:pStyle w:val="TAL"/>
              <w:rPr>
                <w:ins w:id="8664" w:author="R4-1809486" w:date="2018-07-11T10:45:00Z"/>
                <w:lang w:eastAsia="ja-JP"/>
              </w:rPr>
            </w:pPr>
            <w:ins w:id="8665" w:author="R4-1809486" w:date="2018-07-11T10:45:00Z">
              <w:r w:rsidRPr="00C73224">
                <w:t xml:space="preserve">Formula: </w:t>
              </w:r>
            </w:ins>
          </w:p>
          <w:p w14:paraId="7420008F" w14:textId="77777777" w:rsidR="002F2CA6" w:rsidRPr="005075A2" w:rsidRDefault="002F2CA6" w:rsidP="00A45401">
            <w:pPr>
              <w:pStyle w:val="TAL"/>
              <w:rPr>
                <w:ins w:id="8666" w:author="R4-1809486" w:date="2018-07-11T10:45:00Z"/>
                <w:highlight w:val="yellow"/>
              </w:rPr>
            </w:pPr>
            <w:ins w:id="8667" w:author="R4-1809486" w:date="2018-07-11T10:45:00Z">
              <w:r w:rsidRPr="00953267">
                <w:rPr>
                  <w:rFonts w:cs="v4.2.0"/>
                </w:rPr>
                <w:t>Minimum Requirement</w:t>
              </w:r>
            </w:ins>
          </w:p>
        </w:tc>
      </w:tr>
      <w:tr w:rsidR="002F2CA6" w:rsidRPr="00BA7B97" w14:paraId="14C9077E" w14:textId="77777777" w:rsidTr="00A45401">
        <w:trPr>
          <w:trHeight w:val="392"/>
          <w:jc w:val="center"/>
          <w:ins w:id="8668" w:author="R4-1809486" w:date="2018-07-11T10:45:00Z"/>
        </w:trPr>
        <w:tc>
          <w:tcPr>
            <w:tcW w:w="1984" w:type="dxa"/>
          </w:tcPr>
          <w:p w14:paraId="5BEF6F31" w14:textId="77777777" w:rsidR="002F2CA6" w:rsidRPr="005075A2" w:rsidRDefault="002F2CA6" w:rsidP="00A45401">
            <w:pPr>
              <w:pStyle w:val="TAL"/>
              <w:rPr>
                <w:ins w:id="8669" w:author="R4-1809486" w:date="2018-07-11T10:45:00Z"/>
              </w:rPr>
            </w:pPr>
            <w:ins w:id="8670" w:author="R4-1809486" w:date="2018-07-11T10:45:00Z">
              <w:r>
                <w:t>6.</w:t>
              </w:r>
              <w:r>
                <w:rPr>
                  <w:rFonts w:hint="eastAsia"/>
                  <w:lang w:eastAsia="ja-JP"/>
                </w:rPr>
                <w:t>6.1</w:t>
              </w:r>
              <w:r w:rsidRPr="002330FA">
                <w:t xml:space="preserve"> OTA frequency Error</w:t>
              </w:r>
            </w:ins>
          </w:p>
        </w:tc>
        <w:tc>
          <w:tcPr>
            <w:tcW w:w="2377" w:type="dxa"/>
          </w:tcPr>
          <w:p w14:paraId="0B899A26" w14:textId="77777777" w:rsidR="002F2CA6" w:rsidRPr="005075A2" w:rsidRDefault="002F2CA6" w:rsidP="00A45401">
            <w:pPr>
              <w:keepNext/>
              <w:keepLines/>
              <w:spacing w:after="0"/>
              <w:rPr>
                <w:ins w:id="8671" w:author="R4-1809486" w:date="2018-07-11T10:45:00Z"/>
                <w:rFonts w:ascii="Arial" w:hAnsi="Arial" w:cs="Arial"/>
                <w:sz w:val="18"/>
                <w:lang w:eastAsia="ja-JP"/>
              </w:rPr>
            </w:pPr>
            <w:ins w:id="8672" w:author="R4-1809486" w:date="2018-07-11T10:45:00Z">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subclause 9.</w:t>
              </w:r>
              <w:r>
                <w:rPr>
                  <w:rFonts w:ascii="Arial" w:hAnsi="Arial" w:cs="Arial" w:hint="eastAsia"/>
                  <w:sz w:val="18"/>
                  <w:lang w:eastAsia="ja-JP"/>
                </w:rPr>
                <w:t>6.1</w:t>
              </w:r>
            </w:ins>
          </w:p>
        </w:tc>
        <w:tc>
          <w:tcPr>
            <w:tcW w:w="2675" w:type="dxa"/>
          </w:tcPr>
          <w:p w14:paraId="38EB5422" w14:textId="77777777" w:rsidR="002F2CA6" w:rsidRPr="002330FA" w:rsidRDefault="002F2CA6" w:rsidP="00A45401">
            <w:pPr>
              <w:pStyle w:val="TAL"/>
              <w:rPr>
                <w:ins w:id="8673" w:author="R4-1809486" w:date="2018-07-11T10:45:00Z"/>
                <w:rFonts w:cs="Arial"/>
                <w:lang w:eastAsia="ja-JP"/>
              </w:rPr>
            </w:pPr>
            <w:commentRangeStart w:id="8674"/>
            <w:ins w:id="8675" w:author="R4-1809486" w:date="2018-07-11T10:45:00Z">
              <w:r w:rsidRPr="00E9260F">
                <w:rPr>
                  <w:rFonts w:cs="Arial" w:hint="eastAsia"/>
                  <w:highlight w:val="yellow"/>
                  <w:lang w:eastAsia="ja-JP"/>
                </w:rPr>
                <w:t>[</w:t>
              </w:r>
              <w:r w:rsidRPr="00E9260F">
                <w:rPr>
                  <w:rFonts w:cs="Arial"/>
                  <w:highlight w:val="yellow"/>
                  <w:lang w:eastAsia="ja-JP"/>
                </w:rPr>
                <w:t>12</w:t>
              </w:r>
              <w:r w:rsidRPr="00E9260F">
                <w:rPr>
                  <w:rFonts w:cs="Arial" w:hint="eastAsia"/>
                  <w:highlight w:val="yellow"/>
                  <w:lang w:eastAsia="ja-JP"/>
                </w:rPr>
                <w:t>]</w:t>
              </w:r>
              <w:commentRangeEnd w:id="8674"/>
              <w:r w:rsidRPr="00E9260F">
                <w:rPr>
                  <w:rStyle w:val="CommentReference"/>
                  <w:rFonts w:ascii="Times New Roman" w:hAnsi="Times New Roman"/>
                  <w:highlight w:val="yellow"/>
                  <w:lang w:val="en-US"/>
                </w:rPr>
                <w:commentReference w:id="8674"/>
              </w:r>
              <w:r>
                <w:rPr>
                  <w:rFonts w:cs="Arial" w:hint="eastAsia"/>
                  <w:lang w:eastAsia="ja-JP"/>
                </w:rPr>
                <w:t xml:space="preserve"> </w:t>
              </w:r>
              <w:r w:rsidRPr="002330FA">
                <w:rPr>
                  <w:rFonts w:cs="Arial"/>
                  <w:lang w:eastAsia="ja-JP"/>
                </w:rPr>
                <w:t>Hz</w:t>
              </w:r>
            </w:ins>
          </w:p>
        </w:tc>
        <w:tc>
          <w:tcPr>
            <w:tcW w:w="2821" w:type="dxa"/>
          </w:tcPr>
          <w:p w14:paraId="37077C43" w14:textId="77777777" w:rsidR="002F2CA6" w:rsidRDefault="002F2CA6" w:rsidP="00A45401">
            <w:pPr>
              <w:pStyle w:val="TAL"/>
              <w:rPr>
                <w:ins w:id="8676" w:author="R4-1809486" w:date="2018-07-11T10:45:00Z"/>
                <w:lang w:eastAsia="ja-JP"/>
              </w:rPr>
            </w:pPr>
            <w:ins w:id="8677" w:author="R4-1809486" w:date="2018-07-11T10:45:00Z">
              <w:r w:rsidRPr="00C73224">
                <w:t xml:space="preserve">Formula: </w:t>
              </w:r>
            </w:ins>
          </w:p>
          <w:p w14:paraId="3536DD00" w14:textId="77777777" w:rsidR="002F2CA6" w:rsidRPr="005075A2" w:rsidRDefault="002F2CA6" w:rsidP="00A45401">
            <w:pPr>
              <w:pStyle w:val="TAL"/>
              <w:rPr>
                <w:ins w:id="8678" w:author="R4-1809486" w:date="2018-07-11T10:45:00Z"/>
                <w:highlight w:val="yellow"/>
              </w:rPr>
            </w:pPr>
            <w:ins w:id="8679" w:author="R4-1809486" w:date="2018-07-11T10:45:00Z">
              <w:r w:rsidRPr="00C73224">
                <w:t>Frequency Error limit + TT</w:t>
              </w:r>
            </w:ins>
          </w:p>
        </w:tc>
      </w:tr>
      <w:tr w:rsidR="002F2CA6" w:rsidRPr="00BA7B97" w14:paraId="10E8E69C" w14:textId="77777777" w:rsidTr="00A45401">
        <w:trPr>
          <w:trHeight w:val="392"/>
          <w:jc w:val="center"/>
          <w:ins w:id="8680" w:author="R4-1809486" w:date="2018-07-11T10:45:00Z"/>
        </w:trPr>
        <w:tc>
          <w:tcPr>
            <w:tcW w:w="1984" w:type="dxa"/>
          </w:tcPr>
          <w:p w14:paraId="7F3132FA" w14:textId="77777777" w:rsidR="002F2CA6" w:rsidRPr="005075A2" w:rsidRDefault="002F2CA6" w:rsidP="00A45401">
            <w:pPr>
              <w:pStyle w:val="TAL"/>
              <w:rPr>
                <w:ins w:id="8681" w:author="R4-1809486" w:date="2018-07-11T10:45:00Z"/>
              </w:rPr>
            </w:pPr>
            <w:ins w:id="8682" w:author="R4-1809486" w:date="2018-07-11T10:45:00Z">
              <w:r>
                <w:t>6.</w:t>
              </w:r>
              <w:r>
                <w:rPr>
                  <w:rFonts w:hint="eastAsia"/>
                  <w:lang w:eastAsia="ja-JP"/>
                </w:rPr>
                <w:t>6.2</w:t>
              </w:r>
              <w:r w:rsidRPr="00C9371A">
                <w:t xml:space="preserve"> OTA Modulation quality (EVM)</w:t>
              </w:r>
            </w:ins>
          </w:p>
        </w:tc>
        <w:tc>
          <w:tcPr>
            <w:tcW w:w="2377" w:type="dxa"/>
          </w:tcPr>
          <w:p w14:paraId="1D7DA898" w14:textId="77777777" w:rsidR="002F2CA6" w:rsidRPr="005075A2" w:rsidRDefault="002F2CA6" w:rsidP="00A45401">
            <w:pPr>
              <w:keepNext/>
              <w:keepLines/>
              <w:spacing w:after="0"/>
              <w:rPr>
                <w:ins w:id="8683" w:author="R4-1809486" w:date="2018-07-11T10:45:00Z"/>
                <w:rFonts w:ascii="Arial" w:hAnsi="Arial" w:cs="Arial"/>
                <w:sz w:val="18"/>
                <w:lang w:eastAsia="ja-JP"/>
              </w:rPr>
            </w:pPr>
            <w:ins w:id="8684" w:author="R4-1809486" w:date="2018-07-11T10:45:00Z">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subclause 9.</w:t>
              </w:r>
              <w:r>
                <w:rPr>
                  <w:rFonts w:ascii="Arial" w:hAnsi="Arial" w:cs="Arial" w:hint="eastAsia"/>
                  <w:sz w:val="18"/>
                  <w:lang w:eastAsia="ja-JP"/>
                </w:rPr>
                <w:t>6.2</w:t>
              </w:r>
            </w:ins>
          </w:p>
        </w:tc>
        <w:tc>
          <w:tcPr>
            <w:tcW w:w="2675" w:type="dxa"/>
          </w:tcPr>
          <w:p w14:paraId="78B987C9" w14:textId="77777777" w:rsidR="002F2CA6" w:rsidRPr="004A0592" w:rsidRDefault="002F2CA6" w:rsidP="00A45401">
            <w:pPr>
              <w:pStyle w:val="TAL"/>
              <w:rPr>
                <w:ins w:id="8685" w:author="R4-1809486" w:date="2018-07-11T10:45:00Z"/>
                <w:rFonts w:cs="Arial"/>
                <w:lang w:eastAsia="ja-JP"/>
              </w:rPr>
            </w:pPr>
            <w:ins w:id="8686" w:author="R4-1809486" w:date="2018-07-11T10:45:00Z">
              <w:r w:rsidRPr="00F4168E">
                <w:rPr>
                  <w:rFonts w:cs="Arial" w:hint="eastAsia"/>
                  <w:highlight w:val="yellow"/>
                  <w:lang w:eastAsia="ja-JP"/>
                </w:rPr>
                <w:t>TBD</w:t>
              </w:r>
              <w:r>
                <w:rPr>
                  <w:rFonts w:cs="Arial" w:hint="eastAsia"/>
                  <w:lang w:eastAsia="ja-JP"/>
                </w:rPr>
                <w:t xml:space="preserve"> %</w:t>
              </w:r>
            </w:ins>
          </w:p>
        </w:tc>
        <w:tc>
          <w:tcPr>
            <w:tcW w:w="2821" w:type="dxa"/>
          </w:tcPr>
          <w:p w14:paraId="009B2F8C" w14:textId="77777777" w:rsidR="002F2CA6" w:rsidRDefault="002F2CA6" w:rsidP="00A45401">
            <w:pPr>
              <w:pStyle w:val="TAL"/>
              <w:rPr>
                <w:ins w:id="8687" w:author="R4-1809486" w:date="2018-07-11T10:45:00Z"/>
              </w:rPr>
            </w:pPr>
            <w:ins w:id="8688" w:author="R4-1809486" w:date="2018-07-11T10:45:00Z">
              <w:r>
                <w:t xml:space="preserve">Formula: </w:t>
              </w:r>
            </w:ins>
          </w:p>
          <w:p w14:paraId="5C7BB558" w14:textId="77777777" w:rsidR="002F2CA6" w:rsidRPr="005075A2" w:rsidRDefault="002F2CA6" w:rsidP="00A45401">
            <w:pPr>
              <w:pStyle w:val="TAL"/>
              <w:rPr>
                <w:ins w:id="8689" w:author="R4-1809486" w:date="2018-07-11T10:45:00Z"/>
                <w:highlight w:val="yellow"/>
              </w:rPr>
            </w:pPr>
            <w:ins w:id="8690" w:author="R4-1809486" w:date="2018-07-11T10:45:00Z">
              <w:r>
                <w:t>EVM limit + TT</w:t>
              </w:r>
            </w:ins>
          </w:p>
        </w:tc>
      </w:tr>
      <w:tr w:rsidR="002F2CA6" w:rsidRPr="00BA7B97" w14:paraId="43D56863" w14:textId="77777777" w:rsidTr="00A45401">
        <w:trPr>
          <w:trHeight w:val="392"/>
          <w:jc w:val="center"/>
          <w:ins w:id="8691" w:author="R4-1809486" w:date="2018-07-11T10:45:00Z"/>
        </w:trPr>
        <w:tc>
          <w:tcPr>
            <w:tcW w:w="1984" w:type="dxa"/>
          </w:tcPr>
          <w:p w14:paraId="51E3B45B" w14:textId="77777777" w:rsidR="002F2CA6" w:rsidRDefault="002F2CA6" w:rsidP="00A45401">
            <w:pPr>
              <w:pStyle w:val="TAL"/>
              <w:rPr>
                <w:ins w:id="8692" w:author="R4-1809486" w:date="2018-07-11T10:45:00Z"/>
              </w:rPr>
            </w:pPr>
            <w:ins w:id="8693" w:author="R4-1809486" w:date="2018-07-11T10:45:00Z">
              <w:r>
                <w:t>6.</w:t>
              </w:r>
              <w:r>
                <w:rPr>
                  <w:rFonts w:hint="eastAsia"/>
                  <w:lang w:eastAsia="ja-JP"/>
                </w:rPr>
                <w:t>6.3</w:t>
              </w:r>
              <w:r w:rsidRPr="00C9371A">
                <w:t xml:space="preserve"> OTA time alignment error</w:t>
              </w:r>
            </w:ins>
          </w:p>
        </w:tc>
        <w:tc>
          <w:tcPr>
            <w:tcW w:w="2377" w:type="dxa"/>
          </w:tcPr>
          <w:p w14:paraId="278ADE0D" w14:textId="77777777" w:rsidR="002F2CA6" w:rsidRPr="005075A2" w:rsidRDefault="002F2CA6" w:rsidP="00A45401">
            <w:pPr>
              <w:keepNext/>
              <w:keepLines/>
              <w:spacing w:after="0"/>
              <w:rPr>
                <w:ins w:id="8694" w:author="R4-1809486" w:date="2018-07-11T10:45:00Z"/>
                <w:rFonts w:ascii="Arial" w:hAnsi="Arial" w:cs="Arial"/>
                <w:sz w:val="18"/>
              </w:rPr>
            </w:pPr>
            <w:ins w:id="8695" w:author="R4-1809486" w:date="2018-07-11T10:45:00Z">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subclause 9.</w:t>
              </w:r>
              <w:r>
                <w:rPr>
                  <w:rFonts w:ascii="Arial" w:hAnsi="Arial" w:cs="Arial" w:hint="eastAsia"/>
                  <w:sz w:val="18"/>
                  <w:lang w:eastAsia="ja-JP"/>
                </w:rPr>
                <w:t>6.3</w:t>
              </w:r>
            </w:ins>
          </w:p>
        </w:tc>
        <w:tc>
          <w:tcPr>
            <w:tcW w:w="2675" w:type="dxa"/>
          </w:tcPr>
          <w:p w14:paraId="15756E25" w14:textId="77777777" w:rsidR="002F2CA6" w:rsidRPr="006672F4" w:rsidRDefault="002F2CA6" w:rsidP="00A45401">
            <w:pPr>
              <w:pStyle w:val="TAL"/>
              <w:rPr>
                <w:ins w:id="8696" w:author="R4-1809486" w:date="2018-07-11T10:45:00Z"/>
                <w:rFonts w:cs="Arial"/>
              </w:rPr>
            </w:pPr>
            <w:ins w:id="8697" w:author="R4-1809486" w:date="2018-07-11T10:45:00Z">
              <w:r w:rsidRPr="00F4168E">
                <w:rPr>
                  <w:rFonts w:cs="Arial" w:hint="eastAsia"/>
                  <w:highlight w:val="yellow"/>
                  <w:lang w:eastAsia="ja-JP"/>
                </w:rPr>
                <w:t>TBD</w:t>
              </w:r>
              <w:r>
                <w:rPr>
                  <w:rFonts w:cs="Arial" w:hint="eastAsia"/>
                  <w:lang w:eastAsia="ja-JP"/>
                </w:rPr>
                <w:t xml:space="preserve"> ns</w:t>
              </w:r>
            </w:ins>
          </w:p>
        </w:tc>
        <w:tc>
          <w:tcPr>
            <w:tcW w:w="2821" w:type="dxa"/>
          </w:tcPr>
          <w:p w14:paraId="550F379D" w14:textId="77777777" w:rsidR="002F2CA6" w:rsidRPr="005075A2" w:rsidRDefault="002F2CA6" w:rsidP="00A45401">
            <w:pPr>
              <w:pStyle w:val="TAL"/>
              <w:rPr>
                <w:ins w:id="8698" w:author="R4-1809486" w:date="2018-07-11T10:45:00Z"/>
                <w:highlight w:val="yellow"/>
              </w:rPr>
            </w:pPr>
          </w:p>
        </w:tc>
      </w:tr>
      <w:tr w:rsidR="002F2CA6" w:rsidRPr="00BA7B97" w14:paraId="1A7EC4CF" w14:textId="77777777" w:rsidTr="00A45401">
        <w:trPr>
          <w:trHeight w:val="392"/>
          <w:jc w:val="center"/>
          <w:ins w:id="8699" w:author="R4-1809486" w:date="2018-07-11T10:45:00Z"/>
        </w:trPr>
        <w:tc>
          <w:tcPr>
            <w:tcW w:w="1984" w:type="dxa"/>
          </w:tcPr>
          <w:p w14:paraId="6D127C72" w14:textId="77777777" w:rsidR="002F2CA6" w:rsidRPr="005075A2" w:rsidRDefault="002F2CA6" w:rsidP="00A45401">
            <w:pPr>
              <w:pStyle w:val="TAL"/>
              <w:rPr>
                <w:ins w:id="8700" w:author="R4-1809486" w:date="2018-07-11T10:45:00Z"/>
              </w:rPr>
            </w:pPr>
            <w:ins w:id="8701" w:author="R4-1809486" w:date="2018-07-11T10:45:00Z">
              <w:r w:rsidRPr="002330FA">
                <w:t>6.7.2</w:t>
              </w:r>
              <w:r w:rsidRPr="002330FA">
                <w:tab/>
                <w:t>OTA occupied bandwidth</w:t>
              </w:r>
            </w:ins>
          </w:p>
        </w:tc>
        <w:tc>
          <w:tcPr>
            <w:tcW w:w="2377" w:type="dxa"/>
          </w:tcPr>
          <w:p w14:paraId="793D237D" w14:textId="77777777" w:rsidR="002F2CA6" w:rsidRPr="005075A2" w:rsidRDefault="002F2CA6" w:rsidP="00A45401">
            <w:pPr>
              <w:keepNext/>
              <w:keepLines/>
              <w:spacing w:after="0"/>
              <w:rPr>
                <w:ins w:id="8702" w:author="R4-1809486" w:date="2018-07-11T10:45:00Z"/>
                <w:rFonts w:ascii="Arial" w:hAnsi="Arial" w:cs="Arial"/>
                <w:sz w:val="18"/>
                <w:lang w:eastAsia="ja-JP"/>
              </w:rPr>
            </w:pPr>
            <w:ins w:id="8703" w:author="R4-1809486" w:date="2018-07-11T10:45:00Z">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subclause 9.</w:t>
              </w:r>
              <w:r>
                <w:rPr>
                  <w:rFonts w:ascii="Arial" w:hAnsi="Arial" w:cs="Arial" w:hint="eastAsia"/>
                  <w:sz w:val="18"/>
                  <w:lang w:eastAsia="ja-JP"/>
                </w:rPr>
                <w:t>7.2</w:t>
              </w:r>
            </w:ins>
          </w:p>
        </w:tc>
        <w:tc>
          <w:tcPr>
            <w:tcW w:w="2675" w:type="dxa"/>
          </w:tcPr>
          <w:p w14:paraId="398758D6" w14:textId="77777777" w:rsidR="002F2CA6" w:rsidRPr="002330FA" w:rsidRDefault="002F2CA6" w:rsidP="00A45401">
            <w:pPr>
              <w:pStyle w:val="TAL"/>
              <w:rPr>
                <w:ins w:id="8704" w:author="R4-1809486" w:date="2018-07-11T10:45:00Z"/>
                <w:rFonts w:cs="Arial"/>
                <w:lang w:eastAsia="ja-JP"/>
              </w:rPr>
            </w:pPr>
            <w:ins w:id="8705" w:author="R4-1809486" w:date="2018-07-11T10:45:00Z">
              <w:r w:rsidRPr="00F4168E">
                <w:rPr>
                  <w:rFonts w:cs="Arial" w:hint="eastAsia"/>
                  <w:highlight w:val="yellow"/>
                  <w:lang w:eastAsia="ja-JP"/>
                </w:rPr>
                <w:t>TBD</w:t>
              </w:r>
              <w:r>
                <w:rPr>
                  <w:rFonts w:cs="Arial" w:hint="eastAsia"/>
                  <w:lang w:eastAsia="ja-JP"/>
                </w:rPr>
                <w:t xml:space="preserve"> </w:t>
              </w:r>
              <w:r w:rsidRPr="002330FA">
                <w:rPr>
                  <w:rFonts w:cs="Arial" w:hint="eastAsia"/>
                  <w:lang w:eastAsia="ja-JP"/>
                </w:rPr>
                <w:t>Hz</w:t>
              </w:r>
            </w:ins>
          </w:p>
        </w:tc>
        <w:tc>
          <w:tcPr>
            <w:tcW w:w="2821" w:type="dxa"/>
          </w:tcPr>
          <w:p w14:paraId="1867EF46" w14:textId="77777777" w:rsidR="002F2CA6" w:rsidRPr="00953267" w:rsidRDefault="002F2CA6" w:rsidP="00A45401">
            <w:pPr>
              <w:pStyle w:val="TAL"/>
              <w:rPr>
                <w:ins w:id="8706" w:author="R4-1809486" w:date="2018-07-11T10:45:00Z"/>
                <w:rFonts w:cs="Arial"/>
              </w:rPr>
            </w:pPr>
            <w:ins w:id="8707" w:author="R4-1809486" w:date="2018-07-11T10:45:00Z">
              <w:r w:rsidRPr="00953267">
                <w:rPr>
                  <w:rFonts w:cs="Arial"/>
                </w:rPr>
                <w:t>Formula:</w:t>
              </w:r>
            </w:ins>
          </w:p>
          <w:p w14:paraId="665308A0" w14:textId="77777777" w:rsidR="002F2CA6" w:rsidRPr="004A0592" w:rsidRDefault="002F2CA6" w:rsidP="00A45401">
            <w:pPr>
              <w:pStyle w:val="TAL"/>
              <w:rPr>
                <w:ins w:id="8708" w:author="R4-1809486" w:date="2018-07-11T10:45:00Z"/>
                <w:rFonts w:cs="Arial"/>
                <w:lang w:eastAsia="ja-JP"/>
              </w:rPr>
            </w:pPr>
            <w:ins w:id="8709" w:author="R4-1809486" w:date="2018-07-11T10:45:00Z">
              <w:r w:rsidRPr="00953267">
                <w:rPr>
                  <w:rFonts w:cs="Arial"/>
                </w:rPr>
                <w:t xml:space="preserve">Minimum Requirement </w:t>
              </w:r>
              <w:r w:rsidRPr="00953267">
                <w:rPr>
                  <w:rFonts w:cs="Arial"/>
                  <w:lang w:eastAsia="ja-JP"/>
                </w:rPr>
                <w:t>+</w:t>
              </w:r>
              <w:r w:rsidRPr="00953267">
                <w:rPr>
                  <w:rFonts w:cs="Arial"/>
                </w:rPr>
                <w:t xml:space="preserve"> TT</w:t>
              </w:r>
            </w:ins>
          </w:p>
        </w:tc>
      </w:tr>
      <w:tr w:rsidR="002F2CA6" w:rsidRPr="00BA7B97" w14:paraId="70CDC41E" w14:textId="77777777" w:rsidTr="00A45401">
        <w:trPr>
          <w:trHeight w:val="392"/>
          <w:jc w:val="center"/>
          <w:ins w:id="8710" w:author="R4-1809486" w:date="2018-07-11T10:45:00Z"/>
        </w:trPr>
        <w:tc>
          <w:tcPr>
            <w:tcW w:w="1984" w:type="dxa"/>
          </w:tcPr>
          <w:p w14:paraId="0C50F525" w14:textId="77777777" w:rsidR="002F2CA6" w:rsidRPr="005075A2" w:rsidRDefault="002F2CA6" w:rsidP="00A45401">
            <w:pPr>
              <w:pStyle w:val="TAL"/>
              <w:rPr>
                <w:ins w:id="8711" w:author="R4-1809486" w:date="2018-07-11T10:45:00Z"/>
              </w:rPr>
            </w:pPr>
            <w:ins w:id="8712" w:author="R4-1809486" w:date="2018-07-11T10:45:00Z">
              <w:r w:rsidRPr="002330FA">
                <w:t>6.7.3</w:t>
              </w:r>
              <w:r w:rsidRPr="002330FA">
                <w:tab/>
                <w:t>OTA Adjacent Channel Leakage Power Ratio (ACLR)</w:t>
              </w:r>
            </w:ins>
          </w:p>
        </w:tc>
        <w:tc>
          <w:tcPr>
            <w:tcW w:w="2377" w:type="dxa"/>
          </w:tcPr>
          <w:p w14:paraId="18D94BE9" w14:textId="77777777" w:rsidR="002F2CA6" w:rsidRPr="005075A2" w:rsidRDefault="002F2CA6" w:rsidP="00A45401">
            <w:pPr>
              <w:keepNext/>
              <w:keepLines/>
              <w:spacing w:after="0"/>
              <w:rPr>
                <w:ins w:id="8713" w:author="R4-1809486" w:date="2018-07-11T10:45:00Z"/>
                <w:rFonts w:ascii="Arial" w:hAnsi="Arial" w:cs="Arial"/>
                <w:sz w:val="18"/>
                <w:lang w:eastAsia="ja-JP"/>
              </w:rPr>
            </w:pPr>
            <w:ins w:id="8714" w:author="R4-1809486" w:date="2018-07-11T10:45:00Z">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subclause 9.</w:t>
              </w:r>
              <w:r>
                <w:rPr>
                  <w:rFonts w:ascii="Arial" w:hAnsi="Arial" w:cs="Arial" w:hint="eastAsia"/>
                  <w:sz w:val="18"/>
                  <w:lang w:eastAsia="ja-JP"/>
                </w:rPr>
                <w:t>7.3</w:t>
              </w:r>
            </w:ins>
          </w:p>
        </w:tc>
        <w:tc>
          <w:tcPr>
            <w:tcW w:w="2675" w:type="dxa"/>
          </w:tcPr>
          <w:p w14:paraId="6341D759" w14:textId="77777777" w:rsidR="002F2CA6" w:rsidRDefault="002F2CA6" w:rsidP="00A45401">
            <w:pPr>
              <w:pStyle w:val="TAL"/>
              <w:rPr>
                <w:ins w:id="8715" w:author="R4-1809486" w:date="2018-07-11T10:45:00Z"/>
                <w:rFonts w:cs="Arial"/>
                <w:lang w:eastAsia="ja-JP"/>
              </w:rPr>
            </w:pPr>
            <w:ins w:id="8716" w:author="R4-1809486" w:date="2018-07-11T10:45:00Z">
              <w:r>
                <w:rPr>
                  <w:rFonts w:cs="Arial" w:hint="eastAsia"/>
                  <w:lang w:eastAsia="ja-JP"/>
                </w:rPr>
                <w:t xml:space="preserve">Relative: </w:t>
              </w:r>
              <w:r w:rsidRPr="00F4168E">
                <w:rPr>
                  <w:rFonts w:cs="Arial" w:hint="eastAsia"/>
                  <w:highlight w:val="yellow"/>
                  <w:lang w:eastAsia="ja-JP"/>
                </w:rPr>
                <w:t>TBD</w:t>
              </w:r>
              <w:r>
                <w:rPr>
                  <w:rFonts w:cs="Arial" w:hint="eastAsia"/>
                  <w:lang w:eastAsia="ja-JP"/>
                </w:rPr>
                <w:t xml:space="preserve"> dB</w:t>
              </w:r>
            </w:ins>
          </w:p>
          <w:p w14:paraId="6FEF69E4" w14:textId="77777777" w:rsidR="002F2CA6" w:rsidRPr="004A0592" w:rsidRDefault="002F2CA6" w:rsidP="00A45401">
            <w:pPr>
              <w:pStyle w:val="TAL"/>
              <w:rPr>
                <w:ins w:id="8717" w:author="R4-1809486" w:date="2018-07-11T10:45:00Z"/>
                <w:rFonts w:cs="Arial"/>
                <w:lang w:eastAsia="ja-JP"/>
              </w:rPr>
            </w:pPr>
            <w:ins w:id="8718" w:author="R4-1809486" w:date="2018-07-11T10:45:00Z">
              <w:r>
                <w:rPr>
                  <w:rFonts w:cs="Arial" w:hint="eastAsia"/>
                  <w:lang w:eastAsia="ja-JP"/>
                </w:rPr>
                <w:t>Absolute:</w:t>
              </w:r>
              <w:r w:rsidRPr="00F4168E">
                <w:rPr>
                  <w:rFonts w:cs="Arial" w:hint="eastAsia"/>
                  <w:highlight w:val="yellow"/>
                  <w:lang w:eastAsia="ja-JP"/>
                </w:rPr>
                <w:t>TBD</w:t>
              </w:r>
              <w:r>
                <w:rPr>
                  <w:rFonts w:cs="Arial" w:hint="eastAsia"/>
                  <w:lang w:eastAsia="ja-JP"/>
                </w:rPr>
                <w:t xml:space="preserve"> dB</w:t>
              </w:r>
            </w:ins>
          </w:p>
        </w:tc>
        <w:tc>
          <w:tcPr>
            <w:tcW w:w="2821" w:type="dxa"/>
          </w:tcPr>
          <w:p w14:paraId="4EBE33A2" w14:textId="77777777" w:rsidR="002F2CA6" w:rsidRPr="00953267" w:rsidRDefault="002F2CA6" w:rsidP="00A45401">
            <w:pPr>
              <w:pStyle w:val="TAL"/>
              <w:rPr>
                <w:ins w:id="8719" w:author="R4-1809486" w:date="2018-07-11T10:45:00Z"/>
              </w:rPr>
            </w:pPr>
            <w:ins w:id="8720" w:author="R4-1809486" w:date="2018-07-11T10:45:00Z">
              <w:r w:rsidRPr="00953267">
                <w:t>Formula:</w:t>
              </w:r>
            </w:ins>
          </w:p>
          <w:p w14:paraId="71CFA597" w14:textId="77777777" w:rsidR="002F2CA6" w:rsidRPr="00953267" w:rsidRDefault="002F2CA6" w:rsidP="00A45401">
            <w:pPr>
              <w:pStyle w:val="TAL"/>
              <w:rPr>
                <w:ins w:id="8721" w:author="R4-1809486" w:date="2018-07-11T10:45:00Z"/>
              </w:rPr>
            </w:pPr>
            <w:ins w:id="8722" w:author="R4-1809486" w:date="2018-07-11T10:45:00Z">
              <w:r>
                <w:rPr>
                  <w:rFonts w:hint="eastAsia"/>
                  <w:lang w:eastAsia="ja-JP"/>
                </w:rPr>
                <w:t>Relative limit</w:t>
              </w:r>
              <w:r w:rsidRPr="00953267">
                <w:t xml:space="preserve"> - TT </w:t>
              </w:r>
            </w:ins>
          </w:p>
          <w:p w14:paraId="46108698" w14:textId="77777777" w:rsidR="002F2CA6" w:rsidRPr="00953267" w:rsidRDefault="002F2CA6" w:rsidP="00A45401">
            <w:pPr>
              <w:pStyle w:val="TAL"/>
              <w:rPr>
                <w:ins w:id="8723" w:author="R4-1809486" w:date="2018-07-11T10:45:00Z"/>
              </w:rPr>
            </w:pPr>
            <w:ins w:id="8724" w:author="R4-1809486" w:date="2018-07-11T10:45:00Z">
              <w:r w:rsidRPr="00953267">
                <w:rPr>
                  <w:rFonts w:cs="v5.0.0"/>
                </w:rPr>
                <w:t>Absolute limit +TT</w:t>
              </w:r>
              <w:r w:rsidRPr="00953267">
                <w:t xml:space="preserve"> </w:t>
              </w:r>
            </w:ins>
          </w:p>
          <w:p w14:paraId="03084F10" w14:textId="77777777" w:rsidR="002F2CA6" w:rsidRPr="00C73224" w:rsidRDefault="002F2CA6" w:rsidP="00A45401">
            <w:pPr>
              <w:pStyle w:val="TAL"/>
              <w:rPr>
                <w:ins w:id="8725" w:author="R4-1809486" w:date="2018-07-11T10:45:00Z"/>
                <w:highlight w:val="yellow"/>
              </w:rPr>
            </w:pPr>
          </w:p>
        </w:tc>
      </w:tr>
      <w:tr w:rsidR="002F2CA6" w:rsidRPr="00BA7B97" w14:paraId="3273E153" w14:textId="77777777" w:rsidTr="00A45401">
        <w:trPr>
          <w:trHeight w:val="392"/>
          <w:jc w:val="center"/>
          <w:ins w:id="8726" w:author="R4-1809486" w:date="2018-07-11T10:45:00Z"/>
        </w:trPr>
        <w:tc>
          <w:tcPr>
            <w:tcW w:w="1984" w:type="dxa"/>
          </w:tcPr>
          <w:p w14:paraId="20E9B2A8" w14:textId="77777777" w:rsidR="002F2CA6" w:rsidRPr="005075A2" w:rsidRDefault="002F2CA6" w:rsidP="00A45401">
            <w:pPr>
              <w:pStyle w:val="TAL"/>
              <w:rPr>
                <w:ins w:id="8727" w:author="R4-1809486" w:date="2018-07-11T10:45:00Z"/>
              </w:rPr>
            </w:pPr>
            <w:ins w:id="8728" w:author="R4-1809486" w:date="2018-07-11T10:45:00Z">
              <w:r w:rsidRPr="002330FA">
                <w:t>6.7.4</w:t>
              </w:r>
              <w:r w:rsidRPr="002330FA">
                <w:tab/>
                <w:t>OTA operating band unwanted emissions</w:t>
              </w:r>
            </w:ins>
          </w:p>
        </w:tc>
        <w:tc>
          <w:tcPr>
            <w:tcW w:w="2377" w:type="dxa"/>
          </w:tcPr>
          <w:p w14:paraId="407795E5" w14:textId="77777777" w:rsidR="002F2CA6" w:rsidRPr="005075A2" w:rsidRDefault="002F2CA6" w:rsidP="00A45401">
            <w:pPr>
              <w:keepNext/>
              <w:keepLines/>
              <w:spacing w:after="0"/>
              <w:rPr>
                <w:ins w:id="8729" w:author="R4-1809486" w:date="2018-07-11T10:45:00Z"/>
                <w:rFonts w:ascii="Arial" w:hAnsi="Arial" w:cs="Arial"/>
                <w:sz w:val="18"/>
                <w:lang w:eastAsia="ja-JP"/>
              </w:rPr>
            </w:pPr>
            <w:ins w:id="8730" w:author="R4-1809486" w:date="2018-07-11T10:45:00Z">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subclause 9.</w:t>
              </w:r>
              <w:r>
                <w:rPr>
                  <w:rFonts w:ascii="Arial" w:hAnsi="Arial" w:cs="Arial" w:hint="eastAsia"/>
                  <w:sz w:val="18"/>
                  <w:lang w:eastAsia="ja-JP"/>
                </w:rPr>
                <w:t>7.4</w:t>
              </w:r>
            </w:ins>
          </w:p>
        </w:tc>
        <w:tc>
          <w:tcPr>
            <w:tcW w:w="2675" w:type="dxa"/>
          </w:tcPr>
          <w:p w14:paraId="46BE5B3E" w14:textId="77777777" w:rsidR="002F2CA6" w:rsidRPr="002330FA" w:rsidRDefault="002F2CA6" w:rsidP="00A45401">
            <w:pPr>
              <w:pStyle w:val="TAL"/>
              <w:rPr>
                <w:ins w:id="8731" w:author="R4-1809486" w:date="2018-07-11T10:45:00Z"/>
                <w:rFonts w:cs="Arial"/>
                <w:noProof/>
                <w:lang w:eastAsia="ja-JP"/>
              </w:rPr>
            </w:pPr>
            <w:ins w:id="8732" w:author="R4-1809486" w:date="2018-07-11T10:45:00Z">
              <w:r w:rsidRPr="00B04564">
                <w:rPr>
                  <w:lang w:val="en-US"/>
                </w:rPr>
                <w:t>0 MHz</w:t>
              </w:r>
              <w:r w:rsidRPr="00B04564">
                <w:rPr>
                  <w:rFonts w:cs="Arial"/>
                  <w:lang w:val="en-US"/>
                </w:rPr>
                <w:t xml:space="preserve"> </w:t>
              </w:r>
              <w:r w:rsidRPr="00B04564">
                <w:rPr>
                  <w:lang w:val="en-US"/>
                </w:rPr>
                <w:sym w:font="Symbol" w:char="F0A3"/>
              </w:r>
              <w:r w:rsidRPr="00B04564">
                <w:rPr>
                  <w:lang w:val="en-US"/>
                </w:rPr>
                <w:t xml:space="preserve"> </w:t>
              </w:r>
              <w:r w:rsidRPr="00B04564">
                <w:rPr>
                  <w:rFonts w:cs="v5.0.0"/>
                </w:rPr>
                <w:sym w:font="Symbol" w:char="F044"/>
              </w:r>
              <w:r w:rsidRPr="00B04564">
                <w:rPr>
                  <w:rFonts w:cs="v5.0.0"/>
                </w:rPr>
                <w:t>f</w:t>
              </w:r>
              <w:r w:rsidRPr="00B04564">
                <w:rPr>
                  <w:lang w:val="en-US"/>
                </w:rPr>
                <w:t xml:space="preserve"> &lt; </w:t>
              </w:r>
              <w:r w:rsidRPr="00B04564">
                <w:rPr>
                  <w:kern w:val="2"/>
                  <w:szCs w:val="22"/>
                  <w:lang w:val="en-US" w:eastAsia="zh-CN"/>
                </w:rPr>
                <w:t>0.1</w:t>
              </w:r>
              <w:r w:rsidRPr="00B04564">
                <w:rPr>
                  <w:rFonts w:cs="Arial"/>
                  <w:kern w:val="2"/>
                  <w:szCs w:val="22"/>
                  <w:lang w:val="en-US" w:eastAsia="zh-CN"/>
                </w:rPr>
                <w:t>*</w:t>
              </w:r>
              <w:r w:rsidRPr="00B04564">
                <w:t>BW</w:t>
              </w:r>
              <w:r w:rsidRPr="00B04564">
                <w:rPr>
                  <w:vertAlign w:val="subscript"/>
                </w:rPr>
                <w:t>contiguous</w:t>
              </w:r>
            </w:ins>
          </w:p>
          <w:p w14:paraId="0FBF2654" w14:textId="77777777" w:rsidR="002F2CA6" w:rsidRDefault="002F2CA6" w:rsidP="00A45401">
            <w:pPr>
              <w:pStyle w:val="TAL"/>
              <w:rPr>
                <w:ins w:id="8733" w:author="R4-1809486" w:date="2018-07-11T10:45:00Z"/>
                <w:rFonts w:cs="Arial"/>
                <w:noProof/>
                <w:lang w:eastAsia="ja-JP"/>
              </w:rPr>
            </w:pPr>
            <w:ins w:id="8734" w:author="R4-1809486" w:date="2018-07-11T10:45:00Z">
              <w:r w:rsidRPr="00F4168E">
                <w:rPr>
                  <w:rFonts w:cs="Arial" w:hint="eastAsia"/>
                  <w:noProof/>
                  <w:highlight w:val="yellow"/>
                  <w:lang w:eastAsia="ja-JP"/>
                </w:rPr>
                <w:t>TBD</w:t>
              </w:r>
              <w:r>
                <w:rPr>
                  <w:rFonts w:cs="Arial" w:hint="eastAsia"/>
                  <w:noProof/>
                  <w:lang w:eastAsia="ja-JP"/>
                </w:rPr>
                <w:t xml:space="preserve"> dB</w:t>
              </w:r>
            </w:ins>
          </w:p>
          <w:p w14:paraId="332E1EF6" w14:textId="77777777" w:rsidR="002F2CA6" w:rsidRDefault="002F2CA6" w:rsidP="00A45401">
            <w:pPr>
              <w:pStyle w:val="TAL"/>
              <w:rPr>
                <w:ins w:id="8735" w:author="R4-1809486" w:date="2018-07-11T10:45:00Z"/>
                <w:rFonts w:cs="Arial"/>
                <w:noProof/>
                <w:lang w:eastAsia="ja-JP"/>
              </w:rPr>
            </w:pPr>
          </w:p>
          <w:p w14:paraId="0B6690EC" w14:textId="77777777" w:rsidR="002F2CA6" w:rsidRDefault="002F2CA6" w:rsidP="00A45401">
            <w:pPr>
              <w:pStyle w:val="TAL"/>
              <w:rPr>
                <w:ins w:id="8736" w:author="R4-1809486" w:date="2018-07-11T10:45:00Z"/>
                <w:rFonts w:cs="v5.0.0"/>
                <w:vertAlign w:val="subscript"/>
                <w:lang w:eastAsia="ja-JP"/>
              </w:rPr>
            </w:pPr>
            <w:ins w:id="8737" w:author="R4-1809486" w:date="2018-07-11T10:45:00Z">
              <w:r w:rsidRPr="00B04564">
                <w:rPr>
                  <w:kern w:val="2"/>
                  <w:szCs w:val="22"/>
                  <w:lang w:val="en-US" w:eastAsia="zh-CN"/>
                </w:rPr>
                <w:t>0.1</w:t>
              </w:r>
              <w:r w:rsidRPr="00B04564">
                <w:rPr>
                  <w:rFonts w:cs="Arial"/>
                  <w:kern w:val="2"/>
                  <w:szCs w:val="22"/>
                  <w:lang w:val="en-US" w:eastAsia="zh-CN"/>
                </w:rPr>
                <w:t>*</w:t>
              </w:r>
              <w:r w:rsidRPr="00B04564">
                <w:t>BW</w:t>
              </w:r>
              <w:r w:rsidRPr="00B04564">
                <w:rPr>
                  <w:vertAlign w:val="subscript"/>
                </w:rPr>
                <w:t>contiguous</w:t>
              </w:r>
              <w:r w:rsidRPr="00B04564">
                <w:rPr>
                  <w:lang w:val="en-US"/>
                </w:rPr>
                <w:t xml:space="preserve"> </w:t>
              </w:r>
              <w:r w:rsidRPr="00B04564">
                <w:rPr>
                  <w:lang w:val="en-US"/>
                </w:rPr>
                <w:sym w:font="Symbol" w:char="F0A3"/>
              </w:r>
              <w:r w:rsidRPr="00B04564">
                <w:rPr>
                  <w:lang w:val="en-US"/>
                </w:rPr>
                <w:t xml:space="preserve"> </w:t>
              </w:r>
              <w:r w:rsidRPr="00B04564">
                <w:rPr>
                  <w:rFonts w:cs="v5.0.0"/>
                </w:rPr>
                <w:sym w:font="Symbol" w:char="F044"/>
              </w:r>
              <w:r w:rsidRPr="00B04564">
                <w:rPr>
                  <w:rFonts w:cs="v5.0.0"/>
                </w:rPr>
                <w:t>f</w:t>
              </w:r>
              <w:r w:rsidRPr="00B04564">
                <w:rPr>
                  <w:lang w:val="en-US"/>
                </w:rPr>
                <w:t xml:space="preserve"> &lt; </w:t>
              </w:r>
              <w:r w:rsidRPr="00B04564">
                <w:rPr>
                  <w:rFonts w:cs="v5.0.0"/>
                </w:rPr>
                <w:sym w:font="Symbol" w:char="F044"/>
              </w:r>
              <w:r w:rsidRPr="00B04564">
                <w:rPr>
                  <w:rFonts w:cs="v5.0.0"/>
                </w:rPr>
                <w:t>f</w:t>
              </w:r>
              <w:r w:rsidRPr="00B04564">
                <w:rPr>
                  <w:rFonts w:cs="v5.0.0"/>
                  <w:vertAlign w:val="subscript"/>
                </w:rPr>
                <w:t>max</w:t>
              </w:r>
            </w:ins>
          </w:p>
          <w:p w14:paraId="78D26122" w14:textId="77777777" w:rsidR="002F2CA6" w:rsidRPr="00F4168E" w:rsidRDefault="002F2CA6" w:rsidP="00A45401">
            <w:pPr>
              <w:pStyle w:val="TAL"/>
              <w:rPr>
                <w:ins w:id="8738" w:author="R4-1809486" w:date="2018-07-11T10:45:00Z"/>
                <w:rFonts w:cs="v5.0.0"/>
                <w:vertAlign w:val="subscript"/>
                <w:lang w:eastAsia="ja-JP"/>
              </w:rPr>
            </w:pPr>
            <w:ins w:id="8739" w:author="R4-1809486" w:date="2018-07-11T10:45:00Z">
              <w:r w:rsidRPr="00F4168E">
                <w:rPr>
                  <w:rFonts w:hint="eastAsia"/>
                  <w:kern w:val="2"/>
                  <w:szCs w:val="22"/>
                  <w:highlight w:val="yellow"/>
                  <w:lang w:val="en-US" w:eastAsia="ja-JP"/>
                </w:rPr>
                <w:t>TBD</w:t>
              </w:r>
              <w:r>
                <w:rPr>
                  <w:rFonts w:hint="eastAsia"/>
                  <w:kern w:val="2"/>
                  <w:szCs w:val="22"/>
                  <w:lang w:val="en-US" w:eastAsia="ja-JP"/>
                </w:rPr>
                <w:t xml:space="preserve"> dB</w:t>
              </w:r>
              <w:r>
                <w:rPr>
                  <w:rFonts w:cs="Arial" w:hint="eastAsia"/>
                  <w:highlight w:val="yellow"/>
                  <w:lang w:eastAsia="ja-JP"/>
                </w:rPr>
                <w:t xml:space="preserve"> </w:t>
              </w:r>
            </w:ins>
          </w:p>
        </w:tc>
        <w:tc>
          <w:tcPr>
            <w:tcW w:w="2821" w:type="dxa"/>
          </w:tcPr>
          <w:p w14:paraId="39E5466B" w14:textId="77777777" w:rsidR="002F2CA6" w:rsidRDefault="002F2CA6" w:rsidP="00A45401">
            <w:pPr>
              <w:pStyle w:val="TAL"/>
              <w:rPr>
                <w:ins w:id="8740" w:author="R4-1809486" w:date="2018-07-11T10:45:00Z"/>
                <w:lang w:eastAsia="ja-JP"/>
              </w:rPr>
            </w:pPr>
            <w:ins w:id="8741" w:author="R4-1809486" w:date="2018-07-11T10:45:00Z">
              <w:r>
                <w:t>Formula:</w:t>
              </w:r>
            </w:ins>
          </w:p>
          <w:p w14:paraId="2BCB5475" w14:textId="77777777" w:rsidR="002F2CA6" w:rsidRPr="005075A2" w:rsidRDefault="002F2CA6" w:rsidP="00A45401">
            <w:pPr>
              <w:pStyle w:val="TAL"/>
              <w:rPr>
                <w:ins w:id="8742" w:author="R4-1809486" w:date="2018-07-11T10:45:00Z"/>
                <w:highlight w:val="yellow"/>
              </w:rPr>
            </w:pPr>
            <w:ins w:id="8743" w:author="R4-1809486" w:date="2018-07-11T10:45:00Z">
              <w:r>
                <w:t>Minimum Requirement + TT</w:t>
              </w:r>
            </w:ins>
          </w:p>
        </w:tc>
      </w:tr>
      <w:tr w:rsidR="002F2CA6" w:rsidRPr="00BA7B97" w14:paraId="606FD8A5" w14:textId="77777777" w:rsidTr="00A45401">
        <w:trPr>
          <w:trHeight w:val="392"/>
          <w:jc w:val="center"/>
          <w:ins w:id="8744" w:author="R4-1809486" w:date="2018-07-11T10:45:00Z"/>
        </w:trPr>
        <w:tc>
          <w:tcPr>
            <w:tcW w:w="1984" w:type="dxa"/>
          </w:tcPr>
          <w:p w14:paraId="2297F84F" w14:textId="77777777" w:rsidR="002F2CA6" w:rsidRDefault="002F2CA6" w:rsidP="00A45401">
            <w:pPr>
              <w:pStyle w:val="TAL"/>
              <w:rPr>
                <w:ins w:id="8745" w:author="R4-1809486" w:date="2018-07-11T10:45:00Z"/>
                <w:lang w:eastAsia="ja-JP"/>
              </w:rPr>
            </w:pPr>
            <w:ins w:id="8746" w:author="R4-1809486" w:date="2018-07-11T10:45:00Z">
              <w:r w:rsidRPr="002330FA">
                <w:t>6.7.5</w:t>
              </w:r>
              <w:r>
                <w:rPr>
                  <w:rFonts w:hint="eastAsia"/>
                  <w:lang w:eastAsia="ja-JP"/>
                </w:rPr>
                <w:t>.2.1</w:t>
              </w:r>
              <w:r w:rsidRPr="002330FA">
                <w:tab/>
              </w:r>
              <w:r w:rsidRPr="00B04564">
                <w:t>General transmitter spurious emissions requirements</w:t>
              </w:r>
            </w:ins>
          </w:p>
          <w:p w14:paraId="3B1DA94B" w14:textId="77777777" w:rsidR="002F2CA6" w:rsidRPr="005075A2" w:rsidRDefault="002F2CA6" w:rsidP="00A45401">
            <w:pPr>
              <w:pStyle w:val="TAL"/>
              <w:rPr>
                <w:ins w:id="8747" w:author="R4-1809486" w:date="2018-07-11T10:45:00Z"/>
                <w:lang w:eastAsia="ja-JP"/>
              </w:rPr>
            </w:pPr>
            <w:ins w:id="8748" w:author="R4-1809486" w:date="2018-07-11T10:45:00Z">
              <w:r>
                <w:rPr>
                  <w:rFonts w:hint="eastAsia"/>
                  <w:lang w:eastAsia="ja-JP"/>
                </w:rPr>
                <w:t>Category A</w:t>
              </w:r>
            </w:ins>
          </w:p>
        </w:tc>
        <w:tc>
          <w:tcPr>
            <w:tcW w:w="2377" w:type="dxa"/>
          </w:tcPr>
          <w:p w14:paraId="7BF47DBB" w14:textId="77777777" w:rsidR="002F2CA6" w:rsidRPr="005075A2" w:rsidRDefault="002F2CA6" w:rsidP="00A45401">
            <w:pPr>
              <w:keepNext/>
              <w:keepLines/>
              <w:spacing w:after="0"/>
              <w:rPr>
                <w:ins w:id="8749" w:author="R4-1809486" w:date="2018-07-11T10:45:00Z"/>
                <w:rFonts w:ascii="Arial" w:hAnsi="Arial" w:cs="Arial"/>
                <w:sz w:val="18"/>
                <w:lang w:eastAsia="ja-JP"/>
              </w:rPr>
            </w:pPr>
            <w:ins w:id="8750" w:author="R4-1809486" w:date="2018-07-11T10:45:00Z">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xml:space="preserve">], subclause </w:t>
              </w:r>
              <w:r>
                <w:rPr>
                  <w:rFonts w:ascii="Arial" w:hAnsi="Arial" w:cs="Arial"/>
                  <w:sz w:val="18"/>
                </w:rPr>
                <w:t>9.7.5.</w:t>
              </w:r>
              <w:r>
                <w:rPr>
                  <w:rFonts w:ascii="Arial" w:hAnsi="Arial" w:cs="Arial" w:hint="eastAsia"/>
                  <w:sz w:val="18"/>
                  <w:lang w:eastAsia="ja-JP"/>
                </w:rPr>
                <w:t>3</w:t>
              </w:r>
              <w:r w:rsidRPr="002330FA">
                <w:rPr>
                  <w:rFonts w:ascii="Arial" w:hAnsi="Arial" w:cs="Arial"/>
                  <w:sz w:val="18"/>
                </w:rPr>
                <w:t>.2</w:t>
              </w:r>
            </w:ins>
          </w:p>
        </w:tc>
        <w:tc>
          <w:tcPr>
            <w:tcW w:w="2675" w:type="dxa"/>
          </w:tcPr>
          <w:p w14:paraId="6D8866D1" w14:textId="77777777" w:rsidR="002F2CA6" w:rsidRPr="002330FA" w:rsidRDefault="002F2CA6" w:rsidP="00A45401">
            <w:pPr>
              <w:pStyle w:val="TAL"/>
              <w:rPr>
                <w:ins w:id="8751" w:author="R4-1809486" w:date="2018-07-11T10:45:00Z"/>
                <w:rFonts w:cs="Arial"/>
                <w:lang w:eastAsia="ja-JP"/>
              </w:rPr>
            </w:pPr>
            <w:ins w:id="8752" w:author="R4-1809486" w:date="2018-07-11T10:45:00Z">
              <w:r w:rsidRPr="00F4168E">
                <w:rPr>
                  <w:rFonts w:hint="eastAsia"/>
                  <w:kern w:val="2"/>
                  <w:szCs w:val="22"/>
                  <w:highlight w:val="yellow"/>
                  <w:lang w:val="en-US" w:eastAsia="ja-JP"/>
                </w:rPr>
                <w:t>TBD</w:t>
              </w:r>
              <w:r>
                <w:rPr>
                  <w:rFonts w:hint="eastAsia"/>
                  <w:kern w:val="2"/>
                  <w:szCs w:val="22"/>
                  <w:lang w:val="en-US" w:eastAsia="ja-JP"/>
                </w:rPr>
                <w:t xml:space="preserve"> dB</w:t>
              </w:r>
            </w:ins>
          </w:p>
        </w:tc>
        <w:tc>
          <w:tcPr>
            <w:tcW w:w="2821" w:type="dxa"/>
          </w:tcPr>
          <w:p w14:paraId="24DD51BE" w14:textId="77777777" w:rsidR="002F2CA6" w:rsidRPr="00953267" w:rsidRDefault="002F2CA6" w:rsidP="00A45401">
            <w:pPr>
              <w:pStyle w:val="TAL"/>
              <w:rPr>
                <w:ins w:id="8753" w:author="R4-1809486" w:date="2018-07-11T10:45:00Z"/>
                <w:rFonts w:cs="v4.2.0"/>
              </w:rPr>
            </w:pPr>
            <w:ins w:id="8754" w:author="R4-1809486" w:date="2018-07-11T10:45:00Z">
              <w:r w:rsidRPr="00953267">
                <w:rPr>
                  <w:rFonts w:cs="v4.2.0"/>
                </w:rPr>
                <w:t>Formula:</w:t>
              </w:r>
            </w:ins>
          </w:p>
          <w:p w14:paraId="5995BC90" w14:textId="77777777" w:rsidR="002F2CA6" w:rsidRPr="005075A2" w:rsidRDefault="002F2CA6" w:rsidP="00A45401">
            <w:pPr>
              <w:pStyle w:val="TAL"/>
              <w:rPr>
                <w:ins w:id="8755" w:author="R4-1809486" w:date="2018-07-11T10:45:00Z"/>
                <w:highlight w:val="yellow"/>
              </w:rPr>
            </w:pPr>
            <w:ins w:id="8756" w:author="R4-1809486" w:date="2018-07-11T10:45:00Z">
              <w:r w:rsidRPr="00953267">
                <w:rPr>
                  <w:rFonts w:cs="v4.2.0"/>
                </w:rPr>
                <w:t>Minimum Requirement + TT</w:t>
              </w:r>
            </w:ins>
          </w:p>
        </w:tc>
      </w:tr>
      <w:tr w:rsidR="002F2CA6" w:rsidRPr="00BA7B97" w14:paraId="1D847326" w14:textId="77777777" w:rsidTr="00A45401">
        <w:trPr>
          <w:trHeight w:val="392"/>
          <w:jc w:val="center"/>
          <w:ins w:id="8757" w:author="R4-1809486" w:date="2018-07-11T10:45:00Z"/>
        </w:trPr>
        <w:tc>
          <w:tcPr>
            <w:tcW w:w="1984" w:type="dxa"/>
          </w:tcPr>
          <w:p w14:paraId="3DD72734" w14:textId="77777777" w:rsidR="002F2CA6" w:rsidRDefault="002F2CA6" w:rsidP="00A45401">
            <w:pPr>
              <w:pStyle w:val="TAL"/>
              <w:rPr>
                <w:ins w:id="8758" w:author="R4-1809486" w:date="2018-07-11T10:45:00Z"/>
                <w:lang w:eastAsia="ja-JP"/>
              </w:rPr>
            </w:pPr>
            <w:ins w:id="8759" w:author="R4-1809486" w:date="2018-07-11T10:45:00Z">
              <w:r w:rsidRPr="002330FA">
                <w:t>6.7.5</w:t>
              </w:r>
              <w:r>
                <w:rPr>
                  <w:rFonts w:hint="eastAsia"/>
                  <w:lang w:eastAsia="ja-JP"/>
                </w:rPr>
                <w:t>.2.1</w:t>
              </w:r>
              <w:r w:rsidRPr="002330FA">
                <w:tab/>
              </w:r>
              <w:r w:rsidRPr="00B04564">
                <w:t>General transmitter spurious emissions requirements</w:t>
              </w:r>
            </w:ins>
          </w:p>
          <w:p w14:paraId="0207DA00" w14:textId="77777777" w:rsidR="002F2CA6" w:rsidRPr="002330FA" w:rsidRDefault="002F2CA6" w:rsidP="00A45401">
            <w:pPr>
              <w:pStyle w:val="TAL"/>
              <w:rPr>
                <w:ins w:id="8760" w:author="R4-1809486" w:date="2018-07-11T10:45:00Z"/>
              </w:rPr>
            </w:pPr>
            <w:ins w:id="8761" w:author="R4-1809486" w:date="2018-07-11T10:45:00Z">
              <w:r>
                <w:rPr>
                  <w:rFonts w:hint="eastAsia"/>
                  <w:lang w:eastAsia="ja-JP"/>
                </w:rPr>
                <w:t>Category B</w:t>
              </w:r>
            </w:ins>
          </w:p>
        </w:tc>
        <w:tc>
          <w:tcPr>
            <w:tcW w:w="2377" w:type="dxa"/>
          </w:tcPr>
          <w:p w14:paraId="0242D8E4" w14:textId="77777777" w:rsidR="002F2CA6" w:rsidRPr="005075A2" w:rsidRDefault="002F2CA6" w:rsidP="00A45401">
            <w:pPr>
              <w:keepNext/>
              <w:keepLines/>
              <w:spacing w:after="0"/>
              <w:rPr>
                <w:ins w:id="8762" w:author="R4-1809486" w:date="2018-07-11T10:45:00Z"/>
                <w:rFonts w:ascii="Arial" w:hAnsi="Arial" w:cs="Arial"/>
                <w:sz w:val="18"/>
              </w:rPr>
            </w:pPr>
            <w:ins w:id="8763" w:author="R4-1809486" w:date="2018-07-11T10:45:00Z">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xml:space="preserve">], subclause </w:t>
              </w:r>
              <w:r>
                <w:rPr>
                  <w:rFonts w:ascii="Arial" w:hAnsi="Arial" w:cs="Arial"/>
                  <w:sz w:val="18"/>
                </w:rPr>
                <w:t>9.7.5.</w:t>
              </w:r>
              <w:r>
                <w:rPr>
                  <w:rFonts w:ascii="Arial" w:hAnsi="Arial" w:cs="Arial" w:hint="eastAsia"/>
                  <w:sz w:val="18"/>
                  <w:lang w:eastAsia="ja-JP"/>
                </w:rPr>
                <w:t>3</w:t>
              </w:r>
              <w:r w:rsidRPr="002330FA">
                <w:rPr>
                  <w:rFonts w:ascii="Arial" w:hAnsi="Arial" w:cs="Arial"/>
                  <w:sz w:val="18"/>
                </w:rPr>
                <w:t>.2</w:t>
              </w:r>
            </w:ins>
          </w:p>
        </w:tc>
        <w:tc>
          <w:tcPr>
            <w:tcW w:w="2675" w:type="dxa"/>
          </w:tcPr>
          <w:p w14:paraId="598760B8" w14:textId="77777777" w:rsidR="002F2CA6" w:rsidRPr="006672F4" w:rsidRDefault="002F2CA6" w:rsidP="00A45401">
            <w:pPr>
              <w:pStyle w:val="TAL"/>
              <w:rPr>
                <w:ins w:id="8764" w:author="R4-1809486" w:date="2018-07-11T10:45:00Z"/>
                <w:rFonts w:cs="Arial"/>
              </w:rPr>
            </w:pPr>
            <w:ins w:id="8765" w:author="R4-1809486" w:date="2018-07-11T10:45:00Z">
              <w:r w:rsidRPr="00F4168E">
                <w:rPr>
                  <w:rFonts w:hint="eastAsia"/>
                  <w:kern w:val="2"/>
                  <w:szCs w:val="22"/>
                  <w:highlight w:val="yellow"/>
                  <w:lang w:val="en-US" w:eastAsia="ja-JP"/>
                </w:rPr>
                <w:t>TBD</w:t>
              </w:r>
              <w:r>
                <w:rPr>
                  <w:rFonts w:hint="eastAsia"/>
                  <w:kern w:val="2"/>
                  <w:szCs w:val="22"/>
                  <w:lang w:val="en-US" w:eastAsia="ja-JP"/>
                </w:rPr>
                <w:t xml:space="preserve"> dB</w:t>
              </w:r>
            </w:ins>
          </w:p>
        </w:tc>
        <w:tc>
          <w:tcPr>
            <w:tcW w:w="2821" w:type="dxa"/>
          </w:tcPr>
          <w:p w14:paraId="39966508" w14:textId="77777777" w:rsidR="002F2CA6" w:rsidRPr="00953267" w:rsidRDefault="002F2CA6" w:rsidP="00A45401">
            <w:pPr>
              <w:pStyle w:val="TAL"/>
              <w:rPr>
                <w:ins w:id="8766" w:author="R4-1809486" w:date="2018-07-11T10:45:00Z"/>
                <w:rFonts w:cs="v4.2.0"/>
              </w:rPr>
            </w:pPr>
            <w:ins w:id="8767" w:author="R4-1809486" w:date="2018-07-11T10:45:00Z">
              <w:r w:rsidRPr="00953267">
                <w:rPr>
                  <w:rFonts w:cs="v4.2.0"/>
                </w:rPr>
                <w:t>Formula:</w:t>
              </w:r>
            </w:ins>
          </w:p>
          <w:p w14:paraId="59AEAF35" w14:textId="77777777" w:rsidR="002F2CA6" w:rsidRPr="005075A2" w:rsidRDefault="002F2CA6" w:rsidP="00A45401">
            <w:pPr>
              <w:pStyle w:val="TAL"/>
              <w:rPr>
                <w:ins w:id="8768" w:author="R4-1809486" w:date="2018-07-11T10:45:00Z"/>
                <w:highlight w:val="yellow"/>
              </w:rPr>
            </w:pPr>
            <w:ins w:id="8769" w:author="R4-1809486" w:date="2018-07-11T10:45:00Z">
              <w:r w:rsidRPr="00953267">
                <w:rPr>
                  <w:rFonts w:cs="v4.2.0"/>
                </w:rPr>
                <w:t>Minimum Requirement + TT</w:t>
              </w:r>
            </w:ins>
          </w:p>
        </w:tc>
      </w:tr>
      <w:tr w:rsidR="002F2CA6" w:rsidRPr="00BA7B97" w14:paraId="2B51AE4A" w14:textId="77777777" w:rsidTr="00A45401">
        <w:trPr>
          <w:trHeight w:val="392"/>
          <w:jc w:val="center"/>
          <w:ins w:id="8770" w:author="R4-1809486" w:date="2018-07-11T10:45:00Z"/>
        </w:trPr>
        <w:tc>
          <w:tcPr>
            <w:tcW w:w="1984" w:type="dxa"/>
          </w:tcPr>
          <w:p w14:paraId="7D424C0C" w14:textId="77777777" w:rsidR="002F2CA6" w:rsidRPr="002330FA" w:rsidRDefault="002F2CA6" w:rsidP="00A45401">
            <w:pPr>
              <w:pStyle w:val="TAL"/>
              <w:rPr>
                <w:ins w:id="8771" w:author="R4-1809486" w:date="2018-07-11T10:45:00Z"/>
              </w:rPr>
            </w:pPr>
            <w:ins w:id="8772" w:author="R4-1809486" w:date="2018-07-11T10:45:00Z">
              <w:r w:rsidRPr="002330FA">
                <w:t>6.7.</w:t>
              </w:r>
              <w:r>
                <w:rPr>
                  <w:rFonts w:hint="eastAsia"/>
                  <w:lang w:eastAsia="ja-JP"/>
                </w:rPr>
                <w:t xml:space="preserve">5.2.3 </w:t>
              </w:r>
              <w:r w:rsidRPr="00B04564">
                <w:t>Additional spurious emissions requirements</w:t>
              </w:r>
            </w:ins>
          </w:p>
        </w:tc>
        <w:tc>
          <w:tcPr>
            <w:tcW w:w="2377" w:type="dxa"/>
          </w:tcPr>
          <w:p w14:paraId="736C60FE" w14:textId="77777777" w:rsidR="002F2CA6" w:rsidRPr="005075A2" w:rsidRDefault="002F2CA6" w:rsidP="00A45401">
            <w:pPr>
              <w:keepNext/>
              <w:keepLines/>
              <w:spacing w:after="0"/>
              <w:rPr>
                <w:ins w:id="8773" w:author="R4-1809486" w:date="2018-07-11T10:45:00Z"/>
                <w:rFonts w:ascii="Arial" w:hAnsi="Arial" w:cs="Arial"/>
                <w:sz w:val="18"/>
                <w:lang w:eastAsia="ja-JP"/>
              </w:rPr>
            </w:pPr>
            <w:ins w:id="8774" w:author="R4-1809486" w:date="2018-07-11T10:45:00Z">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xml:space="preserve">], subclause </w:t>
              </w:r>
              <w:r w:rsidRPr="002330FA">
                <w:rPr>
                  <w:rFonts w:ascii="Arial" w:hAnsi="Arial" w:cs="Arial"/>
                  <w:sz w:val="18"/>
                </w:rPr>
                <w:t>9.7.5.</w:t>
              </w:r>
              <w:r>
                <w:rPr>
                  <w:rFonts w:ascii="Arial" w:hAnsi="Arial" w:cs="Arial" w:hint="eastAsia"/>
                  <w:sz w:val="18"/>
                  <w:lang w:eastAsia="ja-JP"/>
                </w:rPr>
                <w:t>3.3</w:t>
              </w:r>
            </w:ins>
          </w:p>
        </w:tc>
        <w:tc>
          <w:tcPr>
            <w:tcW w:w="2675" w:type="dxa"/>
          </w:tcPr>
          <w:p w14:paraId="1FD1DB33" w14:textId="77777777" w:rsidR="002F2CA6" w:rsidRPr="006672F4" w:rsidRDefault="002F2CA6" w:rsidP="00A45401">
            <w:pPr>
              <w:pStyle w:val="TAL"/>
              <w:rPr>
                <w:ins w:id="8775" w:author="R4-1809486" w:date="2018-07-11T10:45:00Z"/>
                <w:rFonts w:cs="Arial"/>
                <w:lang w:eastAsia="ja-JP"/>
              </w:rPr>
            </w:pPr>
            <w:ins w:id="8776" w:author="R4-1809486" w:date="2018-07-11T10:45:00Z">
              <w:r w:rsidRPr="00A144DF">
                <w:rPr>
                  <w:rFonts w:cs="Arial" w:hint="eastAsia"/>
                  <w:highlight w:val="yellow"/>
                  <w:lang w:eastAsia="ja-JP"/>
                </w:rPr>
                <w:t>TBD</w:t>
              </w:r>
              <w:r>
                <w:rPr>
                  <w:rFonts w:cs="Arial" w:hint="eastAsia"/>
                  <w:lang w:eastAsia="ja-JP"/>
                </w:rPr>
                <w:t xml:space="preserve"> dB</w:t>
              </w:r>
            </w:ins>
          </w:p>
        </w:tc>
        <w:tc>
          <w:tcPr>
            <w:tcW w:w="2821" w:type="dxa"/>
          </w:tcPr>
          <w:p w14:paraId="50D2EECC" w14:textId="77777777" w:rsidR="002F2CA6" w:rsidRPr="00953267" w:rsidRDefault="002F2CA6" w:rsidP="00A45401">
            <w:pPr>
              <w:pStyle w:val="TAL"/>
              <w:rPr>
                <w:ins w:id="8777" w:author="R4-1809486" w:date="2018-07-11T10:45:00Z"/>
                <w:rFonts w:cs="v4.2.0"/>
              </w:rPr>
            </w:pPr>
            <w:ins w:id="8778" w:author="R4-1809486" w:date="2018-07-11T10:45:00Z">
              <w:r w:rsidRPr="00953267">
                <w:rPr>
                  <w:rFonts w:cs="v4.2.0"/>
                </w:rPr>
                <w:t>Formula:</w:t>
              </w:r>
            </w:ins>
          </w:p>
          <w:p w14:paraId="471FD596" w14:textId="77777777" w:rsidR="002F2CA6" w:rsidRPr="005075A2" w:rsidRDefault="002F2CA6" w:rsidP="00A45401">
            <w:pPr>
              <w:pStyle w:val="TAL"/>
              <w:rPr>
                <w:ins w:id="8779" w:author="R4-1809486" w:date="2018-07-11T10:45:00Z"/>
                <w:highlight w:val="yellow"/>
              </w:rPr>
            </w:pPr>
            <w:ins w:id="8780" w:author="R4-1809486" w:date="2018-07-11T10:45:00Z">
              <w:r w:rsidRPr="00953267">
                <w:rPr>
                  <w:rFonts w:cs="v4.2.0"/>
                </w:rPr>
                <w:t>Minimum Requirement + TT</w:t>
              </w:r>
            </w:ins>
          </w:p>
        </w:tc>
      </w:tr>
    </w:tbl>
    <w:p w14:paraId="0DC3607A" w14:textId="77777777" w:rsidR="00045261" w:rsidRDefault="00045261" w:rsidP="00045261">
      <w:pPr>
        <w:pStyle w:val="Guidance"/>
      </w:pPr>
    </w:p>
    <w:p w14:paraId="3948A60D" w14:textId="77777777" w:rsidR="00045261" w:rsidRPr="00551221" w:rsidRDefault="00045261" w:rsidP="00045261">
      <w:pPr>
        <w:pStyle w:val="Heading1"/>
      </w:pPr>
      <w:bookmarkStart w:id="8781" w:name="_Toc486926975"/>
      <w:bookmarkStart w:id="8782" w:name="_Toc492581353"/>
      <w:bookmarkStart w:id="8783" w:name="_Toc492876458"/>
      <w:bookmarkStart w:id="8784" w:name="_Toc498537815"/>
      <w:bookmarkStart w:id="8785" w:name="_Toc510722778"/>
      <w:bookmarkStart w:id="8786" w:name="_Toc519095046"/>
      <w:r w:rsidRPr="00551221">
        <w:lastRenderedPageBreak/>
        <w:t>C.2</w:t>
      </w:r>
      <w:r w:rsidRPr="00551221">
        <w:tab/>
      </w:r>
      <w:r w:rsidRPr="00551221">
        <w:rPr>
          <w:lang w:eastAsia="sv-SE"/>
        </w:rPr>
        <w:t>Measurement of receiv</w:t>
      </w:r>
      <w:r w:rsidRPr="00551221">
        <w:t>er</w:t>
      </w:r>
      <w:bookmarkEnd w:id="8781"/>
      <w:bookmarkEnd w:id="8782"/>
      <w:bookmarkEnd w:id="8783"/>
      <w:bookmarkEnd w:id="8784"/>
      <w:bookmarkEnd w:id="8785"/>
      <w:bookmarkEnd w:id="8786"/>
    </w:p>
    <w:p w14:paraId="33171A57" w14:textId="59F867C8" w:rsidR="00045261" w:rsidDel="001769D4" w:rsidRDefault="00045261" w:rsidP="00045261">
      <w:pPr>
        <w:pStyle w:val="Guidance"/>
        <w:rPr>
          <w:del w:id="8787" w:author="Huawei" w:date="2018-07-11T18:18:00Z"/>
        </w:rPr>
      </w:pPr>
      <w:del w:id="8788" w:author="Huawei" w:date="2018-07-11T18:18:00Z">
        <w:r w:rsidDel="001769D4">
          <w:delText>Detailed structure of the subclause is TBD.</w:delText>
        </w:r>
      </w:del>
    </w:p>
    <w:p w14:paraId="185A3860" w14:textId="4A7EE3AE" w:rsidR="00045261" w:rsidRPr="008F0912" w:rsidRDefault="00045261" w:rsidP="00045261">
      <w:pPr>
        <w:pStyle w:val="TH"/>
      </w:pPr>
      <w:r w:rsidRPr="008F0912">
        <w:t xml:space="preserve">Table C.2-1: </w:t>
      </w:r>
      <w:r>
        <w:t>Derivation of test r</w:t>
      </w:r>
      <w:r w:rsidRPr="008F0912">
        <w:t>equirements (</w:t>
      </w:r>
      <w:ins w:id="8789" w:author="R4-1809486" w:date="2018-07-11T10:48:00Z">
        <w:r w:rsidR="00E2689C">
          <w:t xml:space="preserve">FR1 </w:t>
        </w:r>
      </w:ins>
      <w:r w:rsidRPr="008F0912">
        <w:t>OTA receiver tests)</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40"/>
        <w:gridCol w:w="2679"/>
        <w:gridCol w:w="2657"/>
        <w:gridCol w:w="2981"/>
      </w:tblGrid>
      <w:tr w:rsidR="00045261" w:rsidRPr="005075A2" w14:paraId="22D8C473" w14:textId="77777777" w:rsidTr="00607A83">
        <w:trPr>
          <w:jc w:val="center"/>
        </w:trPr>
        <w:tc>
          <w:tcPr>
            <w:tcW w:w="1540" w:type="dxa"/>
          </w:tcPr>
          <w:p w14:paraId="58317A43" w14:textId="77777777" w:rsidR="00045261" w:rsidRPr="002F1EC8" w:rsidRDefault="00045261" w:rsidP="00607A83">
            <w:pPr>
              <w:pStyle w:val="TAH"/>
              <w:rPr>
                <w:rFonts w:cs="v4.2.0"/>
              </w:rPr>
            </w:pPr>
            <w:r w:rsidRPr="002F1EC8">
              <w:rPr>
                <w:rFonts w:cs="v4.2.0"/>
              </w:rPr>
              <w:t xml:space="preserve">Test </w:t>
            </w:r>
          </w:p>
        </w:tc>
        <w:tc>
          <w:tcPr>
            <w:tcW w:w="2679" w:type="dxa"/>
          </w:tcPr>
          <w:p w14:paraId="7D2C4FCD" w14:textId="77777777" w:rsidR="00045261" w:rsidRPr="002F1EC8" w:rsidRDefault="00045261" w:rsidP="00607A83">
            <w:pPr>
              <w:pStyle w:val="TAH"/>
              <w:rPr>
                <w:rFonts w:cs="v4.2.0"/>
              </w:rPr>
            </w:pPr>
            <w:r w:rsidRPr="00FB348E">
              <w:rPr>
                <w:rFonts w:cs="v4.2.0"/>
              </w:rPr>
              <w:t>Minimum r</w:t>
            </w:r>
            <w:r w:rsidRPr="002F1EC8">
              <w:rPr>
                <w:rFonts w:cs="v4.2.0"/>
              </w:rPr>
              <w:t>equirement in 3GPP TS </w:t>
            </w:r>
            <w:r w:rsidRPr="00FB348E">
              <w:rPr>
                <w:rFonts w:cs="v4.2.0"/>
              </w:rPr>
              <w:t>38.104 [2</w:t>
            </w:r>
            <w:r w:rsidRPr="002F1EC8">
              <w:rPr>
                <w:rFonts w:cs="v4.2.0"/>
              </w:rPr>
              <w:t>]</w:t>
            </w:r>
          </w:p>
        </w:tc>
        <w:tc>
          <w:tcPr>
            <w:tcW w:w="2657" w:type="dxa"/>
          </w:tcPr>
          <w:p w14:paraId="27FE6828" w14:textId="77777777" w:rsidR="00045261" w:rsidRPr="00FB348E" w:rsidRDefault="00045261" w:rsidP="00607A83">
            <w:pPr>
              <w:pStyle w:val="TAH"/>
              <w:rPr>
                <w:rFonts w:cs="v4.2.0"/>
              </w:rPr>
            </w:pPr>
            <w:r w:rsidRPr="00672B50">
              <w:rPr>
                <w:rFonts w:cs="v4.2.0"/>
              </w:rPr>
              <w:t>Test Tolerance</w:t>
            </w:r>
          </w:p>
          <w:p w14:paraId="65EE8399" w14:textId="77777777" w:rsidR="00045261" w:rsidRPr="00672B50" w:rsidRDefault="00045261" w:rsidP="00607A83">
            <w:pPr>
              <w:pStyle w:val="TAH"/>
              <w:rPr>
                <w:rFonts w:cs="v4.2.0"/>
              </w:rPr>
            </w:pPr>
            <w:r w:rsidRPr="00672B50">
              <w:rPr>
                <w:rFonts w:cs="v4.2.0"/>
              </w:rPr>
              <w:t>(TT</w:t>
            </w:r>
            <w:r w:rsidRPr="00672B50">
              <w:rPr>
                <w:rFonts w:cs="v4.2.0"/>
                <w:vertAlign w:val="subscript"/>
              </w:rPr>
              <w:t>OTA</w:t>
            </w:r>
            <w:r w:rsidRPr="00672B50">
              <w:rPr>
                <w:rFonts w:cs="v4.2.0"/>
              </w:rPr>
              <w:t>)</w:t>
            </w:r>
          </w:p>
        </w:tc>
        <w:tc>
          <w:tcPr>
            <w:tcW w:w="2981" w:type="dxa"/>
          </w:tcPr>
          <w:p w14:paraId="0A3B5FD9" w14:textId="77777777" w:rsidR="00045261" w:rsidRPr="00672B50" w:rsidRDefault="00045261" w:rsidP="00607A83">
            <w:pPr>
              <w:pStyle w:val="TAH"/>
              <w:rPr>
                <w:rFonts w:cs="v4.2.0"/>
              </w:rPr>
            </w:pPr>
            <w:r w:rsidRPr="00672B50">
              <w:rPr>
                <w:rFonts w:cs="v4.2.0"/>
              </w:rPr>
              <w:t>Tes</w:t>
            </w:r>
            <w:r w:rsidRPr="00FB348E">
              <w:rPr>
                <w:rFonts w:cs="v4.2.0"/>
              </w:rPr>
              <w:t>t r</w:t>
            </w:r>
            <w:r w:rsidRPr="00672B50">
              <w:rPr>
                <w:rFonts w:cs="v4.2.0"/>
              </w:rPr>
              <w:t>equirement in the present document</w:t>
            </w:r>
          </w:p>
        </w:tc>
      </w:tr>
      <w:tr w:rsidR="00045261" w:rsidRPr="00BA7B97" w14:paraId="1EE39325" w14:textId="77777777" w:rsidTr="00607A83">
        <w:trPr>
          <w:trHeight w:val="200"/>
          <w:jc w:val="center"/>
        </w:trPr>
        <w:tc>
          <w:tcPr>
            <w:tcW w:w="1540" w:type="dxa"/>
            <w:vMerge w:val="restart"/>
          </w:tcPr>
          <w:p w14:paraId="70F54797" w14:textId="77777777" w:rsidR="00045261" w:rsidRPr="002F1EC8" w:rsidRDefault="00045261" w:rsidP="00607A83">
            <w:pPr>
              <w:pStyle w:val="TAL"/>
            </w:pPr>
            <w:r w:rsidRPr="002F1EC8">
              <w:t>7.2 OTA sensitivity</w:t>
            </w:r>
          </w:p>
        </w:tc>
        <w:tc>
          <w:tcPr>
            <w:tcW w:w="2679" w:type="dxa"/>
            <w:vMerge w:val="restart"/>
          </w:tcPr>
          <w:p w14:paraId="0CC86791" w14:textId="77777777" w:rsidR="00045261" w:rsidRPr="002F1EC8" w:rsidRDefault="00045261" w:rsidP="00607A83">
            <w:pPr>
              <w:pStyle w:val="TAL"/>
              <w:rPr>
                <w:rFonts w:cs="Arial"/>
              </w:rPr>
            </w:pPr>
            <w:r w:rsidRPr="002F1EC8">
              <w:rPr>
                <w:rFonts w:cs="Arial"/>
              </w:rPr>
              <w:t xml:space="preserve">See 3GPP TS </w:t>
            </w:r>
            <w:r w:rsidRPr="00FB348E">
              <w:rPr>
                <w:rFonts w:cs="v4.2.0"/>
              </w:rPr>
              <w:t>38.104 [2]</w:t>
            </w:r>
            <w:r w:rsidRPr="002F1EC8">
              <w:rPr>
                <w:rFonts w:cs="Arial"/>
              </w:rPr>
              <w:t>, subclause 10.2</w:t>
            </w:r>
          </w:p>
        </w:tc>
        <w:tc>
          <w:tcPr>
            <w:tcW w:w="2657" w:type="dxa"/>
          </w:tcPr>
          <w:p w14:paraId="7F39D4F4" w14:textId="3F79BB47" w:rsidR="00045261" w:rsidRPr="00FB348E" w:rsidDel="002F2CA6" w:rsidRDefault="00045261" w:rsidP="00607A83">
            <w:pPr>
              <w:pStyle w:val="TAL"/>
              <w:rPr>
                <w:del w:id="8790" w:author="R4-1809486" w:date="2018-07-11T10:46:00Z"/>
                <w:rFonts w:cs="Arial"/>
              </w:rPr>
            </w:pPr>
            <w:del w:id="8791" w:author="R4-1809486" w:date="2018-07-11T10:46:00Z">
              <w:r w:rsidRPr="00FB348E" w:rsidDel="002F2CA6">
                <w:rPr>
                  <w:rFonts w:cs="Arial"/>
                </w:rPr>
                <w:delText xml:space="preserve">FR1: </w:delText>
              </w:r>
            </w:del>
          </w:p>
          <w:p w14:paraId="68AB8614" w14:textId="77777777" w:rsidR="00045261" w:rsidRPr="00672B50" w:rsidRDefault="00045261" w:rsidP="00607A83">
            <w:pPr>
              <w:pStyle w:val="TAL"/>
              <w:rPr>
                <w:rFonts w:cs="Arial"/>
                <w:lang w:eastAsia="ja-JP"/>
              </w:rPr>
            </w:pPr>
            <w:r w:rsidRPr="00672B50">
              <w:rPr>
                <w:rFonts w:cs="Arial"/>
              </w:rPr>
              <w:t>1.3 dB</w:t>
            </w:r>
            <w:r w:rsidRPr="00672B50">
              <w:rPr>
                <w:rFonts w:cs="Arial"/>
                <w:lang w:eastAsia="ja-JP"/>
              </w:rPr>
              <w:t>, f ≤ 3.0 GHz</w:t>
            </w:r>
          </w:p>
          <w:p w14:paraId="1743ADC5" w14:textId="77777777" w:rsidR="00045261" w:rsidRDefault="00045261" w:rsidP="00607A83">
            <w:pPr>
              <w:pStyle w:val="TAL"/>
              <w:rPr>
                <w:rFonts w:cs="Arial"/>
                <w:lang w:eastAsia="ja-JP"/>
              </w:rPr>
            </w:pPr>
            <w:r w:rsidRPr="00672B50">
              <w:rPr>
                <w:rFonts w:cs="Arial"/>
                <w:lang w:eastAsia="ja-JP"/>
              </w:rPr>
              <w:t>1.4 dB, 3.0 GHz &lt; f ≤ 4.2 GHz</w:t>
            </w:r>
          </w:p>
          <w:p w14:paraId="1A6E25C0" w14:textId="77777777" w:rsidR="00045261" w:rsidRPr="00672B50" w:rsidRDefault="00045261" w:rsidP="00607A83">
            <w:pPr>
              <w:pStyle w:val="TAL"/>
            </w:pPr>
            <w:r w:rsidRPr="00672B50">
              <w:rPr>
                <w:rFonts w:cs="Arial"/>
                <w:highlight w:val="yellow"/>
                <w:lang w:eastAsia="ja-JP"/>
              </w:rPr>
              <w:t>TBD</w:t>
            </w:r>
            <w:r>
              <w:rPr>
                <w:rFonts w:cs="Arial"/>
                <w:lang w:eastAsia="ja-JP"/>
              </w:rPr>
              <w:t>, 4.2</w:t>
            </w:r>
            <w:r w:rsidRPr="002F1EC8">
              <w:rPr>
                <w:rFonts w:cs="Arial"/>
                <w:lang w:eastAsia="ja-JP"/>
              </w:rPr>
              <w:t xml:space="preserve"> GHz</w:t>
            </w:r>
            <w:r>
              <w:rPr>
                <w:rFonts w:cs="Arial"/>
                <w:lang w:eastAsia="ja-JP"/>
              </w:rPr>
              <w:t xml:space="preserve"> &lt; f ≤ 6.0</w:t>
            </w:r>
            <w:r w:rsidRPr="002F1EC8">
              <w:rPr>
                <w:rFonts w:cs="Arial"/>
                <w:lang w:eastAsia="ja-JP"/>
              </w:rPr>
              <w:t xml:space="preserve"> GHz</w:t>
            </w:r>
          </w:p>
        </w:tc>
        <w:tc>
          <w:tcPr>
            <w:tcW w:w="2981" w:type="dxa"/>
            <w:vMerge w:val="restart"/>
          </w:tcPr>
          <w:p w14:paraId="0EAAFFA9" w14:textId="77777777" w:rsidR="00045261" w:rsidRPr="00672B50" w:rsidRDefault="00045261" w:rsidP="00607A83">
            <w:pPr>
              <w:pStyle w:val="TAL"/>
            </w:pPr>
            <w:r w:rsidRPr="00672B50">
              <w:t>Formula:</w:t>
            </w:r>
          </w:p>
          <w:p w14:paraId="511E9FC1" w14:textId="77777777" w:rsidR="00045261" w:rsidRPr="00672B50" w:rsidRDefault="00045261" w:rsidP="00607A83">
            <w:pPr>
              <w:pStyle w:val="TAL"/>
            </w:pPr>
            <w:r w:rsidRPr="00672B50">
              <w:t>Declared Minimum EIS + TT</w:t>
            </w:r>
          </w:p>
        </w:tc>
      </w:tr>
      <w:tr w:rsidR="00045261" w:rsidRPr="00BA7B97" w14:paraId="0EC07A2D" w14:textId="77777777" w:rsidTr="00607A83">
        <w:trPr>
          <w:trHeight w:val="199"/>
          <w:jc w:val="center"/>
        </w:trPr>
        <w:tc>
          <w:tcPr>
            <w:tcW w:w="1540" w:type="dxa"/>
            <w:vMerge/>
          </w:tcPr>
          <w:p w14:paraId="1B90B8BA" w14:textId="77777777" w:rsidR="00045261" w:rsidRPr="002F1EC8" w:rsidRDefault="00045261" w:rsidP="00607A83">
            <w:pPr>
              <w:pStyle w:val="TAL"/>
            </w:pPr>
          </w:p>
        </w:tc>
        <w:tc>
          <w:tcPr>
            <w:tcW w:w="2679" w:type="dxa"/>
            <w:vMerge/>
          </w:tcPr>
          <w:p w14:paraId="1A0B7996" w14:textId="77777777" w:rsidR="00045261" w:rsidRPr="002F1EC8" w:rsidRDefault="00045261" w:rsidP="00607A83">
            <w:pPr>
              <w:pStyle w:val="TAL"/>
              <w:rPr>
                <w:rFonts w:cs="Arial"/>
              </w:rPr>
            </w:pPr>
          </w:p>
        </w:tc>
        <w:tc>
          <w:tcPr>
            <w:tcW w:w="2657" w:type="dxa"/>
          </w:tcPr>
          <w:p w14:paraId="454423F1" w14:textId="26AB1962" w:rsidR="00045261" w:rsidRPr="00672B50" w:rsidRDefault="00045261" w:rsidP="00607A83">
            <w:pPr>
              <w:pStyle w:val="TAL"/>
              <w:rPr>
                <w:rFonts w:cs="Arial"/>
                <w:highlight w:val="yellow"/>
              </w:rPr>
            </w:pPr>
            <w:del w:id="8792" w:author="R4-1809486" w:date="2018-07-11T10:46:00Z">
              <w:r w:rsidRPr="001F43D7" w:rsidDel="002F2CA6">
                <w:rPr>
                  <w:rFonts w:cs="Arial"/>
                  <w:lang w:eastAsia="ja-JP"/>
                </w:rPr>
                <w:delText xml:space="preserve">FR2: </w:delText>
              </w:r>
              <w:r w:rsidRPr="00FB348E" w:rsidDel="002F2CA6">
                <w:rPr>
                  <w:rFonts w:cs="Arial"/>
                  <w:highlight w:val="yellow"/>
                  <w:lang w:eastAsia="ja-JP"/>
                </w:rPr>
                <w:delText>TBD</w:delText>
              </w:r>
            </w:del>
          </w:p>
        </w:tc>
        <w:tc>
          <w:tcPr>
            <w:tcW w:w="2981" w:type="dxa"/>
            <w:vMerge/>
          </w:tcPr>
          <w:p w14:paraId="6223B415" w14:textId="77777777" w:rsidR="00045261" w:rsidRPr="00672B50" w:rsidRDefault="00045261" w:rsidP="00607A83">
            <w:pPr>
              <w:pStyle w:val="TAL"/>
              <w:rPr>
                <w:highlight w:val="yellow"/>
              </w:rPr>
            </w:pPr>
          </w:p>
        </w:tc>
      </w:tr>
      <w:tr w:rsidR="002F2CA6" w:rsidRPr="00BA7B97" w14:paraId="131D5BE7" w14:textId="77777777" w:rsidTr="00607A83">
        <w:trPr>
          <w:jc w:val="center"/>
        </w:trPr>
        <w:tc>
          <w:tcPr>
            <w:tcW w:w="1540" w:type="dxa"/>
          </w:tcPr>
          <w:p w14:paraId="091BBD15" w14:textId="0722BFFC" w:rsidR="002F2CA6" w:rsidRPr="002F1EC8" w:rsidRDefault="002F2CA6" w:rsidP="002F2CA6">
            <w:pPr>
              <w:pStyle w:val="TAL"/>
              <w:rPr>
                <w:highlight w:val="yellow"/>
              </w:rPr>
            </w:pPr>
            <w:ins w:id="8793" w:author="R4-1809486" w:date="2018-07-11T10:46:00Z">
              <w:r w:rsidRPr="002330FA">
                <w:t>7.3</w:t>
              </w:r>
              <w:r w:rsidRPr="002330FA">
                <w:tab/>
                <w:t>OTA reference sensitivity level</w:t>
              </w:r>
            </w:ins>
          </w:p>
        </w:tc>
        <w:tc>
          <w:tcPr>
            <w:tcW w:w="2679" w:type="dxa"/>
          </w:tcPr>
          <w:p w14:paraId="083192F8" w14:textId="5B2BCAA9" w:rsidR="002F2CA6" w:rsidRPr="002F1EC8" w:rsidRDefault="002F2CA6" w:rsidP="002F2CA6">
            <w:pPr>
              <w:pStyle w:val="TAL"/>
              <w:rPr>
                <w:rFonts w:cs="Arial"/>
                <w:highlight w:val="yellow"/>
              </w:rPr>
            </w:pPr>
            <w:ins w:id="8794" w:author="R4-1809486" w:date="2018-07-11T10:46: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3</w:t>
              </w:r>
            </w:ins>
          </w:p>
        </w:tc>
        <w:tc>
          <w:tcPr>
            <w:tcW w:w="2657" w:type="dxa"/>
          </w:tcPr>
          <w:p w14:paraId="3A0AA45D" w14:textId="77777777" w:rsidR="002F2CA6" w:rsidRPr="00672B50" w:rsidRDefault="002F2CA6" w:rsidP="002F2CA6">
            <w:pPr>
              <w:pStyle w:val="TAL"/>
              <w:rPr>
                <w:ins w:id="8795" w:author="R4-1809486" w:date="2018-07-11T10:46:00Z"/>
                <w:rFonts w:cs="Arial"/>
                <w:lang w:eastAsia="ja-JP"/>
              </w:rPr>
            </w:pPr>
            <w:ins w:id="8796" w:author="R4-1809486" w:date="2018-07-11T10:46:00Z">
              <w:r w:rsidRPr="00672B50">
                <w:rPr>
                  <w:rFonts w:cs="Arial"/>
                </w:rPr>
                <w:t>1.3 dB</w:t>
              </w:r>
              <w:r w:rsidRPr="00672B50">
                <w:rPr>
                  <w:rFonts w:cs="Arial"/>
                  <w:lang w:eastAsia="ja-JP"/>
                </w:rPr>
                <w:t>, f ≤ 3.0 GHz</w:t>
              </w:r>
            </w:ins>
          </w:p>
          <w:p w14:paraId="45505E00" w14:textId="77777777" w:rsidR="002F2CA6" w:rsidRDefault="002F2CA6" w:rsidP="002F2CA6">
            <w:pPr>
              <w:pStyle w:val="TAL"/>
              <w:rPr>
                <w:ins w:id="8797" w:author="R4-1809486" w:date="2018-07-11T10:46:00Z"/>
                <w:rFonts w:cs="Arial"/>
                <w:lang w:eastAsia="ja-JP"/>
              </w:rPr>
            </w:pPr>
            <w:ins w:id="8798" w:author="R4-1809486" w:date="2018-07-11T10:46:00Z">
              <w:r w:rsidRPr="00672B50">
                <w:rPr>
                  <w:rFonts w:cs="Arial"/>
                  <w:lang w:eastAsia="ja-JP"/>
                </w:rPr>
                <w:t>1.4 dB, 3.0 GHz &lt; f ≤ 4.2 GHz</w:t>
              </w:r>
            </w:ins>
          </w:p>
          <w:p w14:paraId="70DFDA61" w14:textId="3732F427" w:rsidR="002F2CA6" w:rsidRPr="002F1EC8" w:rsidRDefault="002F2CA6" w:rsidP="002F2CA6">
            <w:pPr>
              <w:pStyle w:val="TAL"/>
              <w:rPr>
                <w:rFonts w:cs="Arial"/>
                <w:highlight w:val="yellow"/>
              </w:rPr>
            </w:pPr>
            <w:ins w:id="8799" w:author="R4-1809486" w:date="2018-07-11T10:46:00Z">
              <w:r w:rsidRPr="00672B50">
                <w:rPr>
                  <w:rFonts w:cs="Arial"/>
                  <w:highlight w:val="yellow"/>
                  <w:lang w:eastAsia="ja-JP"/>
                </w:rPr>
                <w:t>TBD</w:t>
              </w:r>
              <w:r>
                <w:rPr>
                  <w:rFonts w:cs="Arial"/>
                  <w:lang w:eastAsia="ja-JP"/>
                </w:rPr>
                <w:t>, 4.2</w:t>
              </w:r>
              <w:r w:rsidRPr="002F1EC8">
                <w:rPr>
                  <w:rFonts w:cs="Arial"/>
                  <w:lang w:eastAsia="ja-JP"/>
                </w:rPr>
                <w:t xml:space="preserve"> GHz</w:t>
              </w:r>
              <w:r>
                <w:rPr>
                  <w:rFonts w:cs="Arial"/>
                  <w:lang w:eastAsia="ja-JP"/>
                </w:rPr>
                <w:t xml:space="preserve"> &lt; f ≤ 6.0</w:t>
              </w:r>
              <w:r w:rsidRPr="002F1EC8">
                <w:rPr>
                  <w:rFonts w:cs="Arial"/>
                  <w:lang w:eastAsia="ja-JP"/>
                </w:rPr>
                <w:t xml:space="preserve"> GHz</w:t>
              </w:r>
            </w:ins>
          </w:p>
        </w:tc>
        <w:tc>
          <w:tcPr>
            <w:tcW w:w="2981" w:type="dxa"/>
          </w:tcPr>
          <w:p w14:paraId="38CD40F4" w14:textId="77777777" w:rsidR="002F2CA6" w:rsidRDefault="002F2CA6" w:rsidP="002F2CA6">
            <w:pPr>
              <w:pStyle w:val="TAL"/>
              <w:rPr>
                <w:ins w:id="8800" w:author="R4-1809486" w:date="2018-07-11T10:46:00Z"/>
                <w:lang w:eastAsia="ja-JP"/>
              </w:rPr>
            </w:pPr>
            <w:ins w:id="8801" w:author="R4-1809486" w:date="2018-07-11T10:46:00Z">
              <w:r w:rsidRPr="00C73224">
                <w:t xml:space="preserve">Formula: </w:t>
              </w:r>
            </w:ins>
          </w:p>
          <w:p w14:paraId="56C9B479" w14:textId="3541A0BD" w:rsidR="002F2CA6" w:rsidRPr="002F1EC8" w:rsidRDefault="002F2CA6" w:rsidP="002F2CA6">
            <w:pPr>
              <w:pStyle w:val="TAL"/>
              <w:rPr>
                <w:highlight w:val="yellow"/>
              </w:rPr>
            </w:pPr>
            <w:ins w:id="8802" w:author="R4-1809486" w:date="2018-07-11T10:46:00Z">
              <w:r w:rsidRPr="00C73224">
                <w:t>Reference sensitivity power level + TT</w:t>
              </w:r>
            </w:ins>
          </w:p>
        </w:tc>
      </w:tr>
      <w:tr w:rsidR="002F2CA6" w:rsidRPr="00BA7B97" w14:paraId="0952C4EF" w14:textId="77777777" w:rsidTr="00607A83">
        <w:trPr>
          <w:jc w:val="center"/>
          <w:ins w:id="8803" w:author="R4-1809486" w:date="2018-07-11T10:46:00Z"/>
        </w:trPr>
        <w:tc>
          <w:tcPr>
            <w:tcW w:w="1540" w:type="dxa"/>
          </w:tcPr>
          <w:p w14:paraId="3B05230A" w14:textId="4759C57D" w:rsidR="002F2CA6" w:rsidRPr="002330FA" w:rsidRDefault="002F2CA6" w:rsidP="002F2CA6">
            <w:pPr>
              <w:pStyle w:val="TAL"/>
              <w:rPr>
                <w:ins w:id="8804" w:author="R4-1809486" w:date="2018-07-11T10:46:00Z"/>
              </w:rPr>
            </w:pPr>
            <w:ins w:id="8805" w:author="R4-1809486" w:date="2018-07-11T10:46:00Z">
              <w:r w:rsidRPr="002330FA">
                <w:t>7.4</w:t>
              </w:r>
              <w:r w:rsidRPr="002330FA">
                <w:tab/>
                <w:t>OTA dynamic range</w:t>
              </w:r>
            </w:ins>
          </w:p>
        </w:tc>
        <w:tc>
          <w:tcPr>
            <w:tcW w:w="2679" w:type="dxa"/>
          </w:tcPr>
          <w:p w14:paraId="4F1E0A2D" w14:textId="59FA1CE2" w:rsidR="002F2CA6" w:rsidRPr="005075A2" w:rsidRDefault="002F2CA6" w:rsidP="002F2CA6">
            <w:pPr>
              <w:pStyle w:val="TAL"/>
              <w:rPr>
                <w:ins w:id="8806" w:author="R4-1809486" w:date="2018-07-11T10:46:00Z"/>
                <w:rFonts w:cs="Arial"/>
              </w:rPr>
            </w:pPr>
            <w:ins w:id="8807" w:author="R4-1809486" w:date="2018-07-11T10:46: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4</w:t>
              </w:r>
            </w:ins>
          </w:p>
        </w:tc>
        <w:tc>
          <w:tcPr>
            <w:tcW w:w="2657" w:type="dxa"/>
          </w:tcPr>
          <w:p w14:paraId="6B32E716" w14:textId="77777777" w:rsidR="002F2CA6" w:rsidRPr="00672B50" w:rsidRDefault="002F2CA6" w:rsidP="002F2CA6">
            <w:pPr>
              <w:pStyle w:val="TAL"/>
              <w:rPr>
                <w:ins w:id="8808" w:author="R4-1809486" w:date="2018-07-11T10:46:00Z"/>
                <w:rFonts w:cs="Arial"/>
                <w:lang w:eastAsia="ja-JP"/>
              </w:rPr>
            </w:pPr>
            <w:ins w:id="8809" w:author="R4-1809486" w:date="2018-07-11T10:46:00Z">
              <w:r>
                <w:rPr>
                  <w:rFonts w:cs="Arial" w:hint="eastAsia"/>
                  <w:lang w:eastAsia="ja-JP"/>
                </w:rPr>
                <w:t>0.3</w:t>
              </w:r>
              <w:r w:rsidRPr="00672B50">
                <w:rPr>
                  <w:rFonts w:cs="Arial"/>
                </w:rPr>
                <w:t> dB</w:t>
              </w:r>
              <w:r w:rsidRPr="00672B50">
                <w:rPr>
                  <w:rFonts w:cs="Arial"/>
                  <w:lang w:eastAsia="ja-JP"/>
                </w:rPr>
                <w:t>, f ≤ 3.0 GHz</w:t>
              </w:r>
            </w:ins>
          </w:p>
          <w:p w14:paraId="1AD820CB" w14:textId="77777777" w:rsidR="002F2CA6" w:rsidRDefault="002F2CA6" w:rsidP="002F2CA6">
            <w:pPr>
              <w:pStyle w:val="TAL"/>
              <w:rPr>
                <w:ins w:id="8810" w:author="R4-1809486" w:date="2018-07-11T10:46:00Z"/>
                <w:rFonts w:cs="Arial"/>
                <w:lang w:eastAsia="ja-JP"/>
              </w:rPr>
            </w:pPr>
            <w:ins w:id="8811" w:author="R4-1809486" w:date="2018-07-11T10:46:00Z">
              <w:r>
                <w:rPr>
                  <w:rFonts w:cs="Arial" w:hint="eastAsia"/>
                  <w:lang w:eastAsia="ja-JP"/>
                </w:rPr>
                <w:t>0.3</w:t>
              </w:r>
              <w:r w:rsidRPr="00672B50">
                <w:rPr>
                  <w:rFonts w:cs="Arial"/>
                  <w:lang w:eastAsia="ja-JP"/>
                </w:rPr>
                <w:t xml:space="preserve"> dB, 3.0 GHz &lt; f ≤ 4.2 GHz</w:t>
              </w:r>
            </w:ins>
          </w:p>
          <w:p w14:paraId="4E794E7E" w14:textId="706ED180" w:rsidR="002F2CA6" w:rsidRPr="00672B50" w:rsidRDefault="002F2CA6" w:rsidP="002F2CA6">
            <w:pPr>
              <w:pStyle w:val="TAL"/>
              <w:rPr>
                <w:ins w:id="8812" w:author="R4-1809486" w:date="2018-07-11T10:46:00Z"/>
                <w:rFonts w:cs="Arial"/>
              </w:rPr>
            </w:pPr>
            <w:ins w:id="8813" w:author="R4-1809486" w:date="2018-07-11T10:46:00Z">
              <w:r w:rsidRPr="00672B50">
                <w:rPr>
                  <w:rFonts w:cs="Arial"/>
                  <w:highlight w:val="yellow"/>
                  <w:lang w:eastAsia="ja-JP"/>
                </w:rPr>
                <w:t>TBD</w:t>
              </w:r>
              <w:r>
                <w:rPr>
                  <w:rFonts w:cs="Arial"/>
                  <w:lang w:eastAsia="ja-JP"/>
                </w:rPr>
                <w:t>, 4.2</w:t>
              </w:r>
              <w:r w:rsidRPr="002F1EC8">
                <w:rPr>
                  <w:rFonts w:cs="Arial"/>
                  <w:lang w:eastAsia="ja-JP"/>
                </w:rPr>
                <w:t xml:space="preserve"> GHz</w:t>
              </w:r>
              <w:r>
                <w:rPr>
                  <w:rFonts w:cs="Arial"/>
                  <w:lang w:eastAsia="ja-JP"/>
                </w:rPr>
                <w:t xml:space="preserve"> &lt; f ≤ 6.0</w:t>
              </w:r>
              <w:r w:rsidRPr="002F1EC8">
                <w:rPr>
                  <w:rFonts w:cs="Arial"/>
                  <w:lang w:eastAsia="ja-JP"/>
                </w:rPr>
                <w:t xml:space="preserve"> GHz</w:t>
              </w:r>
            </w:ins>
          </w:p>
        </w:tc>
        <w:tc>
          <w:tcPr>
            <w:tcW w:w="2981" w:type="dxa"/>
          </w:tcPr>
          <w:p w14:paraId="66681FD2" w14:textId="77777777" w:rsidR="002F2CA6" w:rsidRPr="00953267" w:rsidRDefault="002F2CA6" w:rsidP="002F2CA6">
            <w:pPr>
              <w:pStyle w:val="TAL"/>
              <w:rPr>
                <w:ins w:id="8814" w:author="R4-1809486" w:date="2018-07-11T10:46:00Z"/>
                <w:rFonts w:cs="Arial"/>
                <w:noProof/>
              </w:rPr>
            </w:pPr>
            <w:ins w:id="8815" w:author="R4-1809486" w:date="2018-07-11T10:46:00Z">
              <w:r w:rsidRPr="00953267">
                <w:rPr>
                  <w:rFonts w:cs="Arial"/>
                  <w:noProof/>
                </w:rPr>
                <w:t>Formula:</w:t>
              </w:r>
            </w:ins>
          </w:p>
          <w:p w14:paraId="1EC51210" w14:textId="4399B319" w:rsidR="002F2CA6" w:rsidRPr="00C73224" w:rsidRDefault="002F2CA6" w:rsidP="002F2CA6">
            <w:pPr>
              <w:pStyle w:val="TAL"/>
              <w:rPr>
                <w:ins w:id="8816" w:author="R4-1809486" w:date="2018-07-11T10:46:00Z"/>
              </w:rPr>
            </w:pPr>
            <w:ins w:id="8817" w:author="R4-1809486" w:date="2018-07-11T10:46:00Z">
              <w:r w:rsidRPr="00953267">
                <w:rPr>
                  <w:rFonts w:cs="Arial"/>
                  <w:noProof/>
                </w:rPr>
                <w:t>Wanted signal power + TT</w:t>
              </w:r>
            </w:ins>
          </w:p>
        </w:tc>
      </w:tr>
      <w:tr w:rsidR="002F2CA6" w:rsidRPr="00BA7B97" w14:paraId="70394263" w14:textId="77777777" w:rsidTr="00607A83">
        <w:trPr>
          <w:jc w:val="center"/>
          <w:ins w:id="8818" w:author="R4-1809486" w:date="2018-07-11T10:46:00Z"/>
        </w:trPr>
        <w:tc>
          <w:tcPr>
            <w:tcW w:w="1540" w:type="dxa"/>
          </w:tcPr>
          <w:p w14:paraId="078C4C07" w14:textId="5FB4C407" w:rsidR="002F2CA6" w:rsidRPr="002330FA" w:rsidRDefault="002F2CA6" w:rsidP="002F2CA6">
            <w:pPr>
              <w:pStyle w:val="TAL"/>
              <w:rPr>
                <w:ins w:id="8819" w:author="R4-1809486" w:date="2018-07-11T10:46:00Z"/>
              </w:rPr>
            </w:pPr>
            <w:ins w:id="8820" w:author="R4-1809486" w:date="2018-07-11T10:46:00Z">
              <w:r w:rsidRPr="002330FA">
                <w:t>7.5</w:t>
              </w:r>
              <w:r>
                <w:rPr>
                  <w:rFonts w:hint="eastAsia"/>
                  <w:lang w:eastAsia="ja-JP"/>
                </w:rPr>
                <w:t>.1</w:t>
              </w:r>
              <w:r w:rsidRPr="002330FA">
                <w:tab/>
              </w:r>
              <w:r w:rsidRPr="00D37197">
                <w:t>OTA adjacent channel selectivity</w:t>
              </w:r>
            </w:ins>
          </w:p>
        </w:tc>
        <w:tc>
          <w:tcPr>
            <w:tcW w:w="2679" w:type="dxa"/>
          </w:tcPr>
          <w:p w14:paraId="2C4D6EC1" w14:textId="34D12852" w:rsidR="002F2CA6" w:rsidRPr="005075A2" w:rsidRDefault="002F2CA6" w:rsidP="002F2CA6">
            <w:pPr>
              <w:pStyle w:val="TAL"/>
              <w:rPr>
                <w:ins w:id="8821" w:author="R4-1809486" w:date="2018-07-11T10:46:00Z"/>
                <w:rFonts w:cs="Arial"/>
              </w:rPr>
            </w:pPr>
            <w:ins w:id="8822" w:author="R4-1809486" w:date="2018-07-11T10:46: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5.1</w:t>
              </w:r>
            </w:ins>
          </w:p>
        </w:tc>
        <w:tc>
          <w:tcPr>
            <w:tcW w:w="2657" w:type="dxa"/>
          </w:tcPr>
          <w:p w14:paraId="319E9D28" w14:textId="57049B38" w:rsidR="002F2CA6" w:rsidRDefault="002F2CA6" w:rsidP="002F2CA6">
            <w:pPr>
              <w:pStyle w:val="TAL"/>
              <w:rPr>
                <w:ins w:id="8823" w:author="R4-1809486" w:date="2018-07-11T10:46:00Z"/>
                <w:rFonts w:cs="Arial"/>
                <w:lang w:eastAsia="ja-JP"/>
              </w:rPr>
            </w:pPr>
            <w:ins w:id="8824" w:author="R4-1809486" w:date="2018-07-11T10:46:00Z">
              <w:r w:rsidRPr="00672B50">
                <w:rPr>
                  <w:rFonts w:cs="Arial"/>
                  <w:highlight w:val="yellow"/>
                  <w:lang w:eastAsia="ja-JP"/>
                </w:rPr>
                <w:t>TBD</w:t>
              </w:r>
              <w:r w:rsidRPr="00672B50">
                <w:rPr>
                  <w:rFonts w:cs="Arial"/>
                </w:rPr>
                <w:t> dB</w:t>
              </w:r>
            </w:ins>
          </w:p>
        </w:tc>
        <w:tc>
          <w:tcPr>
            <w:tcW w:w="2981" w:type="dxa"/>
          </w:tcPr>
          <w:p w14:paraId="66C38D7B" w14:textId="77777777" w:rsidR="002F2CA6" w:rsidRDefault="002F2CA6" w:rsidP="002F2CA6">
            <w:pPr>
              <w:pStyle w:val="TAL"/>
              <w:rPr>
                <w:ins w:id="8825" w:author="R4-1809486" w:date="2018-07-11T10:46:00Z"/>
                <w:rFonts w:cs="Arial"/>
                <w:noProof/>
                <w:lang w:eastAsia="ja-JP"/>
              </w:rPr>
            </w:pPr>
            <w:ins w:id="8826" w:author="R4-1809486" w:date="2018-07-11T10:46:00Z">
              <w:r w:rsidRPr="00953267">
                <w:rPr>
                  <w:rFonts w:cs="Arial"/>
                  <w:noProof/>
                </w:rPr>
                <w:t xml:space="preserve">Formula: </w:t>
              </w:r>
            </w:ins>
          </w:p>
          <w:p w14:paraId="7717953A" w14:textId="77777777" w:rsidR="002F2CA6" w:rsidRPr="00953267" w:rsidRDefault="002F2CA6" w:rsidP="002F2CA6">
            <w:pPr>
              <w:pStyle w:val="TAL"/>
              <w:rPr>
                <w:ins w:id="8827" w:author="R4-1809486" w:date="2018-07-11T10:46:00Z"/>
                <w:rFonts w:cs="Arial"/>
                <w:noProof/>
              </w:rPr>
            </w:pPr>
            <w:ins w:id="8828" w:author="R4-1809486" w:date="2018-07-11T10:46:00Z">
              <w:r w:rsidRPr="00953267">
                <w:rPr>
                  <w:rFonts w:cs="Arial"/>
                  <w:noProof/>
                </w:rPr>
                <w:t>Wanted signal power + TT</w:t>
              </w:r>
            </w:ins>
          </w:p>
          <w:p w14:paraId="2CFFE678" w14:textId="77777777" w:rsidR="002F2CA6" w:rsidRPr="00953267" w:rsidRDefault="002F2CA6" w:rsidP="002F2CA6">
            <w:pPr>
              <w:pStyle w:val="TAL"/>
              <w:rPr>
                <w:ins w:id="8829" w:author="R4-1809486" w:date="2018-07-11T10:46:00Z"/>
                <w:rFonts w:cs="Arial"/>
                <w:noProof/>
              </w:rPr>
            </w:pPr>
          </w:p>
        </w:tc>
      </w:tr>
      <w:tr w:rsidR="002F2CA6" w:rsidRPr="00BA7B97" w14:paraId="7D44985F" w14:textId="77777777" w:rsidTr="00607A83">
        <w:trPr>
          <w:jc w:val="center"/>
          <w:ins w:id="8830" w:author="R4-1809486" w:date="2018-07-11T10:46:00Z"/>
        </w:trPr>
        <w:tc>
          <w:tcPr>
            <w:tcW w:w="1540" w:type="dxa"/>
          </w:tcPr>
          <w:p w14:paraId="54AC52BB" w14:textId="4B967FF4" w:rsidR="002F2CA6" w:rsidRPr="002330FA" w:rsidRDefault="002F2CA6" w:rsidP="002F2CA6">
            <w:pPr>
              <w:pStyle w:val="TAL"/>
              <w:rPr>
                <w:ins w:id="8831" w:author="R4-1809486" w:date="2018-07-11T10:46:00Z"/>
              </w:rPr>
            </w:pPr>
            <w:ins w:id="8832" w:author="R4-1809486" w:date="2018-07-11T10:46:00Z">
              <w:r w:rsidRPr="002330FA">
                <w:t>7.5</w:t>
              </w:r>
              <w:r>
                <w:rPr>
                  <w:rFonts w:hint="eastAsia"/>
                  <w:lang w:eastAsia="ja-JP"/>
                </w:rPr>
                <w:t>.2</w:t>
              </w:r>
              <w:r w:rsidRPr="002330FA">
                <w:tab/>
              </w:r>
              <w:r>
                <w:rPr>
                  <w:rFonts w:hint="eastAsia"/>
                  <w:lang w:eastAsia="ja-JP"/>
                </w:rPr>
                <w:t>In-band blocking (General)</w:t>
              </w:r>
            </w:ins>
          </w:p>
        </w:tc>
        <w:tc>
          <w:tcPr>
            <w:tcW w:w="2679" w:type="dxa"/>
          </w:tcPr>
          <w:p w14:paraId="71EEAE31" w14:textId="67B78ED4" w:rsidR="002F2CA6" w:rsidRPr="005075A2" w:rsidRDefault="002F2CA6" w:rsidP="002F2CA6">
            <w:pPr>
              <w:pStyle w:val="TAL"/>
              <w:rPr>
                <w:ins w:id="8833" w:author="R4-1809486" w:date="2018-07-11T10:46:00Z"/>
                <w:rFonts w:cs="Arial"/>
              </w:rPr>
            </w:pPr>
            <w:ins w:id="8834" w:author="R4-1809486" w:date="2018-07-11T10:46: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5.2</w:t>
              </w:r>
            </w:ins>
          </w:p>
        </w:tc>
        <w:tc>
          <w:tcPr>
            <w:tcW w:w="2657" w:type="dxa"/>
          </w:tcPr>
          <w:p w14:paraId="6C9D7AF8" w14:textId="7F1EE37A" w:rsidR="002F2CA6" w:rsidRPr="00672B50" w:rsidRDefault="002F2CA6" w:rsidP="002F2CA6">
            <w:pPr>
              <w:pStyle w:val="TAL"/>
              <w:rPr>
                <w:ins w:id="8835" w:author="R4-1809486" w:date="2018-07-11T10:46:00Z"/>
                <w:rFonts w:cs="Arial"/>
                <w:highlight w:val="yellow"/>
                <w:lang w:eastAsia="ja-JP"/>
              </w:rPr>
            </w:pPr>
            <w:ins w:id="8836" w:author="R4-1809486" w:date="2018-07-11T10:46:00Z">
              <w:r>
                <w:rPr>
                  <w:rStyle w:val="CommentReference"/>
                  <w:rFonts w:ascii="Times New Roman" w:hAnsi="Times New Roman"/>
                  <w:lang w:val="en-US"/>
                </w:rPr>
                <w:commentReference w:id="8837"/>
              </w:r>
              <w:r w:rsidRPr="00672B50">
                <w:rPr>
                  <w:rFonts w:cs="Arial"/>
                  <w:highlight w:val="yellow"/>
                  <w:lang w:eastAsia="ja-JP"/>
                </w:rPr>
                <w:t>TBD</w:t>
              </w:r>
              <w:r w:rsidRPr="00672B50">
                <w:rPr>
                  <w:rFonts w:cs="Arial"/>
                </w:rPr>
                <w:t> dB</w:t>
              </w:r>
            </w:ins>
          </w:p>
        </w:tc>
        <w:tc>
          <w:tcPr>
            <w:tcW w:w="2981" w:type="dxa"/>
          </w:tcPr>
          <w:p w14:paraId="3EDA8684" w14:textId="77777777" w:rsidR="002F2CA6" w:rsidRDefault="002F2CA6" w:rsidP="002F2CA6">
            <w:pPr>
              <w:pStyle w:val="TAL"/>
              <w:rPr>
                <w:ins w:id="8838" w:author="R4-1809486" w:date="2018-07-11T10:46:00Z"/>
                <w:rFonts w:cs="Arial"/>
                <w:noProof/>
                <w:lang w:eastAsia="ja-JP"/>
              </w:rPr>
            </w:pPr>
            <w:ins w:id="8839" w:author="R4-1809486" w:date="2018-07-11T10:46:00Z">
              <w:r w:rsidRPr="00953267">
                <w:rPr>
                  <w:rFonts w:cs="Arial"/>
                  <w:noProof/>
                </w:rPr>
                <w:t xml:space="preserve">Formula: </w:t>
              </w:r>
            </w:ins>
          </w:p>
          <w:p w14:paraId="60675DE1" w14:textId="77777777" w:rsidR="002F2CA6" w:rsidRPr="00953267" w:rsidRDefault="002F2CA6" w:rsidP="002F2CA6">
            <w:pPr>
              <w:pStyle w:val="TAL"/>
              <w:rPr>
                <w:ins w:id="8840" w:author="R4-1809486" w:date="2018-07-11T10:46:00Z"/>
                <w:rFonts w:cs="Arial"/>
                <w:noProof/>
              </w:rPr>
            </w:pPr>
            <w:ins w:id="8841" w:author="R4-1809486" w:date="2018-07-11T10:46:00Z">
              <w:r w:rsidRPr="00953267">
                <w:rPr>
                  <w:rFonts w:cs="Arial"/>
                  <w:noProof/>
                </w:rPr>
                <w:t>Wanted signal power + TT</w:t>
              </w:r>
            </w:ins>
          </w:p>
          <w:p w14:paraId="70836EF5" w14:textId="77777777" w:rsidR="002F2CA6" w:rsidRPr="00953267" w:rsidRDefault="002F2CA6" w:rsidP="002F2CA6">
            <w:pPr>
              <w:pStyle w:val="TAL"/>
              <w:rPr>
                <w:ins w:id="8842" w:author="R4-1809486" w:date="2018-07-11T10:46:00Z"/>
                <w:rFonts w:cs="Arial"/>
                <w:noProof/>
              </w:rPr>
            </w:pPr>
          </w:p>
        </w:tc>
      </w:tr>
      <w:tr w:rsidR="002F2CA6" w:rsidRPr="00BA7B97" w14:paraId="6168BC54" w14:textId="77777777" w:rsidTr="00607A83">
        <w:trPr>
          <w:jc w:val="center"/>
          <w:ins w:id="8843" w:author="R4-1809486" w:date="2018-07-11T10:46:00Z"/>
        </w:trPr>
        <w:tc>
          <w:tcPr>
            <w:tcW w:w="1540" w:type="dxa"/>
          </w:tcPr>
          <w:p w14:paraId="5BF3743D" w14:textId="0A0DC02E" w:rsidR="002F2CA6" w:rsidRPr="002330FA" w:rsidRDefault="002F2CA6" w:rsidP="002F2CA6">
            <w:pPr>
              <w:pStyle w:val="TAL"/>
              <w:rPr>
                <w:ins w:id="8844" w:author="R4-1809486" w:date="2018-07-11T10:46:00Z"/>
              </w:rPr>
            </w:pPr>
            <w:ins w:id="8845" w:author="R4-1809486" w:date="2018-07-11T10:46:00Z">
              <w:r w:rsidRPr="002330FA">
                <w:t>7.5</w:t>
              </w:r>
              <w:r>
                <w:rPr>
                  <w:rFonts w:hint="eastAsia"/>
                  <w:lang w:eastAsia="ja-JP"/>
                </w:rPr>
                <w:t>.2</w:t>
              </w:r>
              <w:r w:rsidRPr="002330FA">
                <w:tab/>
              </w:r>
              <w:r>
                <w:rPr>
                  <w:rFonts w:hint="eastAsia"/>
                  <w:lang w:eastAsia="ja-JP"/>
                </w:rPr>
                <w:t>In-band blocking (N</w:t>
              </w:r>
              <w:r w:rsidRPr="00D37197">
                <w:rPr>
                  <w:lang w:eastAsia="ja-JP"/>
                </w:rPr>
                <w:t>arrowband</w:t>
              </w:r>
              <w:r>
                <w:rPr>
                  <w:rFonts w:hint="eastAsia"/>
                  <w:lang w:eastAsia="ja-JP"/>
                </w:rPr>
                <w:t>)</w:t>
              </w:r>
            </w:ins>
          </w:p>
        </w:tc>
        <w:tc>
          <w:tcPr>
            <w:tcW w:w="2679" w:type="dxa"/>
          </w:tcPr>
          <w:p w14:paraId="25BF3050" w14:textId="4C925A22" w:rsidR="002F2CA6" w:rsidRPr="005075A2" w:rsidRDefault="002F2CA6" w:rsidP="002F2CA6">
            <w:pPr>
              <w:pStyle w:val="TAL"/>
              <w:rPr>
                <w:ins w:id="8846" w:author="R4-1809486" w:date="2018-07-11T10:46:00Z"/>
                <w:rFonts w:cs="Arial"/>
              </w:rPr>
            </w:pPr>
            <w:ins w:id="8847" w:author="R4-1809486" w:date="2018-07-11T10:46: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5.2</w:t>
              </w:r>
            </w:ins>
          </w:p>
        </w:tc>
        <w:tc>
          <w:tcPr>
            <w:tcW w:w="2657" w:type="dxa"/>
          </w:tcPr>
          <w:p w14:paraId="32AD32F9" w14:textId="2598B7C0" w:rsidR="002F2CA6" w:rsidRDefault="002F2CA6" w:rsidP="002F2CA6">
            <w:pPr>
              <w:pStyle w:val="TAL"/>
              <w:rPr>
                <w:ins w:id="8848" w:author="R4-1809486" w:date="2018-07-11T10:46:00Z"/>
                <w:rStyle w:val="FootnoteReference"/>
                <w:lang w:val="en-US"/>
              </w:rPr>
            </w:pPr>
            <w:ins w:id="8849" w:author="R4-1809486" w:date="2018-07-11T10:46:00Z">
              <w:r w:rsidRPr="00672B50">
                <w:rPr>
                  <w:rFonts w:cs="Arial"/>
                  <w:highlight w:val="yellow"/>
                  <w:lang w:eastAsia="ja-JP"/>
                </w:rPr>
                <w:t>TBD</w:t>
              </w:r>
              <w:r w:rsidRPr="00672B50">
                <w:rPr>
                  <w:rFonts w:cs="Arial"/>
                </w:rPr>
                <w:t> dB</w:t>
              </w:r>
            </w:ins>
          </w:p>
        </w:tc>
        <w:tc>
          <w:tcPr>
            <w:tcW w:w="2981" w:type="dxa"/>
          </w:tcPr>
          <w:p w14:paraId="6ECDFBB7" w14:textId="77777777" w:rsidR="002F2CA6" w:rsidRDefault="002F2CA6" w:rsidP="002F2CA6">
            <w:pPr>
              <w:pStyle w:val="TAL"/>
              <w:rPr>
                <w:ins w:id="8850" w:author="R4-1809486" w:date="2018-07-11T10:46:00Z"/>
                <w:rFonts w:cs="Arial"/>
                <w:noProof/>
                <w:lang w:eastAsia="ja-JP"/>
              </w:rPr>
            </w:pPr>
            <w:ins w:id="8851" w:author="R4-1809486" w:date="2018-07-11T10:46:00Z">
              <w:r w:rsidRPr="00953267">
                <w:rPr>
                  <w:rFonts w:cs="Arial"/>
                  <w:noProof/>
                </w:rPr>
                <w:t xml:space="preserve">Formula: </w:t>
              </w:r>
            </w:ins>
          </w:p>
          <w:p w14:paraId="6F3E99CF" w14:textId="77777777" w:rsidR="002F2CA6" w:rsidRPr="00953267" w:rsidRDefault="002F2CA6" w:rsidP="002F2CA6">
            <w:pPr>
              <w:pStyle w:val="TAL"/>
              <w:rPr>
                <w:ins w:id="8852" w:author="R4-1809486" w:date="2018-07-11T10:46:00Z"/>
                <w:rFonts w:cs="Arial"/>
                <w:noProof/>
              </w:rPr>
            </w:pPr>
            <w:ins w:id="8853" w:author="R4-1809486" w:date="2018-07-11T10:46:00Z">
              <w:r w:rsidRPr="00953267">
                <w:rPr>
                  <w:rFonts w:cs="Arial"/>
                  <w:noProof/>
                </w:rPr>
                <w:t>Wanted signal power + TT</w:t>
              </w:r>
            </w:ins>
          </w:p>
          <w:p w14:paraId="39893FFE" w14:textId="77777777" w:rsidR="002F2CA6" w:rsidRPr="00953267" w:rsidRDefault="002F2CA6" w:rsidP="002F2CA6">
            <w:pPr>
              <w:pStyle w:val="TAL"/>
              <w:rPr>
                <w:ins w:id="8854" w:author="R4-1809486" w:date="2018-07-11T10:46:00Z"/>
                <w:rFonts w:cs="Arial"/>
                <w:noProof/>
              </w:rPr>
            </w:pPr>
          </w:p>
        </w:tc>
      </w:tr>
      <w:tr w:rsidR="002F2CA6" w:rsidRPr="00BA7B97" w14:paraId="18D89922" w14:textId="77777777" w:rsidTr="00607A83">
        <w:trPr>
          <w:jc w:val="center"/>
          <w:ins w:id="8855" w:author="R4-1809486" w:date="2018-07-11T10:46:00Z"/>
        </w:trPr>
        <w:tc>
          <w:tcPr>
            <w:tcW w:w="1540" w:type="dxa"/>
          </w:tcPr>
          <w:p w14:paraId="132A1060" w14:textId="48776A1E" w:rsidR="002F2CA6" w:rsidRPr="002330FA" w:rsidRDefault="002F2CA6" w:rsidP="002F2CA6">
            <w:pPr>
              <w:pStyle w:val="TAL"/>
              <w:rPr>
                <w:ins w:id="8856" w:author="R4-1809486" w:date="2018-07-11T10:46:00Z"/>
              </w:rPr>
            </w:pPr>
            <w:ins w:id="8857" w:author="R4-1809486" w:date="2018-07-11T10:46:00Z">
              <w:r w:rsidRPr="002330FA">
                <w:t>7.6</w:t>
              </w:r>
              <w:r w:rsidRPr="002330FA">
                <w:tab/>
                <w:t>OTA out-of-band blocking</w:t>
              </w:r>
            </w:ins>
          </w:p>
        </w:tc>
        <w:tc>
          <w:tcPr>
            <w:tcW w:w="2679" w:type="dxa"/>
          </w:tcPr>
          <w:p w14:paraId="4FC2E587" w14:textId="282EE6A7" w:rsidR="002F2CA6" w:rsidRPr="005075A2" w:rsidRDefault="002F2CA6" w:rsidP="002F2CA6">
            <w:pPr>
              <w:pStyle w:val="TAL"/>
              <w:rPr>
                <w:ins w:id="8858" w:author="R4-1809486" w:date="2018-07-11T10:46:00Z"/>
                <w:rFonts w:cs="Arial"/>
              </w:rPr>
            </w:pPr>
            <w:ins w:id="8859" w:author="R4-1809486" w:date="2018-07-11T10:46: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6</w:t>
              </w:r>
            </w:ins>
          </w:p>
        </w:tc>
        <w:tc>
          <w:tcPr>
            <w:tcW w:w="2657" w:type="dxa"/>
          </w:tcPr>
          <w:p w14:paraId="02EC3DCB" w14:textId="2A5361C5" w:rsidR="002F2CA6" w:rsidRPr="00672B50" w:rsidRDefault="002F2CA6" w:rsidP="002F2CA6">
            <w:pPr>
              <w:pStyle w:val="TAL"/>
              <w:rPr>
                <w:ins w:id="8860" w:author="R4-1809486" w:date="2018-07-11T10:46:00Z"/>
                <w:rFonts w:cs="Arial"/>
                <w:highlight w:val="yellow"/>
                <w:lang w:eastAsia="ja-JP"/>
              </w:rPr>
            </w:pPr>
            <w:ins w:id="8861" w:author="R4-1809486" w:date="2018-07-11T10:46:00Z">
              <w:r w:rsidRPr="00F4168E">
                <w:rPr>
                  <w:rFonts w:cs="Arial" w:hint="eastAsia"/>
                  <w:highlight w:val="yellow"/>
                  <w:lang w:eastAsia="ja-JP"/>
                </w:rPr>
                <w:t>TBD</w:t>
              </w:r>
              <w:r>
                <w:rPr>
                  <w:rFonts w:cs="Arial" w:hint="eastAsia"/>
                  <w:lang w:eastAsia="ja-JP"/>
                </w:rPr>
                <w:t xml:space="preserve"> dB</w:t>
              </w:r>
            </w:ins>
          </w:p>
        </w:tc>
        <w:tc>
          <w:tcPr>
            <w:tcW w:w="2981" w:type="dxa"/>
          </w:tcPr>
          <w:p w14:paraId="5BDA98E2" w14:textId="77777777" w:rsidR="002F2CA6" w:rsidRPr="00953267" w:rsidRDefault="002F2CA6" w:rsidP="002F2CA6">
            <w:pPr>
              <w:pStyle w:val="TAL"/>
              <w:rPr>
                <w:ins w:id="8862" w:author="R4-1809486" w:date="2018-07-11T10:46:00Z"/>
                <w:rFonts w:cs="Arial"/>
                <w:noProof/>
              </w:rPr>
            </w:pPr>
            <w:ins w:id="8863" w:author="R4-1809486" w:date="2018-07-11T10:46:00Z">
              <w:r w:rsidRPr="00953267">
                <w:rPr>
                  <w:rFonts w:cs="Arial"/>
                  <w:noProof/>
                </w:rPr>
                <w:t>Formula:</w:t>
              </w:r>
            </w:ins>
          </w:p>
          <w:p w14:paraId="3C0B4EBE" w14:textId="6C27F987" w:rsidR="002F2CA6" w:rsidRPr="00953267" w:rsidRDefault="002F2CA6" w:rsidP="002F2CA6">
            <w:pPr>
              <w:pStyle w:val="TAL"/>
              <w:rPr>
                <w:ins w:id="8864" w:author="R4-1809486" w:date="2018-07-11T10:46:00Z"/>
                <w:rFonts w:cs="Arial"/>
                <w:noProof/>
              </w:rPr>
            </w:pPr>
            <w:ins w:id="8865" w:author="R4-1809486" w:date="2018-07-11T10:46:00Z">
              <w:r w:rsidRPr="00953267">
                <w:rPr>
                  <w:rFonts w:cs="Arial"/>
                  <w:noProof/>
                </w:rPr>
                <w:t>Wanted signal power + TT</w:t>
              </w:r>
            </w:ins>
          </w:p>
        </w:tc>
      </w:tr>
      <w:tr w:rsidR="002F2CA6" w:rsidRPr="00BA7B97" w14:paraId="253BEBCB" w14:textId="77777777" w:rsidTr="00607A83">
        <w:trPr>
          <w:jc w:val="center"/>
          <w:ins w:id="8866" w:author="R4-1809486" w:date="2018-07-11T10:46:00Z"/>
        </w:trPr>
        <w:tc>
          <w:tcPr>
            <w:tcW w:w="1540" w:type="dxa"/>
          </w:tcPr>
          <w:p w14:paraId="5312278C" w14:textId="06D197DA" w:rsidR="002F2CA6" w:rsidRPr="002330FA" w:rsidRDefault="002F2CA6" w:rsidP="002F2CA6">
            <w:pPr>
              <w:pStyle w:val="TAL"/>
              <w:rPr>
                <w:ins w:id="8867" w:author="R4-1809486" w:date="2018-07-11T10:46:00Z"/>
              </w:rPr>
            </w:pPr>
            <w:ins w:id="8868" w:author="R4-1809486" w:date="2018-07-11T10:46:00Z">
              <w:r w:rsidRPr="002330FA">
                <w:t>7.7</w:t>
              </w:r>
              <w:r w:rsidRPr="002330FA">
                <w:tab/>
                <w:t>OTA receiver spurious emissions</w:t>
              </w:r>
            </w:ins>
          </w:p>
        </w:tc>
        <w:tc>
          <w:tcPr>
            <w:tcW w:w="2679" w:type="dxa"/>
          </w:tcPr>
          <w:p w14:paraId="7A840949" w14:textId="31BB3627" w:rsidR="002F2CA6" w:rsidRPr="005075A2" w:rsidRDefault="002F2CA6" w:rsidP="002F2CA6">
            <w:pPr>
              <w:pStyle w:val="TAL"/>
              <w:rPr>
                <w:ins w:id="8869" w:author="R4-1809486" w:date="2018-07-11T10:46:00Z"/>
                <w:rFonts w:cs="Arial"/>
              </w:rPr>
            </w:pPr>
            <w:ins w:id="8870" w:author="R4-1809486" w:date="2018-07-11T10:46: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Pr>
                  <w:rFonts w:cs="Arial" w:hint="eastAsia"/>
                  <w:lang w:eastAsia="ja-JP"/>
                </w:rPr>
                <w:t>10.7</w:t>
              </w:r>
            </w:ins>
          </w:p>
        </w:tc>
        <w:tc>
          <w:tcPr>
            <w:tcW w:w="2657" w:type="dxa"/>
          </w:tcPr>
          <w:p w14:paraId="36653725" w14:textId="7619333B" w:rsidR="002F2CA6" w:rsidRPr="00F4168E" w:rsidRDefault="002F2CA6" w:rsidP="002F2CA6">
            <w:pPr>
              <w:pStyle w:val="TAL"/>
              <w:rPr>
                <w:ins w:id="8871" w:author="R4-1809486" w:date="2018-07-11T10:46:00Z"/>
                <w:rFonts w:cs="Arial"/>
                <w:highlight w:val="yellow"/>
                <w:lang w:eastAsia="ja-JP"/>
              </w:rPr>
            </w:pPr>
            <w:ins w:id="8872" w:author="R4-1809486" w:date="2018-07-11T10:46:00Z">
              <w:r>
                <w:rPr>
                  <w:rStyle w:val="CommentReference"/>
                  <w:rFonts w:ascii="Times New Roman" w:hAnsi="Times New Roman"/>
                  <w:lang w:val="en-US"/>
                </w:rPr>
                <w:commentReference w:id="8873"/>
              </w:r>
              <w:r w:rsidRPr="00672B50">
                <w:rPr>
                  <w:rFonts w:cs="Arial"/>
                  <w:highlight w:val="yellow"/>
                  <w:lang w:eastAsia="ja-JP"/>
                </w:rPr>
                <w:t>TBD</w:t>
              </w:r>
              <w:r>
                <w:rPr>
                  <w:rFonts w:cs="Arial" w:hint="eastAsia"/>
                  <w:lang w:eastAsia="ja-JP"/>
                </w:rPr>
                <w:t xml:space="preserve"> dB</w:t>
              </w:r>
            </w:ins>
          </w:p>
        </w:tc>
        <w:tc>
          <w:tcPr>
            <w:tcW w:w="2981" w:type="dxa"/>
          </w:tcPr>
          <w:p w14:paraId="1A1CC332" w14:textId="77777777" w:rsidR="002F2CA6" w:rsidRPr="00953267" w:rsidRDefault="002F2CA6" w:rsidP="002F2CA6">
            <w:pPr>
              <w:pStyle w:val="TAL"/>
              <w:rPr>
                <w:ins w:id="8874" w:author="R4-1809486" w:date="2018-07-11T10:46:00Z"/>
                <w:rFonts w:cs="v4.2.0"/>
              </w:rPr>
            </w:pPr>
            <w:ins w:id="8875" w:author="R4-1809486" w:date="2018-07-11T10:46:00Z">
              <w:r w:rsidRPr="00953267">
                <w:rPr>
                  <w:rFonts w:cs="v4.2.0"/>
                </w:rPr>
                <w:t>Formula:</w:t>
              </w:r>
            </w:ins>
          </w:p>
          <w:p w14:paraId="5C7902DE" w14:textId="77777777" w:rsidR="002F2CA6" w:rsidRPr="00953267" w:rsidRDefault="002F2CA6" w:rsidP="002F2CA6">
            <w:pPr>
              <w:pStyle w:val="TAL"/>
              <w:rPr>
                <w:ins w:id="8876" w:author="R4-1809486" w:date="2018-07-11T10:46:00Z"/>
                <w:rFonts w:cs="v4.2.0"/>
              </w:rPr>
            </w:pPr>
            <w:ins w:id="8877" w:author="R4-1809486" w:date="2018-07-11T10:46:00Z">
              <w:r w:rsidRPr="00953267">
                <w:rPr>
                  <w:rFonts w:cs="v4.2.0"/>
                </w:rPr>
                <w:t xml:space="preserve">Minimum Requirement + TT </w:t>
              </w:r>
            </w:ins>
          </w:p>
          <w:p w14:paraId="64016992" w14:textId="77777777" w:rsidR="002F2CA6" w:rsidRPr="00953267" w:rsidRDefault="002F2CA6" w:rsidP="002F2CA6">
            <w:pPr>
              <w:pStyle w:val="TAL"/>
              <w:rPr>
                <w:ins w:id="8878" w:author="R4-1809486" w:date="2018-07-11T10:46:00Z"/>
                <w:rFonts w:cs="Arial"/>
                <w:noProof/>
              </w:rPr>
            </w:pPr>
          </w:p>
        </w:tc>
      </w:tr>
      <w:tr w:rsidR="002F2CA6" w:rsidRPr="00BA7B97" w14:paraId="47486C26" w14:textId="77777777" w:rsidTr="00607A83">
        <w:trPr>
          <w:jc w:val="center"/>
          <w:ins w:id="8879" w:author="R4-1809486" w:date="2018-07-11T10:46:00Z"/>
        </w:trPr>
        <w:tc>
          <w:tcPr>
            <w:tcW w:w="1540" w:type="dxa"/>
          </w:tcPr>
          <w:p w14:paraId="1877450A" w14:textId="4069BCA1" w:rsidR="002F2CA6" w:rsidRPr="002330FA" w:rsidRDefault="002F2CA6" w:rsidP="002F2CA6">
            <w:pPr>
              <w:pStyle w:val="TAL"/>
              <w:rPr>
                <w:ins w:id="8880" w:author="R4-1809486" w:date="2018-07-11T10:46:00Z"/>
              </w:rPr>
            </w:pPr>
            <w:ins w:id="8881" w:author="R4-1809486" w:date="2018-07-11T10:46:00Z">
              <w:r w:rsidRPr="002330FA">
                <w:t>7.8</w:t>
              </w:r>
              <w:r w:rsidRPr="002330FA">
                <w:tab/>
                <w:t>OTA receiver intermodulation</w:t>
              </w:r>
            </w:ins>
          </w:p>
        </w:tc>
        <w:tc>
          <w:tcPr>
            <w:tcW w:w="2679" w:type="dxa"/>
          </w:tcPr>
          <w:p w14:paraId="32A0545E" w14:textId="337649A0" w:rsidR="002F2CA6" w:rsidRPr="005075A2" w:rsidRDefault="002F2CA6" w:rsidP="002F2CA6">
            <w:pPr>
              <w:pStyle w:val="TAL"/>
              <w:rPr>
                <w:ins w:id="8882" w:author="R4-1809486" w:date="2018-07-11T10:46:00Z"/>
                <w:rFonts w:cs="Arial"/>
              </w:rPr>
            </w:pPr>
            <w:ins w:id="8883" w:author="R4-1809486" w:date="2018-07-11T10:46: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Pr>
                  <w:rFonts w:cs="Arial" w:hint="eastAsia"/>
                  <w:lang w:eastAsia="ja-JP"/>
                </w:rPr>
                <w:t>10.8</w:t>
              </w:r>
            </w:ins>
          </w:p>
        </w:tc>
        <w:tc>
          <w:tcPr>
            <w:tcW w:w="2657" w:type="dxa"/>
          </w:tcPr>
          <w:p w14:paraId="4BD17BC8" w14:textId="5BF3507F" w:rsidR="002F2CA6" w:rsidRDefault="002F2CA6" w:rsidP="002F2CA6">
            <w:pPr>
              <w:pStyle w:val="TAL"/>
              <w:rPr>
                <w:ins w:id="8884" w:author="R4-1809486" w:date="2018-07-11T10:46:00Z"/>
                <w:rStyle w:val="FootnoteReference"/>
                <w:lang w:val="en-US"/>
              </w:rPr>
            </w:pPr>
            <w:ins w:id="8885" w:author="R4-1809486" w:date="2018-07-11T10:46:00Z">
              <w:r>
                <w:rPr>
                  <w:rStyle w:val="CommentReference"/>
                  <w:rFonts w:ascii="Times New Roman" w:hAnsi="Times New Roman"/>
                  <w:lang w:val="en-US"/>
                </w:rPr>
                <w:commentReference w:id="8886"/>
              </w:r>
              <w:r w:rsidRPr="00672B50">
                <w:rPr>
                  <w:rFonts w:cs="Arial"/>
                  <w:highlight w:val="yellow"/>
                  <w:lang w:eastAsia="ja-JP"/>
                </w:rPr>
                <w:t>TBD</w:t>
              </w:r>
              <w:r w:rsidRPr="00672B50">
                <w:rPr>
                  <w:rFonts w:cs="Arial"/>
                </w:rPr>
                <w:t> dB</w:t>
              </w:r>
            </w:ins>
          </w:p>
        </w:tc>
        <w:tc>
          <w:tcPr>
            <w:tcW w:w="2981" w:type="dxa"/>
          </w:tcPr>
          <w:p w14:paraId="6CB92D3E" w14:textId="77777777" w:rsidR="002F2CA6" w:rsidRPr="00953267" w:rsidRDefault="002F2CA6" w:rsidP="002F2CA6">
            <w:pPr>
              <w:pStyle w:val="TAL"/>
              <w:rPr>
                <w:ins w:id="8887" w:author="R4-1809486" w:date="2018-07-11T10:46:00Z"/>
                <w:rFonts w:cs="Arial"/>
                <w:noProof/>
              </w:rPr>
            </w:pPr>
            <w:ins w:id="8888" w:author="R4-1809486" w:date="2018-07-11T10:46:00Z">
              <w:r w:rsidRPr="00953267">
                <w:rPr>
                  <w:rFonts w:cs="Arial"/>
                  <w:noProof/>
                </w:rPr>
                <w:t>Formula:</w:t>
              </w:r>
            </w:ins>
          </w:p>
          <w:p w14:paraId="3E867522" w14:textId="170996FE" w:rsidR="002F2CA6" w:rsidRPr="00953267" w:rsidRDefault="002F2CA6" w:rsidP="002F2CA6">
            <w:pPr>
              <w:pStyle w:val="TAL"/>
              <w:rPr>
                <w:ins w:id="8889" w:author="R4-1809486" w:date="2018-07-11T10:46:00Z"/>
                <w:rFonts w:cs="v4.2.0"/>
              </w:rPr>
            </w:pPr>
            <w:ins w:id="8890" w:author="R4-1809486" w:date="2018-07-11T10:46:00Z">
              <w:r w:rsidRPr="00953267">
                <w:rPr>
                  <w:rFonts w:cs="Arial"/>
                  <w:noProof/>
                </w:rPr>
                <w:t>Wanted signal power + TT</w:t>
              </w:r>
            </w:ins>
          </w:p>
        </w:tc>
      </w:tr>
      <w:tr w:rsidR="002F2CA6" w:rsidRPr="00BA7B97" w14:paraId="2DEED37A" w14:textId="77777777" w:rsidTr="00607A83">
        <w:trPr>
          <w:jc w:val="center"/>
          <w:ins w:id="8891" w:author="R4-1809486" w:date="2018-07-11T10:46:00Z"/>
        </w:trPr>
        <w:tc>
          <w:tcPr>
            <w:tcW w:w="1540" w:type="dxa"/>
          </w:tcPr>
          <w:p w14:paraId="3AA9897A" w14:textId="3E33BD0F" w:rsidR="002F2CA6" w:rsidRPr="002330FA" w:rsidRDefault="002F2CA6" w:rsidP="002F2CA6">
            <w:pPr>
              <w:pStyle w:val="TAL"/>
              <w:rPr>
                <w:ins w:id="8892" w:author="R4-1809486" w:date="2018-07-11T10:46:00Z"/>
              </w:rPr>
            </w:pPr>
            <w:ins w:id="8893" w:author="R4-1809486" w:date="2018-07-11T10:46:00Z">
              <w:r w:rsidRPr="002330FA">
                <w:t>7.9</w:t>
              </w:r>
              <w:r w:rsidRPr="002330FA">
                <w:tab/>
                <w:t>OTA in-channel selectivity</w:t>
              </w:r>
            </w:ins>
          </w:p>
        </w:tc>
        <w:tc>
          <w:tcPr>
            <w:tcW w:w="2679" w:type="dxa"/>
          </w:tcPr>
          <w:p w14:paraId="150BCE10" w14:textId="61E8C073" w:rsidR="002F2CA6" w:rsidRPr="005075A2" w:rsidRDefault="002F2CA6" w:rsidP="002F2CA6">
            <w:pPr>
              <w:pStyle w:val="TAL"/>
              <w:rPr>
                <w:ins w:id="8894" w:author="R4-1809486" w:date="2018-07-11T10:46:00Z"/>
                <w:rFonts w:cs="Arial"/>
              </w:rPr>
            </w:pPr>
            <w:ins w:id="8895" w:author="R4-1809486" w:date="2018-07-11T10:46: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Pr>
                  <w:rFonts w:cs="Arial" w:hint="eastAsia"/>
                  <w:lang w:eastAsia="ja-JP"/>
                </w:rPr>
                <w:t>10.9</w:t>
              </w:r>
            </w:ins>
          </w:p>
        </w:tc>
        <w:tc>
          <w:tcPr>
            <w:tcW w:w="2657" w:type="dxa"/>
          </w:tcPr>
          <w:p w14:paraId="00ECECE5" w14:textId="392BF5C3" w:rsidR="002F2CA6" w:rsidRDefault="002F2CA6" w:rsidP="002F2CA6">
            <w:pPr>
              <w:pStyle w:val="TAL"/>
              <w:rPr>
                <w:ins w:id="8896" w:author="R4-1809486" w:date="2018-07-11T10:46:00Z"/>
                <w:rStyle w:val="FootnoteReference"/>
                <w:lang w:val="en-US"/>
              </w:rPr>
            </w:pPr>
            <w:ins w:id="8897" w:author="R4-1809486" w:date="2018-07-11T10:46:00Z">
              <w:r w:rsidRPr="00672B50">
                <w:rPr>
                  <w:rFonts w:cs="Arial"/>
                  <w:highlight w:val="yellow"/>
                  <w:lang w:eastAsia="ja-JP"/>
                </w:rPr>
                <w:t>TBD</w:t>
              </w:r>
              <w:r w:rsidRPr="00672B50">
                <w:rPr>
                  <w:rFonts w:cs="Arial"/>
                </w:rPr>
                <w:t> dB</w:t>
              </w:r>
            </w:ins>
          </w:p>
        </w:tc>
        <w:tc>
          <w:tcPr>
            <w:tcW w:w="2981" w:type="dxa"/>
          </w:tcPr>
          <w:p w14:paraId="66800896" w14:textId="77777777" w:rsidR="002F2CA6" w:rsidRPr="00953267" w:rsidRDefault="002F2CA6" w:rsidP="002F2CA6">
            <w:pPr>
              <w:pStyle w:val="TAL"/>
              <w:rPr>
                <w:ins w:id="8898" w:author="R4-1809486" w:date="2018-07-11T10:46:00Z"/>
                <w:rFonts w:cs="Arial"/>
                <w:noProof/>
              </w:rPr>
            </w:pPr>
            <w:ins w:id="8899" w:author="R4-1809486" w:date="2018-07-11T10:46:00Z">
              <w:r w:rsidRPr="00953267">
                <w:rPr>
                  <w:rFonts w:cs="Arial"/>
                  <w:noProof/>
                </w:rPr>
                <w:t>Formula:</w:t>
              </w:r>
            </w:ins>
          </w:p>
          <w:p w14:paraId="1C48BFB2" w14:textId="58D65F06" w:rsidR="002F2CA6" w:rsidRPr="00953267" w:rsidRDefault="002F2CA6" w:rsidP="002F2CA6">
            <w:pPr>
              <w:pStyle w:val="TAL"/>
              <w:rPr>
                <w:ins w:id="8900" w:author="R4-1809486" w:date="2018-07-11T10:46:00Z"/>
                <w:rFonts w:cs="Arial"/>
                <w:noProof/>
              </w:rPr>
            </w:pPr>
            <w:ins w:id="8901" w:author="R4-1809486" w:date="2018-07-11T10:46:00Z">
              <w:r w:rsidRPr="00953267">
                <w:rPr>
                  <w:rFonts w:cs="Arial"/>
                  <w:noProof/>
                </w:rPr>
                <w:t>Wanted signal power + TT</w:t>
              </w:r>
              <w:r w:rsidRPr="00672B50">
                <w:rPr>
                  <w:highlight w:val="yellow"/>
                </w:rPr>
                <w:t xml:space="preserve"> </w:t>
              </w:r>
            </w:ins>
          </w:p>
        </w:tc>
      </w:tr>
    </w:tbl>
    <w:p w14:paraId="789C438F" w14:textId="77777777" w:rsidR="00E2689C" w:rsidRDefault="00E2689C" w:rsidP="00E2689C">
      <w:pPr>
        <w:spacing w:after="0"/>
        <w:rPr>
          <w:ins w:id="8902" w:author="R4-1809486" w:date="2018-07-11T10:48:00Z"/>
          <w:rFonts w:ascii="Arial" w:hAnsi="Arial"/>
          <w:sz w:val="36"/>
          <w:lang w:eastAsia="ja-JP"/>
        </w:rPr>
      </w:pPr>
    </w:p>
    <w:p w14:paraId="1DD8CDB2" w14:textId="77777777" w:rsidR="00E2689C" w:rsidRPr="008F0912" w:rsidRDefault="00E2689C" w:rsidP="00E2689C">
      <w:pPr>
        <w:pStyle w:val="TH"/>
        <w:rPr>
          <w:ins w:id="8903" w:author="R4-1809486" w:date="2018-07-11T10:48:00Z"/>
        </w:rPr>
      </w:pPr>
      <w:ins w:id="8904" w:author="R4-1809486" w:date="2018-07-11T10:48:00Z">
        <w:r>
          <w:lastRenderedPageBreak/>
          <w:t>Table C.2-</w:t>
        </w:r>
        <w:r>
          <w:rPr>
            <w:rFonts w:hint="eastAsia"/>
            <w:lang w:eastAsia="ja-JP"/>
          </w:rPr>
          <w:t>2</w:t>
        </w:r>
        <w:r w:rsidRPr="008F0912">
          <w:t xml:space="preserve">: </w:t>
        </w:r>
        <w:r>
          <w:t>Derivation of test r</w:t>
        </w:r>
        <w:r w:rsidRPr="008F0912">
          <w:t>equirements (</w:t>
        </w:r>
        <w:r>
          <w:rPr>
            <w:rFonts w:hint="eastAsia"/>
            <w:lang w:eastAsia="ja-JP"/>
          </w:rPr>
          <w:t xml:space="preserve">FR2 </w:t>
        </w:r>
        <w:r w:rsidRPr="008F0912">
          <w:t>OTA receiver tests)</w:t>
        </w:r>
      </w:ins>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40"/>
        <w:gridCol w:w="2679"/>
        <w:gridCol w:w="2657"/>
        <w:gridCol w:w="2981"/>
      </w:tblGrid>
      <w:tr w:rsidR="00E2689C" w:rsidRPr="005075A2" w14:paraId="4F1A8D4F" w14:textId="77777777" w:rsidTr="00A45401">
        <w:trPr>
          <w:jc w:val="center"/>
          <w:ins w:id="8905" w:author="R4-1809486" w:date="2018-07-11T10:48:00Z"/>
        </w:trPr>
        <w:tc>
          <w:tcPr>
            <w:tcW w:w="1540" w:type="dxa"/>
          </w:tcPr>
          <w:p w14:paraId="2157EC2C" w14:textId="77777777" w:rsidR="00E2689C" w:rsidRPr="002F1EC8" w:rsidRDefault="00E2689C" w:rsidP="00A45401">
            <w:pPr>
              <w:pStyle w:val="TAH"/>
              <w:rPr>
                <w:ins w:id="8906" w:author="R4-1809486" w:date="2018-07-11T10:48:00Z"/>
                <w:rFonts w:cs="v4.2.0"/>
              </w:rPr>
            </w:pPr>
            <w:ins w:id="8907" w:author="R4-1809486" w:date="2018-07-11T10:48:00Z">
              <w:r w:rsidRPr="002F1EC8">
                <w:rPr>
                  <w:rFonts w:cs="v4.2.0"/>
                </w:rPr>
                <w:t xml:space="preserve">Test </w:t>
              </w:r>
            </w:ins>
          </w:p>
        </w:tc>
        <w:tc>
          <w:tcPr>
            <w:tcW w:w="2679" w:type="dxa"/>
          </w:tcPr>
          <w:p w14:paraId="450C2AE7" w14:textId="77777777" w:rsidR="00E2689C" w:rsidRPr="002F1EC8" w:rsidRDefault="00E2689C" w:rsidP="00A45401">
            <w:pPr>
              <w:pStyle w:val="TAH"/>
              <w:rPr>
                <w:ins w:id="8908" w:author="R4-1809486" w:date="2018-07-11T10:48:00Z"/>
                <w:rFonts w:cs="v4.2.0"/>
              </w:rPr>
            </w:pPr>
            <w:ins w:id="8909" w:author="R4-1809486" w:date="2018-07-11T10:48:00Z">
              <w:r w:rsidRPr="00FB348E">
                <w:rPr>
                  <w:rFonts w:cs="v4.2.0"/>
                </w:rPr>
                <w:t>Minimum r</w:t>
              </w:r>
              <w:r w:rsidRPr="002F1EC8">
                <w:rPr>
                  <w:rFonts w:cs="v4.2.0"/>
                </w:rPr>
                <w:t>equirement in 3GPP TS </w:t>
              </w:r>
              <w:r w:rsidRPr="00FB348E">
                <w:rPr>
                  <w:rFonts w:cs="v4.2.0"/>
                </w:rPr>
                <w:t>38.104 [2</w:t>
              </w:r>
              <w:r w:rsidRPr="002F1EC8">
                <w:rPr>
                  <w:rFonts w:cs="v4.2.0"/>
                </w:rPr>
                <w:t>]</w:t>
              </w:r>
            </w:ins>
          </w:p>
        </w:tc>
        <w:tc>
          <w:tcPr>
            <w:tcW w:w="2657" w:type="dxa"/>
          </w:tcPr>
          <w:p w14:paraId="7ED6AE5D" w14:textId="77777777" w:rsidR="00E2689C" w:rsidRPr="00FB348E" w:rsidRDefault="00E2689C" w:rsidP="00A45401">
            <w:pPr>
              <w:pStyle w:val="TAH"/>
              <w:rPr>
                <w:ins w:id="8910" w:author="R4-1809486" w:date="2018-07-11T10:48:00Z"/>
                <w:rFonts w:cs="v4.2.0"/>
              </w:rPr>
            </w:pPr>
            <w:ins w:id="8911" w:author="R4-1809486" w:date="2018-07-11T10:48:00Z">
              <w:r w:rsidRPr="00672B50">
                <w:rPr>
                  <w:rFonts w:cs="v4.2.0"/>
                </w:rPr>
                <w:t>Test Tolerance</w:t>
              </w:r>
            </w:ins>
          </w:p>
          <w:p w14:paraId="0CEC2CCF" w14:textId="77777777" w:rsidR="00E2689C" w:rsidRPr="00672B50" w:rsidRDefault="00E2689C" w:rsidP="00A45401">
            <w:pPr>
              <w:pStyle w:val="TAH"/>
              <w:rPr>
                <w:ins w:id="8912" w:author="R4-1809486" w:date="2018-07-11T10:48:00Z"/>
                <w:rFonts w:cs="v4.2.0"/>
              </w:rPr>
            </w:pPr>
            <w:ins w:id="8913" w:author="R4-1809486" w:date="2018-07-11T10:48:00Z">
              <w:r w:rsidRPr="00672B50">
                <w:rPr>
                  <w:rFonts w:cs="v4.2.0"/>
                </w:rPr>
                <w:t>(TT</w:t>
              </w:r>
              <w:r w:rsidRPr="00672B50">
                <w:rPr>
                  <w:rFonts w:cs="v4.2.0"/>
                  <w:vertAlign w:val="subscript"/>
                </w:rPr>
                <w:t>OTA</w:t>
              </w:r>
              <w:r w:rsidRPr="00672B50">
                <w:rPr>
                  <w:rFonts w:cs="v4.2.0"/>
                </w:rPr>
                <w:t>)</w:t>
              </w:r>
            </w:ins>
          </w:p>
        </w:tc>
        <w:tc>
          <w:tcPr>
            <w:tcW w:w="2981" w:type="dxa"/>
          </w:tcPr>
          <w:p w14:paraId="5B7FC0F6" w14:textId="77777777" w:rsidR="00E2689C" w:rsidRPr="00672B50" w:rsidRDefault="00E2689C" w:rsidP="00A45401">
            <w:pPr>
              <w:pStyle w:val="TAH"/>
              <w:rPr>
                <w:ins w:id="8914" w:author="R4-1809486" w:date="2018-07-11T10:48:00Z"/>
                <w:rFonts w:cs="v4.2.0"/>
              </w:rPr>
            </w:pPr>
            <w:ins w:id="8915" w:author="R4-1809486" w:date="2018-07-11T10:48:00Z">
              <w:r w:rsidRPr="00672B50">
                <w:rPr>
                  <w:rFonts w:cs="v4.2.0"/>
                </w:rPr>
                <w:t>Tes</w:t>
              </w:r>
              <w:r w:rsidRPr="00FB348E">
                <w:rPr>
                  <w:rFonts w:cs="v4.2.0"/>
                </w:rPr>
                <w:t>t r</w:t>
              </w:r>
              <w:r w:rsidRPr="00672B50">
                <w:rPr>
                  <w:rFonts w:cs="v4.2.0"/>
                </w:rPr>
                <w:t>equirement in the present document</w:t>
              </w:r>
            </w:ins>
          </w:p>
        </w:tc>
      </w:tr>
      <w:tr w:rsidR="00E2689C" w:rsidRPr="00BA7B97" w14:paraId="65B62A0F" w14:textId="77777777" w:rsidTr="00A45401">
        <w:trPr>
          <w:trHeight w:val="199"/>
          <w:jc w:val="center"/>
          <w:ins w:id="8916" w:author="R4-1809486" w:date="2018-07-11T10:48:00Z"/>
        </w:trPr>
        <w:tc>
          <w:tcPr>
            <w:tcW w:w="1540" w:type="dxa"/>
          </w:tcPr>
          <w:p w14:paraId="48ABF7C6" w14:textId="77777777" w:rsidR="00E2689C" w:rsidRPr="002F1EC8" w:rsidRDefault="00E2689C" w:rsidP="00A45401">
            <w:pPr>
              <w:pStyle w:val="TAL"/>
              <w:rPr>
                <w:ins w:id="8917" w:author="R4-1809486" w:date="2018-07-11T10:48:00Z"/>
              </w:rPr>
            </w:pPr>
            <w:ins w:id="8918" w:author="R4-1809486" w:date="2018-07-11T10:48:00Z">
              <w:r w:rsidRPr="002330FA">
                <w:t>7.3</w:t>
              </w:r>
              <w:r w:rsidRPr="002330FA">
                <w:tab/>
                <w:t>OTA reference sensitivity level</w:t>
              </w:r>
            </w:ins>
          </w:p>
        </w:tc>
        <w:tc>
          <w:tcPr>
            <w:tcW w:w="2679" w:type="dxa"/>
          </w:tcPr>
          <w:p w14:paraId="084D4C3D" w14:textId="77777777" w:rsidR="00E2689C" w:rsidRPr="002F1EC8" w:rsidRDefault="00E2689C" w:rsidP="00A45401">
            <w:pPr>
              <w:pStyle w:val="TAL"/>
              <w:rPr>
                <w:ins w:id="8919" w:author="R4-1809486" w:date="2018-07-11T10:48:00Z"/>
                <w:rFonts w:cs="Arial"/>
                <w:lang w:eastAsia="ja-JP"/>
              </w:rPr>
            </w:pPr>
            <w:ins w:id="8920" w:author="R4-1809486" w:date="2018-07-11T10:48: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3</w:t>
              </w:r>
            </w:ins>
          </w:p>
        </w:tc>
        <w:tc>
          <w:tcPr>
            <w:tcW w:w="2657" w:type="dxa"/>
          </w:tcPr>
          <w:p w14:paraId="18726374" w14:textId="77777777" w:rsidR="00E2689C" w:rsidRPr="001F43D7" w:rsidRDefault="00E2689C" w:rsidP="00A45401">
            <w:pPr>
              <w:pStyle w:val="TAL"/>
              <w:rPr>
                <w:ins w:id="8921" w:author="R4-1809486" w:date="2018-07-11T10:48:00Z"/>
                <w:rFonts w:cs="Arial"/>
                <w:lang w:eastAsia="ja-JP"/>
              </w:rPr>
            </w:pPr>
            <w:ins w:id="8922" w:author="R4-1809486" w:date="2018-07-11T10:48:00Z">
              <w:r w:rsidRPr="00F4168E">
                <w:rPr>
                  <w:rFonts w:cs="Arial" w:hint="eastAsia"/>
                  <w:highlight w:val="yellow"/>
                  <w:lang w:eastAsia="ja-JP"/>
                </w:rPr>
                <w:t>TBD</w:t>
              </w:r>
              <w:r>
                <w:rPr>
                  <w:rFonts w:cs="Arial" w:hint="eastAsia"/>
                  <w:lang w:eastAsia="ja-JP"/>
                </w:rPr>
                <w:t xml:space="preserve"> dB</w:t>
              </w:r>
            </w:ins>
          </w:p>
        </w:tc>
        <w:tc>
          <w:tcPr>
            <w:tcW w:w="2981" w:type="dxa"/>
          </w:tcPr>
          <w:p w14:paraId="775E21D1" w14:textId="77777777" w:rsidR="00E2689C" w:rsidRDefault="00E2689C" w:rsidP="00A45401">
            <w:pPr>
              <w:pStyle w:val="TAL"/>
              <w:rPr>
                <w:ins w:id="8923" w:author="R4-1809486" w:date="2018-07-11T10:48:00Z"/>
                <w:lang w:eastAsia="ja-JP"/>
              </w:rPr>
            </w:pPr>
            <w:ins w:id="8924" w:author="R4-1809486" w:date="2018-07-11T10:48:00Z">
              <w:r w:rsidRPr="00C73224">
                <w:t xml:space="preserve">Formula: </w:t>
              </w:r>
            </w:ins>
          </w:p>
          <w:p w14:paraId="71445678" w14:textId="77777777" w:rsidR="00E2689C" w:rsidRPr="00C73224" w:rsidRDefault="00E2689C" w:rsidP="00A45401">
            <w:pPr>
              <w:pStyle w:val="TAL"/>
              <w:rPr>
                <w:ins w:id="8925" w:author="R4-1809486" w:date="2018-07-11T10:48:00Z"/>
                <w:highlight w:val="yellow"/>
              </w:rPr>
            </w:pPr>
            <w:ins w:id="8926" w:author="R4-1809486" w:date="2018-07-11T10:48:00Z">
              <w:r w:rsidRPr="00C73224">
                <w:t>Reference sensitivity power level + TT</w:t>
              </w:r>
            </w:ins>
          </w:p>
        </w:tc>
      </w:tr>
      <w:tr w:rsidR="00E2689C" w:rsidRPr="00BA7B97" w14:paraId="11F10FA4" w14:textId="77777777" w:rsidTr="00A45401">
        <w:trPr>
          <w:trHeight w:val="199"/>
          <w:jc w:val="center"/>
          <w:ins w:id="8927" w:author="R4-1809486" w:date="2018-07-11T10:48:00Z"/>
        </w:trPr>
        <w:tc>
          <w:tcPr>
            <w:tcW w:w="1540" w:type="dxa"/>
          </w:tcPr>
          <w:p w14:paraId="18787404" w14:textId="77777777" w:rsidR="00E2689C" w:rsidRPr="002F1EC8" w:rsidRDefault="00E2689C" w:rsidP="00A45401">
            <w:pPr>
              <w:pStyle w:val="TAL"/>
              <w:rPr>
                <w:ins w:id="8928" w:author="R4-1809486" w:date="2018-07-11T10:48:00Z"/>
              </w:rPr>
            </w:pPr>
            <w:ins w:id="8929" w:author="R4-1809486" w:date="2018-07-11T10:48:00Z">
              <w:r w:rsidRPr="002330FA">
                <w:t>7.4</w:t>
              </w:r>
              <w:r w:rsidRPr="002330FA">
                <w:tab/>
                <w:t>OTA dynamic range</w:t>
              </w:r>
            </w:ins>
          </w:p>
        </w:tc>
        <w:tc>
          <w:tcPr>
            <w:tcW w:w="2679" w:type="dxa"/>
          </w:tcPr>
          <w:p w14:paraId="60078CE0" w14:textId="77777777" w:rsidR="00E2689C" w:rsidRPr="002F1EC8" w:rsidRDefault="00E2689C" w:rsidP="00A45401">
            <w:pPr>
              <w:pStyle w:val="TAL"/>
              <w:rPr>
                <w:ins w:id="8930" w:author="R4-1809486" w:date="2018-07-11T10:48:00Z"/>
                <w:rFonts w:cs="Arial"/>
                <w:lang w:eastAsia="ja-JP"/>
              </w:rPr>
            </w:pPr>
            <w:ins w:id="8931" w:author="R4-1809486" w:date="2018-07-11T10:48: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4</w:t>
              </w:r>
            </w:ins>
          </w:p>
        </w:tc>
        <w:tc>
          <w:tcPr>
            <w:tcW w:w="2657" w:type="dxa"/>
          </w:tcPr>
          <w:p w14:paraId="1CB45BE6" w14:textId="77777777" w:rsidR="00E2689C" w:rsidRPr="001F43D7" w:rsidRDefault="00E2689C" w:rsidP="00A45401">
            <w:pPr>
              <w:pStyle w:val="TAL"/>
              <w:rPr>
                <w:ins w:id="8932" w:author="R4-1809486" w:date="2018-07-11T10:48:00Z"/>
                <w:rFonts w:cs="Arial"/>
                <w:lang w:eastAsia="ja-JP"/>
              </w:rPr>
            </w:pPr>
            <w:ins w:id="8933" w:author="R4-1809486" w:date="2018-07-11T10:48:00Z">
              <w:r w:rsidRPr="00F4168E">
                <w:rPr>
                  <w:rFonts w:cs="Arial" w:hint="eastAsia"/>
                  <w:highlight w:val="yellow"/>
                  <w:lang w:eastAsia="ja-JP"/>
                </w:rPr>
                <w:t>TBD</w:t>
              </w:r>
              <w:r>
                <w:rPr>
                  <w:rFonts w:cs="Arial" w:hint="eastAsia"/>
                  <w:lang w:eastAsia="ja-JP"/>
                </w:rPr>
                <w:t xml:space="preserve"> dB</w:t>
              </w:r>
            </w:ins>
          </w:p>
        </w:tc>
        <w:tc>
          <w:tcPr>
            <w:tcW w:w="2981" w:type="dxa"/>
          </w:tcPr>
          <w:p w14:paraId="4E3636F5" w14:textId="77777777" w:rsidR="00E2689C" w:rsidRPr="00953267" w:rsidRDefault="00E2689C" w:rsidP="00A45401">
            <w:pPr>
              <w:pStyle w:val="TAL"/>
              <w:keepNext w:val="0"/>
              <w:rPr>
                <w:ins w:id="8934" w:author="R4-1809486" w:date="2018-07-11T10:48:00Z"/>
                <w:rFonts w:cs="Arial"/>
                <w:noProof/>
              </w:rPr>
            </w:pPr>
            <w:ins w:id="8935" w:author="R4-1809486" w:date="2018-07-11T10:48:00Z">
              <w:r w:rsidRPr="00953267">
                <w:rPr>
                  <w:rFonts w:cs="Arial"/>
                  <w:noProof/>
                </w:rPr>
                <w:t>Formula:</w:t>
              </w:r>
            </w:ins>
          </w:p>
          <w:p w14:paraId="10E73BE2" w14:textId="77777777" w:rsidR="00E2689C" w:rsidRPr="00672B50" w:rsidRDefault="00E2689C" w:rsidP="00A45401">
            <w:pPr>
              <w:pStyle w:val="TAL"/>
              <w:rPr>
                <w:ins w:id="8936" w:author="R4-1809486" w:date="2018-07-11T10:48:00Z"/>
                <w:highlight w:val="yellow"/>
              </w:rPr>
            </w:pPr>
            <w:ins w:id="8937" w:author="R4-1809486" w:date="2018-07-11T10:48:00Z">
              <w:r w:rsidRPr="00953267">
                <w:rPr>
                  <w:rFonts w:cs="Arial"/>
                  <w:noProof/>
                </w:rPr>
                <w:t>Wanted signal power + TT</w:t>
              </w:r>
            </w:ins>
          </w:p>
        </w:tc>
      </w:tr>
      <w:tr w:rsidR="00E2689C" w:rsidRPr="00BA7B97" w14:paraId="1F31AB18" w14:textId="77777777" w:rsidTr="00A45401">
        <w:trPr>
          <w:trHeight w:val="199"/>
          <w:jc w:val="center"/>
          <w:ins w:id="8938" w:author="R4-1809486" w:date="2018-07-11T10:48:00Z"/>
        </w:trPr>
        <w:tc>
          <w:tcPr>
            <w:tcW w:w="1540" w:type="dxa"/>
          </w:tcPr>
          <w:p w14:paraId="67F1C571" w14:textId="77777777" w:rsidR="00E2689C" w:rsidRPr="002F1EC8" w:rsidRDefault="00E2689C" w:rsidP="00A45401">
            <w:pPr>
              <w:pStyle w:val="TAL"/>
              <w:rPr>
                <w:ins w:id="8939" w:author="R4-1809486" w:date="2018-07-11T10:48:00Z"/>
              </w:rPr>
            </w:pPr>
            <w:ins w:id="8940" w:author="R4-1809486" w:date="2018-07-11T10:48:00Z">
              <w:r w:rsidRPr="002330FA">
                <w:t>7.5</w:t>
              </w:r>
              <w:r>
                <w:rPr>
                  <w:rFonts w:hint="eastAsia"/>
                  <w:lang w:eastAsia="ja-JP"/>
                </w:rPr>
                <w:t>.1</w:t>
              </w:r>
              <w:r w:rsidRPr="002330FA">
                <w:tab/>
              </w:r>
              <w:r w:rsidRPr="00D37197">
                <w:t>OTA adjacent channel selectivity</w:t>
              </w:r>
            </w:ins>
          </w:p>
        </w:tc>
        <w:tc>
          <w:tcPr>
            <w:tcW w:w="2679" w:type="dxa"/>
          </w:tcPr>
          <w:p w14:paraId="4130691A" w14:textId="77777777" w:rsidR="00E2689C" w:rsidRPr="002F1EC8" w:rsidRDefault="00E2689C" w:rsidP="00A45401">
            <w:pPr>
              <w:pStyle w:val="TAL"/>
              <w:rPr>
                <w:ins w:id="8941" w:author="R4-1809486" w:date="2018-07-11T10:48:00Z"/>
                <w:rFonts w:cs="Arial"/>
                <w:lang w:eastAsia="ja-JP"/>
              </w:rPr>
            </w:pPr>
            <w:ins w:id="8942" w:author="R4-1809486" w:date="2018-07-11T10:48: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5.1</w:t>
              </w:r>
            </w:ins>
          </w:p>
        </w:tc>
        <w:tc>
          <w:tcPr>
            <w:tcW w:w="2657" w:type="dxa"/>
          </w:tcPr>
          <w:p w14:paraId="793CD73E" w14:textId="77777777" w:rsidR="00E2689C" w:rsidRPr="001F43D7" w:rsidRDefault="00E2689C" w:rsidP="00A45401">
            <w:pPr>
              <w:pStyle w:val="TAL"/>
              <w:rPr>
                <w:ins w:id="8943" w:author="R4-1809486" w:date="2018-07-11T10:48:00Z"/>
                <w:rFonts w:cs="Arial"/>
                <w:lang w:eastAsia="ja-JP"/>
              </w:rPr>
            </w:pPr>
            <w:ins w:id="8944" w:author="R4-1809486" w:date="2018-07-11T10:48:00Z">
              <w:r w:rsidRPr="00F4168E">
                <w:rPr>
                  <w:rFonts w:cs="Arial" w:hint="eastAsia"/>
                  <w:highlight w:val="yellow"/>
                  <w:lang w:eastAsia="ja-JP"/>
                </w:rPr>
                <w:t>TBD</w:t>
              </w:r>
              <w:r>
                <w:rPr>
                  <w:rFonts w:cs="Arial" w:hint="eastAsia"/>
                  <w:lang w:eastAsia="ja-JP"/>
                </w:rPr>
                <w:t xml:space="preserve"> dB</w:t>
              </w:r>
            </w:ins>
          </w:p>
        </w:tc>
        <w:tc>
          <w:tcPr>
            <w:tcW w:w="2981" w:type="dxa"/>
          </w:tcPr>
          <w:p w14:paraId="2E1A6CB2" w14:textId="77777777" w:rsidR="00E2689C" w:rsidRDefault="00E2689C" w:rsidP="00A45401">
            <w:pPr>
              <w:pStyle w:val="TAL"/>
              <w:keepNext w:val="0"/>
              <w:rPr>
                <w:ins w:id="8945" w:author="R4-1809486" w:date="2018-07-11T10:48:00Z"/>
                <w:rFonts w:cs="Arial"/>
                <w:noProof/>
                <w:lang w:eastAsia="ja-JP"/>
              </w:rPr>
            </w:pPr>
            <w:ins w:id="8946" w:author="R4-1809486" w:date="2018-07-11T10:48:00Z">
              <w:r w:rsidRPr="00953267">
                <w:rPr>
                  <w:rFonts w:cs="Arial"/>
                  <w:noProof/>
                </w:rPr>
                <w:t xml:space="preserve">Formula: </w:t>
              </w:r>
            </w:ins>
          </w:p>
          <w:p w14:paraId="46C8B637" w14:textId="77777777" w:rsidR="00E2689C" w:rsidRPr="00953267" w:rsidRDefault="00E2689C" w:rsidP="00A45401">
            <w:pPr>
              <w:pStyle w:val="TAL"/>
              <w:keepNext w:val="0"/>
              <w:rPr>
                <w:ins w:id="8947" w:author="R4-1809486" w:date="2018-07-11T10:48:00Z"/>
                <w:rFonts w:cs="Arial"/>
                <w:noProof/>
              </w:rPr>
            </w:pPr>
            <w:ins w:id="8948" w:author="R4-1809486" w:date="2018-07-11T10:48:00Z">
              <w:r w:rsidRPr="00953267">
                <w:rPr>
                  <w:rFonts w:cs="Arial"/>
                  <w:noProof/>
                </w:rPr>
                <w:t>Wanted signal power + TT</w:t>
              </w:r>
            </w:ins>
          </w:p>
          <w:p w14:paraId="1D0335BF" w14:textId="77777777" w:rsidR="00E2689C" w:rsidRPr="00672B50" w:rsidRDefault="00E2689C" w:rsidP="00A45401">
            <w:pPr>
              <w:pStyle w:val="TAL"/>
              <w:rPr>
                <w:ins w:id="8949" w:author="R4-1809486" w:date="2018-07-11T10:48:00Z"/>
                <w:highlight w:val="yellow"/>
              </w:rPr>
            </w:pPr>
          </w:p>
        </w:tc>
      </w:tr>
      <w:tr w:rsidR="00E2689C" w:rsidRPr="00BA7B97" w14:paraId="6E1DE7C5" w14:textId="77777777" w:rsidTr="00A45401">
        <w:trPr>
          <w:trHeight w:val="199"/>
          <w:jc w:val="center"/>
          <w:ins w:id="8950" w:author="R4-1809486" w:date="2018-07-11T10:48:00Z"/>
        </w:trPr>
        <w:tc>
          <w:tcPr>
            <w:tcW w:w="1540" w:type="dxa"/>
          </w:tcPr>
          <w:p w14:paraId="4F7D6EDE" w14:textId="77777777" w:rsidR="00E2689C" w:rsidRPr="002330FA" w:rsidRDefault="00E2689C" w:rsidP="00A45401">
            <w:pPr>
              <w:pStyle w:val="TAL"/>
              <w:rPr>
                <w:ins w:id="8951" w:author="R4-1809486" w:date="2018-07-11T10:48:00Z"/>
                <w:lang w:eastAsia="ja-JP"/>
              </w:rPr>
            </w:pPr>
            <w:ins w:id="8952" w:author="R4-1809486" w:date="2018-07-11T10:48:00Z">
              <w:r w:rsidRPr="002330FA">
                <w:t>7.5</w:t>
              </w:r>
              <w:r>
                <w:rPr>
                  <w:rFonts w:hint="eastAsia"/>
                  <w:lang w:eastAsia="ja-JP"/>
                </w:rPr>
                <w:t>.2</w:t>
              </w:r>
              <w:r w:rsidRPr="002330FA">
                <w:tab/>
              </w:r>
              <w:r>
                <w:rPr>
                  <w:rFonts w:hint="eastAsia"/>
                  <w:lang w:eastAsia="ja-JP"/>
                </w:rPr>
                <w:t>In-band blocking (General)</w:t>
              </w:r>
            </w:ins>
          </w:p>
        </w:tc>
        <w:tc>
          <w:tcPr>
            <w:tcW w:w="2679" w:type="dxa"/>
          </w:tcPr>
          <w:p w14:paraId="1A130880" w14:textId="77777777" w:rsidR="00E2689C" w:rsidRPr="005075A2" w:rsidRDefault="00E2689C" w:rsidP="00A45401">
            <w:pPr>
              <w:pStyle w:val="TAL"/>
              <w:rPr>
                <w:ins w:id="8953" w:author="R4-1809486" w:date="2018-07-11T10:48:00Z"/>
                <w:rFonts w:cs="Arial"/>
              </w:rPr>
            </w:pPr>
            <w:ins w:id="8954" w:author="R4-1809486" w:date="2018-07-11T10:48: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5.2</w:t>
              </w:r>
            </w:ins>
          </w:p>
        </w:tc>
        <w:tc>
          <w:tcPr>
            <w:tcW w:w="2657" w:type="dxa"/>
          </w:tcPr>
          <w:p w14:paraId="6739E5C6" w14:textId="77777777" w:rsidR="00E2689C" w:rsidRPr="00F4168E" w:rsidRDefault="00E2689C" w:rsidP="00A45401">
            <w:pPr>
              <w:pStyle w:val="TAL"/>
              <w:rPr>
                <w:ins w:id="8955" w:author="R4-1809486" w:date="2018-07-11T10:48:00Z"/>
                <w:rFonts w:cs="Arial"/>
                <w:highlight w:val="yellow"/>
                <w:lang w:eastAsia="ja-JP"/>
              </w:rPr>
            </w:pPr>
            <w:ins w:id="8956" w:author="R4-1809486" w:date="2018-07-11T10:48:00Z">
              <w:r w:rsidRPr="00F4168E">
                <w:rPr>
                  <w:rFonts w:cs="Arial" w:hint="eastAsia"/>
                  <w:highlight w:val="yellow"/>
                  <w:lang w:eastAsia="ja-JP"/>
                </w:rPr>
                <w:t>TBD</w:t>
              </w:r>
              <w:r>
                <w:rPr>
                  <w:rFonts w:cs="Arial" w:hint="eastAsia"/>
                  <w:lang w:eastAsia="ja-JP"/>
                </w:rPr>
                <w:t xml:space="preserve"> dB</w:t>
              </w:r>
            </w:ins>
          </w:p>
        </w:tc>
        <w:tc>
          <w:tcPr>
            <w:tcW w:w="2981" w:type="dxa"/>
          </w:tcPr>
          <w:p w14:paraId="3330BD83" w14:textId="77777777" w:rsidR="00E2689C" w:rsidRDefault="00E2689C" w:rsidP="00A45401">
            <w:pPr>
              <w:pStyle w:val="TAL"/>
              <w:keepNext w:val="0"/>
              <w:rPr>
                <w:ins w:id="8957" w:author="R4-1809486" w:date="2018-07-11T10:48:00Z"/>
                <w:rFonts w:cs="Arial"/>
                <w:noProof/>
                <w:lang w:eastAsia="ja-JP"/>
              </w:rPr>
            </w:pPr>
            <w:ins w:id="8958" w:author="R4-1809486" w:date="2018-07-11T10:48:00Z">
              <w:r w:rsidRPr="00953267">
                <w:rPr>
                  <w:rFonts w:cs="Arial"/>
                  <w:noProof/>
                </w:rPr>
                <w:t xml:space="preserve">Formula: </w:t>
              </w:r>
            </w:ins>
          </w:p>
          <w:p w14:paraId="6FE32999" w14:textId="77777777" w:rsidR="00E2689C" w:rsidRPr="00953267" w:rsidRDefault="00E2689C" w:rsidP="00A45401">
            <w:pPr>
              <w:pStyle w:val="TAL"/>
              <w:keepNext w:val="0"/>
              <w:rPr>
                <w:ins w:id="8959" w:author="R4-1809486" w:date="2018-07-11T10:48:00Z"/>
                <w:rFonts w:cs="Arial"/>
                <w:noProof/>
              </w:rPr>
            </w:pPr>
            <w:ins w:id="8960" w:author="R4-1809486" w:date="2018-07-11T10:48:00Z">
              <w:r w:rsidRPr="00953267">
                <w:rPr>
                  <w:rFonts w:cs="Arial"/>
                  <w:noProof/>
                </w:rPr>
                <w:t>Wanted signal power + TT</w:t>
              </w:r>
            </w:ins>
          </w:p>
          <w:p w14:paraId="78BFB8B5" w14:textId="77777777" w:rsidR="00E2689C" w:rsidRPr="00953267" w:rsidRDefault="00E2689C" w:rsidP="00A45401">
            <w:pPr>
              <w:pStyle w:val="TAL"/>
              <w:keepNext w:val="0"/>
              <w:rPr>
                <w:ins w:id="8961" w:author="R4-1809486" w:date="2018-07-11T10:48:00Z"/>
                <w:rFonts w:cs="Arial"/>
                <w:noProof/>
              </w:rPr>
            </w:pPr>
          </w:p>
        </w:tc>
      </w:tr>
      <w:tr w:rsidR="00E2689C" w:rsidRPr="00BA7B97" w14:paraId="47AB3B2D" w14:textId="77777777" w:rsidTr="00A45401">
        <w:trPr>
          <w:trHeight w:val="199"/>
          <w:jc w:val="center"/>
          <w:ins w:id="8962" w:author="R4-1809486" w:date="2018-07-11T10:48:00Z"/>
        </w:trPr>
        <w:tc>
          <w:tcPr>
            <w:tcW w:w="1540" w:type="dxa"/>
          </w:tcPr>
          <w:p w14:paraId="0C515FB0" w14:textId="77777777" w:rsidR="00E2689C" w:rsidRPr="002330FA" w:rsidRDefault="00E2689C" w:rsidP="00A45401">
            <w:pPr>
              <w:pStyle w:val="TAL"/>
              <w:rPr>
                <w:ins w:id="8963" w:author="R4-1809486" w:date="2018-07-11T10:48:00Z"/>
              </w:rPr>
            </w:pPr>
            <w:ins w:id="8964" w:author="R4-1809486" w:date="2018-07-11T10:48:00Z">
              <w:r w:rsidRPr="002330FA">
                <w:t>7.5</w:t>
              </w:r>
              <w:r>
                <w:rPr>
                  <w:rFonts w:hint="eastAsia"/>
                  <w:lang w:eastAsia="ja-JP"/>
                </w:rPr>
                <w:t>.2</w:t>
              </w:r>
              <w:r w:rsidRPr="002330FA">
                <w:tab/>
              </w:r>
              <w:r>
                <w:rPr>
                  <w:rFonts w:hint="eastAsia"/>
                  <w:lang w:eastAsia="ja-JP"/>
                </w:rPr>
                <w:t>In-band blocking (N</w:t>
              </w:r>
              <w:r w:rsidRPr="00D37197">
                <w:rPr>
                  <w:lang w:eastAsia="ja-JP"/>
                </w:rPr>
                <w:t>arrowband</w:t>
              </w:r>
              <w:r>
                <w:rPr>
                  <w:rFonts w:hint="eastAsia"/>
                  <w:lang w:eastAsia="ja-JP"/>
                </w:rPr>
                <w:t>)</w:t>
              </w:r>
            </w:ins>
          </w:p>
        </w:tc>
        <w:tc>
          <w:tcPr>
            <w:tcW w:w="2679" w:type="dxa"/>
          </w:tcPr>
          <w:p w14:paraId="28D0A4CD" w14:textId="77777777" w:rsidR="00E2689C" w:rsidRPr="005075A2" w:rsidRDefault="00E2689C" w:rsidP="00A45401">
            <w:pPr>
              <w:pStyle w:val="TAL"/>
              <w:rPr>
                <w:ins w:id="8965" w:author="R4-1809486" w:date="2018-07-11T10:48:00Z"/>
                <w:rFonts w:cs="Arial"/>
              </w:rPr>
            </w:pPr>
            <w:ins w:id="8966" w:author="R4-1809486" w:date="2018-07-11T10:48: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5.2</w:t>
              </w:r>
            </w:ins>
          </w:p>
        </w:tc>
        <w:tc>
          <w:tcPr>
            <w:tcW w:w="2657" w:type="dxa"/>
          </w:tcPr>
          <w:p w14:paraId="674F1959" w14:textId="77777777" w:rsidR="00E2689C" w:rsidRPr="00F4168E" w:rsidRDefault="00E2689C" w:rsidP="00A45401">
            <w:pPr>
              <w:pStyle w:val="TAL"/>
              <w:rPr>
                <w:ins w:id="8967" w:author="R4-1809486" w:date="2018-07-11T10:48:00Z"/>
                <w:rFonts w:cs="Arial"/>
                <w:highlight w:val="yellow"/>
                <w:lang w:eastAsia="ja-JP"/>
              </w:rPr>
            </w:pPr>
            <w:ins w:id="8968" w:author="R4-1809486" w:date="2018-07-11T10:48:00Z">
              <w:r w:rsidRPr="00F4168E">
                <w:rPr>
                  <w:rFonts w:cs="Arial" w:hint="eastAsia"/>
                  <w:highlight w:val="yellow"/>
                  <w:lang w:eastAsia="ja-JP"/>
                </w:rPr>
                <w:t>TBD</w:t>
              </w:r>
              <w:r>
                <w:rPr>
                  <w:rFonts w:cs="Arial" w:hint="eastAsia"/>
                  <w:lang w:eastAsia="ja-JP"/>
                </w:rPr>
                <w:t xml:space="preserve"> dB</w:t>
              </w:r>
            </w:ins>
          </w:p>
        </w:tc>
        <w:tc>
          <w:tcPr>
            <w:tcW w:w="2981" w:type="dxa"/>
          </w:tcPr>
          <w:p w14:paraId="608C531B" w14:textId="77777777" w:rsidR="00E2689C" w:rsidRDefault="00E2689C" w:rsidP="00A45401">
            <w:pPr>
              <w:pStyle w:val="TAL"/>
              <w:keepNext w:val="0"/>
              <w:rPr>
                <w:ins w:id="8969" w:author="R4-1809486" w:date="2018-07-11T10:48:00Z"/>
                <w:rFonts w:cs="Arial"/>
                <w:noProof/>
                <w:lang w:eastAsia="ja-JP"/>
              </w:rPr>
            </w:pPr>
            <w:ins w:id="8970" w:author="R4-1809486" w:date="2018-07-11T10:48:00Z">
              <w:r w:rsidRPr="00953267">
                <w:rPr>
                  <w:rFonts w:cs="Arial"/>
                  <w:noProof/>
                </w:rPr>
                <w:t xml:space="preserve">Formula: </w:t>
              </w:r>
            </w:ins>
          </w:p>
          <w:p w14:paraId="025D229B" w14:textId="77777777" w:rsidR="00E2689C" w:rsidRPr="00953267" w:rsidRDefault="00E2689C" w:rsidP="00A45401">
            <w:pPr>
              <w:pStyle w:val="TAL"/>
              <w:keepNext w:val="0"/>
              <w:rPr>
                <w:ins w:id="8971" w:author="R4-1809486" w:date="2018-07-11T10:48:00Z"/>
                <w:rFonts w:cs="Arial"/>
                <w:noProof/>
              </w:rPr>
            </w:pPr>
            <w:ins w:id="8972" w:author="R4-1809486" w:date="2018-07-11T10:48:00Z">
              <w:r w:rsidRPr="00953267">
                <w:rPr>
                  <w:rFonts w:cs="Arial"/>
                  <w:noProof/>
                </w:rPr>
                <w:t>Wanted signal power + TT</w:t>
              </w:r>
            </w:ins>
          </w:p>
          <w:p w14:paraId="4A054815" w14:textId="77777777" w:rsidR="00E2689C" w:rsidRPr="00953267" w:rsidRDefault="00E2689C" w:rsidP="00A45401">
            <w:pPr>
              <w:pStyle w:val="TAL"/>
              <w:keepNext w:val="0"/>
              <w:rPr>
                <w:ins w:id="8973" w:author="R4-1809486" w:date="2018-07-11T10:48:00Z"/>
                <w:rFonts w:cs="Arial"/>
                <w:noProof/>
              </w:rPr>
            </w:pPr>
          </w:p>
        </w:tc>
      </w:tr>
      <w:tr w:rsidR="00E2689C" w:rsidRPr="00BA7B97" w14:paraId="21E707DE" w14:textId="77777777" w:rsidTr="00A45401">
        <w:trPr>
          <w:trHeight w:val="199"/>
          <w:jc w:val="center"/>
          <w:ins w:id="8974" w:author="R4-1809486" w:date="2018-07-11T10:48:00Z"/>
        </w:trPr>
        <w:tc>
          <w:tcPr>
            <w:tcW w:w="1540" w:type="dxa"/>
          </w:tcPr>
          <w:p w14:paraId="0F0A0D42" w14:textId="77777777" w:rsidR="00E2689C" w:rsidRPr="002F1EC8" w:rsidRDefault="00E2689C" w:rsidP="00A45401">
            <w:pPr>
              <w:pStyle w:val="TAL"/>
              <w:rPr>
                <w:ins w:id="8975" w:author="R4-1809486" w:date="2018-07-11T10:48:00Z"/>
              </w:rPr>
            </w:pPr>
            <w:ins w:id="8976" w:author="R4-1809486" w:date="2018-07-11T10:48:00Z">
              <w:r w:rsidRPr="002330FA">
                <w:t>7.6</w:t>
              </w:r>
              <w:r w:rsidRPr="002330FA">
                <w:tab/>
                <w:t>OTA out-of-band blocking</w:t>
              </w:r>
            </w:ins>
          </w:p>
        </w:tc>
        <w:tc>
          <w:tcPr>
            <w:tcW w:w="2679" w:type="dxa"/>
          </w:tcPr>
          <w:p w14:paraId="0FAB63A3" w14:textId="77777777" w:rsidR="00E2689C" w:rsidRPr="002F1EC8" w:rsidRDefault="00E2689C" w:rsidP="00A45401">
            <w:pPr>
              <w:pStyle w:val="TAL"/>
              <w:rPr>
                <w:ins w:id="8977" w:author="R4-1809486" w:date="2018-07-11T10:48:00Z"/>
                <w:rFonts w:cs="Arial"/>
                <w:lang w:eastAsia="ja-JP"/>
              </w:rPr>
            </w:pPr>
            <w:ins w:id="8978" w:author="R4-1809486" w:date="2018-07-11T10:48: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6</w:t>
              </w:r>
            </w:ins>
          </w:p>
        </w:tc>
        <w:tc>
          <w:tcPr>
            <w:tcW w:w="2657" w:type="dxa"/>
          </w:tcPr>
          <w:p w14:paraId="3D1A22B5" w14:textId="77777777" w:rsidR="00E2689C" w:rsidRPr="001F43D7" w:rsidRDefault="00E2689C" w:rsidP="00A45401">
            <w:pPr>
              <w:pStyle w:val="TAL"/>
              <w:rPr>
                <w:ins w:id="8979" w:author="R4-1809486" w:date="2018-07-11T10:48:00Z"/>
                <w:rFonts w:cs="Arial"/>
                <w:lang w:eastAsia="ja-JP"/>
              </w:rPr>
            </w:pPr>
            <w:ins w:id="8980" w:author="R4-1809486" w:date="2018-07-11T10:48:00Z">
              <w:r w:rsidRPr="00F4168E">
                <w:rPr>
                  <w:rFonts w:cs="Arial" w:hint="eastAsia"/>
                  <w:highlight w:val="yellow"/>
                  <w:lang w:eastAsia="ja-JP"/>
                </w:rPr>
                <w:t>TBD</w:t>
              </w:r>
              <w:r>
                <w:rPr>
                  <w:rFonts w:cs="Arial" w:hint="eastAsia"/>
                  <w:lang w:eastAsia="ja-JP"/>
                </w:rPr>
                <w:t xml:space="preserve"> dB</w:t>
              </w:r>
            </w:ins>
          </w:p>
        </w:tc>
        <w:tc>
          <w:tcPr>
            <w:tcW w:w="2981" w:type="dxa"/>
          </w:tcPr>
          <w:p w14:paraId="2EB23FF7" w14:textId="77777777" w:rsidR="00E2689C" w:rsidRPr="00953267" w:rsidRDefault="00E2689C" w:rsidP="00A45401">
            <w:pPr>
              <w:pStyle w:val="TAL"/>
              <w:keepNext w:val="0"/>
              <w:rPr>
                <w:ins w:id="8981" w:author="R4-1809486" w:date="2018-07-11T10:48:00Z"/>
                <w:rFonts w:cs="Arial"/>
                <w:noProof/>
              </w:rPr>
            </w:pPr>
            <w:ins w:id="8982" w:author="R4-1809486" w:date="2018-07-11T10:48:00Z">
              <w:r w:rsidRPr="00953267">
                <w:rPr>
                  <w:rFonts w:cs="Arial"/>
                  <w:noProof/>
                </w:rPr>
                <w:t>Formula:</w:t>
              </w:r>
            </w:ins>
          </w:p>
          <w:p w14:paraId="074CA1C7" w14:textId="77777777" w:rsidR="00E2689C" w:rsidRPr="00F4168E" w:rsidRDefault="00E2689C" w:rsidP="00A45401">
            <w:pPr>
              <w:pStyle w:val="TAL"/>
              <w:keepNext w:val="0"/>
              <w:spacing w:after="180"/>
              <w:rPr>
                <w:ins w:id="8983" w:author="R4-1809486" w:date="2018-07-11T10:48:00Z"/>
                <w:rFonts w:cs="Arial"/>
                <w:noProof/>
                <w:lang w:eastAsia="ja-JP"/>
              </w:rPr>
            </w:pPr>
            <w:ins w:id="8984" w:author="R4-1809486" w:date="2018-07-11T10:48:00Z">
              <w:r w:rsidRPr="00953267">
                <w:rPr>
                  <w:rFonts w:cs="Arial"/>
                  <w:noProof/>
                </w:rPr>
                <w:t>Wanted signal power + TT</w:t>
              </w:r>
            </w:ins>
          </w:p>
        </w:tc>
      </w:tr>
      <w:tr w:rsidR="00E2689C" w:rsidRPr="00BA7B97" w14:paraId="4B682156" w14:textId="77777777" w:rsidTr="00A45401">
        <w:trPr>
          <w:trHeight w:val="199"/>
          <w:jc w:val="center"/>
          <w:ins w:id="8985" w:author="R4-1809486" w:date="2018-07-11T10:48:00Z"/>
        </w:trPr>
        <w:tc>
          <w:tcPr>
            <w:tcW w:w="1540" w:type="dxa"/>
          </w:tcPr>
          <w:p w14:paraId="37258872" w14:textId="77777777" w:rsidR="00E2689C" w:rsidRPr="002F1EC8" w:rsidRDefault="00E2689C" w:rsidP="00A45401">
            <w:pPr>
              <w:pStyle w:val="TAL"/>
              <w:rPr>
                <w:ins w:id="8986" w:author="R4-1809486" w:date="2018-07-11T10:48:00Z"/>
              </w:rPr>
            </w:pPr>
            <w:ins w:id="8987" w:author="R4-1809486" w:date="2018-07-11T10:48:00Z">
              <w:r w:rsidRPr="002330FA">
                <w:t>7.7</w:t>
              </w:r>
              <w:r w:rsidRPr="002330FA">
                <w:tab/>
                <w:t>OTA receiver spurious emissions</w:t>
              </w:r>
            </w:ins>
          </w:p>
        </w:tc>
        <w:tc>
          <w:tcPr>
            <w:tcW w:w="2679" w:type="dxa"/>
          </w:tcPr>
          <w:p w14:paraId="35F04B1E" w14:textId="77777777" w:rsidR="00E2689C" w:rsidRPr="002F1EC8" w:rsidRDefault="00E2689C" w:rsidP="00A45401">
            <w:pPr>
              <w:pStyle w:val="TAL"/>
              <w:rPr>
                <w:ins w:id="8988" w:author="R4-1809486" w:date="2018-07-11T10:48:00Z"/>
                <w:rFonts w:cs="Arial"/>
                <w:lang w:eastAsia="ja-JP"/>
              </w:rPr>
            </w:pPr>
            <w:ins w:id="8989" w:author="R4-1809486" w:date="2018-07-11T10:48: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Pr>
                  <w:rFonts w:cs="Arial" w:hint="eastAsia"/>
                  <w:lang w:eastAsia="ja-JP"/>
                </w:rPr>
                <w:t>10.7</w:t>
              </w:r>
            </w:ins>
          </w:p>
        </w:tc>
        <w:tc>
          <w:tcPr>
            <w:tcW w:w="2657" w:type="dxa"/>
          </w:tcPr>
          <w:p w14:paraId="5E7E7F3C" w14:textId="77777777" w:rsidR="00E2689C" w:rsidRPr="001F43D7" w:rsidRDefault="00E2689C" w:rsidP="00A45401">
            <w:pPr>
              <w:pStyle w:val="TAL"/>
              <w:rPr>
                <w:ins w:id="8990" w:author="R4-1809486" w:date="2018-07-11T10:48:00Z"/>
                <w:rFonts w:cs="Arial"/>
                <w:lang w:eastAsia="ja-JP"/>
              </w:rPr>
            </w:pPr>
            <w:ins w:id="8991" w:author="R4-1809486" w:date="2018-07-11T10:48:00Z">
              <w:r w:rsidRPr="00F4168E">
                <w:rPr>
                  <w:rFonts w:cs="Arial" w:hint="eastAsia"/>
                  <w:highlight w:val="yellow"/>
                  <w:lang w:eastAsia="ja-JP"/>
                </w:rPr>
                <w:t>TBD</w:t>
              </w:r>
              <w:r>
                <w:rPr>
                  <w:rFonts w:cs="Arial" w:hint="eastAsia"/>
                  <w:lang w:eastAsia="ja-JP"/>
                </w:rPr>
                <w:t xml:space="preserve"> dB</w:t>
              </w:r>
            </w:ins>
          </w:p>
        </w:tc>
        <w:tc>
          <w:tcPr>
            <w:tcW w:w="2981" w:type="dxa"/>
          </w:tcPr>
          <w:p w14:paraId="35E4099F" w14:textId="77777777" w:rsidR="00E2689C" w:rsidRPr="00953267" w:rsidRDefault="00E2689C" w:rsidP="00A45401">
            <w:pPr>
              <w:pStyle w:val="TAL"/>
              <w:keepNext w:val="0"/>
              <w:rPr>
                <w:ins w:id="8992" w:author="R4-1809486" w:date="2018-07-11T10:48:00Z"/>
                <w:rFonts w:cs="v4.2.0"/>
              </w:rPr>
            </w:pPr>
            <w:ins w:id="8993" w:author="R4-1809486" w:date="2018-07-11T10:48:00Z">
              <w:r w:rsidRPr="00953267">
                <w:rPr>
                  <w:rFonts w:cs="v4.2.0"/>
                </w:rPr>
                <w:t>Formula:</w:t>
              </w:r>
            </w:ins>
          </w:p>
          <w:p w14:paraId="0851F706" w14:textId="77777777" w:rsidR="00E2689C" w:rsidRPr="00953267" w:rsidRDefault="00E2689C" w:rsidP="00A45401">
            <w:pPr>
              <w:pStyle w:val="TAL"/>
              <w:keepNext w:val="0"/>
              <w:rPr>
                <w:ins w:id="8994" w:author="R4-1809486" w:date="2018-07-11T10:48:00Z"/>
                <w:rFonts w:cs="v4.2.0"/>
              </w:rPr>
            </w:pPr>
            <w:ins w:id="8995" w:author="R4-1809486" w:date="2018-07-11T10:48:00Z">
              <w:r w:rsidRPr="00953267">
                <w:rPr>
                  <w:rFonts w:cs="v4.2.0"/>
                </w:rPr>
                <w:t xml:space="preserve">Minimum Requirement + TT </w:t>
              </w:r>
            </w:ins>
          </w:p>
          <w:p w14:paraId="4B7E67FD" w14:textId="77777777" w:rsidR="00E2689C" w:rsidRPr="00672B50" w:rsidRDefault="00E2689C" w:rsidP="00A45401">
            <w:pPr>
              <w:pStyle w:val="TAL"/>
              <w:rPr>
                <w:ins w:id="8996" w:author="R4-1809486" w:date="2018-07-11T10:48:00Z"/>
                <w:highlight w:val="yellow"/>
              </w:rPr>
            </w:pPr>
          </w:p>
        </w:tc>
      </w:tr>
      <w:tr w:rsidR="00E2689C" w:rsidRPr="00BA7B97" w14:paraId="5E1B2783" w14:textId="77777777" w:rsidTr="00A45401">
        <w:trPr>
          <w:trHeight w:val="199"/>
          <w:jc w:val="center"/>
          <w:ins w:id="8997" w:author="R4-1809486" w:date="2018-07-11T10:48:00Z"/>
        </w:trPr>
        <w:tc>
          <w:tcPr>
            <w:tcW w:w="1540" w:type="dxa"/>
          </w:tcPr>
          <w:p w14:paraId="74D3C491" w14:textId="77777777" w:rsidR="00E2689C" w:rsidRPr="002F1EC8" w:rsidRDefault="00E2689C" w:rsidP="00A45401">
            <w:pPr>
              <w:pStyle w:val="TAL"/>
              <w:rPr>
                <w:ins w:id="8998" w:author="R4-1809486" w:date="2018-07-11T10:48:00Z"/>
              </w:rPr>
            </w:pPr>
            <w:ins w:id="8999" w:author="R4-1809486" w:date="2018-07-11T10:48:00Z">
              <w:r w:rsidRPr="002330FA">
                <w:t>7.8</w:t>
              </w:r>
              <w:r w:rsidRPr="002330FA">
                <w:tab/>
                <w:t>OTA receiver intermodulation</w:t>
              </w:r>
            </w:ins>
          </w:p>
        </w:tc>
        <w:tc>
          <w:tcPr>
            <w:tcW w:w="2679" w:type="dxa"/>
          </w:tcPr>
          <w:p w14:paraId="7B28F731" w14:textId="77777777" w:rsidR="00E2689C" w:rsidRPr="002F1EC8" w:rsidRDefault="00E2689C" w:rsidP="00A45401">
            <w:pPr>
              <w:pStyle w:val="TAL"/>
              <w:rPr>
                <w:ins w:id="9000" w:author="R4-1809486" w:date="2018-07-11T10:48:00Z"/>
                <w:rFonts w:cs="Arial"/>
                <w:lang w:eastAsia="ja-JP"/>
              </w:rPr>
            </w:pPr>
            <w:ins w:id="9001" w:author="R4-1809486" w:date="2018-07-11T10:48: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Pr>
                  <w:rFonts w:cs="Arial" w:hint="eastAsia"/>
                  <w:lang w:eastAsia="ja-JP"/>
                </w:rPr>
                <w:t>10.8</w:t>
              </w:r>
            </w:ins>
          </w:p>
        </w:tc>
        <w:tc>
          <w:tcPr>
            <w:tcW w:w="2657" w:type="dxa"/>
          </w:tcPr>
          <w:p w14:paraId="6DA01134" w14:textId="77777777" w:rsidR="00E2689C" w:rsidRPr="001F43D7" w:rsidRDefault="00E2689C" w:rsidP="00A45401">
            <w:pPr>
              <w:pStyle w:val="TAL"/>
              <w:rPr>
                <w:ins w:id="9002" w:author="R4-1809486" w:date="2018-07-11T10:48:00Z"/>
                <w:rFonts w:cs="Arial"/>
                <w:lang w:eastAsia="ja-JP"/>
              </w:rPr>
            </w:pPr>
            <w:ins w:id="9003" w:author="R4-1809486" w:date="2018-07-11T10:48:00Z">
              <w:r w:rsidRPr="00F4168E">
                <w:rPr>
                  <w:rFonts w:cs="Arial" w:hint="eastAsia"/>
                  <w:highlight w:val="yellow"/>
                  <w:lang w:eastAsia="ja-JP"/>
                </w:rPr>
                <w:t>TBD</w:t>
              </w:r>
              <w:r>
                <w:rPr>
                  <w:rFonts w:cs="Arial" w:hint="eastAsia"/>
                  <w:lang w:eastAsia="ja-JP"/>
                </w:rPr>
                <w:t xml:space="preserve"> dB</w:t>
              </w:r>
            </w:ins>
          </w:p>
        </w:tc>
        <w:tc>
          <w:tcPr>
            <w:tcW w:w="2981" w:type="dxa"/>
          </w:tcPr>
          <w:p w14:paraId="30C0E237" w14:textId="77777777" w:rsidR="00E2689C" w:rsidRPr="00953267" w:rsidRDefault="00E2689C" w:rsidP="00A45401">
            <w:pPr>
              <w:pStyle w:val="TAL"/>
              <w:keepNext w:val="0"/>
              <w:rPr>
                <w:ins w:id="9004" w:author="R4-1809486" w:date="2018-07-11T10:48:00Z"/>
                <w:rFonts w:cs="Arial"/>
                <w:noProof/>
              </w:rPr>
            </w:pPr>
            <w:ins w:id="9005" w:author="R4-1809486" w:date="2018-07-11T10:48:00Z">
              <w:r w:rsidRPr="00953267">
                <w:rPr>
                  <w:rFonts w:cs="Arial"/>
                  <w:noProof/>
                </w:rPr>
                <w:t>Formula:</w:t>
              </w:r>
            </w:ins>
          </w:p>
          <w:p w14:paraId="72B3283A" w14:textId="77777777" w:rsidR="00E2689C" w:rsidRPr="00672B50" w:rsidRDefault="00E2689C" w:rsidP="00A45401">
            <w:pPr>
              <w:pStyle w:val="TAL"/>
              <w:rPr>
                <w:ins w:id="9006" w:author="R4-1809486" w:date="2018-07-11T10:48:00Z"/>
                <w:highlight w:val="yellow"/>
              </w:rPr>
            </w:pPr>
            <w:ins w:id="9007" w:author="R4-1809486" w:date="2018-07-11T10:48:00Z">
              <w:r w:rsidRPr="00953267">
                <w:rPr>
                  <w:rFonts w:cs="Arial"/>
                  <w:noProof/>
                </w:rPr>
                <w:t>Wanted signal power + TT</w:t>
              </w:r>
            </w:ins>
          </w:p>
        </w:tc>
      </w:tr>
      <w:tr w:rsidR="00E2689C" w:rsidRPr="00BA7B97" w14:paraId="22F9214A" w14:textId="77777777" w:rsidTr="00A45401">
        <w:trPr>
          <w:trHeight w:val="199"/>
          <w:jc w:val="center"/>
          <w:ins w:id="9008" w:author="R4-1809486" w:date="2018-07-11T10:48:00Z"/>
        </w:trPr>
        <w:tc>
          <w:tcPr>
            <w:tcW w:w="1540" w:type="dxa"/>
          </w:tcPr>
          <w:p w14:paraId="52C7C2E7" w14:textId="77777777" w:rsidR="00E2689C" w:rsidRPr="002F1EC8" w:rsidRDefault="00E2689C" w:rsidP="00A45401">
            <w:pPr>
              <w:pStyle w:val="TAL"/>
              <w:rPr>
                <w:ins w:id="9009" w:author="R4-1809486" w:date="2018-07-11T10:48:00Z"/>
              </w:rPr>
            </w:pPr>
            <w:ins w:id="9010" w:author="R4-1809486" w:date="2018-07-11T10:48:00Z">
              <w:r w:rsidRPr="002330FA">
                <w:t>7.9</w:t>
              </w:r>
              <w:r w:rsidRPr="002330FA">
                <w:tab/>
                <w:t>OTA in-channel selectivity</w:t>
              </w:r>
            </w:ins>
          </w:p>
        </w:tc>
        <w:tc>
          <w:tcPr>
            <w:tcW w:w="2679" w:type="dxa"/>
          </w:tcPr>
          <w:p w14:paraId="548CEA7D" w14:textId="77777777" w:rsidR="00E2689C" w:rsidRPr="002F1EC8" w:rsidRDefault="00E2689C" w:rsidP="00A45401">
            <w:pPr>
              <w:pStyle w:val="TAL"/>
              <w:rPr>
                <w:ins w:id="9011" w:author="R4-1809486" w:date="2018-07-11T10:48:00Z"/>
                <w:rFonts w:cs="Arial"/>
                <w:lang w:eastAsia="ja-JP"/>
              </w:rPr>
            </w:pPr>
            <w:ins w:id="9012" w:author="R4-1809486" w:date="2018-07-11T10:48:00Z">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Pr>
                  <w:rFonts w:cs="Arial" w:hint="eastAsia"/>
                  <w:lang w:eastAsia="ja-JP"/>
                </w:rPr>
                <w:t>10.9</w:t>
              </w:r>
            </w:ins>
          </w:p>
        </w:tc>
        <w:tc>
          <w:tcPr>
            <w:tcW w:w="2657" w:type="dxa"/>
          </w:tcPr>
          <w:p w14:paraId="3D0C9DB2" w14:textId="77777777" w:rsidR="00E2689C" w:rsidRPr="001F43D7" w:rsidRDefault="00E2689C" w:rsidP="00A45401">
            <w:pPr>
              <w:pStyle w:val="TAL"/>
              <w:rPr>
                <w:ins w:id="9013" w:author="R4-1809486" w:date="2018-07-11T10:48:00Z"/>
                <w:rFonts w:cs="Arial"/>
                <w:lang w:eastAsia="ja-JP"/>
              </w:rPr>
            </w:pPr>
            <w:ins w:id="9014" w:author="R4-1809486" w:date="2018-07-11T10:48:00Z">
              <w:r w:rsidRPr="00F4168E">
                <w:rPr>
                  <w:rFonts w:cs="Arial" w:hint="eastAsia"/>
                  <w:highlight w:val="yellow"/>
                  <w:lang w:eastAsia="ja-JP"/>
                </w:rPr>
                <w:t>TBD</w:t>
              </w:r>
              <w:r>
                <w:rPr>
                  <w:rFonts w:cs="Arial" w:hint="eastAsia"/>
                  <w:lang w:eastAsia="ja-JP"/>
                </w:rPr>
                <w:t xml:space="preserve"> dB</w:t>
              </w:r>
            </w:ins>
          </w:p>
        </w:tc>
        <w:tc>
          <w:tcPr>
            <w:tcW w:w="2981" w:type="dxa"/>
          </w:tcPr>
          <w:p w14:paraId="280A78CD" w14:textId="77777777" w:rsidR="00E2689C" w:rsidRPr="00953267" w:rsidRDefault="00E2689C" w:rsidP="00A45401">
            <w:pPr>
              <w:pStyle w:val="TAL"/>
              <w:keepNext w:val="0"/>
              <w:rPr>
                <w:ins w:id="9015" w:author="R4-1809486" w:date="2018-07-11T10:48:00Z"/>
                <w:rFonts w:cs="Arial"/>
                <w:noProof/>
              </w:rPr>
            </w:pPr>
            <w:ins w:id="9016" w:author="R4-1809486" w:date="2018-07-11T10:48:00Z">
              <w:r w:rsidRPr="00953267">
                <w:rPr>
                  <w:rFonts w:cs="Arial"/>
                  <w:noProof/>
                </w:rPr>
                <w:t>Formula:</w:t>
              </w:r>
            </w:ins>
          </w:p>
          <w:p w14:paraId="34C920B9" w14:textId="77777777" w:rsidR="00E2689C" w:rsidRPr="00672B50" w:rsidRDefault="00E2689C" w:rsidP="00A45401">
            <w:pPr>
              <w:pStyle w:val="TAL"/>
              <w:rPr>
                <w:ins w:id="9017" w:author="R4-1809486" w:date="2018-07-11T10:48:00Z"/>
                <w:highlight w:val="yellow"/>
              </w:rPr>
            </w:pPr>
            <w:ins w:id="9018" w:author="R4-1809486" w:date="2018-07-11T10:48:00Z">
              <w:r w:rsidRPr="00953267">
                <w:rPr>
                  <w:rFonts w:cs="Arial"/>
                  <w:noProof/>
                </w:rPr>
                <w:t>Wanted signal power + TT</w:t>
              </w:r>
              <w:r w:rsidRPr="00672B50">
                <w:rPr>
                  <w:highlight w:val="yellow"/>
                </w:rPr>
                <w:t xml:space="preserve"> </w:t>
              </w:r>
            </w:ins>
          </w:p>
        </w:tc>
      </w:tr>
    </w:tbl>
    <w:p w14:paraId="4C149EA0" w14:textId="1684DDBC" w:rsidR="00045261" w:rsidRDefault="00045261">
      <w:pPr>
        <w:spacing w:after="0"/>
        <w:rPr>
          <w:rFonts w:ascii="Arial" w:hAnsi="Arial"/>
          <w:sz w:val="36"/>
        </w:rPr>
      </w:pPr>
    </w:p>
    <w:p w14:paraId="5AF69291" w14:textId="77777777" w:rsidR="001769D4" w:rsidRDefault="001769D4">
      <w:pPr>
        <w:spacing w:after="0"/>
        <w:rPr>
          <w:ins w:id="9019" w:author="Huawei" w:date="2018-07-11T18:18:00Z"/>
          <w:rFonts w:ascii="Arial" w:hAnsi="Arial"/>
          <w:sz w:val="36"/>
        </w:rPr>
      </w:pPr>
      <w:bookmarkStart w:id="9020" w:name="_Toc519095047"/>
      <w:ins w:id="9021" w:author="Huawei" w:date="2018-07-11T18:18:00Z">
        <w:r>
          <w:br w:type="page"/>
        </w:r>
      </w:ins>
    </w:p>
    <w:p w14:paraId="62EB334A" w14:textId="6E3AA5C6" w:rsidR="00045261" w:rsidRPr="00045261" w:rsidRDefault="00045261" w:rsidP="00045261">
      <w:pPr>
        <w:pStyle w:val="Heading8"/>
      </w:pPr>
      <w:r w:rsidRPr="004D3578">
        <w:lastRenderedPageBreak/>
        <w:t xml:space="preserve">Annex </w:t>
      </w:r>
      <w:r>
        <w:t>D (n</w:t>
      </w:r>
      <w:r w:rsidRPr="004D3578">
        <w:t>ormative):</w:t>
      </w:r>
      <w:r w:rsidRPr="004D3578">
        <w:br/>
      </w:r>
      <w:r w:rsidRPr="005352B9">
        <w:t>Calibration</w:t>
      </w:r>
      <w:bookmarkEnd w:id="9020"/>
    </w:p>
    <w:p w14:paraId="2BF77FF1" w14:textId="77777777" w:rsidR="003326BC" w:rsidRPr="003326BC" w:rsidRDefault="003326BC" w:rsidP="003326BC"/>
    <w:p w14:paraId="3C336095" w14:textId="77777777" w:rsidR="00750ED6" w:rsidRDefault="00750ED6">
      <w:pPr>
        <w:spacing w:after="0"/>
        <w:rPr>
          <w:rFonts w:ascii="Arial" w:hAnsi="Arial"/>
          <w:sz w:val="36"/>
        </w:rPr>
      </w:pPr>
      <w:r>
        <w:br w:type="page"/>
      </w:r>
    </w:p>
    <w:p w14:paraId="50F40EED" w14:textId="1BD645D0" w:rsidR="00EB0004" w:rsidRDefault="00EB0004" w:rsidP="00EB0004">
      <w:pPr>
        <w:pStyle w:val="Heading8"/>
      </w:pPr>
      <w:bookmarkStart w:id="9022" w:name="_Toc519095048"/>
      <w:r w:rsidRPr="004D3578">
        <w:lastRenderedPageBreak/>
        <w:t xml:space="preserve">Annex </w:t>
      </w:r>
      <w:r w:rsidR="00045261">
        <w:t>E</w:t>
      </w:r>
      <w:r w:rsidR="00045261" w:rsidRPr="004D3578">
        <w:t xml:space="preserve"> </w:t>
      </w:r>
      <w:r w:rsidRPr="004D3578">
        <w:t>(informative):</w:t>
      </w:r>
      <w:r w:rsidRPr="004D3578">
        <w:br/>
      </w:r>
      <w:r w:rsidR="00045261">
        <w:t>OTA t</w:t>
      </w:r>
      <w:r w:rsidR="00252AE9">
        <w:t>est</w:t>
      </w:r>
      <w:r w:rsidR="00153C24" w:rsidRPr="00153C24">
        <w:t xml:space="preserve"> system set-up</w:t>
      </w:r>
      <w:bookmarkEnd w:id="9022"/>
    </w:p>
    <w:p w14:paraId="5A8C770D" w14:textId="77777777" w:rsidR="00045261" w:rsidRPr="00BA7B97" w:rsidRDefault="00045261" w:rsidP="00045261">
      <w:pPr>
        <w:pStyle w:val="Heading1"/>
      </w:pPr>
      <w:bookmarkStart w:id="9023" w:name="_Toc503967003"/>
      <w:bookmarkStart w:id="9024" w:name="_Toc510722781"/>
      <w:bookmarkStart w:id="9025" w:name="_Toc519095049"/>
      <w:r>
        <w:t>E</w:t>
      </w:r>
      <w:r w:rsidRPr="00BA7B97">
        <w:t>.1</w:t>
      </w:r>
      <w:r w:rsidRPr="00BA7B97">
        <w:tab/>
        <w:t>Transmitter</w:t>
      </w:r>
      <w:bookmarkEnd w:id="9023"/>
      <w:bookmarkEnd w:id="9024"/>
      <w:bookmarkEnd w:id="9025"/>
    </w:p>
    <w:p w14:paraId="59C0126D" w14:textId="1B929B78" w:rsidR="00045261" w:rsidRPr="00BA7B97" w:rsidRDefault="00045261" w:rsidP="00045261">
      <w:pPr>
        <w:pStyle w:val="Heading2"/>
      </w:pPr>
      <w:bookmarkStart w:id="9026" w:name="_Toc503967004"/>
      <w:bookmarkStart w:id="9027" w:name="_Toc510722782"/>
      <w:bookmarkStart w:id="9028" w:name="_Toc519095050"/>
      <w:r>
        <w:t>E</w:t>
      </w:r>
      <w:r w:rsidRPr="00BA7B97">
        <w:t>1.1</w:t>
      </w:r>
      <w:r w:rsidRPr="00BA7B97">
        <w:tab/>
        <w:t>Radiate</w:t>
      </w:r>
      <w:r>
        <w:t>d transmit p</w:t>
      </w:r>
      <w:r w:rsidRPr="00BA7B97">
        <w:t>ower</w:t>
      </w:r>
      <w:bookmarkEnd w:id="9026"/>
      <w:bookmarkEnd w:id="9027"/>
      <w:ins w:id="9029" w:author="R4-1809109" w:date="2018-07-11T10:19:00Z">
        <w:r w:rsidR="0055712A">
          <w:t>,</w:t>
        </w:r>
        <w:r w:rsidR="0055712A" w:rsidRPr="0055712A">
          <w:t xml:space="preserve"> </w:t>
        </w:r>
        <w:r w:rsidR="0055712A">
          <w:t>output power dynamics and transmitter signal quality</w:t>
        </w:r>
      </w:ins>
      <w:bookmarkEnd w:id="9028"/>
    </w:p>
    <w:bookmarkStart w:id="9030" w:name="_MON_1537741137"/>
    <w:bookmarkEnd w:id="9030"/>
    <w:p w14:paraId="388FD53C" w14:textId="77777777" w:rsidR="00045261" w:rsidRPr="00BA7B97" w:rsidRDefault="00045261" w:rsidP="00045261">
      <w:pPr>
        <w:pStyle w:val="TH"/>
        <w:rPr>
          <w:lang w:eastAsia="zh-CN"/>
        </w:rPr>
      </w:pPr>
      <w:r w:rsidRPr="00BA7B97">
        <w:rPr>
          <w:lang w:eastAsia="zh-CN"/>
        </w:rPr>
        <w:object w:dxaOrig="10382" w:dyaOrig="5433" w14:anchorId="1F0AF1D4">
          <v:shape id="_x0000_i1036" type="#_x0000_t75" style="width:480.5pt;height:252.5pt" o:ole="">
            <v:imagedata r:id="rId28" o:title=""/>
          </v:shape>
          <o:OLEObject Type="Embed" ProgID="Word.Picture.8" ShapeID="_x0000_i1036" DrawAspect="Content" ObjectID="_1594794661" r:id="rId29"/>
        </w:object>
      </w:r>
    </w:p>
    <w:p w14:paraId="00F43F62" w14:textId="3FDCAAAA" w:rsidR="00045261" w:rsidRDefault="00045261" w:rsidP="00045261">
      <w:pPr>
        <w:pStyle w:val="TF"/>
        <w:rPr>
          <w:ins w:id="9031" w:author="R4-1809109" w:date="2018-07-11T10:20:00Z"/>
        </w:rPr>
      </w:pPr>
      <w:r>
        <w:t>Figure E</w:t>
      </w:r>
      <w:r w:rsidRPr="00BA7B97">
        <w:t xml:space="preserve">.1.1-1: </w:t>
      </w:r>
      <w:r>
        <w:rPr>
          <w:rFonts w:eastAsia="MS PGothic"/>
        </w:rPr>
        <w:t>Measurement set up for radiated transmit p</w:t>
      </w:r>
      <w:r w:rsidRPr="00BA7B97">
        <w:rPr>
          <w:rFonts w:eastAsia="MS PGothic"/>
        </w:rPr>
        <w:t>ower</w:t>
      </w:r>
      <w:ins w:id="9032" w:author="R4-1809109" w:date="2018-07-11T10:19:00Z">
        <w:r w:rsidR="0055712A">
          <w:rPr>
            <w:rFonts w:eastAsia="MS PGothic"/>
          </w:rPr>
          <w:t xml:space="preserve">, </w:t>
        </w:r>
        <w:r w:rsidR="0055712A">
          <w:t>output power dynamics and transmitter signal quality</w:t>
        </w:r>
      </w:ins>
    </w:p>
    <w:p w14:paraId="169EA555" w14:textId="00A29D56" w:rsidR="0055712A" w:rsidRDefault="0055712A" w:rsidP="006F7867">
      <w:pPr>
        <w:rPr>
          <w:ins w:id="9033" w:author="R4-1809109" w:date="2018-07-11T10:20:00Z"/>
        </w:rPr>
      </w:pPr>
      <w:ins w:id="9034" w:author="R4-1809109" w:date="2018-07-11T10:20:00Z">
        <w:r>
          <w:t>The OTA chamber shown in figure E.1.1-1 is intended to be generic and can be replaced with any suitable OTA chamber (Far field anechoic chamber, CATR, Near field chamber, etc</w:t>
        </w:r>
      </w:ins>
      <w:ins w:id="9035" w:author="R4-1809109" w:date="2018-07-11T10:21:00Z">
        <w:r w:rsidR="001504AD">
          <w:t>.</w:t>
        </w:r>
        <w:r>
          <w:t>)</w:t>
        </w:r>
      </w:ins>
      <w:ins w:id="9036" w:author="R4-1809109" w:date="2018-07-11T10:20:00Z">
        <w:r>
          <w:t xml:space="preserve"> </w:t>
        </w:r>
      </w:ins>
    </w:p>
    <w:p w14:paraId="5F39786E" w14:textId="62F16217" w:rsidR="0055712A" w:rsidRDefault="0055712A" w:rsidP="0055712A">
      <w:pPr>
        <w:pStyle w:val="Heading2"/>
        <w:rPr>
          <w:ins w:id="9037" w:author="R4-1809109" w:date="2018-07-11T10:21:00Z"/>
        </w:rPr>
      </w:pPr>
      <w:bookmarkStart w:id="9038" w:name="_Toc519095051"/>
      <w:ins w:id="9039" w:author="R4-1809109" w:date="2018-07-11T10:20:00Z">
        <w:r>
          <w:t>E.1.2</w:t>
        </w:r>
        <w:r w:rsidRPr="00BA7B97">
          <w:tab/>
        </w:r>
        <w:r>
          <w:t>OTA Base Station output p</w:t>
        </w:r>
        <w:r w:rsidRPr="00BA7B97">
          <w:t>ower</w:t>
        </w:r>
        <w:r>
          <w:t xml:space="preserve">, ACLR, OTA operating band unwanted </w:t>
        </w:r>
      </w:ins>
      <w:ins w:id="9040" w:author="R4-1809109" w:date="2018-07-11T10:21:00Z">
        <w:r>
          <w:t>emissions</w:t>
        </w:r>
        <w:bookmarkEnd w:id="9038"/>
      </w:ins>
    </w:p>
    <w:p w14:paraId="0D5E92A7" w14:textId="236ACC84" w:rsidR="0055712A" w:rsidRPr="006F7867" w:rsidRDefault="0055712A" w:rsidP="006F7867">
      <w:pPr>
        <w:rPr>
          <w:ins w:id="9041" w:author="R4-1809109" w:date="2018-07-11T10:20:00Z"/>
          <w:i/>
          <w:color w:val="0000FF"/>
        </w:rPr>
      </w:pPr>
      <w:ins w:id="9042" w:author="R4-1809109" w:date="2018-07-11T10:21:00Z">
        <w:r w:rsidRPr="006F7867">
          <w:rPr>
            <w:i/>
            <w:color w:val="0000FF"/>
          </w:rPr>
          <w:t xml:space="preserve">Editor’s note: </w:t>
        </w:r>
      </w:ins>
      <w:ins w:id="9043" w:author="R4-1809109" w:date="2018-07-11T10:20:00Z">
        <w:r w:rsidRPr="006F7867">
          <w:rPr>
            <w:i/>
            <w:color w:val="0000FF"/>
          </w:rPr>
          <w:t>In-band TRP diagram to be added here</w:t>
        </w:r>
      </w:ins>
    </w:p>
    <w:p w14:paraId="002CB8D5" w14:textId="794833CD" w:rsidR="0055712A" w:rsidRPr="00B95088" w:rsidRDefault="0055712A" w:rsidP="0055712A">
      <w:pPr>
        <w:pStyle w:val="TF"/>
        <w:rPr>
          <w:ins w:id="9044" w:author="R4-1809109" w:date="2018-07-11T10:20:00Z"/>
        </w:rPr>
      </w:pPr>
      <w:ins w:id="9045" w:author="R4-1809109" w:date="2018-07-11T10:20:00Z">
        <w:r w:rsidRPr="00BA7B97">
          <w:t xml:space="preserve">Figure </w:t>
        </w:r>
        <w:r>
          <w:t>E</w:t>
        </w:r>
        <w:r w:rsidRPr="00BA7B97">
          <w:t>.1.</w:t>
        </w:r>
        <w:r>
          <w:t>2</w:t>
        </w:r>
        <w:r w:rsidRPr="00BA7B97">
          <w:t xml:space="preserve">-1: </w:t>
        </w:r>
        <w:r w:rsidRPr="00BA7B97">
          <w:rPr>
            <w:rFonts w:eastAsia="MS PGothic"/>
          </w:rPr>
          <w:t xml:space="preserve">Measurement set up for </w:t>
        </w:r>
        <w:r w:rsidRPr="00B95088">
          <w:rPr>
            <w:rFonts w:eastAsia="MS PGothic"/>
          </w:rPr>
          <w:t>OTA Base Station output p</w:t>
        </w:r>
        <w:r>
          <w:rPr>
            <w:rFonts w:eastAsia="MS PGothic"/>
          </w:rPr>
          <w:t xml:space="preserve">ower, ACLR, </w:t>
        </w:r>
        <w:r w:rsidRPr="00B95088">
          <w:rPr>
            <w:rFonts w:eastAsia="MS PGothic"/>
          </w:rPr>
          <w:t xml:space="preserve">OTA operating band unwanted </w:t>
        </w:r>
      </w:ins>
      <w:ins w:id="9046" w:author="R4-1809109" w:date="2018-07-11T10:21:00Z">
        <w:r w:rsidR="001504AD" w:rsidRPr="00B95088">
          <w:rPr>
            <w:rFonts w:eastAsia="MS PGothic"/>
          </w:rPr>
          <w:t>emissions</w:t>
        </w:r>
      </w:ins>
    </w:p>
    <w:p w14:paraId="4EBB84A4" w14:textId="757B95DF" w:rsidR="0055712A" w:rsidRDefault="0055712A" w:rsidP="0055712A">
      <w:pPr>
        <w:pStyle w:val="Heading2"/>
        <w:rPr>
          <w:ins w:id="9047" w:author="R4-1809109" w:date="2018-07-11T10:20:00Z"/>
        </w:rPr>
      </w:pPr>
      <w:bookmarkStart w:id="9048" w:name="_Toc519095052"/>
      <w:ins w:id="9049" w:author="R4-1809109" w:date="2018-07-11T10:20:00Z">
        <w:r>
          <w:t>E.</w:t>
        </w:r>
        <w:r w:rsidRPr="00BA7B97">
          <w:t>1.</w:t>
        </w:r>
        <w:r>
          <w:t>3</w:t>
        </w:r>
        <w:r w:rsidRPr="00BA7B97">
          <w:tab/>
        </w:r>
        <w:r>
          <w:t xml:space="preserve">OTA spurious </w:t>
        </w:r>
      </w:ins>
      <w:ins w:id="9050" w:author="R4-1809109" w:date="2018-07-11T10:21:00Z">
        <w:r w:rsidR="001504AD">
          <w:t>emissions</w:t>
        </w:r>
      </w:ins>
      <w:bookmarkEnd w:id="9048"/>
    </w:p>
    <w:p w14:paraId="44C5B817" w14:textId="61DD605C" w:rsidR="0055712A" w:rsidRPr="006F7867" w:rsidRDefault="001504AD" w:rsidP="006F7867">
      <w:pPr>
        <w:rPr>
          <w:ins w:id="9051" w:author="R4-1809109" w:date="2018-07-11T10:20:00Z"/>
          <w:i/>
          <w:color w:val="0000FF"/>
        </w:rPr>
      </w:pPr>
      <w:ins w:id="9052" w:author="R4-1809109" w:date="2018-07-11T10:22:00Z">
        <w:r w:rsidRPr="00F56105">
          <w:rPr>
            <w:i/>
            <w:color w:val="0000FF"/>
          </w:rPr>
          <w:t xml:space="preserve">Editor’s note: </w:t>
        </w:r>
      </w:ins>
      <w:ins w:id="9053" w:author="R4-1809109" w:date="2018-07-11T10:20:00Z">
        <w:r w:rsidR="0055712A" w:rsidRPr="006F7867">
          <w:rPr>
            <w:i/>
            <w:color w:val="0000FF"/>
          </w:rPr>
          <w:t xml:space="preserve">co-location </w:t>
        </w:r>
      </w:ins>
      <w:ins w:id="9054" w:author="R4-1809109" w:date="2018-07-11T10:22:00Z">
        <w:r w:rsidRPr="001504AD">
          <w:rPr>
            <w:i/>
            <w:color w:val="0000FF"/>
          </w:rPr>
          <w:t>emissions</w:t>
        </w:r>
      </w:ins>
      <w:ins w:id="9055" w:author="R4-1809109" w:date="2018-07-11T10:20:00Z">
        <w:r w:rsidR="0055712A" w:rsidRPr="006F7867">
          <w:rPr>
            <w:i/>
            <w:color w:val="0000FF"/>
          </w:rPr>
          <w:t xml:space="preserve"> diagr</w:t>
        </w:r>
        <w:r w:rsidRPr="001504AD">
          <w:rPr>
            <w:i/>
            <w:color w:val="0000FF"/>
          </w:rPr>
          <w:t>am to be added here</w:t>
        </w:r>
      </w:ins>
    </w:p>
    <w:p w14:paraId="7034325A" w14:textId="26BC9104" w:rsidR="0055712A" w:rsidRPr="00B95088" w:rsidRDefault="0055712A" w:rsidP="0055712A">
      <w:pPr>
        <w:pStyle w:val="TF"/>
        <w:rPr>
          <w:ins w:id="9056" w:author="R4-1809109" w:date="2018-07-11T10:20:00Z"/>
        </w:rPr>
      </w:pPr>
      <w:ins w:id="9057" w:author="R4-1809109" w:date="2018-07-11T10:20:00Z">
        <w:r w:rsidRPr="00BA7B97">
          <w:t xml:space="preserve">Figure </w:t>
        </w:r>
        <w:r>
          <w:t>E</w:t>
        </w:r>
        <w:r w:rsidRPr="00BA7B97">
          <w:t>.1.</w:t>
        </w:r>
        <w:r>
          <w:t>3</w:t>
        </w:r>
        <w:r w:rsidRPr="00BA7B97">
          <w:t xml:space="preserve">-1: </w:t>
        </w:r>
        <w:r w:rsidRPr="00BA7B97">
          <w:rPr>
            <w:rFonts w:eastAsia="MS PGothic"/>
          </w:rPr>
          <w:t xml:space="preserve">Measurement set up for </w:t>
        </w:r>
        <w:r w:rsidRPr="00B95088">
          <w:rPr>
            <w:rFonts w:eastAsia="MS PGothic"/>
          </w:rPr>
          <w:t xml:space="preserve">OTA </w:t>
        </w:r>
        <w:r>
          <w:rPr>
            <w:rFonts w:eastAsia="MS PGothic"/>
          </w:rPr>
          <w:t xml:space="preserve">spurious </w:t>
        </w:r>
      </w:ins>
      <w:ins w:id="9058" w:author="R4-1809109" w:date="2018-07-11T10:21:00Z">
        <w:r w:rsidR="001504AD">
          <w:rPr>
            <w:rFonts w:eastAsia="MS PGothic"/>
          </w:rPr>
          <w:t>emissions</w:t>
        </w:r>
      </w:ins>
    </w:p>
    <w:p w14:paraId="1D7CAB65" w14:textId="77777777" w:rsidR="0055712A" w:rsidRDefault="0055712A" w:rsidP="0055712A">
      <w:pPr>
        <w:rPr>
          <w:ins w:id="9059" w:author="R4-1809109" w:date="2018-07-11T10:20:00Z"/>
          <w:rFonts w:eastAsia="MS Mincho"/>
          <w:lang w:eastAsia="ja-JP"/>
        </w:rPr>
      </w:pPr>
    </w:p>
    <w:p w14:paraId="52C80F8B" w14:textId="05C7E881" w:rsidR="0055712A" w:rsidRDefault="0055712A" w:rsidP="0055712A">
      <w:pPr>
        <w:pStyle w:val="Heading2"/>
        <w:rPr>
          <w:ins w:id="9060" w:author="R4-1809109" w:date="2018-07-11T10:20:00Z"/>
        </w:rPr>
      </w:pPr>
      <w:bookmarkStart w:id="9061" w:name="_Toc519095053"/>
      <w:ins w:id="9062" w:author="R4-1809109" w:date="2018-07-11T10:20:00Z">
        <w:r>
          <w:lastRenderedPageBreak/>
          <w:t>E.</w:t>
        </w:r>
        <w:r w:rsidRPr="00BA7B97">
          <w:t>1.</w:t>
        </w:r>
        <w:r>
          <w:t>4</w:t>
        </w:r>
        <w:r w:rsidRPr="00BA7B97">
          <w:tab/>
        </w:r>
        <w:r>
          <w:t xml:space="preserve">OTA Co-location </w:t>
        </w:r>
      </w:ins>
      <w:ins w:id="9063" w:author="R4-1809109" w:date="2018-07-11T10:23:00Z">
        <w:r w:rsidR="001504AD">
          <w:t>emissions</w:t>
        </w:r>
      </w:ins>
      <w:ins w:id="9064" w:author="R4-1809109" w:date="2018-07-11T10:20:00Z">
        <w:r>
          <w:t>, TX OFF power</w:t>
        </w:r>
        <w:bookmarkEnd w:id="9061"/>
      </w:ins>
    </w:p>
    <w:p w14:paraId="57BB6426" w14:textId="14E5CE3F" w:rsidR="0055712A" w:rsidRPr="006F7867" w:rsidRDefault="001504AD" w:rsidP="006F7867">
      <w:pPr>
        <w:rPr>
          <w:ins w:id="9065" w:author="R4-1809109" w:date="2018-07-11T10:20:00Z"/>
          <w:i/>
          <w:color w:val="0000FF"/>
        </w:rPr>
      </w:pPr>
      <w:ins w:id="9066" w:author="R4-1809109" w:date="2018-07-11T10:22:00Z">
        <w:r w:rsidRPr="00F56105">
          <w:rPr>
            <w:i/>
            <w:color w:val="0000FF"/>
          </w:rPr>
          <w:t xml:space="preserve">Editor’s note: </w:t>
        </w:r>
      </w:ins>
      <w:ins w:id="9067" w:author="R4-1809109" w:date="2018-07-11T10:20:00Z">
        <w:r w:rsidR="0055712A" w:rsidRPr="006F7867">
          <w:rPr>
            <w:i/>
            <w:color w:val="0000FF"/>
          </w:rPr>
          <w:t xml:space="preserve">co-location </w:t>
        </w:r>
      </w:ins>
      <w:ins w:id="9068" w:author="R4-1809109" w:date="2018-07-11T10:23:00Z">
        <w:r w:rsidRPr="001504AD">
          <w:rPr>
            <w:i/>
            <w:color w:val="0000FF"/>
          </w:rPr>
          <w:t>emissions</w:t>
        </w:r>
      </w:ins>
      <w:ins w:id="9069" w:author="R4-1809109" w:date="2018-07-11T10:20:00Z">
        <w:r w:rsidRPr="001504AD">
          <w:rPr>
            <w:i/>
            <w:color w:val="0000FF"/>
          </w:rPr>
          <w:t xml:space="preserve"> diagram to be added here</w:t>
        </w:r>
      </w:ins>
    </w:p>
    <w:p w14:paraId="4AFDE4D0" w14:textId="52EEE114" w:rsidR="0055712A" w:rsidRPr="00B95088" w:rsidRDefault="0055712A" w:rsidP="0055712A">
      <w:pPr>
        <w:pStyle w:val="TF"/>
        <w:rPr>
          <w:ins w:id="9070" w:author="R4-1809109" w:date="2018-07-11T10:20:00Z"/>
        </w:rPr>
      </w:pPr>
      <w:ins w:id="9071" w:author="R4-1809109" w:date="2018-07-11T10:20:00Z">
        <w:r w:rsidRPr="00BA7B97">
          <w:t xml:space="preserve">Figure </w:t>
        </w:r>
        <w:r>
          <w:t>E</w:t>
        </w:r>
        <w:r w:rsidRPr="00BA7B97">
          <w:t>.1.</w:t>
        </w:r>
        <w:r>
          <w:t>4</w:t>
        </w:r>
        <w:r w:rsidRPr="00BA7B97">
          <w:t xml:space="preserve">-1: </w:t>
        </w:r>
        <w:r w:rsidRPr="00BA7B97">
          <w:rPr>
            <w:rFonts w:eastAsia="MS PGothic"/>
          </w:rPr>
          <w:t xml:space="preserve">Measurement set up for </w:t>
        </w:r>
        <w:r w:rsidRPr="00B95088">
          <w:rPr>
            <w:rFonts w:eastAsia="MS PGothic"/>
          </w:rPr>
          <w:t xml:space="preserve">OTA Co-location </w:t>
        </w:r>
      </w:ins>
      <w:ins w:id="9072" w:author="R4-1809109" w:date="2018-07-11T10:23:00Z">
        <w:r w:rsidR="001504AD" w:rsidRPr="00B95088">
          <w:rPr>
            <w:rFonts w:eastAsia="MS PGothic"/>
          </w:rPr>
          <w:t>emissions</w:t>
        </w:r>
      </w:ins>
      <w:ins w:id="9073" w:author="R4-1809109" w:date="2018-07-11T10:20:00Z">
        <w:r w:rsidRPr="00B95088">
          <w:rPr>
            <w:rFonts w:eastAsia="MS PGothic"/>
          </w:rPr>
          <w:t>, TX OFF power</w:t>
        </w:r>
      </w:ins>
    </w:p>
    <w:p w14:paraId="093FE5B2" w14:textId="77777777" w:rsidR="0055712A" w:rsidRDefault="0055712A" w:rsidP="0055712A">
      <w:pPr>
        <w:pStyle w:val="Heading2"/>
        <w:rPr>
          <w:ins w:id="9074" w:author="R4-1809109" w:date="2018-07-11T10:20:00Z"/>
        </w:rPr>
      </w:pPr>
      <w:bookmarkStart w:id="9075" w:name="_Toc519095054"/>
      <w:ins w:id="9076" w:author="R4-1809109" w:date="2018-07-11T10:20:00Z">
        <w:r>
          <w:t>E.</w:t>
        </w:r>
        <w:r w:rsidRPr="00BA7B97">
          <w:t>1.</w:t>
        </w:r>
        <w:r>
          <w:t>5</w:t>
        </w:r>
        <w:r w:rsidRPr="00BA7B97">
          <w:tab/>
        </w:r>
        <w:r>
          <w:t>OTA Transmitter Intermodulation</w:t>
        </w:r>
        <w:bookmarkEnd w:id="9075"/>
      </w:ins>
    </w:p>
    <w:p w14:paraId="186C1FD1" w14:textId="1295D6AA" w:rsidR="0055712A" w:rsidRPr="006F7867" w:rsidRDefault="001504AD" w:rsidP="006F7867">
      <w:pPr>
        <w:rPr>
          <w:ins w:id="9077" w:author="R4-1809109" w:date="2018-07-11T10:20:00Z"/>
          <w:i/>
          <w:color w:val="0000FF"/>
        </w:rPr>
      </w:pPr>
      <w:ins w:id="9078" w:author="R4-1809109" w:date="2018-07-11T10:23:00Z">
        <w:r w:rsidRPr="00F56105">
          <w:rPr>
            <w:i/>
            <w:color w:val="0000FF"/>
          </w:rPr>
          <w:t xml:space="preserve">Editor’s note: </w:t>
        </w:r>
      </w:ins>
      <w:ins w:id="9079" w:author="R4-1809109" w:date="2018-07-11T10:20:00Z">
        <w:r w:rsidR="0055712A" w:rsidRPr="006F7867">
          <w:rPr>
            <w:i/>
            <w:color w:val="0000FF"/>
          </w:rPr>
          <w:t>transmitter intermodulation</w:t>
        </w:r>
        <w:r w:rsidRPr="001504AD">
          <w:rPr>
            <w:i/>
            <w:color w:val="0000FF"/>
          </w:rPr>
          <w:t xml:space="preserve"> diagram to be added here</w:t>
        </w:r>
      </w:ins>
    </w:p>
    <w:p w14:paraId="070D53F2" w14:textId="77777777" w:rsidR="0055712A" w:rsidRPr="00B95088" w:rsidRDefault="0055712A" w:rsidP="0055712A">
      <w:pPr>
        <w:pStyle w:val="TF"/>
        <w:rPr>
          <w:ins w:id="9080" w:author="R4-1809109" w:date="2018-07-11T10:20:00Z"/>
        </w:rPr>
      </w:pPr>
      <w:ins w:id="9081" w:author="R4-1809109" w:date="2018-07-11T10:20:00Z">
        <w:r w:rsidRPr="00BA7B97">
          <w:t xml:space="preserve">Figure </w:t>
        </w:r>
        <w:r>
          <w:t>E</w:t>
        </w:r>
        <w:r w:rsidRPr="00BA7B97">
          <w:t>.1</w:t>
        </w:r>
        <w:r>
          <w:t>.5</w:t>
        </w:r>
        <w:r w:rsidRPr="00BA7B97">
          <w:t xml:space="preserve">-1: </w:t>
        </w:r>
        <w:r w:rsidRPr="00BA7B97">
          <w:rPr>
            <w:rFonts w:eastAsia="MS PGothic"/>
          </w:rPr>
          <w:t xml:space="preserve">Measurement set up for </w:t>
        </w:r>
        <w:r>
          <w:rPr>
            <w:rFonts w:eastAsia="MS PGothic"/>
          </w:rPr>
          <w:t>OTA Transmitter intermodulation</w:t>
        </w:r>
      </w:ins>
    </w:p>
    <w:p w14:paraId="46611CE7" w14:textId="1AF83481" w:rsidR="0055712A" w:rsidRPr="00BA7B97" w:rsidDel="001504AD" w:rsidRDefault="0055712A" w:rsidP="00045261">
      <w:pPr>
        <w:pStyle w:val="TF"/>
        <w:rPr>
          <w:del w:id="9082" w:author="R4-1809109" w:date="2018-07-11T10:22:00Z"/>
        </w:rPr>
      </w:pPr>
    </w:p>
    <w:p w14:paraId="35304B40" w14:textId="77777777" w:rsidR="00045261" w:rsidRPr="00BA7B97" w:rsidRDefault="00045261" w:rsidP="00045261">
      <w:pPr>
        <w:pStyle w:val="Heading1"/>
      </w:pPr>
      <w:bookmarkStart w:id="9083" w:name="_Toc503967005"/>
      <w:bookmarkStart w:id="9084" w:name="_Toc510722783"/>
      <w:bookmarkStart w:id="9085" w:name="_Toc519095055"/>
      <w:r>
        <w:t>E</w:t>
      </w:r>
      <w:r w:rsidRPr="00BA7B97">
        <w:t>.2</w:t>
      </w:r>
      <w:r w:rsidRPr="00BA7B97">
        <w:tab/>
        <w:t>Receiver</w:t>
      </w:r>
      <w:bookmarkEnd w:id="9083"/>
      <w:bookmarkEnd w:id="9084"/>
      <w:bookmarkEnd w:id="9085"/>
    </w:p>
    <w:p w14:paraId="18C39605" w14:textId="69528B84" w:rsidR="00045261" w:rsidRPr="00BA7B97" w:rsidRDefault="00045261" w:rsidP="00045261">
      <w:pPr>
        <w:pStyle w:val="Heading2"/>
      </w:pPr>
      <w:bookmarkStart w:id="9086" w:name="_Toc503967006"/>
      <w:bookmarkStart w:id="9087" w:name="_Toc510722784"/>
      <w:bookmarkStart w:id="9088" w:name="_Toc519095056"/>
      <w:r>
        <w:t>E</w:t>
      </w:r>
      <w:r w:rsidRPr="00BA7B97">
        <w:t>.2.1</w:t>
      </w:r>
      <w:r w:rsidRPr="00BA7B97">
        <w:tab/>
        <w:t>OTA sensitivity</w:t>
      </w:r>
      <w:bookmarkEnd w:id="9086"/>
      <w:bookmarkEnd w:id="9087"/>
      <w:ins w:id="9089" w:author="R4-1809109" w:date="2018-07-11T10:23:00Z">
        <w:r w:rsidR="001504AD">
          <w:t xml:space="preserve"> and OTA reference sensitivity</w:t>
        </w:r>
      </w:ins>
      <w:bookmarkEnd w:id="9088"/>
    </w:p>
    <w:bookmarkStart w:id="9090" w:name="_MON_1537741252"/>
    <w:bookmarkEnd w:id="9090"/>
    <w:p w14:paraId="225EEC89" w14:textId="41420D2A" w:rsidR="00045261" w:rsidRPr="00BA7B97" w:rsidDel="001504AD" w:rsidRDefault="00045261" w:rsidP="00045261">
      <w:pPr>
        <w:pStyle w:val="TH"/>
        <w:rPr>
          <w:del w:id="9091" w:author="R4-1809109" w:date="2018-07-11T10:23:00Z"/>
        </w:rPr>
      </w:pPr>
      <w:del w:id="9092" w:author="R4-1809109" w:date="2018-07-11T10:23:00Z">
        <w:r w:rsidRPr="00BA7B97" w:rsidDel="001504AD">
          <w:object w:dxaOrig="10382" w:dyaOrig="5433" w14:anchorId="01EC1FCC">
            <v:shape id="_x0000_i1037" type="#_x0000_t75" style="width:480.5pt;height:252.5pt" o:ole="">
              <v:imagedata r:id="rId30" o:title=""/>
            </v:shape>
            <o:OLEObject Type="Embed" ProgID="Word.Picture.8" ShapeID="_x0000_i1037" DrawAspect="Content" ObjectID="_1594794662" r:id="rId31"/>
          </w:object>
        </w:r>
      </w:del>
    </w:p>
    <w:p w14:paraId="2EA51422" w14:textId="7E04A232" w:rsidR="00045261" w:rsidDel="001504AD" w:rsidRDefault="00045261" w:rsidP="00045261">
      <w:pPr>
        <w:pStyle w:val="TF"/>
        <w:rPr>
          <w:del w:id="9093" w:author="R4-1809109" w:date="2018-07-11T10:23:00Z"/>
        </w:rPr>
      </w:pPr>
      <w:del w:id="9094" w:author="R4-1809109" w:date="2018-07-11T10:23:00Z">
        <w:r w:rsidDel="001504AD">
          <w:delText>Figure E</w:delText>
        </w:r>
        <w:r w:rsidRPr="00BA7B97" w:rsidDel="001504AD">
          <w:delText xml:space="preserve">.2.1-1: </w:delText>
        </w:r>
        <w:r w:rsidRPr="001D05BB" w:rsidDel="001504AD">
          <w:delText>Measurement set up for OTA sensitivity</w:delText>
        </w:r>
      </w:del>
    </w:p>
    <w:p w14:paraId="13309D04" w14:textId="6C821C43" w:rsidR="001504AD" w:rsidRPr="00BA7B97" w:rsidRDefault="001504AD" w:rsidP="001504AD">
      <w:pPr>
        <w:pStyle w:val="TH"/>
        <w:rPr>
          <w:ins w:id="9095" w:author="R4-1809109" w:date="2018-07-11T10:24:00Z"/>
        </w:rPr>
      </w:pPr>
      <w:ins w:id="9096" w:author="R4-1809109" w:date="2018-07-11T10:24:00Z">
        <w:r w:rsidRPr="00677C3A">
          <w:rPr>
            <w:noProof/>
            <w:lang w:val="en-US" w:eastAsia="zh-CN"/>
          </w:rPr>
          <w:drawing>
            <wp:inline distT="0" distB="0" distL="0" distR="0" wp14:anchorId="75EF5B18" wp14:editId="3B70ABF8">
              <wp:extent cx="5189220" cy="2964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89220" cy="2964180"/>
                      </a:xfrm>
                      <a:prstGeom prst="rect">
                        <a:avLst/>
                      </a:prstGeom>
                      <a:noFill/>
                      <a:ln>
                        <a:noFill/>
                      </a:ln>
                    </pic:spPr>
                  </pic:pic>
                </a:graphicData>
              </a:graphic>
            </wp:inline>
          </w:drawing>
        </w:r>
      </w:ins>
    </w:p>
    <w:p w14:paraId="4B044E83" w14:textId="77777777" w:rsidR="001504AD" w:rsidRPr="00C557D7" w:rsidRDefault="001504AD" w:rsidP="001504AD">
      <w:pPr>
        <w:pStyle w:val="TF"/>
        <w:rPr>
          <w:ins w:id="9097" w:author="R4-1809109" w:date="2018-07-11T10:24:00Z"/>
        </w:rPr>
      </w:pPr>
      <w:ins w:id="9098" w:author="R4-1809109" w:date="2018-07-11T10:24:00Z">
        <w:r w:rsidRPr="00BA7B97">
          <w:t xml:space="preserve">Figure </w:t>
        </w:r>
        <w:r>
          <w:t>E</w:t>
        </w:r>
        <w:r w:rsidRPr="00BA7B97">
          <w:t xml:space="preserve">.2.1-1: </w:t>
        </w:r>
        <w:r w:rsidRPr="00BA7B97">
          <w:rPr>
            <w:rFonts w:eastAsia="MS PGothic"/>
          </w:rPr>
          <w:t>Measurement set up for OTA sensitivity</w:t>
        </w:r>
        <w:r>
          <w:rPr>
            <w:rFonts w:eastAsia="MS PGothic"/>
          </w:rPr>
          <w:t xml:space="preserve"> and OTA reference sensitivity</w:t>
        </w:r>
      </w:ins>
    </w:p>
    <w:p w14:paraId="7F44C9EF" w14:textId="1C7CEDB0" w:rsidR="001504AD" w:rsidRPr="00B95088" w:rsidRDefault="001504AD" w:rsidP="003454B6">
      <w:pPr>
        <w:rPr>
          <w:ins w:id="9099" w:author="R4-1809109" w:date="2018-07-11T10:24:00Z"/>
        </w:rPr>
      </w:pPr>
      <w:ins w:id="9100" w:author="R4-1809109" w:date="2018-07-11T10:24:00Z">
        <w:r>
          <w:t>The OTA chamber shown in figure E.2.1-1 is intended to be generic and can be replaced with any suitable OTA chamber (Far field anechoic chamber, CATR, etc.)</w:t>
        </w:r>
      </w:ins>
      <w:ins w:id="9101" w:author="R4-1809109" w:date="2018-07-11T10:25:00Z">
        <w:r>
          <w:t>.</w:t>
        </w:r>
      </w:ins>
      <w:ins w:id="9102" w:author="R4-1809109" w:date="2018-07-11T10:24:00Z">
        <w:r>
          <w:t xml:space="preserve"> </w:t>
        </w:r>
      </w:ins>
    </w:p>
    <w:p w14:paraId="0D03C792" w14:textId="705C86DE" w:rsidR="001504AD" w:rsidRPr="00C557D7" w:rsidRDefault="001504AD" w:rsidP="001504AD">
      <w:pPr>
        <w:pStyle w:val="Heading2"/>
        <w:rPr>
          <w:ins w:id="9103" w:author="R4-1809109" w:date="2018-07-11T10:24:00Z"/>
        </w:rPr>
      </w:pPr>
      <w:bookmarkStart w:id="9104" w:name="_Toc519095057"/>
      <w:ins w:id="9105" w:author="R4-1809109" w:date="2018-07-11T10:24:00Z">
        <w:r>
          <w:lastRenderedPageBreak/>
          <w:t>E</w:t>
        </w:r>
        <w:r w:rsidRPr="00BA7B97">
          <w:t>.2.</w:t>
        </w:r>
        <w:r>
          <w:t>2</w:t>
        </w:r>
        <w:r w:rsidRPr="00BA7B97">
          <w:tab/>
          <w:t xml:space="preserve">OTA </w:t>
        </w:r>
        <w:r>
          <w:t>dynamic range</w:t>
        </w:r>
        <w:bookmarkEnd w:id="9104"/>
      </w:ins>
    </w:p>
    <w:p w14:paraId="650BD553" w14:textId="36F04E6E" w:rsidR="001504AD" w:rsidRPr="00BA7B97" w:rsidRDefault="001504AD" w:rsidP="001504AD">
      <w:pPr>
        <w:pStyle w:val="TH"/>
        <w:rPr>
          <w:ins w:id="9106" w:author="R4-1809109" w:date="2018-07-11T10:24:00Z"/>
        </w:rPr>
      </w:pPr>
      <w:ins w:id="9107" w:author="R4-1809109" w:date="2018-07-11T10:24:00Z">
        <w:r w:rsidRPr="00677C3A">
          <w:rPr>
            <w:noProof/>
            <w:lang w:val="en-US" w:eastAsia="zh-CN"/>
          </w:rPr>
          <w:drawing>
            <wp:inline distT="0" distB="0" distL="0" distR="0" wp14:anchorId="7A8692CA" wp14:editId="29C64921">
              <wp:extent cx="6118860" cy="266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18860" cy="2667000"/>
                      </a:xfrm>
                      <a:prstGeom prst="rect">
                        <a:avLst/>
                      </a:prstGeom>
                      <a:noFill/>
                      <a:ln>
                        <a:noFill/>
                      </a:ln>
                    </pic:spPr>
                  </pic:pic>
                </a:graphicData>
              </a:graphic>
            </wp:inline>
          </w:drawing>
        </w:r>
      </w:ins>
    </w:p>
    <w:p w14:paraId="1203AE37" w14:textId="77777777" w:rsidR="001504AD" w:rsidRDefault="001504AD" w:rsidP="001504AD">
      <w:pPr>
        <w:pStyle w:val="TF"/>
        <w:rPr>
          <w:ins w:id="9108" w:author="R4-1809109" w:date="2018-07-11T10:24:00Z"/>
          <w:rFonts w:eastAsia="MS PGothic"/>
        </w:rPr>
      </w:pPr>
      <w:ins w:id="9109" w:author="R4-1809109" w:date="2018-07-11T10:24:00Z">
        <w:r>
          <w:t>Figure E.2.2</w:t>
        </w:r>
        <w:r w:rsidRPr="00BA7B97">
          <w:t xml:space="preserve">-1: </w:t>
        </w:r>
        <w:r w:rsidRPr="00BA7B97">
          <w:rPr>
            <w:rFonts w:eastAsia="MS PGothic"/>
          </w:rPr>
          <w:t xml:space="preserve">Measurement set up for OTA </w:t>
        </w:r>
        <w:r>
          <w:rPr>
            <w:rFonts w:eastAsia="MS PGothic"/>
          </w:rPr>
          <w:t>Dynamic range</w:t>
        </w:r>
      </w:ins>
    </w:p>
    <w:p w14:paraId="323F3E63" w14:textId="593D373C" w:rsidR="001504AD" w:rsidRPr="00C557D7" w:rsidRDefault="001504AD" w:rsidP="001504AD">
      <w:pPr>
        <w:rPr>
          <w:ins w:id="9110" w:author="R4-1809109" w:date="2018-07-11T10:24:00Z"/>
        </w:rPr>
      </w:pPr>
      <w:ins w:id="9111" w:author="R4-1809109" w:date="2018-07-11T10:24:00Z">
        <w:r>
          <w:t>The OTA chamber shown in figure E.2.2-1 is intended to be generic and can be replaced with any suitable OTA chamber (Far field anechoic chamber, CATR, etc.).</w:t>
        </w:r>
      </w:ins>
    </w:p>
    <w:p w14:paraId="3F491D9A" w14:textId="33409863" w:rsidR="001504AD" w:rsidRPr="00C557D7" w:rsidRDefault="001504AD" w:rsidP="001504AD">
      <w:pPr>
        <w:pStyle w:val="Heading2"/>
        <w:rPr>
          <w:ins w:id="9112" w:author="R4-1809109" w:date="2018-07-11T10:24:00Z"/>
        </w:rPr>
      </w:pPr>
      <w:bookmarkStart w:id="9113" w:name="_Toc519095058"/>
      <w:ins w:id="9114" w:author="R4-1809109" w:date="2018-07-11T10:24:00Z">
        <w:r>
          <w:t>E</w:t>
        </w:r>
        <w:r w:rsidRPr="00BA7B97">
          <w:t>.2.</w:t>
        </w:r>
        <w:r>
          <w:t>3</w:t>
        </w:r>
        <w:r w:rsidRPr="00BA7B97">
          <w:tab/>
        </w:r>
        <w:r>
          <w:t>OTA a</w:t>
        </w:r>
        <w:r w:rsidRPr="00C557D7">
          <w:t>djacent channel selectivity, general blocking, and narrowband blocking</w:t>
        </w:r>
        <w:bookmarkEnd w:id="9113"/>
      </w:ins>
    </w:p>
    <w:p w14:paraId="73017B47" w14:textId="28A4B929" w:rsidR="001504AD" w:rsidRPr="00BA7B97" w:rsidRDefault="001504AD" w:rsidP="001504AD">
      <w:pPr>
        <w:pStyle w:val="TH"/>
        <w:rPr>
          <w:ins w:id="9115" w:author="R4-1809109" w:date="2018-07-11T10:24:00Z"/>
        </w:rPr>
      </w:pPr>
      <w:ins w:id="9116" w:author="R4-1809109" w:date="2018-07-11T10:24:00Z">
        <w:r w:rsidRPr="00677C3A">
          <w:rPr>
            <w:noProof/>
            <w:lang w:val="en-US" w:eastAsia="zh-CN"/>
          </w:rPr>
          <w:drawing>
            <wp:inline distT="0" distB="0" distL="0" distR="0" wp14:anchorId="17BA3EF4" wp14:editId="1D322AE8">
              <wp:extent cx="6111240" cy="2522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11240" cy="2522220"/>
                      </a:xfrm>
                      <a:prstGeom prst="rect">
                        <a:avLst/>
                      </a:prstGeom>
                      <a:noFill/>
                      <a:ln>
                        <a:noFill/>
                      </a:ln>
                    </pic:spPr>
                  </pic:pic>
                </a:graphicData>
              </a:graphic>
            </wp:inline>
          </w:drawing>
        </w:r>
      </w:ins>
    </w:p>
    <w:p w14:paraId="1AE346EF" w14:textId="77777777" w:rsidR="001504AD" w:rsidRDefault="001504AD" w:rsidP="001504AD">
      <w:pPr>
        <w:pStyle w:val="TF"/>
        <w:rPr>
          <w:ins w:id="9117" w:author="R4-1809109" w:date="2018-07-11T10:24:00Z"/>
          <w:rFonts w:eastAsia="MS PGothic"/>
        </w:rPr>
      </w:pPr>
      <w:ins w:id="9118" w:author="R4-1809109" w:date="2018-07-11T10:24:00Z">
        <w:r>
          <w:t>Figure E.2.3</w:t>
        </w:r>
        <w:r w:rsidRPr="00BA7B97">
          <w:t xml:space="preserve">-1: </w:t>
        </w:r>
        <w:r w:rsidRPr="00BA7B97">
          <w:rPr>
            <w:rFonts w:eastAsia="MS PGothic"/>
          </w:rPr>
          <w:t xml:space="preserve">Measurement set up for OTA </w:t>
        </w:r>
        <w:r>
          <w:rPr>
            <w:rFonts w:eastAsia="MS PGothic"/>
          </w:rPr>
          <w:t>ACS and narrowband blocking</w:t>
        </w:r>
      </w:ins>
    </w:p>
    <w:p w14:paraId="1C250748" w14:textId="5022CA22" w:rsidR="001504AD" w:rsidRPr="00B95088" w:rsidRDefault="001504AD" w:rsidP="001504AD">
      <w:pPr>
        <w:rPr>
          <w:ins w:id="9119" w:author="R4-1809109" w:date="2018-07-11T10:24:00Z"/>
        </w:rPr>
      </w:pPr>
      <w:ins w:id="9120" w:author="R4-1809109" w:date="2018-07-11T10:24:00Z">
        <w:r>
          <w:t>The OTA chamber shown in figure E.2.3-1 is intended to be generic and can be replaced with any suitable OTA chamber (Far field anechoic chamber, CATR, etc.)</w:t>
        </w:r>
      </w:ins>
      <w:ins w:id="9121" w:author="R4-1809109" w:date="2018-07-11T10:25:00Z">
        <w:r>
          <w:t>.</w:t>
        </w:r>
      </w:ins>
      <w:ins w:id="9122" w:author="R4-1809109" w:date="2018-07-11T10:24:00Z">
        <w:r>
          <w:t xml:space="preserve"> </w:t>
        </w:r>
      </w:ins>
    </w:p>
    <w:p w14:paraId="5395216F" w14:textId="77777777" w:rsidR="001504AD" w:rsidRDefault="001504AD" w:rsidP="001504AD">
      <w:pPr>
        <w:pStyle w:val="TF"/>
        <w:rPr>
          <w:ins w:id="9123" w:author="R4-1809109" w:date="2018-07-11T10:24:00Z"/>
          <w:rFonts w:eastAsia="MS PGothic"/>
        </w:rPr>
      </w:pPr>
    </w:p>
    <w:p w14:paraId="1B3075B8" w14:textId="4E35B20F" w:rsidR="001504AD" w:rsidRPr="00C557D7" w:rsidRDefault="001504AD" w:rsidP="001504AD">
      <w:pPr>
        <w:pStyle w:val="TF"/>
        <w:rPr>
          <w:ins w:id="9124" w:author="R4-1809109" w:date="2018-07-11T10:24:00Z"/>
        </w:rPr>
      </w:pPr>
      <w:ins w:id="9125" w:author="R4-1809109" w:date="2018-07-11T10:24:00Z">
        <w:r w:rsidRPr="00677C3A">
          <w:rPr>
            <w:noProof/>
            <w:lang w:val="en-US" w:eastAsia="zh-CN"/>
          </w:rPr>
          <w:lastRenderedPageBreak/>
          <w:drawing>
            <wp:inline distT="0" distB="0" distL="0" distR="0" wp14:anchorId="5F0DDBF3" wp14:editId="330126AE">
              <wp:extent cx="6118860" cy="2369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18860" cy="2369820"/>
                      </a:xfrm>
                      <a:prstGeom prst="rect">
                        <a:avLst/>
                      </a:prstGeom>
                      <a:noFill/>
                      <a:ln>
                        <a:noFill/>
                      </a:ln>
                    </pic:spPr>
                  </pic:pic>
                </a:graphicData>
              </a:graphic>
            </wp:inline>
          </w:drawing>
        </w:r>
      </w:ins>
    </w:p>
    <w:p w14:paraId="2D20D7E1" w14:textId="77777777" w:rsidR="001504AD" w:rsidRDefault="001504AD" w:rsidP="001504AD">
      <w:pPr>
        <w:pStyle w:val="TF"/>
        <w:rPr>
          <w:ins w:id="9126" w:author="R4-1809109" w:date="2018-07-11T10:24:00Z"/>
          <w:rFonts w:eastAsia="MS PGothic"/>
        </w:rPr>
      </w:pPr>
      <w:ins w:id="9127" w:author="R4-1809109" w:date="2018-07-11T10:24:00Z">
        <w:r>
          <w:t>Figure E.2.3-2</w:t>
        </w:r>
        <w:r w:rsidRPr="00BA7B97">
          <w:t xml:space="preserve">: </w:t>
        </w:r>
        <w:r w:rsidRPr="00BA7B97">
          <w:rPr>
            <w:rFonts w:eastAsia="MS PGothic"/>
          </w:rPr>
          <w:t xml:space="preserve">Measurement set up for OTA </w:t>
        </w:r>
        <w:r>
          <w:rPr>
            <w:rFonts w:eastAsia="MS PGothic"/>
          </w:rPr>
          <w:t>general blocking</w:t>
        </w:r>
      </w:ins>
    </w:p>
    <w:p w14:paraId="6006A9E1" w14:textId="48B2A254" w:rsidR="001504AD" w:rsidRPr="00C557D7" w:rsidRDefault="001504AD" w:rsidP="001504AD">
      <w:pPr>
        <w:rPr>
          <w:ins w:id="9128" w:author="R4-1809109" w:date="2018-07-11T10:24:00Z"/>
        </w:rPr>
      </w:pPr>
      <w:ins w:id="9129" w:author="R4-1809109" w:date="2018-07-11T10:24:00Z">
        <w:r>
          <w:t>The OTA chamber shown in figure E.2.3-2 is intended to be generic and can be replaced with any suitable OTA chamber (Far field anechoic chamber, CATR, etc.)</w:t>
        </w:r>
      </w:ins>
      <w:ins w:id="9130" w:author="R4-1809109" w:date="2018-07-11T10:25:00Z">
        <w:r>
          <w:t>.</w:t>
        </w:r>
      </w:ins>
      <w:ins w:id="9131" w:author="R4-1809109" w:date="2018-07-11T10:24:00Z">
        <w:r>
          <w:t xml:space="preserve"> </w:t>
        </w:r>
      </w:ins>
    </w:p>
    <w:p w14:paraId="7AB00017" w14:textId="6A25D6E9" w:rsidR="001504AD" w:rsidRPr="00C557D7" w:rsidRDefault="001504AD" w:rsidP="001504AD">
      <w:pPr>
        <w:pStyle w:val="Heading2"/>
        <w:rPr>
          <w:ins w:id="9132" w:author="R4-1809109" w:date="2018-07-11T10:24:00Z"/>
        </w:rPr>
      </w:pPr>
      <w:bookmarkStart w:id="9133" w:name="_Toc519095059"/>
      <w:ins w:id="9134" w:author="R4-1809109" w:date="2018-07-11T10:24:00Z">
        <w:r>
          <w:t>E</w:t>
        </w:r>
        <w:r w:rsidRPr="00BA7B97">
          <w:t>.2.</w:t>
        </w:r>
        <w:r>
          <w:t>4</w:t>
        </w:r>
        <w:r w:rsidRPr="00BA7B97">
          <w:tab/>
          <w:t xml:space="preserve">OTA </w:t>
        </w:r>
        <w:r>
          <w:t>blocking</w:t>
        </w:r>
        <w:bookmarkEnd w:id="9133"/>
      </w:ins>
    </w:p>
    <w:p w14:paraId="7B1645C1" w14:textId="77777777" w:rsidR="001504AD" w:rsidRDefault="001504AD" w:rsidP="001504AD">
      <w:pPr>
        <w:pStyle w:val="TF"/>
        <w:rPr>
          <w:ins w:id="9135" w:author="R4-1809109" w:date="2018-07-11T10:26:00Z"/>
        </w:rPr>
      </w:pPr>
      <w:ins w:id="9136" w:author="R4-1809109" w:date="2018-07-11T10:24:00Z">
        <w:r w:rsidRPr="00677C3A">
          <w:rPr>
            <w:noProof/>
            <w:lang w:val="en-US" w:eastAsia="zh-CN"/>
          </w:rPr>
          <w:drawing>
            <wp:inline distT="0" distB="0" distL="0" distR="0" wp14:anchorId="31BBD3CB" wp14:editId="1BB6E862">
              <wp:extent cx="5410200" cy="2941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0200" cy="2941320"/>
                      </a:xfrm>
                      <a:prstGeom prst="rect">
                        <a:avLst/>
                      </a:prstGeom>
                      <a:noFill/>
                      <a:ln>
                        <a:noFill/>
                      </a:ln>
                    </pic:spPr>
                  </pic:pic>
                </a:graphicData>
              </a:graphic>
            </wp:inline>
          </w:drawing>
        </w:r>
      </w:ins>
    </w:p>
    <w:p w14:paraId="4D006D03" w14:textId="207EE50B" w:rsidR="001504AD" w:rsidRDefault="001504AD" w:rsidP="001504AD">
      <w:pPr>
        <w:pStyle w:val="TF"/>
        <w:rPr>
          <w:ins w:id="9137" w:author="R4-1809109" w:date="2018-07-11T10:24:00Z"/>
          <w:rFonts w:eastAsia="MS PGothic"/>
        </w:rPr>
      </w:pPr>
      <w:ins w:id="9138" w:author="R4-1809109" w:date="2018-07-11T10:24:00Z">
        <w:r>
          <w:t>Figure E.2.4</w:t>
        </w:r>
        <w:r w:rsidRPr="00BA7B97">
          <w:t xml:space="preserve">-1: </w:t>
        </w:r>
        <w:r w:rsidRPr="00BA7B97">
          <w:rPr>
            <w:rFonts w:eastAsia="MS PGothic"/>
          </w:rPr>
          <w:t xml:space="preserve">Measurement set up for OTA </w:t>
        </w:r>
        <w:r>
          <w:rPr>
            <w:rFonts w:eastAsia="MS PGothic"/>
          </w:rPr>
          <w:t>Blocking</w:t>
        </w:r>
      </w:ins>
    </w:p>
    <w:p w14:paraId="2462F345" w14:textId="0D7FCE33" w:rsidR="001504AD" w:rsidRPr="00C557D7" w:rsidRDefault="001504AD" w:rsidP="001504AD">
      <w:pPr>
        <w:rPr>
          <w:ins w:id="9139" w:author="R4-1809109" w:date="2018-07-11T10:24:00Z"/>
        </w:rPr>
      </w:pPr>
      <w:ins w:id="9140" w:author="R4-1809109" w:date="2018-07-11T10:24:00Z">
        <w:r>
          <w:t>The OTA chamber shown in figure E.2.4-1 is intended to be generic and can be replaced with any suitable OTA chamber (Far field anechoic chamber, CATR, etc.)</w:t>
        </w:r>
      </w:ins>
      <w:ins w:id="9141" w:author="R4-1809109" w:date="2018-07-11T10:26:00Z">
        <w:r>
          <w:t>.</w:t>
        </w:r>
      </w:ins>
      <w:ins w:id="9142" w:author="R4-1809109" w:date="2018-07-11T10:24:00Z">
        <w:r>
          <w:t xml:space="preserve"> </w:t>
        </w:r>
      </w:ins>
    </w:p>
    <w:p w14:paraId="031B561E" w14:textId="14D27663" w:rsidR="001504AD" w:rsidRPr="00DC13D6" w:rsidRDefault="001504AD" w:rsidP="00DC13D6">
      <w:pPr>
        <w:rPr>
          <w:ins w:id="9143" w:author="R4-1809109" w:date="2018-07-11T10:24:00Z"/>
          <w:i/>
          <w:color w:val="0000FF"/>
        </w:rPr>
      </w:pPr>
      <w:ins w:id="9144" w:author="R4-1809109" w:date="2018-07-11T10:27:00Z">
        <w:r w:rsidRPr="00F56105">
          <w:rPr>
            <w:i/>
            <w:color w:val="0000FF"/>
          </w:rPr>
          <w:t xml:space="preserve">Editor’s note: </w:t>
        </w:r>
      </w:ins>
      <w:ins w:id="9145" w:author="R4-1809109" w:date="2018-07-11T10:24:00Z">
        <w:r w:rsidRPr="00DC13D6">
          <w:rPr>
            <w:i/>
            <w:color w:val="0000FF"/>
          </w:rPr>
          <w:t>out of band co-location bl</w:t>
        </w:r>
        <w:r w:rsidRPr="003454B6">
          <w:rPr>
            <w:i/>
            <w:color w:val="0000FF"/>
          </w:rPr>
          <w:t>ocking diagram to be added here</w:t>
        </w:r>
      </w:ins>
    </w:p>
    <w:p w14:paraId="4AC36B47" w14:textId="77777777" w:rsidR="001504AD" w:rsidRPr="00C557D7" w:rsidRDefault="001504AD" w:rsidP="001504AD">
      <w:pPr>
        <w:pStyle w:val="TF"/>
        <w:rPr>
          <w:ins w:id="9146" w:author="R4-1809109" w:date="2018-07-11T10:24:00Z"/>
        </w:rPr>
      </w:pPr>
      <w:ins w:id="9147" w:author="R4-1809109" w:date="2018-07-11T10:24:00Z">
        <w:r>
          <w:t>Figure E.2.4</w:t>
        </w:r>
        <w:r w:rsidRPr="00BA7B97">
          <w:t>-</w:t>
        </w:r>
        <w:r>
          <w:t>2</w:t>
        </w:r>
        <w:r w:rsidRPr="00BA7B97">
          <w:t xml:space="preserve">: </w:t>
        </w:r>
        <w:r w:rsidRPr="00BA7B97">
          <w:rPr>
            <w:rFonts w:eastAsia="MS PGothic"/>
          </w:rPr>
          <w:t xml:space="preserve">Measurement set up for OTA </w:t>
        </w:r>
        <w:r>
          <w:rPr>
            <w:rFonts w:eastAsia="MS PGothic"/>
          </w:rPr>
          <w:t>co-location blocking</w:t>
        </w:r>
      </w:ins>
    </w:p>
    <w:p w14:paraId="45F76D58" w14:textId="144E106D" w:rsidR="001504AD" w:rsidRPr="00C557D7" w:rsidRDefault="001504AD" w:rsidP="001504AD">
      <w:pPr>
        <w:pStyle w:val="Heading2"/>
        <w:rPr>
          <w:ins w:id="9148" w:author="R4-1809109" w:date="2018-07-11T10:24:00Z"/>
        </w:rPr>
      </w:pPr>
      <w:bookmarkStart w:id="9149" w:name="_Toc519095060"/>
      <w:ins w:id="9150" w:author="R4-1809109" w:date="2018-07-11T10:24:00Z">
        <w:r>
          <w:t>E</w:t>
        </w:r>
        <w:r w:rsidRPr="00BA7B97">
          <w:t>.2.</w:t>
        </w:r>
        <w:r>
          <w:t>5</w:t>
        </w:r>
        <w:r w:rsidRPr="00BA7B97">
          <w:tab/>
          <w:t xml:space="preserve">OTA </w:t>
        </w:r>
        <w:r>
          <w:t>receiver spurious emissions</w:t>
        </w:r>
        <w:bookmarkEnd w:id="9149"/>
      </w:ins>
    </w:p>
    <w:p w14:paraId="402A9EB0" w14:textId="52D35D8D" w:rsidR="001504AD" w:rsidRPr="00DC13D6" w:rsidRDefault="001504AD" w:rsidP="00DC13D6">
      <w:pPr>
        <w:rPr>
          <w:ins w:id="9151" w:author="R4-1809109" w:date="2018-07-11T10:24:00Z"/>
          <w:i/>
          <w:color w:val="0000FF"/>
        </w:rPr>
      </w:pPr>
      <w:ins w:id="9152" w:author="R4-1809109" w:date="2018-07-11T10:27:00Z">
        <w:r w:rsidRPr="00F56105">
          <w:rPr>
            <w:i/>
            <w:color w:val="0000FF"/>
          </w:rPr>
          <w:t xml:space="preserve">Editor’s note: </w:t>
        </w:r>
      </w:ins>
      <w:ins w:id="9153" w:author="R4-1809109" w:date="2018-07-11T10:24:00Z">
        <w:r w:rsidRPr="00DC13D6">
          <w:rPr>
            <w:i/>
            <w:color w:val="0000FF"/>
          </w:rPr>
          <w:t>receiver spurious emissions</w:t>
        </w:r>
        <w:r w:rsidRPr="003454B6">
          <w:rPr>
            <w:i/>
            <w:color w:val="0000FF"/>
          </w:rPr>
          <w:t xml:space="preserve"> diagram to be added here</w:t>
        </w:r>
      </w:ins>
    </w:p>
    <w:p w14:paraId="3E1697FC" w14:textId="77777777" w:rsidR="001504AD" w:rsidRPr="00C557D7" w:rsidRDefault="001504AD" w:rsidP="001504AD">
      <w:pPr>
        <w:pStyle w:val="TF"/>
        <w:rPr>
          <w:ins w:id="9154" w:author="R4-1809109" w:date="2018-07-11T10:24:00Z"/>
        </w:rPr>
      </w:pPr>
      <w:ins w:id="9155" w:author="R4-1809109" w:date="2018-07-11T10:24:00Z">
        <w:r>
          <w:t>Figure E.2.5</w:t>
        </w:r>
        <w:r w:rsidRPr="00BA7B97">
          <w:t xml:space="preserve">-1: </w:t>
        </w:r>
        <w:r w:rsidRPr="00BA7B97">
          <w:rPr>
            <w:rFonts w:eastAsia="MS PGothic"/>
          </w:rPr>
          <w:t xml:space="preserve">Measurement set up for OTA </w:t>
        </w:r>
        <w:r>
          <w:rPr>
            <w:rFonts w:eastAsia="MS PGothic"/>
          </w:rPr>
          <w:t>receiver spurious emissions</w:t>
        </w:r>
      </w:ins>
    </w:p>
    <w:p w14:paraId="03D1746B" w14:textId="18C16BBB" w:rsidR="001504AD" w:rsidRPr="00C557D7" w:rsidRDefault="001504AD" w:rsidP="001504AD">
      <w:pPr>
        <w:pStyle w:val="Heading2"/>
        <w:rPr>
          <w:ins w:id="9156" w:author="R4-1809109" w:date="2018-07-11T10:24:00Z"/>
        </w:rPr>
      </w:pPr>
      <w:bookmarkStart w:id="9157" w:name="_Toc519095061"/>
      <w:ins w:id="9158" w:author="R4-1809109" w:date="2018-07-11T10:24:00Z">
        <w:r>
          <w:lastRenderedPageBreak/>
          <w:t>E</w:t>
        </w:r>
        <w:r w:rsidRPr="00BA7B97">
          <w:t>.2.</w:t>
        </w:r>
        <w:r>
          <w:t>6</w:t>
        </w:r>
        <w:r w:rsidRPr="00BA7B97">
          <w:tab/>
          <w:t xml:space="preserve">OTA </w:t>
        </w:r>
        <w:r>
          <w:t>receiver intermodulation</w:t>
        </w:r>
        <w:bookmarkEnd w:id="9157"/>
      </w:ins>
    </w:p>
    <w:p w14:paraId="156BE67E" w14:textId="4CA83A29" w:rsidR="001504AD" w:rsidRPr="00BA7B97" w:rsidRDefault="001504AD" w:rsidP="001504AD">
      <w:pPr>
        <w:pStyle w:val="TH"/>
        <w:rPr>
          <w:ins w:id="9159" w:author="R4-1809109" w:date="2018-07-11T10:24:00Z"/>
        </w:rPr>
      </w:pPr>
      <w:ins w:id="9160" w:author="R4-1809109" w:date="2018-07-11T10:24:00Z">
        <w:r w:rsidRPr="00677C3A">
          <w:rPr>
            <w:noProof/>
            <w:lang w:val="en-US" w:eastAsia="zh-CN"/>
          </w:rPr>
          <w:drawing>
            <wp:inline distT="0" distB="0" distL="0" distR="0" wp14:anchorId="0DB8D669" wp14:editId="35099BBC">
              <wp:extent cx="6118860" cy="2545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18860" cy="2545080"/>
                      </a:xfrm>
                      <a:prstGeom prst="rect">
                        <a:avLst/>
                      </a:prstGeom>
                      <a:noFill/>
                      <a:ln>
                        <a:noFill/>
                      </a:ln>
                    </pic:spPr>
                  </pic:pic>
                </a:graphicData>
              </a:graphic>
            </wp:inline>
          </w:drawing>
        </w:r>
      </w:ins>
    </w:p>
    <w:p w14:paraId="67763D66" w14:textId="77777777" w:rsidR="001504AD" w:rsidRDefault="001504AD" w:rsidP="001504AD">
      <w:pPr>
        <w:pStyle w:val="TF"/>
        <w:rPr>
          <w:ins w:id="9161" w:author="R4-1809109" w:date="2018-07-11T10:24:00Z"/>
          <w:rFonts w:eastAsia="MS PGothic"/>
        </w:rPr>
      </w:pPr>
      <w:ins w:id="9162" w:author="R4-1809109" w:date="2018-07-11T10:24:00Z">
        <w:r>
          <w:t>Figure E.2.6</w:t>
        </w:r>
        <w:r w:rsidRPr="00BA7B97">
          <w:t xml:space="preserve">-1: </w:t>
        </w:r>
        <w:r w:rsidRPr="00BA7B97">
          <w:rPr>
            <w:rFonts w:eastAsia="MS PGothic"/>
          </w:rPr>
          <w:t xml:space="preserve">Measurement set up for OTA </w:t>
        </w:r>
        <w:r>
          <w:rPr>
            <w:rFonts w:eastAsia="MS PGothic"/>
          </w:rPr>
          <w:t>receiver intermodulation</w:t>
        </w:r>
      </w:ins>
    </w:p>
    <w:p w14:paraId="3E1E52CA" w14:textId="5144D91E" w:rsidR="001504AD" w:rsidRPr="00C557D7" w:rsidRDefault="001504AD" w:rsidP="001504AD">
      <w:pPr>
        <w:rPr>
          <w:ins w:id="9163" w:author="R4-1809109" w:date="2018-07-11T10:24:00Z"/>
        </w:rPr>
      </w:pPr>
      <w:ins w:id="9164" w:author="R4-1809109" w:date="2018-07-11T10:24:00Z">
        <w:r>
          <w:t>The OTA chamber shown in figure E.2.6-1 is intended to be generic and can be replaced with any suitable OTA chamber (Far field anechoic chamber, CATR, etc.)</w:t>
        </w:r>
      </w:ins>
      <w:ins w:id="9165" w:author="R4-1809109" w:date="2018-07-11T10:26:00Z">
        <w:r>
          <w:t>.</w:t>
        </w:r>
      </w:ins>
      <w:ins w:id="9166" w:author="R4-1809109" w:date="2018-07-11T10:24:00Z">
        <w:r>
          <w:t xml:space="preserve"> </w:t>
        </w:r>
      </w:ins>
    </w:p>
    <w:p w14:paraId="2C5AD5F7" w14:textId="0BEDA3C2" w:rsidR="001504AD" w:rsidRPr="00C557D7" w:rsidRDefault="001504AD" w:rsidP="001504AD">
      <w:pPr>
        <w:pStyle w:val="Heading2"/>
        <w:rPr>
          <w:ins w:id="9167" w:author="R4-1809109" w:date="2018-07-11T10:24:00Z"/>
        </w:rPr>
      </w:pPr>
      <w:bookmarkStart w:id="9168" w:name="_Toc519095062"/>
      <w:ins w:id="9169" w:author="R4-1809109" w:date="2018-07-11T10:24:00Z">
        <w:r>
          <w:t>E</w:t>
        </w:r>
        <w:r w:rsidRPr="00BA7B97">
          <w:t>.2.</w:t>
        </w:r>
        <w:r>
          <w:t>7</w:t>
        </w:r>
        <w:r w:rsidRPr="00BA7B97">
          <w:tab/>
          <w:t xml:space="preserve">OTA </w:t>
        </w:r>
        <w:r>
          <w:t>in-channel selectivity</w:t>
        </w:r>
        <w:bookmarkEnd w:id="9168"/>
      </w:ins>
    </w:p>
    <w:p w14:paraId="33CF429E" w14:textId="0E8DD73C" w:rsidR="001504AD" w:rsidRPr="00BA7B97" w:rsidRDefault="001504AD" w:rsidP="001504AD">
      <w:pPr>
        <w:pStyle w:val="TH"/>
        <w:rPr>
          <w:ins w:id="9170" w:author="R4-1809109" w:date="2018-07-11T10:24:00Z"/>
        </w:rPr>
      </w:pPr>
      <w:ins w:id="9171" w:author="R4-1809109" w:date="2018-07-11T10:24:00Z">
        <w:r w:rsidRPr="00677C3A">
          <w:rPr>
            <w:noProof/>
            <w:lang w:val="en-US" w:eastAsia="zh-CN"/>
          </w:rPr>
          <w:drawing>
            <wp:inline distT="0" distB="0" distL="0" distR="0" wp14:anchorId="07062E73" wp14:editId="6E214CD7">
              <wp:extent cx="6118860" cy="283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18860" cy="2834640"/>
                      </a:xfrm>
                      <a:prstGeom prst="rect">
                        <a:avLst/>
                      </a:prstGeom>
                      <a:noFill/>
                      <a:ln>
                        <a:noFill/>
                      </a:ln>
                    </pic:spPr>
                  </pic:pic>
                </a:graphicData>
              </a:graphic>
            </wp:inline>
          </w:drawing>
        </w:r>
      </w:ins>
    </w:p>
    <w:p w14:paraId="313B71BB" w14:textId="77777777" w:rsidR="001504AD" w:rsidRPr="00C557D7" w:rsidRDefault="001504AD" w:rsidP="001504AD">
      <w:pPr>
        <w:pStyle w:val="TF"/>
        <w:rPr>
          <w:ins w:id="9172" w:author="R4-1809109" w:date="2018-07-11T10:24:00Z"/>
        </w:rPr>
      </w:pPr>
      <w:ins w:id="9173" w:author="R4-1809109" w:date="2018-07-11T10:24:00Z">
        <w:r>
          <w:t>Figure E.2.7</w:t>
        </w:r>
        <w:r w:rsidRPr="00BA7B97">
          <w:t xml:space="preserve">-1: </w:t>
        </w:r>
        <w:r w:rsidRPr="00BA7B97">
          <w:rPr>
            <w:rFonts w:eastAsia="MS PGothic"/>
          </w:rPr>
          <w:t xml:space="preserve">Measurement set up for OTA </w:t>
        </w:r>
        <w:r>
          <w:rPr>
            <w:rFonts w:eastAsia="MS PGothic"/>
          </w:rPr>
          <w:t>In-channel selectivity</w:t>
        </w:r>
      </w:ins>
    </w:p>
    <w:p w14:paraId="4205DCAB" w14:textId="11243A8C" w:rsidR="001504AD" w:rsidRDefault="001504AD" w:rsidP="001504AD">
      <w:ins w:id="9174" w:author="R4-1809109" w:date="2018-07-11T10:24:00Z">
        <w:r>
          <w:t>The OTA chamber shown in figure E.2.7-1 is intended to be generic and can be replaced with any suitable OTA chamber (Far field anechoic chamber, CATR, etc.)</w:t>
        </w:r>
      </w:ins>
      <w:ins w:id="9175" w:author="R4-1809109" w:date="2018-07-11T10:26:00Z">
        <w:r>
          <w:t>.</w:t>
        </w:r>
      </w:ins>
    </w:p>
    <w:p w14:paraId="6561F274" w14:textId="77777777" w:rsidR="00750ED6" w:rsidRDefault="00750ED6">
      <w:pPr>
        <w:spacing w:after="0"/>
        <w:rPr>
          <w:rFonts w:ascii="Arial" w:hAnsi="Arial"/>
          <w:sz w:val="36"/>
        </w:rPr>
      </w:pPr>
      <w:del w:id="9176" w:author="R4-1809109" w:date="2018-07-11T10:26:00Z">
        <w:r w:rsidDel="001504AD">
          <w:br w:type="page"/>
        </w:r>
      </w:del>
    </w:p>
    <w:p w14:paraId="597FD01E" w14:textId="06410060" w:rsidR="00252AE9" w:rsidRDefault="00252AE9" w:rsidP="00252AE9">
      <w:pPr>
        <w:pStyle w:val="Heading8"/>
      </w:pPr>
      <w:bookmarkStart w:id="9177" w:name="_Toc519095063"/>
      <w:r w:rsidRPr="004D3578">
        <w:lastRenderedPageBreak/>
        <w:t xml:space="preserve">Annex </w:t>
      </w:r>
      <w:r w:rsidR="00045261">
        <w:t xml:space="preserve">F </w:t>
      </w:r>
      <w:r>
        <w:t>(n</w:t>
      </w:r>
      <w:r w:rsidRPr="004D3578">
        <w:t>ormative):</w:t>
      </w:r>
      <w:r w:rsidRPr="004D3578">
        <w:br/>
      </w:r>
      <w:r w:rsidRPr="00252AE9">
        <w:t>Estimation of Measurement Uncertainty</w:t>
      </w:r>
      <w:bookmarkEnd w:id="9177"/>
      <w:r w:rsidRPr="00252AE9">
        <w:t xml:space="preserve"> </w:t>
      </w:r>
    </w:p>
    <w:p w14:paraId="175FF088" w14:textId="77777777" w:rsidR="00252AE9" w:rsidRPr="00BA4632" w:rsidRDefault="00252AE9" w:rsidP="00BA4632"/>
    <w:p w14:paraId="72B0EE10" w14:textId="77777777" w:rsidR="00750ED6" w:rsidRDefault="00750ED6">
      <w:pPr>
        <w:spacing w:after="0"/>
        <w:rPr>
          <w:rFonts w:ascii="Arial" w:hAnsi="Arial"/>
          <w:sz w:val="36"/>
        </w:rPr>
      </w:pPr>
      <w:r>
        <w:br w:type="page"/>
      </w:r>
    </w:p>
    <w:p w14:paraId="543B84A8" w14:textId="56304DE2" w:rsidR="00A4163B" w:rsidRDefault="00A4163B" w:rsidP="00A4163B">
      <w:pPr>
        <w:pStyle w:val="Heading8"/>
      </w:pPr>
      <w:bookmarkStart w:id="9178" w:name="_Toc490148259"/>
      <w:bookmarkStart w:id="9179" w:name="_Toc519095064"/>
      <w:bookmarkStart w:id="9180" w:name="_Toc510722786"/>
      <w:r w:rsidRPr="004D3578">
        <w:lastRenderedPageBreak/>
        <w:t xml:space="preserve">Annex </w:t>
      </w:r>
      <w:r>
        <w:t>G (informative</w:t>
      </w:r>
      <w:r w:rsidRPr="004D3578">
        <w:t>):</w:t>
      </w:r>
      <w:r w:rsidRPr="004D3578">
        <w:br/>
      </w:r>
      <w:bookmarkEnd w:id="9178"/>
      <w:r>
        <w:t>Transmitter Spatial emissions Declaration</w:t>
      </w:r>
      <w:bookmarkEnd w:id="9179"/>
    </w:p>
    <w:p w14:paraId="0A5D0ECE" w14:textId="3125FA30" w:rsidR="00A4163B" w:rsidRDefault="00A4163B" w:rsidP="00A4163B">
      <w:pPr>
        <w:pStyle w:val="Heading2"/>
        <w:ind w:left="576" w:hanging="576"/>
      </w:pPr>
      <w:bookmarkStart w:id="9181" w:name="_Toc519095065"/>
      <w:r>
        <w:t>G.1</w:t>
      </w:r>
      <w:r>
        <w:tab/>
        <w:t>General</w:t>
      </w:r>
      <w:bookmarkEnd w:id="9181"/>
    </w:p>
    <w:p w14:paraId="2F0DAC49" w14:textId="77777777" w:rsidR="00A4163B" w:rsidRDefault="00A4163B" w:rsidP="00A4163B">
      <w:pPr>
        <w:rPr>
          <w:lang w:val="en-US" w:eastAsia="zh-CN"/>
        </w:rPr>
      </w:pPr>
      <w:r>
        <w:rPr>
          <w:lang w:val="en-US" w:eastAsia="zh-CN"/>
        </w:rPr>
        <w:t>The transmitter spatial emission declaration is an optional declaration which provides additional information on the power level of emission in the intended (in cell) spatial directions and the unintended (out of cell) spatial directions. The declarations are only valid when the beam is configured in one of the EIRP conformance directions.</w:t>
      </w:r>
    </w:p>
    <w:p w14:paraId="3A972FE1" w14:textId="2C5B6C77" w:rsidR="00A4163B" w:rsidRDefault="00A4163B" w:rsidP="00A4163B">
      <w:pPr>
        <w:jc w:val="center"/>
      </w:pPr>
      <w:r w:rsidRPr="00636F17">
        <w:rPr>
          <w:noProof/>
          <w:lang w:val="en-US" w:eastAsia="zh-CN"/>
        </w:rPr>
        <w:drawing>
          <wp:inline distT="0" distB="0" distL="0" distR="0" wp14:anchorId="6A40D515" wp14:editId="49751961">
            <wp:extent cx="3876675" cy="3190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76675" cy="3190875"/>
                    </a:xfrm>
                    <a:prstGeom prst="rect">
                      <a:avLst/>
                    </a:prstGeom>
                    <a:noFill/>
                    <a:ln>
                      <a:noFill/>
                    </a:ln>
                  </pic:spPr>
                </pic:pic>
              </a:graphicData>
            </a:graphic>
          </wp:inline>
        </w:drawing>
      </w:r>
    </w:p>
    <w:p w14:paraId="5514AFE4" w14:textId="55561635" w:rsidR="00A4163B" w:rsidRPr="002D7A40" w:rsidRDefault="00A4163B" w:rsidP="00A4163B">
      <w:pPr>
        <w:pStyle w:val="TF"/>
      </w:pPr>
      <w:r w:rsidRPr="002D7A40">
        <w:t xml:space="preserve">Figure </w:t>
      </w:r>
      <w:r>
        <w:t>G.1-1</w:t>
      </w:r>
      <w:r w:rsidRPr="002D7A40">
        <w:t xml:space="preserve">: Example of out of cell directions set and declared </w:t>
      </w:r>
      <w:r>
        <w:t xml:space="preserve">single </w:t>
      </w:r>
      <w:r w:rsidRPr="002D7A40">
        <w:t>beam at a si</w:t>
      </w:r>
      <w:r>
        <w:t>ngle extreme steering direction</w:t>
      </w:r>
    </w:p>
    <w:p w14:paraId="15AC9FEA" w14:textId="77777777" w:rsidR="00A4163B" w:rsidRDefault="00A4163B" w:rsidP="00A4163B">
      <w:pPr>
        <w:rPr>
          <w:lang w:val="en-US" w:eastAsia="zh-CN"/>
        </w:rPr>
      </w:pPr>
      <w:r w:rsidRPr="00CD12D5">
        <w:rPr>
          <w:lang w:val="en-US" w:eastAsia="zh-CN"/>
        </w:rPr>
        <w:t>The declaration of unwanted spatial emission may in many circumstances not directly relate to system performance on its own. This is because it is often not possible to differentiate wanted and unwanted radiation, and furthermore because the benefits of optimizing beamforming performance may outweigh the impacts of “unwanted” radiation, leading to systems with apparently higher unwanted radiation also providing superior throughput performance. System performance should additionally be characterized taking all factors into account.</w:t>
      </w:r>
    </w:p>
    <w:p w14:paraId="1A7F7E92" w14:textId="023EDC41" w:rsidR="00A4163B" w:rsidRDefault="00A4163B" w:rsidP="00A4163B">
      <w:pPr>
        <w:pStyle w:val="Heading2"/>
        <w:ind w:left="576" w:hanging="576"/>
      </w:pPr>
      <w:bookmarkStart w:id="9182" w:name="_Toc519095066"/>
      <w:r>
        <w:t>G.2</w:t>
      </w:r>
      <w:r>
        <w:tab/>
        <w:t>Declarations</w:t>
      </w:r>
      <w:bookmarkEnd w:id="9182"/>
    </w:p>
    <w:p w14:paraId="2827611C" w14:textId="2E993B3F" w:rsidR="00A4163B" w:rsidRDefault="00A4163B" w:rsidP="00A4163B">
      <w:pPr>
        <w:keepNext/>
        <w:keepLines/>
        <w:spacing w:before="60"/>
        <w:jc w:val="center"/>
        <w:rPr>
          <w:rFonts w:ascii="Arial" w:hAnsi="Arial" w:cs="v4.2.0"/>
          <w:b/>
          <w:bCs/>
          <w:lang w:eastAsia="x-none"/>
        </w:rPr>
      </w:pPr>
      <w:r w:rsidRPr="00D714E5">
        <w:rPr>
          <w:rFonts w:ascii="Arial" w:hAnsi="Arial" w:cs="v4.2.0"/>
          <w:b/>
          <w:bCs/>
          <w:lang w:eastAsia="x-none"/>
        </w:rPr>
        <w:t xml:space="preserve">Table </w:t>
      </w:r>
      <w:r>
        <w:rPr>
          <w:rFonts w:ascii="Arial" w:hAnsi="Arial" w:cs="v4.2.0"/>
          <w:b/>
          <w:bCs/>
          <w:lang w:eastAsia="x-none"/>
        </w:rPr>
        <w:t>G.2-1</w:t>
      </w:r>
      <w:r w:rsidRPr="00D714E5">
        <w:rPr>
          <w:rFonts w:ascii="Arial" w:hAnsi="Arial" w:cs="v4.2.0"/>
          <w:b/>
          <w:bCs/>
          <w:lang w:eastAsia="x-none"/>
        </w:rPr>
        <w:t xml:space="preserve">: </w:t>
      </w:r>
      <w:r>
        <w:rPr>
          <w:rFonts w:ascii="Arial" w:hAnsi="Arial" w:cs="v4.2.0"/>
          <w:b/>
          <w:bCs/>
          <w:lang w:eastAsia="x-none"/>
        </w:rPr>
        <w:t>Optional m</w:t>
      </w:r>
      <w:r w:rsidRPr="00D714E5">
        <w:rPr>
          <w:rFonts w:ascii="Arial" w:hAnsi="Arial" w:cs="v4.2.0"/>
          <w:b/>
          <w:bCs/>
          <w:lang w:eastAsia="x-none"/>
        </w:rPr>
        <w:t>anufacturer declarations</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20" w:firstRow="1" w:lastRow="0" w:firstColumn="0" w:lastColumn="0" w:noHBand="0" w:noVBand="1"/>
      </w:tblPr>
      <w:tblGrid>
        <w:gridCol w:w="1241"/>
        <w:gridCol w:w="2930"/>
        <w:gridCol w:w="5686"/>
      </w:tblGrid>
      <w:tr w:rsidR="00A4163B" w:rsidRPr="00C071C2" w14:paraId="77AA58EF" w14:textId="77777777" w:rsidTr="00B10400">
        <w:trPr>
          <w:tblHeader/>
          <w:jc w:val="center"/>
        </w:trPr>
        <w:tc>
          <w:tcPr>
            <w:tcW w:w="1241" w:type="dxa"/>
          </w:tcPr>
          <w:p w14:paraId="09C5403F" w14:textId="77777777" w:rsidR="00A4163B" w:rsidRPr="00C071C2" w:rsidRDefault="00A4163B" w:rsidP="00B10400">
            <w:pPr>
              <w:pStyle w:val="TAH"/>
              <w:keepNext w:val="0"/>
              <w:keepLines w:val="0"/>
            </w:pPr>
            <w:r w:rsidRPr="00C071C2">
              <w:t>Declaration identifier</w:t>
            </w:r>
          </w:p>
        </w:tc>
        <w:tc>
          <w:tcPr>
            <w:tcW w:w="2930" w:type="dxa"/>
          </w:tcPr>
          <w:p w14:paraId="6F3E78E4" w14:textId="77777777" w:rsidR="00A4163B" w:rsidRPr="00C071C2" w:rsidRDefault="00A4163B" w:rsidP="00B10400">
            <w:pPr>
              <w:pStyle w:val="TAH"/>
              <w:keepNext w:val="0"/>
              <w:keepLines w:val="0"/>
            </w:pPr>
            <w:r w:rsidRPr="00C071C2">
              <w:t>Declaration</w:t>
            </w:r>
          </w:p>
        </w:tc>
        <w:tc>
          <w:tcPr>
            <w:tcW w:w="5686" w:type="dxa"/>
          </w:tcPr>
          <w:p w14:paraId="4AB0B205" w14:textId="77777777" w:rsidR="00A4163B" w:rsidRPr="00C071C2" w:rsidRDefault="00A4163B" w:rsidP="00B10400">
            <w:pPr>
              <w:pStyle w:val="TAH"/>
              <w:keepNext w:val="0"/>
              <w:keepLines w:val="0"/>
            </w:pPr>
            <w:r w:rsidRPr="00C071C2">
              <w:t>Description</w:t>
            </w:r>
          </w:p>
        </w:tc>
      </w:tr>
      <w:tr w:rsidR="00A4163B" w:rsidRPr="00C071C2" w14:paraId="2BE6D172" w14:textId="77777777" w:rsidTr="00B10400">
        <w:trPr>
          <w:jc w:val="center"/>
        </w:trPr>
        <w:tc>
          <w:tcPr>
            <w:tcW w:w="1241" w:type="dxa"/>
          </w:tcPr>
          <w:p w14:paraId="5D22B0F9" w14:textId="77777777" w:rsidR="00A4163B" w:rsidRPr="00C071C2" w:rsidRDefault="00A4163B" w:rsidP="00B10400">
            <w:pPr>
              <w:pStyle w:val="TAL"/>
              <w:keepNext w:val="0"/>
              <w:keepLines w:val="0"/>
            </w:pPr>
            <w:r>
              <w:t>Dxx</w:t>
            </w:r>
            <w:r w:rsidRPr="00C071C2">
              <w:t>.1</w:t>
            </w:r>
          </w:p>
        </w:tc>
        <w:tc>
          <w:tcPr>
            <w:tcW w:w="2930" w:type="dxa"/>
          </w:tcPr>
          <w:p w14:paraId="16EC2CE2" w14:textId="77777777" w:rsidR="00A4163B" w:rsidRPr="004259AB" w:rsidRDefault="00A4163B" w:rsidP="00B10400">
            <w:pPr>
              <w:pStyle w:val="TAL"/>
            </w:pPr>
            <w:r w:rsidRPr="004259AB">
              <w:rPr>
                <w:lang w:val="en-US"/>
              </w:rPr>
              <w:t>Out of cell directions set</w:t>
            </w:r>
            <w:r w:rsidRPr="004259AB">
              <w:t xml:space="preserve"> </w:t>
            </w:r>
          </w:p>
          <w:p w14:paraId="7D828734" w14:textId="77777777" w:rsidR="00A4163B" w:rsidRPr="00C071C2" w:rsidRDefault="00A4163B" w:rsidP="00B10400">
            <w:pPr>
              <w:pStyle w:val="TAL"/>
              <w:keepNext w:val="0"/>
              <w:keepLines w:val="0"/>
            </w:pPr>
          </w:p>
        </w:tc>
        <w:tc>
          <w:tcPr>
            <w:tcW w:w="5686" w:type="dxa"/>
          </w:tcPr>
          <w:p w14:paraId="1389E36F" w14:textId="77777777" w:rsidR="00A4163B" w:rsidRPr="00C071C2" w:rsidRDefault="00A4163B" w:rsidP="00B10400">
            <w:pPr>
              <w:pStyle w:val="TAL"/>
              <w:keepNext w:val="0"/>
              <w:keepLines w:val="0"/>
            </w:pPr>
            <w:r>
              <w:t>The set of directions which are outside the intended directions of radiation or outside the wanted cell. Declared per operating band.</w:t>
            </w:r>
          </w:p>
        </w:tc>
      </w:tr>
      <w:tr w:rsidR="00A4163B" w:rsidRPr="00C071C2" w14:paraId="49884EFD" w14:textId="77777777" w:rsidTr="00B10400">
        <w:trPr>
          <w:jc w:val="center"/>
        </w:trPr>
        <w:tc>
          <w:tcPr>
            <w:tcW w:w="1241" w:type="dxa"/>
          </w:tcPr>
          <w:p w14:paraId="50FDDE20" w14:textId="77777777" w:rsidR="00A4163B" w:rsidRPr="00C071C2" w:rsidRDefault="00A4163B" w:rsidP="00B10400">
            <w:pPr>
              <w:pStyle w:val="TAL"/>
              <w:keepNext w:val="0"/>
              <w:keepLines w:val="0"/>
            </w:pPr>
            <w:r>
              <w:t>Dxx</w:t>
            </w:r>
            <w:r w:rsidRPr="00C071C2">
              <w:t>.2</w:t>
            </w:r>
          </w:p>
        </w:tc>
        <w:tc>
          <w:tcPr>
            <w:tcW w:w="2930" w:type="dxa"/>
          </w:tcPr>
          <w:p w14:paraId="363F580E" w14:textId="77777777" w:rsidR="00A4163B" w:rsidRPr="004259AB" w:rsidRDefault="00A4163B" w:rsidP="00B10400">
            <w:pPr>
              <w:pStyle w:val="TAL"/>
            </w:pPr>
            <w:r w:rsidRPr="004259AB">
              <w:rPr>
                <w:lang w:val="en-US"/>
              </w:rPr>
              <w:t xml:space="preserve">Out of cell </w:t>
            </w:r>
            <w:r>
              <w:rPr>
                <w:lang w:val="en-US"/>
              </w:rPr>
              <w:t>power level</w:t>
            </w:r>
            <w:r w:rsidRPr="004259AB">
              <w:t xml:space="preserve"> </w:t>
            </w:r>
          </w:p>
          <w:p w14:paraId="3721D02D" w14:textId="77777777" w:rsidR="00A4163B" w:rsidRPr="00C071C2" w:rsidRDefault="00A4163B" w:rsidP="00B10400">
            <w:pPr>
              <w:pStyle w:val="TAL"/>
              <w:keepNext w:val="0"/>
              <w:keepLines w:val="0"/>
            </w:pPr>
          </w:p>
        </w:tc>
        <w:tc>
          <w:tcPr>
            <w:tcW w:w="5686" w:type="dxa"/>
          </w:tcPr>
          <w:p w14:paraId="273C25F1" w14:textId="77777777" w:rsidR="00A4163B" w:rsidRPr="00C071C2" w:rsidRDefault="00A4163B" w:rsidP="00B10400">
            <w:pPr>
              <w:pStyle w:val="TAL"/>
              <w:keepNext w:val="0"/>
              <w:keepLines w:val="0"/>
            </w:pPr>
            <w:r>
              <w:t>Declared in band average power inside each of the out of cell directions set(s) (DE.1) declared for each of the 5 conformance directions (D9.x)</w:t>
            </w:r>
          </w:p>
        </w:tc>
      </w:tr>
      <w:tr w:rsidR="00A4163B" w:rsidRPr="00C071C2" w14:paraId="15DB704D" w14:textId="77777777" w:rsidTr="00B10400">
        <w:trPr>
          <w:jc w:val="center"/>
        </w:trPr>
        <w:tc>
          <w:tcPr>
            <w:tcW w:w="1241" w:type="dxa"/>
          </w:tcPr>
          <w:p w14:paraId="0D4B21D8" w14:textId="77777777" w:rsidR="00A4163B" w:rsidRPr="00C071C2" w:rsidRDefault="00A4163B" w:rsidP="00B10400">
            <w:pPr>
              <w:pStyle w:val="TAL"/>
              <w:keepNext w:val="0"/>
              <w:keepLines w:val="0"/>
            </w:pPr>
            <w:r w:rsidRPr="00C071C2">
              <w:t>D</w:t>
            </w:r>
            <w:r>
              <w:t>xx.3</w:t>
            </w:r>
          </w:p>
        </w:tc>
        <w:tc>
          <w:tcPr>
            <w:tcW w:w="2930" w:type="dxa"/>
          </w:tcPr>
          <w:p w14:paraId="165E1E75" w14:textId="77777777" w:rsidR="00A4163B" w:rsidRPr="004259AB" w:rsidRDefault="00A4163B" w:rsidP="00B10400">
            <w:pPr>
              <w:pStyle w:val="TAL"/>
            </w:pPr>
            <w:r w:rsidRPr="004259AB">
              <w:rPr>
                <w:lang w:val="en-US"/>
              </w:rPr>
              <w:t>In cell power level</w:t>
            </w:r>
            <w:r w:rsidRPr="004259AB">
              <w:t xml:space="preserve"> </w:t>
            </w:r>
          </w:p>
          <w:p w14:paraId="33C330D1" w14:textId="77777777" w:rsidR="00A4163B" w:rsidRPr="00C071C2" w:rsidRDefault="00A4163B" w:rsidP="00B10400">
            <w:pPr>
              <w:pStyle w:val="TAL"/>
              <w:keepNext w:val="0"/>
              <w:keepLines w:val="0"/>
            </w:pPr>
          </w:p>
        </w:tc>
        <w:tc>
          <w:tcPr>
            <w:tcW w:w="5686" w:type="dxa"/>
          </w:tcPr>
          <w:p w14:paraId="6234923F" w14:textId="77777777" w:rsidR="00A4163B" w:rsidRPr="00C071C2" w:rsidRDefault="00A4163B" w:rsidP="00B10400">
            <w:pPr>
              <w:pStyle w:val="TAL"/>
              <w:keepNext w:val="0"/>
              <w:keepLines w:val="0"/>
            </w:pPr>
            <w:r>
              <w:t>Declared in band average power outside the out of cell directions set(s) (DE.1) declared for each of the 5 conformance directions (D9.x)</w:t>
            </w:r>
          </w:p>
        </w:tc>
      </w:tr>
      <w:tr w:rsidR="00A4163B" w14:paraId="2D8BA740" w14:textId="77777777" w:rsidTr="00B10400">
        <w:trPr>
          <w:jc w:val="center"/>
        </w:trPr>
        <w:tc>
          <w:tcPr>
            <w:tcW w:w="1241" w:type="dxa"/>
          </w:tcPr>
          <w:p w14:paraId="1E7005A7" w14:textId="77777777" w:rsidR="00A4163B" w:rsidRPr="00C071C2" w:rsidRDefault="00A4163B" w:rsidP="00B10400">
            <w:pPr>
              <w:pStyle w:val="TAL"/>
              <w:keepNext w:val="0"/>
              <w:keepLines w:val="0"/>
            </w:pPr>
            <w:r>
              <w:t>Dxx.4</w:t>
            </w:r>
          </w:p>
        </w:tc>
        <w:tc>
          <w:tcPr>
            <w:tcW w:w="2930" w:type="dxa"/>
          </w:tcPr>
          <w:p w14:paraId="4A959CAD" w14:textId="77777777" w:rsidR="00A4163B" w:rsidRPr="004259AB" w:rsidRDefault="00A4163B" w:rsidP="00B10400">
            <w:pPr>
              <w:pStyle w:val="TAL"/>
            </w:pPr>
            <w:r>
              <w:rPr>
                <w:lang w:val="en-US"/>
              </w:rPr>
              <w:t>Average o</w:t>
            </w:r>
            <w:r w:rsidRPr="004259AB">
              <w:rPr>
                <w:lang w:val="en-US"/>
              </w:rPr>
              <w:t xml:space="preserve">ut of cell </w:t>
            </w:r>
            <w:r>
              <w:rPr>
                <w:lang w:val="en-US"/>
              </w:rPr>
              <w:t>power level</w:t>
            </w:r>
            <w:r w:rsidRPr="004259AB">
              <w:t xml:space="preserve"> </w:t>
            </w:r>
          </w:p>
          <w:p w14:paraId="68A87DD9" w14:textId="77777777" w:rsidR="00A4163B" w:rsidRPr="005A6C60" w:rsidRDefault="00A4163B" w:rsidP="00B10400">
            <w:pPr>
              <w:pStyle w:val="TAL"/>
            </w:pPr>
          </w:p>
        </w:tc>
        <w:tc>
          <w:tcPr>
            <w:tcW w:w="5686" w:type="dxa"/>
          </w:tcPr>
          <w:p w14:paraId="22F0E858" w14:textId="77777777" w:rsidR="00A4163B" w:rsidRDefault="00A4163B" w:rsidP="00B10400">
            <w:pPr>
              <w:pStyle w:val="TAL"/>
              <w:keepNext w:val="0"/>
              <w:keepLines w:val="0"/>
            </w:pPr>
            <w:r>
              <w:t>Declared in band average power inside each of the out of cell directions set(s) (DE.1) averaged over the 5 conformance directions (D9.x).</w:t>
            </w:r>
          </w:p>
          <w:p w14:paraId="0F0E2AC6" w14:textId="77777777" w:rsidR="00A4163B" w:rsidRDefault="00A4163B" w:rsidP="00B10400">
            <w:pPr>
              <w:pStyle w:val="TAL"/>
              <w:keepNext w:val="0"/>
              <w:keepLines w:val="0"/>
            </w:pPr>
          </w:p>
        </w:tc>
      </w:tr>
      <w:tr w:rsidR="00A4163B" w14:paraId="3E0124FD" w14:textId="77777777" w:rsidTr="00B10400">
        <w:trPr>
          <w:jc w:val="center"/>
        </w:trPr>
        <w:tc>
          <w:tcPr>
            <w:tcW w:w="1241" w:type="dxa"/>
          </w:tcPr>
          <w:p w14:paraId="619C1A5D" w14:textId="77777777" w:rsidR="00A4163B" w:rsidRPr="00C071C2" w:rsidRDefault="00A4163B" w:rsidP="00B10400">
            <w:pPr>
              <w:pStyle w:val="TAL"/>
              <w:keepNext w:val="0"/>
              <w:keepLines w:val="0"/>
            </w:pPr>
            <w:r>
              <w:lastRenderedPageBreak/>
              <w:t>DE.5</w:t>
            </w:r>
          </w:p>
        </w:tc>
        <w:tc>
          <w:tcPr>
            <w:tcW w:w="2930" w:type="dxa"/>
          </w:tcPr>
          <w:p w14:paraId="3CAC5301" w14:textId="77777777" w:rsidR="00A4163B" w:rsidRPr="004259AB" w:rsidRDefault="00A4163B" w:rsidP="00B10400">
            <w:pPr>
              <w:pStyle w:val="TAL"/>
            </w:pPr>
            <w:r>
              <w:rPr>
                <w:lang w:val="en-US"/>
              </w:rPr>
              <w:t>Average i</w:t>
            </w:r>
            <w:r w:rsidRPr="004259AB">
              <w:rPr>
                <w:lang w:val="en-US"/>
              </w:rPr>
              <w:t>n cell power level</w:t>
            </w:r>
            <w:r w:rsidRPr="004259AB">
              <w:t xml:space="preserve"> </w:t>
            </w:r>
          </w:p>
          <w:p w14:paraId="39F91273" w14:textId="77777777" w:rsidR="00A4163B" w:rsidRPr="004259AB" w:rsidRDefault="00A4163B" w:rsidP="00B10400">
            <w:pPr>
              <w:pStyle w:val="TAL"/>
              <w:rPr>
                <w:lang w:val="en-US"/>
              </w:rPr>
            </w:pPr>
          </w:p>
        </w:tc>
        <w:tc>
          <w:tcPr>
            <w:tcW w:w="5686" w:type="dxa"/>
          </w:tcPr>
          <w:p w14:paraId="23458B63" w14:textId="77777777" w:rsidR="00A4163B" w:rsidRDefault="00A4163B" w:rsidP="00B10400">
            <w:pPr>
              <w:pStyle w:val="TAL"/>
              <w:keepNext w:val="0"/>
              <w:keepLines w:val="0"/>
            </w:pPr>
            <w:r>
              <w:t>Declared in band average power inside each of the out of cell directions set(s) (DE.1) averaged over the 5 conformance directions (D9.x)</w:t>
            </w:r>
          </w:p>
        </w:tc>
      </w:tr>
    </w:tbl>
    <w:p w14:paraId="4CF4D773" w14:textId="77777777" w:rsidR="00A4163B" w:rsidRDefault="00A4163B" w:rsidP="00A4163B">
      <w:pPr>
        <w:pStyle w:val="NO"/>
        <w:rPr>
          <w:lang w:val="en-US" w:eastAsia="zh-CN"/>
        </w:rPr>
      </w:pPr>
    </w:p>
    <w:p w14:paraId="67FA32F0" w14:textId="79EB4FF1" w:rsidR="00A4163B" w:rsidRPr="005A6C60" w:rsidRDefault="00A4163B" w:rsidP="00A4163B">
      <w:pPr>
        <w:pStyle w:val="NO"/>
        <w:rPr>
          <w:lang w:val="en-US" w:eastAsia="zh-CN"/>
        </w:rPr>
      </w:pPr>
      <w:r w:rsidRPr="002962DF">
        <w:rPr>
          <w:lang w:val="en-US" w:eastAsia="zh-CN"/>
        </w:rPr>
        <w:t>NOTE</w:t>
      </w:r>
      <w:r>
        <w:rPr>
          <w:lang w:val="en-US" w:eastAsia="zh-CN"/>
        </w:rPr>
        <w:t xml:space="preserve"> 1:</w:t>
      </w:r>
      <w:r>
        <w:rPr>
          <w:lang w:val="en-US" w:eastAsia="zh-CN"/>
        </w:rPr>
        <w:tab/>
      </w:r>
      <w:r w:rsidRPr="002962DF">
        <w:rPr>
          <w:lang w:val="en-US" w:eastAsia="zh-CN"/>
        </w:rPr>
        <w:t>The declaration of unwanted spatial emission may in many circumstances not directly relate to system performance on its own. This is because it is often not possible to differentiate wanted and unwanted radiation, and furthermore because the benefits of optimizing beamforming performance may outweigh the impacts of “unwanted” radiation, leading to systems with apparently higher unwanted radiation also providing superior throughput performance. System performance should additionally be characterized taking all factors into account.</w:t>
      </w:r>
    </w:p>
    <w:p w14:paraId="5F645DB2" w14:textId="7A2BD155" w:rsidR="00A4163B" w:rsidRPr="00A4163B" w:rsidRDefault="00A4163B" w:rsidP="00A4163B">
      <w:pPr>
        <w:pStyle w:val="NO"/>
        <w:rPr>
          <w:lang w:val="en-US" w:eastAsia="zh-CN"/>
        </w:rPr>
      </w:pPr>
      <w:r>
        <w:rPr>
          <w:lang w:val="en-US" w:eastAsia="zh-CN"/>
        </w:rPr>
        <w:t>NOTE 2:</w:t>
      </w:r>
      <w:r>
        <w:rPr>
          <w:lang w:val="en-US" w:eastAsia="zh-CN"/>
        </w:rPr>
        <w:tab/>
      </w:r>
      <w:r w:rsidRPr="00A4163B">
        <w:rPr>
          <w:lang w:val="en-US" w:eastAsia="zh-CN"/>
        </w:rPr>
        <w:t xml:space="preserve">The </w:t>
      </w:r>
      <w:r>
        <w:rPr>
          <w:lang w:val="en-US" w:eastAsia="zh-CN"/>
        </w:rPr>
        <w:t>a</w:t>
      </w:r>
      <w:r w:rsidRPr="00A4163B">
        <w:rPr>
          <w:lang w:val="en-US" w:eastAsia="zh-CN"/>
        </w:rPr>
        <w:t>verage out of cell power level reflects the impact of out of cell radiation on other cells more accurately than the out of cell power level for individual test beams.</w:t>
      </w:r>
    </w:p>
    <w:p w14:paraId="335D8E2B" w14:textId="77777777" w:rsidR="00A4163B" w:rsidRDefault="00A4163B">
      <w:pPr>
        <w:spacing w:after="0"/>
        <w:rPr>
          <w:rFonts w:ascii="Arial" w:hAnsi="Arial"/>
          <w:sz w:val="36"/>
        </w:rPr>
      </w:pPr>
      <w:r>
        <w:br w:type="page"/>
      </w:r>
    </w:p>
    <w:p w14:paraId="3B047603" w14:textId="06B8251E" w:rsidR="00045261" w:rsidRPr="005D1086" w:rsidRDefault="00045261" w:rsidP="00045261">
      <w:pPr>
        <w:pStyle w:val="Heading8"/>
      </w:pPr>
      <w:bookmarkStart w:id="9183" w:name="_Toc519095067"/>
      <w:r w:rsidRPr="004D3578">
        <w:lastRenderedPageBreak/>
        <w:t xml:space="preserve">Annex </w:t>
      </w:r>
      <w:r w:rsidR="007A3A41">
        <w:t>H</w:t>
      </w:r>
      <w:r>
        <w:t xml:space="preserve"> (</w:t>
      </w:r>
      <w:r w:rsidRPr="004D3578">
        <w:t>informative):</w:t>
      </w:r>
      <w:r w:rsidRPr="004D3578">
        <w:br/>
      </w:r>
      <w:r w:rsidRPr="00E2693F">
        <w:rPr>
          <w:rFonts w:cs="v4.2.0"/>
        </w:rPr>
        <w:t>Format and interpretation of tests</w:t>
      </w:r>
      <w:bookmarkEnd w:id="9180"/>
      <w:bookmarkEnd w:id="9183"/>
    </w:p>
    <w:p w14:paraId="35302BAE" w14:textId="77777777" w:rsidR="00045261" w:rsidRPr="006113D0" w:rsidRDefault="00045261" w:rsidP="00045261">
      <w:pPr>
        <w:rPr>
          <w:rFonts w:cs="v4.2.0"/>
        </w:rPr>
      </w:pPr>
      <w:r w:rsidRPr="006113D0">
        <w:rPr>
          <w:rFonts w:cs="v4.2.0"/>
        </w:rPr>
        <w:t>Each test has a standard format:</w:t>
      </w:r>
    </w:p>
    <w:p w14:paraId="14087CD8" w14:textId="77777777" w:rsidR="00045261" w:rsidRPr="006113D0" w:rsidRDefault="00045261" w:rsidP="00045261">
      <w:pPr>
        <w:rPr>
          <w:b/>
        </w:rPr>
      </w:pPr>
      <w:r w:rsidRPr="006113D0">
        <w:rPr>
          <w:b/>
        </w:rPr>
        <w:t>X</w:t>
      </w:r>
      <w:r w:rsidRPr="006113D0">
        <w:rPr>
          <w:b/>
        </w:rPr>
        <w:tab/>
        <w:t>Title</w:t>
      </w:r>
    </w:p>
    <w:p w14:paraId="24AA1AA6" w14:textId="77777777" w:rsidR="00045261" w:rsidRPr="006113D0" w:rsidRDefault="00045261" w:rsidP="00045261">
      <w:pPr>
        <w:rPr>
          <w:b/>
        </w:rPr>
      </w:pPr>
      <w:r w:rsidRPr="006113D0">
        <w:t>All tests are applicable to all equipment within the scope of the present document, unless otherwise stated.</w:t>
      </w:r>
    </w:p>
    <w:p w14:paraId="2CCD2447" w14:textId="77777777" w:rsidR="00045261" w:rsidRPr="006113D0" w:rsidRDefault="00045261" w:rsidP="00045261">
      <w:pPr>
        <w:rPr>
          <w:b/>
        </w:rPr>
      </w:pPr>
      <w:r w:rsidRPr="006113D0">
        <w:rPr>
          <w:b/>
        </w:rPr>
        <w:t>X.1</w:t>
      </w:r>
      <w:r w:rsidRPr="006113D0">
        <w:rPr>
          <w:b/>
        </w:rPr>
        <w:tab/>
        <w:t>Definition and applicability</w:t>
      </w:r>
    </w:p>
    <w:p w14:paraId="54F586B1" w14:textId="77777777" w:rsidR="00045261" w:rsidRPr="006113D0" w:rsidRDefault="00045261" w:rsidP="00045261">
      <w:r w:rsidRPr="006113D0">
        <w:t>This subclause gives the general definition of the parameter under consideration and specifies whether the test is applicable to all equipment or only to a certain subset. Required manufacturer declarations may be included here.</w:t>
      </w:r>
    </w:p>
    <w:p w14:paraId="6A3D1867" w14:textId="77777777" w:rsidR="00045261" w:rsidRPr="006113D0" w:rsidRDefault="00045261" w:rsidP="00045261">
      <w:pPr>
        <w:rPr>
          <w:b/>
        </w:rPr>
      </w:pPr>
      <w:r w:rsidRPr="006113D0">
        <w:rPr>
          <w:b/>
        </w:rPr>
        <w:t>X.2</w:t>
      </w:r>
      <w:r w:rsidRPr="006113D0">
        <w:rPr>
          <w:b/>
        </w:rPr>
        <w:tab/>
        <w:t>Minimum requirement</w:t>
      </w:r>
    </w:p>
    <w:p w14:paraId="44DE1B08" w14:textId="77777777" w:rsidR="00045261" w:rsidRPr="006113D0" w:rsidRDefault="00045261" w:rsidP="00045261">
      <w:r w:rsidRPr="006113D0">
        <w:t>This subclause contains the reference to the subclause to the 3GPP reference (or core) specification which defines the minimum requirement.</w:t>
      </w:r>
    </w:p>
    <w:p w14:paraId="17BFE62A" w14:textId="77777777" w:rsidR="00045261" w:rsidRPr="006113D0" w:rsidRDefault="00045261" w:rsidP="00045261">
      <w:pPr>
        <w:rPr>
          <w:b/>
        </w:rPr>
      </w:pPr>
      <w:r w:rsidRPr="006113D0">
        <w:rPr>
          <w:b/>
        </w:rPr>
        <w:t>X.3</w:t>
      </w:r>
      <w:r w:rsidRPr="006113D0">
        <w:rPr>
          <w:b/>
        </w:rPr>
        <w:tab/>
        <w:t>Test purpose</w:t>
      </w:r>
    </w:p>
    <w:p w14:paraId="37ED8E15" w14:textId="77777777" w:rsidR="00045261" w:rsidRPr="006113D0" w:rsidRDefault="00045261" w:rsidP="00045261">
      <w:r w:rsidRPr="006113D0">
        <w:t>This subclause defines the purpose of the test.</w:t>
      </w:r>
    </w:p>
    <w:p w14:paraId="2F7097A4" w14:textId="77777777" w:rsidR="00045261" w:rsidRPr="006113D0" w:rsidRDefault="00045261" w:rsidP="00045261">
      <w:pPr>
        <w:rPr>
          <w:b/>
        </w:rPr>
      </w:pPr>
      <w:r w:rsidRPr="006113D0">
        <w:rPr>
          <w:b/>
        </w:rPr>
        <w:t>X.4</w:t>
      </w:r>
      <w:r w:rsidRPr="006113D0">
        <w:rPr>
          <w:b/>
        </w:rPr>
        <w:tab/>
        <w:t>Method of test</w:t>
      </w:r>
    </w:p>
    <w:p w14:paraId="0D764A85" w14:textId="77777777" w:rsidR="00045261" w:rsidRPr="00364F4C" w:rsidRDefault="00045261" w:rsidP="00045261">
      <w:pPr>
        <w:rPr>
          <w:b/>
          <w:color w:val="000000" w:themeColor="text1"/>
        </w:rPr>
      </w:pPr>
      <w:r w:rsidRPr="00364F4C">
        <w:rPr>
          <w:b/>
          <w:color w:val="000000" w:themeColor="text1"/>
        </w:rPr>
        <w:t>X.4.1</w:t>
      </w:r>
      <w:r w:rsidRPr="00364F4C">
        <w:rPr>
          <w:b/>
          <w:color w:val="000000" w:themeColor="text1"/>
        </w:rPr>
        <w:tab/>
        <w:t>General</w:t>
      </w:r>
    </w:p>
    <w:p w14:paraId="0E157EED" w14:textId="77777777" w:rsidR="00045261" w:rsidRPr="00364F4C" w:rsidRDefault="00045261" w:rsidP="00045261">
      <w:pPr>
        <w:rPr>
          <w:color w:val="000000" w:themeColor="text1"/>
        </w:rPr>
      </w:pPr>
      <w:r w:rsidRPr="00364F4C">
        <w:rPr>
          <w:color w:val="000000" w:themeColor="text1"/>
        </w:rPr>
        <w:t>In some cases there are alternative test procedures or initial conditions. In such cases, guidance for which initial conditions and test procedures can be applied are stated here. In the case only one test procedure is applicable, that is stated here.</w:t>
      </w:r>
    </w:p>
    <w:p w14:paraId="69B2FCD2" w14:textId="77777777" w:rsidR="00045261" w:rsidRPr="00364F4C" w:rsidRDefault="00045261" w:rsidP="00045261">
      <w:pPr>
        <w:rPr>
          <w:b/>
          <w:color w:val="000000" w:themeColor="text1"/>
        </w:rPr>
      </w:pPr>
      <w:r w:rsidRPr="00364F4C">
        <w:rPr>
          <w:b/>
          <w:color w:val="000000" w:themeColor="text1"/>
        </w:rPr>
        <w:t xml:space="preserve">X.4.2y </w:t>
      </w:r>
      <w:r w:rsidRPr="00364F4C">
        <w:rPr>
          <w:b/>
          <w:color w:val="000000" w:themeColor="text1"/>
        </w:rPr>
        <w:tab/>
        <w:t>First test method</w:t>
      </w:r>
    </w:p>
    <w:p w14:paraId="129A035F" w14:textId="77777777" w:rsidR="00045261" w:rsidRPr="006113D0" w:rsidRDefault="00045261" w:rsidP="00045261">
      <w:pPr>
        <w:rPr>
          <w:b/>
        </w:rPr>
      </w:pPr>
      <w:r w:rsidRPr="006113D0">
        <w:rPr>
          <w:b/>
        </w:rPr>
        <w:t>X.4.2y.1</w:t>
      </w:r>
      <w:r w:rsidRPr="006113D0">
        <w:rPr>
          <w:b/>
        </w:rPr>
        <w:tab/>
        <w:t xml:space="preserve">Initial conditions </w:t>
      </w:r>
    </w:p>
    <w:p w14:paraId="39800963" w14:textId="77777777" w:rsidR="00045261" w:rsidRPr="006113D0" w:rsidRDefault="00045261" w:rsidP="00045261">
      <w:r w:rsidRPr="006113D0">
        <w:t>This subclause defines the initial conditions for each test, including the test environment, the RF channels to be tested and</w:t>
      </w:r>
      <w:r>
        <w:t xml:space="preserve"> the basic measurement set-up. </w:t>
      </w:r>
      <w:r w:rsidRPr="006113D0">
        <w:t xml:space="preserve">The </w:t>
      </w:r>
      <w:r>
        <w:t>OTA Test System</w:t>
      </w:r>
      <w:r w:rsidRPr="006113D0">
        <w:t xml:space="preserve"> is assumed to be correctly calibrated as part of the initial conditions. Calibration is not explicitly mentioned.</w:t>
      </w:r>
    </w:p>
    <w:p w14:paraId="7FF4E571" w14:textId="77777777" w:rsidR="00045261" w:rsidRPr="006113D0" w:rsidRDefault="00045261" w:rsidP="00045261">
      <w:pPr>
        <w:rPr>
          <w:b/>
        </w:rPr>
      </w:pPr>
      <w:r w:rsidRPr="006113D0">
        <w:rPr>
          <w:b/>
        </w:rPr>
        <w:t>X.4.2y.2</w:t>
      </w:r>
      <w:r w:rsidRPr="006113D0">
        <w:rPr>
          <w:b/>
        </w:rPr>
        <w:tab/>
        <w:t>Procedure</w:t>
      </w:r>
    </w:p>
    <w:p w14:paraId="71130F04" w14:textId="77777777" w:rsidR="00045261" w:rsidRPr="006113D0" w:rsidRDefault="00045261" w:rsidP="00045261">
      <w:r w:rsidRPr="006113D0">
        <w:t>This subclause describes the steps necessary to perform the test and provides further details of the test definition like</w:t>
      </w:r>
      <w:r>
        <w:t xml:space="preserve"> </w:t>
      </w:r>
      <w:r w:rsidRPr="006113D0">
        <w:t>domain (e.g. frequency-span), range, weighting (e.g. bandwidth), a</w:t>
      </w:r>
      <w:r>
        <w:t>nd algorithms (e.g. averaging).</w:t>
      </w:r>
      <w:r w:rsidRPr="006113D0">
        <w:t xml:space="preserve"> The procedure may comprise data processing of the measurement result before comparison with the test requirement (e.g. average result from several measurement positions).</w:t>
      </w:r>
    </w:p>
    <w:p w14:paraId="03340D1C" w14:textId="77777777" w:rsidR="00045261" w:rsidRPr="00364F4C" w:rsidRDefault="00045261" w:rsidP="00045261">
      <w:pPr>
        <w:rPr>
          <w:b/>
          <w:color w:val="000000" w:themeColor="text1"/>
        </w:rPr>
      </w:pPr>
      <w:r w:rsidRPr="00364F4C">
        <w:rPr>
          <w:b/>
          <w:color w:val="000000" w:themeColor="text1"/>
        </w:rPr>
        <w:t>X.4.3y</w:t>
      </w:r>
      <w:r w:rsidRPr="00364F4C">
        <w:rPr>
          <w:b/>
          <w:color w:val="000000" w:themeColor="text1"/>
        </w:rPr>
        <w:tab/>
      </w:r>
      <w:r w:rsidRPr="00364F4C">
        <w:rPr>
          <w:b/>
          <w:color w:val="000000" w:themeColor="text1"/>
        </w:rPr>
        <w:tab/>
        <w:t>Alternative test method (if any)</w:t>
      </w:r>
    </w:p>
    <w:p w14:paraId="7EE79A00" w14:textId="77777777" w:rsidR="00045261" w:rsidRPr="00364F4C" w:rsidRDefault="00045261" w:rsidP="00045261">
      <w:pPr>
        <w:rPr>
          <w:color w:val="000000" w:themeColor="text1"/>
        </w:rPr>
      </w:pPr>
      <w:r w:rsidRPr="00364F4C">
        <w:rPr>
          <w:color w:val="000000" w:themeColor="text1"/>
        </w:rPr>
        <w:t>If there are alternative test methods, each is described with its initial conditions and procedures.</w:t>
      </w:r>
    </w:p>
    <w:p w14:paraId="160BE000" w14:textId="77777777" w:rsidR="00045261" w:rsidRPr="006113D0" w:rsidRDefault="00045261" w:rsidP="00045261">
      <w:pPr>
        <w:rPr>
          <w:b/>
        </w:rPr>
      </w:pPr>
      <w:r w:rsidRPr="006113D0">
        <w:rPr>
          <w:b/>
        </w:rPr>
        <w:t>X.5</w:t>
      </w:r>
      <w:r w:rsidRPr="006113D0">
        <w:rPr>
          <w:b/>
        </w:rPr>
        <w:tab/>
        <w:t>Test requirement</w:t>
      </w:r>
    </w:p>
    <w:p w14:paraId="609D1D11" w14:textId="77777777" w:rsidR="00045261" w:rsidRPr="006939F7" w:rsidRDefault="00045261" w:rsidP="00045261">
      <w:r w:rsidRPr="006113D0">
        <w:t>This subclause define</w:t>
      </w:r>
      <w:r w:rsidRPr="00364F4C">
        <w:rPr>
          <w:color w:val="000000" w:themeColor="text1"/>
        </w:rPr>
        <w:t>s the pass/fail criteria for the equipment under test, see subclause 4.1.3 (Interpretation of measurement results).</w:t>
      </w:r>
      <w:r w:rsidRPr="00364F4C">
        <w:rPr>
          <w:color w:val="FF0000"/>
        </w:rPr>
        <w:t xml:space="preserve"> </w:t>
      </w:r>
      <w:r w:rsidRPr="006113D0">
        <w:t>Test requirements for every minimum requirement referred in subclause X.2 are listed here. Cases where minimum requirements do not apply need not be mentioned.</w:t>
      </w:r>
    </w:p>
    <w:p w14:paraId="569B5EE2" w14:textId="7723B34D" w:rsidR="00EB0004" w:rsidRPr="00EB0004" w:rsidRDefault="00EB0004" w:rsidP="00EB0004">
      <w:pPr>
        <w:pStyle w:val="Heading8"/>
      </w:pPr>
      <w:bookmarkStart w:id="9184" w:name="_Toc519095068"/>
      <w:r w:rsidRPr="004D3578">
        <w:lastRenderedPageBreak/>
        <w:t xml:space="preserve">Annex </w:t>
      </w:r>
      <w:r w:rsidR="007A3A41">
        <w:t>I</w:t>
      </w:r>
      <w:r w:rsidR="00045261" w:rsidRPr="004D3578">
        <w:t xml:space="preserve"> </w:t>
      </w:r>
      <w:r w:rsidRPr="004D3578">
        <w:t>(informative):</w:t>
      </w:r>
      <w:r w:rsidRPr="004D3578">
        <w:br/>
        <w:t>Change history</w:t>
      </w:r>
      <w:bookmarkEnd w:id="9184"/>
    </w:p>
    <w:tbl>
      <w:tblPr>
        <w:tblW w:w="9639" w:type="dxa"/>
        <w:tblInd w:w="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80463" w:rsidRPr="00235394" w14:paraId="3FA80461" w14:textId="77777777" w:rsidTr="00380463">
        <w:trPr>
          <w:cantSplit/>
        </w:trPr>
        <w:tc>
          <w:tcPr>
            <w:tcW w:w="9639" w:type="dxa"/>
            <w:gridSpan w:val="8"/>
            <w:tcBorders>
              <w:bottom w:val="nil"/>
            </w:tcBorders>
            <w:shd w:val="solid" w:color="FFFFFF" w:fill="auto"/>
          </w:tcPr>
          <w:bookmarkEnd w:id="3074"/>
          <w:p w14:paraId="2193D6E6" w14:textId="77777777" w:rsidR="00380463" w:rsidRPr="00235394" w:rsidRDefault="00380463" w:rsidP="00C40AA4">
            <w:pPr>
              <w:pStyle w:val="TAL"/>
              <w:jc w:val="center"/>
              <w:rPr>
                <w:b/>
                <w:sz w:val="16"/>
              </w:rPr>
            </w:pPr>
            <w:r w:rsidRPr="00235394">
              <w:rPr>
                <w:b/>
              </w:rPr>
              <w:lastRenderedPageBreak/>
              <w:t>Change history</w:t>
            </w:r>
          </w:p>
        </w:tc>
      </w:tr>
      <w:tr w:rsidR="00380463" w:rsidRPr="00235394" w14:paraId="2A7EB750" w14:textId="77777777" w:rsidTr="00380463">
        <w:tc>
          <w:tcPr>
            <w:tcW w:w="800" w:type="dxa"/>
            <w:shd w:val="pct10" w:color="auto" w:fill="FFFFFF"/>
          </w:tcPr>
          <w:p w14:paraId="2BBCDA60" w14:textId="77777777" w:rsidR="00380463" w:rsidRPr="00235394" w:rsidRDefault="00380463" w:rsidP="00C40AA4">
            <w:pPr>
              <w:pStyle w:val="TAL"/>
              <w:rPr>
                <w:b/>
                <w:sz w:val="16"/>
              </w:rPr>
            </w:pPr>
            <w:r w:rsidRPr="00235394">
              <w:rPr>
                <w:b/>
                <w:sz w:val="16"/>
              </w:rPr>
              <w:t>Date</w:t>
            </w:r>
          </w:p>
        </w:tc>
        <w:tc>
          <w:tcPr>
            <w:tcW w:w="800" w:type="dxa"/>
            <w:shd w:val="pct10" w:color="auto" w:fill="FFFFFF"/>
          </w:tcPr>
          <w:p w14:paraId="07126640" w14:textId="77777777" w:rsidR="00380463" w:rsidRPr="00235394" w:rsidRDefault="00380463" w:rsidP="00C40AA4">
            <w:pPr>
              <w:pStyle w:val="TAL"/>
              <w:rPr>
                <w:b/>
                <w:sz w:val="16"/>
              </w:rPr>
            </w:pPr>
            <w:r>
              <w:rPr>
                <w:b/>
                <w:sz w:val="16"/>
              </w:rPr>
              <w:t>Meeting</w:t>
            </w:r>
          </w:p>
        </w:tc>
        <w:tc>
          <w:tcPr>
            <w:tcW w:w="1094" w:type="dxa"/>
            <w:shd w:val="pct10" w:color="auto" w:fill="FFFFFF"/>
          </w:tcPr>
          <w:p w14:paraId="67E962C4" w14:textId="77777777" w:rsidR="00380463" w:rsidRPr="00235394" w:rsidRDefault="00380463" w:rsidP="00C40AA4">
            <w:pPr>
              <w:pStyle w:val="TAL"/>
              <w:rPr>
                <w:b/>
                <w:sz w:val="16"/>
              </w:rPr>
            </w:pPr>
            <w:r w:rsidRPr="00235394">
              <w:rPr>
                <w:b/>
                <w:sz w:val="16"/>
              </w:rPr>
              <w:t>TDoc</w:t>
            </w:r>
          </w:p>
        </w:tc>
        <w:tc>
          <w:tcPr>
            <w:tcW w:w="425" w:type="dxa"/>
            <w:shd w:val="pct10" w:color="auto" w:fill="FFFFFF"/>
          </w:tcPr>
          <w:p w14:paraId="7F7ED7E9" w14:textId="77777777" w:rsidR="00380463" w:rsidRPr="00235394" w:rsidRDefault="00380463" w:rsidP="00C40AA4">
            <w:pPr>
              <w:pStyle w:val="TAL"/>
              <w:rPr>
                <w:b/>
                <w:sz w:val="16"/>
              </w:rPr>
            </w:pPr>
            <w:r w:rsidRPr="00235394">
              <w:rPr>
                <w:b/>
                <w:sz w:val="16"/>
              </w:rPr>
              <w:t>CR</w:t>
            </w:r>
          </w:p>
        </w:tc>
        <w:tc>
          <w:tcPr>
            <w:tcW w:w="425" w:type="dxa"/>
            <w:shd w:val="pct10" w:color="auto" w:fill="FFFFFF"/>
          </w:tcPr>
          <w:p w14:paraId="402DF643" w14:textId="77777777" w:rsidR="00380463" w:rsidRPr="00235394" w:rsidRDefault="00380463" w:rsidP="00C40AA4">
            <w:pPr>
              <w:pStyle w:val="TAL"/>
              <w:rPr>
                <w:b/>
                <w:sz w:val="16"/>
              </w:rPr>
            </w:pPr>
            <w:r w:rsidRPr="00235394">
              <w:rPr>
                <w:b/>
                <w:sz w:val="16"/>
              </w:rPr>
              <w:t>Rev</w:t>
            </w:r>
          </w:p>
        </w:tc>
        <w:tc>
          <w:tcPr>
            <w:tcW w:w="425" w:type="dxa"/>
            <w:shd w:val="pct10" w:color="auto" w:fill="FFFFFF"/>
          </w:tcPr>
          <w:p w14:paraId="3E4D427B" w14:textId="77777777" w:rsidR="00380463" w:rsidRPr="00235394" w:rsidRDefault="00380463" w:rsidP="00C40AA4">
            <w:pPr>
              <w:pStyle w:val="TAL"/>
              <w:rPr>
                <w:b/>
                <w:sz w:val="16"/>
              </w:rPr>
            </w:pPr>
            <w:r>
              <w:rPr>
                <w:b/>
                <w:sz w:val="16"/>
              </w:rPr>
              <w:t>Cat</w:t>
            </w:r>
          </w:p>
        </w:tc>
        <w:tc>
          <w:tcPr>
            <w:tcW w:w="4962" w:type="dxa"/>
            <w:shd w:val="pct10" w:color="auto" w:fill="FFFFFF"/>
          </w:tcPr>
          <w:p w14:paraId="34FC2FDE" w14:textId="77777777" w:rsidR="00380463" w:rsidRPr="00235394" w:rsidRDefault="00380463" w:rsidP="00C40AA4">
            <w:pPr>
              <w:pStyle w:val="TAL"/>
              <w:rPr>
                <w:b/>
                <w:sz w:val="16"/>
              </w:rPr>
            </w:pPr>
            <w:r w:rsidRPr="00235394">
              <w:rPr>
                <w:b/>
                <w:sz w:val="16"/>
              </w:rPr>
              <w:t>Subject/Comment</w:t>
            </w:r>
          </w:p>
        </w:tc>
        <w:tc>
          <w:tcPr>
            <w:tcW w:w="708" w:type="dxa"/>
            <w:shd w:val="pct10" w:color="auto" w:fill="FFFFFF"/>
          </w:tcPr>
          <w:p w14:paraId="49C5208E" w14:textId="77777777" w:rsidR="00380463" w:rsidRPr="00235394" w:rsidRDefault="00380463" w:rsidP="00C40AA4">
            <w:pPr>
              <w:pStyle w:val="TAL"/>
              <w:rPr>
                <w:b/>
                <w:sz w:val="16"/>
              </w:rPr>
            </w:pPr>
            <w:r w:rsidRPr="00235394">
              <w:rPr>
                <w:b/>
                <w:sz w:val="16"/>
              </w:rPr>
              <w:t>New</w:t>
            </w:r>
            <w:r>
              <w:rPr>
                <w:b/>
                <w:sz w:val="16"/>
              </w:rPr>
              <w:t xml:space="preserve"> version</w:t>
            </w:r>
          </w:p>
        </w:tc>
      </w:tr>
      <w:tr w:rsidR="00380463" w:rsidRPr="00E16811" w14:paraId="71ADFAEB" w14:textId="77777777" w:rsidTr="00380463">
        <w:tc>
          <w:tcPr>
            <w:tcW w:w="800" w:type="dxa"/>
            <w:shd w:val="solid" w:color="FFFFFF" w:fill="auto"/>
          </w:tcPr>
          <w:p w14:paraId="5A4B35BA" w14:textId="77777777" w:rsidR="00380463" w:rsidRPr="00E16811" w:rsidRDefault="00794B20" w:rsidP="00C40AA4">
            <w:pPr>
              <w:pStyle w:val="TAC"/>
              <w:rPr>
                <w:sz w:val="16"/>
                <w:szCs w:val="16"/>
              </w:rPr>
            </w:pPr>
            <w:r>
              <w:rPr>
                <w:sz w:val="16"/>
                <w:szCs w:val="16"/>
              </w:rPr>
              <w:t>2017/11</w:t>
            </w:r>
          </w:p>
        </w:tc>
        <w:tc>
          <w:tcPr>
            <w:tcW w:w="800" w:type="dxa"/>
            <w:shd w:val="solid" w:color="FFFFFF" w:fill="auto"/>
          </w:tcPr>
          <w:p w14:paraId="12590D38" w14:textId="77777777" w:rsidR="00380463" w:rsidRPr="00E16811" w:rsidRDefault="00380463" w:rsidP="00C40AA4">
            <w:pPr>
              <w:pStyle w:val="TAC"/>
              <w:rPr>
                <w:sz w:val="16"/>
                <w:szCs w:val="16"/>
              </w:rPr>
            </w:pPr>
            <w:r w:rsidRPr="00886E59">
              <w:rPr>
                <w:sz w:val="16"/>
                <w:szCs w:val="16"/>
              </w:rPr>
              <w:t>R4-8</w:t>
            </w:r>
            <w:r w:rsidR="00794B20">
              <w:rPr>
                <w:sz w:val="16"/>
                <w:szCs w:val="16"/>
              </w:rPr>
              <w:t>4bis</w:t>
            </w:r>
          </w:p>
        </w:tc>
        <w:tc>
          <w:tcPr>
            <w:tcW w:w="1094" w:type="dxa"/>
            <w:shd w:val="solid" w:color="FFFFFF" w:fill="auto"/>
          </w:tcPr>
          <w:p w14:paraId="7D5CDF5A" w14:textId="77777777" w:rsidR="00380463" w:rsidRPr="00E16811" w:rsidRDefault="00794B20" w:rsidP="00C40AA4">
            <w:pPr>
              <w:pStyle w:val="TAC"/>
              <w:rPr>
                <w:sz w:val="16"/>
                <w:szCs w:val="16"/>
              </w:rPr>
            </w:pPr>
            <w:r>
              <w:rPr>
                <w:sz w:val="16"/>
                <w:szCs w:val="16"/>
              </w:rPr>
              <w:t>R4-1711983</w:t>
            </w:r>
          </w:p>
        </w:tc>
        <w:tc>
          <w:tcPr>
            <w:tcW w:w="425" w:type="dxa"/>
            <w:shd w:val="solid" w:color="FFFFFF" w:fill="auto"/>
          </w:tcPr>
          <w:p w14:paraId="6EF180DF" w14:textId="77777777" w:rsidR="00380463" w:rsidRPr="00E16811" w:rsidRDefault="00380463" w:rsidP="00DC1EF7">
            <w:pPr>
              <w:pStyle w:val="TAC"/>
              <w:rPr>
                <w:sz w:val="16"/>
                <w:szCs w:val="16"/>
              </w:rPr>
            </w:pPr>
            <w:r w:rsidRPr="00886E59">
              <w:rPr>
                <w:sz w:val="16"/>
                <w:szCs w:val="16"/>
              </w:rPr>
              <w:t>-</w:t>
            </w:r>
          </w:p>
        </w:tc>
        <w:tc>
          <w:tcPr>
            <w:tcW w:w="425" w:type="dxa"/>
            <w:shd w:val="solid" w:color="FFFFFF" w:fill="auto"/>
          </w:tcPr>
          <w:p w14:paraId="41E9CA8C" w14:textId="77777777" w:rsidR="00380463" w:rsidRPr="00E16811" w:rsidRDefault="00380463" w:rsidP="00DC1EF7">
            <w:pPr>
              <w:pStyle w:val="TAC"/>
              <w:rPr>
                <w:sz w:val="16"/>
                <w:szCs w:val="16"/>
              </w:rPr>
            </w:pPr>
            <w:r w:rsidRPr="00886E59">
              <w:rPr>
                <w:sz w:val="16"/>
                <w:szCs w:val="16"/>
              </w:rPr>
              <w:t>-</w:t>
            </w:r>
          </w:p>
        </w:tc>
        <w:tc>
          <w:tcPr>
            <w:tcW w:w="425" w:type="dxa"/>
            <w:shd w:val="solid" w:color="FFFFFF" w:fill="auto"/>
          </w:tcPr>
          <w:p w14:paraId="410C271D" w14:textId="77777777" w:rsidR="00380463" w:rsidRPr="00E16811" w:rsidRDefault="00380463" w:rsidP="00DC1EF7">
            <w:pPr>
              <w:pStyle w:val="TAC"/>
              <w:rPr>
                <w:sz w:val="16"/>
                <w:szCs w:val="16"/>
              </w:rPr>
            </w:pPr>
            <w:r w:rsidRPr="00886E59">
              <w:rPr>
                <w:sz w:val="16"/>
                <w:szCs w:val="16"/>
              </w:rPr>
              <w:t>-</w:t>
            </w:r>
          </w:p>
        </w:tc>
        <w:tc>
          <w:tcPr>
            <w:tcW w:w="4962" w:type="dxa"/>
            <w:shd w:val="solid" w:color="FFFFFF" w:fill="auto"/>
          </w:tcPr>
          <w:p w14:paraId="0A455D9A" w14:textId="77777777" w:rsidR="00380463" w:rsidRPr="00E16811" w:rsidRDefault="00380463" w:rsidP="00DC1EF7">
            <w:pPr>
              <w:pStyle w:val="TAC"/>
              <w:jc w:val="left"/>
              <w:rPr>
                <w:sz w:val="16"/>
                <w:szCs w:val="16"/>
              </w:rPr>
            </w:pPr>
            <w:r w:rsidRPr="00886E59">
              <w:rPr>
                <w:sz w:val="16"/>
                <w:szCs w:val="16"/>
              </w:rPr>
              <w:t>TS skeleton</w:t>
            </w:r>
          </w:p>
        </w:tc>
        <w:tc>
          <w:tcPr>
            <w:tcW w:w="708" w:type="dxa"/>
            <w:shd w:val="solid" w:color="FFFFFF" w:fill="auto"/>
          </w:tcPr>
          <w:p w14:paraId="22249D29" w14:textId="77777777" w:rsidR="00380463" w:rsidRPr="00E16811" w:rsidRDefault="00380463" w:rsidP="00C40AA4">
            <w:pPr>
              <w:pStyle w:val="TAC"/>
              <w:rPr>
                <w:sz w:val="16"/>
                <w:szCs w:val="16"/>
              </w:rPr>
            </w:pPr>
            <w:r w:rsidRPr="00886E59">
              <w:rPr>
                <w:sz w:val="16"/>
                <w:szCs w:val="16"/>
              </w:rPr>
              <w:t>0.0.1</w:t>
            </w:r>
          </w:p>
        </w:tc>
      </w:tr>
      <w:tr w:rsidR="00C842B7" w:rsidRPr="008105C8" w14:paraId="37D8DFD6" w14:textId="77777777" w:rsidTr="00380463">
        <w:tc>
          <w:tcPr>
            <w:tcW w:w="800" w:type="dxa"/>
            <w:shd w:val="solid" w:color="FFFFFF" w:fill="auto"/>
          </w:tcPr>
          <w:p w14:paraId="3A7FFF16" w14:textId="77777777" w:rsidR="00C842B7" w:rsidRPr="008105C8" w:rsidRDefault="00C842B7" w:rsidP="00C842B7">
            <w:pPr>
              <w:pStyle w:val="TAC"/>
              <w:rPr>
                <w:sz w:val="16"/>
                <w:szCs w:val="16"/>
                <w:highlight w:val="yellow"/>
              </w:rPr>
            </w:pPr>
            <w:r w:rsidRPr="00B80FB8">
              <w:rPr>
                <w:sz w:val="16"/>
                <w:szCs w:val="16"/>
              </w:rPr>
              <w:t>2018/04</w:t>
            </w:r>
          </w:p>
        </w:tc>
        <w:tc>
          <w:tcPr>
            <w:tcW w:w="800" w:type="dxa"/>
            <w:shd w:val="solid" w:color="FFFFFF" w:fill="auto"/>
          </w:tcPr>
          <w:p w14:paraId="5B69B041" w14:textId="77777777" w:rsidR="00C842B7" w:rsidRDefault="00C842B7" w:rsidP="00C842B7">
            <w:pPr>
              <w:pStyle w:val="TAC"/>
              <w:rPr>
                <w:sz w:val="16"/>
                <w:szCs w:val="16"/>
                <w:highlight w:val="yellow"/>
              </w:rPr>
            </w:pPr>
            <w:r w:rsidRPr="00B80FB8">
              <w:rPr>
                <w:sz w:val="16"/>
                <w:szCs w:val="16"/>
              </w:rPr>
              <w:t>R4-86bis</w:t>
            </w:r>
          </w:p>
        </w:tc>
        <w:tc>
          <w:tcPr>
            <w:tcW w:w="1094" w:type="dxa"/>
            <w:shd w:val="solid" w:color="FFFFFF" w:fill="auto"/>
          </w:tcPr>
          <w:p w14:paraId="009B8F79" w14:textId="297972A2" w:rsidR="00C842B7" w:rsidRDefault="00C842B7" w:rsidP="00C842B7">
            <w:pPr>
              <w:pStyle w:val="TAC"/>
              <w:rPr>
                <w:sz w:val="16"/>
                <w:szCs w:val="16"/>
                <w:highlight w:val="yellow"/>
                <w:lang w:eastAsia="zh-CN"/>
              </w:rPr>
            </w:pPr>
            <w:r w:rsidRPr="00DC1EF7">
              <w:rPr>
                <w:sz w:val="16"/>
                <w:szCs w:val="16"/>
              </w:rPr>
              <w:t>R4-1805875</w:t>
            </w:r>
            <w:r>
              <w:rPr>
                <w:sz w:val="16"/>
                <w:szCs w:val="16"/>
              </w:rPr>
              <w:t xml:space="preserve">, </w:t>
            </w:r>
            <w:r w:rsidRPr="00C40AA4">
              <w:rPr>
                <w:sz w:val="16"/>
                <w:szCs w:val="16"/>
              </w:rPr>
              <w:t>R4-1805876</w:t>
            </w:r>
            <w:r>
              <w:rPr>
                <w:sz w:val="16"/>
                <w:szCs w:val="16"/>
              </w:rPr>
              <w:t xml:space="preserve">, </w:t>
            </w:r>
            <w:r w:rsidRPr="00C40AA4">
              <w:rPr>
                <w:sz w:val="16"/>
                <w:szCs w:val="16"/>
              </w:rPr>
              <w:t>R4-18049</w:t>
            </w:r>
            <w:r>
              <w:rPr>
                <w:sz w:val="16"/>
                <w:szCs w:val="16"/>
              </w:rPr>
              <w:t xml:space="preserve">31, </w:t>
            </w:r>
            <w:r w:rsidRPr="00C40AA4">
              <w:rPr>
                <w:sz w:val="16"/>
                <w:szCs w:val="16"/>
              </w:rPr>
              <w:t>R4-1805877</w:t>
            </w:r>
            <w:r>
              <w:rPr>
                <w:sz w:val="16"/>
                <w:szCs w:val="16"/>
              </w:rPr>
              <w:t xml:space="preserve">, R4-1805386, </w:t>
            </w:r>
            <w:r w:rsidRPr="009E4AC1">
              <w:rPr>
                <w:sz w:val="16"/>
                <w:szCs w:val="16"/>
              </w:rPr>
              <w:t>R4-1805916</w:t>
            </w:r>
            <w:r>
              <w:rPr>
                <w:sz w:val="16"/>
                <w:szCs w:val="16"/>
              </w:rPr>
              <w:t xml:space="preserve">, R4-1805915, </w:t>
            </w:r>
            <w:r w:rsidRPr="001455C7">
              <w:rPr>
                <w:sz w:val="16"/>
                <w:szCs w:val="16"/>
              </w:rPr>
              <w:t>R4-1805878</w:t>
            </w:r>
            <w:r>
              <w:rPr>
                <w:sz w:val="16"/>
                <w:szCs w:val="16"/>
              </w:rPr>
              <w:t xml:space="preserve">  </w:t>
            </w:r>
          </w:p>
        </w:tc>
        <w:tc>
          <w:tcPr>
            <w:tcW w:w="425" w:type="dxa"/>
            <w:shd w:val="solid" w:color="FFFFFF" w:fill="auto"/>
          </w:tcPr>
          <w:p w14:paraId="6ADBD0F9" w14:textId="2925461C" w:rsidR="00C842B7" w:rsidRPr="008105C8" w:rsidRDefault="00C842B7" w:rsidP="00C842B7">
            <w:pPr>
              <w:pStyle w:val="TAL"/>
              <w:jc w:val="center"/>
              <w:rPr>
                <w:sz w:val="16"/>
                <w:szCs w:val="16"/>
                <w:highlight w:val="yellow"/>
              </w:rPr>
            </w:pPr>
            <w:r w:rsidRPr="00886E59">
              <w:rPr>
                <w:sz w:val="16"/>
                <w:szCs w:val="16"/>
              </w:rPr>
              <w:t>-</w:t>
            </w:r>
          </w:p>
        </w:tc>
        <w:tc>
          <w:tcPr>
            <w:tcW w:w="425" w:type="dxa"/>
            <w:shd w:val="solid" w:color="FFFFFF" w:fill="auto"/>
          </w:tcPr>
          <w:p w14:paraId="0DECCD42" w14:textId="15FF63AF" w:rsidR="00C842B7" w:rsidRPr="008105C8" w:rsidRDefault="00C842B7" w:rsidP="00C842B7">
            <w:pPr>
              <w:pStyle w:val="TAR"/>
              <w:jc w:val="center"/>
              <w:rPr>
                <w:sz w:val="16"/>
                <w:szCs w:val="16"/>
                <w:highlight w:val="yellow"/>
              </w:rPr>
            </w:pPr>
            <w:r w:rsidRPr="00886E59">
              <w:rPr>
                <w:sz w:val="16"/>
                <w:szCs w:val="16"/>
              </w:rPr>
              <w:t>-</w:t>
            </w:r>
          </w:p>
        </w:tc>
        <w:tc>
          <w:tcPr>
            <w:tcW w:w="425" w:type="dxa"/>
            <w:shd w:val="solid" w:color="FFFFFF" w:fill="auto"/>
          </w:tcPr>
          <w:p w14:paraId="508B121A" w14:textId="019FFD4E" w:rsidR="00C842B7" w:rsidRPr="008105C8" w:rsidRDefault="00C842B7" w:rsidP="00C842B7">
            <w:pPr>
              <w:pStyle w:val="TAC"/>
              <w:rPr>
                <w:sz w:val="16"/>
                <w:szCs w:val="16"/>
                <w:highlight w:val="yellow"/>
              </w:rPr>
            </w:pPr>
            <w:r w:rsidRPr="00886E59">
              <w:rPr>
                <w:sz w:val="16"/>
                <w:szCs w:val="16"/>
              </w:rPr>
              <w:t>-</w:t>
            </w:r>
          </w:p>
        </w:tc>
        <w:tc>
          <w:tcPr>
            <w:tcW w:w="4962" w:type="dxa"/>
            <w:shd w:val="solid" w:color="FFFFFF" w:fill="auto"/>
          </w:tcPr>
          <w:p w14:paraId="024240F9" w14:textId="77777777" w:rsidR="00C842B7" w:rsidRDefault="00C842B7" w:rsidP="00C842B7">
            <w:pPr>
              <w:pStyle w:val="TAL"/>
              <w:rPr>
                <w:sz w:val="16"/>
                <w:szCs w:val="16"/>
              </w:rPr>
            </w:pPr>
            <w:r>
              <w:rPr>
                <w:sz w:val="16"/>
                <w:szCs w:val="16"/>
              </w:rPr>
              <w:t xml:space="preserve">Implementation of TPs agreed during RAN4#86bis, on top of the agreed </w:t>
            </w:r>
            <w:r w:rsidRPr="00330ED3">
              <w:rPr>
                <w:sz w:val="16"/>
                <w:szCs w:val="16"/>
              </w:rPr>
              <w:t>R4-1803913</w:t>
            </w:r>
            <w:r>
              <w:rPr>
                <w:sz w:val="16"/>
                <w:szCs w:val="16"/>
              </w:rPr>
              <w:t xml:space="preserve">: </w:t>
            </w:r>
          </w:p>
          <w:p w14:paraId="42C3358C" w14:textId="77777777" w:rsidR="00C842B7" w:rsidRDefault="00C842B7" w:rsidP="00C842B7">
            <w:pPr>
              <w:pStyle w:val="TAL"/>
              <w:rPr>
                <w:sz w:val="16"/>
                <w:szCs w:val="16"/>
              </w:rPr>
            </w:pPr>
            <w:r>
              <w:rPr>
                <w:sz w:val="16"/>
                <w:szCs w:val="16"/>
              </w:rPr>
              <w:t xml:space="preserve">- </w:t>
            </w:r>
            <w:r w:rsidRPr="00DC1EF7">
              <w:rPr>
                <w:sz w:val="16"/>
                <w:szCs w:val="16"/>
              </w:rPr>
              <w:t>R4-1805875</w:t>
            </w:r>
            <w:r w:rsidRPr="00DC1EF7">
              <w:rPr>
                <w:sz w:val="16"/>
                <w:szCs w:val="16"/>
              </w:rPr>
              <w:tab/>
              <w:t>TP for TS 38.141-2: Addition of applicability table in sub-clause 4.7.2</w:t>
            </w:r>
          </w:p>
          <w:p w14:paraId="55EA1254" w14:textId="77777777" w:rsidR="00C842B7" w:rsidRDefault="00C842B7" w:rsidP="00C842B7">
            <w:pPr>
              <w:pStyle w:val="TAL"/>
              <w:rPr>
                <w:sz w:val="16"/>
                <w:szCs w:val="16"/>
              </w:rPr>
            </w:pPr>
            <w:r>
              <w:rPr>
                <w:sz w:val="16"/>
                <w:szCs w:val="16"/>
              </w:rPr>
              <w:t xml:space="preserve">- </w:t>
            </w:r>
            <w:r w:rsidRPr="00C40AA4">
              <w:rPr>
                <w:sz w:val="16"/>
                <w:szCs w:val="16"/>
              </w:rPr>
              <w:t>R4-1805876</w:t>
            </w:r>
            <w:r w:rsidRPr="00C40AA4">
              <w:rPr>
                <w:sz w:val="16"/>
                <w:szCs w:val="16"/>
              </w:rPr>
              <w:tab/>
              <w:t>TP for TS 38.141-2: Addition of co-location reference antenna description to sub-clause 4.13</w:t>
            </w:r>
          </w:p>
          <w:p w14:paraId="0FCE0286" w14:textId="77777777" w:rsidR="00C842B7" w:rsidRDefault="00C842B7" w:rsidP="00C842B7">
            <w:pPr>
              <w:pStyle w:val="TAL"/>
              <w:rPr>
                <w:sz w:val="16"/>
                <w:szCs w:val="16"/>
              </w:rPr>
            </w:pPr>
            <w:r>
              <w:rPr>
                <w:sz w:val="16"/>
                <w:szCs w:val="16"/>
              </w:rPr>
              <w:t xml:space="preserve">- </w:t>
            </w:r>
            <w:r w:rsidRPr="00C40AA4">
              <w:rPr>
                <w:sz w:val="16"/>
                <w:szCs w:val="16"/>
              </w:rPr>
              <w:t>R4-1804931</w:t>
            </w:r>
            <w:r w:rsidRPr="00C40AA4">
              <w:rPr>
                <w:sz w:val="16"/>
                <w:szCs w:val="16"/>
              </w:rPr>
              <w:tab/>
              <w:t>TP to TS 38.141-2: clauses 1-3</w:t>
            </w:r>
          </w:p>
          <w:p w14:paraId="6D4398A2" w14:textId="77777777" w:rsidR="00C842B7" w:rsidRDefault="00C842B7" w:rsidP="00C842B7">
            <w:pPr>
              <w:pStyle w:val="TAL"/>
              <w:rPr>
                <w:sz w:val="16"/>
                <w:szCs w:val="16"/>
              </w:rPr>
            </w:pPr>
            <w:r>
              <w:rPr>
                <w:sz w:val="16"/>
                <w:szCs w:val="16"/>
              </w:rPr>
              <w:t xml:space="preserve">- </w:t>
            </w:r>
            <w:r w:rsidRPr="00C40AA4">
              <w:rPr>
                <w:sz w:val="16"/>
                <w:szCs w:val="16"/>
              </w:rPr>
              <w:t>R4-1805877</w:t>
            </w:r>
            <w:r w:rsidRPr="00C40AA4">
              <w:rPr>
                <w:sz w:val="16"/>
                <w:szCs w:val="16"/>
              </w:rPr>
              <w:tab/>
              <w:t>TP to TS 38.141-2: clauses 4, 5</w:t>
            </w:r>
          </w:p>
          <w:p w14:paraId="55436368" w14:textId="77777777" w:rsidR="00C842B7" w:rsidRDefault="00C842B7" w:rsidP="00C842B7">
            <w:pPr>
              <w:pStyle w:val="TAL"/>
              <w:rPr>
                <w:sz w:val="16"/>
                <w:szCs w:val="16"/>
              </w:rPr>
            </w:pPr>
            <w:r>
              <w:rPr>
                <w:sz w:val="16"/>
                <w:szCs w:val="16"/>
              </w:rPr>
              <w:t xml:space="preserve">- </w:t>
            </w:r>
            <w:r w:rsidRPr="009E4AC1">
              <w:rPr>
                <w:sz w:val="16"/>
                <w:szCs w:val="16"/>
              </w:rPr>
              <w:t>R4-1805386</w:t>
            </w:r>
            <w:r w:rsidRPr="009E4AC1">
              <w:rPr>
                <w:sz w:val="16"/>
                <w:szCs w:val="16"/>
              </w:rPr>
              <w:tab/>
              <w:t>TP to TS 38.141-2: clause 6</w:t>
            </w:r>
          </w:p>
          <w:p w14:paraId="73CFB815" w14:textId="77777777" w:rsidR="00C842B7" w:rsidRDefault="00C842B7" w:rsidP="00C842B7">
            <w:pPr>
              <w:pStyle w:val="TAL"/>
              <w:rPr>
                <w:sz w:val="16"/>
                <w:szCs w:val="16"/>
              </w:rPr>
            </w:pPr>
            <w:r>
              <w:rPr>
                <w:sz w:val="16"/>
                <w:szCs w:val="16"/>
              </w:rPr>
              <w:t xml:space="preserve">- </w:t>
            </w:r>
            <w:r w:rsidRPr="009E4AC1">
              <w:rPr>
                <w:sz w:val="16"/>
                <w:szCs w:val="16"/>
              </w:rPr>
              <w:t>R4-1805916</w:t>
            </w:r>
            <w:r w:rsidRPr="009E4AC1">
              <w:rPr>
                <w:sz w:val="16"/>
                <w:szCs w:val="16"/>
              </w:rPr>
              <w:tab/>
              <w:t>TP to TS 38.141-2: clause 7</w:t>
            </w:r>
          </w:p>
          <w:p w14:paraId="332F8765" w14:textId="77777777" w:rsidR="00C842B7" w:rsidRDefault="00C842B7" w:rsidP="00C842B7">
            <w:pPr>
              <w:pStyle w:val="TAL"/>
              <w:rPr>
                <w:sz w:val="16"/>
                <w:szCs w:val="16"/>
              </w:rPr>
            </w:pPr>
            <w:r>
              <w:rPr>
                <w:sz w:val="16"/>
                <w:szCs w:val="16"/>
              </w:rPr>
              <w:t xml:space="preserve">- </w:t>
            </w:r>
            <w:r w:rsidRPr="001455C7">
              <w:rPr>
                <w:sz w:val="16"/>
                <w:szCs w:val="16"/>
              </w:rPr>
              <w:t>R4-1805915</w:t>
            </w:r>
            <w:r w:rsidRPr="001455C7">
              <w:rPr>
                <w:sz w:val="16"/>
                <w:szCs w:val="16"/>
              </w:rPr>
              <w:tab/>
              <w:t>TP to TS 38.141-2: NR BS OTA sensitivity conformance test (7.2)</w:t>
            </w:r>
          </w:p>
          <w:p w14:paraId="15495DA2" w14:textId="15B45330" w:rsidR="00C842B7" w:rsidRDefault="00C842B7" w:rsidP="00C842B7">
            <w:pPr>
              <w:pStyle w:val="TAL"/>
              <w:rPr>
                <w:sz w:val="16"/>
                <w:szCs w:val="16"/>
                <w:highlight w:val="yellow"/>
              </w:rPr>
            </w:pPr>
            <w:r>
              <w:rPr>
                <w:sz w:val="16"/>
                <w:szCs w:val="16"/>
              </w:rPr>
              <w:t xml:space="preserve">- </w:t>
            </w:r>
            <w:r w:rsidRPr="001455C7">
              <w:rPr>
                <w:sz w:val="16"/>
                <w:szCs w:val="16"/>
              </w:rPr>
              <w:t>R4-1805878</w:t>
            </w:r>
            <w:r w:rsidRPr="001455C7">
              <w:rPr>
                <w:sz w:val="16"/>
                <w:szCs w:val="16"/>
              </w:rPr>
              <w:tab/>
              <w:t>TP to TS 38.141-2: NR BS OTA REFSENS conformance test (7.3)</w:t>
            </w:r>
          </w:p>
        </w:tc>
        <w:tc>
          <w:tcPr>
            <w:tcW w:w="708" w:type="dxa"/>
            <w:shd w:val="solid" w:color="FFFFFF" w:fill="auto"/>
          </w:tcPr>
          <w:p w14:paraId="3A99C2F4" w14:textId="77777777" w:rsidR="00C842B7" w:rsidRPr="008105C8" w:rsidRDefault="00C842B7" w:rsidP="00C842B7">
            <w:pPr>
              <w:pStyle w:val="TAC"/>
              <w:rPr>
                <w:sz w:val="16"/>
                <w:szCs w:val="16"/>
                <w:highlight w:val="yellow"/>
              </w:rPr>
            </w:pPr>
            <w:r>
              <w:rPr>
                <w:sz w:val="16"/>
                <w:szCs w:val="16"/>
              </w:rPr>
              <w:t>0.1</w:t>
            </w:r>
            <w:r w:rsidRPr="00B80FB8">
              <w:rPr>
                <w:sz w:val="16"/>
                <w:szCs w:val="16"/>
              </w:rPr>
              <w:t>.0</w:t>
            </w:r>
          </w:p>
        </w:tc>
      </w:tr>
      <w:tr w:rsidR="00C842B7" w:rsidRPr="005960B7" w14:paraId="2CC8ED13" w14:textId="77777777" w:rsidTr="00380463">
        <w:tc>
          <w:tcPr>
            <w:tcW w:w="800" w:type="dxa"/>
            <w:shd w:val="solid" w:color="FFFFFF" w:fill="auto"/>
          </w:tcPr>
          <w:p w14:paraId="160FDC60" w14:textId="5746620D" w:rsidR="00C842B7" w:rsidRPr="005960B7" w:rsidRDefault="00C842B7" w:rsidP="00C842B7">
            <w:pPr>
              <w:pStyle w:val="TAC"/>
              <w:rPr>
                <w:sz w:val="16"/>
                <w:szCs w:val="16"/>
              </w:rPr>
            </w:pPr>
            <w:r w:rsidRPr="00B80FB8">
              <w:rPr>
                <w:sz w:val="16"/>
                <w:szCs w:val="16"/>
              </w:rPr>
              <w:t>2018/0</w:t>
            </w:r>
            <w:r>
              <w:rPr>
                <w:sz w:val="16"/>
                <w:szCs w:val="16"/>
              </w:rPr>
              <w:t>6</w:t>
            </w:r>
          </w:p>
        </w:tc>
        <w:tc>
          <w:tcPr>
            <w:tcW w:w="800" w:type="dxa"/>
            <w:shd w:val="solid" w:color="FFFFFF" w:fill="auto"/>
          </w:tcPr>
          <w:p w14:paraId="79861B39" w14:textId="189CCC9B" w:rsidR="00C842B7" w:rsidRPr="005960B7" w:rsidRDefault="00C842B7" w:rsidP="00C842B7">
            <w:pPr>
              <w:pStyle w:val="TAC"/>
              <w:rPr>
                <w:sz w:val="16"/>
                <w:szCs w:val="16"/>
              </w:rPr>
            </w:pPr>
            <w:r>
              <w:rPr>
                <w:sz w:val="16"/>
                <w:szCs w:val="16"/>
              </w:rPr>
              <w:t>R4-87</w:t>
            </w:r>
          </w:p>
        </w:tc>
        <w:tc>
          <w:tcPr>
            <w:tcW w:w="1094" w:type="dxa"/>
            <w:shd w:val="solid" w:color="FFFFFF" w:fill="auto"/>
          </w:tcPr>
          <w:p w14:paraId="1941BA36" w14:textId="3B2499E9" w:rsidR="00A4163B" w:rsidRDefault="00A4163B" w:rsidP="009760C0">
            <w:pPr>
              <w:pStyle w:val="TAL"/>
              <w:rPr>
                <w:sz w:val="16"/>
                <w:szCs w:val="16"/>
              </w:rPr>
            </w:pPr>
            <w:r w:rsidRPr="00A4163B">
              <w:rPr>
                <w:sz w:val="16"/>
                <w:szCs w:val="16"/>
              </w:rPr>
              <w:t>R4-1714157</w:t>
            </w:r>
            <w:r>
              <w:rPr>
                <w:sz w:val="16"/>
                <w:szCs w:val="16"/>
              </w:rPr>
              <w:t xml:space="preserve">, </w:t>
            </w:r>
          </w:p>
          <w:p w14:paraId="28CF5D6F" w14:textId="058EED3C" w:rsidR="00C842B7" w:rsidRPr="005960B7" w:rsidRDefault="009760C0" w:rsidP="009760C0">
            <w:pPr>
              <w:pStyle w:val="TAL"/>
              <w:rPr>
                <w:sz w:val="16"/>
                <w:szCs w:val="16"/>
              </w:rPr>
            </w:pPr>
            <w:r>
              <w:rPr>
                <w:sz w:val="16"/>
                <w:szCs w:val="16"/>
              </w:rPr>
              <w:t xml:space="preserve">R4-1806599, </w:t>
            </w:r>
            <w:r w:rsidRPr="00C842B7">
              <w:rPr>
                <w:sz w:val="16"/>
                <w:szCs w:val="16"/>
              </w:rPr>
              <w:t>R4-1807591</w:t>
            </w:r>
            <w:r>
              <w:rPr>
                <w:sz w:val="16"/>
                <w:szCs w:val="16"/>
              </w:rPr>
              <w:t xml:space="preserve">, </w:t>
            </w:r>
            <w:r w:rsidRPr="00C842B7">
              <w:rPr>
                <w:sz w:val="16"/>
                <w:szCs w:val="16"/>
              </w:rPr>
              <w:t>R4-1807747</w:t>
            </w:r>
            <w:r>
              <w:rPr>
                <w:sz w:val="16"/>
                <w:szCs w:val="16"/>
              </w:rPr>
              <w:t xml:space="preserve">, </w:t>
            </w:r>
            <w:r w:rsidRPr="00C842B7">
              <w:rPr>
                <w:sz w:val="16"/>
                <w:szCs w:val="16"/>
              </w:rPr>
              <w:t>R4-1808325</w:t>
            </w:r>
            <w:r>
              <w:rPr>
                <w:sz w:val="16"/>
                <w:szCs w:val="16"/>
              </w:rPr>
              <w:t xml:space="preserve">, </w:t>
            </w:r>
            <w:r w:rsidRPr="00C842B7">
              <w:rPr>
                <w:sz w:val="16"/>
                <w:szCs w:val="16"/>
              </w:rPr>
              <w:t>R4-1808329</w:t>
            </w:r>
            <w:r>
              <w:rPr>
                <w:sz w:val="16"/>
                <w:szCs w:val="16"/>
              </w:rPr>
              <w:t xml:space="preserve">,  </w:t>
            </w:r>
            <w:r w:rsidRPr="00C842B7">
              <w:rPr>
                <w:sz w:val="16"/>
                <w:szCs w:val="16"/>
              </w:rPr>
              <w:t>R4-1808331</w:t>
            </w:r>
            <w:r>
              <w:rPr>
                <w:sz w:val="16"/>
                <w:szCs w:val="16"/>
              </w:rPr>
              <w:t xml:space="preserve">, </w:t>
            </w:r>
            <w:r w:rsidRPr="00C842B7">
              <w:rPr>
                <w:sz w:val="16"/>
                <w:szCs w:val="16"/>
              </w:rPr>
              <w:t>R4-1808332</w:t>
            </w:r>
            <w:r>
              <w:rPr>
                <w:sz w:val="16"/>
                <w:szCs w:val="16"/>
              </w:rPr>
              <w:t xml:space="preserve">, </w:t>
            </w:r>
            <w:r w:rsidRPr="00C842B7">
              <w:rPr>
                <w:sz w:val="16"/>
                <w:szCs w:val="16"/>
              </w:rPr>
              <w:t>R4-1808333</w:t>
            </w:r>
            <w:r>
              <w:rPr>
                <w:sz w:val="16"/>
                <w:szCs w:val="16"/>
              </w:rPr>
              <w:t xml:space="preserve">, </w:t>
            </w:r>
            <w:r w:rsidRPr="00C842B7">
              <w:rPr>
                <w:sz w:val="16"/>
                <w:szCs w:val="16"/>
              </w:rPr>
              <w:t>R4-1808334</w:t>
            </w:r>
            <w:r>
              <w:rPr>
                <w:sz w:val="16"/>
                <w:szCs w:val="16"/>
              </w:rPr>
              <w:t xml:space="preserve">,  </w:t>
            </w:r>
            <w:r w:rsidRPr="00C842B7">
              <w:rPr>
                <w:sz w:val="16"/>
                <w:szCs w:val="16"/>
              </w:rPr>
              <w:t>R4-1808336</w:t>
            </w:r>
            <w:r>
              <w:rPr>
                <w:sz w:val="16"/>
                <w:szCs w:val="16"/>
              </w:rPr>
              <w:t xml:space="preserve">, </w:t>
            </w:r>
            <w:r w:rsidRPr="00C842B7">
              <w:rPr>
                <w:sz w:val="16"/>
                <w:szCs w:val="16"/>
              </w:rPr>
              <w:t>R4-1808337</w:t>
            </w:r>
            <w:r>
              <w:rPr>
                <w:sz w:val="16"/>
                <w:szCs w:val="16"/>
              </w:rPr>
              <w:t xml:space="preserve">,  </w:t>
            </w:r>
            <w:r w:rsidRPr="00C842B7">
              <w:rPr>
                <w:sz w:val="16"/>
                <w:szCs w:val="16"/>
              </w:rPr>
              <w:t>R4-1808483</w:t>
            </w:r>
            <w:r>
              <w:rPr>
                <w:sz w:val="16"/>
                <w:szCs w:val="16"/>
              </w:rPr>
              <w:t xml:space="preserve">, </w:t>
            </w:r>
            <w:r w:rsidRPr="00C842B7">
              <w:rPr>
                <w:sz w:val="16"/>
                <w:szCs w:val="16"/>
              </w:rPr>
              <w:t>R4-1808487</w:t>
            </w:r>
          </w:p>
        </w:tc>
        <w:tc>
          <w:tcPr>
            <w:tcW w:w="425" w:type="dxa"/>
            <w:shd w:val="solid" w:color="FFFFFF" w:fill="auto"/>
          </w:tcPr>
          <w:p w14:paraId="36402B64" w14:textId="71C54CCF" w:rsidR="00C842B7" w:rsidRPr="005960B7" w:rsidRDefault="00C842B7" w:rsidP="00C842B7">
            <w:pPr>
              <w:pStyle w:val="TAL"/>
              <w:jc w:val="center"/>
              <w:rPr>
                <w:sz w:val="16"/>
                <w:szCs w:val="16"/>
              </w:rPr>
            </w:pPr>
            <w:r w:rsidRPr="00886E59">
              <w:rPr>
                <w:sz w:val="16"/>
                <w:szCs w:val="16"/>
              </w:rPr>
              <w:t>-</w:t>
            </w:r>
          </w:p>
        </w:tc>
        <w:tc>
          <w:tcPr>
            <w:tcW w:w="425" w:type="dxa"/>
            <w:shd w:val="solid" w:color="FFFFFF" w:fill="auto"/>
          </w:tcPr>
          <w:p w14:paraId="56CD5A6B" w14:textId="3920993C" w:rsidR="00C842B7" w:rsidRPr="005960B7" w:rsidRDefault="00C842B7" w:rsidP="00C842B7">
            <w:pPr>
              <w:pStyle w:val="TAR"/>
              <w:jc w:val="center"/>
              <w:rPr>
                <w:sz w:val="16"/>
                <w:szCs w:val="16"/>
              </w:rPr>
            </w:pPr>
            <w:r w:rsidRPr="00886E59">
              <w:rPr>
                <w:sz w:val="16"/>
                <w:szCs w:val="16"/>
              </w:rPr>
              <w:t>-</w:t>
            </w:r>
          </w:p>
        </w:tc>
        <w:tc>
          <w:tcPr>
            <w:tcW w:w="425" w:type="dxa"/>
            <w:shd w:val="solid" w:color="FFFFFF" w:fill="auto"/>
          </w:tcPr>
          <w:p w14:paraId="1F129277" w14:textId="32A377BA" w:rsidR="00C842B7" w:rsidRPr="005960B7" w:rsidRDefault="00C842B7" w:rsidP="00C842B7">
            <w:pPr>
              <w:pStyle w:val="TAC"/>
              <w:rPr>
                <w:sz w:val="16"/>
                <w:szCs w:val="16"/>
              </w:rPr>
            </w:pPr>
            <w:r w:rsidRPr="00886E59">
              <w:rPr>
                <w:sz w:val="16"/>
                <w:szCs w:val="16"/>
              </w:rPr>
              <w:t>-</w:t>
            </w:r>
          </w:p>
        </w:tc>
        <w:tc>
          <w:tcPr>
            <w:tcW w:w="4962" w:type="dxa"/>
            <w:shd w:val="solid" w:color="FFFFFF" w:fill="auto"/>
          </w:tcPr>
          <w:p w14:paraId="16EA4C83" w14:textId="7E7FDAAA" w:rsidR="00C842B7" w:rsidRDefault="00C842B7" w:rsidP="00C842B7">
            <w:pPr>
              <w:pStyle w:val="TAL"/>
              <w:rPr>
                <w:sz w:val="16"/>
                <w:szCs w:val="16"/>
              </w:rPr>
            </w:pPr>
            <w:r>
              <w:rPr>
                <w:sz w:val="16"/>
                <w:szCs w:val="16"/>
              </w:rPr>
              <w:t xml:space="preserve">Implementation of TPs agreed during RAN4#87, on top of </w:t>
            </w:r>
            <w:r w:rsidRPr="00C842B7">
              <w:rPr>
                <w:sz w:val="16"/>
                <w:szCs w:val="16"/>
              </w:rPr>
              <w:t>R4-1807255</w:t>
            </w:r>
            <w:r>
              <w:rPr>
                <w:sz w:val="16"/>
                <w:szCs w:val="16"/>
              </w:rPr>
              <w:t xml:space="preserve">: </w:t>
            </w:r>
          </w:p>
          <w:p w14:paraId="07C0FFBD" w14:textId="554B2C6E" w:rsidR="00A4163B" w:rsidRDefault="00A4163B" w:rsidP="00C842B7">
            <w:pPr>
              <w:pStyle w:val="TAL"/>
              <w:rPr>
                <w:sz w:val="16"/>
                <w:szCs w:val="16"/>
              </w:rPr>
            </w:pPr>
            <w:r>
              <w:rPr>
                <w:sz w:val="16"/>
                <w:szCs w:val="16"/>
              </w:rPr>
              <w:t xml:space="preserve">- </w:t>
            </w:r>
            <w:r w:rsidRPr="00A4163B">
              <w:rPr>
                <w:sz w:val="16"/>
                <w:szCs w:val="16"/>
              </w:rPr>
              <w:t>R4-1714157</w:t>
            </w:r>
            <w:r w:rsidRPr="00C842B7">
              <w:rPr>
                <w:sz w:val="16"/>
                <w:szCs w:val="16"/>
              </w:rPr>
              <w:tab/>
            </w:r>
            <w:r w:rsidRPr="00A4163B">
              <w:rPr>
                <w:sz w:val="16"/>
                <w:szCs w:val="16"/>
              </w:rPr>
              <w:t>TP to TS 38.141-2 - annex with spatial declarations definitions</w:t>
            </w:r>
          </w:p>
          <w:p w14:paraId="55F82BB6" w14:textId="444722C0" w:rsidR="00C842B7" w:rsidRPr="00C842B7" w:rsidRDefault="00C842B7" w:rsidP="00C842B7">
            <w:pPr>
              <w:pStyle w:val="TAL"/>
              <w:rPr>
                <w:sz w:val="16"/>
                <w:szCs w:val="16"/>
              </w:rPr>
            </w:pPr>
            <w:r>
              <w:rPr>
                <w:sz w:val="16"/>
                <w:szCs w:val="16"/>
              </w:rPr>
              <w:t xml:space="preserve">- </w:t>
            </w:r>
            <w:r w:rsidRPr="00C842B7">
              <w:rPr>
                <w:sz w:val="16"/>
                <w:szCs w:val="16"/>
              </w:rPr>
              <w:t>R4-1806599</w:t>
            </w:r>
            <w:r w:rsidRPr="00C842B7">
              <w:rPr>
                <w:sz w:val="16"/>
                <w:szCs w:val="16"/>
              </w:rPr>
              <w:tab/>
              <w:t>TP to TS 38.141-2: NR BS OTA dynam</w:t>
            </w:r>
            <w:r>
              <w:rPr>
                <w:sz w:val="16"/>
                <w:szCs w:val="16"/>
              </w:rPr>
              <w:t>ic range conformance test (7.4)</w:t>
            </w:r>
          </w:p>
          <w:p w14:paraId="2CB1B837" w14:textId="52E6869C" w:rsidR="00C842B7" w:rsidRPr="00C842B7" w:rsidRDefault="00C842B7" w:rsidP="00C842B7">
            <w:pPr>
              <w:pStyle w:val="TAL"/>
              <w:rPr>
                <w:sz w:val="16"/>
                <w:szCs w:val="16"/>
              </w:rPr>
            </w:pPr>
            <w:r>
              <w:rPr>
                <w:sz w:val="16"/>
                <w:szCs w:val="16"/>
              </w:rPr>
              <w:t xml:space="preserve">- </w:t>
            </w:r>
            <w:r w:rsidRPr="00C842B7">
              <w:rPr>
                <w:sz w:val="16"/>
                <w:szCs w:val="16"/>
              </w:rPr>
              <w:t>R4-1807591</w:t>
            </w:r>
            <w:r w:rsidRPr="00C842B7">
              <w:rPr>
                <w:sz w:val="16"/>
                <w:szCs w:val="16"/>
              </w:rPr>
              <w:tab/>
              <w:t>TP to TS 38.141-2 - update to Rx general section (7.1)</w:t>
            </w:r>
          </w:p>
          <w:p w14:paraId="38F4DA51" w14:textId="61668562" w:rsidR="00C842B7" w:rsidRPr="00C842B7" w:rsidRDefault="00C842B7" w:rsidP="00C842B7">
            <w:pPr>
              <w:pStyle w:val="TAL"/>
              <w:rPr>
                <w:sz w:val="16"/>
                <w:szCs w:val="16"/>
              </w:rPr>
            </w:pPr>
            <w:r>
              <w:rPr>
                <w:sz w:val="16"/>
                <w:szCs w:val="16"/>
              </w:rPr>
              <w:t xml:space="preserve">- </w:t>
            </w:r>
            <w:r w:rsidRPr="00C842B7">
              <w:rPr>
                <w:sz w:val="16"/>
                <w:szCs w:val="16"/>
              </w:rPr>
              <w:t>R4-1807747</w:t>
            </w:r>
            <w:r w:rsidRPr="00C842B7">
              <w:rPr>
                <w:sz w:val="16"/>
                <w:szCs w:val="16"/>
              </w:rPr>
              <w:tab/>
              <w:t>TP to TS 38.141-2: Annexes</w:t>
            </w:r>
          </w:p>
          <w:p w14:paraId="24682214" w14:textId="1296528F" w:rsidR="00C842B7" w:rsidRPr="00C842B7" w:rsidRDefault="00C842B7" w:rsidP="00C842B7">
            <w:pPr>
              <w:pStyle w:val="TAL"/>
              <w:rPr>
                <w:sz w:val="16"/>
                <w:szCs w:val="16"/>
              </w:rPr>
            </w:pPr>
            <w:r>
              <w:rPr>
                <w:sz w:val="16"/>
                <w:szCs w:val="16"/>
              </w:rPr>
              <w:t xml:space="preserve">- </w:t>
            </w:r>
            <w:r w:rsidRPr="00C842B7">
              <w:rPr>
                <w:sz w:val="16"/>
                <w:szCs w:val="16"/>
              </w:rPr>
              <w:t>R4-1808325</w:t>
            </w:r>
            <w:r w:rsidRPr="00C842B7">
              <w:rPr>
                <w:sz w:val="16"/>
                <w:szCs w:val="16"/>
              </w:rPr>
              <w:tab/>
              <w:t>TP to TS 38.141-2: Improvement of RIB interface in Figures 4.2-1, 4.2-2 and 4.2-3, in sub-clause 4.2</w:t>
            </w:r>
          </w:p>
          <w:p w14:paraId="49F02C23" w14:textId="2CC1DD31" w:rsidR="00C842B7" w:rsidRPr="00C842B7" w:rsidRDefault="00C842B7" w:rsidP="00C842B7">
            <w:pPr>
              <w:pStyle w:val="TAL"/>
              <w:rPr>
                <w:sz w:val="16"/>
                <w:szCs w:val="16"/>
              </w:rPr>
            </w:pPr>
            <w:r>
              <w:rPr>
                <w:sz w:val="16"/>
                <w:szCs w:val="16"/>
              </w:rPr>
              <w:t xml:space="preserve">- </w:t>
            </w:r>
            <w:r w:rsidRPr="00C842B7">
              <w:rPr>
                <w:sz w:val="16"/>
                <w:szCs w:val="16"/>
              </w:rPr>
              <w:t>R4-1808329</w:t>
            </w:r>
            <w:r w:rsidRPr="00C842B7">
              <w:rPr>
                <w:sz w:val="16"/>
                <w:szCs w:val="16"/>
              </w:rPr>
              <w:tab/>
              <w:t>TP to TS 38.141-2: NR BS OTA in-band selectivity and blocking conformance test (7.5)</w:t>
            </w:r>
            <w:r w:rsidRPr="00C842B7">
              <w:rPr>
                <w:sz w:val="16"/>
                <w:szCs w:val="16"/>
              </w:rPr>
              <w:tab/>
            </w:r>
          </w:p>
          <w:p w14:paraId="1DDA1083" w14:textId="356B55A8" w:rsidR="00C842B7" w:rsidRPr="00C842B7" w:rsidRDefault="00C842B7" w:rsidP="00C842B7">
            <w:pPr>
              <w:pStyle w:val="TAL"/>
              <w:rPr>
                <w:sz w:val="16"/>
                <w:szCs w:val="16"/>
              </w:rPr>
            </w:pPr>
            <w:r>
              <w:rPr>
                <w:sz w:val="16"/>
                <w:szCs w:val="16"/>
              </w:rPr>
              <w:t xml:space="preserve">- </w:t>
            </w:r>
            <w:r w:rsidRPr="00C842B7">
              <w:rPr>
                <w:sz w:val="16"/>
                <w:szCs w:val="16"/>
              </w:rPr>
              <w:t>R4-1808331</w:t>
            </w:r>
            <w:r w:rsidRPr="00C842B7">
              <w:rPr>
                <w:sz w:val="16"/>
                <w:szCs w:val="16"/>
              </w:rPr>
              <w:tab/>
              <w:t>TP to TS 38.141-2: Definitions, symbols and abbreviations</w:t>
            </w:r>
            <w:r>
              <w:rPr>
                <w:sz w:val="16"/>
                <w:szCs w:val="16"/>
              </w:rPr>
              <w:t xml:space="preserve"> </w:t>
            </w:r>
            <w:r w:rsidRPr="00C842B7">
              <w:rPr>
                <w:sz w:val="16"/>
                <w:szCs w:val="16"/>
              </w:rPr>
              <w:t>(Sections 3)</w:t>
            </w:r>
          </w:p>
          <w:p w14:paraId="51B8243E" w14:textId="618C574E" w:rsidR="00C842B7" w:rsidRPr="00C842B7" w:rsidRDefault="00C842B7" w:rsidP="00C842B7">
            <w:pPr>
              <w:pStyle w:val="TAL"/>
              <w:rPr>
                <w:sz w:val="16"/>
                <w:szCs w:val="16"/>
              </w:rPr>
            </w:pPr>
            <w:r>
              <w:rPr>
                <w:sz w:val="16"/>
                <w:szCs w:val="16"/>
              </w:rPr>
              <w:t xml:space="preserve">- </w:t>
            </w:r>
            <w:r w:rsidRPr="00C842B7">
              <w:rPr>
                <w:sz w:val="16"/>
                <w:szCs w:val="16"/>
              </w:rPr>
              <w:t>R4-1808332</w:t>
            </w:r>
            <w:r w:rsidRPr="00C842B7">
              <w:rPr>
                <w:sz w:val="16"/>
                <w:szCs w:val="16"/>
              </w:rPr>
              <w:tab/>
              <w:t>TP to TS 38.141-2: NR BS OTA occupied bandwidth (6.7.2)</w:t>
            </w:r>
          </w:p>
          <w:p w14:paraId="20533046" w14:textId="64CBDB15" w:rsidR="00C842B7" w:rsidRPr="00C842B7" w:rsidRDefault="00C842B7" w:rsidP="00C842B7">
            <w:pPr>
              <w:pStyle w:val="TAL"/>
              <w:rPr>
                <w:sz w:val="16"/>
                <w:szCs w:val="16"/>
              </w:rPr>
            </w:pPr>
            <w:r>
              <w:rPr>
                <w:sz w:val="16"/>
                <w:szCs w:val="16"/>
              </w:rPr>
              <w:t xml:space="preserve">- </w:t>
            </w:r>
            <w:r w:rsidRPr="00C842B7">
              <w:rPr>
                <w:sz w:val="16"/>
                <w:szCs w:val="16"/>
              </w:rPr>
              <w:t>R4-1808333</w:t>
            </w:r>
            <w:r w:rsidRPr="00C842B7">
              <w:rPr>
                <w:sz w:val="16"/>
                <w:szCs w:val="16"/>
              </w:rPr>
              <w:tab/>
              <w:t>TP to TR 38.141-2: Clarifications on OTA sensitivity requirement (7.2.1, 7.3.1)</w:t>
            </w:r>
          </w:p>
          <w:p w14:paraId="326FA76D" w14:textId="41B2BBDF" w:rsidR="00C842B7" w:rsidRPr="00C842B7" w:rsidRDefault="00C842B7" w:rsidP="00C842B7">
            <w:pPr>
              <w:pStyle w:val="TAL"/>
              <w:rPr>
                <w:sz w:val="16"/>
                <w:szCs w:val="16"/>
              </w:rPr>
            </w:pPr>
            <w:r>
              <w:rPr>
                <w:sz w:val="16"/>
                <w:szCs w:val="16"/>
              </w:rPr>
              <w:t xml:space="preserve">- </w:t>
            </w:r>
            <w:r w:rsidRPr="00C842B7">
              <w:rPr>
                <w:sz w:val="16"/>
                <w:szCs w:val="16"/>
              </w:rPr>
              <w:t>R4-1808334</w:t>
            </w:r>
            <w:r w:rsidRPr="00C842B7">
              <w:rPr>
                <w:sz w:val="16"/>
                <w:szCs w:val="16"/>
              </w:rPr>
              <w:tab/>
              <w:t>TP to TS 38.141-2 - OTA base station output power (6.3)</w:t>
            </w:r>
          </w:p>
          <w:p w14:paraId="0076CAB5" w14:textId="00A8AEA5" w:rsidR="00C842B7" w:rsidRPr="00C842B7" w:rsidRDefault="00C842B7" w:rsidP="00C842B7">
            <w:pPr>
              <w:pStyle w:val="TAL"/>
              <w:rPr>
                <w:sz w:val="16"/>
                <w:szCs w:val="16"/>
              </w:rPr>
            </w:pPr>
            <w:r>
              <w:rPr>
                <w:sz w:val="16"/>
                <w:szCs w:val="16"/>
              </w:rPr>
              <w:t xml:space="preserve">- </w:t>
            </w:r>
            <w:r w:rsidRPr="00C842B7">
              <w:rPr>
                <w:sz w:val="16"/>
                <w:szCs w:val="16"/>
              </w:rPr>
              <w:t>R4-1808336</w:t>
            </w:r>
            <w:r w:rsidRPr="00C842B7">
              <w:rPr>
                <w:sz w:val="16"/>
                <w:szCs w:val="16"/>
              </w:rPr>
              <w:tab/>
              <w:t>TP to TS 38.141-2 - OTA in-band</w:t>
            </w:r>
            <w:r>
              <w:rPr>
                <w:sz w:val="16"/>
                <w:szCs w:val="16"/>
              </w:rPr>
              <w:t xml:space="preserve"> receiver intermodulation (7.8)</w:t>
            </w:r>
          </w:p>
          <w:p w14:paraId="684B2784" w14:textId="5F2BCD2E" w:rsidR="00C842B7" w:rsidRPr="00C842B7" w:rsidRDefault="00C842B7" w:rsidP="00C842B7">
            <w:pPr>
              <w:pStyle w:val="TAL"/>
              <w:rPr>
                <w:sz w:val="16"/>
                <w:szCs w:val="16"/>
              </w:rPr>
            </w:pPr>
            <w:r>
              <w:rPr>
                <w:sz w:val="16"/>
                <w:szCs w:val="16"/>
              </w:rPr>
              <w:t xml:space="preserve">- </w:t>
            </w:r>
            <w:r w:rsidRPr="00C842B7">
              <w:rPr>
                <w:sz w:val="16"/>
                <w:szCs w:val="16"/>
              </w:rPr>
              <w:t>R4-1808337</w:t>
            </w:r>
            <w:r w:rsidRPr="00C842B7">
              <w:rPr>
                <w:sz w:val="16"/>
                <w:szCs w:val="16"/>
              </w:rPr>
              <w:tab/>
              <w:t>TP to TS 38.141-2 - O</w:t>
            </w:r>
            <w:r>
              <w:rPr>
                <w:sz w:val="16"/>
                <w:szCs w:val="16"/>
              </w:rPr>
              <w:t>TA in-channel selectivity (7.9)</w:t>
            </w:r>
          </w:p>
          <w:p w14:paraId="2637E1C6" w14:textId="1E285C3B" w:rsidR="00C842B7" w:rsidRPr="00C842B7" w:rsidRDefault="00C842B7" w:rsidP="00C842B7">
            <w:pPr>
              <w:pStyle w:val="TAL"/>
              <w:rPr>
                <w:sz w:val="16"/>
                <w:szCs w:val="16"/>
              </w:rPr>
            </w:pPr>
            <w:r>
              <w:rPr>
                <w:sz w:val="16"/>
                <w:szCs w:val="16"/>
              </w:rPr>
              <w:t xml:space="preserve">- </w:t>
            </w:r>
            <w:r w:rsidRPr="00C842B7">
              <w:rPr>
                <w:sz w:val="16"/>
                <w:szCs w:val="16"/>
              </w:rPr>
              <w:t>R4-1808483</w:t>
            </w:r>
            <w:r w:rsidRPr="00C842B7">
              <w:rPr>
                <w:sz w:val="16"/>
                <w:szCs w:val="16"/>
              </w:rPr>
              <w:tab/>
              <w:t>TP to TS 38.141-2: multi-band operation</w:t>
            </w:r>
          </w:p>
          <w:p w14:paraId="26899FAC" w14:textId="57C71153" w:rsidR="00C842B7" w:rsidRPr="005960B7" w:rsidRDefault="00C842B7" w:rsidP="00C842B7">
            <w:pPr>
              <w:pStyle w:val="TAL"/>
              <w:rPr>
                <w:sz w:val="16"/>
                <w:szCs w:val="16"/>
              </w:rPr>
            </w:pPr>
            <w:r>
              <w:rPr>
                <w:sz w:val="16"/>
                <w:szCs w:val="16"/>
              </w:rPr>
              <w:t xml:space="preserve">- </w:t>
            </w:r>
            <w:r w:rsidRPr="00C842B7">
              <w:rPr>
                <w:sz w:val="16"/>
                <w:szCs w:val="16"/>
              </w:rPr>
              <w:t>R4-1808487</w:t>
            </w:r>
            <w:r w:rsidRPr="00C842B7">
              <w:rPr>
                <w:sz w:val="16"/>
                <w:szCs w:val="16"/>
              </w:rPr>
              <w:tab/>
              <w:t>TP to TS 38.141-2 - OTA output power dynamics (6.4)</w:t>
            </w:r>
          </w:p>
        </w:tc>
        <w:tc>
          <w:tcPr>
            <w:tcW w:w="708" w:type="dxa"/>
            <w:shd w:val="solid" w:color="FFFFFF" w:fill="auto"/>
          </w:tcPr>
          <w:p w14:paraId="08BF450E" w14:textId="4434E7BF" w:rsidR="00C842B7" w:rsidRPr="005960B7" w:rsidRDefault="00C842B7" w:rsidP="00C842B7">
            <w:pPr>
              <w:pStyle w:val="TAC"/>
              <w:rPr>
                <w:sz w:val="16"/>
                <w:szCs w:val="16"/>
              </w:rPr>
            </w:pPr>
            <w:r>
              <w:rPr>
                <w:sz w:val="16"/>
                <w:szCs w:val="16"/>
              </w:rPr>
              <w:t>0.2.0</w:t>
            </w:r>
          </w:p>
        </w:tc>
      </w:tr>
      <w:tr w:rsidR="00702830" w:rsidRPr="005960B7" w14:paraId="0FAA5A67" w14:textId="77777777" w:rsidTr="00380463">
        <w:tc>
          <w:tcPr>
            <w:tcW w:w="800" w:type="dxa"/>
            <w:shd w:val="solid" w:color="FFFFFF" w:fill="auto"/>
          </w:tcPr>
          <w:p w14:paraId="333BB437" w14:textId="13A7CA04" w:rsidR="00702830" w:rsidRPr="005960B7" w:rsidRDefault="00702830" w:rsidP="00702830">
            <w:pPr>
              <w:pStyle w:val="TAC"/>
              <w:rPr>
                <w:sz w:val="16"/>
                <w:szCs w:val="16"/>
              </w:rPr>
            </w:pPr>
            <w:ins w:id="9185" w:author="Huawei" w:date="2018-07-11T10:02:00Z">
              <w:r>
                <w:rPr>
                  <w:sz w:val="16"/>
                  <w:szCs w:val="16"/>
                </w:rPr>
                <w:lastRenderedPageBreak/>
                <w:t>2018/07</w:t>
              </w:r>
            </w:ins>
          </w:p>
        </w:tc>
        <w:tc>
          <w:tcPr>
            <w:tcW w:w="800" w:type="dxa"/>
            <w:shd w:val="solid" w:color="FFFFFF" w:fill="auto"/>
          </w:tcPr>
          <w:p w14:paraId="147D724E" w14:textId="34C71DCE" w:rsidR="00702830" w:rsidRPr="005960B7" w:rsidRDefault="00702830" w:rsidP="00702830">
            <w:pPr>
              <w:pStyle w:val="TAC"/>
              <w:rPr>
                <w:sz w:val="16"/>
                <w:szCs w:val="16"/>
              </w:rPr>
            </w:pPr>
            <w:ins w:id="9186" w:author="Huawei" w:date="2018-07-11T10:03:00Z">
              <w:r w:rsidRPr="00812AE5">
                <w:rPr>
                  <w:sz w:val="16"/>
                  <w:szCs w:val="16"/>
                </w:rPr>
                <w:t>R4-AH-1807</w:t>
              </w:r>
            </w:ins>
          </w:p>
        </w:tc>
        <w:tc>
          <w:tcPr>
            <w:tcW w:w="1094" w:type="dxa"/>
            <w:shd w:val="solid" w:color="FFFFFF" w:fill="auto"/>
          </w:tcPr>
          <w:p w14:paraId="617E0FC2" w14:textId="77777777" w:rsidR="00E23901" w:rsidRPr="0055712A" w:rsidRDefault="00E23901" w:rsidP="00E23901">
            <w:pPr>
              <w:pStyle w:val="TAC"/>
              <w:rPr>
                <w:ins w:id="9187" w:author="Huawei" w:date="2018-07-11T10:16:00Z"/>
                <w:sz w:val="16"/>
                <w:szCs w:val="16"/>
              </w:rPr>
            </w:pPr>
            <w:ins w:id="9188" w:author="Huawei" w:date="2018-07-11T10:16:00Z">
              <w:r w:rsidRPr="0055712A">
                <w:rPr>
                  <w:sz w:val="16"/>
                  <w:szCs w:val="16"/>
                </w:rPr>
                <w:t>R4-1808823</w:t>
              </w:r>
            </w:ins>
          </w:p>
          <w:p w14:paraId="3C2F7EF0" w14:textId="77777777" w:rsidR="00E23901" w:rsidRPr="003454B6" w:rsidRDefault="00E23901" w:rsidP="00E23901">
            <w:pPr>
              <w:pStyle w:val="TAC"/>
              <w:rPr>
                <w:ins w:id="9189" w:author="Huawei" w:date="2018-07-11T10:16:00Z"/>
                <w:sz w:val="16"/>
                <w:szCs w:val="16"/>
              </w:rPr>
            </w:pPr>
            <w:ins w:id="9190" w:author="Huawei" w:date="2018-07-11T10:16:00Z">
              <w:r w:rsidRPr="0055712A">
                <w:rPr>
                  <w:sz w:val="16"/>
                  <w:szCs w:val="16"/>
                </w:rPr>
                <w:t>R4-</w:t>
              </w:r>
              <w:r w:rsidRPr="003454B6">
                <w:rPr>
                  <w:sz w:val="16"/>
                  <w:szCs w:val="16"/>
                </w:rPr>
                <w:t>1808874</w:t>
              </w:r>
            </w:ins>
          </w:p>
          <w:p w14:paraId="05258187" w14:textId="77777777" w:rsidR="00E23901" w:rsidRPr="002F2CA6" w:rsidRDefault="00E23901" w:rsidP="00E23901">
            <w:pPr>
              <w:pStyle w:val="TAC"/>
              <w:rPr>
                <w:ins w:id="9191" w:author="Huawei" w:date="2018-07-11T10:16:00Z"/>
                <w:sz w:val="16"/>
                <w:szCs w:val="16"/>
              </w:rPr>
            </w:pPr>
            <w:ins w:id="9192" w:author="Huawei" w:date="2018-07-11T10:16:00Z">
              <w:r w:rsidRPr="003454B6">
                <w:rPr>
                  <w:sz w:val="16"/>
                  <w:szCs w:val="16"/>
                </w:rPr>
                <w:t>R4-</w:t>
              </w:r>
              <w:r w:rsidRPr="002F2CA6">
                <w:rPr>
                  <w:sz w:val="16"/>
                  <w:szCs w:val="16"/>
                </w:rPr>
                <w:t>1809109</w:t>
              </w:r>
            </w:ins>
          </w:p>
          <w:p w14:paraId="0AE6BE56" w14:textId="77777777" w:rsidR="00E23901" w:rsidRPr="002F2CA6" w:rsidRDefault="00E23901" w:rsidP="00E23901">
            <w:pPr>
              <w:pStyle w:val="TAC"/>
              <w:rPr>
                <w:ins w:id="9193" w:author="Huawei" w:date="2018-07-11T10:16:00Z"/>
                <w:sz w:val="16"/>
                <w:szCs w:val="16"/>
              </w:rPr>
            </w:pPr>
            <w:ins w:id="9194" w:author="Huawei" w:date="2018-07-11T10:16:00Z">
              <w:r w:rsidRPr="002F2CA6">
                <w:rPr>
                  <w:sz w:val="16"/>
                  <w:szCs w:val="16"/>
                </w:rPr>
                <w:t>R4-1809465</w:t>
              </w:r>
            </w:ins>
          </w:p>
          <w:p w14:paraId="512095C0" w14:textId="77777777" w:rsidR="00E23901" w:rsidRPr="00E2689C" w:rsidRDefault="00E23901" w:rsidP="00E23901">
            <w:pPr>
              <w:pStyle w:val="TAC"/>
              <w:rPr>
                <w:ins w:id="9195" w:author="Huawei" w:date="2018-07-11T10:16:00Z"/>
                <w:sz w:val="16"/>
                <w:szCs w:val="16"/>
              </w:rPr>
            </w:pPr>
            <w:ins w:id="9196" w:author="Huawei" w:date="2018-07-11T10:16:00Z">
              <w:r w:rsidRPr="002F2CA6">
                <w:rPr>
                  <w:sz w:val="16"/>
                  <w:szCs w:val="16"/>
                </w:rPr>
                <w:t>R4-</w:t>
              </w:r>
              <w:r w:rsidRPr="00E2689C">
                <w:rPr>
                  <w:sz w:val="16"/>
                  <w:szCs w:val="16"/>
                </w:rPr>
                <w:t>1809485</w:t>
              </w:r>
            </w:ins>
          </w:p>
          <w:p w14:paraId="6A1DBC8A" w14:textId="77777777" w:rsidR="00E23901" w:rsidRPr="00A45401" w:rsidRDefault="00E23901" w:rsidP="00E23901">
            <w:pPr>
              <w:pStyle w:val="TAC"/>
              <w:rPr>
                <w:ins w:id="9197" w:author="Huawei" w:date="2018-07-11T10:16:00Z"/>
                <w:sz w:val="16"/>
                <w:szCs w:val="16"/>
              </w:rPr>
            </w:pPr>
            <w:ins w:id="9198" w:author="Huawei" w:date="2018-07-11T10:16:00Z">
              <w:r w:rsidRPr="003356A0">
                <w:rPr>
                  <w:sz w:val="16"/>
                  <w:szCs w:val="16"/>
                </w:rPr>
                <w:t>R4-1809486</w:t>
              </w:r>
            </w:ins>
          </w:p>
          <w:p w14:paraId="11D6F984" w14:textId="77777777" w:rsidR="00E23901" w:rsidRPr="00316E02" w:rsidRDefault="00E23901" w:rsidP="00E23901">
            <w:pPr>
              <w:pStyle w:val="TAC"/>
              <w:rPr>
                <w:ins w:id="9199" w:author="Huawei" w:date="2018-07-11T10:16:00Z"/>
                <w:sz w:val="16"/>
                <w:szCs w:val="16"/>
              </w:rPr>
            </w:pPr>
            <w:ins w:id="9200" w:author="Huawei" w:date="2018-07-11T10:16:00Z">
              <w:r w:rsidRPr="00007E3C">
                <w:rPr>
                  <w:sz w:val="16"/>
                  <w:szCs w:val="16"/>
                </w:rPr>
                <w:t>R4-</w:t>
              </w:r>
              <w:r w:rsidRPr="0067112A">
                <w:rPr>
                  <w:sz w:val="16"/>
                  <w:szCs w:val="16"/>
                </w:rPr>
                <w:t>1809487</w:t>
              </w:r>
            </w:ins>
          </w:p>
          <w:p w14:paraId="7F2EE855" w14:textId="77777777" w:rsidR="00E23901" w:rsidRPr="00D26C7C" w:rsidRDefault="00E23901" w:rsidP="00E23901">
            <w:pPr>
              <w:pStyle w:val="TAC"/>
              <w:rPr>
                <w:ins w:id="9201" w:author="Huawei" w:date="2018-07-11T10:16:00Z"/>
                <w:sz w:val="16"/>
                <w:szCs w:val="16"/>
              </w:rPr>
            </w:pPr>
            <w:ins w:id="9202" w:author="Huawei" w:date="2018-07-11T10:16:00Z">
              <w:r w:rsidRPr="00D26C7C">
                <w:rPr>
                  <w:sz w:val="16"/>
                  <w:szCs w:val="16"/>
                </w:rPr>
                <w:t>R4-1809488</w:t>
              </w:r>
            </w:ins>
          </w:p>
          <w:p w14:paraId="45940B9A" w14:textId="77777777" w:rsidR="00E23901" w:rsidRPr="00E467BA" w:rsidRDefault="00E23901" w:rsidP="00E23901">
            <w:pPr>
              <w:pStyle w:val="TAC"/>
              <w:rPr>
                <w:ins w:id="9203" w:author="Huawei" w:date="2018-07-11T10:16:00Z"/>
                <w:sz w:val="16"/>
                <w:szCs w:val="16"/>
              </w:rPr>
            </w:pPr>
            <w:ins w:id="9204" w:author="Huawei" w:date="2018-07-11T10:16:00Z">
              <w:r w:rsidRPr="00D26C7C">
                <w:rPr>
                  <w:sz w:val="16"/>
                  <w:szCs w:val="16"/>
                </w:rPr>
                <w:t>R4-</w:t>
              </w:r>
              <w:r w:rsidRPr="00B917AA">
                <w:rPr>
                  <w:sz w:val="16"/>
                  <w:szCs w:val="16"/>
                </w:rPr>
                <w:t>1809489</w:t>
              </w:r>
            </w:ins>
          </w:p>
          <w:p w14:paraId="5B8DDD33" w14:textId="77777777" w:rsidR="00E23901" w:rsidRPr="00115B6D" w:rsidRDefault="00E23901" w:rsidP="00E23901">
            <w:pPr>
              <w:pStyle w:val="TAC"/>
              <w:rPr>
                <w:ins w:id="9205" w:author="Huawei" w:date="2018-07-11T10:16:00Z"/>
                <w:sz w:val="16"/>
                <w:szCs w:val="16"/>
              </w:rPr>
            </w:pPr>
            <w:ins w:id="9206" w:author="Huawei" w:date="2018-07-11T10:16:00Z">
              <w:r w:rsidRPr="00115B6D">
                <w:rPr>
                  <w:sz w:val="16"/>
                  <w:szCs w:val="16"/>
                </w:rPr>
                <w:t>R4-1809490</w:t>
              </w:r>
            </w:ins>
          </w:p>
          <w:p w14:paraId="6C6BC797" w14:textId="77777777" w:rsidR="00E23901" w:rsidRPr="00115B6D" w:rsidRDefault="00E23901" w:rsidP="00E23901">
            <w:pPr>
              <w:pStyle w:val="TAC"/>
              <w:rPr>
                <w:ins w:id="9207" w:author="Huawei" w:date="2018-07-11T10:16:00Z"/>
                <w:sz w:val="16"/>
                <w:szCs w:val="16"/>
              </w:rPr>
            </w:pPr>
            <w:ins w:id="9208" w:author="Huawei" w:date="2018-07-11T10:16:00Z">
              <w:r w:rsidRPr="00115B6D">
                <w:rPr>
                  <w:sz w:val="16"/>
                  <w:szCs w:val="16"/>
                </w:rPr>
                <w:t>R4-1809491</w:t>
              </w:r>
            </w:ins>
          </w:p>
          <w:p w14:paraId="7DD4D26E" w14:textId="77777777" w:rsidR="00E23901" w:rsidRPr="00B47796" w:rsidRDefault="00E23901" w:rsidP="00E23901">
            <w:pPr>
              <w:pStyle w:val="TAC"/>
              <w:rPr>
                <w:ins w:id="9209" w:author="Huawei" w:date="2018-07-11T10:16:00Z"/>
                <w:sz w:val="16"/>
                <w:szCs w:val="16"/>
              </w:rPr>
            </w:pPr>
            <w:ins w:id="9210" w:author="Huawei" w:date="2018-07-11T10:16:00Z">
              <w:r w:rsidRPr="00B47796">
                <w:rPr>
                  <w:sz w:val="16"/>
                  <w:szCs w:val="16"/>
                </w:rPr>
                <w:t>R4-1809493</w:t>
              </w:r>
            </w:ins>
          </w:p>
          <w:p w14:paraId="6899B96C" w14:textId="77777777" w:rsidR="00E23901" w:rsidRPr="00EB1F97" w:rsidRDefault="00E23901" w:rsidP="00E23901">
            <w:pPr>
              <w:pStyle w:val="TAC"/>
              <w:rPr>
                <w:ins w:id="9211" w:author="Huawei" w:date="2018-07-11T10:16:00Z"/>
                <w:sz w:val="16"/>
                <w:szCs w:val="16"/>
              </w:rPr>
            </w:pPr>
            <w:ins w:id="9212" w:author="Huawei" w:date="2018-07-11T10:16:00Z">
              <w:r w:rsidRPr="00EB1F97">
                <w:rPr>
                  <w:sz w:val="16"/>
                  <w:szCs w:val="16"/>
                </w:rPr>
                <w:t>R4-1809494</w:t>
              </w:r>
            </w:ins>
          </w:p>
          <w:p w14:paraId="6C6B60FD" w14:textId="77777777" w:rsidR="00E23901" w:rsidRPr="005D68EB" w:rsidRDefault="00E23901" w:rsidP="00E23901">
            <w:pPr>
              <w:pStyle w:val="TAC"/>
              <w:rPr>
                <w:ins w:id="9213" w:author="Huawei" w:date="2018-07-11T10:16:00Z"/>
                <w:sz w:val="16"/>
                <w:szCs w:val="16"/>
              </w:rPr>
            </w:pPr>
            <w:ins w:id="9214" w:author="Huawei" w:date="2018-07-11T10:16:00Z">
              <w:r w:rsidRPr="00785853">
                <w:rPr>
                  <w:sz w:val="16"/>
                  <w:szCs w:val="16"/>
                </w:rPr>
                <w:t>R4-</w:t>
              </w:r>
              <w:r w:rsidRPr="005D68EB">
                <w:rPr>
                  <w:sz w:val="16"/>
                  <w:szCs w:val="16"/>
                </w:rPr>
                <w:t>1809495</w:t>
              </w:r>
            </w:ins>
          </w:p>
          <w:p w14:paraId="6E74B44E" w14:textId="77777777" w:rsidR="00E23901" w:rsidRPr="00D91EE5" w:rsidRDefault="00E23901" w:rsidP="00E23901">
            <w:pPr>
              <w:pStyle w:val="TAC"/>
              <w:rPr>
                <w:ins w:id="9215" w:author="Huawei" w:date="2018-07-11T10:16:00Z"/>
                <w:sz w:val="16"/>
                <w:szCs w:val="16"/>
              </w:rPr>
            </w:pPr>
            <w:ins w:id="9216" w:author="Huawei" w:date="2018-07-11T10:16:00Z">
              <w:r w:rsidRPr="00D62426">
                <w:rPr>
                  <w:sz w:val="16"/>
                  <w:szCs w:val="16"/>
                </w:rPr>
                <w:t>R4-</w:t>
              </w:r>
              <w:r w:rsidRPr="0028343C">
                <w:rPr>
                  <w:sz w:val="16"/>
                  <w:szCs w:val="16"/>
                </w:rPr>
                <w:t>1809496</w:t>
              </w:r>
            </w:ins>
          </w:p>
          <w:p w14:paraId="0E3611D8" w14:textId="77777777" w:rsidR="00E23901" w:rsidRPr="00D91EE5" w:rsidRDefault="00E23901" w:rsidP="00E23901">
            <w:pPr>
              <w:pStyle w:val="TAC"/>
              <w:rPr>
                <w:ins w:id="9217" w:author="Huawei" w:date="2018-07-11T10:16:00Z"/>
                <w:sz w:val="16"/>
                <w:szCs w:val="16"/>
              </w:rPr>
            </w:pPr>
            <w:ins w:id="9218" w:author="Huawei" w:date="2018-07-11T10:16:00Z">
              <w:r w:rsidRPr="00D91EE5">
                <w:rPr>
                  <w:sz w:val="16"/>
                  <w:szCs w:val="16"/>
                </w:rPr>
                <w:t>R4-1809497</w:t>
              </w:r>
            </w:ins>
          </w:p>
          <w:p w14:paraId="4B574889" w14:textId="77777777" w:rsidR="00E23901" w:rsidRPr="004F13F9" w:rsidRDefault="00E23901" w:rsidP="00E23901">
            <w:pPr>
              <w:pStyle w:val="TAC"/>
              <w:rPr>
                <w:ins w:id="9219" w:author="Huawei" w:date="2018-07-11T10:16:00Z"/>
                <w:sz w:val="16"/>
                <w:szCs w:val="16"/>
              </w:rPr>
            </w:pPr>
            <w:ins w:id="9220" w:author="Huawei" w:date="2018-07-11T10:16:00Z">
              <w:r w:rsidRPr="002B45D0">
                <w:rPr>
                  <w:sz w:val="16"/>
                  <w:szCs w:val="16"/>
                </w:rPr>
                <w:t>R4-1809499</w:t>
              </w:r>
            </w:ins>
          </w:p>
          <w:p w14:paraId="6E868B08" w14:textId="77777777" w:rsidR="00E23901" w:rsidRPr="009E0E2F" w:rsidRDefault="00E23901" w:rsidP="00E23901">
            <w:pPr>
              <w:pStyle w:val="TAC"/>
              <w:rPr>
                <w:ins w:id="9221" w:author="Huawei" w:date="2018-07-11T10:16:00Z"/>
                <w:sz w:val="16"/>
                <w:szCs w:val="16"/>
              </w:rPr>
            </w:pPr>
            <w:ins w:id="9222" w:author="Huawei" w:date="2018-07-11T10:16:00Z">
              <w:r w:rsidRPr="004F13F9">
                <w:rPr>
                  <w:sz w:val="16"/>
                  <w:szCs w:val="16"/>
                </w:rPr>
                <w:t>R4-</w:t>
              </w:r>
              <w:r w:rsidRPr="009E0E2F">
                <w:rPr>
                  <w:sz w:val="16"/>
                  <w:szCs w:val="16"/>
                </w:rPr>
                <w:t>1809501</w:t>
              </w:r>
            </w:ins>
          </w:p>
          <w:p w14:paraId="3A9094E3" w14:textId="77777777" w:rsidR="00E23901" w:rsidRPr="00565ECD" w:rsidRDefault="00E23901" w:rsidP="00E23901">
            <w:pPr>
              <w:pStyle w:val="TAC"/>
              <w:rPr>
                <w:ins w:id="9223" w:author="Huawei" w:date="2018-07-11T10:16:00Z"/>
                <w:sz w:val="16"/>
                <w:szCs w:val="16"/>
              </w:rPr>
            </w:pPr>
            <w:ins w:id="9224" w:author="Huawei" w:date="2018-07-11T10:16:00Z">
              <w:r w:rsidRPr="009E0E2F">
                <w:rPr>
                  <w:sz w:val="16"/>
                  <w:szCs w:val="16"/>
                </w:rPr>
                <w:t>R4-</w:t>
              </w:r>
              <w:r w:rsidRPr="00565ECD">
                <w:rPr>
                  <w:sz w:val="16"/>
                  <w:szCs w:val="16"/>
                </w:rPr>
                <w:t>1809516</w:t>
              </w:r>
            </w:ins>
          </w:p>
          <w:p w14:paraId="57ACA05B" w14:textId="77777777" w:rsidR="00E23901" w:rsidRPr="00565ECD" w:rsidRDefault="00E23901" w:rsidP="00E23901">
            <w:pPr>
              <w:pStyle w:val="TAC"/>
              <w:rPr>
                <w:ins w:id="9225" w:author="Huawei" w:date="2018-07-11T10:16:00Z"/>
                <w:sz w:val="16"/>
                <w:szCs w:val="16"/>
              </w:rPr>
            </w:pPr>
            <w:ins w:id="9226" w:author="Huawei" w:date="2018-07-11T10:16:00Z">
              <w:r w:rsidRPr="00565ECD">
                <w:rPr>
                  <w:sz w:val="16"/>
                  <w:szCs w:val="16"/>
                </w:rPr>
                <w:t>R4-1809561</w:t>
              </w:r>
            </w:ins>
          </w:p>
          <w:p w14:paraId="2B96E963" w14:textId="14909F60" w:rsidR="00702830" w:rsidRPr="005960B7" w:rsidRDefault="00E23901" w:rsidP="00E23901">
            <w:pPr>
              <w:pStyle w:val="TAC"/>
              <w:rPr>
                <w:sz w:val="16"/>
                <w:szCs w:val="16"/>
              </w:rPr>
            </w:pPr>
            <w:ins w:id="9227" w:author="Huawei" w:date="2018-07-11T10:16:00Z">
              <w:r w:rsidRPr="00565ECD">
                <w:rPr>
                  <w:sz w:val="16"/>
                  <w:szCs w:val="16"/>
                </w:rPr>
                <w:t>R4-1809562</w:t>
              </w:r>
            </w:ins>
          </w:p>
        </w:tc>
        <w:tc>
          <w:tcPr>
            <w:tcW w:w="425" w:type="dxa"/>
            <w:shd w:val="solid" w:color="FFFFFF" w:fill="auto"/>
          </w:tcPr>
          <w:p w14:paraId="578446A4" w14:textId="284C99DA" w:rsidR="00702830" w:rsidRPr="005960B7" w:rsidRDefault="00702830" w:rsidP="00565ECD">
            <w:pPr>
              <w:pStyle w:val="TAL"/>
              <w:jc w:val="center"/>
              <w:rPr>
                <w:sz w:val="16"/>
                <w:szCs w:val="16"/>
              </w:rPr>
            </w:pPr>
            <w:ins w:id="9228" w:author="Huawei" w:date="2018-07-11T10:02:00Z">
              <w:r w:rsidRPr="00886E59">
                <w:rPr>
                  <w:sz w:val="16"/>
                  <w:szCs w:val="16"/>
                </w:rPr>
                <w:t>-</w:t>
              </w:r>
            </w:ins>
          </w:p>
        </w:tc>
        <w:tc>
          <w:tcPr>
            <w:tcW w:w="425" w:type="dxa"/>
            <w:shd w:val="solid" w:color="FFFFFF" w:fill="auto"/>
          </w:tcPr>
          <w:p w14:paraId="0896ECF4" w14:textId="1DB71877" w:rsidR="00702830" w:rsidRPr="005960B7" w:rsidRDefault="00702830" w:rsidP="00565ECD">
            <w:pPr>
              <w:pStyle w:val="TAR"/>
              <w:jc w:val="center"/>
              <w:rPr>
                <w:sz w:val="16"/>
                <w:szCs w:val="16"/>
              </w:rPr>
            </w:pPr>
            <w:ins w:id="9229" w:author="Huawei" w:date="2018-07-11T10:02:00Z">
              <w:r w:rsidRPr="00886E59">
                <w:rPr>
                  <w:sz w:val="16"/>
                  <w:szCs w:val="16"/>
                </w:rPr>
                <w:t>-</w:t>
              </w:r>
            </w:ins>
          </w:p>
        </w:tc>
        <w:tc>
          <w:tcPr>
            <w:tcW w:w="425" w:type="dxa"/>
            <w:shd w:val="solid" w:color="FFFFFF" w:fill="auto"/>
          </w:tcPr>
          <w:p w14:paraId="210D0B48" w14:textId="14323FA9" w:rsidR="00702830" w:rsidRPr="005960B7" w:rsidRDefault="00702830" w:rsidP="001B0C35">
            <w:pPr>
              <w:pStyle w:val="TAC"/>
              <w:rPr>
                <w:sz w:val="16"/>
                <w:szCs w:val="16"/>
              </w:rPr>
            </w:pPr>
            <w:ins w:id="9230" w:author="Huawei" w:date="2018-07-11T10:02:00Z">
              <w:r w:rsidRPr="00886E59">
                <w:rPr>
                  <w:sz w:val="16"/>
                  <w:szCs w:val="16"/>
                </w:rPr>
                <w:t>-</w:t>
              </w:r>
            </w:ins>
          </w:p>
        </w:tc>
        <w:tc>
          <w:tcPr>
            <w:tcW w:w="4962" w:type="dxa"/>
            <w:shd w:val="solid" w:color="FFFFFF" w:fill="auto"/>
          </w:tcPr>
          <w:p w14:paraId="551F16E4" w14:textId="06D84929" w:rsidR="00702830" w:rsidRDefault="00702830" w:rsidP="00702830">
            <w:pPr>
              <w:pStyle w:val="TAL"/>
              <w:rPr>
                <w:ins w:id="9231" w:author="Huawei" w:date="2018-07-11T18:19:00Z"/>
                <w:sz w:val="16"/>
                <w:szCs w:val="16"/>
              </w:rPr>
            </w:pPr>
            <w:ins w:id="9232" w:author="Huawei" w:date="2018-07-11T10:03:00Z">
              <w:r w:rsidRPr="006C4A4E">
                <w:rPr>
                  <w:sz w:val="16"/>
                  <w:szCs w:val="16"/>
                </w:rPr>
                <w:t xml:space="preserve">Implementation of TPs </w:t>
              </w:r>
              <w:r w:rsidRPr="00812AE5">
                <w:rPr>
                  <w:sz w:val="16"/>
                  <w:szCs w:val="16"/>
                </w:rPr>
                <w:t xml:space="preserve">approved during RAN4-AH-1807, on top of </w:t>
              </w:r>
            </w:ins>
            <w:ins w:id="9233" w:author="Huawei" w:date="2018-07-11T10:04:00Z">
              <w:r w:rsidRPr="00702830">
                <w:rPr>
                  <w:sz w:val="16"/>
                  <w:szCs w:val="16"/>
                </w:rPr>
                <w:t xml:space="preserve">R4-1809266 </w:t>
              </w:r>
            </w:ins>
            <w:ins w:id="9234" w:author="Huawei" w:date="2018-07-11T10:03:00Z">
              <w:r>
                <w:rPr>
                  <w:sz w:val="16"/>
                  <w:szCs w:val="16"/>
                </w:rPr>
                <w:t>(TS 38.141-1, v0.2</w:t>
              </w:r>
              <w:r w:rsidRPr="00EA1A17">
                <w:rPr>
                  <w:sz w:val="16"/>
                  <w:szCs w:val="16"/>
                </w:rPr>
                <w:t xml:space="preserve">.0): </w:t>
              </w:r>
            </w:ins>
          </w:p>
          <w:p w14:paraId="7EB638B3" w14:textId="2D37119D" w:rsidR="001769D4" w:rsidRDefault="001769D4" w:rsidP="00702830">
            <w:pPr>
              <w:pStyle w:val="TAL"/>
              <w:rPr>
                <w:ins w:id="9235" w:author="Huawei" w:date="2018-07-11T17:50:00Z"/>
                <w:sz w:val="16"/>
                <w:szCs w:val="16"/>
              </w:rPr>
            </w:pPr>
            <w:ins w:id="9236" w:author="Huawei" w:date="2018-07-11T18:19:00Z">
              <w:r>
                <w:rPr>
                  <w:sz w:val="16"/>
                  <w:szCs w:val="16"/>
                </w:rPr>
                <w:t xml:space="preserve">- </w:t>
              </w:r>
              <w:r w:rsidRPr="001769D4">
                <w:rPr>
                  <w:sz w:val="16"/>
                  <w:szCs w:val="16"/>
                </w:rPr>
                <w:t>R4-1808823</w:t>
              </w:r>
              <w:r w:rsidRPr="001769D4">
                <w:rPr>
                  <w:sz w:val="16"/>
                  <w:szCs w:val="16"/>
                </w:rPr>
                <w:tab/>
                <w:t>TP to TS 38.141-2: Applicability of requirements (Sections 4.7)</w:t>
              </w:r>
            </w:ins>
          </w:p>
          <w:p w14:paraId="08FA943B" w14:textId="77777777" w:rsidR="00565ECD" w:rsidRPr="00565ECD" w:rsidRDefault="00565ECD" w:rsidP="00565ECD">
            <w:pPr>
              <w:pStyle w:val="TAL"/>
              <w:rPr>
                <w:ins w:id="9237" w:author="Huawei" w:date="2018-07-11T17:50:00Z"/>
                <w:sz w:val="16"/>
                <w:szCs w:val="16"/>
              </w:rPr>
            </w:pPr>
            <w:ins w:id="9238" w:author="Huawei" w:date="2018-07-11T17:50:00Z">
              <w:r>
                <w:rPr>
                  <w:sz w:val="16"/>
                  <w:szCs w:val="16"/>
                </w:rPr>
                <w:t xml:space="preserve">- </w:t>
              </w:r>
              <w:r w:rsidRPr="00565ECD">
                <w:rPr>
                  <w:sz w:val="16"/>
                  <w:szCs w:val="16"/>
                </w:rPr>
                <w:t>R4-1808874</w:t>
              </w:r>
              <w:r w:rsidRPr="00565ECD">
                <w:rPr>
                  <w:sz w:val="16"/>
                  <w:szCs w:val="16"/>
                </w:rPr>
                <w:tab/>
                <w:t>TP to TS 38.141-2: Introduction of the transmit, receive and co-location configurations, in subclause 4.5</w:t>
              </w:r>
            </w:ins>
          </w:p>
          <w:p w14:paraId="10155F52" w14:textId="04F3FC3C" w:rsidR="00565ECD" w:rsidRPr="00565ECD" w:rsidRDefault="00565ECD" w:rsidP="00565ECD">
            <w:pPr>
              <w:pStyle w:val="TAL"/>
              <w:rPr>
                <w:ins w:id="9239" w:author="Huawei" w:date="2018-07-11T17:50:00Z"/>
                <w:sz w:val="16"/>
                <w:szCs w:val="16"/>
              </w:rPr>
            </w:pPr>
            <w:ins w:id="9240" w:author="Huawei" w:date="2018-07-11T17:50:00Z">
              <w:r>
                <w:rPr>
                  <w:sz w:val="16"/>
                  <w:szCs w:val="16"/>
                </w:rPr>
                <w:t xml:space="preserve">- </w:t>
              </w:r>
              <w:r w:rsidRPr="00565ECD">
                <w:rPr>
                  <w:sz w:val="16"/>
                  <w:szCs w:val="16"/>
                </w:rPr>
                <w:t>R4-1809109</w:t>
              </w:r>
              <w:r w:rsidRPr="00565ECD">
                <w:rPr>
                  <w:sz w:val="16"/>
                  <w:szCs w:val="16"/>
                </w:rPr>
                <w:tab/>
                <w:t>TP to TS 38.141-</w:t>
              </w:r>
              <w:r>
                <w:rPr>
                  <w:sz w:val="16"/>
                  <w:szCs w:val="16"/>
                </w:rPr>
                <w:t>2 - Annex D, TX and RX Test set</w:t>
              </w:r>
              <w:r w:rsidRPr="00565ECD">
                <w:rPr>
                  <w:sz w:val="16"/>
                  <w:szCs w:val="16"/>
                </w:rPr>
                <w:t>up</w:t>
              </w:r>
            </w:ins>
          </w:p>
          <w:p w14:paraId="1EF695FF" w14:textId="1C171817" w:rsidR="00565ECD" w:rsidRPr="00565ECD" w:rsidRDefault="00565ECD" w:rsidP="00565ECD">
            <w:pPr>
              <w:pStyle w:val="TAL"/>
              <w:rPr>
                <w:ins w:id="9241" w:author="Huawei" w:date="2018-07-11T17:50:00Z"/>
                <w:sz w:val="16"/>
                <w:szCs w:val="16"/>
              </w:rPr>
            </w:pPr>
            <w:ins w:id="9242" w:author="Huawei" w:date="2018-07-11T17:50:00Z">
              <w:r>
                <w:rPr>
                  <w:sz w:val="16"/>
                  <w:szCs w:val="16"/>
                </w:rPr>
                <w:t xml:space="preserve">- </w:t>
              </w:r>
              <w:r w:rsidRPr="00565ECD">
                <w:rPr>
                  <w:sz w:val="16"/>
                  <w:szCs w:val="16"/>
                </w:rPr>
                <w:t>R4-1809465</w:t>
              </w:r>
              <w:r w:rsidRPr="00565ECD">
                <w:rPr>
                  <w:sz w:val="16"/>
                  <w:szCs w:val="16"/>
                </w:rPr>
                <w:tab/>
                <w:t>TP to TS 38 141-2 - 4.8.2 Test signal Configurations</w:t>
              </w:r>
            </w:ins>
          </w:p>
          <w:p w14:paraId="74E51CDE" w14:textId="2474939F" w:rsidR="00565ECD" w:rsidRPr="00565ECD" w:rsidRDefault="00565ECD" w:rsidP="00565ECD">
            <w:pPr>
              <w:pStyle w:val="TAL"/>
              <w:rPr>
                <w:ins w:id="9243" w:author="Huawei" w:date="2018-07-11T17:50:00Z"/>
                <w:sz w:val="16"/>
                <w:szCs w:val="16"/>
              </w:rPr>
            </w:pPr>
            <w:ins w:id="9244" w:author="Huawei" w:date="2018-07-11T17:51:00Z">
              <w:r>
                <w:rPr>
                  <w:sz w:val="16"/>
                  <w:szCs w:val="16"/>
                </w:rPr>
                <w:t xml:space="preserve">- </w:t>
              </w:r>
            </w:ins>
            <w:ins w:id="9245" w:author="Huawei" w:date="2018-07-11T17:50:00Z">
              <w:r w:rsidRPr="00565ECD">
                <w:rPr>
                  <w:sz w:val="16"/>
                  <w:szCs w:val="16"/>
                </w:rPr>
                <w:t>R4-1809485</w:t>
              </w:r>
              <w:r w:rsidRPr="00565ECD">
                <w:rPr>
                  <w:sz w:val="16"/>
                  <w:szCs w:val="16"/>
                </w:rPr>
                <w:tab/>
                <w:t>TP to TS 38.141-2: NR BS acceptable uncertainty of OTA Test System (4.1.2)</w:t>
              </w:r>
            </w:ins>
          </w:p>
          <w:p w14:paraId="14916A8F" w14:textId="1A6CDAC8" w:rsidR="00565ECD" w:rsidRPr="00565ECD" w:rsidRDefault="00565ECD" w:rsidP="00565ECD">
            <w:pPr>
              <w:pStyle w:val="TAL"/>
              <w:rPr>
                <w:ins w:id="9246" w:author="Huawei" w:date="2018-07-11T17:50:00Z"/>
                <w:sz w:val="16"/>
                <w:szCs w:val="16"/>
              </w:rPr>
            </w:pPr>
            <w:ins w:id="9247" w:author="Huawei" w:date="2018-07-11T17:51:00Z">
              <w:r>
                <w:rPr>
                  <w:sz w:val="16"/>
                  <w:szCs w:val="16"/>
                </w:rPr>
                <w:t xml:space="preserve">- </w:t>
              </w:r>
            </w:ins>
            <w:ins w:id="9248" w:author="Huawei" w:date="2018-07-11T17:50:00Z">
              <w:r w:rsidRPr="00565ECD">
                <w:rPr>
                  <w:sz w:val="16"/>
                  <w:szCs w:val="16"/>
                </w:rPr>
                <w:t>R4-1809486</w:t>
              </w:r>
              <w:r w:rsidRPr="00565ECD">
                <w:rPr>
                  <w:sz w:val="16"/>
                  <w:szCs w:val="16"/>
                </w:rPr>
                <w:tab/>
                <w:t>TP to TS 38.141-2: NR BS derivation of test requirement (Annex C)</w:t>
              </w:r>
            </w:ins>
          </w:p>
          <w:p w14:paraId="29B1B7CF" w14:textId="5E9345E7" w:rsidR="00565ECD" w:rsidRPr="00565ECD" w:rsidRDefault="00565ECD" w:rsidP="00565ECD">
            <w:pPr>
              <w:pStyle w:val="TAL"/>
              <w:rPr>
                <w:ins w:id="9249" w:author="Huawei" w:date="2018-07-11T17:50:00Z"/>
                <w:sz w:val="16"/>
                <w:szCs w:val="16"/>
              </w:rPr>
            </w:pPr>
            <w:ins w:id="9250" w:author="Huawei" w:date="2018-07-11T17:51:00Z">
              <w:r>
                <w:rPr>
                  <w:sz w:val="16"/>
                  <w:szCs w:val="16"/>
                </w:rPr>
                <w:t xml:space="preserve">- </w:t>
              </w:r>
            </w:ins>
            <w:ins w:id="9251" w:author="Huawei" w:date="2018-07-11T17:50:00Z">
              <w:r w:rsidRPr="00565ECD">
                <w:rPr>
                  <w:sz w:val="16"/>
                  <w:szCs w:val="16"/>
                </w:rPr>
                <w:t>R4-1809487</w:t>
              </w:r>
              <w:r w:rsidRPr="00565ECD">
                <w:rPr>
                  <w:sz w:val="16"/>
                  <w:szCs w:val="16"/>
                </w:rPr>
                <w:tab/>
                <w:t>TP to TS 38.141-2: Correction of RX procedures</w:t>
              </w:r>
            </w:ins>
          </w:p>
          <w:p w14:paraId="21E53B18" w14:textId="3E1CE90B" w:rsidR="00565ECD" w:rsidRPr="00565ECD" w:rsidRDefault="00565ECD" w:rsidP="00565ECD">
            <w:pPr>
              <w:pStyle w:val="TAL"/>
              <w:rPr>
                <w:ins w:id="9252" w:author="Huawei" w:date="2018-07-11T17:50:00Z"/>
                <w:sz w:val="16"/>
                <w:szCs w:val="16"/>
              </w:rPr>
            </w:pPr>
            <w:ins w:id="9253" w:author="Huawei" w:date="2018-07-11T17:51:00Z">
              <w:r>
                <w:rPr>
                  <w:sz w:val="16"/>
                  <w:szCs w:val="16"/>
                </w:rPr>
                <w:t xml:space="preserve">- </w:t>
              </w:r>
            </w:ins>
            <w:ins w:id="9254" w:author="Huawei" w:date="2018-07-11T17:50:00Z">
              <w:r w:rsidRPr="00565ECD">
                <w:rPr>
                  <w:sz w:val="16"/>
                  <w:szCs w:val="16"/>
                </w:rPr>
                <w:t>R4-1809488</w:t>
              </w:r>
              <w:r w:rsidRPr="00565ECD">
                <w:rPr>
                  <w:sz w:val="16"/>
                  <w:szCs w:val="16"/>
                </w:rPr>
                <w:tab/>
                <w:t>TP to TS 38.141-2: Correction of TX directional power related requirements</w:t>
              </w:r>
            </w:ins>
          </w:p>
          <w:p w14:paraId="7218D8B7" w14:textId="367A624B" w:rsidR="00565ECD" w:rsidRPr="00565ECD" w:rsidRDefault="00565ECD" w:rsidP="00565ECD">
            <w:pPr>
              <w:pStyle w:val="TAL"/>
              <w:rPr>
                <w:ins w:id="9255" w:author="Huawei" w:date="2018-07-11T17:50:00Z"/>
                <w:sz w:val="16"/>
                <w:szCs w:val="16"/>
              </w:rPr>
            </w:pPr>
            <w:ins w:id="9256" w:author="Huawei" w:date="2018-07-11T17:51:00Z">
              <w:r>
                <w:rPr>
                  <w:sz w:val="16"/>
                  <w:szCs w:val="16"/>
                </w:rPr>
                <w:t xml:space="preserve">- </w:t>
              </w:r>
            </w:ins>
            <w:ins w:id="9257" w:author="Huawei" w:date="2018-07-11T17:50:00Z">
              <w:r w:rsidRPr="00565ECD">
                <w:rPr>
                  <w:sz w:val="16"/>
                  <w:szCs w:val="16"/>
                </w:rPr>
                <w:t>R4-1809489</w:t>
              </w:r>
              <w:r w:rsidRPr="00565ECD">
                <w:rPr>
                  <w:sz w:val="16"/>
                  <w:szCs w:val="16"/>
                </w:rPr>
                <w:tab/>
                <w:t xml:space="preserve">TP to TS 38.141-2 – OTA unwanted emissions – General (6.7.1) </w:t>
              </w:r>
            </w:ins>
          </w:p>
          <w:p w14:paraId="3E3ECBE2" w14:textId="21370EC2" w:rsidR="00565ECD" w:rsidRPr="00565ECD" w:rsidRDefault="00565ECD" w:rsidP="00565ECD">
            <w:pPr>
              <w:pStyle w:val="TAL"/>
              <w:rPr>
                <w:ins w:id="9258" w:author="Huawei" w:date="2018-07-11T17:50:00Z"/>
                <w:sz w:val="16"/>
                <w:szCs w:val="16"/>
              </w:rPr>
            </w:pPr>
            <w:ins w:id="9259" w:author="Huawei" w:date="2018-07-11T17:51:00Z">
              <w:r>
                <w:rPr>
                  <w:sz w:val="16"/>
                  <w:szCs w:val="16"/>
                </w:rPr>
                <w:t xml:space="preserve">- </w:t>
              </w:r>
            </w:ins>
            <w:ins w:id="9260" w:author="Huawei" w:date="2018-07-11T17:50:00Z">
              <w:r w:rsidRPr="00565ECD">
                <w:rPr>
                  <w:sz w:val="16"/>
                  <w:szCs w:val="16"/>
                </w:rPr>
                <w:t>R4-1809490</w:t>
              </w:r>
              <w:r w:rsidRPr="00565ECD">
                <w:rPr>
                  <w:sz w:val="16"/>
                  <w:szCs w:val="16"/>
                </w:rPr>
                <w:tab/>
                <w:t>TP to TS 38.141-2: NR BS OTA occupied bandwidth (6.7.2)</w:t>
              </w:r>
            </w:ins>
          </w:p>
          <w:p w14:paraId="0A206A0E" w14:textId="0DA55CC2" w:rsidR="00565ECD" w:rsidRPr="00565ECD" w:rsidRDefault="00565ECD" w:rsidP="00565ECD">
            <w:pPr>
              <w:pStyle w:val="TAL"/>
              <w:rPr>
                <w:ins w:id="9261" w:author="Huawei" w:date="2018-07-11T17:50:00Z"/>
                <w:sz w:val="16"/>
                <w:szCs w:val="16"/>
              </w:rPr>
            </w:pPr>
            <w:ins w:id="9262" w:author="Huawei" w:date="2018-07-11T17:51:00Z">
              <w:r>
                <w:rPr>
                  <w:sz w:val="16"/>
                  <w:szCs w:val="16"/>
                </w:rPr>
                <w:t xml:space="preserve">- </w:t>
              </w:r>
            </w:ins>
            <w:ins w:id="9263" w:author="Huawei" w:date="2018-07-11T17:50:00Z">
              <w:r w:rsidRPr="00565ECD">
                <w:rPr>
                  <w:sz w:val="16"/>
                  <w:szCs w:val="16"/>
                </w:rPr>
                <w:t>R4-1809491</w:t>
              </w:r>
              <w:r w:rsidRPr="00565ECD">
                <w:rPr>
                  <w:sz w:val="16"/>
                  <w:szCs w:val="16"/>
                </w:rPr>
                <w:tab/>
                <w:t xml:space="preserve">TP to TS 38.141-2 – OTA ACLR (6.7.3) </w:t>
              </w:r>
            </w:ins>
          </w:p>
          <w:p w14:paraId="18916378" w14:textId="072C2B21" w:rsidR="00565ECD" w:rsidRPr="00565ECD" w:rsidRDefault="00565ECD" w:rsidP="00565ECD">
            <w:pPr>
              <w:pStyle w:val="TAL"/>
              <w:rPr>
                <w:ins w:id="9264" w:author="Huawei" w:date="2018-07-11T17:50:00Z"/>
                <w:sz w:val="16"/>
                <w:szCs w:val="16"/>
              </w:rPr>
            </w:pPr>
            <w:ins w:id="9265" w:author="Huawei" w:date="2018-07-11T17:51:00Z">
              <w:r>
                <w:rPr>
                  <w:sz w:val="16"/>
                  <w:szCs w:val="16"/>
                </w:rPr>
                <w:t xml:space="preserve">- </w:t>
              </w:r>
            </w:ins>
            <w:ins w:id="9266" w:author="Huawei" w:date="2018-07-11T17:50:00Z">
              <w:r w:rsidRPr="00565ECD">
                <w:rPr>
                  <w:sz w:val="16"/>
                  <w:szCs w:val="16"/>
                </w:rPr>
                <w:t>R4-1809493</w:t>
              </w:r>
              <w:r w:rsidRPr="00565ECD">
                <w:rPr>
                  <w:sz w:val="16"/>
                  <w:szCs w:val="16"/>
                </w:rPr>
                <w:tab/>
                <w:t>TP to TS 38.141-2 Annex XX - measuring extreme conditions</w:t>
              </w:r>
            </w:ins>
          </w:p>
          <w:p w14:paraId="1CA1B7E8" w14:textId="12420B84" w:rsidR="00565ECD" w:rsidRPr="00565ECD" w:rsidRDefault="00565ECD" w:rsidP="00565ECD">
            <w:pPr>
              <w:pStyle w:val="TAL"/>
              <w:rPr>
                <w:ins w:id="9267" w:author="Huawei" w:date="2018-07-11T17:50:00Z"/>
                <w:sz w:val="16"/>
                <w:szCs w:val="16"/>
              </w:rPr>
            </w:pPr>
            <w:ins w:id="9268" w:author="Huawei" w:date="2018-07-11T17:51:00Z">
              <w:r>
                <w:rPr>
                  <w:sz w:val="16"/>
                  <w:szCs w:val="16"/>
                </w:rPr>
                <w:t xml:space="preserve">- </w:t>
              </w:r>
            </w:ins>
            <w:ins w:id="9269" w:author="Huawei" w:date="2018-07-11T17:50:00Z">
              <w:r w:rsidRPr="00565ECD">
                <w:rPr>
                  <w:sz w:val="16"/>
                  <w:szCs w:val="16"/>
                </w:rPr>
                <w:t>R4-1809494</w:t>
              </w:r>
              <w:r w:rsidRPr="00565ECD">
                <w:rPr>
                  <w:sz w:val="16"/>
                  <w:szCs w:val="16"/>
                </w:rPr>
                <w:tab/>
                <w:t>TP to TS 38 141-2 Test requirement for Radiated transmit power</w:t>
              </w:r>
            </w:ins>
          </w:p>
          <w:p w14:paraId="0318F36F" w14:textId="755EA3E2" w:rsidR="00565ECD" w:rsidRPr="00565ECD" w:rsidRDefault="00565ECD" w:rsidP="00565ECD">
            <w:pPr>
              <w:pStyle w:val="TAL"/>
              <w:rPr>
                <w:ins w:id="9270" w:author="Huawei" w:date="2018-07-11T17:50:00Z"/>
                <w:sz w:val="16"/>
                <w:szCs w:val="16"/>
              </w:rPr>
            </w:pPr>
            <w:ins w:id="9271" w:author="Huawei" w:date="2018-07-11T17:51:00Z">
              <w:r>
                <w:rPr>
                  <w:sz w:val="16"/>
                  <w:szCs w:val="16"/>
                </w:rPr>
                <w:t xml:space="preserve">- </w:t>
              </w:r>
            </w:ins>
            <w:ins w:id="9272" w:author="Huawei" w:date="2018-07-11T17:50:00Z">
              <w:r w:rsidRPr="00565ECD">
                <w:rPr>
                  <w:sz w:val="16"/>
                  <w:szCs w:val="16"/>
                </w:rPr>
                <w:t>R4-1809495</w:t>
              </w:r>
              <w:r w:rsidRPr="00565ECD">
                <w:rPr>
                  <w:sz w:val="16"/>
                  <w:szCs w:val="16"/>
                </w:rPr>
                <w:tab/>
                <w:t>TP to TS 38.141-2 Transmitter spurious emissions (6.7.5)</w:t>
              </w:r>
            </w:ins>
          </w:p>
          <w:p w14:paraId="6F3FACFB" w14:textId="47885156" w:rsidR="00565ECD" w:rsidRPr="00565ECD" w:rsidRDefault="00565ECD" w:rsidP="00565ECD">
            <w:pPr>
              <w:pStyle w:val="TAL"/>
              <w:rPr>
                <w:ins w:id="9273" w:author="Huawei" w:date="2018-07-11T17:50:00Z"/>
                <w:sz w:val="16"/>
                <w:szCs w:val="16"/>
              </w:rPr>
            </w:pPr>
            <w:ins w:id="9274" w:author="Huawei" w:date="2018-07-11T17:51:00Z">
              <w:r>
                <w:rPr>
                  <w:sz w:val="16"/>
                  <w:szCs w:val="16"/>
                </w:rPr>
                <w:t xml:space="preserve">- </w:t>
              </w:r>
            </w:ins>
            <w:ins w:id="9275" w:author="Huawei" w:date="2018-07-11T17:50:00Z">
              <w:r w:rsidRPr="00565ECD">
                <w:rPr>
                  <w:sz w:val="16"/>
                  <w:szCs w:val="16"/>
                </w:rPr>
                <w:t>R4-1809496</w:t>
              </w:r>
              <w:r w:rsidRPr="00565ECD">
                <w:rPr>
                  <w:sz w:val="16"/>
                  <w:szCs w:val="16"/>
                </w:rPr>
                <w:tab/>
                <w:t>TP to TS 38.141-2: Adding requirement text for OTA Tx IMD in sub-clause 6.8 and Annex E1.7</w:t>
              </w:r>
            </w:ins>
          </w:p>
          <w:p w14:paraId="78DC1A36" w14:textId="04A2AE5B" w:rsidR="00565ECD" w:rsidRPr="00565ECD" w:rsidRDefault="00565ECD" w:rsidP="00565ECD">
            <w:pPr>
              <w:pStyle w:val="TAL"/>
              <w:rPr>
                <w:ins w:id="9276" w:author="Huawei" w:date="2018-07-11T17:50:00Z"/>
                <w:sz w:val="16"/>
                <w:szCs w:val="16"/>
              </w:rPr>
            </w:pPr>
            <w:ins w:id="9277" w:author="Huawei" w:date="2018-07-11T17:51:00Z">
              <w:r>
                <w:rPr>
                  <w:sz w:val="16"/>
                  <w:szCs w:val="16"/>
                </w:rPr>
                <w:t xml:space="preserve">- </w:t>
              </w:r>
            </w:ins>
            <w:ins w:id="9278" w:author="Huawei" w:date="2018-07-11T17:50:00Z">
              <w:r w:rsidRPr="00565ECD">
                <w:rPr>
                  <w:sz w:val="16"/>
                  <w:szCs w:val="16"/>
                </w:rPr>
                <w:t>R4-1809497</w:t>
              </w:r>
              <w:r w:rsidRPr="00565ECD">
                <w:rPr>
                  <w:sz w:val="16"/>
                  <w:szCs w:val="16"/>
                </w:rPr>
                <w:tab/>
                <w:t>TP to TS 38.141-2 Receiver spurious emissions (7.7)</w:t>
              </w:r>
            </w:ins>
          </w:p>
          <w:p w14:paraId="2EE6724B" w14:textId="3F59F37A" w:rsidR="00565ECD" w:rsidRPr="00565ECD" w:rsidRDefault="00565ECD" w:rsidP="00565ECD">
            <w:pPr>
              <w:pStyle w:val="TAL"/>
              <w:rPr>
                <w:ins w:id="9279" w:author="Huawei" w:date="2018-07-11T17:50:00Z"/>
                <w:sz w:val="16"/>
                <w:szCs w:val="16"/>
              </w:rPr>
            </w:pPr>
            <w:ins w:id="9280" w:author="Huawei" w:date="2018-07-11T17:51:00Z">
              <w:r>
                <w:rPr>
                  <w:sz w:val="16"/>
                  <w:szCs w:val="16"/>
                </w:rPr>
                <w:t xml:space="preserve">- </w:t>
              </w:r>
            </w:ins>
            <w:ins w:id="9281" w:author="Huawei" w:date="2018-07-11T17:50:00Z">
              <w:r w:rsidRPr="00565ECD">
                <w:rPr>
                  <w:sz w:val="16"/>
                  <w:szCs w:val="16"/>
                </w:rPr>
                <w:t>R4-1809499</w:t>
              </w:r>
              <w:r w:rsidRPr="00565ECD">
                <w:rPr>
                  <w:sz w:val="16"/>
                  <w:szCs w:val="16"/>
                </w:rPr>
                <w:tab/>
                <w:t>TP to TS38.141-2: OTA frequency error (6.6.2)</w:t>
              </w:r>
            </w:ins>
          </w:p>
          <w:p w14:paraId="59BB77A5" w14:textId="78DE590C" w:rsidR="00565ECD" w:rsidRPr="00565ECD" w:rsidRDefault="00565ECD" w:rsidP="00565ECD">
            <w:pPr>
              <w:pStyle w:val="TAL"/>
              <w:rPr>
                <w:ins w:id="9282" w:author="Huawei" w:date="2018-07-11T17:50:00Z"/>
                <w:sz w:val="16"/>
                <w:szCs w:val="16"/>
              </w:rPr>
            </w:pPr>
            <w:ins w:id="9283" w:author="Huawei" w:date="2018-07-11T17:51:00Z">
              <w:r>
                <w:rPr>
                  <w:sz w:val="16"/>
                  <w:szCs w:val="16"/>
                </w:rPr>
                <w:t xml:space="preserve">- </w:t>
              </w:r>
            </w:ins>
            <w:ins w:id="9284" w:author="Huawei" w:date="2018-07-11T17:50:00Z">
              <w:r w:rsidRPr="00565ECD">
                <w:rPr>
                  <w:sz w:val="16"/>
                  <w:szCs w:val="16"/>
                </w:rPr>
                <w:t>R4-1809501</w:t>
              </w:r>
              <w:r w:rsidRPr="00565ECD">
                <w:rPr>
                  <w:sz w:val="16"/>
                  <w:szCs w:val="16"/>
                </w:rPr>
                <w:tab/>
                <w:t>TP to TS38.141-2: OTA time alignment error (6.6.4)</w:t>
              </w:r>
            </w:ins>
          </w:p>
          <w:p w14:paraId="07E9CAF6" w14:textId="35EBB57A" w:rsidR="00565ECD" w:rsidRPr="00565ECD" w:rsidRDefault="00565ECD" w:rsidP="00565ECD">
            <w:pPr>
              <w:pStyle w:val="TAL"/>
              <w:rPr>
                <w:ins w:id="9285" w:author="Huawei" w:date="2018-07-11T17:50:00Z"/>
                <w:sz w:val="16"/>
                <w:szCs w:val="16"/>
              </w:rPr>
            </w:pPr>
            <w:ins w:id="9286" w:author="Huawei" w:date="2018-07-11T17:51:00Z">
              <w:r>
                <w:rPr>
                  <w:sz w:val="16"/>
                  <w:szCs w:val="16"/>
                </w:rPr>
                <w:t xml:space="preserve">- </w:t>
              </w:r>
            </w:ins>
            <w:ins w:id="9287" w:author="Huawei" w:date="2018-07-11T17:50:00Z">
              <w:r w:rsidRPr="00565ECD">
                <w:rPr>
                  <w:sz w:val="16"/>
                  <w:szCs w:val="16"/>
                </w:rPr>
                <w:t>R4-1809516</w:t>
              </w:r>
              <w:r w:rsidRPr="00565ECD">
                <w:rPr>
                  <w:sz w:val="16"/>
                  <w:szCs w:val="16"/>
                </w:rPr>
                <w:tab/>
                <w:t>TP to TR 38.141-2: NR BS OTA manufacturers declarations for radiated test requirements (4.6)</w:t>
              </w:r>
            </w:ins>
          </w:p>
          <w:p w14:paraId="2F1C06ED" w14:textId="2E9DDD77" w:rsidR="00565ECD" w:rsidRPr="00565ECD" w:rsidRDefault="00565ECD" w:rsidP="00565ECD">
            <w:pPr>
              <w:pStyle w:val="TAL"/>
              <w:rPr>
                <w:ins w:id="9288" w:author="Huawei" w:date="2018-07-11T17:50:00Z"/>
                <w:sz w:val="16"/>
                <w:szCs w:val="16"/>
              </w:rPr>
            </w:pPr>
            <w:ins w:id="9289" w:author="Huawei" w:date="2018-07-11T17:51:00Z">
              <w:r>
                <w:rPr>
                  <w:sz w:val="16"/>
                  <w:szCs w:val="16"/>
                </w:rPr>
                <w:t xml:space="preserve">- </w:t>
              </w:r>
            </w:ins>
            <w:ins w:id="9290" w:author="Huawei" w:date="2018-07-11T17:50:00Z">
              <w:r w:rsidRPr="00565ECD">
                <w:rPr>
                  <w:sz w:val="16"/>
                  <w:szCs w:val="16"/>
                </w:rPr>
                <w:t>R4-1809561</w:t>
              </w:r>
              <w:r w:rsidRPr="00565ECD">
                <w:rPr>
                  <w:sz w:val="16"/>
                  <w:szCs w:val="16"/>
                </w:rPr>
                <w:tab/>
                <w:t>TP to TS38.141-2: OTA modulation quality (6.6.3)</w:t>
              </w:r>
            </w:ins>
          </w:p>
          <w:p w14:paraId="0C769D4E" w14:textId="015D0763" w:rsidR="00702830" w:rsidRPr="005960B7" w:rsidRDefault="00565ECD" w:rsidP="00702830">
            <w:pPr>
              <w:pStyle w:val="TAL"/>
              <w:rPr>
                <w:sz w:val="16"/>
                <w:szCs w:val="16"/>
              </w:rPr>
            </w:pPr>
            <w:ins w:id="9291" w:author="Huawei" w:date="2018-07-11T17:51:00Z">
              <w:r>
                <w:rPr>
                  <w:sz w:val="16"/>
                  <w:szCs w:val="16"/>
                </w:rPr>
                <w:t xml:space="preserve">- </w:t>
              </w:r>
            </w:ins>
            <w:ins w:id="9292" w:author="Huawei" w:date="2018-07-11T17:50:00Z">
              <w:r w:rsidRPr="00565ECD">
                <w:rPr>
                  <w:sz w:val="16"/>
                  <w:szCs w:val="16"/>
                </w:rPr>
                <w:t>R4-1809562</w:t>
              </w:r>
              <w:r w:rsidRPr="00565ECD">
                <w:rPr>
                  <w:sz w:val="16"/>
                  <w:szCs w:val="16"/>
                </w:rPr>
                <w:tab/>
                <w:t>TP to TS 38.141-2 – OTA operating band unwanted emissions (6.7.4)</w:t>
              </w:r>
            </w:ins>
          </w:p>
        </w:tc>
        <w:tc>
          <w:tcPr>
            <w:tcW w:w="708" w:type="dxa"/>
            <w:shd w:val="solid" w:color="FFFFFF" w:fill="auto"/>
          </w:tcPr>
          <w:p w14:paraId="3D7D6C23" w14:textId="26FDA6D7" w:rsidR="00702830" w:rsidRPr="005960B7" w:rsidRDefault="00702830" w:rsidP="00702830">
            <w:pPr>
              <w:pStyle w:val="TAC"/>
              <w:rPr>
                <w:sz w:val="16"/>
                <w:szCs w:val="16"/>
              </w:rPr>
            </w:pPr>
            <w:ins w:id="9293" w:author="Huawei" w:date="2018-07-11T10:02:00Z">
              <w:r>
                <w:rPr>
                  <w:sz w:val="16"/>
                  <w:szCs w:val="16"/>
                </w:rPr>
                <w:t>0.3.0</w:t>
              </w:r>
            </w:ins>
          </w:p>
        </w:tc>
      </w:tr>
      <w:tr w:rsidR="00702830" w:rsidRPr="005960B7" w14:paraId="2B73C70B" w14:textId="77777777" w:rsidTr="00380463">
        <w:trPr>
          <w:ins w:id="9294" w:author="Huawei" w:date="2018-07-11T10:02:00Z"/>
        </w:trPr>
        <w:tc>
          <w:tcPr>
            <w:tcW w:w="800" w:type="dxa"/>
            <w:shd w:val="solid" w:color="FFFFFF" w:fill="auto"/>
          </w:tcPr>
          <w:p w14:paraId="333D2C2F" w14:textId="77777777" w:rsidR="00702830" w:rsidRPr="005960B7" w:rsidRDefault="00702830" w:rsidP="00702830">
            <w:pPr>
              <w:pStyle w:val="TAC"/>
              <w:rPr>
                <w:ins w:id="9295" w:author="Huawei" w:date="2018-07-11T10:02:00Z"/>
                <w:sz w:val="16"/>
                <w:szCs w:val="16"/>
              </w:rPr>
            </w:pPr>
          </w:p>
        </w:tc>
        <w:tc>
          <w:tcPr>
            <w:tcW w:w="800" w:type="dxa"/>
            <w:shd w:val="solid" w:color="FFFFFF" w:fill="auto"/>
          </w:tcPr>
          <w:p w14:paraId="4CD4C963" w14:textId="77777777" w:rsidR="00702830" w:rsidRPr="005960B7" w:rsidRDefault="00702830" w:rsidP="00702830">
            <w:pPr>
              <w:pStyle w:val="TAC"/>
              <w:rPr>
                <w:ins w:id="9296" w:author="Huawei" w:date="2018-07-11T10:02:00Z"/>
                <w:sz w:val="16"/>
                <w:szCs w:val="16"/>
              </w:rPr>
            </w:pPr>
          </w:p>
        </w:tc>
        <w:tc>
          <w:tcPr>
            <w:tcW w:w="1094" w:type="dxa"/>
            <w:shd w:val="solid" w:color="FFFFFF" w:fill="auto"/>
          </w:tcPr>
          <w:p w14:paraId="1A3EAB4A" w14:textId="77777777" w:rsidR="00702830" w:rsidRPr="005960B7" w:rsidRDefault="00702830" w:rsidP="00702830">
            <w:pPr>
              <w:pStyle w:val="TAC"/>
              <w:rPr>
                <w:ins w:id="9297" w:author="Huawei" w:date="2018-07-11T10:02:00Z"/>
                <w:sz w:val="16"/>
                <w:szCs w:val="16"/>
              </w:rPr>
            </w:pPr>
          </w:p>
        </w:tc>
        <w:tc>
          <w:tcPr>
            <w:tcW w:w="425" w:type="dxa"/>
            <w:shd w:val="solid" w:color="FFFFFF" w:fill="auto"/>
          </w:tcPr>
          <w:p w14:paraId="713E04EE" w14:textId="77777777" w:rsidR="00702830" w:rsidRPr="005960B7" w:rsidRDefault="00702830" w:rsidP="00702830">
            <w:pPr>
              <w:pStyle w:val="TAL"/>
              <w:rPr>
                <w:ins w:id="9298" w:author="Huawei" w:date="2018-07-11T10:02:00Z"/>
                <w:sz w:val="16"/>
                <w:szCs w:val="16"/>
              </w:rPr>
            </w:pPr>
          </w:p>
        </w:tc>
        <w:tc>
          <w:tcPr>
            <w:tcW w:w="425" w:type="dxa"/>
            <w:shd w:val="solid" w:color="FFFFFF" w:fill="auto"/>
          </w:tcPr>
          <w:p w14:paraId="73501080" w14:textId="77777777" w:rsidR="00702830" w:rsidRPr="005960B7" w:rsidRDefault="00702830" w:rsidP="00702830">
            <w:pPr>
              <w:pStyle w:val="TAR"/>
              <w:rPr>
                <w:ins w:id="9299" w:author="Huawei" w:date="2018-07-11T10:02:00Z"/>
                <w:sz w:val="16"/>
                <w:szCs w:val="16"/>
              </w:rPr>
            </w:pPr>
          </w:p>
        </w:tc>
        <w:tc>
          <w:tcPr>
            <w:tcW w:w="425" w:type="dxa"/>
            <w:shd w:val="solid" w:color="FFFFFF" w:fill="auto"/>
          </w:tcPr>
          <w:p w14:paraId="6195EA05" w14:textId="77777777" w:rsidR="00702830" w:rsidRPr="005960B7" w:rsidRDefault="00702830" w:rsidP="00702830">
            <w:pPr>
              <w:pStyle w:val="TAC"/>
              <w:rPr>
                <w:ins w:id="9300" w:author="Huawei" w:date="2018-07-11T10:02:00Z"/>
                <w:sz w:val="16"/>
                <w:szCs w:val="16"/>
              </w:rPr>
            </w:pPr>
          </w:p>
        </w:tc>
        <w:tc>
          <w:tcPr>
            <w:tcW w:w="4962" w:type="dxa"/>
            <w:shd w:val="solid" w:color="FFFFFF" w:fill="auto"/>
          </w:tcPr>
          <w:p w14:paraId="4F3FB4D5" w14:textId="77777777" w:rsidR="00702830" w:rsidRPr="005960B7" w:rsidRDefault="00702830" w:rsidP="00702830">
            <w:pPr>
              <w:pStyle w:val="TAL"/>
              <w:rPr>
                <w:ins w:id="9301" w:author="Huawei" w:date="2018-07-11T10:02:00Z"/>
                <w:sz w:val="16"/>
                <w:szCs w:val="16"/>
              </w:rPr>
            </w:pPr>
          </w:p>
        </w:tc>
        <w:tc>
          <w:tcPr>
            <w:tcW w:w="708" w:type="dxa"/>
            <w:shd w:val="solid" w:color="FFFFFF" w:fill="auto"/>
          </w:tcPr>
          <w:p w14:paraId="5A092240" w14:textId="77777777" w:rsidR="00702830" w:rsidRPr="005960B7" w:rsidRDefault="00702830" w:rsidP="00702830">
            <w:pPr>
              <w:pStyle w:val="TAC"/>
              <w:rPr>
                <w:ins w:id="9302" w:author="Huawei" w:date="2018-07-11T10:02:00Z"/>
                <w:sz w:val="16"/>
                <w:szCs w:val="16"/>
              </w:rPr>
            </w:pPr>
          </w:p>
        </w:tc>
      </w:tr>
    </w:tbl>
    <w:p w14:paraId="155AD32C" w14:textId="77777777" w:rsidR="00380463" w:rsidRDefault="00380463" w:rsidP="003C3971"/>
    <w:p w14:paraId="7C4F97A3" w14:textId="5801E938" w:rsidR="00565ECD" w:rsidRDefault="00565ECD" w:rsidP="00565ECD"/>
    <w:sectPr w:rsidR="00565ECD" w:rsidSect="007C3FB5">
      <w:headerReference w:type="default" r:id="rId40"/>
      <w:footerReference w:type="default" r:id="rId41"/>
      <w:footnotePr>
        <w:numRestart w:val="eachSect"/>
      </w:footnotePr>
      <w:pgSz w:w="11907" w:h="16840" w:code="9"/>
      <w:pgMar w:top="1416" w:right="1133" w:bottom="1133" w:left="1133" w:header="850" w:footer="340"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67" w:author="Huawei" w:date="2018-04-25T14:53:00Z" w:initials="MS">
    <w:p w14:paraId="41425D55" w14:textId="0F021821" w:rsidR="00A0615D" w:rsidRDefault="00A0615D">
      <w:pPr>
        <w:pStyle w:val="CommentText"/>
      </w:pPr>
      <w:r>
        <w:rPr>
          <w:rStyle w:val="CommentReference"/>
        </w:rPr>
        <w:annotationRef/>
      </w:r>
      <w:r>
        <w:t>“NR AAS BS” term to be replaced, as not used so far.</w:t>
      </w:r>
    </w:p>
    <w:p w14:paraId="421E4E54" w14:textId="77496C8C" w:rsidR="00A0615D" w:rsidRDefault="00A0615D">
      <w:pPr>
        <w:pStyle w:val="CommentText"/>
      </w:pPr>
      <w:r>
        <w:t>“NR BS” was not used in 38-series either.</w:t>
      </w:r>
    </w:p>
  </w:comment>
  <w:comment w:id="3068" w:author="Huawei" w:date="2018-04-25T14:52:00Z" w:initials="MS">
    <w:p w14:paraId="6A2E5156" w14:textId="2D98DE42" w:rsidR="00A0615D" w:rsidRDefault="00A0615D">
      <w:pPr>
        <w:pStyle w:val="CommentText"/>
      </w:pPr>
      <w:r>
        <w:t>“</w:t>
      </w:r>
      <w:r>
        <w:rPr>
          <w:rStyle w:val="CommentReference"/>
        </w:rPr>
        <w:annotationRef/>
      </w:r>
      <w:r>
        <w:t xml:space="preserve">AAS BS” on the figure to be replaced. </w:t>
      </w:r>
    </w:p>
  </w:comment>
  <w:comment w:id="3140" w:author="Huawei" w:date="2018-04-05T20:19:00Z" w:initials="MS">
    <w:p w14:paraId="61E6CFEB" w14:textId="77777777" w:rsidR="00A0615D" w:rsidRDefault="00A0615D" w:rsidP="009E4AC1">
      <w:pPr>
        <w:pStyle w:val="CommentText"/>
      </w:pPr>
      <w:r>
        <w:rPr>
          <w:rStyle w:val="CommentReference"/>
        </w:rPr>
        <w:annotationRef/>
      </w:r>
      <w:r>
        <w:t>Value of the TT for OTA test in Extreme conditions if FFS as it depends in the test procedure(s) which is still under discussion.</w:t>
      </w:r>
    </w:p>
  </w:comment>
  <w:comment w:id="3141" w:author="Huawei" w:date="2018-04-05T20:19:00Z" w:initials="MS">
    <w:p w14:paraId="6EC3645A" w14:textId="77777777" w:rsidR="00A0615D" w:rsidRDefault="00A0615D" w:rsidP="009E4AC1">
      <w:pPr>
        <w:pStyle w:val="CommentText"/>
      </w:pPr>
      <w:r>
        <w:rPr>
          <w:rStyle w:val="CommentReference"/>
        </w:rPr>
        <w:annotationRef/>
      </w:r>
      <w:r>
        <w:rPr>
          <w:rStyle w:val="CommentReference"/>
        </w:rPr>
        <w:annotationRef/>
      </w:r>
      <w:r>
        <w:t>Value of the TT for OTA test in Extreme conditions: whether single or two values (up to 3GHz, up to 4.2GHz) is FFS depending on the potential temperature impact on the probe/test antenna.</w:t>
      </w:r>
    </w:p>
  </w:comment>
  <w:comment w:id="3142" w:author="Huawei" w:date="2018-04-05T20:19:00Z" w:initials="MS">
    <w:p w14:paraId="58EDC5CF" w14:textId="77777777" w:rsidR="00A0615D" w:rsidRDefault="00A0615D" w:rsidP="009E4AC1">
      <w:pPr>
        <w:pStyle w:val="CommentText"/>
      </w:pPr>
      <w:r>
        <w:rPr>
          <w:rStyle w:val="CommentReference"/>
        </w:rPr>
        <w:annotationRef/>
      </w:r>
      <w:r>
        <w:rPr>
          <w:rStyle w:val="CommentReference"/>
        </w:rPr>
        <w:annotationRef/>
      </w:r>
      <w:r>
        <w:t>Value of the TT for OTA test in Extreme conditions: whether single or two values (up to 3GHz, up to 4.2GHz) is FFS depending on the potential temperature impact on the probe/test antenna.</w:t>
      </w:r>
    </w:p>
  </w:comment>
  <w:comment w:id="3143" w:author="Huawei" w:date="2018-04-05T20:20:00Z" w:initials="MS">
    <w:p w14:paraId="34CA6C71" w14:textId="77777777" w:rsidR="00A0615D" w:rsidRDefault="00A0615D" w:rsidP="009E4AC1">
      <w:pPr>
        <w:pStyle w:val="CommentText"/>
      </w:pPr>
      <w:r>
        <w:rPr>
          <w:rStyle w:val="CommentReference"/>
        </w:rPr>
        <w:annotationRef/>
      </w:r>
      <w:r>
        <w:rPr>
          <w:rStyle w:val="CommentReference"/>
        </w:rPr>
        <w:annotationRef/>
      </w:r>
      <w:r>
        <w:t>Frequency ranges fragmentation for the FR2 TT</w:t>
      </w:r>
      <w:r>
        <w:rPr>
          <w:vertAlign w:val="subscript"/>
        </w:rPr>
        <w:t>OTA_FR2</w:t>
      </w:r>
      <w:r>
        <w:t xml:space="preserve"> is FFS, e.g. per FR2 band.  </w:t>
      </w:r>
    </w:p>
    <w:p w14:paraId="54AF0783" w14:textId="77777777" w:rsidR="00A0615D" w:rsidRDefault="00A0615D" w:rsidP="009E4AC1">
      <w:pPr>
        <w:pStyle w:val="CommentText"/>
      </w:pPr>
    </w:p>
  </w:comment>
  <w:comment w:id="3144" w:author="Huawei" w:date="2018-04-05T20:20:00Z" w:initials="MS">
    <w:p w14:paraId="59C00BF9" w14:textId="77777777" w:rsidR="00A0615D" w:rsidRDefault="00A0615D" w:rsidP="009E4AC1">
      <w:pPr>
        <w:pStyle w:val="CommentText"/>
      </w:pPr>
      <w:r>
        <w:rPr>
          <w:rStyle w:val="CommentReference"/>
        </w:rPr>
        <w:annotationRef/>
      </w:r>
      <w:r>
        <w:rPr>
          <w:rStyle w:val="CommentReference"/>
        </w:rPr>
        <w:annotationRef/>
      </w:r>
      <w:r>
        <w:t>EIRP accuracy requirement for extreme conditions is FFS.</w:t>
      </w:r>
    </w:p>
    <w:p w14:paraId="37983210" w14:textId="77777777" w:rsidR="00A0615D" w:rsidRDefault="00A0615D" w:rsidP="009E4AC1">
      <w:pPr>
        <w:pStyle w:val="CommentText"/>
      </w:pPr>
    </w:p>
  </w:comment>
  <w:comment w:id="3151" w:author="kybett" w:date="2018-05-04T12:04:00Z" w:initials="r">
    <w:p w14:paraId="6182CB04" w14:textId="77777777" w:rsidR="00A0615D" w:rsidRPr="00C24DAC" w:rsidRDefault="00A0615D" w:rsidP="00292864">
      <w:pPr>
        <w:pStyle w:val="CommentText"/>
      </w:pPr>
      <w:r>
        <w:rPr>
          <w:rStyle w:val="CommentReference"/>
        </w:rPr>
        <w:annotationRef/>
      </w:r>
      <w:r>
        <w:t>Does FR2 have multi-band operation?</w:t>
      </w:r>
    </w:p>
  </w:comment>
  <w:comment w:id="3153" w:author="kybett" w:date="2018-05-14T16:12:00Z" w:initials="r">
    <w:p w14:paraId="71B33A3B" w14:textId="77777777" w:rsidR="00A0615D" w:rsidRPr="006D0586" w:rsidRDefault="00A0615D" w:rsidP="00292864">
      <w:pPr>
        <w:pStyle w:val="CommentText"/>
      </w:pPr>
      <w:r>
        <w:rPr>
          <w:rStyle w:val="CommentReference"/>
        </w:rPr>
        <w:annotationRef/>
      </w:r>
      <w:r>
        <w:t>Based on procedure for E-UTRA, the modulation specific parts can be corrected once NR part 1 is complete.</w:t>
      </w:r>
    </w:p>
  </w:comment>
  <w:comment w:id="3156" w:author="RK" w:date="2018-05-24T09:45:00Z" w:initials="r">
    <w:p w14:paraId="03CDEB37" w14:textId="77777777" w:rsidR="00A0615D" w:rsidRPr="003A33EF" w:rsidRDefault="00A0615D" w:rsidP="00292864">
      <w:pPr>
        <w:pStyle w:val="CommentText"/>
      </w:pPr>
      <w:r>
        <w:rPr>
          <w:rStyle w:val="CommentReference"/>
        </w:rPr>
        <w:annotationRef/>
      </w:r>
      <w:r>
        <w:t>X1, X2  and X3 are MU which are TBC</w:t>
      </w:r>
    </w:p>
  </w:comment>
  <w:comment w:id="3177" w:author="kybett" w:date="2018-05-02T17:24:00Z" w:initials="r">
    <w:p w14:paraId="395CCDBE" w14:textId="77777777" w:rsidR="00A0615D" w:rsidRPr="006D0586" w:rsidRDefault="00A0615D" w:rsidP="00C842B7">
      <w:pPr>
        <w:pStyle w:val="CommentText"/>
      </w:pPr>
      <w:r>
        <w:rPr>
          <w:rStyle w:val="CommentReference"/>
        </w:rPr>
        <w:annotationRef/>
      </w:r>
      <w:r>
        <w:t>This is single beam and single direction so cannot be reduced so likely will be same for NR, but , leave in square brackets for the moment.</w:t>
      </w:r>
    </w:p>
  </w:comment>
  <w:comment w:id="3179" w:author="kybett" w:date="2018-05-14T16:13:00Z" w:initials="r">
    <w:p w14:paraId="384DBF0D" w14:textId="77777777" w:rsidR="00A0615D" w:rsidRPr="006D0586" w:rsidRDefault="00A0615D" w:rsidP="00C842B7">
      <w:pPr>
        <w:pStyle w:val="CommentText"/>
      </w:pPr>
      <w:r>
        <w:rPr>
          <w:rStyle w:val="CommentReference"/>
        </w:rPr>
        <w:annotationRef/>
      </w:r>
      <w:r>
        <w:t>Based on procedure for E-UTRA, the modulation specific parts can be corrected once NR part 1 is complete.</w:t>
      </w:r>
    </w:p>
  </w:comment>
  <w:comment w:id="3180" w:author="kybett" w:date="2018-05-14T16:14:00Z" w:initials="r">
    <w:p w14:paraId="19A72513" w14:textId="77777777" w:rsidR="00A0615D" w:rsidRDefault="00A0615D" w:rsidP="00C842B7">
      <w:pPr>
        <w:pStyle w:val="CommentText"/>
      </w:pPr>
      <w:r>
        <w:rPr>
          <w:rStyle w:val="CommentReference"/>
        </w:rPr>
        <w:annotationRef/>
      </w:r>
      <w:r>
        <w:t>Discussion point:</w:t>
      </w:r>
    </w:p>
    <w:p w14:paraId="3C460B17" w14:textId="77777777" w:rsidR="00A0615D" w:rsidRDefault="00A0615D" w:rsidP="00C842B7">
      <w:pPr>
        <w:pStyle w:val="CommentText"/>
      </w:pPr>
      <w:r>
        <w:t>In AAS we state place AAS BS at the poitioner.</w:t>
      </w:r>
    </w:p>
    <w:p w14:paraId="66244C3E" w14:textId="77777777" w:rsidR="00A0615D" w:rsidRDefault="00A0615D" w:rsidP="00C842B7">
      <w:pPr>
        <w:pStyle w:val="CommentText"/>
      </w:pPr>
      <w:r>
        <w:t>For NR this spec covers 1-) currently – so de we refer to BS type 1-O or may just generic BS.</w:t>
      </w:r>
    </w:p>
    <w:p w14:paraId="198DCD07" w14:textId="77777777" w:rsidR="00A0615D" w:rsidRDefault="00A0615D" w:rsidP="00C842B7">
      <w:pPr>
        <w:pStyle w:val="CommentText"/>
      </w:pPr>
      <w:r>
        <w:t>BS is not worng and is perhaps easier, the applicability matrix will make it clear that this req. only applies to type 1-0</w:t>
      </w:r>
    </w:p>
  </w:comment>
  <w:comment w:id="3194" w:author="kybett" w:date="2018-05-02T17:24:00Z" w:initials="r">
    <w:p w14:paraId="3004266B" w14:textId="77777777" w:rsidR="00A0615D" w:rsidRPr="00070D9D" w:rsidRDefault="00A0615D" w:rsidP="00C842B7">
      <w:pPr>
        <w:pStyle w:val="CommentText"/>
      </w:pPr>
      <w:r>
        <w:rPr>
          <w:rStyle w:val="CommentReference"/>
        </w:rPr>
        <w:annotationRef/>
      </w:r>
      <w:r>
        <w:t>This instruction may need updating for NR</w:t>
      </w:r>
    </w:p>
  </w:comment>
  <w:comment w:id="4181" w:author="R4-1809490" w:date="2018-07-11T16:12:00Z" w:initials="MS">
    <w:p w14:paraId="26209324" w14:textId="729272D9" w:rsidR="00A0615D" w:rsidRDefault="00A0615D">
      <w:pPr>
        <w:pStyle w:val="CommentText"/>
      </w:pPr>
      <w:r>
        <w:rPr>
          <w:rStyle w:val="CommentReference"/>
        </w:rPr>
        <w:annotationRef/>
      </w:r>
      <w:r>
        <w:t>Content of R4-1809490 included wrong tdoc number. Double-check with RAN4 secretary.</w:t>
      </w:r>
    </w:p>
  </w:comment>
  <w:comment w:id="6175" w:author="RKyb" w:date="2018-06-25T10:47:00Z" w:initials="r">
    <w:p w14:paraId="760C4C61" w14:textId="77777777" w:rsidR="00A0615D" w:rsidRDefault="00A0615D" w:rsidP="00B47796">
      <w:pPr>
        <w:pStyle w:val="CommentText"/>
      </w:pPr>
      <w:r>
        <w:rPr>
          <w:rStyle w:val="CommentReference"/>
        </w:rPr>
        <w:annotationRef/>
      </w:r>
      <w:r>
        <w:t>General section coppied from general sctins in core spec (both FR1 and FR2 parts</w:t>
      </w:r>
    </w:p>
    <w:p w14:paraId="50DB2777" w14:textId="77777777" w:rsidR="00A0615D" w:rsidRDefault="00A0615D" w:rsidP="00B47796">
      <w:pPr>
        <w:pStyle w:val="CommentText"/>
      </w:pPr>
    </w:p>
    <w:p w14:paraId="0285CE62" w14:textId="77777777" w:rsidR="00A0615D" w:rsidRPr="001C686E" w:rsidRDefault="00A0615D" w:rsidP="00B47796">
      <w:pPr>
        <w:pStyle w:val="CommentText"/>
      </w:pPr>
      <w:r>
        <w:t>Currently seems FR1 and FR2 not separated in conf spec.</w:t>
      </w:r>
    </w:p>
  </w:comment>
  <w:comment w:id="6183" w:author="RKyb" w:date="2018-06-25T10:47:00Z" w:initials="r">
    <w:p w14:paraId="624B4A62" w14:textId="77777777" w:rsidR="00A0615D" w:rsidRPr="001C686E" w:rsidRDefault="00A0615D" w:rsidP="00B47796">
      <w:pPr>
        <w:pStyle w:val="CommentText"/>
      </w:pPr>
      <w:r>
        <w:rPr>
          <w:rStyle w:val="CommentReference"/>
        </w:rPr>
        <w:annotationRef/>
      </w:r>
      <w:r>
        <w:t>This is copied form core spec – really it shpoud be BS type 1-O not FR1</w:t>
      </w:r>
    </w:p>
  </w:comment>
  <w:comment w:id="6192" w:author="RKyb" w:date="2018-06-25T10:47:00Z" w:initials="r">
    <w:p w14:paraId="7D718810" w14:textId="77777777" w:rsidR="00A0615D" w:rsidRPr="001C686E" w:rsidRDefault="00A0615D" w:rsidP="00B47796">
      <w:pPr>
        <w:pStyle w:val="CommentText"/>
      </w:pPr>
      <w:r>
        <w:rPr>
          <w:rStyle w:val="CommentReference"/>
        </w:rPr>
        <w:annotationRef/>
      </w:r>
      <w:r>
        <w:t>Coppied from core spec – should be BS type 2-O</w:t>
      </w:r>
    </w:p>
  </w:comment>
  <w:comment w:id="6198" w:author="RKyb" w:date="2018-06-25T10:47:00Z" w:initials="r">
    <w:p w14:paraId="077DC554" w14:textId="77777777" w:rsidR="00A0615D" w:rsidRPr="001C686E" w:rsidRDefault="00A0615D" w:rsidP="00B47796">
      <w:pPr>
        <w:pStyle w:val="CommentText"/>
      </w:pPr>
      <w:r>
        <w:rPr>
          <w:rStyle w:val="CommentReference"/>
        </w:rPr>
        <w:annotationRef/>
      </w:r>
      <w:r>
        <w:t>Definition an applicability is usually general section 0 but for spurious emissions the conf does not exactly follow the core so def and applicability is diffreent</w:t>
      </w:r>
    </w:p>
  </w:comment>
  <w:comment w:id="6219" w:author="RKyb" w:date="2018-06-25T10:47:00Z" w:initials="r">
    <w:p w14:paraId="7F07D033" w14:textId="77777777" w:rsidR="00A0615D" w:rsidRPr="0002741D" w:rsidRDefault="00A0615D" w:rsidP="00B47796">
      <w:pPr>
        <w:pStyle w:val="CommentText"/>
      </w:pPr>
      <w:r>
        <w:rPr>
          <w:rStyle w:val="CommentReference"/>
        </w:rPr>
        <w:annotationRef/>
      </w:r>
      <w:r>
        <w:t>Proposed updates for channel and directions have been made to eAAS – if approved can be adopted here. This version is approved text with FFS</w:t>
      </w:r>
    </w:p>
  </w:comment>
  <w:comment w:id="6613" w:author="RKyb" w:date="2018-06-25T10:47:00Z" w:initials="r">
    <w:p w14:paraId="69CB2691" w14:textId="77777777" w:rsidR="00A0615D" w:rsidRPr="000E6C4E" w:rsidRDefault="00A0615D" w:rsidP="00B47796">
      <w:pPr>
        <w:pStyle w:val="CommentText"/>
      </w:pPr>
      <w:r>
        <w:rPr>
          <w:rStyle w:val="CommentReference"/>
        </w:rPr>
        <w:annotationRef/>
      </w:r>
      <w:r>
        <w:t xml:space="preserve">Protection of own BS – note this reference is wrong in core tables </w:t>
      </w:r>
    </w:p>
  </w:comment>
  <w:comment w:id="8036" w:author="Huawei" w:date="2018-07-11T17:21:00Z" w:initials="MS">
    <w:p w14:paraId="0F796723" w14:textId="6380FA50" w:rsidR="00A0615D" w:rsidRDefault="00A0615D">
      <w:pPr>
        <w:pStyle w:val="CommentText"/>
      </w:pPr>
      <w:r>
        <w:rPr>
          <w:rStyle w:val="CommentReference"/>
        </w:rPr>
        <w:annotationRef/>
      </w:r>
      <w:r>
        <w:t>Remove all occurances of the “AAS” from the NR spec, if possible.</w:t>
      </w:r>
    </w:p>
  </w:comment>
  <w:comment w:id="8044" w:author="RKyb" w:date="2018-06-25T11:03:00Z" w:initials="r">
    <w:p w14:paraId="1396EBDB" w14:textId="77777777" w:rsidR="00A0615D" w:rsidRPr="0002741D" w:rsidRDefault="00A0615D" w:rsidP="00D62426">
      <w:pPr>
        <w:pStyle w:val="CommentText"/>
      </w:pPr>
      <w:r>
        <w:rPr>
          <w:rStyle w:val="CommentReference"/>
        </w:rPr>
        <w:annotationRef/>
      </w:r>
      <w:r>
        <w:t>Proposed updates for channel and directions have been made to eAAS – if approved can be adopted here. This version is approved text with FFS</w:t>
      </w:r>
    </w:p>
  </w:comment>
  <w:comment w:id="8245" w:author="kybett" w:date="2018-05-14T16:18:00Z" w:initials="r">
    <w:p w14:paraId="6BEAD22A" w14:textId="77777777" w:rsidR="00A0615D" w:rsidRPr="00E56A84" w:rsidRDefault="00A0615D" w:rsidP="00292864">
      <w:pPr>
        <w:pStyle w:val="CommentText"/>
      </w:pPr>
      <w:r>
        <w:rPr>
          <w:rStyle w:val="CommentReference"/>
        </w:rPr>
        <w:annotationRef/>
      </w:r>
      <w:r>
        <w:t>Single direction so ok to include (1 is min)</w:t>
      </w:r>
    </w:p>
  </w:comment>
  <w:comment w:id="8247" w:author="kybett" w:date="2018-05-14T16:18:00Z" w:initials="r">
    <w:p w14:paraId="2A8D8008" w14:textId="77777777" w:rsidR="00A0615D" w:rsidRPr="006D0586" w:rsidRDefault="00A0615D" w:rsidP="00292864">
      <w:pPr>
        <w:pStyle w:val="CommentText"/>
      </w:pPr>
      <w:r>
        <w:rPr>
          <w:rStyle w:val="CommentReference"/>
        </w:rPr>
        <w:annotationRef/>
      </w:r>
      <w:r>
        <w:t>Based on procedure for E-UTRA, the modulation specific parts can be corrected once NR part 1 is complete.</w:t>
      </w:r>
    </w:p>
  </w:comment>
  <w:comment w:id="8250" w:author="kybett" w:date="2018-05-04T18:26:00Z" w:initials="r">
    <w:p w14:paraId="1175869B" w14:textId="77777777" w:rsidR="00A0615D" w:rsidRDefault="00A0615D" w:rsidP="00292864">
      <w:pPr>
        <w:pStyle w:val="CommentText"/>
      </w:pPr>
      <w:r>
        <w:rPr>
          <w:rStyle w:val="CommentReference"/>
        </w:rPr>
        <w:annotationRef/>
      </w:r>
      <w:r>
        <w:t>In E-UTRA TT is zero so no need to split for different TT for different Freq ranges, for NR TT not yet agreed, if non-zero then this column may need to be split for different values for different freq ranges.</w:t>
      </w:r>
    </w:p>
  </w:comment>
  <w:comment w:id="8253" w:author="kybett" w:date="2018-05-04T18:26:00Z" w:initials="r">
    <w:p w14:paraId="64B997A9" w14:textId="77777777" w:rsidR="00A0615D" w:rsidRDefault="00A0615D" w:rsidP="00292864">
      <w:pPr>
        <w:pStyle w:val="CommentText"/>
      </w:pPr>
      <w:r>
        <w:rPr>
          <w:rStyle w:val="CommentReference"/>
        </w:rPr>
        <w:annotationRef/>
      </w:r>
      <w:r>
        <w:t>In E-UTRA TT is zero so no need to split for different TT for different Freq ranges, for NR TT not yet agreed, if non-zero then this column may need to be split for different values for different freq ranges.</w:t>
      </w:r>
    </w:p>
  </w:comment>
  <w:comment w:id="8255" w:author="kybett" w:date="2018-05-04T18:26:00Z" w:initials="r">
    <w:p w14:paraId="3EFC26CE" w14:textId="77777777" w:rsidR="00A0615D" w:rsidRDefault="00A0615D" w:rsidP="00292864">
      <w:pPr>
        <w:pStyle w:val="CommentText"/>
      </w:pPr>
      <w:r>
        <w:rPr>
          <w:rStyle w:val="CommentReference"/>
        </w:rPr>
        <w:annotationRef/>
      </w:r>
      <w:r>
        <w:t>In E-UTRA TT is zero so no need to split for different TT for different Freq ranges, for NR TT not yet agreed, if non-zero then this column may need to be split for different values for different freq ranges.</w:t>
      </w:r>
    </w:p>
  </w:comment>
  <w:comment w:id="8263" w:author="kybett" w:date="2018-05-14T16:20:00Z" w:initials="r">
    <w:p w14:paraId="5AB4ADFD" w14:textId="77777777" w:rsidR="00A0615D" w:rsidRPr="0056092A" w:rsidRDefault="00A0615D" w:rsidP="00292864">
      <w:pPr>
        <w:pStyle w:val="CommentText"/>
      </w:pPr>
      <w:r>
        <w:rPr>
          <w:rStyle w:val="CommentReference"/>
        </w:rPr>
        <w:annotationRef/>
      </w:r>
      <w:r>
        <w:t>E-UTRA tests are single carrier only so no multi-carrier/band options included.</w:t>
      </w:r>
    </w:p>
  </w:comment>
  <w:comment w:id="8264" w:author="kybett" w:date="2018-05-14T16:20:00Z" w:initials="r">
    <w:p w14:paraId="6083B579" w14:textId="77777777" w:rsidR="00A0615D" w:rsidRPr="00E56A84" w:rsidRDefault="00A0615D" w:rsidP="00292864">
      <w:pPr>
        <w:pStyle w:val="CommentText"/>
      </w:pPr>
      <w:r>
        <w:rPr>
          <w:rStyle w:val="CommentReference"/>
        </w:rPr>
        <w:annotationRef/>
      </w:r>
      <w:r>
        <w:t>Single direction so ok to include (1 is min)</w:t>
      </w:r>
    </w:p>
  </w:comment>
  <w:comment w:id="8266" w:author="kybett" w:date="2018-05-14T16:20:00Z" w:initials="r">
    <w:p w14:paraId="37D5D8BF" w14:textId="77777777" w:rsidR="00A0615D" w:rsidRPr="006D0586" w:rsidRDefault="00A0615D" w:rsidP="00292864">
      <w:pPr>
        <w:pStyle w:val="CommentText"/>
      </w:pPr>
      <w:r>
        <w:rPr>
          <w:rStyle w:val="CommentReference"/>
        </w:rPr>
        <w:annotationRef/>
      </w:r>
      <w:r>
        <w:t>Based on procedure for E-UTRA, the modulation specific parts can be corrected once NR part 1 is complete.</w:t>
      </w:r>
    </w:p>
  </w:comment>
  <w:comment w:id="8270" w:author="kybett" w:date="2018-05-14T16:20:00Z" w:initials="r">
    <w:p w14:paraId="21E8DF8B" w14:textId="77777777" w:rsidR="00A0615D" w:rsidRPr="0056092A" w:rsidRDefault="00A0615D" w:rsidP="00292864">
      <w:pPr>
        <w:pStyle w:val="CommentText"/>
      </w:pPr>
      <w:r>
        <w:rPr>
          <w:rStyle w:val="CommentReference"/>
        </w:rPr>
        <w:annotationRef/>
      </w:r>
      <w:r>
        <w:t>Due to the MU varying for different bands this column may be split in similar manner to the FR1 tables above.</w:t>
      </w:r>
    </w:p>
  </w:comment>
  <w:comment w:id="8437" w:author="作成者" w:initials="A">
    <w:p w14:paraId="063B0D25" w14:textId="77777777" w:rsidR="00A0615D" w:rsidRDefault="00A0615D">
      <w:pPr>
        <w:pStyle w:val="CommentText"/>
        <w:rPr>
          <w:lang w:eastAsia="ja-JP"/>
        </w:rPr>
      </w:pPr>
      <w:r>
        <w:rPr>
          <w:rStyle w:val="CommentReference"/>
        </w:rPr>
        <w:annotationRef/>
      </w:r>
    </w:p>
    <w:p w14:paraId="2273FED0" w14:textId="77777777" w:rsidR="00A0615D" w:rsidRPr="00635D35" w:rsidRDefault="00A0615D" w:rsidP="00A45401">
      <w:pPr>
        <w:pStyle w:val="CommentText"/>
        <w:rPr>
          <w:lang w:eastAsia="ja-JP"/>
        </w:rPr>
      </w:pPr>
      <w:r>
        <w:rPr>
          <w:rFonts w:hint="eastAsia"/>
          <w:lang w:eastAsia="ja-JP"/>
        </w:rPr>
        <w:t>Chairman</w:t>
      </w:r>
      <w:r>
        <w:rPr>
          <w:lang w:eastAsia="ja-JP"/>
        </w:rPr>
        <w:t>’</w:t>
      </w:r>
      <w:r>
        <w:rPr>
          <w:rFonts w:hint="eastAsia"/>
          <w:lang w:eastAsia="ja-JP"/>
        </w:rPr>
        <w:t>s note in RAN4 #87</w:t>
      </w:r>
    </w:p>
    <w:p w14:paraId="57033825" w14:textId="77777777" w:rsidR="00A0615D" w:rsidRPr="002E0305" w:rsidRDefault="00A0615D" w:rsidP="00A45401">
      <w:pPr>
        <w:rPr>
          <w:highlight w:val="green"/>
        </w:rPr>
      </w:pPr>
      <w:r w:rsidRPr="002E0305">
        <w:rPr>
          <w:highlight w:val="green"/>
        </w:rPr>
        <w:t xml:space="preserve">=&gt; Agreements </w:t>
      </w:r>
    </w:p>
    <w:p w14:paraId="318DC154" w14:textId="77777777" w:rsidR="00A0615D" w:rsidRPr="00635D35" w:rsidRDefault="00A0615D" w:rsidP="00A45401">
      <w:pPr>
        <w:rPr>
          <w:lang w:eastAsia="ja-JP"/>
        </w:rPr>
      </w:pPr>
      <w:r w:rsidRPr="002E0305">
        <w:rPr>
          <w:highlight w:val="green"/>
        </w:rPr>
        <w:t xml:space="preserve"> MU for conductive NR FR1 TAE and frequency error reused for NR FR1 OTA.</w:t>
      </w:r>
      <w:r>
        <w:t xml:space="preserve"> </w:t>
      </w:r>
    </w:p>
  </w:comment>
  <w:comment w:id="8460" w:author="作成者" w:initials="A">
    <w:p w14:paraId="3B4ACC64" w14:textId="77777777" w:rsidR="00A0615D" w:rsidRDefault="00A0615D">
      <w:pPr>
        <w:pStyle w:val="CommentText"/>
        <w:rPr>
          <w:lang w:eastAsia="ja-JP"/>
        </w:rPr>
      </w:pPr>
      <w:r>
        <w:rPr>
          <w:rStyle w:val="CommentReference"/>
        </w:rPr>
        <w:annotationRef/>
      </w:r>
    </w:p>
    <w:p w14:paraId="3F8FEC40" w14:textId="77777777" w:rsidR="00A0615D" w:rsidRPr="00635D35" w:rsidRDefault="00A0615D" w:rsidP="00A45401">
      <w:pPr>
        <w:pStyle w:val="CommentText"/>
        <w:rPr>
          <w:lang w:eastAsia="ja-JP"/>
        </w:rPr>
      </w:pPr>
      <w:r>
        <w:rPr>
          <w:rFonts w:hint="eastAsia"/>
          <w:lang w:eastAsia="ja-JP"/>
        </w:rPr>
        <w:t>Chairman</w:t>
      </w:r>
      <w:r>
        <w:rPr>
          <w:lang w:eastAsia="ja-JP"/>
        </w:rPr>
        <w:t>’</w:t>
      </w:r>
      <w:r>
        <w:rPr>
          <w:rFonts w:hint="eastAsia"/>
          <w:lang w:eastAsia="ja-JP"/>
        </w:rPr>
        <w:t>s note in RAN4 #87</w:t>
      </w:r>
    </w:p>
    <w:p w14:paraId="0F671783" w14:textId="77777777" w:rsidR="00A0615D" w:rsidRPr="002E0305" w:rsidRDefault="00A0615D" w:rsidP="00A45401">
      <w:pPr>
        <w:rPr>
          <w:highlight w:val="green"/>
        </w:rPr>
      </w:pPr>
      <w:r w:rsidRPr="002E0305">
        <w:rPr>
          <w:highlight w:val="green"/>
        </w:rPr>
        <w:t xml:space="preserve">=&gt; Agreements </w:t>
      </w:r>
    </w:p>
    <w:p w14:paraId="00FDC247" w14:textId="77777777" w:rsidR="00A0615D" w:rsidRDefault="00A0615D" w:rsidP="00A45401">
      <w:pPr>
        <w:pStyle w:val="CommentText"/>
        <w:rPr>
          <w:lang w:eastAsia="ja-JP"/>
        </w:rPr>
      </w:pPr>
      <w:r w:rsidRPr="002E0305">
        <w:rPr>
          <w:highlight w:val="green"/>
        </w:rPr>
        <w:t xml:space="preserve"> MU for conductive NR FR1 TAE and frequency error reused for NR FR1 OTA.</w:t>
      </w:r>
    </w:p>
  </w:comment>
  <w:comment w:id="8469" w:author="作成者" w:initials="A">
    <w:p w14:paraId="2D81F539" w14:textId="77777777" w:rsidR="00A0615D" w:rsidRDefault="00A0615D">
      <w:pPr>
        <w:pStyle w:val="CommentText"/>
        <w:rPr>
          <w:lang w:eastAsia="ja-JP"/>
        </w:rPr>
      </w:pPr>
      <w:r>
        <w:rPr>
          <w:rStyle w:val="CommentReference"/>
        </w:rPr>
        <w:annotationRef/>
      </w:r>
    </w:p>
    <w:p w14:paraId="6DA956DC" w14:textId="77777777" w:rsidR="00A0615D" w:rsidRDefault="00A0615D">
      <w:pPr>
        <w:pStyle w:val="CommentText"/>
        <w:rPr>
          <w:lang w:eastAsia="ja-JP"/>
        </w:rPr>
      </w:pPr>
      <w:r w:rsidRPr="0003588B">
        <w:t>R4-1808514</w:t>
      </w:r>
    </w:p>
    <w:p w14:paraId="147616E2" w14:textId="77777777" w:rsidR="00A0615D" w:rsidRDefault="00A0615D">
      <w:pPr>
        <w:pStyle w:val="CommentText"/>
        <w:rPr>
          <w:lang w:eastAsia="ja-JP"/>
        </w:rPr>
      </w:pPr>
    </w:p>
    <w:p w14:paraId="11589161" w14:textId="77777777" w:rsidR="00A0615D" w:rsidRDefault="00A0615D">
      <w:pPr>
        <w:pStyle w:val="CommentText"/>
        <w:rPr>
          <w:lang w:eastAsia="ja-JP"/>
        </w:rPr>
      </w:pPr>
      <w:r>
        <w:rPr>
          <w:rFonts w:hint="eastAsia"/>
          <w:lang w:eastAsia="ja-JP"/>
        </w:rPr>
        <w:t>Chairman</w:t>
      </w:r>
      <w:r>
        <w:rPr>
          <w:lang w:eastAsia="ja-JP"/>
        </w:rPr>
        <w:t>’</w:t>
      </w:r>
      <w:r>
        <w:rPr>
          <w:rFonts w:hint="eastAsia"/>
          <w:lang w:eastAsia="ja-JP"/>
        </w:rPr>
        <w:t>s note in RAN4 #86bis</w:t>
      </w:r>
    </w:p>
    <w:p w14:paraId="0DCDEF56" w14:textId="77777777" w:rsidR="00A0615D" w:rsidRDefault="00A0615D" w:rsidP="00A45401">
      <w:r>
        <w:t xml:space="preserve">Agreement: </w:t>
      </w:r>
    </w:p>
    <w:p w14:paraId="30637974" w14:textId="77777777" w:rsidR="00A0615D" w:rsidRDefault="00A0615D" w:rsidP="00A45401">
      <w:r w:rsidRPr="0063494A">
        <w:rPr>
          <w:highlight w:val="green"/>
        </w:rPr>
        <w:t>=&gt; It is agreed that test tolerance for the regulatory requirements shall be zero if the corresponding conductive requirement tes tolerance is zero.</w:t>
      </w:r>
      <w:r>
        <w:t xml:space="preserve"> </w:t>
      </w:r>
    </w:p>
    <w:p w14:paraId="73372E5B" w14:textId="77777777" w:rsidR="00A0615D" w:rsidRPr="00635D35" w:rsidRDefault="00A0615D">
      <w:pPr>
        <w:pStyle w:val="CommentText"/>
        <w:rPr>
          <w:lang w:eastAsia="ja-JP"/>
        </w:rPr>
      </w:pPr>
    </w:p>
  </w:comment>
  <w:comment w:id="8674" w:author="作成者" w:initials="A">
    <w:p w14:paraId="77981BB4" w14:textId="77777777" w:rsidR="00A0615D" w:rsidRDefault="00A0615D" w:rsidP="002F2CA6">
      <w:pPr>
        <w:pStyle w:val="CommentText"/>
        <w:rPr>
          <w:lang w:eastAsia="ja-JP"/>
        </w:rPr>
      </w:pPr>
      <w:r>
        <w:rPr>
          <w:rStyle w:val="CommentReference"/>
        </w:rPr>
        <w:annotationRef/>
      </w:r>
    </w:p>
    <w:p w14:paraId="216BCBE4" w14:textId="77777777" w:rsidR="00A0615D" w:rsidRDefault="00A0615D" w:rsidP="002F2CA6">
      <w:pPr>
        <w:pStyle w:val="CommentText"/>
        <w:rPr>
          <w:lang w:eastAsia="ja-JP"/>
        </w:rPr>
      </w:pPr>
      <w:r w:rsidRPr="0003588B">
        <w:t>R4-1808514</w:t>
      </w:r>
    </w:p>
  </w:comment>
  <w:comment w:id="8837" w:author="作成者" w:initials="A">
    <w:p w14:paraId="5F09BAA7" w14:textId="77777777" w:rsidR="00A0615D" w:rsidRDefault="00A0615D">
      <w:pPr>
        <w:pStyle w:val="CommentText"/>
        <w:rPr>
          <w:lang w:eastAsia="ja-JP"/>
        </w:rPr>
      </w:pPr>
      <w:r>
        <w:rPr>
          <w:rStyle w:val="CommentReference"/>
        </w:rPr>
        <w:annotationRef/>
      </w:r>
    </w:p>
    <w:p w14:paraId="134A71E9" w14:textId="77777777" w:rsidR="00A0615D" w:rsidRDefault="00A0615D" w:rsidP="00A45401">
      <w:pPr>
        <w:pStyle w:val="CommentText"/>
        <w:rPr>
          <w:lang w:eastAsia="ja-JP"/>
        </w:rPr>
      </w:pPr>
      <w:r>
        <w:rPr>
          <w:rFonts w:hint="eastAsia"/>
          <w:lang w:eastAsia="ja-JP"/>
        </w:rPr>
        <w:t>Chairman</w:t>
      </w:r>
      <w:r>
        <w:rPr>
          <w:lang w:eastAsia="ja-JP"/>
        </w:rPr>
        <w:t>’</w:t>
      </w:r>
      <w:r>
        <w:rPr>
          <w:rFonts w:hint="eastAsia"/>
          <w:lang w:eastAsia="ja-JP"/>
        </w:rPr>
        <w:t>s note in RAN4 #86bis</w:t>
      </w:r>
    </w:p>
    <w:p w14:paraId="2A00B7EF" w14:textId="77777777" w:rsidR="00A0615D" w:rsidRDefault="00A0615D" w:rsidP="00A45401">
      <w:r>
        <w:t xml:space="preserve">Agreement: </w:t>
      </w:r>
    </w:p>
    <w:p w14:paraId="789D1FD1" w14:textId="77777777" w:rsidR="00A0615D" w:rsidRDefault="00A0615D" w:rsidP="00A45401">
      <w:pPr>
        <w:pStyle w:val="CommentText"/>
        <w:rPr>
          <w:lang w:eastAsia="ja-JP"/>
        </w:rPr>
      </w:pPr>
      <w:r w:rsidRPr="0063494A">
        <w:rPr>
          <w:highlight w:val="green"/>
        </w:rPr>
        <w:t>=&gt; It is agreed that test tolerance for the regulatory requirements shall be zero if the corresponding conductive requirement tes tolerance is zero.</w:t>
      </w:r>
    </w:p>
  </w:comment>
  <w:comment w:id="8873" w:author="作成者" w:initials="A">
    <w:p w14:paraId="3FCF600F" w14:textId="77777777" w:rsidR="00A0615D" w:rsidRDefault="00A0615D">
      <w:pPr>
        <w:pStyle w:val="CommentText"/>
        <w:rPr>
          <w:lang w:eastAsia="ja-JP"/>
        </w:rPr>
      </w:pPr>
      <w:r>
        <w:rPr>
          <w:rStyle w:val="CommentReference"/>
        </w:rPr>
        <w:annotationRef/>
      </w:r>
    </w:p>
    <w:p w14:paraId="11A50295" w14:textId="77777777" w:rsidR="00A0615D" w:rsidRDefault="00A0615D" w:rsidP="00A45401">
      <w:pPr>
        <w:pStyle w:val="CommentText"/>
        <w:rPr>
          <w:lang w:eastAsia="ja-JP"/>
        </w:rPr>
      </w:pPr>
      <w:r>
        <w:rPr>
          <w:rFonts w:hint="eastAsia"/>
          <w:lang w:eastAsia="ja-JP"/>
        </w:rPr>
        <w:t>Chairman</w:t>
      </w:r>
      <w:r>
        <w:rPr>
          <w:lang w:eastAsia="ja-JP"/>
        </w:rPr>
        <w:t>’</w:t>
      </w:r>
      <w:r>
        <w:rPr>
          <w:rFonts w:hint="eastAsia"/>
          <w:lang w:eastAsia="ja-JP"/>
        </w:rPr>
        <w:t>s note in RAN4 #86bis</w:t>
      </w:r>
    </w:p>
    <w:p w14:paraId="0260CD86" w14:textId="77777777" w:rsidR="00A0615D" w:rsidRDefault="00A0615D" w:rsidP="00A45401">
      <w:r>
        <w:t xml:space="preserve">Agreement: </w:t>
      </w:r>
    </w:p>
    <w:p w14:paraId="56B9346B" w14:textId="77777777" w:rsidR="00A0615D" w:rsidRDefault="00A0615D" w:rsidP="00A45401">
      <w:pPr>
        <w:pStyle w:val="CommentText"/>
        <w:rPr>
          <w:lang w:eastAsia="ja-JP"/>
        </w:rPr>
      </w:pPr>
      <w:r w:rsidRPr="0063494A">
        <w:rPr>
          <w:highlight w:val="green"/>
        </w:rPr>
        <w:t>=&gt; It is agreed that test tolerance for the regulatory requirements shall be zero if the corresponding conductive requirement tes tolerance is zero.</w:t>
      </w:r>
    </w:p>
  </w:comment>
  <w:comment w:id="8886" w:author="作成者" w:initials="A">
    <w:p w14:paraId="2063FC05" w14:textId="77777777" w:rsidR="00A0615D" w:rsidRDefault="00A0615D">
      <w:pPr>
        <w:pStyle w:val="CommentText"/>
        <w:rPr>
          <w:lang w:eastAsia="ja-JP"/>
        </w:rPr>
      </w:pPr>
      <w:r>
        <w:rPr>
          <w:rStyle w:val="CommentReference"/>
        </w:rPr>
        <w:annotationRef/>
      </w:r>
    </w:p>
    <w:p w14:paraId="36C8042A" w14:textId="77777777" w:rsidR="00A0615D" w:rsidRDefault="00A0615D" w:rsidP="00A45401">
      <w:pPr>
        <w:pStyle w:val="CommentText"/>
        <w:rPr>
          <w:lang w:eastAsia="ja-JP"/>
        </w:rPr>
      </w:pPr>
      <w:r>
        <w:rPr>
          <w:rFonts w:hint="eastAsia"/>
          <w:lang w:eastAsia="ja-JP"/>
        </w:rPr>
        <w:t>Chairman</w:t>
      </w:r>
      <w:r>
        <w:rPr>
          <w:lang w:eastAsia="ja-JP"/>
        </w:rPr>
        <w:t>’</w:t>
      </w:r>
      <w:r>
        <w:rPr>
          <w:rFonts w:hint="eastAsia"/>
          <w:lang w:eastAsia="ja-JP"/>
        </w:rPr>
        <w:t>s note in RAN4 #86bis</w:t>
      </w:r>
    </w:p>
    <w:p w14:paraId="32548983" w14:textId="77777777" w:rsidR="00A0615D" w:rsidRDefault="00A0615D" w:rsidP="00A45401">
      <w:r>
        <w:t xml:space="preserve">Agreement: </w:t>
      </w:r>
    </w:p>
    <w:p w14:paraId="702C40A7" w14:textId="77777777" w:rsidR="00A0615D" w:rsidRDefault="00A0615D" w:rsidP="00A45401">
      <w:pPr>
        <w:pStyle w:val="CommentText"/>
        <w:rPr>
          <w:lang w:eastAsia="ja-JP"/>
        </w:rPr>
      </w:pPr>
      <w:r w:rsidRPr="0063494A">
        <w:rPr>
          <w:highlight w:val="green"/>
        </w:rPr>
        <w:t>=&gt; It is agreed that test tolerance for the regulatory requirements shall be zero if the corresponding conductive requirement tes tolerance is zero.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1E4E54" w15:done="0"/>
  <w15:commentEx w15:paraId="6A2E5156" w15:done="0"/>
  <w15:commentEx w15:paraId="61E6CFEB" w15:done="0"/>
  <w15:commentEx w15:paraId="6EC3645A" w15:done="0"/>
  <w15:commentEx w15:paraId="58EDC5CF" w15:done="0"/>
  <w15:commentEx w15:paraId="54AF0783" w15:done="0"/>
  <w15:commentEx w15:paraId="37983210" w15:done="0"/>
  <w15:commentEx w15:paraId="6182CB04" w15:done="0"/>
  <w15:commentEx w15:paraId="71B33A3B" w15:done="0"/>
  <w15:commentEx w15:paraId="03CDEB37" w15:done="0"/>
  <w15:commentEx w15:paraId="395CCDBE" w15:done="0"/>
  <w15:commentEx w15:paraId="384DBF0D" w15:done="0"/>
  <w15:commentEx w15:paraId="198DCD07" w15:done="0"/>
  <w15:commentEx w15:paraId="3004266B" w15:done="0"/>
  <w15:commentEx w15:paraId="26209324" w15:done="0"/>
  <w15:commentEx w15:paraId="0285CE62" w15:done="0"/>
  <w15:commentEx w15:paraId="624B4A62" w15:done="0"/>
  <w15:commentEx w15:paraId="7D718810" w15:done="0"/>
  <w15:commentEx w15:paraId="077DC554" w15:done="0"/>
  <w15:commentEx w15:paraId="7F07D033" w15:done="0"/>
  <w15:commentEx w15:paraId="69CB2691" w15:done="0"/>
  <w15:commentEx w15:paraId="0F796723" w15:done="0"/>
  <w15:commentEx w15:paraId="1396EBDB" w15:done="0"/>
  <w15:commentEx w15:paraId="6BEAD22A" w15:done="0"/>
  <w15:commentEx w15:paraId="2A8D8008" w15:done="0"/>
  <w15:commentEx w15:paraId="1175869B" w15:done="0"/>
  <w15:commentEx w15:paraId="64B997A9" w15:done="0"/>
  <w15:commentEx w15:paraId="3EFC26CE" w15:done="0"/>
  <w15:commentEx w15:paraId="5AB4ADFD" w15:done="0"/>
  <w15:commentEx w15:paraId="6083B579" w15:done="0"/>
  <w15:commentEx w15:paraId="37D5D8BF" w15:done="0"/>
  <w15:commentEx w15:paraId="21E8DF8B" w15:done="0"/>
  <w15:commentEx w15:paraId="318DC154" w15:done="0"/>
  <w15:commentEx w15:paraId="00FDC247" w15:done="0"/>
  <w15:commentEx w15:paraId="73372E5B" w15:done="0"/>
  <w15:commentEx w15:paraId="216BCBE4" w15:done="0"/>
  <w15:commentEx w15:paraId="789D1FD1" w15:done="0"/>
  <w15:commentEx w15:paraId="56B9346B" w15:done="0"/>
  <w15:commentEx w15:paraId="702C40A7" w15:done="0"/>
</w15:commentsEx>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077E63" w14:textId="77777777" w:rsidR="007620B0" w:rsidRDefault="007620B0">
      <w:r>
        <w:separator/>
      </w:r>
    </w:p>
  </w:endnote>
  <w:endnote w:type="continuationSeparator" w:id="0">
    <w:p w14:paraId="5C89C39D" w14:textId="77777777" w:rsidR="007620B0" w:rsidRDefault="00762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4.2.0">
    <w:altName w:val="Times New Roman"/>
    <w:charset w:val="00"/>
    <w:family w:val="auto"/>
    <w:pitch w:val="default"/>
  </w:font>
  <w:font w:name="ZapfDingbats">
    <w:panose1 w:val="00000000000000000000"/>
    <w:charset w:val="02"/>
    <w:family w:val="decorative"/>
    <w:notTrueType/>
    <w:pitch w:val="variable"/>
    <w:sig w:usb0="00000000" w:usb1="10000000" w:usb2="00000000" w:usb3="00000000" w:csb0="80000000" w:csb1="00000000"/>
  </w:font>
  <w:font w:name="SimSun">
    <w:altName w:val="ËÎÌå"/>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Mincho">
    <w:altName w:val="‚l‚r –¾’©"/>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Batang">
    <w:altName w:val="¹ÙÅÁ"/>
    <w:panose1 w:val="02030600000101010101"/>
    <w:charset w:val="81"/>
    <w:family w:val="roman"/>
    <w:pitch w:val="variable"/>
    <w:sig w:usb0="B00002AF" w:usb1="69D77CFB" w:usb2="00000030" w:usb3="00000000" w:csb0="0008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G Times (WN)">
    <w:altName w:val="Arial"/>
    <w:panose1 w:val="00000000000000000000"/>
    <w:charset w:val="00"/>
    <w:family w:val="roman"/>
    <w:notTrueType/>
    <w:pitch w:val="variable"/>
    <w:sig w:usb0="00000003" w:usb1="00000000" w:usb2="00000000" w:usb3="00000000" w:csb0="00000001" w:csb1="00000000"/>
  </w:font>
  <w:font w:name="Osaka">
    <w:altName w:val="Arial Unicode MS"/>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Gulim">
    <w:altName w:val="±¼¸²"/>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PMingLiU">
    <w:altName w:val="·s²Ó©úÅé"/>
    <w:panose1 w:val="02020500000000000000"/>
    <w:charset w:val="88"/>
    <w:family w:val="roman"/>
    <w:pitch w:val="variable"/>
    <w:sig w:usb0="A00002FF" w:usb1="28CFFCFA" w:usb2="00000016" w:usb3="00000000" w:csb0="00100001" w:csb1="00000000"/>
  </w:font>
  <w:font w:name="v5.0.0">
    <w:altName w:val="Times New Roman"/>
    <w:panose1 w:val="00000000000000000000"/>
    <w:charset w:val="00"/>
    <w:family w:val="roman"/>
    <w:notTrueType/>
    <w:pitch w:val="default"/>
  </w:font>
  <w:font w:name="Yu Mincho">
    <w:altName w:val="MS PMincho"/>
    <w:charset w:val="80"/>
    <w:family w:val="roman"/>
    <w:pitch w:val="variable"/>
    <w:sig w:usb0="800002E7" w:usb1="2AC7FCFF" w:usb2="00000012" w:usb3="00000000" w:csb0="0002009F" w:csb1="00000000"/>
  </w:font>
  <w:font w:name="MS P??">
    <w:altName w:val="MS Mincho"/>
    <w:panose1 w:val="00000000000000000000"/>
    <w:charset w:val="80"/>
    <w:family w:val="roman"/>
    <w:notTrueType/>
    <w:pitch w:val="variable"/>
    <w:sig w:usb0="00000001" w:usb1="08070000" w:usb2="00000010" w:usb3="00000000" w:csb0="00020000" w:csb1="00000000"/>
  </w:font>
  <w:font w:name="MS PMincho">
    <w:panose1 w:val="02020600040205080304"/>
    <w:charset w:val="80"/>
    <w:family w:val="roma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v3.8.0">
    <w:altName w:val="Times New Roman"/>
    <w:panose1 w:val="00000000000000000000"/>
    <w:charset w:val="00"/>
    <w:family w:val="roman"/>
    <w:notTrueType/>
    <w:pitch w:val="default"/>
  </w:font>
  <w:font w:name="??">
    <w:altName w:val="Arial Unicode MS"/>
    <w:panose1 w:val="00000000000000000000"/>
    <w:charset w:val="80"/>
    <w:family w:val="roman"/>
    <w:notTrueType/>
    <w:pitch w:val="fixed"/>
    <w:sig w:usb0="00000001" w:usb1="08070000" w:usb2="00000010" w:usb3="00000000" w:csb0="00020000" w:csb1="00000000"/>
  </w:font>
  <w:font w:name="MS PGothic">
    <w:panose1 w:val="020B0600070205080204"/>
    <w:charset w:val="80"/>
    <w:family w:val="swiss"/>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D40CC" w14:textId="77777777" w:rsidR="00A0615D" w:rsidRDefault="00A0615D">
    <w:pPr>
      <w:pStyle w:val="Footer"/>
    </w:pPr>
    <w:r>
      <w:t>3GPP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099B53" w14:textId="77777777" w:rsidR="007620B0" w:rsidRDefault="007620B0">
      <w:r>
        <w:separator/>
      </w:r>
    </w:p>
  </w:footnote>
  <w:footnote w:type="continuationSeparator" w:id="0">
    <w:p w14:paraId="10DC34D9" w14:textId="77777777" w:rsidR="007620B0" w:rsidRDefault="007620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EF3F8" w14:textId="77777777" w:rsidR="00A0615D" w:rsidRDefault="00A0615D">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A7EF0">
      <w:rPr>
        <w:rFonts w:ascii="Arial" w:hAnsi="Arial" w:cs="Arial"/>
        <w:b/>
        <w:noProof/>
        <w:sz w:val="18"/>
        <w:szCs w:val="18"/>
      </w:rPr>
      <w:t>3GPP TS 38.141 V0.3.0 (2018-08)</w:t>
    </w:r>
    <w:r>
      <w:rPr>
        <w:rFonts w:ascii="Arial" w:hAnsi="Arial" w:cs="Arial"/>
        <w:b/>
        <w:sz w:val="18"/>
        <w:szCs w:val="18"/>
      </w:rPr>
      <w:fldChar w:fldCharType="end"/>
    </w:r>
  </w:p>
  <w:p w14:paraId="75E26455" w14:textId="77777777" w:rsidR="00A0615D" w:rsidRDefault="00A0615D">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DA7EF0">
      <w:rPr>
        <w:rFonts w:ascii="Arial" w:hAnsi="Arial" w:cs="Arial"/>
        <w:b/>
        <w:noProof/>
        <w:sz w:val="18"/>
        <w:szCs w:val="18"/>
      </w:rPr>
      <w:t>36</w:t>
    </w:r>
    <w:r>
      <w:rPr>
        <w:rFonts w:ascii="Arial" w:hAnsi="Arial" w:cs="Arial"/>
        <w:b/>
        <w:sz w:val="18"/>
        <w:szCs w:val="18"/>
      </w:rPr>
      <w:fldChar w:fldCharType="end"/>
    </w:r>
  </w:p>
  <w:p w14:paraId="092FF8A9" w14:textId="77777777" w:rsidR="00A0615D" w:rsidRDefault="00A0615D">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A7EF0">
      <w:rPr>
        <w:rFonts w:ascii="Arial" w:hAnsi="Arial" w:cs="Arial"/>
        <w:b/>
        <w:noProof/>
        <w:sz w:val="18"/>
        <w:szCs w:val="18"/>
      </w:rPr>
      <w:t>Release 15</w:t>
    </w:r>
    <w:r>
      <w:rPr>
        <w:rFonts w:ascii="Arial" w:hAnsi="Arial" w:cs="Arial"/>
        <w:b/>
        <w:sz w:val="18"/>
        <w:szCs w:val="18"/>
      </w:rPr>
      <w:fldChar w:fldCharType="end"/>
    </w:r>
  </w:p>
  <w:p w14:paraId="10630E8A" w14:textId="77777777" w:rsidR="00A0615D" w:rsidRDefault="00A061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85424"/>
    <w:multiLevelType w:val="hybridMultilevel"/>
    <w:tmpl w:val="6F3A62E2"/>
    <w:lvl w:ilvl="0" w:tplc="E3DCF976">
      <w:start w:val="7"/>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BB37A2C"/>
    <w:multiLevelType w:val="hybridMultilevel"/>
    <w:tmpl w:val="6E866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B3933"/>
    <w:multiLevelType w:val="hybridMultilevel"/>
    <w:tmpl w:val="4BA2F3EA"/>
    <w:lvl w:ilvl="0" w:tplc="E3DCF97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C2459"/>
    <w:multiLevelType w:val="hybridMultilevel"/>
    <w:tmpl w:val="5C00C248"/>
    <w:lvl w:ilvl="0" w:tplc="E3DCF97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13D55"/>
    <w:multiLevelType w:val="hybridMultilevel"/>
    <w:tmpl w:val="814E2198"/>
    <w:lvl w:ilvl="0" w:tplc="57C8F0D8">
      <w:start w:val="1"/>
      <w:numFmt w:val="decimal"/>
      <w:pStyle w:val="1"/>
      <w:lvlText w:val="%1"/>
      <w:lvlJc w:val="left"/>
      <w:pPr>
        <w:ind w:left="360" w:hanging="36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5"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6" w15:restartNumberingAfterBreak="0">
    <w:nsid w:val="477A4A6E"/>
    <w:multiLevelType w:val="hybridMultilevel"/>
    <w:tmpl w:val="2640E620"/>
    <w:lvl w:ilvl="0" w:tplc="55088322">
      <w:start w:val="1"/>
      <w:numFmt w:val="decimal"/>
      <w:lvlText w:val="%1)"/>
      <w:lvlJc w:val="left"/>
      <w:pPr>
        <w:ind w:left="720" w:hanging="360"/>
      </w:pPr>
      <w:rPr>
        <w:rFonts w:cs="v4.2.0"/>
      </w:rPr>
    </w:lvl>
    <w:lvl w:ilvl="1" w:tplc="F89E9280">
      <w:start w:val="5"/>
      <w:numFmt w:val="bullet"/>
      <w:lvlText w:val="-"/>
      <w:lvlJc w:val="left"/>
      <w:pPr>
        <w:ind w:left="1440" w:hanging="360"/>
      </w:pPr>
      <w:rPr>
        <w:rFonts w:ascii="Times New Roman" w:eastAsia="Times New Roman" w:hAnsi="Times New Roman" w:cs="Times New Roman" w:hint="default"/>
        <w:color w:val="FF0000"/>
      </w:r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7" w15:restartNumberingAfterBreak="0">
    <w:nsid w:val="4AA01B07"/>
    <w:multiLevelType w:val="multilevel"/>
    <w:tmpl w:val="0DC24A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68F04D6"/>
    <w:multiLevelType w:val="hybridMultilevel"/>
    <w:tmpl w:val="4EC4297A"/>
    <w:lvl w:ilvl="0" w:tplc="9704FDD4">
      <w:start w:val="1"/>
      <w:numFmt w:val="bullet"/>
      <w:pStyle w:val="JK-text-simpledoc"/>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08031A0"/>
    <w:multiLevelType w:val="hybridMultilevel"/>
    <w:tmpl w:val="AE965D08"/>
    <w:lvl w:ilvl="0" w:tplc="C264278C">
      <w:start w:val="10"/>
      <w:numFmt w:val="bullet"/>
      <w:lvlText w:val="-"/>
      <w:lvlJc w:val="left"/>
      <w:pPr>
        <w:ind w:left="660" w:hanging="360"/>
      </w:pPr>
      <w:rPr>
        <w:rFonts w:ascii="Times New Roman" w:eastAsia="Times New Roman" w:hAnsi="Times New Roman" w:cs="Times New Roman" w:hint="default"/>
      </w:rPr>
    </w:lvl>
    <w:lvl w:ilvl="1" w:tplc="0409000B" w:tentative="1">
      <w:start w:val="1"/>
      <w:numFmt w:val="bullet"/>
      <w:lvlText w:val=""/>
      <w:lvlJc w:val="left"/>
      <w:pPr>
        <w:ind w:left="1140" w:hanging="420"/>
      </w:pPr>
      <w:rPr>
        <w:rFonts w:ascii="Wingdings" w:hAnsi="Wingdings" w:hint="default"/>
      </w:rPr>
    </w:lvl>
    <w:lvl w:ilvl="2" w:tplc="0409000D" w:tentative="1">
      <w:start w:val="1"/>
      <w:numFmt w:val="bullet"/>
      <w:lvlText w:val=""/>
      <w:lvlJc w:val="left"/>
      <w:pPr>
        <w:ind w:left="1560" w:hanging="420"/>
      </w:pPr>
      <w:rPr>
        <w:rFonts w:ascii="Wingdings" w:hAnsi="Wingdings" w:hint="default"/>
      </w:rPr>
    </w:lvl>
    <w:lvl w:ilvl="3" w:tplc="04090001" w:tentative="1">
      <w:start w:val="1"/>
      <w:numFmt w:val="bullet"/>
      <w:lvlText w:val=""/>
      <w:lvlJc w:val="left"/>
      <w:pPr>
        <w:ind w:left="1980" w:hanging="420"/>
      </w:pPr>
      <w:rPr>
        <w:rFonts w:ascii="Wingdings" w:hAnsi="Wingdings" w:hint="default"/>
      </w:rPr>
    </w:lvl>
    <w:lvl w:ilvl="4" w:tplc="0409000B" w:tentative="1">
      <w:start w:val="1"/>
      <w:numFmt w:val="bullet"/>
      <w:lvlText w:val=""/>
      <w:lvlJc w:val="left"/>
      <w:pPr>
        <w:ind w:left="2400" w:hanging="420"/>
      </w:pPr>
      <w:rPr>
        <w:rFonts w:ascii="Wingdings" w:hAnsi="Wingdings" w:hint="default"/>
      </w:rPr>
    </w:lvl>
    <w:lvl w:ilvl="5" w:tplc="0409000D" w:tentative="1">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B" w:tentative="1">
      <w:start w:val="1"/>
      <w:numFmt w:val="bullet"/>
      <w:lvlText w:val=""/>
      <w:lvlJc w:val="left"/>
      <w:pPr>
        <w:ind w:left="3660" w:hanging="420"/>
      </w:pPr>
      <w:rPr>
        <w:rFonts w:ascii="Wingdings" w:hAnsi="Wingdings" w:hint="default"/>
      </w:rPr>
    </w:lvl>
    <w:lvl w:ilvl="8" w:tplc="0409000D" w:tentative="1">
      <w:start w:val="1"/>
      <w:numFmt w:val="bullet"/>
      <w:lvlText w:val=""/>
      <w:lvlJc w:val="left"/>
      <w:pPr>
        <w:ind w:left="4080" w:hanging="420"/>
      </w:pPr>
      <w:rPr>
        <w:rFonts w:ascii="Wingdings" w:hAnsi="Wingdings" w:hint="default"/>
      </w:rPr>
    </w:lvl>
  </w:abstractNum>
  <w:abstractNum w:abstractNumId="10" w15:restartNumberingAfterBreak="0">
    <w:nsid w:val="708858F6"/>
    <w:multiLevelType w:val="multilevel"/>
    <w:tmpl w:val="37FC2598"/>
    <w:styleLink w:val="LFO19"/>
    <w:lvl w:ilvl="0">
      <w:numFmt w:val="bullet"/>
      <w:pStyle w:val="Rientra1"/>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15:restartNumberingAfterBreak="0">
    <w:nsid w:val="736D6E2A"/>
    <w:multiLevelType w:val="hybridMultilevel"/>
    <w:tmpl w:val="870673AC"/>
    <w:lvl w:ilvl="0" w:tplc="1602B88E">
      <w:start w:val="1"/>
      <w:numFmt w:val="decimal"/>
      <w:pStyle w:val="List2"/>
      <w:lvlText w:val="[%1]"/>
      <w:lvlJc w:val="left"/>
      <w:pPr>
        <w:tabs>
          <w:tab w:val="num" w:pos="2041"/>
        </w:tabs>
        <w:ind w:left="2041" w:hanging="737"/>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15:restartNumberingAfterBreak="0">
    <w:nsid w:val="7A810733"/>
    <w:multiLevelType w:val="hybridMultilevel"/>
    <w:tmpl w:val="4ADC5D58"/>
    <w:lvl w:ilvl="0" w:tplc="E3DCF976">
      <w:start w:val="7"/>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7BC330F5"/>
    <w:multiLevelType w:val="hybridMultilevel"/>
    <w:tmpl w:val="C2769C2A"/>
    <w:lvl w:ilvl="0" w:tplc="E41213F0">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2"/>
  </w:num>
  <w:num w:numId="3">
    <w:abstractNumId w:val="2"/>
  </w:num>
  <w:num w:numId="4">
    <w:abstractNumId w:val="3"/>
  </w:num>
  <w:num w:numId="5">
    <w:abstractNumId w:val="0"/>
  </w:num>
  <w:num w:numId="6">
    <w:abstractNumId w:val="11"/>
  </w:num>
  <w:num w:numId="7">
    <w:abstractNumId w:val="10"/>
  </w:num>
  <w:num w:numId="8">
    <w:abstractNumId w:val="8"/>
  </w:num>
  <w:num w:numId="9">
    <w:abstractNumId w:val="13"/>
  </w:num>
  <w:num w:numId="10">
    <w:abstractNumId w:val="9"/>
  </w:num>
  <w:num w:numId="11">
    <w:abstractNumId w:val="4"/>
  </w:num>
  <w:num w:numId="12">
    <w:abstractNumId w:val="5"/>
  </w:num>
  <w:num w:numId="13">
    <w:abstractNumId w:val="6"/>
  </w:num>
  <w:num w:numId="14">
    <w:abstractNumId w:val="7"/>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wei">
    <w15:presenceInfo w15:providerId="None" w15:userId="Huawei"/>
  </w15:person>
  <w15:person w15:author="R4-1809495">
    <w15:presenceInfo w15:providerId="None" w15:userId="R4-1809495"/>
  </w15:person>
  <w15:person w15:author="R4-1809490">
    <w15:presenceInfo w15:providerId="None" w15:userId="R4-1809490"/>
  </w15:person>
  <w15:person w15:author="R4-1809494">
    <w15:presenceInfo w15:providerId="None" w15:userId="R4-1809494"/>
  </w15:person>
  <w15:person w15:author="R4-1809485">
    <w15:presenceInfo w15:providerId="None" w15:userId="R4-1809485"/>
  </w15:person>
  <w15:person w15:author="R4-1808874">
    <w15:presenceInfo w15:providerId="None" w15:userId="R4-1808874"/>
  </w15:person>
  <w15:person w15:author="R4-1809516">
    <w15:presenceInfo w15:providerId="None" w15:userId="R4-1809516"/>
  </w15:person>
  <w15:person w15:author="R4-1808823">
    <w15:presenceInfo w15:providerId="None" w15:userId="R4-1808823"/>
  </w15:person>
  <w15:person w15:author="R4-1809465">
    <w15:presenceInfo w15:providerId="None" w15:userId="R4-1809465"/>
  </w15:person>
  <w15:person w15:author="R4-1809488">
    <w15:presenceInfo w15:providerId="None" w15:userId="R4-1809488"/>
  </w15:person>
  <w15:person w15:author="R4-1809499">
    <w15:presenceInfo w15:providerId="None" w15:userId="R4-1809499"/>
  </w15:person>
  <w15:person w15:author="R4-1809561">
    <w15:presenceInfo w15:providerId="None" w15:userId="R4-1809561"/>
  </w15:person>
  <w15:person w15:author="R4-1809501">
    <w15:presenceInfo w15:providerId="None" w15:userId="R4-1809501"/>
  </w15:person>
  <w15:person w15:author="R4-1809489">
    <w15:presenceInfo w15:providerId="None" w15:userId="R4-1809489"/>
  </w15:person>
  <w15:person w15:author="R4-1809491">
    <w15:presenceInfo w15:providerId="None" w15:userId="R4-1809491"/>
  </w15:person>
  <w15:person w15:author="R4-1809562">
    <w15:presenceInfo w15:providerId="None" w15:userId="R4-1809562"/>
  </w15:person>
  <w15:person w15:author="Lo, Anthony (Nokia - GB/Bristol)">
    <w15:presenceInfo w15:providerId="AD" w15:userId="S-1-5-21-1593251271-2640304127-1825641215-2230004"/>
  </w15:person>
  <w15:person w15:author="R4-1809496">
    <w15:presenceInfo w15:providerId="None" w15:userId="R4-1809496"/>
  </w15:person>
  <w15:person w15:author="R4-1809487">
    <w15:presenceInfo w15:providerId="None" w15:userId="R4-1809487"/>
  </w15:person>
  <w15:person w15:author="R4-1809497">
    <w15:presenceInfo w15:providerId="None" w15:userId="R4-1809497"/>
  </w15:person>
  <w15:person w15:author="R4-1809493">
    <w15:presenceInfo w15:providerId="None" w15:userId="R4-1809493"/>
  </w15:person>
  <w15:person w15:author="R4-1809486">
    <w15:presenceInfo w15:providerId="None" w15:userId="R4-1809486"/>
  </w15:person>
  <w15:person w15:author="R4-1809109">
    <w15:presenceInfo w15:providerId="None" w15:userId="R4-1809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3A"/>
    <w:rsid w:val="00005190"/>
    <w:rsid w:val="00007E3C"/>
    <w:rsid w:val="00033397"/>
    <w:rsid w:val="00040095"/>
    <w:rsid w:val="000420F9"/>
    <w:rsid w:val="000425A3"/>
    <w:rsid w:val="00045261"/>
    <w:rsid w:val="00051834"/>
    <w:rsid w:val="0005210E"/>
    <w:rsid w:val="00054A22"/>
    <w:rsid w:val="000655A6"/>
    <w:rsid w:val="00080512"/>
    <w:rsid w:val="000C25AE"/>
    <w:rsid w:val="000C671E"/>
    <w:rsid w:val="000D58AB"/>
    <w:rsid w:val="00115B6D"/>
    <w:rsid w:val="001455C7"/>
    <w:rsid w:val="001504AD"/>
    <w:rsid w:val="00153C24"/>
    <w:rsid w:val="001549E9"/>
    <w:rsid w:val="0016651D"/>
    <w:rsid w:val="001769D4"/>
    <w:rsid w:val="00181D8D"/>
    <w:rsid w:val="001B0C35"/>
    <w:rsid w:val="001D02C2"/>
    <w:rsid w:val="001D4755"/>
    <w:rsid w:val="001F168B"/>
    <w:rsid w:val="001F46F4"/>
    <w:rsid w:val="00206C6D"/>
    <w:rsid w:val="00217327"/>
    <w:rsid w:val="002347A2"/>
    <w:rsid w:val="00240DA8"/>
    <w:rsid w:val="00241C36"/>
    <w:rsid w:val="00252AE9"/>
    <w:rsid w:val="0025313C"/>
    <w:rsid w:val="002546D0"/>
    <w:rsid w:val="002651DA"/>
    <w:rsid w:val="002720D3"/>
    <w:rsid w:val="0028343C"/>
    <w:rsid w:val="00292864"/>
    <w:rsid w:val="002B45D0"/>
    <w:rsid w:val="002B7487"/>
    <w:rsid w:val="002C5181"/>
    <w:rsid w:val="002E2E09"/>
    <w:rsid w:val="002F2CA6"/>
    <w:rsid w:val="002F3E23"/>
    <w:rsid w:val="00316E02"/>
    <w:rsid w:val="003172DC"/>
    <w:rsid w:val="003326BC"/>
    <w:rsid w:val="003356A0"/>
    <w:rsid w:val="003454B6"/>
    <w:rsid w:val="0035462D"/>
    <w:rsid w:val="00380463"/>
    <w:rsid w:val="00380771"/>
    <w:rsid w:val="00390E19"/>
    <w:rsid w:val="003970F9"/>
    <w:rsid w:val="003C3971"/>
    <w:rsid w:val="003F036A"/>
    <w:rsid w:val="00401417"/>
    <w:rsid w:val="00455D49"/>
    <w:rsid w:val="00486EB1"/>
    <w:rsid w:val="00492AD3"/>
    <w:rsid w:val="004D2B4A"/>
    <w:rsid w:val="004D3578"/>
    <w:rsid w:val="004E213A"/>
    <w:rsid w:val="004E3BCB"/>
    <w:rsid w:val="004F13F9"/>
    <w:rsid w:val="005352B9"/>
    <w:rsid w:val="00543E6C"/>
    <w:rsid w:val="00544224"/>
    <w:rsid w:val="0055712A"/>
    <w:rsid w:val="005617D6"/>
    <w:rsid w:val="00565087"/>
    <w:rsid w:val="00565ECD"/>
    <w:rsid w:val="005735AC"/>
    <w:rsid w:val="005B39E5"/>
    <w:rsid w:val="005C6C1A"/>
    <w:rsid w:val="005C75D9"/>
    <w:rsid w:val="005D2E01"/>
    <w:rsid w:val="005D3026"/>
    <w:rsid w:val="005D68EB"/>
    <w:rsid w:val="00607A83"/>
    <w:rsid w:val="00614FDF"/>
    <w:rsid w:val="00647C48"/>
    <w:rsid w:val="00651952"/>
    <w:rsid w:val="006615B6"/>
    <w:rsid w:val="0066741A"/>
    <w:rsid w:val="0067112A"/>
    <w:rsid w:val="006722A2"/>
    <w:rsid w:val="006B7D0A"/>
    <w:rsid w:val="006C2EC9"/>
    <w:rsid w:val="006F7867"/>
    <w:rsid w:val="007017D5"/>
    <w:rsid w:val="00702830"/>
    <w:rsid w:val="00726F5B"/>
    <w:rsid w:val="00734A5B"/>
    <w:rsid w:val="00744E76"/>
    <w:rsid w:val="00750ED6"/>
    <w:rsid w:val="0075320E"/>
    <w:rsid w:val="007620B0"/>
    <w:rsid w:val="00781F0F"/>
    <w:rsid w:val="00785853"/>
    <w:rsid w:val="00794B20"/>
    <w:rsid w:val="007A0049"/>
    <w:rsid w:val="007A3A41"/>
    <w:rsid w:val="007C3FB5"/>
    <w:rsid w:val="007E18B5"/>
    <w:rsid w:val="007F274A"/>
    <w:rsid w:val="008028A4"/>
    <w:rsid w:val="008105C8"/>
    <w:rsid w:val="00830CA1"/>
    <w:rsid w:val="00835CCF"/>
    <w:rsid w:val="008768CA"/>
    <w:rsid w:val="008916C7"/>
    <w:rsid w:val="008E4719"/>
    <w:rsid w:val="0090271F"/>
    <w:rsid w:val="00902E23"/>
    <w:rsid w:val="009031A2"/>
    <w:rsid w:val="0091348E"/>
    <w:rsid w:val="0093435C"/>
    <w:rsid w:val="00934CE4"/>
    <w:rsid w:val="00942EC2"/>
    <w:rsid w:val="00952765"/>
    <w:rsid w:val="009760C0"/>
    <w:rsid w:val="009A7386"/>
    <w:rsid w:val="009B0DAF"/>
    <w:rsid w:val="009B1CC3"/>
    <w:rsid w:val="009B552F"/>
    <w:rsid w:val="009E0E2F"/>
    <w:rsid w:val="009E4AC1"/>
    <w:rsid w:val="009E7237"/>
    <w:rsid w:val="009F1E9C"/>
    <w:rsid w:val="009F37B7"/>
    <w:rsid w:val="00A006D8"/>
    <w:rsid w:val="00A0615D"/>
    <w:rsid w:val="00A10F02"/>
    <w:rsid w:val="00A164B4"/>
    <w:rsid w:val="00A205C1"/>
    <w:rsid w:val="00A4163B"/>
    <w:rsid w:val="00A45401"/>
    <w:rsid w:val="00A53724"/>
    <w:rsid w:val="00A613C0"/>
    <w:rsid w:val="00A70677"/>
    <w:rsid w:val="00A73BC6"/>
    <w:rsid w:val="00A82346"/>
    <w:rsid w:val="00AA29B0"/>
    <w:rsid w:val="00AB3B29"/>
    <w:rsid w:val="00AB6DB1"/>
    <w:rsid w:val="00AB6FB1"/>
    <w:rsid w:val="00AD5658"/>
    <w:rsid w:val="00B03F40"/>
    <w:rsid w:val="00B06C9A"/>
    <w:rsid w:val="00B10400"/>
    <w:rsid w:val="00B15449"/>
    <w:rsid w:val="00B26244"/>
    <w:rsid w:val="00B46162"/>
    <w:rsid w:val="00B47796"/>
    <w:rsid w:val="00B554FB"/>
    <w:rsid w:val="00B61A7F"/>
    <w:rsid w:val="00B917AA"/>
    <w:rsid w:val="00BA2977"/>
    <w:rsid w:val="00BA4632"/>
    <w:rsid w:val="00BA5F14"/>
    <w:rsid w:val="00BC0F7D"/>
    <w:rsid w:val="00BC456D"/>
    <w:rsid w:val="00C03703"/>
    <w:rsid w:val="00C03DC4"/>
    <w:rsid w:val="00C1689C"/>
    <w:rsid w:val="00C33079"/>
    <w:rsid w:val="00C40AA4"/>
    <w:rsid w:val="00C45231"/>
    <w:rsid w:val="00C54BC3"/>
    <w:rsid w:val="00C72833"/>
    <w:rsid w:val="00C842B7"/>
    <w:rsid w:val="00C91808"/>
    <w:rsid w:val="00C93F40"/>
    <w:rsid w:val="00C968B0"/>
    <w:rsid w:val="00CA3D0C"/>
    <w:rsid w:val="00D205A9"/>
    <w:rsid w:val="00D25FC8"/>
    <w:rsid w:val="00D26C7C"/>
    <w:rsid w:val="00D31318"/>
    <w:rsid w:val="00D62426"/>
    <w:rsid w:val="00D66B82"/>
    <w:rsid w:val="00D70BB6"/>
    <w:rsid w:val="00D738D6"/>
    <w:rsid w:val="00D755EB"/>
    <w:rsid w:val="00D82B26"/>
    <w:rsid w:val="00D87E00"/>
    <w:rsid w:val="00D9134D"/>
    <w:rsid w:val="00D91EE5"/>
    <w:rsid w:val="00DA0290"/>
    <w:rsid w:val="00DA7A03"/>
    <w:rsid w:val="00DA7EF0"/>
    <w:rsid w:val="00DB1818"/>
    <w:rsid w:val="00DC13D6"/>
    <w:rsid w:val="00DC1EF7"/>
    <w:rsid w:val="00DC309B"/>
    <w:rsid w:val="00DC4DA2"/>
    <w:rsid w:val="00DF19A8"/>
    <w:rsid w:val="00DF2B1F"/>
    <w:rsid w:val="00DF62CD"/>
    <w:rsid w:val="00E23901"/>
    <w:rsid w:val="00E2689C"/>
    <w:rsid w:val="00E467BA"/>
    <w:rsid w:val="00E501D1"/>
    <w:rsid w:val="00E56C01"/>
    <w:rsid w:val="00E5733E"/>
    <w:rsid w:val="00E77645"/>
    <w:rsid w:val="00E93E0B"/>
    <w:rsid w:val="00EA205F"/>
    <w:rsid w:val="00EA3248"/>
    <w:rsid w:val="00EB0004"/>
    <w:rsid w:val="00EB1F97"/>
    <w:rsid w:val="00EC4A25"/>
    <w:rsid w:val="00ED7CE3"/>
    <w:rsid w:val="00EE1A67"/>
    <w:rsid w:val="00EF574A"/>
    <w:rsid w:val="00F00618"/>
    <w:rsid w:val="00F025A2"/>
    <w:rsid w:val="00F04712"/>
    <w:rsid w:val="00F14C5C"/>
    <w:rsid w:val="00F22E36"/>
    <w:rsid w:val="00F22EC7"/>
    <w:rsid w:val="00F417DE"/>
    <w:rsid w:val="00F56409"/>
    <w:rsid w:val="00F61EA2"/>
    <w:rsid w:val="00F653B8"/>
    <w:rsid w:val="00F66556"/>
    <w:rsid w:val="00F76C3F"/>
    <w:rsid w:val="00FA1266"/>
    <w:rsid w:val="00FA391B"/>
    <w:rsid w:val="00FC1192"/>
    <w:rsid w:val="00FD19B4"/>
    <w:rsid w:val="00FF4238"/>
    <w:rsid w:val="00FF5C0C"/>
    <w:rsid w:val="00FF7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4B2CE0"/>
  <w15:docId w15:val="{9D6DA2AF-F9D4-4A45-B855-E3D2C352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FB5"/>
    <w:pPr>
      <w:spacing w:after="180"/>
    </w:pPr>
    <w:rPr>
      <w:lang w:val="en-GB"/>
    </w:rPr>
  </w:style>
  <w:style w:type="paragraph" w:styleId="Heading1">
    <w:name w:val="heading 1"/>
    <w:aliases w:val="H1,h1,app heading 1,l1,Memo Heading 1,h11,h12,h13,h14,h15,h16,Heading 1_a,heading 1,h17,h111,h121,h131,h141,h151,h161,h18,h112,h122,h132,h142,h152,h162,h19,h113,h123,h133,h143,h153,h163,NMP Heading 1,h1 + 11 pt,Before:  6 pt,After:  0 pt,1"/>
    <w:next w:val="Normal"/>
    <w:link w:val="Heading1Char"/>
    <w:qFormat/>
    <w:rsid w:val="007C3FB5"/>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
    <w:basedOn w:val="Heading1"/>
    <w:next w:val="Normal"/>
    <w:link w:val="Heading2Char"/>
    <w:qFormat/>
    <w:rsid w:val="007C3FB5"/>
    <w:pPr>
      <w:pBdr>
        <w:top w:val="none" w:sz="0" w:space="0" w:color="auto"/>
      </w:pBdr>
      <w:spacing w:before="180"/>
      <w:outlineLvl w:val="1"/>
    </w:pPr>
    <w:rPr>
      <w:sz w:val="32"/>
    </w:rPr>
  </w:style>
  <w:style w:type="paragraph" w:styleId="Heading3">
    <w:name w:val="heading 3"/>
    <w:aliases w:val="no break,H3,Underrubrik2,h3,Memo Heading 3,hello,Titre 3 Car,no break Car,H3 Car,Underrubrik2 Car,h3 Car,Memo Heading 3 Car,hello Car,Heading 3 Char Car,no break Char Car,H3 Char Car,Underrubrik2 Char Car,h3 Char Car,Memo Heading 3 Char Car,0H"/>
    <w:basedOn w:val="Heading2"/>
    <w:next w:val="Normal"/>
    <w:link w:val="Heading3Char"/>
    <w:qFormat/>
    <w:rsid w:val="007C3FB5"/>
    <w:pPr>
      <w:spacing w:before="120"/>
      <w:outlineLvl w:val="2"/>
    </w:pPr>
    <w:rPr>
      <w:sz w:val="28"/>
    </w:rPr>
  </w:style>
  <w:style w:type="paragraph" w:styleId="Heading4">
    <w:name w:val="heading 4"/>
    <w:aliases w:val="h4,H4,H41,h41,H42,h42,H43,h43,H411,h411,H421,h421,H44,h44,H412,h412,H422,h422,H431,h431,H45,h45,H413,h413,H423,h423,H432,h432,H46,h46,H47,h47,Memo Heading 4,heading 4,Memo Heading 5,4,Memo,5,3,no,break,4H,Head4,41,42,43,411,421,44,412,422,45"/>
    <w:basedOn w:val="Heading3"/>
    <w:next w:val="Normal"/>
    <w:link w:val="Heading4Char"/>
    <w:qFormat/>
    <w:rsid w:val="007C3FB5"/>
    <w:pPr>
      <w:ind w:left="1418" w:hanging="1418"/>
      <w:outlineLvl w:val="3"/>
    </w:pPr>
    <w:rPr>
      <w:sz w:val="24"/>
    </w:rPr>
  </w:style>
  <w:style w:type="paragraph" w:styleId="Heading5">
    <w:name w:val="heading 5"/>
    <w:aliases w:val="h5,Heading5"/>
    <w:basedOn w:val="Heading4"/>
    <w:next w:val="Normal"/>
    <w:link w:val="Heading5Char"/>
    <w:qFormat/>
    <w:rsid w:val="007C3FB5"/>
    <w:pPr>
      <w:ind w:left="1701" w:hanging="1701"/>
      <w:outlineLvl w:val="4"/>
    </w:pPr>
    <w:rPr>
      <w:sz w:val="22"/>
    </w:rPr>
  </w:style>
  <w:style w:type="paragraph" w:styleId="Heading6">
    <w:name w:val="heading 6"/>
    <w:basedOn w:val="H6"/>
    <w:next w:val="Normal"/>
    <w:link w:val="Heading6Char"/>
    <w:qFormat/>
    <w:rsid w:val="007C3FB5"/>
    <w:pPr>
      <w:outlineLvl w:val="5"/>
    </w:pPr>
  </w:style>
  <w:style w:type="paragraph" w:styleId="Heading7">
    <w:name w:val="heading 7"/>
    <w:basedOn w:val="H6"/>
    <w:next w:val="Normal"/>
    <w:link w:val="Heading7Char"/>
    <w:qFormat/>
    <w:rsid w:val="007C3FB5"/>
    <w:pPr>
      <w:outlineLvl w:val="6"/>
    </w:pPr>
  </w:style>
  <w:style w:type="paragraph" w:styleId="Heading8">
    <w:name w:val="heading 8"/>
    <w:basedOn w:val="Heading1"/>
    <w:next w:val="Normal"/>
    <w:link w:val="Heading8Char"/>
    <w:qFormat/>
    <w:rsid w:val="007C3FB5"/>
    <w:pPr>
      <w:ind w:left="0" w:firstLine="0"/>
      <w:outlineLvl w:val="7"/>
    </w:pPr>
  </w:style>
  <w:style w:type="paragraph" w:styleId="Heading9">
    <w:name w:val="heading 9"/>
    <w:basedOn w:val="Heading8"/>
    <w:next w:val="Normal"/>
    <w:link w:val="Heading9Char"/>
    <w:qFormat/>
    <w:rsid w:val="007C3FB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rsid w:val="007C3FB5"/>
    <w:pPr>
      <w:ind w:left="1985" w:hanging="1985"/>
      <w:outlineLvl w:val="9"/>
    </w:pPr>
    <w:rPr>
      <w:sz w:val="20"/>
    </w:rPr>
  </w:style>
  <w:style w:type="paragraph" w:styleId="TOC9">
    <w:name w:val="toc 9"/>
    <w:basedOn w:val="TOC8"/>
    <w:uiPriority w:val="39"/>
    <w:rsid w:val="007C3FB5"/>
    <w:pPr>
      <w:ind w:left="1418" w:hanging="1418"/>
    </w:pPr>
  </w:style>
  <w:style w:type="paragraph" w:styleId="TOC8">
    <w:name w:val="toc 8"/>
    <w:basedOn w:val="TOC1"/>
    <w:uiPriority w:val="39"/>
    <w:rsid w:val="007C3FB5"/>
    <w:pPr>
      <w:spacing w:before="180"/>
      <w:ind w:left="2693" w:hanging="2693"/>
    </w:pPr>
    <w:rPr>
      <w:b/>
    </w:rPr>
  </w:style>
  <w:style w:type="paragraph" w:styleId="TOC1">
    <w:name w:val="toc 1"/>
    <w:uiPriority w:val="39"/>
    <w:qFormat/>
    <w:rsid w:val="007C3FB5"/>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link w:val="EQChar"/>
    <w:rsid w:val="007C3FB5"/>
    <w:pPr>
      <w:keepLines/>
      <w:tabs>
        <w:tab w:val="center" w:pos="4536"/>
        <w:tab w:val="right" w:pos="9072"/>
      </w:tabs>
    </w:pPr>
    <w:rPr>
      <w:noProof/>
    </w:rPr>
  </w:style>
  <w:style w:type="character" w:customStyle="1" w:styleId="ZGSM">
    <w:name w:val="ZGSM"/>
    <w:rsid w:val="007C3FB5"/>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
    <w:link w:val="HeaderChar"/>
    <w:rsid w:val="007C3FB5"/>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rsid w:val="007C3FB5"/>
    <w:pPr>
      <w:framePr w:wrap="notBeside" w:vAnchor="page" w:hAnchor="margin" w:y="15764"/>
      <w:widowControl w:val="0"/>
    </w:pPr>
    <w:rPr>
      <w:rFonts w:ascii="Arial" w:hAnsi="Arial"/>
      <w:noProof/>
      <w:sz w:val="32"/>
      <w:lang w:val="en-GB"/>
    </w:rPr>
  </w:style>
  <w:style w:type="paragraph" w:styleId="TOC5">
    <w:name w:val="toc 5"/>
    <w:basedOn w:val="TOC4"/>
    <w:uiPriority w:val="39"/>
    <w:rsid w:val="007C3FB5"/>
    <w:pPr>
      <w:ind w:left="1701" w:hanging="1701"/>
    </w:pPr>
  </w:style>
  <w:style w:type="paragraph" w:styleId="TOC4">
    <w:name w:val="toc 4"/>
    <w:basedOn w:val="TOC3"/>
    <w:uiPriority w:val="39"/>
    <w:rsid w:val="007C3FB5"/>
    <w:pPr>
      <w:ind w:left="1418" w:hanging="1418"/>
    </w:pPr>
  </w:style>
  <w:style w:type="paragraph" w:styleId="TOC3">
    <w:name w:val="toc 3"/>
    <w:basedOn w:val="TOC2"/>
    <w:uiPriority w:val="39"/>
    <w:qFormat/>
    <w:rsid w:val="007C3FB5"/>
    <w:pPr>
      <w:ind w:left="1134" w:hanging="1134"/>
    </w:pPr>
  </w:style>
  <w:style w:type="paragraph" w:styleId="TOC2">
    <w:name w:val="toc 2"/>
    <w:basedOn w:val="TOC1"/>
    <w:uiPriority w:val="39"/>
    <w:qFormat/>
    <w:rsid w:val="007C3FB5"/>
    <w:pPr>
      <w:keepNext w:val="0"/>
      <w:spacing w:before="0"/>
      <w:ind w:left="851" w:hanging="851"/>
    </w:pPr>
    <w:rPr>
      <w:sz w:val="20"/>
    </w:rPr>
  </w:style>
  <w:style w:type="paragraph" w:styleId="Footer">
    <w:name w:val="footer"/>
    <w:aliases w:val="footer odd,footer,fo,pie de página"/>
    <w:basedOn w:val="Header"/>
    <w:link w:val="FooterChar"/>
    <w:rsid w:val="007C3FB5"/>
    <w:pPr>
      <w:jc w:val="center"/>
    </w:pPr>
    <w:rPr>
      <w:i/>
    </w:rPr>
  </w:style>
  <w:style w:type="paragraph" w:customStyle="1" w:styleId="TT">
    <w:name w:val="TT"/>
    <w:basedOn w:val="Heading1"/>
    <w:next w:val="Normal"/>
    <w:rsid w:val="007C3FB5"/>
    <w:pPr>
      <w:outlineLvl w:val="9"/>
    </w:pPr>
  </w:style>
  <w:style w:type="paragraph" w:customStyle="1" w:styleId="NF">
    <w:name w:val="NF"/>
    <w:basedOn w:val="NO"/>
    <w:rsid w:val="007C3FB5"/>
    <w:pPr>
      <w:keepNext/>
      <w:spacing w:after="0"/>
    </w:pPr>
    <w:rPr>
      <w:rFonts w:ascii="Arial" w:hAnsi="Arial"/>
      <w:sz w:val="18"/>
    </w:rPr>
  </w:style>
  <w:style w:type="paragraph" w:customStyle="1" w:styleId="NO">
    <w:name w:val="NO"/>
    <w:basedOn w:val="Normal"/>
    <w:link w:val="NOChar"/>
    <w:qFormat/>
    <w:rsid w:val="007C3FB5"/>
    <w:pPr>
      <w:keepLines/>
      <w:ind w:left="1135" w:hanging="851"/>
    </w:pPr>
  </w:style>
  <w:style w:type="paragraph" w:customStyle="1" w:styleId="PL">
    <w:name w:val="PL"/>
    <w:link w:val="PLChar"/>
    <w:rsid w:val="007C3FB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rsid w:val="007C3FB5"/>
    <w:pPr>
      <w:jc w:val="right"/>
    </w:pPr>
  </w:style>
  <w:style w:type="paragraph" w:customStyle="1" w:styleId="TAL">
    <w:name w:val="TAL"/>
    <w:basedOn w:val="Normal"/>
    <w:link w:val="TALChar"/>
    <w:rsid w:val="007C3FB5"/>
    <w:pPr>
      <w:keepNext/>
      <w:keepLines/>
      <w:spacing w:after="0"/>
    </w:pPr>
    <w:rPr>
      <w:rFonts w:ascii="Arial" w:hAnsi="Arial"/>
      <w:sz w:val="18"/>
    </w:rPr>
  </w:style>
  <w:style w:type="paragraph" w:customStyle="1" w:styleId="TAH">
    <w:name w:val="TAH"/>
    <w:basedOn w:val="TAC"/>
    <w:link w:val="TAHCar"/>
    <w:rsid w:val="007C3FB5"/>
    <w:rPr>
      <w:b/>
    </w:rPr>
  </w:style>
  <w:style w:type="paragraph" w:customStyle="1" w:styleId="TAC">
    <w:name w:val="TAC"/>
    <w:basedOn w:val="TAL"/>
    <w:link w:val="TACChar"/>
    <w:qFormat/>
    <w:rsid w:val="007C3FB5"/>
    <w:pPr>
      <w:jc w:val="center"/>
    </w:pPr>
  </w:style>
  <w:style w:type="paragraph" w:customStyle="1" w:styleId="LD">
    <w:name w:val="LD"/>
    <w:rsid w:val="007C3FB5"/>
    <w:pPr>
      <w:keepNext/>
      <w:keepLines/>
      <w:spacing w:line="180" w:lineRule="exact"/>
    </w:pPr>
    <w:rPr>
      <w:rFonts w:ascii="Courier New" w:hAnsi="Courier New"/>
      <w:noProof/>
      <w:lang w:val="en-GB"/>
    </w:rPr>
  </w:style>
  <w:style w:type="paragraph" w:customStyle="1" w:styleId="EX">
    <w:name w:val="EX"/>
    <w:basedOn w:val="Normal"/>
    <w:link w:val="EXCar"/>
    <w:rsid w:val="007C3FB5"/>
    <w:pPr>
      <w:keepLines/>
      <w:ind w:left="1702" w:hanging="1418"/>
    </w:pPr>
  </w:style>
  <w:style w:type="paragraph" w:customStyle="1" w:styleId="FP">
    <w:name w:val="FP"/>
    <w:basedOn w:val="Normal"/>
    <w:rsid w:val="007C3FB5"/>
    <w:pPr>
      <w:spacing w:after="0"/>
    </w:pPr>
  </w:style>
  <w:style w:type="paragraph" w:customStyle="1" w:styleId="NW">
    <w:name w:val="NW"/>
    <w:basedOn w:val="NO"/>
    <w:rsid w:val="007C3FB5"/>
    <w:pPr>
      <w:spacing w:after="0"/>
    </w:pPr>
  </w:style>
  <w:style w:type="paragraph" w:customStyle="1" w:styleId="EW">
    <w:name w:val="EW"/>
    <w:basedOn w:val="EX"/>
    <w:qFormat/>
    <w:rsid w:val="007C3FB5"/>
    <w:pPr>
      <w:spacing w:after="0"/>
    </w:pPr>
  </w:style>
  <w:style w:type="paragraph" w:customStyle="1" w:styleId="B1">
    <w:name w:val="B1"/>
    <w:basedOn w:val="Normal"/>
    <w:link w:val="B1Char"/>
    <w:rsid w:val="007C3FB5"/>
    <w:pPr>
      <w:ind w:left="568" w:hanging="284"/>
    </w:pPr>
  </w:style>
  <w:style w:type="paragraph" w:styleId="TOC6">
    <w:name w:val="toc 6"/>
    <w:basedOn w:val="TOC5"/>
    <w:next w:val="Normal"/>
    <w:uiPriority w:val="39"/>
    <w:rsid w:val="007C3FB5"/>
    <w:pPr>
      <w:ind w:left="1985" w:hanging="1985"/>
    </w:pPr>
  </w:style>
  <w:style w:type="paragraph" w:styleId="TOC7">
    <w:name w:val="toc 7"/>
    <w:basedOn w:val="TOC6"/>
    <w:next w:val="Normal"/>
    <w:uiPriority w:val="39"/>
    <w:rsid w:val="007C3FB5"/>
    <w:pPr>
      <w:ind w:left="2268" w:hanging="2268"/>
    </w:pPr>
  </w:style>
  <w:style w:type="paragraph" w:customStyle="1" w:styleId="EditorsNote">
    <w:name w:val="Editor's Note"/>
    <w:basedOn w:val="NO"/>
    <w:link w:val="EditorsNoteCarCar"/>
    <w:rsid w:val="007C3FB5"/>
    <w:rPr>
      <w:color w:val="FF0000"/>
    </w:rPr>
  </w:style>
  <w:style w:type="paragraph" w:customStyle="1" w:styleId="TH">
    <w:name w:val="TH"/>
    <w:basedOn w:val="Normal"/>
    <w:link w:val="THChar"/>
    <w:rsid w:val="007C3FB5"/>
    <w:pPr>
      <w:keepNext/>
      <w:keepLines/>
      <w:spacing w:before="60"/>
      <w:jc w:val="center"/>
    </w:pPr>
    <w:rPr>
      <w:rFonts w:ascii="Arial" w:hAnsi="Arial"/>
      <w:b/>
    </w:rPr>
  </w:style>
  <w:style w:type="paragraph" w:customStyle="1" w:styleId="ZA">
    <w:name w:val="ZA"/>
    <w:rsid w:val="007C3FB5"/>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rsid w:val="007C3FB5"/>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rsid w:val="007C3FB5"/>
    <w:pPr>
      <w:framePr w:wrap="notBeside" w:hAnchor="margin" w:yAlign="center"/>
      <w:widowControl w:val="0"/>
      <w:spacing w:line="240" w:lineRule="atLeast"/>
      <w:jc w:val="right"/>
    </w:pPr>
    <w:rPr>
      <w:rFonts w:ascii="Arial" w:hAnsi="Arial"/>
      <w:b/>
      <w:sz w:val="34"/>
      <w:lang w:val="en-GB"/>
    </w:rPr>
  </w:style>
  <w:style w:type="paragraph" w:customStyle="1" w:styleId="ZU">
    <w:name w:val="ZU"/>
    <w:rsid w:val="007C3FB5"/>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link w:val="TANChar"/>
    <w:rsid w:val="007C3FB5"/>
    <w:pPr>
      <w:ind w:left="851" w:hanging="851"/>
    </w:pPr>
  </w:style>
  <w:style w:type="paragraph" w:customStyle="1" w:styleId="ZH">
    <w:name w:val="ZH"/>
    <w:rsid w:val="007C3FB5"/>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rsid w:val="007C3FB5"/>
    <w:pPr>
      <w:keepNext w:val="0"/>
      <w:spacing w:before="0" w:after="240"/>
    </w:pPr>
  </w:style>
  <w:style w:type="paragraph" w:customStyle="1" w:styleId="ZG">
    <w:name w:val="ZG"/>
    <w:rsid w:val="007C3FB5"/>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har"/>
    <w:rsid w:val="007C3FB5"/>
    <w:pPr>
      <w:ind w:left="851" w:hanging="284"/>
    </w:pPr>
  </w:style>
  <w:style w:type="paragraph" w:customStyle="1" w:styleId="B3">
    <w:name w:val="B3"/>
    <w:basedOn w:val="Normal"/>
    <w:link w:val="B3Char"/>
    <w:rsid w:val="007C3FB5"/>
    <w:pPr>
      <w:ind w:left="1135" w:hanging="284"/>
    </w:pPr>
  </w:style>
  <w:style w:type="paragraph" w:customStyle="1" w:styleId="B4">
    <w:name w:val="B4"/>
    <w:basedOn w:val="Normal"/>
    <w:link w:val="B4Char"/>
    <w:rsid w:val="007C3FB5"/>
    <w:pPr>
      <w:ind w:left="1418" w:hanging="284"/>
    </w:pPr>
  </w:style>
  <w:style w:type="paragraph" w:customStyle="1" w:styleId="B5">
    <w:name w:val="B5"/>
    <w:basedOn w:val="Normal"/>
    <w:link w:val="B5Char"/>
    <w:rsid w:val="007C3FB5"/>
    <w:pPr>
      <w:ind w:left="1702" w:hanging="284"/>
    </w:pPr>
  </w:style>
  <w:style w:type="paragraph" w:customStyle="1" w:styleId="ZTD">
    <w:name w:val="ZTD"/>
    <w:basedOn w:val="ZB"/>
    <w:rsid w:val="007C3FB5"/>
    <w:pPr>
      <w:framePr w:hRule="auto" w:wrap="notBeside" w:y="852"/>
    </w:pPr>
    <w:rPr>
      <w:i w:val="0"/>
      <w:sz w:val="40"/>
    </w:rPr>
  </w:style>
  <w:style w:type="paragraph" w:customStyle="1" w:styleId="ZV">
    <w:name w:val="ZV"/>
    <w:basedOn w:val="ZU"/>
    <w:rsid w:val="007C3FB5"/>
    <w:pPr>
      <w:framePr w:wrap="notBeside" w:y="16161"/>
    </w:pPr>
  </w:style>
  <w:style w:type="paragraph" w:customStyle="1" w:styleId="TAJ">
    <w:name w:val="TAJ"/>
    <w:basedOn w:val="TH"/>
    <w:rsid w:val="007C3FB5"/>
  </w:style>
  <w:style w:type="paragraph" w:customStyle="1" w:styleId="Guidance">
    <w:name w:val="Guidance"/>
    <w:basedOn w:val="Normal"/>
    <w:link w:val="GuidanceChar"/>
    <w:rsid w:val="007C3FB5"/>
    <w:rPr>
      <w:i/>
      <w:color w:val="0000FF"/>
    </w:rPr>
  </w:style>
  <w:style w:type="paragraph" w:styleId="BalloonText">
    <w:name w:val="Balloon Text"/>
    <w:basedOn w:val="Normal"/>
    <w:link w:val="BalloonTextChar"/>
    <w:rsid w:val="004D2B4A"/>
    <w:pPr>
      <w:spacing w:after="0"/>
    </w:pPr>
    <w:rPr>
      <w:rFonts w:ascii="Segoe UI" w:hAnsi="Segoe UI" w:cs="Segoe UI"/>
      <w:sz w:val="18"/>
      <w:szCs w:val="18"/>
    </w:rPr>
  </w:style>
  <w:style w:type="character" w:customStyle="1" w:styleId="BalloonTextChar">
    <w:name w:val="Balloon Text Char"/>
    <w:basedOn w:val="DefaultParagraphFont"/>
    <w:link w:val="BalloonText"/>
    <w:rsid w:val="004D2B4A"/>
    <w:rPr>
      <w:rFonts w:ascii="Segoe UI" w:hAnsi="Segoe UI" w:cs="Segoe UI"/>
      <w:sz w:val="18"/>
      <w:szCs w:val="18"/>
      <w:lang w:val="en-GB"/>
    </w:rPr>
  </w:style>
  <w:style w:type="paragraph" w:styleId="DocumentMap">
    <w:name w:val="Document Map"/>
    <w:basedOn w:val="Normal"/>
    <w:link w:val="DocumentMapChar"/>
    <w:rsid w:val="00A73BC6"/>
    <w:rPr>
      <w:rFonts w:ascii="SimSun" w:eastAsia="SimSun"/>
      <w:sz w:val="18"/>
      <w:szCs w:val="18"/>
    </w:rPr>
  </w:style>
  <w:style w:type="character" w:customStyle="1" w:styleId="DocumentMapChar">
    <w:name w:val="Document Map Char"/>
    <w:basedOn w:val="DefaultParagraphFont"/>
    <w:link w:val="DocumentMap"/>
    <w:rsid w:val="00A73BC6"/>
    <w:rPr>
      <w:rFonts w:ascii="SimSun" w:eastAsia="SimSun"/>
      <w:sz w:val="18"/>
      <w:szCs w:val="18"/>
      <w:lang w:val="en-GB"/>
    </w:rPr>
  </w:style>
  <w:style w:type="character" w:customStyle="1" w:styleId="Heading3Char">
    <w:name w:val="Heading 3 Char"/>
    <w:aliases w:val="no break Char,H3 Char,Underrubrik2 Char,h3 Char,Memo Heading 3 Char,hello Char,Titre 3 Car Char,no break Car Char,H3 Car Char,Underrubrik2 Car Char,h3 Car Char,Memo Heading 3 Car Char,hello Car Char,Heading 3 Char Car Char,0H Char"/>
    <w:link w:val="Heading3"/>
    <w:uiPriority w:val="9"/>
    <w:rsid w:val="00DC1EF7"/>
    <w:rPr>
      <w:rFonts w:ascii="Arial" w:hAnsi="Arial"/>
      <w:sz w:val="28"/>
      <w:lang w:val="en-GB"/>
    </w:rPr>
  </w:style>
  <w:style w:type="character" w:customStyle="1" w:styleId="TALChar">
    <w:name w:val="TAL Char"/>
    <w:link w:val="TAL"/>
    <w:rsid w:val="00DC1EF7"/>
    <w:rPr>
      <w:rFonts w:ascii="Arial" w:hAnsi="Arial"/>
      <w:sz w:val="18"/>
      <w:lang w:val="en-GB"/>
    </w:rPr>
  </w:style>
  <w:style w:type="character" w:customStyle="1" w:styleId="EXCar">
    <w:name w:val="EX Car"/>
    <w:link w:val="EX"/>
    <w:rsid w:val="00C40AA4"/>
    <w:rPr>
      <w:lang w:val="en-GB"/>
    </w:rPr>
  </w:style>
  <w:style w:type="character" w:customStyle="1" w:styleId="NOChar">
    <w:name w:val="NO Char"/>
    <w:link w:val="NO"/>
    <w:qFormat/>
    <w:rsid w:val="00C40AA4"/>
    <w:rPr>
      <w:lang w:val="en-GB"/>
    </w:rPr>
  </w:style>
  <w:style w:type="paragraph" w:styleId="ListParagraph">
    <w:name w:val="List Paragraph"/>
    <w:basedOn w:val="Normal"/>
    <w:link w:val="ListParagraphChar"/>
    <w:uiPriority w:val="34"/>
    <w:qFormat/>
    <w:rsid w:val="00C40AA4"/>
    <w:pPr>
      <w:ind w:left="720"/>
      <w:contextualSpacing/>
    </w:pPr>
  </w:style>
  <w:style w:type="character" w:customStyle="1" w:styleId="TFChar">
    <w:name w:val="TF Char"/>
    <w:link w:val="TF"/>
    <w:rsid w:val="00C40AA4"/>
    <w:rPr>
      <w:rFonts w:ascii="Arial" w:hAnsi="Arial"/>
      <w:b/>
      <w:lang w:val="en-GB"/>
    </w:rPr>
  </w:style>
  <w:style w:type="character" w:customStyle="1" w:styleId="GuidanceChar">
    <w:name w:val="Guidance Char"/>
    <w:link w:val="Guidance"/>
    <w:rsid w:val="00C40AA4"/>
    <w:rPr>
      <w:i/>
      <w:color w:val="0000FF"/>
      <w:lang w:val="en-GB"/>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C40AA4"/>
    <w:rPr>
      <w:rFonts w:ascii="Arial" w:hAnsi="Arial"/>
      <w:sz w:val="24"/>
      <w:lang w:val="en-GB"/>
    </w:rPr>
  </w:style>
  <w:style w:type="character" w:customStyle="1" w:styleId="TAHCar">
    <w:name w:val="TAH Car"/>
    <w:link w:val="TAH"/>
    <w:rsid w:val="00C40AA4"/>
    <w:rPr>
      <w:rFonts w:ascii="Arial" w:hAnsi="Arial"/>
      <w:b/>
      <w:sz w:val="18"/>
      <w:lang w:val="en-GB"/>
    </w:rPr>
  </w:style>
  <w:style w:type="character" w:customStyle="1" w:styleId="THChar">
    <w:name w:val="TH Char"/>
    <w:link w:val="TH"/>
    <w:rsid w:val="00C40AA4"/>
    <w:rPr>
      <w:rFonts w:ascii="Arial" w:hAnsi="Arial"/>
      <w:b/>
      <w:lang w:val="en-GB"/>
    </w:rPr>
  </w:style>
  <w:style w:type="paragraph" w:styleId="CommentText">
    <w:name w:val="annotation text"/>
    <w:basedOn w:val="Normal"/>
    <w:link w:val="CommentTextChar"/>
    <w:rsid w:val="00C40AA4"/>
    <w:rPr>
      <w:rFonts w:eastAsia="Times New Roman"/>
    </w:rPr>
  </w:style>
  <w:style w:type="character" w:customStyle="1" w:styleId="CommentTextChar">
    <w:name w:val="Comment Text Char"/>
    <w:basedOn w:val="DefaultParagraphFont"/>
    <w:link w:val="CommentText"/>
    <w:rsid w:val="00C40AA4"/>
    <w:rPr>
      <w:rFonts w:eastAsia="Times New Roman"/>
      <w:lang w:val="en-GB"/>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rsid w:val="00AD5658"/>
    <w:rPr>
      <w:rFonts w:ascii="Arial" w:hAnsi="Arial"/>
      <w:sz w:val="32"/>
      <w:lang w:val="en-GB"/>
    </w:rPr>
  </w:style>
  <w:style w:type="character" w:customStyle="1" w:styleId="B1Char">
    <w:name w:val="B1 Char"/>
    <w:link w:val="B1"/>
    <w:rsid w:val="00AD5658"/>
    <w:rPr>
      <w:lang w:val="en-GB"/>
    </w:rPr>
  </w:style>
  <w:style w:type="character" w:customStyle="1" w:styleId="TACChar">
    <w:name w:val="TAC Char"/>
    <w:link w:val="TAC"/>
    <w:rsid w:val="00AD5658"/>
    <w:rPr>
      <w:rFonts w:ascii="Arial" w:hAnsi="Arial"/>
      <w:sz w:val="18"/>
      <w:lang w:val="en-GB"/>
    </w:rPr>
  </w:style>
  <w:style w:type="paragraph" w:styleId="ListNumber">
    <w:name w:val="List Number"/>
    <w:basedOn w:val="List"/>
    <w:rsid w:val="00AD5658"/>
    <w:pPr>
      <w:ind w:left="568" w:hanging="284"/>
      <w:contextualSpacing w:val="0"/>
    </w:pPr>
    <w:rPr>
      <w:rFonts w:eastAsia="Times New Roman"/>
    </w:rPr>
  </w:style>
  <w:style w:type="paragraph" w:styleId="List">
    <w:name w:val="List"/>
    <w:basedOn w:val="Normal"/>
    <w:unhideWhenUsed/>
    <w:rsid w:val="00AD5658"/>
    <w:pPr>
      <w:ind w:left="360" w:hanging="360"/>
      <w:contextualSpacing/>
    </w:pPr>
  </w:style>
  <w:style w:type="character" w:customStyle="1" w:styleId="B2Char">
    <w:name w:val="B2 Char"/>
    <w:link w:val="B2"/>
    <w:rsid w:val="009E4AC1"/>
    <w:rPr>
      <w:lang w:val="en-GB"/>
    </w:rPr>
  </w:style>
  <w:style w:type="character" w:styleId="CommentReference">
    <w:name w:val="annotation reference"/>
    <w:basedOn w:val="DefaultParagraphFont"/>
    <w:unhideWhenUsed/>
    <w:rsid w:val="009E4AC1"/>
    <w:rPr>
      <w:sz w:val="16"/>
      <w:szCs w:val="16"/>
    </w:rPr>
  </w:style>
  <w:style w:type="character" w:customStyle="1" w:styleId="TANChar">
    <w:name w:val="TAN Char"/>
    <w:link w:val="TAN"/>
    <w:locked/>
    <w:rsid w:val="001455C7"/>
    <w:rPr>
      <w:rFonts w:ascii="Arial" w:hAnsi="Arial"/>
      <w:sz w:val="18"/>
      <w:lang w:val="en-GB"/>
    </w:rPr>
  </w:style>
  <w:style w:type="paragraph" w:styleId="Revision">
    <w:name w:val="Revision"/>
    <w:hidden/>
    <w:uiPriority w:val="99"/>
    <w:semiHidden/>
    <w:rsid w:val="001455C7"/>
    <w:rPr>
      <w:lang w:val="en-GB"/>
    </w:rPr>
  </w:style>
  <w:style w:type="paragraph" w:styleId="CommentSubject">
    <w:name w:val="annotation subject"/>
    <w:basedOn w:val="CommentText"/>
    <w:next w:val="CommentText"/>
    <w:link w:val="CommentSubjectChar"/>
    <w:unhideWhenUsed/>
    <w:rsid w:val="001455C7"/>
    <w:rPr>
      <w:rFonts w:eastAsiaTheme="minorEastAsia"/>
      <w:b/>
      <w:bCs/>
    </w:rPr>
  </w:style>
  <w:style w:type="character" w:customStyle="1" w:styleId="CommentSubjectChar">
    <w:name w:val="Comment Subject Char"/>
    <w:basedOn w:val="CommentTextChar"/>
    <w:link w:val="CommentSubject"/>
    <w:rsid w:val="001455C7"/>
    <w:rPr>
      <w:rFonts w:eastAsia="Times New Roman"/>
      <w:b/>
      <w:bCs/>
      <w:lang w:val="en-GB"/>
    </w:rPr>
  </w:style>
  <w:style w:type="character" w:customStyle="1" w:styleId="Heading1Char">
    <w:name w:val="Heading 1 Char"/>
    <w:aliases w:val="H1 Char,h1 Char,app heading 1 Char,l1 Char,Memo Heading 1 Char,h11 Char,h12 Char,h13 Char,h14 Char,h15 Char,h16 Char,Heading 1_a Char,heading 1 Char,h17 Char,h111 Char,h121 Char,h131 Char,h141 Char,h151 Char,h161 Char,h18 Char,h112 Char"/>
    <w:link w:val="Heading1"/>
    <w:rsid w:val="00FD19B4"/>
    <w:rPr>
      <w:rFonts w:ascii="Arial" w:hAnsi="Arial"/>
      <w:sz w:val="36"/>
      <w:lang w:val="en-GB"/>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rsid w:val="00FD19B4"/>
    <w:pPr>
      <w:spacing w:after="120"/>
      <w:jc w:val="both"/>
    </w:pPr>
    <w:rPr>
      <w:rFonts w:eastAsia="MS Mincho"/>
      <w:szCs w:val="24"/>
      <w:lang w:val="en-US"/>
    </w:rP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basedOn w:val="DefaultParagraphFont"/>
    <w:link w:val="BodyText"/>
    <w:rsid w:val="00FD19B4"/>
    <w:rPr>
      <w:rFonts w:eastAsia="MS Mincho"/>
      <w:szCs w:val="24"/>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
    <w:link w:val="Header"/>
    <w:rsid w:val="00FD19B4"/>
    <w:rPr>
      <w:rFonts w:ascii="Arial" w:hAnsi="Arial"/>
      <w:b/>
      <w:noProof/>
      <w:sz w:val="18"/>
      <w:lang w:val="en-GB" w:eastAsia="ja-JP"/>
    </w:rPr>
  </w:style>
  <w:style w:type="paragraph" w:styleId="List2">
    <w:name w:val="List 2"/>
    <w:basedOn w:val="List"/>
    <w:autoRedefine/>
    <w:rsid w:val="00FD19B4"/>
    <w:pPr>
      <w:numPr>
        <w:numId w:val="6"/>
      </w:numPr>
      <w:tabs>
        <w:tab w:val="clear" w:pos="2041"/>
      </w:tabs>
      <w:spacing w:before="120" w:after="0"/>
      <w:ind w:left="426" w:hanging="426"/>
      <w:contextualSpacing w:val="0"/>
      <w:jc w:val="both"/>
    </w:pPr>
    <w:rPr>
      <w:rFonts w:eastAsia="SimSun"/>
      <w:lang w:val="en-US" w:eastAsia="zh-CN"/>
    </w:rPr>
  </w:style>
  <w:style w:type="character" w:customStyle="1" w:styleId="FooterChar">
    <w:name w:val="Footer Char"/>
    <w:aliases w:val="footer odd Char,footer Char,fo Char,pie de página Char"/>
    <w:link w:val="Footer"/>
    <w:rsid w:val="00FD19B4"/>
    <w:rPr>
      <w:rFonts w:ascii="Arial" w:hAnsi="Arial"/>
      <w:b/>
      <w:i/>
      <w:noProof/>
      <w:sz w:val="18"/>
      <w:lang w:val="en-GB" w:eastAsia="ja-JP"/>
    </w:rPr>
  </w:style>
  <w:style w:type="paragraph" w:styleId="NormalWeb">
    <w:name w:val="Normal (Web)"/>
    <w:basedOn w:val="Normal"/>
    <w:uiPriority w:val="99"/>
    <w:unhideWhenUsed/>
    <w:rsid w:val="00FD19B4"/>
    <w:pPr>
      <w:spacing w:before="100" w:beforeAutospacing="1" w:after="100" w:afterAutospacing="1"/>
    </w:pPr>
    <w:rPr>
      <w:rFonts w:ascii="SimSun" w:eastAsia="SimSun" w:hAnsi="SimSun" w:cs="SimSun"/>
      <w:sz w:val="24"/>
      <w:szCs w:val="24"/>
      <w:lang w:val="en-US" w:eastAsia="zh-CN"/>
    </w:rPr>
  </w:style>
  <w:style w:type="table" w:styleId="TableGrid">
    <w:name w:val="Table Grid"/>
    <w:basedOn w:val="TableNormal"/>
    <w:rsid w:val="00FD19B4"/>
    <w:rPr>
      <w:rFonts w:ascii="Calibri" w:eastAsia="SimSun" w:hAnsi="Calibri"/>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cap,cap Char,Caption Char,Caption Char1 Char,cap Char Char1,Caption Char Char1 Char,cap Char2 Char,cap Char2,Ca,Caption Char C...,cap1,cap2,cap11,Légende-figure,Légende-figure Char,Beschrifubg,Beschriftung Char,label,cap11 Char Char Char"/>
    <w:basedOn w:val="Normal"/>
    <w:next w:val="Normal"/>
    <w:link w:val="CaptionChar1"/>
    <w:unhideWhenUsed/>
    <w:qFormat/>
    <w:rsid w:val="00FD19B4"/>
    <w:pPr>
      <w:spacing w:after="0"/>
    </w:pPr>
    <w:rPr>
      <w:rFonts w:eastAsia="Times New Roman"/>
      <w:b/>
      <w:bCs/>
      <w:sz w:val="21"/>
      <w:szCs w:val="21"/>
      <w:lang w:val="en-US"/>
    </w:rPr>
  </w:style>
  <w:style w:type="character" w:customStyle="1" w:styleId="href">
    <w:name w:val="href"/>
    <w:basedOn w:val="DefaultParagraphFont"/>
    <w:rsid w:val="00FD19B4"/>
  </w:style>
  <w:style w:type="paragraph" w:customStyle="1" w:styleId="Figuretitle">
    <w:name w:val="Figure_title"/>
    <w:basedOn w:val="Normal"/>
    <w:next w:val="Normal"/>
    <w:rsid w:val="00FD19B4"/>
    <w:pPr>
      <w:keepNext/>
      <w:keepLines/>
      <w:tabs>
        <w:tab w:val="left" w:pos="1134"/>
        <w:tab w:val="left" w:pos="1871"/>
        <w:tab w:val="left" w:pos="2268"/>
      </w:tabs>
      <w:overflowPunct w:val="0"/>
      <w:autoSpaceDE w:val="0"/>
      <w:autoSpaceDN w:val="0"/>
      <w:adjustRightInd w:val="0"/>
      <w:spacing w:after="480"/>
      <w:jc w:val="center"/>
      <w:textAlignment w:val="baseline"/>
    </w:pPr>
    <w:rPr>
      <w:rFonts w:ascii="Times New Roman Bold" w:eastAsia="Times New Roman" w:hAnsi="Times New Roman Bold"/>
      <w:b/>
    </w:rPr>
  </w:style>
  <w:style w:type="paragraph" w:customStyle="1" w:styleId="FigureNo">
    <w:name w:val="Figure_No"/>
    <w:basedOn w:val="Normal"/>
    <w:next w:val="Normal"/>
    <w:rsid w:val="00FD19B4"/>
    <w:pPr>
      <w:keepNext/>
      <w:keepLines/>
      <w:tabs>
        <w:tab w:val="left" w:pos="1134"/>
        <w:tab w:val="left" w:pos="1871"/>
        <w:tab w:val="left" w:pos="2268"/>
      </w:tabs>
      <w:overflowPunct w:val="0"/>
      <w:autoSpaceDE w:val="0"/>
      <w:autoSpaceDN w:val="0"/>
      <w:adjustRightInd w:val="0"/>
      <w:spacing w:before="480" w:after="120"/>
      <w:jc w:val="center"/>
      <w:textAlignment w:val="baseline"/>
    </w:pPr>
    <w:rPr>
      <w:rFonts w:eastAsia="Times New Roman"/>
      <w:caps/>
    </w:rPr>
  </w:style>
  <w:style w:type="paragraph" w:customStyle="1" w:styleId="Tabletext">
    <w:name w:val="Table_text"/>
    <w:basedOn w:val="Normal"/>
    <w:rsid w:val="00FD19B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SimSun"/>
      <w:sz w:val="22"/>
    </w:rPr>
  </w:style>
  <w:style w:type="paragraph" w:customStyle="1" w:styleId="Tablelegend">
    <w:name w:val="Table_legend"/>
    <w:basedOn w:val="Normal"/>
    <w:rsid w:val="00FD19B4"/>
    <w:pPr>
      <w:tabs>
        <w:tab w:val="left" w:pos="1134"/>
        <w:tab w:val="left" w:pos="1871"/>
        <w:tab w:val="left" w:pos="2268"/>
      </w:tabs>
      <w:overflowPunct w:val="0"/>
      <w:autoSpaceDE w:val="0"/>
      <w:autoSpaceDN w:val="0"/>
      <w:adjustRightInd w:val="0"/>
      <w:spacing w:before="120" w:after="0"/>
      <w:textAlignment w:val="baseline"/>
    </w:pPr>
    <w:rPr>
      <w:rFonts w:eastAsia="Times New Roman"/>
    </w:rPr>
  </w:style>
  <w:style w:type="paragraph" w:customStyle="1" w:styleId="TableNo">
    <w:name w:val="Table_No"/>
    <w:basedOn w:val="Normal"/>
    <w:next w:val="Normal"/>
    <w:rsid w:val="00FD19B4"/>
    <w:pPr>
      <w:keepNext/>
      <w:tabs>
        <w:tab w:val="left" w:pos="1134"/>
        <w:tab w:val="left" w:pos="1871"/>
        <w:tab w:val="left" w:pos="2268"/>
      </w:tabs>
      <w:overflowPunct w:val="0"/>
      <w:autoSpaceDE w:val="0"/>
      <w:autoSpaceDN w:val="0"/>
      <w:adjustRightInd w:val="0"/>
      <w:spacing w:before="560" w:after="120"/>
      <w:jc w:val="center"/>
      <w:textAlignment w:val="baseline"/>
    </w:pPr>
    <w:rPr>
      <w:rFonts w:eastAsia="Times New Roman"/>
      <w:caps/>
    </w:rPr>
  </w:style>
  <w:style w:type="paragraph" w:customStyle="1" w:styleId="Tabletitle">
    <w:name w:val="Table_title"/>
    <w:basedOn w:val="Normal"/>
    <w:next w:val="Tabletext"/>
    <w:rsid w:val="00FD19B4"/>
    <w:pPr>
      <w:keepNext/>
      <w:keepLines/>
      <w:tabs>
        <w:tab w:val="left" w:pos="1134"/>
        <w:tab w:val="left" w:pos="1871"/>
        <w:tab w:val="left" w:pos="2268"/>
      </w:tabs>
      <w:overflowPunct w:val="0"/>
      <w:autoSpaceDE w:val="0"/>
      <w:autoSpaceDN w:val="0"/>
      <w:adjustRightInd w:val="0"/>
      <w:spacing w:after="120"/>
      <w:jc w:val="center"/>
      <w:textAlignment w:val="baseline"/>
    </w:pPr>
    <w:rPr>
      <w:rFonts w:ascii="Times New Roman Bold" w:eastAsia="Times New Roman" w:hAnsi="Times New Roman Bold"/>
      <w:b/>
    </w:rPr>
  </w:style>
  <w:style w:type="paragraph" w:customStyle="1" w:styleId="Figure">
    <w:name w:val="Figure"/>
    <w:basedOn w:val="Normal"/>
    <w:next w:val="Normal"/>
    <w:rsid w:val="00FD19B4"/>
    <w:pPr>
      <w:keepNext/>
      <w:keepLines/>
      <w:tabs>
        <w:tab w:val="left" w:pos="1134"/>
        <w:tab w:val="left" w:pos="1871"/>
        <w:tab w:val="left" w:pos="2268"/>
      </w:tabs>
      <w:overflowPunct w:val="0"/>
      <w:autoSpaceDE w:val="0"/>
      <w:autoSpaceDN w:val="0"/>
      <w:adjustRightInd w:val="0"/>
      <w:spacing w:before="120" w:after="0"/>
      <w:jc w:val="center"/>
      <w:textAlignment w:val="baseline"/>
    </w:pPr>
    <w:rPr>
      <w:rFonts w:eastAsia="Times New Roman"/>
      <w:sz w:val="24"/>
    </w:rPr>
  </w:style>
  <w:style w:type="paragraph" w:customStyle="1" w:styleId="Rientra1">
    <w:name w:val="Rientra1"/>
    <w:basedOn w:val="Normal"/>
    <w:uiPriority w:val="99"/>
    <w:rsid w:val="00FD19B4"/>
    <w:pPr>
      <w:numPr>
        <w:numId w:val="7"/>
      </w:numPr>
      <w:tabs>
        <w:tab w:val="left" w:pos="0"/>
      </w:tabs>
      <w:suppressAutoHyphens/>
      <w:autoSpaceDN w:val="0"/>
      <w:spacing w:before="60" w:after="60"/>
      <w:jc w:val="both"/>
    </w:pPr>
    <w:rPr>
      <w:rFonts w:eastAsia="SimSun"/>
    </w:rPr>
  </w:style>
  <w:style w:type="paragraph" w:customStyle="1" w:styleId="Tablefin">
    <w:name w:val="Table_fin"/>
    <w:basedOn w:val="Normal"/>
    <w:next w:val="Normal"/>
    <w:rsid w:val="00FD19B4"/>
    <w:pPr>
      <w:suppressAutoHyphens/>
      <w:autoSpaceDN w:val="0"/>
      <w:spacing w:after="0"/>
      <w:jc w:val="both"/>
    </w:pPr>
    <w:rPr>
      <w:rFonts w:eastAsia="Batang"/>
    </w:rPr>
  </w:style>
  <w:style w:type="numbering" w:customStyle="1" w:styleId="LFO19">
    <w:name w:val="LFO19"/>
    <w:basedOn w:val="NoList"/>
    <w:rsid w:val="00FD19B4"/>
    <w:pPr>
      <w:numPr>
        <w:numId w:val="7"/>
      </w:numPr>
    </w:pPr>
  </w:style>
  <w:style w:type="paragraph" w:styleId="BodyTextIndent2">
    <w:name w:val="Body Text Indent 2"/>
    <w:basedOn w:val="Normal"/>
    <w:link w:val="BodyTextIndent2Char"/>
    <w:unhideWhenUsed/>
    <w:rsid w:val="00FD19B4"/>
    <w:pPr>
      <w:spacing w:after="120" w:line="480" w:lineRule="auto"/>
      <w:ind w:left="283"/>
    </w:pPr>
    <w:rPr>
      <w:rFonts w:eastAsia="Times New Roman"/>
      <w:szCs w:val="24"/>
      <w:lang w:val="en-US"/>
    </w:rPr>
  </w:style>
  <w:style w:type="character" w:customStyle="1" w:styleId="BodyTextIndent2Char">
    <w:name w:val="Body Text Indent 2 Char"/>
    <w:basedOn w:val="DefaultParagraphFont"/>
    <w:link w:val="BodyTextIndent2"/>
    <w:rsid w:val="00FD19B4"/>
    <w:rPr>
      <w:rFonts w:eastAsia="Times New Roman"/>
      <w:szCs w:val="24"/>
    </w:rPr>
  </w:style>
  <w:style w:type="character" w:customStyle="1" w:styleId="Heading5Char">
    <w:name w:val="Heading 5 Char"/>
    <w:aliases w:val="h5 Char2,Heading5 Char2"/>
    <w:basedOn w:val="DefaultParagraphFont"/>
    <w:link w:val="Heading5"/>
    <w:rsid w:val="00FD19B4"/>
    <w:rPr>
      <w:rFonts w:ascii="Arial" w:hAnsi="Arial"/>
      <w:sz w:val="22"/>
      <w:lang w:val="en-GB"/>
    </w:rPr>
  </w:style>
  <w:style w:type="character" w:customStyle="1" w:styleId="CaptionChar1">
    <w:name w:val="Caption Char1"/>
    <w:aliases w:val="cap Char1,cap Char Char,Caption Char Char,Caption Char1 Char Char,cap Char Char1 Char,Caption Char Char1 Char Char,cap Char2 Char Char,cap Char2 Char1,Ca Char,Caption Char C... Char,cap1 Char,cap2 Char,cap11 Char,Légende-figure Char1"/>
    <w:link w:val="Caption"/>
    <w:uiPriority w:val="99"/>
    <w:rsid w:val="00FD19B4"/>
    <w:rPr>
      <w:rFonts w:eastAsia="Times New Roman"/>
      <w:b/>
      <w:bCs/>
      <w:sz w:val="21"/>
      <w:szCs w:val="21"/>
    </w:rPr>
  </w:style>
  <w:style w:type="paragraph" w:customStyle="1" w:styleId="enumlev1">
    <w:name w:val="enumlev1"/>
    <w:basedOn w:val="Normal"/>
    <w:rsid w:val="00FD19B4"/>
    <w:pPr>
      <w:tabs>
        <w:tab w:val="left" w:pos="1134"/>
        <w:tab w:val="left" w:pos="1871"/>
        <w:tab w:val="left" w:pos="2608"/>
        <w:tab w:val="left" w:pos="3345"/>
      </w:tabs>
      <w:overflowPunct w:val="0"/>
      <w:autoSpaceDE w:val="0"/>
      <w:autoSpaceDN w:val="0"/>
      <w:adjustRightInd w:val="0"/>
      <w:spacing w:before="80" w:after="0"/>
      <w:ind w:left="1134" w:hanging="1134"/>
      <w:textAlignment w:val="baseline"/>
    </w:pPr>
    <w:rPr>
      <w:rFonts w:eastAsia="Times New Roman"/>
      <w:sz w:val="24"/>
    </w:rPr>
  </w:style>
  <w:style w:type="paragraph" w:customStyle="1" w:styleId="enumlev2">
    <w:name w:val="enumlev2"/>
    <w:basedOn w:val="enumlev1"/>
    <w:rsid w:val="00FD19B4"/>
    <w:pPr>
      <w:ind w:left="1871" w:hanging="737"/>
    </w:pPr>
  </w:style>
  <w:style w:type="paragraph" w:customStyle="1" w:styleId="enumlev3">
    <w:name w:val="enumlev3"/>
    <w:basedOn w:val="enumlev2"/>
    <w:rsid w:val="00FD19B4"/>
    <w:pPr>
      <w:ind w:left="2268" w:hanging="397"/>
    </w:pPr>
  </w:style>
  <w:style w:type="character" w:styleId="FootnoteReference">
    <w:name w:val="footnote reference"/>
    <w:aliases w:val="Appel note de bas de p,Footnote Reference/,Footnote symbol,Style 12,(NECG) Footnote Reference,Style 124,Appel note de bas de p + 11 pt,Italic,Appel note de bas de p1,Appel note de bas de p2,Appel note de bas de p3,Footnote,o,fr,Ref,FR"/>
    <w:basedOn w:val="DefaultParagraphFont"/>
    <w:rsid w:val="00FD19B4"/>
    <w:rPr>
      <w:position w:val="6"/>
      <w:sz w:val="18"/>
    </w:rPr>
  </w:style>
  <w:style w:type="paragraph" w:styleId="FootnoteText">
    <w:name w:val="footnote text"/>
    <w:aliases w:val="footnote text,ALTS FOOTNOTE,Footnote Text Char1,Footnote Text Char Char1,Footnote Text Char4 Char Char,Footnote Text Char1 Char1 Char1 Char,Footnote Text Char Char1 Char1 Char Char,Footnote Text Char1 Char1 Char1 Char Char Char1,DNV-FT,DNV"/>
    <w:basedOn w:val="Normal"/>
    <w:link w:val="FootnoteTextChar"/>
    <w:rsid w:val="00FD19B4"/>
    <w:pPr>
      <w:keepLines/>
      <w:tabs>
        <w:tab w:val="left" w:pos="255"/>
        <w:tab w:val="left" w:pos="1134"/>
        <w:tab w:val="left" w:pos="1871"/>
        <w:tab w:val="left" w:pos="2268"/>
      </w:tabs>
      <w:overflowPunct w:val="0"/>
      <w:autoSpaceDE w:val="0"/>
      <w:autoSpaceDN w:val="0"/>
      <w:adjustRightInd w:val="0"/>
      <w:spacing w:before="120" w:after="0"/>
      <w:textAlignment w:val="baseline"/>
    </w:pPr>
    <w:rPr>
      <w:rFonts w:eastAsia="Times New Roman"/>
      <w:sz w:val="24"/>
    </w:rPr>
  </w:style>
  <w:style w:type="character" w:customStyle="1" w:styleId="FootnoteTextChar">
    <w:name w:val="Footnote Text Char"/>
    <w:aliases w:val="footnote text Char,ALTS FOOTNOTE Char,Footnote Text Char1 Char,Footnote Text Char Char1 Char,Footnote Text Char4 Char Char Char,Footnote Text Char1 Char1 Char1 Char Char,Footnote Text Char Char1 Char1 Char Char Char,DNV-FT Char"/>
    <w:basedOn w:val="DefaultParagraphFont"/>
    <w:link w:val="FootnoteText"/>
    <w:rsid w:val="00FD19B4"/>
    <w:rPr>
      <w:rFonts w:eastAsia="Times New Roman"/>
      <w:sz w:val="24"/>
      <w:lang w:val="en-GB"/>
    </w:rPr>
  </w:style>
  <w:style w:type="table" w:customStyle="1" w:styleId="TableGrid1">
    <w:name w:val="Table Grid1"/>
    <w:basedOn w:val="TableNormal"/>
    <w:next w:val="TableGrid"/>
    <w:rsid w:val="00FD19B4"/>
    <w:pPr>
      <w:spacing w:after="180"/>
    </w:pPr>
    <w:rPr>
      <w:rFonts w:ascii="Tms Rmn" w:eastAsia="SimSun"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FD19B4"/>
    <w:pPr>
      <w:spacing w:after="0"/>
      <w:ind w:left="567" w:hanging="283"/>
    </w:pPr>
    <w:rPr>
      <w:rFonts w:eastAsia="MS Mincho"/>
      <w:lang w:eastAsia="en-GB"/>
    </w:rPr>
  </w:style>
  <w:style w:type="character" w:customStyle="1" w:styleId="Heading6Char">
    <w:name w:val="Heading 6 Char"/>
    <w:basedOn w:val="DefaultParagraphFont"/>
    <w:link w:val="Heading6"/>
    <w:rsid w:val="00FD19B4"/>
    <w:rPr>
      <w:rFonts w:ascii="Arial" w:hAnsi="Arial"/>
      <w:lang w:val="en-GB"/>
    </w:rPr>
  </w:style>
  <w:style w:type="character" w:customStyle="1" w:styleId="Heading7Char">
    <w:name w:val="Heading 7 Char"/>
    <w:basedOn w:val="DefaultParagraphFont"/>
    <w:link w:val="Heading7"/>
    <w:rsid w:val="00FD19B4"/>
    <w:rPr>
      <w:rFonts w:ascii="Arial" w:hAnsi="Arial"/>
      <w:lang w:val="en-GB"/>
    </w:rPr>
  </w:style>
  <w:style w:type="character" w:customStyle="1" w:styleId="Heading8Char">
    <w:name w:val="Heading 8 Char"/>
    <w:basedOn w:val="DefaultParagraphFont"/>
    <w:link w:val="Heading8"/>
    <w:rsid w:val="00FD19B4"/>
    <w:rPr>
      <w:rFonts w:ascii="Arial" w:hAnsi="Arial"/>
      <w:sz w:val="36"/>
      <w:lang w:val="en-GB"/>
    </w:rPr>
  </w:style>
  <w:style w:type="character" w:customStyle="1" w:styleId="Heading9Char">
    <w:name w:val="Heading 9 Char"/>
    <w:basedOn w:val="DefaultParagraphFont"/>
    <w:link w:val="Heading9"/>
    <w:rsid w:val="00FD19B4"/>
    <w:rPr>
      <w:rFonts w:ascii="Arial" w:hAnsi="Arial"/>
      <w:sz w:val="36"/>
      <w:lang w:val="en-GB"/>
    </w:rPr>
  </w:style>
  <w:style w:type="character" w:styleId="Hyperlink">
    <w:name w:val="Hyperlink"/>
    <w:uiPriority w:val="99"/>
    <w:rsid w:val="00FD19B4"/>
    <w:rPr>
      <w:color w:val="0563C1"/>
      <w:u w:val="single"/>
    </w:rPr>
  </w:style>
  <w:style w:type="character" w:customStyle="1" w:styleId="UnresolvedMention">
    <w:name w:val="Unresolved Mention"/>
    <w:uiPriority w:val="99"/>
    <w:semiHidden/>
    <w:unhideWhenUsed/>
    <w:rsid w:val="00FD19B4"/>
    <w:rPr>
      <w:color w:val="808080"/>
      <w:shd w:val="clear" w:color="auto" w:fill="E6E6E6"/>
    </w:rPr>
  </w:style>
  <w:style w:type="character" w:customStyle="1" w:styleId="st">
    <w:name w:val="st"/>
    <w:basedOn w:val="DefaultParagraphFont"/>
    <w:rsid w:val="00FD19B4"/>
  </w:style>
  <w:style w:type="numbering" w:customStyle="1" w:styleId="NoList1">
    <w:name w:val="No List1"/>
    <w:next w:val="NoList"/>
    <w:uiPriority w:val="99"/>
    <w:semiHidden/>
    <w:rsid w:val="00FD19B4"/>
  </w:style>
  <w:style w:type="paragraph" w:styleId="Index2">
    <w:name w:val="index 2"/>
    <w:basedOn w:val="Index1"/>
    <w:rsid w:val="00FD19B4"/>
    <w:pPr>
      <w:ind w:left="284"/>
    </w:pPr>
  </w:style>
  <w:style w:type="paragraph" w:styleId="Index1">
    <w:name w:val="index 1"/>
    <w:basedOn w:val="Normal"/>
    <w:rsid w:val="00FD19B4"/>
    <w:pPr>
      <w:keepLines/>
      <w:spacing w:after="0"/>
    </w:pPr>
    <w:rPr>
      <w:rFonts w:eastAsia="Times New Roman"/>
    </w:rPr>
  </w:style>
  <w:style w:type="paragraph" w:styleId="ListNumber2">
    <w:name w:val="List Number 2"/>
    <w:basedOn w:val="ListNumber"/>
    <w:rsid w:val="00FD19B4"/>
    <w:pPr>
      <w:ind w:left="851"/>
    </w:pPr>
  </w:style>
  <w:style w:type="paragraph" w:styleId="ListBullet2">
    <w:name w:val="List Bullet 2"/>
    <w:basedOn w:val="ListBullet"/>
    <w:link w:val="ListBullet2Char"/>
    <w:rsid w:val="00FD19B4"/>
    <w:pPr>
      <w:ind w:left="851"/>
    </w:pPr>
    <w:rPr>
      <w:lang w:val="x-none"/>
    </w:rPr>
  </w:style>
  <w:style w:type="paragraph" w:styleId="ListBullet3">
    <w:name w:val="List Bullet 3"/>
    <w:basedOn w:val="ListBullet2"/>
    <w:rsid w:val="00FD19B4"/>
    <w:pPr>
      <w:ind w:left="1135"/>
    </w:pPr>
  </w:style>
  <w:style w:type="paragraph" w:styleId="List3">
    <w:name w:val="List 3"/>
    <w:basedOn w:val="List2"/>
    <w:rsid w:val="00FD19B4"/>
    <w:pPr>
      <w:numPr>
        <w:numId w:val="0"/>
      </w:numPr>
      <w:spacing w:before="0" w:after="180"/>
      <w:ind w:left="1135" w:hanging="284"/>
      <w:jc w:val="left"/>
    </w:pPr>
    <w:rPr>
      <w:rFonts w:eastAsia="Times New Roman"/>
      <w:lang w:val="en-GB" w:eastAsia="en-US"/>
    </w:rPr>
  </w:style>
  <w:style w:type="paragraph" w:styleId="List4">
    <w:name w:val="List 4"/>
    <w:basedOn w:val="List3"/>
    <w:rsid w:val="00FD19B4"/>
    <w:pPr>
      <w:ind w:left="1418"/>
    </w:pPr>
  </w:style>
  <w:style w:type="paragraph" w:styleId="List5">
    <w:name w:val="List 5"/>
    <w:basedOn w:val="List4"/>
    <w:rsid w:val="00FD19B4"/>
    <w:pPr>
      <w:ind w:left="1702"/>
    </w:pPr>
  </w:style>
  <w:style w:type="paragraph" w:styleId="ListBullet">
    <w:name w:val="List Bullet"/>
    <w:basedOn w:val="List"/>
    <w:rsid w:val="00FD19B4"/>
    <w:pPr>
      <w:ind w:left="568" w:hanging="284"/>
      <w:contextualSpacing w:val="0"/>
    </w:pPr>
    <w:rPr>
      <w:rFonts w:eastAsia="Times New Roman"/>
    </w:rPr>
  </w:style>
  <w:style w:type="paragraph" w:styleId="ListBullet4">
    <w:name w:val="List Bullet 4"/>
    <w:basedOn w:val="ListBullet3"/>
    <w:rsid w:val="00FD19B4"/>
    <w:pPr>
      <w:ind w:left="1418"/>
    </w:pPr>
  </w:style>
  <w:style w:type="paragraph" w:styleId="ListBullet5">
    <w:name w:val="List Bullet 5"/>
    <w:basedOn w:val="ListBullet4"/>
    <w:rsid w:val="00FD19B4"/>
    <w:pPr>
      <w:ind w:left="1702"/>
    </w:pPr>
  </w:style>
  <w:style w:type="paragraph" w:customStyle="1" w:styleId="CRCoverPage">
    <w:name w:val="CR Cover Page"/>
    <w:link w:val="CRCoverPageChar"/>
    <w:rsid w:val="00FD19B4"/>
    <w:pPr>
      <w:spacing w:after="120"/>
    </w:pPr>
    <w:rPr>
      <w:rFonts w:ascii="Arial" w:eastAsia="Times New Roman" w:hAnsi="Arial"/>
      <w:lang w:val="en-GB"/>
    </w:rPr>
  </w:style>
  <w:style w:type="paragraph" w:customStyle="1" w:styleId="tdoc-header">
    <w:name w:val="tdoc-header"/>
    <w:rsid w:val="00FD19B4"/>
    <w:rPr>
      <w:rFonts w:ascii="Arial" w:eastAsia="Times New Roman" w:hAnsi="Arial"/>
      <w:noProof/>
      <w:sz w:val="24"/>
      <w:lang w:val="en-GB"/>
    </w:rPr>
  </w:style>
  <w:style w:type="character" w:styleId="FollowedHyperlink">
    <w:name w:val="FollowedHyperlink"/>
    <w:rsid w:val="00FD19B4"/>
    <w:rPr>
      <w:color w:val="800080"/>
      <w:u w:val="single"/>
    </w:rPr>
  </w:style>
  <w:style w:type="numbering" w:customStyle="1" w:styleId="NoList11">
    <w:name w:val="No List11"/>
    <w:next w:val="NoList"/>
    <w:uiPriority w:val="99"/>
    <w:semiHidden/>
    <w:unhideWhenUsed/>
    <w:rsid w:val="00FD19B4"/>
  </w:style>
  <w:style w:type="paragraph" w:styleId="IndexHeading">
    <w:name w:val="index heading"/>
    <w:basedOn w:val="Normal"/>
    <w:next w:val="Normal"/>
    <w:rsid w:val="00FD19B4"/>
    <w:pPr>
      <w:pBdr>
        <w:top w:val="single" w:sz="12" w:space="0" w:color="auto"/>
      </w:pBdr>
      <w:overflowPunct w:val="0"/>
      <w:autoSpaceDE w:val="0"/>
      <w:autoSpaceDN w:val="0"/>
      <w:adjustRightInd w:val="0"/>
      <w:spacing w:before="360" w:after="240"/>
      <w:textAlignment w:val="baseline"/>
    </w:pPr>
    <w:rPr>
      <w:rFonts w:eastAsia="Times New Roman"/>
      <w:b/>
      <w:i/>
      <w:sz w:val="26"/>
      <w:lang w:eastAsia="ja-JP"/>
    </w:rPr>
  </w:style>
  <w:style w:type="paragraph" w:customStyle="1" w:styleId="INDENT1">
    <w:name w:val="INDENT1"/>
    <w:basedOn w:val="Normal"/>
    <w:rsid w:val="00FD19B4"/>
    <w:pPr>
      <w:overflowPunct w:val="0"/>
      <w:autoSpaceDE w:val="0"/>
      <w:autoSpaceDN w:val="0"/>
      <w:adjustRightInd w:val="0"/>
      <w:ind w:left="851"/>
      <w:textAlignment w:val="baseline"/>
    </w:pPr>
    <w:rPr>
      <w:rFonts w:eastAsia="Times New Roman"/>
      <w:lang w:eastAsia="ja-JP"/>
    </w:rPr>
  </w:style>
  <w:style w:type="paragraph" w:customStyle="1" w:styleId="INDENT2">
    <w:name w:val="INDENT2"/>
    <w:basedOn w:val="Normal"/>
    <w:rsid w:val="00FD19B4"/>
    <w:pPr>
      <w:overflowPunct w:val="0"/>
      <w:autoSpaceDE w:val="0"/>
      <w:autoSpaceDN w:val="0"/>
      <w:adjustRightInd w:val="0"/>
      <w:ind w:left="1135" w:hanging="284"/>
      <w:textAlignment w:val="baseline"/>
    </w:pPr>
    <w:rPr>
      <w:rFonts w:eastAsia="Times New Roman"/>
      <w:lang w:eastAsia="ja-JP"/>
    </w:rPr>
  </w:style>
  <w:style w:type="paragraph" w:customStyle="1" w:styleId="INDENT3">
    <w:name w:val="INDENT3"/>
    <w:basedOn w:val="Normal"/>
    <w:rsid w:val="00FD19B4"/>
    <w:pPr>
      <w:overflowPunct w:val="0"/>
      <w:autoSpaceDE w:val="0"/>
      <w:autoSpaceDN w:val="0"/>
      <w:adjustRightInd w:val="0"/>
      <w:ind w:left="1701" w:hanging="567"/>
      <w:textAlignment w:val="baseline"/>
    </w:pPr>
    <w:rPr>
      <w:rFonts w:eastAsia="Times New Roman"/>
      <w:lang w:eastAsia="ja-JP"/>
    </w:rPr>
  </w:style>
  <w:style w:type="paragraph" w:customStyle="1" w:styleId="FigureTitle0">
    <w:name w:val="Figure_Title"/>
    <w:basedOn w:val="Normal"/>
    <w:next w:val="Normal"/>
    <w:rsid w:val="00FD19B4"/>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rFonts w:eastAsia="Times New Roman"/>
      <w:b/>
      <w:sz w:val="24"/>
      <w:lang w:eastAsia="ja-JP"/>
    </w:rPr>
  </w:style>
  <w:style w:type="paragraph" w:customStyle="1" w:styleId="RecCCITT">
    <w:name w:val="Rec_CCITT_#"/>
    <w:basedOn w:val="Normal"/>
    <w:rsid w:val="00FD19B4"/>
    <w:pPr>
      <w:keepNext/>
      <w:keepLines/>
      <w:overflowPunct w:val="0"/>
      <w:autoSpaceDE w:val="0"/>
      <w:autoSpaceDN w:val="0"/>
      <w:adjustRightInd w:val="0"/>
      <w:textAlignment w:val="baseline"/>
    </w:pPr>
    <w:rPr>
      <w:rFonts w:eastAsia="Times New Roman"/>
      <w:b/>
      <w:lang w:eastAsia="ja-JP"/>
    </w:rPr>
  </w:style>
  <w:style w:type="paragraph" w:customStyle="1" w:styleId="CouvRecTitle">
    <w:name w:val="Couv Rec Title"/>
    <w:basedOn w:val="Normal"/>
    <w:rsid w:val="00FD19B4"/>
    <w:pPr>
      <w:keepNext/>
      <w:keepLines/>
      <w:overflowPunct w:val="0"/>
      <w:autoSpaceDE w:val="0"/>
      <w:autoSpaceDN w:val="0"/>
      <w:adjustRightInd w:val="0"/>
      <w:spacing w:before="240"/>
      <w:ind w:left="1418"/>
      <w:textAlignment w:val="baseline"/>
    </w:pPr>
    <w:rPr>
      <w:rFonts w:ascii="Arial" w:eastAsia="Times New Roman" w:hAnsi="Arial"/>
      <w:b/>
      <w:sz w:val="36"/>
      <w:lang w:val="en-US" w:eastAsia="ja-JP"/>
    </w:rPr>
  </w:style>
  <w:style w:type="paragraph" w:styleId="PlainText">
    <w:name w:val="Plain Text"/>
    <w:basedOn w:val="Normal"/>
    <w:link w:val="PlainTextChar"/>
    <w:rsid w:val="00FD19B4"/>
    <w:pPr>
      <w:overflowPunct w:val="0"/>
      <w:autoSpaceDE w:val="0"/>
      <w:autoSpaceDN w:val="0"/>
      <w:adjustRightInd w:val="0"/>
      <w:textAlignment w:val="baseline"/>
    </w:pPr>
    <w:rPr>
      <w:rFonts w:ascii="Courier New" w:eastAsia="Times New Roman" w:hAnsi="Courier New"/>
      <w:lang w:val="nb-NO" w:eastAsia="x-none"/>
    </w:rPr>
  </w:style>
  <w:style w:type="character" w:customStyle="1" w:styleId="PlainTextChar">
    <w:name w:val="Plain Text Char"/>
    <w:basedOn w:val="DefaultParagraphFont"/>
    <w:link w:val="PlainText"/>
    <w:rsid w:val="00FD19B4"/>
    <w:rPr>
      <w:rFonts w:ascii="Courier New" w:eastAsia="Times New Roman" w:hAnsi="Courier New"/>
      <w:lang w:val="nb-NO" w:eastAsia="x-none"/>
    </w:rPr>
  </w:style>
  <w:style w:type="table" w:customStyle="1" w:styleId="TableGrid2">
    <w:name w:val="Table Grid2"/>
    <w:basedOn w:val="TableNormal"/>
    <w:next w:val="TableGrid"/>
    <w:rsid w:val="00FD19B4"/>
    <w:pPr>
      <w:overflowPunct w:val="0"/>
      <w:autoSpaceDE w:val="0"/>
      <w:autoSpaceDN w:val="0"/>
      <w:adjustRightInd w:val="0"/>
      <w:spacing w:after="180"/>
      <w:textAlignment w:val="baseline"/>
    </w:pPr>
    <w:rPr>
      <w:rFonts w:eastAsia="MS Mincho"/>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0">
    <w:name w:val="TableText"/>
    <w:basedOn w:val="BodyTextIndent"/>
    <w:rsid w:val="00FD19B4"/>
    <w:pPr>
      <w:keepNext/>
      <w:keepLines/>
      <w:ind w:leftChars="0" w:left="0"/>
      <w:jc w:val="center"/>
    </w:pPr>
    <w:rPr>
      <w:snapToGrid w:val="0"/>
      <w:kern w:val="2"/>
    </w:rPr>
  </w:style>
  <w:style w:type="paragraph" w:styleId="BodyTextIndent">
    <w:name w:val="Body Text Indent"/>
    <w:basedOn w:val="Normal"/>
    <w:link w:val="BodyTextIndentChar"/>
    <w:rsid w:val="00FD19B4"/>
    <w:pPr>
      <w:overflowPunct w:val="0"/>
      <w:autoSpaceDE w:val="0"/>
      <w:autoSpaceDN w:val="0"/>
      <w:adjustRightInd w:val="0"/>
      <w:ind w:leftChars="400" w:left="851"/>
      <w:textAlignment w:val="baseline"/>
    </w:pPr>
    <w:rPr>
      <w:rFonts w:eastAsia="Times New Roman"/>
      <w:lang w:val="x-none" w:eastAsia="x-none"/>
    </w:rPr>
  </w:style>
  <w:style w:type="character" w:customStyle="1" w:styleId="BodyTextIndentChar">
    <w:name w:val="Body Text Indent Char"/>
    <w:basedOn w:val="DefaultParagraphFont"/>
    <w:link w:val="BodyTextIndent"/>
    <w:rsid w:val="00FD19B4"/>
    <w:rPr>
      <w:rFonts w:eastAsia="Times New Roman"/>
      <w:lang w:val="x-none" w:eastAsia="x-none"/>
    </w:rPr>
  </w:style>
  <w:style w:type="character" w:customStyle="1" w:styleId="msoins0">
    <w:name w:val="msoins"/>
    <w:rsid w:val="00FD19B4"/>
  </w:style>
  <w:style w:type="paragraph" w:customStyle="1" w:styleId="B10">
    <w:name w:val="B1+"/>
    <w:basedOn w:val="B1"/>
    <w:rsid w:val="00FD19B4"/>
    <w:pPr>
      <w:overflowPunct w:val="0"/>
      <w:autoSpaceDE w:val="0"/>
      <w:autoSpaceDN w:val="0"/>
      <w:adjustRightInd w:val="0"/>
      <w:ind w:left="360" w:hanging="360"/>
      <w:textAlignment w:val="baseline"/>
    </w:pPr>
    <w:rPr>
      <w:rFonts w:eastAsia="Times New Roman"/>
      <w:lang w:val="x-none" w:eastAsia="x-none"/>
    </w:rPr>
  </w:style>
  <w:style w:type="paragraph" w:customStyle="1" w:styleId="B20">
    <w:name w:val="B2+"/>
    <w:basedOn w:val="B2"/>
    <w:rsid w:val="00FD19B4"/>
    <w:pPr>
      <w:overflowPunct w:val="0"/>
      <w:autoSpaceDE w:val="0"/>
      <w:autoSpaceDN w:val="0"/>
      <w:adjustRightInd w:val="0"/>
      <w:ind w:left="567" w:hanging="283"/>
      <w:textAlignment w:val="baseline"/>
    </w:pPr>
    <w:rPr>
      <w:rFonts w:eastAsia="Times New Roman"/>
      <w:lang w:val="x-none" w:eastAsia="x-none"/>
    </w:rPr>
  </w:style>
  <w:style w:type="paragraph" w:customStyle="1" w:styleId="B30">
    <w:name w:val="B3+"/>
    <w:basedOn w:val="B3"/>
    <w:rsid w:val="00FD19B4"/>
    <w:pPr>
      <w:tabs>
        <w:tab w:val="num" w:pos="720"/>
        <w:tab w:val="left" w:pos="1134"/>
      </w:tabs>
      <w:overflowPunct w:val="0"/>
      <w:autoSpaceDE w:val="0"/>
      <w:autoSpaceDN w:val="0"/>
      <w:adjustRightInd w:val="0"/>
      <w:ind w:left="720" w:hanging="360"/>
      <w:textAlignment w:val="baseline"/>
    </w:pPr>
    <w:rPr>
      <w:rFonts w:eastAsia="Times New Roman"/>
      <w:lang w:val="x-none" w:eastAsia="x-none"/>
    </w:rPr>
  </w:style>
  <w:style w:type="paragraph" w:customStyle="1" w:styleId="BL">
    <w:name w:val="BL"/>
    <w:basedOn w:val="Normal"/>
    <w:rsid w:val="00FD19B4"/>
    <w:pPr>
      <w:tabs>
        <w:tab w:val="num" w:pos="630"/>
        <w:tab w:val="left" w:pos="851"/>
      </w:tabs>
      <w:overflowPunct w:val="0"/>
      <w:autoSpaceDE w:val="0"/>
      <w:autoSpaceDN w:val="0"/>
      <w:adjustRightInd w:val="0"/>
      <w:ind w:left="630" w:hanging="630"/>
      <w:textAlignment w:val="baseline"/>
    </w:pPr>
    <w:rPr>
      <w:rFonts w:eastAsia="Times New Roman"/>
      <w:lang w:eastAsia="ja-JP"/>
    </w:rPr>
  </w:style>
  <w:style w:type="paragraph" w:customStyle="1" w:styleId="BN">
    <w:name w:val="BN"/>
    <w:basedOn w:val="Normal"/>
    <w:rsid w:val="00FD19B4"/>
    <w:pPr>
      <w:overflowPunct w:val="0"/>
      <w:autoSpaceDE w:val="0"/>
      <w:autoSpaceDN w:val="0"/>
      <w:adjustRightInd w:val="0"/>
      <w:ind w:left="567" w:hanging="283"/>
      <w:textAlignment w:val="baseline"/>
    </w:pPr>
    <w:rPr>
      <w:rFonts w:eastAsia="Times New Roman"/>
      <w:lang w:eastAsia="ja-JP"/>
    </w:rPr>
  </w:style>
  <w:style w:type="paragraph" w:customStyle="1" w:styleId="FL">
    <w:name w:val="FL"/>
    <w:basedOn w:val="Normal"/>
    <w:rsid w:val="00FD19B4"/>
    <w:pPr>
      <w:keepNext/>
      <w:keepLines/>
      <w:overflowPunct w:val="0"/>
      <w:autoSpaceDE w:val="0"/>
      <w:autoSpaceDN w:val="0"/>
      <w:adjustRightInd w:val="0"/>
      <w:spacing w:before="60"/>
      <w:jc w:val="center"/>
      <w:textAlignment w:val="baseline"/>
    </w:pPr>
    <w:rPr>
      <w:rFonts w:ascii="Arial" w:eastAsia="Times New Roman" w:hAnsi="Arial"/>
      <w:b/>
      <w:lang w:eastAsia="ja-JP"/>
    </w:rPr>
  </w:style>
  <w:style w:type="paragraph" w:customStyle="1" w:styleId="Norma">
    <w:name w:val="Norma"/>
    <w:basedOn w:val="Heading1"/>
    <w:rsid w:val="00FD19B4"/>
    <w:pPr>
      <w:overflowPunct w:val="0"/>
      <w:autoSpaceDE w:val="0"/>
      <w:autoSpaceDN w:val="0"/>
      <w:adjustRightInd w:val="0"/>
      <w:textAlignment w:val="baseline"/>
    </w:pPr>
    <w:rPr>
      <w:rFonts w:eastAsia="Times New Roman"/>
      <w:lang w:eastAsia="zh-CN"/>
    </w:rPr>
  </w:style>
  <w:style w:type="paragraph" w:customStyle="1" w:styleId="body">
    <w:name w:val="body"/>
    <w:basedOn w:val="Normal"/>
    <w:rsid w:val="00FD19B4"/>
    <w:pPr>
      <w:tabs>
        <w:tab w:val="left" w:pos="2160"/>
      </w:tabs>
      <w:overflowPunct w:val="0"/>
      <w:autoSpaceDE w:val="0"/>
      <w:autoSpaceDN w:val="0"/>
      <w:adjustRightInd w:val="0"/>
      <w:spacing w:before="120" w:after="120" w:line="280" w:lineRule="atLeast"/>
      <w:jc w:val="both"/>
      <w:textAlignment w:val="baseline"/>
    </w:pPr>
    <w:rPr>
      <w:rFonts w:ascii="New York" w:eastAsia="Times New Roman" w:hAnsi="New York"/>
      <w:sz w:val="24"/>
      <w:lang w:val="en-US" w:eastAsia="ja-JP"/>
    </w:rPr>
  </w:style>
  <w:style w:type="paragraph" w:customStyle="1" w:styleId="MTDisplayEquation">
    <w:name w:val="MTDisplayEquation"/>
    <w:basedOn w:val="Normal"/>
    <w:rsid w:val="00FD19B4"/>
    <w:pPr>
      <w:tabs>
        <w:tab w:val="center" w:pos="4820"/>
        <w:tab w:val="right" w:pos="9640"/>
      </w:tabs>
      <w:overflowPunct w:val="0"/>
      <w:autoSpaceDE w:val="0"/>
      <w:autoSpaceDN w:val="0"/>
      <w:adjustRightInd w:val="0"/>
      <w:textAlignment w:val="baseline"/>
    </w:pPr>
    <w:rPr>
      <w:rFonts w:eastAsia="Times New Roman"/>
      <w:lang w:eastAsia="en-GB"/>
    </w:rPr>
  </w:style>
  <w:style w:type="paragraph" w:customStyle="1" w:styleId="CharCharCharCharCharChar">
    <w:name w:val="Char Char Char Char Char Char"/>
    <w:semiHidden/>
    <w:rsid w:val="00FD19B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styleId="BodyText2">
    <w:name w:val="Body Text 2"/>
    <w:basedOn w:val="Normal"/>
    <w:link w:val="BodyText2Char"/>
    <w:rsid w:val="00FD19B4"/>
    <w:pPr>
      <w:overflowPunct w:val="0"/>
      <w:autoSpaceDE w:val="0"/>
      <w:autoSpaceDN w:val="0"/>
      <w:adjustRightInd w:val="0"/>
      <w:textAlignment w:val="baseline"/>
    </w:pPr>
    <w:rPr>
      <w:rFonts w:eastAsia="MS Mincho"/>
      <w:color w:val="FFFF00"/>
      <w:lang w:val="x-none" w:eastAsia="x-none"/>
    </w:rPr>
  </w:style>
  <w:style w:type="character" w:customStyle="1" w:styleId="BodyText2Char">
    <w:name w:val="Body Text 2 Char"/>
    <w:basedOn w:val="DefaultParagraphFont"/>
    <w:link w:val="BodyText2"/>
    <w:rsid w:val="00FD19B4"/>
    <w:rPr>
      <w:rFonts w:eastAsia="MS Mincho"/>
      <w:color w:val="FFFF00"/>
      <w:lang w:val="x-none" w:eastAsia="x-none"/>
    </w:rPr>
  </w:style>
  <w:style w:type="paragraph" w:customStyle="1" w:styleId="00BodyText">
    <w:name w:val="00 BodyText"/>
    <w:basedOn w:val="Normal"/>
    <w:rsid w:val="00FD19B4"/>
    <w:pPr>
      <w:overflowPunct w:val="0"/>
      <w:autoSpaceDE w:val="0"/>
      <w:autoSpaceDN w:val="0"/>
      <w:adjustRightInd w:val="0"/>
      <w:spacing w:after="220"/>
      <w:textAlignment w:val="baseline"/>
    </w:pPr>
    <w:rPr>
      <w:rFonts w:ascii="Arial" w:eastAsia="Times New Roman" w:hAnsi="Arial"/>
      <w:sz w:val="22"/>
      <w:lang w:val="en-US" w:eastAsia="ja-JP"/>
    </w:rPr>
  </w:style>
  <w:style w:type="paragraph" w:customStyle="1" w:styleId="11BodyText">
    <w:name w:val="11 BodyText"/>
    <w:aliases w:val="Block_Text,np,b"/>
    <w:basedOn w:val="Normal"/>
    <w:link w:val="11BodyTextChar"/>
    <w:rsid w:val="00FD19B4"/>
    <w:pPr>
      <w:overflowPunct w:val="0"/>
      <w:autoSpaceDE w:val="0"/>
      <w:autoSpaceDN w:val="0"/>
      <w:adjustRightInd w:val="0"/>
      <w:spacing w:after="220"/>
      <w:ind w:left="1298"/>
      <w:textAlignment w:val="baseline"/>
    </w:pPr>
    <w:rPr>
      <w:rFonts w:ascii="Arial" w:eastAsia="MS Mincho" w:hAnsi="Arial"/>
      <w:sz w:val="22"/>
      <w:lang w:val="x-none"/>
    </w:rPr>
  </w:style>
  <w:style w:type="paragraph" w:customStyle="1" w:styleId="B6">
    <w:name w:val="B6"/>
    <w:basedOn w:val="B5"/>
    <w:link w:val="B6Char"/>
    <w:rsid w:val="00FD19B4"/>
    <w:pPr>
      <w:overflowPunct w:val="0"/>
      <w:autoSpaceDE w:val="0"/>
      <w:autoSpaceDN w:val="0"/>
      <w:adjustRightInd w:val="0"/>
      <w:textAlignment w:val="baseline"/>
    </w:pPr>
    <w:rPr>
      <w:rFonts w:eastAsia="Times New Roman"/>
      <w:lang w:val="x-none" w:eastAsia="x-none"/>
    </w:rPr>
  </w:style>
  <w:style w:type="character" w:customStyle="1" w:styleId="11BodyTextChar">
    <w:name w:val="11 BodyText Char"/>
    <w:aliases w:val="Block_Text Char,np Char,b Char"/>
    <w:link w:val="11BodyText"/>
    <w:rsid w:val="00FD19B4"/>
    <w:rPr>
      <w:rFonts w:ascii="Arial" w:eastAsia="MS Mincho" w:hAnsi="Arial"/>
      <w:sz w:val="22"/>
      <w:lang w:val="x-none"/>
    </w:rPr>
  </w:style>
  <w:style w:type="paragraph" w:customStyle="1" w:styleId="Meetingcaption">
    <w:name w:val="Meeting caption"/>
    <w:basedOn w:val="Normal"/>
    <w:rsid w:val="00FD19B4"/>
    <w:pPr>
      <w:framePr w:w="4120" w:hSpace="141" w:wrap="auto" w:vAnchor="text" w:hAnchor="text" w:y="3"/>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textAlignment w:val="baseline"/>
    </w:pPr>
    <w:rPr>
      <w:rFonts w:eastAsia="Times New Roman"/>
      <w:lang w:val="fr-FR" w:eastAsia="ja-JP"/>
    </w:rPr>
  </w:style>
  <w:style w:type="paragraph" w:customStyle="1" w:styleId="ZchnZchn">
    <w:name w:val="Zchn Zchn"/>
    <w:semiHidden/>
    <w:rsid w:val="00FD19B4"/>
    <w:pPr>
      <w:keepNext/>
      <w:numPr>
        <w:numId w:val="9"/>
      </w:numPr>
      <w:autoSpaceDE w:val="0"/>
      <w:autoSpaceDN w:val="0"/>
      <w:adjustRightInd w:val="0"/>
      <w:spacing w:before="60" w:after="60"/>
      <w:jc w:val="both"/>
    </w:pPr>
    <w:rPr>
      <w:rFonts w:ascii="Arial" w:eastAsia="SimSun" w:hAnsi="Arial" w:cs="Arial"/>
      <w:color w:val="0000FF"/>
      <w:kern w:val="2"/>
      <w:lang w:eastAsia="zh-CN"/>
    </w:rPr>
  </w:style>
  <w:style w:type="paragraph" w:customStyle="1" w:styleId="FT">
    <w:name w:val="FT"/>
    <w:basedOn w:val="Normal"/>
    <w:rsid w:val="00FD19B4"/>
    <w:pPr>
      <w:overflowPunct w:val="0"/>
      <w:autoSpaceDE w:val="0"/>
      <w:autoSpaceDN w:val="0"/>
      <w:adjustRightInd w:val="0"/>
      <w:textAlignment w:val="baseline"/>
    </w:pPr>
    <w:rPr>
      <w:rFonts w:ascii="Arial" w:eastAsia="Times New Roman" w:hAnsi="Arial" w:cs="Arial"/>
      <w:b/>
      <w:lang w:eastAsia="ja-JP"/>
    </w:rPr>
  </w:style>
  <w:style w:type="paragraph" w:customStyle="1" w:styleId="Tadc">
    <w:name w:val="Tadc"/>
    <w:basedOn w:val="Normal"/>
    <w:rsid w:val="00FD19B4"/>
    <w:pPr>
      <w:overflowPunct w:val="0"/>
      <w:autoSpaceDE w:val="0"/>
      <w:autoSpaceDN w:val="0"/>
      <w:adjustRightInd w:val="0"/>
      <w:textAlignment w:val="baseline"/>
    </w:pPr>
    <w:rPr>
      <w:rFonts w:eastAsia="Times New Roman" w:cs="v4.2.0"/>
      <w:lang w:eastAsia="en-GB"/>
    </w:rPr>
  </w:style>
  <w:style w:type="character" w:styleId="Strong">
    <w:name w:val="Strong"/>
    <w:qFormat/>
    <w:rsid w:val="00FD19B4"/>
    <w:rPr>
      <w:b/>
      <w:bCs/>
    </w:rPr>
  </w:style>
  <w:style w:type="character" w:customStyle="1" w:styleId="TALCar">
    <w:name w:val="TAL Car"/>
    <w:rsid w:val="00FD19B4"/>
    <w:rPr>
      <w:rFonts w:ascii="Arial" w:hAnsi="Arial"/>
      <w:sz w:val="18"/>
      <w:lang w:val="en-GB" w:eastAsia="ja-JP" w:bidi="ar-SA"/>
    </w:rPr>
  </w:style>
  <w:style w:type="paragraph" w:customStyle="1" w:styleId="AL">
    <w:name w:val="AL"/>
    <w:basedOn w:val="TAL"/>
    <w:rsid w:val="00FD19B4"/>
    <w:pPr>
      <w:overflowPunct w:val="0"/>
      <w:autoSpaceDE w:val="0"/>
      <w:autoSpaceDN w:val="0"/>
      <w:adjustRightInd w:val="0"/>
      <w:textAlignment w:val="baseline"/>
    </w:pPr>
    <w:rPr>
      <w:rFonts w:eastAsia="Times New Roman"/>
      <w:lang w:val="x-none" w:eastAsia="x-none"/>
    </w:rPr>
  </w:style>
  <w:style w:type="character" w:styleId="PageNumber">
    <w:name w:val="page number"/>
    <w:rsid w:val="00FD19B4"/>
  </w:style>
  <w:style w:type="table" w:customStyle="1" w:styleId="TableGrid11">
    <w:name w:val="Table Grid11"/>
    <w:basedOn w:val="TableNormal"/>
    <w:next w:val="TableGrid"/>
    <w:rsid w:val="00FD19B4"/>
    <w:pPr>
      <w:spacing w:after="180"/>
    </w:pPr>
    <w:rPr>
      <w:rFonts w:eastAsia="Times New Roman"/>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Car">
    <w:name w:val="Car Car"/>
    <w:semiHidden/>
    <w:rsid w:val="00FD19B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CharChar3">
    <w:name w:val="Char Char3"/>
    <w:rsid w:val="00FD19B4"/>
    <w:rPr>
      <w:rFonts w:ascii="Times New Roman" w:eastAsia="MS Mincho" w:hAnsi="Times New Roman"/>
      <w:lang w:val="en-GB" w:eastAsia="en-US"/>
    </w:rPr>
  </w:style>
  <w:style w:type="character" w:customStyle="1" w:styleId="CRCoverPageChar">
    <w:name w:val="CR Cover Page Char"/>
    <w:link w:val="CRCoverPage"/>
    <w:rsid w:val="00FD19B4"/>
    <w:rPr>
      <w:rFonts w:ascii="Arial" w:eastAsia="Times New Roman" w:hAnsi="Arial"/>
      <w:lang w:val="en-GB"/>
    </w:rPr>
  </w:style>
  <w:style w:type="character" w:customStyle="1" w:styleId="H6Char">
    <w:name w:val="H6 Char"/>
    <w:link w:val="H6"/>
    <w:rsid w:val="00FD19B4"/>
    <w:rPr>
      <w:rFonts w:ascii="Arial" w:hAnsi="Arial"/>
      <w:lang w:val="en-GB"/>
    </w:rPr>
  </w:style>
  <w:style w:type="character" w:customStyle="1" w:styleId="PLChar">
    <w:name w:val="PL Char"/>
    <w:link w:val="PL"/>
    <w:rsid w:val="00FD19B4"/>
    <w:rPr>
      <w:rFonts w:ascii="Courier New" w:hAnsi="Courier New"/>
      <w:noProof/>
      <w:sz w:val="16"/>
      <w:lang w:val="en-GB"/>
    </w:rPr>
  </w:style>
  <w:style w:type="character" w:customStyle="1" w:styleId="TACCar">
    <w:name w:val="TAC Car"/>
    <w:rsid w:val="00FD19B4"/>
  </w:style>
  <w:style w:type="character" w:customStyle="1" w:styleId="B3Char">
    <w:name w:val="B3 Char"/>
    <w:link w:val="B3"/>
    <w:rsid w:val="00FD19B4"/>
    <w:rPr>
      <w:lang w:val="en-GB"/>
    </w:rPr>
  </w:style>
  <w:style w:type="paragraph" w:customStyle="1" w:styleId="CarCar5">
    <w:name w:val="Car Car5"/>
    <w:semiHidden/>
    <w:rsid w:val="00FD19B4"/>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character" w:styleId="HTMLTypewriter">
    <w:name w:val="HTML Typewriter"/>
    <w:rsid w:val="00FD19B4"/>
    <w:rPr>
      <w:rFonts w:ascii="Courier New" w:eastAsia="Times New Roman" w:hAnsi="Courier New" w:cs="Courier New"/>
      <w:sz w:val="20"/>
      <w:szCs w:val="20"/>
    </w:rPr>
  </w:style>
  <w:style w:type="character" w:customStyle="1" w:styleId="Heading4Char1">
    <w:name w:val="Heading 4 Char1"/>
    <w:aliases w:val="h4 Char4,Memo Heading 4 Char3,H4 Char4,H41 Char4,h41 Char4,H42 Char4,h42 Char4,H43 Char4,h43 Char4,H411 Char4,h411 Char4,H421 Char4,h421 Char4,H44 Char4,h44 Char4,H412 Char4,h412 Char4,H422 Char4,h422 Char4,H431 Char4,h431 Char4,H46 Char"/>
    <w:rsid w:val="00FD19B4"/>
    <w:rPr>
      <w:rFonts w:ascii="Arial" w:hAnsi="Arial"/>
      <w:sz w:val="24"/>
      <w:lang w:val="en-GB" w:eastAsia="en-GB" w:bidi="ar-SA"/>
    </w:rPr>
  </w:style>
  <w:style w:type="character" w:customStyle="1" w:styleId="TAL0">
    <w:name w:val="TAL (文字)"/>
    <w:rsid w:val="00FD19B4"/>
    <w:rPr>
      <w:rFonts w:ascii="Arial" w:hAnsi="Arial"/>
      <w:sz w:val="18"/>
      <w:lang w:val="en-GB"/>
    </w:rPr>
  </w:style>
  <w:style w:type="character" w:customStyle="1" w:styleId="EXChar">
    <w:name w:val="EX Char"/>
    <w:rsid w:val="00FD19B4"/>
    <w:rPr>
      <w:rFonts w:ascii="Times New Roman" w:hAnsi="Times New Roman"/>
      <w:lang w:val="en-GB"/>
    </w:rPr>
  </w:style>
  <w:style w:type="paragraph" w:customStyle="1" w:styleId="Separation">
    <w:name w:val="Separation"/>
    <w:basedOn w:val="Heading1"/>
    <w:next w:val="Normal"/>
    <w:rsid w:val="00FD19B4"/>
    <w:pPr>
      <w:pBdr>
        <w:top w:val="none" w:sz="0" w:space="0" w:color="auto"/>
      </w:pBdr>
      <w:overflowPunct w:val="0"/>
      <w:autoSpaceDE w:val="0"/>
      <w:autoSpaceDN w:val="0"/>
      <w:adjustRightInd w:val="0"/>
      <w:textAlignment w:val="baseline"/>
    </w:pPr>
    <w:rPr>
      <w:rFonts w:eastAsia="Malgun Gothic"/>
      <w:b/>
      <w:color w:val="0000FF"/>
      <w:lang w:eastAsia="zh-CN"/>
    </w:rPr>
  </w:style>
  <w:style w:type="character" w:customStyle="1" w:styleId="Underrubrik2Char1">
    <w:name w:val="Underrubrik2 Char1"/>
    <w:aliases w:val="H3 Char1,0H Char1,h3 Char1,no break Char1,l3 Char1,3 Char1,list 3 Char1,Head 3 Char1,1.1.1 Char1,3rd level Char1,Major Section Sub Section Char1,PA Minor Section Char1,Head3 Char1,Level 3 Head Char1,31 Char1,32 Char1,Heading 3 Char1"/>
    <w:rsid w:val="00FD19B4"/>
    <w:rPr>
      <w:rFonts w:ascii="Arial" w:hAnsi="Arial"/>
      <w:sz w:val="28"/>
      <w:lang w:eastAsia="en-US"/>
    </w:rPr>
  </w:style>
  <w:style w:type="character" w:customStyle="1" w:styleId="Heading5Char1">
    <w:name w:val="Heading 5 Char1"/>
    <w:aliases w:val="M5 Char1,mh2 Char1,Module heading 2 Char1,heading 8 Char1,Numbered Sub-list Char1,h5 Char1,Heading5 Char1,Head5 Char1,H5 Char1,5 Char,Heading 81 Char,标题 81 Char,Heading 5 Char Char,Heading 811 Char"/>
    <w:rsid w:val="00FD19B4"/>
    <w:rPr>
      <w:rFonts w:ascii="Arial" w:hAnsi="Arial"/>
      <w:sz w:val="22"/>
      <w:lang w:eastAsia="en-US"/>
    </w:rPr>
  </w:style>
  <w:style w:type="character" w:customStyle="1" w:styleId="EditorsNoteCarCar">
    <w:name w:val="Editor's Note Car Car"/>
    <w:link w:val="EditorsNote"/>
    <w:rsid w:val="00FD19B4"/>
    <w:rPr>
      <w:color w:val="FF0000"/>
      <w:lang w:val="en-GB"/>
    </w:rPr>
  </w:style>
  <w:style w:type="character" w:customStyle="1" w:styleId="B4Char">
    <w:name w:val="B4 Char"/>
    <w:link w:val="B4"/>
    <w:rsid w:val="00FD19B4"/>
    <w:rPr>
      <w:lang w:val="en-GB"/>
    </w:rPr>
  </w:style>
  <w:style w:type="character" w:customStyle="1" w:styleId="B5Char">
    <w:name w:val="B5 Char"/>
    <w:link w:val="B5"/>
    <w:rsid w:val="00FD19B4"/>
    <w:rPr>
      <w:lang w:val="en-GB"/>
    </w:rPr>
  </w:style>
  <w:style w:type="character" w:customStyle="1" w:styleId="CharChar19">
    <w:name w:val="Char Char19"/>
    <w:semiHidden/>
    <w:rsid w:val="00FD19B4"/>
    <w:rPr>
      <w:rFonts w:ascii="Times New Roman" w:hAnsi="Times New Roman"/>
      <w:lang w:val="en-GB"/>
    </w:rPr>
  </w:style>
  <w:style w:type="paragraph" w:styleId="BodyText3">
    <w:name w:val="Body Text 3"/>
    <w:basedOn w:val="Normal"/>
    <w:link w:val="BodyText3Char"/>
    <w:rsid w:val="00FD19B4"/>
    <w:pPr>
      <w:keepNext/>
      <w:keepLines/>
      <w:overflowPunct w:val="0"/>
      <w:autoSpaceDE w:val="0"/>
      <w:autoSpaceDN w:val="0"/>
      <w:adjustRightInd w:val="0"/>
      <w:textAlignment w:val="baseline"/>
    </w:pPr>
    <w:rPr>
      <w:rFonts w:ascii="CG Times (WN)" w:eastAsia="Osaka" w:hAnsi="CG Times (WN)"/>
      <w:color w:val="000000"/>
      <w:lang w:val="x-none" w:eastAsia="ko-KR"/>
    </w:rPr>
  </w:style>
  <w:style w:type="character" w:customStyle="1" w:styleId="BodyText3Char">
    <w:name w:val="Body Text 3 Char"/>
    <w:basedOn w:val="DefaultParagraphFont"/>
    <w:link w:val="BodyText3"/>
    <w:rsid w:val="00FD19B4"/>
    <w:rPr>
      <w:rFonts w:ascii="CG Times (WN)" w:eastAsia="Osaka" w:hAnsi="CG Times (WN)"/>
      <w:color w:val="000000"/>
      <w:lang w:val="x-none" w:eastAsia="ko-KR"/>
    </w:rPr>
  </w:style>
  <w:style w:type="character" w:customStyle="1" w:styleId="M5Char">
    <w:name w:val="M5 Char"/>
    <w:aliases w:val="mh2 Char,Module heading 2 Char,heading 8 Char,Numbered Sub-list Char,h5 Char,Heading5 Char,Head5 Char,H5 Char,5 Char Char,Heading 81 Char Char,Numbered Sub-list Char Char,H5 Char Char"/>
    <w:rsid w:val="00FD19B4"/>
    <w:rPr>
      <w:rFonts w:ascii="Arial" w:hAnsi="Arial"/>
      <w:sz w:val="22"/>
      <w:lang w:val="en-GB" w:eastAsia="en-US"/>
    </w:rPr>
  </w:style>
  <w:style w:type="character" w:customStyle="1" w:styleId="CharChar8">
    <w:name w:val="Char Char8"/>
    <w:semiHidden/>
    <w:rsid w:val="00FD19B4"/>
    <w:rPr>
      <w:rFonts w:ascii="Times New Roman" w:hAnsi="Times New Roman"/>
      <w:b/>
      <w:bCs/>
      <w:lang w:val="en-GB" w:eastAsia="en-US"/>
    </w:rPr>
  </w:style>
  <w:style w:type="character" w:customStyle="1" w:styleId="T1Char">
    <w:name w:val="T1 Char"/>
    <w:aliases w:val="Header 6 Char Char"/>
    <w:rsid w:val="00FD19B4"/>
    <w:rPr>
      <w:rFonts w:ascii="Arial" w:hAnsi="Arial"/>
      <w:lang w:val="en-GB" w:eastAsia="en-US"/>
    </w:rPr>
  </w:style>
  <w:style w:type="character" w:customStyle="1" w:styleId="capChar6">
    <w:name w:val="cap Char6"/>
    <w:aliases w:val="cap Char Char6,Caption Char Char5,Caption Char1 Char Char5,cap Char Char1 Char5,Caption Char Char1 Char Char5,cap Char2 Char Char Char5"/>
    <w:rsid w:val="00FD19B4"/>
    <w:rPr>
      <w:b/>
      <w:lang w:val="en-GB" w:eastAsia="en-US" w:bidi="ar-SA"/>
    </w:rPr>
  </w:style>
  <w:style w:type="paragraph" w:customStyle="1" w:styleId="DAText">
    <w:name w:val="DA_Text"/>
    <w:basedOn w:val="Normal"/>
    <w:link w:val="DATextZchn"/>
    <w:rsid w:val="00FD19B4"/>
    <w:pPr>
      <w:spacing w:after="0"/>
      <w:jc w:val="both"/>
    </w:pPr>
    <w:rPr>
      <w:rFonts w:ascii="CG Times (WN)" w:eastAsia="Malgun Gothic" w:hAnsi="CG Times (WN)"/>
      <w:szCs w:val="24"/>
      <w:lang w:val="de-DE" w:eastAsia="de-DE"/>
    </w:rPr>
  </w:style>
  <w:style w:type="character" w:customStyle="1" w:styleId="DATextZchn">
    <w:name w:val="DA_Text Zchn"/>
    <w:link w:val="DAText"/>
    <w:rsid w:val="00FD19B4"/>
    <w:rPr>
      <w:rFonts w:ascii="CG Times (WN)" w:eastAsia="Malgun Gothic" w:hAnsi="CG Times (WN)"/>
      <w:szCs w:val="24"/>
      <w:lang w:val="de-DE" w:eastAsia="de-DE"/>
    </w:rPr>
  </w:style>
  <w:style w:type="paragraph" w:customStyle="1" w:styleId="JK-text-simpledoc">
    <w:name w:val="JK - text - simple doc"/>
    <w:basedOn w:val="BodyText"/>
    <w:autoRedefine/>
    <w:rsid w:val="00FD19B4"/>
    <w:pPr>
      <w:numPr>
        <w:numId w:val="8"/>
      </w:numPr>
      <w:tabs>
        <w:tab w:val="num" w:pos="1097"/>
      </w:tabs>
      <w:overflowPunct w:val="0"/>
      <w:autoSpaceDE w:val="0"/>
      <w:autoSpaceDN w:val="0"/>
      <w:adjustRightInd w:val="0"/>
      <w:spacing w:line="288" w:lineRule="auto"/>
      <w:ind w:left="1097"/>
      <w:jc w:val="left"/>
      <w:textAlignment w:val="baseline"/>
    </w:pPr>
    <w:rPr>
      <w:rFonts w:ascii="Arial" w:eastAsia="Times New Roman" w:hAnsi="Arial" w:cs="Arial"/>
      <w:szCs w:val="20"/>
    </w:rPr>
  </w:style>
  <w:style w:type="paragraph" w:customStyle="1" w:styleId="Heading">
    <w:name w:val="Heading"/>
    <w:next w:val="BodyText"/>
    <w:link w:val="HeadingChar"/>
    <w:rsid w:val="00FD19B4"/>
    <w:pPr>
      <w:spacing w:before="360"/>
      <w:ind w:left="2552"/>
    </w:pPr>
    <w:rPr>
      <w:rFonts w:ascii="Arial" w:eastAsia="SimSun" w:hAnsi="Arial"/>
      <w:b/>
      <w:sz w:val="22"/>
      <w:lang w:val="en-GB" w:eastAsia="zh-CN"/>
    </w:rPr>
  </w:style>
  <w:style w:type="character" w:customStyle="1" w:styleId="HeadingChar">
    <w:name w:val="Heading Char"/>
    <w:link w:val="Heading"/>
    <w:rsid w:val="00FD19B4"/>
    <w:rPr>
      <w:rFonts w:ascii="Arial" w:eastAsia="SimSun" w:hAnsi="Arial"/>
      <w:b/>
      <w:sz w:val="22"/>
      <w:lang w:val="en-GB" w:eastAsia="zh-CN"/>
    </w:rPr>
  </w:style>
  <w:style w:type="paragraph" w:customStyle="1" w:styleId="NormalLatinItalique">
    <w:name w:val="Normal + (Latin) Italique"/>
    <w:basedOn w:val="Normal"/>
    <w:link w:val="NormalLatinItaliqueCar"/>
    <w:rsid w:val="00FD19B4"/>
    <w:rPr>
      <w:rFonts w:ascii="CG Times (WN)" w:eastAsia="Times New Roman" w:hAnsi="CG Times (WN)"/>
      <w:lang w:val="x-none" w:eastAsia="x-none"/>
    </w:rPr>
  </w:style>
  <w:style w:type="character" w:customStyle="1" w:styleId="NormalLatinItaliqueCar">
    <w:name w:val="Normal + (Latin) Italique Car"/>
    <w:link w:val="NormalLatinItalique"/>
    <w:rsid w:val="00FD19B4"/>
    <w:rPr>
      <w:rFonts w:ascii="CG Times (WN)" w:eastAsia="Times New Roman" w:hAnsi="CG Times (WN)"/>
      <w:lang w:val="x-none" w:eastAsia="x-none"/>
    </w:rPr>
  </w:style>
  <w:style w:type="paragraph" w:customStyle="1" w:styleId="B1LatinItalique">
    <w:name w:val="B1 + (Latin) Italique"/>
    <w:basedOn w:val="B1"/>
    <w:link w:val="B1LatinItaliqueCar"/>
    <w:rsid w:val="00FD19B4"/>
    <w:pPr>
      <w:overflowPunct w:val="0"/>
      <w:autoSpaceDE w:val="0"/>
      <w:autoSpaceDN w:val="0"/>
      <w:adjustRightInd w:val="0"/>
      <w:textAlignment w:val="baseline"/>
    </w:pPr>
    <w:rPr>
      <w:rFonts w:ascii="CG Times (WN)" w:eastAsia="Times New Roman" w:hAnsi="CG Times (WN)"/>
      <w:i/>
      <w:iCs/>
      <w:lang w:val="x-none" w:eastAsia="x-none"/>
    </w:rPr>
  </w:style>
  <w:style w:type="character" w:customStyle="1" w:styleId="B1LatinItaliqueCar">
    <w:name w:val="B1 + (Latin) Italique Car"/>
    <w:link w:val="B1LatinItalique"/>
    <w:rsid w:val="00FD19B4"/>
    <w:rPr>
      <w:rFonts w:ascii="CG Times (WN)" w:eastAsia="Times New Roman" w:hAnsi="CG Times (WN)"/>
      <w:i/>
      <w:iCs/>
      <w:lang w:val="x-none" w:eastAsia="x-none"/>
    </w:rPr>
  </w:style>
  <w:style w:type="character" w:customStyle="1" w:styleId="B6Char">
    <w:name w:val="B6 Char"/>
    <w:link w:val="B6"/>
    <w:rsid w:val="00FD19B4"/>
    <w:rPr>
      <w:rFonts w:eastAsia="Times New Roman"/>
      <w:lang w:val="x-none" w:eastAsia="x-none"/>
    </w:rPr>
  </w:style>
  <w:style w:type="paragraph" w:customStyle="1" w:styleId="Char">
    <w:name w:val="Char"/>
    <w:semiHidden/>
    <w:rsid w:val="00FD19B4"/>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character" w:customStyle="1" w:styleId="CharChar13">
    <w:name w:val="Char Char13"/>
    <w:semiHidden/>
    <w:rsid w:val="00FD19B4"/>
    <w:rPr>
      <w:rFonts w:eastAsia="SimSun"/>
      <w:lang w:val="en-GB" w:eastAsia="en-US" w:bidi="ar-SA"/>
    </w:rPr>
  </w:style>
  <w:style w:type="character" w:customStyle="1" w:styleId="CharChar7">
    <w:name w:val="Char Char7"/>
    <w:rsid w:val="00FD19B4"/>
    <w:rPr>
      <w:rFonts w:ascii="Arial" w:eastAsia="SimSun" w:hAnsi="Arial"/>
      <w:sz w:val="36"/>
      <w:lang w:val="en-GB" w:eastAsia="en-US" w:bidi="ar-SA"/>
    </w:rPr>
  </w:style>
  <w:style w:type="character" w:customStyle="1" w:styleId="CharChar6">
    <w:name w:val="Char Char6"/>
    <w:rsid w:val="00FD19B4"/>
    <w:rPr>
      <w:rFonts w:ascii="Arial" w:eastAsia="SimSun" w:hAnsi="Arial"/>
      <w:sz w:val="32"/>
      <w:lang w:val="en-GB" w:eastAsia="en-US" w:bidi="ar-SA"/>
    </w:rPr>
  </w:style>
  <w:style w:type="character" w:customStyle="1" w:styleId="CharChar5">
    <w:name w:val="Char Char5"/>
    <w:rsid w:val="00FD19B4"/>
    <w:rPr>
      <w:rFonts w:ascii="Arial" w:eastAsia="SimSun" w:hAnsi="Arial"/>
      <w:sz w:val="28"/>
      <w:lang w:val="en-GB" w:eastAsia="en-US" w:bidi="ar-SA"/>
    </w:rPr>
  </w:style>
  <w:style w:type="character" w:customStyle="1" w:styleId="CharChar16">
    <w:name w:val="Char Char16"/>
    <w:rsid w:val="00FD19B4"/>
    <w:rPr>
      <w:rFonts w:ascii="Arial" w:eastAsia="SimSun" w:hAnsi="Arial"/>
      <w:lang w:val="en-GB" w:eastAsia="en-US" w:bidi="ar-SA"/>
    </w:rPr>
  </w:style>
  <w:style w:type="character" w:customStyle="1" w:styleId="CharChar14">
    <w:name w:val="Char Char14"/>
    <w:rsid w:val="00FD19B4"/>
    <w:rPr>
      <w:rFonts w:ascii="Arial" w:eastAsia="SimSun" w:hAnsi="Arial"/>
      <w:sz w:val="36"/>
      <w:lang w:val="en-GB" w:eastAsia="en-US" w:bidi="ar-SA"/>
    </w:rPr>
  </w:style>
  <w:style w:type="character" w:customStyle="1" w:styleId="CharChar11">
    <w:name w:val="Char Char11"/>
    <w:semiHidden/>
    <w:rsid w:val="00FD19B4"/>
    <w:rPr>
      <w:rFonts w:ascii="Tahoma" w:eastAsia="SimSun" w:hAnsi="Tahoma" w:cs="Tahoma"/>
      <w:lang w:val="en-GB" w:eastAsia="en-US" w:bidi="ar-SA"/>
    </w:rPr>
  </w:style>
  <w:style w:type="paragraph" w:styleId="NormalIndent">
    <w:name w:val="Normal Indent"/>
    <w:basedOn w:val="Normal"/>
    <w:rsid w:val="00FD19B4"/>
    <w:pPr>
      <w:spacing w:after="0"/>
      <w:ind w:left="851"/>
    </w:pPr>
    <w:rPr>
      <w:rFonts w:eastAsia="MS Mincho"/>
      <w:lang w:val="it-IT" w:eastAsia="ja-JP"/>
    </w:rPr>
  </w:style>
  <w:style w:type="paragraph" w:customStyle="1" w:styleId="Note">
    <w:name w:val="Note"/>
    <w:basedOn w:val="B1"/>
    <w:rsid w:val="00FD19B4"/>
    <w:pPr>
      <w:overflowPunct w:val="0"/>
      <w:autoSpaceDE w:val="0"/>
      <w:autoSpaceDN w:val="0"/>
      <w:adjustRightInd w:val="0"/>
      <w:textAlignment w:val="baseline"/>
    </w:pPr>
    <w:rPr>
      <w:rFonts w:eastAsia="MS Mincho"/>
      <w:lang w:val="x-none" w:eastAsia="ja-JP"/>
    </w:rPr>
  </w:style>
  <w:style w:type="paragraph" w:customStyle="1" w:styleId="tabletext1">
    <w:name w:val="table text"/>
    <w:basedOn w:val="Normal"/>
    <w:next w:val="Normal"/>
    <w:rsid w:val="00FD19B4"/>
    <w:pPr>
      <w:overflowPunct w:val="0"/>
      <w:autoSpaceDE w:val="0"/>
      <w:autoSpaceDN w:val="0"/>
      <w:adjustRightInd w:val="0"/>
      <w:textAlignment w:val="baseline"/>
    </w:pPr>
    <w:rPr>
      <w:rFonts w:eastAsia="MS Mincho"/>
      <w:i/>
      <w:lang w:eastAsia="ja-JP"/>
    </w:rPr>
  </w:style>
  <w:style w:type="paragraph" w:styleId="ListNumber5">
    <w:name w:val="List Number 5"/>
    <w:basedOn w:val="Normal"/>
    <w:rsid w:val="00FD19B4"/>
    <w:pPr>
      <w:tabs>
        <w:tab w:val="num" w:pos="851"/>
        <w:tab w:val="num" w:pos="1800"/>
      </w:tabs>
      <w:overflowPunct w:val="0"/>
      <w:autoSpaceDE w:val="0"/>
      <w:autoSpaceDN w:val="0"/>
      <w:adjustRightInd w:val="0"/>
      <w:ind w:left="1800" w:hanging="851"/>
      <w:textAlignment w:val="baseline"/>
    </w:pPr>
    <w:rPr>
      <w:rFonts w:eastAsia="MS Mincho"/>
      <w:lang w:eastAsia="ja-JP"/>
    </w:rPr>
  </w:style>
  <w:style w:type="paragraph" w:styleId="ListNumber3">
    <w:name w:val="List Number 3"/>
    <w:basedOn w:val="Normal"/>
    <w:rsid w:val="00FD19B4"/>
    <w:pPr>
      <w:tabs>
        <w:tab w:val="num" w:pos="926"/>
      </w:tabs>
      <w:overflowPunct w:val="0"/>
      <w:autoSpaceDE w:val="0"/>
      <w:autoSpaceDN w:val="0"/>
      <w:adjustRightInd w:val="0"/>
      <w:ind w:left="926" w:hanging="283"/>
      <w:textAlignment w:val="baseline"/>
    </w:pPr>
    <w:rPr>
      <w:rFonts w:eastAsia="MS Mincho"/>
      <w:lang w:eastAsia="ja-JP"/>
    </w:rPr>
  </w:style>
  <w:style w:type="paragraph" w:styleId="ListNumber4">
    <w:name w:val="List Number 4"/>
    <w:basedOn w:val="Normal"/>
    <w:rsid w:val="00FD19B4"/>
    <w:pPr>
      <w:tabs>
        <w:tab w:val="num" w:pos="1209"/>
      </w:tabs>
      <w:overflowPunct w:val="0"/>
      <w:autoSpaceDE w:val="0"/>
      <w:autoSpaceDN w:val="0"/>
      <w:adjustRightInd w:val="0"/>
      <w:ind w:left="1209" w:hanging="283"/>
      <w:textAlignment w:val="baseline"/>
    </w:pPr>
    <w:rPr>
      <w:rFonts w:eastAsia="MS Mincho"/>
      <w:lang w:eastAsia="ja-JP"/>
    </w:rPr>
  </w:style>
  <w:style w:type="table" w:customStyle="1" w:styleId="TableStyle1">
    <w:name w:val="Table Style1"/>
    <w:basedOn w:val="TableNormal"/>
    <w:rsid w:val="00FD19B4"/>
    <w:rPr>
      <w:rFonts w:eastAsia="MS Mincho"/>
      <w:lang w:val="en-GB" w:eastAsia="zh-CN"/>
    </w:rPr>
    <w:tblPr/>
  </w:style>
  <w:style w:type="paragraph" w:customStyle="1" w:styleId="Normal1">
    <w:name w:val="Normal 1"/>
    <w:semiHidden/>
    <w:rsid w:val="00FD19B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Bullet">
    <w:name w:val="Bullet"/>
    <w:basedOn w:val="Normal"/>
    <w:rsid w:val="00FD19B4"/>
    <w:pPr>
      <w:tabs>
        <w:tab w:val="num" w:pos="926"/>
      </w:tabs>
      <w:ind w:left="926" w:hanging="360"/>
    </w:pPr>
    <w:rPr>
      <w:rFonts w:eastAsia="MS Mincho"/>
      <w:lang w:eastAsia="ja-JP"/>
    </w:rPr>
  </w:style>
  <w:style w:type="paragraph" w:customStyle="1" w:styleId="TOC91">
    <w:name w:val="TOC 91"/>
    <w:basedOn w:val="TOC8"/>
    <w:rsid w:val="00FD19B4"/>
    <w:pPr>
      <w:overflowPunct w:val="0"/>
      <w:autoSpaceDE w:val="0"/>
      <w:autoSpaceDN w:val="0"/>
      <w:adjustRightInd w:val="0"/>
      <w:ind w:left="1418" w:hanging="1418"/>
      <w:textAlignment w:val="baseline"/>
    </w:pPr>
    <w:rPr>
      <w:rFonts w:eastAsia="MS Mincho"/>
      <w:lang w:eastAsia="ja-JP"/>
    </w:rPr>
  </w:style>
  <w:style w:type="paragraph" w:customStyle="1" w:styleId="Caption1">
    <w:name w:val="Caption1"/>
    <w:basedOn w:val="Normal"/>
    <w:next w:val="Normal"/>
    <w:rsid w:val="00FD19B4"/>
    <w:pPr>
      <w:overflowPunct w:val="0"/>
      <w:autoSpaceDE w:val="0"/>
      <w:autoSpaceDN w:val="0"/>
      <w:adjustRightInd w:val="0"/>
      <w:spacing w:before="120" w:after="120"/>
      <w:textAlignment w:val="baseline"/>
    </w:pPr>
    <w:rPr>
      <w:rFonts w:eastAsia="MS Mincho"/>
      <w:b/>
      <w:lang w:eastAsia="ja-JP"/>
    </w:rPr>
  </w:style>
  <w:style w:type="paragraph" w:customStyle="1" w:styleId="HE">
    <w:name w:val="HE"/>
    <w:basedOn w:val="Normal"/>
    <w:rsid w:val="00FD19B4"/>
    <w:pPr>
      <w:overflowPunct w:val="0"/>
      <w:autoSpaceDE w:val="0"/>
      <w:autoSpaceDN w:val="0"/>
      <w:adjustRightInd w:val="0"/>
      <w:spacing w:after="0"/>
      <w:textAlignment w:val="baseline"/>
    </w:pPr>
    <w:rPr>
      <w:rFonts w:eastAsia="MS Mincho"/>
      <w:b/>
      <w:lang w:eastAsia="ja-JP"/>
    </w:rPr>
  </w:style>
  <w:style w:type="paragraph" w:customStyle="1" w:styleId="HO">
    <w:name w:val="HO"/>
    <w:basedOn w:val="Normal"/>
    <w:rsid w:val="00FD19B4"/>
    <w:pPr>
      <w:overflowPunct w:val="0"/>
      <w:autoSpaceDE w:val="0"/>
      <w:autoSpaceDN w:val="0"/>
      <w:adjustRightInd w:val="0"/>
      <w:spacing w:after="0"/>
      <w:jc w:val="right"/>
      <w:textAlignment w:val="baseline"/>
    </w:pPr>
    <w:rPr>
      <w:rFonts w:eastAsia="MS Mincho"/>
      <w:b/>
      <w:lang w:eastAsia="ja-JP"/>
    </w:rPr>
  </w:style>
  <w:style w:type="paragraph" w:customStyle="1" w:styleId="WP">
    <w:name w:val="WP"/>
    <w:basedOn w:val="Normal"/>
    <w:rsid w:val="00FD19B4"/>
    <w:pPr>
      <w:overflowPunct w:val="0"/>
      <w:autoSpaceDE w:val="0"/>
      <w:autoSpaceDN w:val="0"/>
      <w:adjustRightInd w:val="0"/>
      <w:spacing w:after="0"/>
      <w:jc w:val="both"/>
      <w:textAlignment w:val="baseline"/>
    </w:pPr>
    <w:rPr>
      <w:rFonts w:eastAsia="MS Mincho"/>
      <w:lang w:eastAsia="ja-JP"/>
    </w:rPr>
  </w:style>
  <w:style w:type="paragraph" w:customStyle="1" w:styleId="ZK">
    <w:name w:val="ZK"/>
    <w:rsid w:val="00FD19B4"/>
    <w:pPr>
      <w:spacing w:after="240" w:line="240" w:lineRule="atLeast"/>
      <w:ind w:left="1191" w:right="113" w:hanging="1191"/>
    </w:pPr>
    <w:rPr>
      <w:rFonts w:eastAsia="MS Mincho"/>
      <w:lang w:val="en-GB"/>
    </w:rPr>
  </w:style>
  <w:style w:type="paragraph" w:customStyle="1" w:styleId="ZC">
    <w:name w:val="ZC"/>
    <w:rsid w:val="00FD19B4"/>
    <w:pPr>
      <w:spacing w:line="360" w:lineRule="atLeast"/>
      <w:jc w:val="center"/>
    </w:pPr>
    <w:rPr>
      <w:rFonts w:eastAsia="MS Mincho"/>
      <w:lang w:val="en-GB"/>
    </w:rPr>
  </w:style>
  <w:style w:type="paragraph" w:customStyle="1" w:styleId="FooterCentred">
    <w:name w:val="FooterCentred"/>
    <w:basedOn w:val="Footer"/>
    <w:rsid w:val="00FD19B4"/>
    <w:pPr>
      <w:tabs>
        <w:tab w:val="center" w:pos="4678"/>
        <w:tab w:val="right" w:pos="9356"/>
      </w:tabs>
      <w:jc w:val="both"/>
    </w:pPr>
    <w:rPr>
      <w:rFonts w:ascii="Times New Roman" w:eastAsia="MS Mincho" w:hAnsi="Times New Roman"/>
      <w:b w:val="0"/>
      <w:i w:val="0"/>
      <w:noProof w:val="0"/>
      <w:sz w:val="20"/>
    </w:rPr>
  </w:style>
  <w:style w:type="paragraph" w:customStyle="1" w:styleId="CRfront">
    <w:name w:val="CR_front"/>
    <w:basedOn w:val="Normal"/>
    <w:rsid w:val="00FD19B4"/>
    <w:pPr>
      <w:overflowPunct w:val="0"/>
      <w:autoSpaceDE w:val="0"/>
      <w:autoSpaceDN w:val="0"/>
      <w:adjustRightInd w:val="0"/>
      <w:textAlignment w:val="baseline"/>
    </w:pPr>
    <w:rPr>
      <w:rFonts w:eastAsia="MS Mincho"/>
      <w:lang w:eastAsia="ja-JP"/>
    </w:rPr>
  </w:style>
  <w:style w:type="paragraph" w:customStyle="1" w:styleId="NumberedList">
    <w:name w:val="Numbered List"/>
    <w:basedOn w:val="Para1"/>
    <w:rsid w:val="00FD19B4"/>
    <w:pPr>
      <w:tabs>
        <w:tab w:val="left" w:pos="360"/>
      </w:tabs>
      <w:ind w:left="360" w:hanging="360"/>
    </w:pPr>
  </w:style>
  <w:style w:type="paragraph" w:customStyle="1" w:styleId="Para1">
    <w:name w:val="Para1"/>
    <w:basedOn w:val="Normal"/>
    <w:rsid w:val="00FD19B4"/>
    <w:pPr>
      <w:overflowPunct w:val="0"/>
      <w:autoSpaceDE w:val="0"/>
      <w:autoSpaceDN w:val="0"/>
      <w:adjustRightInd w:val="0"/>
      <w:spacing w:before="120" w:after="120"/>
      <w:textAlignment w:val="baseline"/>
    </w:pPr>
    <w:rPr>
      <w:rFonts w:eastAsia="MS Mincho"/>
      <w:lang w:val="en-US" w:eastAsia="ja-JP"/>
    </w:rPr>
  </w:style>
  <w:style w:type="paragraph" w:customStyle="1" w:styleId="Teststep">
    <w:name w:val="Test step"/>
    <w:basedOn w:val="Normal"/>
    <w:rsid w:val="00FD19B4"/>
    <w:pPr>
      <w:tabs>
        <w:tab w:val="left" w:pos="720"/>
      </w:tabs>
      <w:overflowPunct w:val="0"/>
      <w:autoSpaceDE w:val="0"/>
      <w:autoSpaceDN w:val="0"/>
      <w:adjustRightInd w:val="0"/>
      <w:spacing w:after="0"/>
      <w:ind w:left="720" w:hanging="720"/>
      <w:textAlignment w:val="baseline"/>
    </w:pPr>
    <w:rPr>
      <w:rFonts w:eastAsia="MS Mincho"/>
      <w:lang w:eastAsia="ja-JP"/>
    </w:rPr>
  </w:style>
  <w:style w:type="paragraph" w:customStyle="1" w:styleId="TableTitle0">
    <w:name w:val="TableTitle"/>
    <w:basedOn w:val="BodyText2"/>
    <w:next w:val="BodyText2"/>
    <w:rsid w:val="00FD19B4"/>
    <w:pPr>
      <w:keepNext/>
      <w:keepLines/>
      <w:spacing w:after="60"/>
      <w:ind w:left="210"/>
      <w:jc w:val="center"/>
    </w:pPr>
    <w:rPr>
      <w:rFonts w:ascii="CG Times (WN)" w:hAnsi="CG Times (WN)"/>
      <w:b/>
      <w:color w:val="auto"/>
      <w:lang w:eastAsia="ja-JP"/>
    </w:rPr>
  </w:style>
  <w:style w:type="paragraph" w:customStyle="1" w:styleId="TableofFigures1">
    <w:name w:val="Table of Figures1"/>
    <w:basedOn w:val="Normal"/>
    <w:next w:val="Normal"/>
    <w:rsid w:val="00FD19B4"/>
    <w:pPr>
      <w:overflowPunct w:val="0"/>
      <w:autoSpaceDE w:val="0"/>
      <w:autoSpaceDN w:val="0"/>
      <w:adjustRightInd w:val="0"/>
      <w:ind w:left="400" w:hanging="400"/>
      <w:jc w:val="center"/>
      <w:textAlignment w:val="baseline"/>
    </w:pPr>
    <w:rPr>
      <w:rFonts w:eastAsia="MS Mincho"/>
      <w:b/>
      <w:lang w:eastAsia="ja-JP"/>
    </w:rPr>
  </w:style>
  <w:style w:type="paragraph" w:customStyle="1" w:styleId="table">
    <w:name w:val="table"/>
    <w:basedOn w:val="Normal"/>
    <w:next w:val="Normal"/>
    <w:rsid w:val="00FD19B4"/>
    <w:pPr>
      <w:overflowPunct w:val="0"/>
      <w:autoSpaceDE w:val="0"/>
      <w:autoSpaceDN w:val="0"/>
      <w:adjustRightInd w:val="0"/>
      <w:spacing w:after="0"/>
      <w:jc w:val="center"/>
      <w:textAlignment w:val="baseline"/>
    </w:pPr>
    <w:rPr>
      <w:rFonts w:eastAsia="MS Mincho"/>
      <w:lang w:val="en-US" w:eastAsia="ja-JP"/>
    </w:rPr>
  </w:style>
  <w:style w:type="paragraph" w:customStyle="1" w:styleId="t2">
    <w:name w:val="t2"/>
    <w:basedOn w:val="Normal"/>
    <w:rsid w:val="00FD19B4"/>
    <w:pPr>
      <w:overflowPunct w:val="0"/>
      <w:autoSpaceDE w:val="0"/>
      <w:autoSpaceDN w:val="0"/>
      <w:adjustRightInd w:val="0"/>
      <w:spacing w:after="0"/>
      <w:textAlignment w:val="baseline"/>
    </w:pPr>
    <w:rPr>
      <w:rFonts w:eastAsia="MS Mincho"/>
      <w:lang w:eastAsia="ja-JP"/>
    </w:rPr>
  </w:style>
  <w:style w:type="paragraph" w:customStyle="1" w:styleId="Copyright">
    <w:name w:val="Copyright"/>
    <w:basedOn w:val="Normal"/>
    <w:rsid w:val="00FD19B4"/>
    <w:pPr>
      <w:overflowPunct w:val="0"/>
      <w:autoSpaceDE w:val="0"/>
      <w:autoSpaceDN w:val="0"/>
      <w:adjustRightInd w:val="0"/>
      <w:spacing w:after="0"/>
      <w:jc w:val="center"/>
      <w:textAlignment w:val="baseline"/>
    </w:pPr>
    <w:rPr>
      <w:rFonts w:ascii="Arial" w:eastAsia="MS Mincho" w:hAnsi="Arial"/>
      <w:b/>
      <w:sz w:val="16"/>
      <w:lang w:eastAsia="ja-JP"/>
    </w:rPr>
  </w:style>
  <w:style w:type="paragraph" w:customStyle="1" w:styleId="Tdoctable">
    <w:name w:val="Tdoc_table"/>
    <w:rsid w:val="00FD19B4"/>
    <w:pPr>
      <w:ind w:left="244" w:hanging="244"/>
    </w:pPr>
    <w:rPr>
      <w:rFonts w:ascii="Arial" w:eastAsia="MS Mincho" w:hAnsi="Arial"/>
      <w:noProof/>
      <w:color w:val="000000"/>
      <w:lang w:val="en-GB"/>
    </w:rPr>
  </w:style>
  <w:style w:type="paragraph" w:customStyle="1" w:styleId="Heading3Underrubrik2H3">
    <w:name w:val="Heading 3.Underrubrik2.H3"/>
    <w:basedOn w:val="Heading2Head2A2"/>
    <w:next w:val="Normal"/>
    <w:rsid w:val="00FD19B4"/>
    <w:pPr>
      <w:spacing w:before="120"/>
      <w:outlineLvl w:val="2"/>
    </w:pPr>
    <w:rPr>
      <w:sz w:val="28"/>
    </w:rPr>
  </w:style>
  <w:style w:type="paragraph" w:customStyle="1" w:styleId="Heading2Head2A2">
    <w:name w:val="Heading 2.Head2A.2"/>
    <w:basedOn w:val="Heading1"/>
    <w:next w:val="Normal"/>
    <w:rsid w:val="00FD19B4"/>
    <w:pPr>
      <w:pBdr>
        <w:top w:val="none" w:sz="0" w:space="0" w:color="auto"/>
      </w:pBdr>
      <w:overflowPunct w:val="0"/>
      <w:autoSpaceDE w:val="0"/>
      <w:autoSpaceDN w:val="0"/>
      <w:adjustRightInd w:val="0"/>
      <w:spacing w:before="180"/>
      <w:textAlignment w:val="baseline"/>
      <w:outlineLvl w:val="1"/>
    </w:pPr>
    <w:rPr>
      <w:rFonts w:eastAsia="MS Mincho"/>
      <w:sz w:val="32"/>
      <w:lang w:eastAsia="es-ES"/>
    </w:rPr>
  </w:style>
  <w:style w:type="paragraph" w:customStyle="1" w:styleId="TitleText">
    <w:name w:val="Title Text"/>
    <w:basedOn w:val="Normal"/>
    <w:next w:val="Normal"/>
    <w:rsid w:val="00FD19B4"/>
    <w:pPr>
      <w:overflowPunct w:val="0"/>
      <w:autoSpaceDE w:val="0"/>
      <w:autoSpaceDN w:val="0"/>
      <w:adjustRightInd w:val="0"/>
      <w:spacing w:after="220"/>
      <w:textAlignment w:val="baseline"/>
    </w:pPr>
    <w:rPr>
      <w:rFonts w:eastAsia="MS Mincho"/>
      <w:b/>
      <w:lang w:val="en-US" w:eastAsia="ja-JP"/>
    </w:rPr>
  </w:style>
  <w:style w:type="paragraph" w:customStyle="1" w:styleId="berschrift2Head2A2">
    <w:name w:val="Überschrift 2.Head2A.2"/>
    <w:basedOn w:val="Heading1"/>
    <w:next w:val="Normal"/>
    <w:rsid w:val="00FD19B4"/>
    <w:pPr>
      <w:pBdr>
        <w:top w:val="none" w:sz="0" w:space="0" w:color="auto"/>
      </w:pBdr>
      <w:overflowPunct w:val="0"/>
      <w:autoSpaceDE w:val="0"/>
      <w:autoSpaceDN w:val="0"/>
      <w:adjustRightInd w:val="0"/>
      <w:spacing w:before="180"/>
      <w:textAlignment w:val="baseline"/>
      <w:outlineLvl w:val="1"/>
    </w:pPr>
    <w:rPr>
      <w:rFonts w:eastAsia="MS Mincho"/>
      <w:sz w:val="32"/>
      <w:lang w:eastAsia="de-DE"/>
    </w:rPr>
  </w:style>
  <w:style w:type="paragraph" w:customStyle="1" w:styleId="berschrift3h3H3Underrubrik2">
    <w:name w:val="Überschrift 3.h3.H3.Underrubrik2"/>
    <w:basedOn w:val="Heading2"/>
    <w:next w:val="Normal"/>
    <w:rsid w:val="00FD19B4"/>
    <w:pPr>
      <w:overflowPunct w:val="0"/>
      <w:autoSpaceDE w:val="0"/>
      <w:autoSpaceDN w:val="0"/>
      <w:adjustRightInd w:val="0"/>
      <w:spacing w:before="120"/>
      <w:textAlignment w:val="baseline"/>
      <w:outlineLvl w:val="2"/>
    </w:pPr>
    <w:rPr>
      <w:rFonts w:eastAsia="MS Mincho"/>
      <w:sz w:val="28"/>
      <w:lang w:val="x-none" w:eastAsia="de-DE"/>
    </w:rPr>
  </w:style>
  <w:style w:type="paragraph" w:customStyle="1" w:styleId="Bullets">
    <w:name w:val="Bullets"/>
    <w:basedOn w:val="BodyText"/>
    <w:rsid w:val="00FD19B4"/>
    <w:pPr>
      <w:widowControl w:val="0"/>
      <w:overflowPunct w:val="0"/>
      <w:autoSpaceDE w:val="0"/>
      <w:autoSpaceDN w:val="0"/>
      <w:adjustRightInd w:val="0"/>
      <w:ind w:left="283" w:hanging="283"/>
      <w:jc w:val="left"/>
      <w:textAlignment w:val="baseline"/>
    </w:pPr>
    <w:rPr>
      <w:rFonts w:ascii="CG Times (WN)" w:hAnsi="CG Times (WN)"/>
      <w:szCs w:val="20"/>
      <w:lang w:val="x-none" w:eastAsia="de-DE"/>
    </w:rPr>
  </w:style>
  <w:style w:type="paragraph" w:customStyle="1" w:styleId="b11">
    <w:name w:val="b1"/>
    <w:basedOn w:val="Normal"/>
    <w:rsid w:val="00FD19B4"/>
    <w:pPr>
      <w:spacing w:before="100" w:beforeAutospacing="1" w:after="100" w:afterAutospacing="1"/>
    </w:pPr>
    <w:rPr>
      <w:rFonts w:eastAsia="Arial Unicode MS"/>
      <w:sz w:val="24"/>
      <w:szCs w:val="24"/>
      <w:lang w:eastAsia="ja-JP"/>
    </w:rPr>
  </w:style>
  <w:style w:type="paragraph" w:customStyle="1" w:styleId="tal1">
    <w:name w:val="tal"/>
    <w:basedOn w:val="Normal"/>
    <w:rsid w:val="00FD19B4"/>
    <w:pPr>
      <w:spacing w:before="100" w:beforeAutospacing="1" w:after="100" w:afterAutospacing="1"/>
    </w:pPr>
    <w:rPr>
      <w:rFonts w:ascii="SimSun" w:eastAsia="SimSun" w:hAnsi="SimSun" w:cs="SimSun"/>
      <w:sz w:val="24"/>
      <w:szCs w:val="24"/>
      <w:lang w:val="en-US" w:eastAsia="zh-CN"/>
    </w:rPr>
  </w:style>
  <w:style w:type="table" w:customStyle="1" w:styleId="Tabellengitternetz1">
    <w:name w:val="Tabellengitternetz1"/>
    <w:basedOn w:val="TableNormal"/>
    <w:next w:val="TableGrid"/>
    <w:rsid w:val="00FD19B4"/>
    <w:rPr>
      <w:rFonts w:eastAsia="Malgun Gothic"/>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FD19B4"/>
    <w:rPr>
      <w:rFonts w:eastAsia="Malgun Gothic"/>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FD19B4"/>
    <w:rPr>
      <w:rFonts w:eastAsia="Malgun Gothic"/>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FD19B4"/>
    <w:rPr>
      <w:rFonts w:eastAsia="Malgun Gothic"/>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FD19B4"/>
    <w:rPr>
      <w:rFonts w:eastAsia="Malgun Gothic"/>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FD19B4"/>
    <w:rPr>
      <w:rFonts w:eastAsia="Malgun Gothic"/>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FD19B4"/>
    <w:rPr>
      <w:rFonts w:eastAsia="Malgun Gothic"/>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FD19B4"/>
    <w:rPr>
      <w:rFonts w:eastAsia="Malgun Gothic"/>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FD19B4"/>
    <w:rPr>
      <w:rFonts w:eastAsia="Malgun Gothic"/>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FD19B4"/>
    <w:pPr>
      <w:overflowPunct w:val="0"/>
      <w:autoSpaceDE w:val="0"/>
      <w:autoSpaceDN w:val="0"/>
      <w:adjustRightInd w:val="0"/>
      <w:spacing w:after="180"/>
      <w:textAlignment w:val="baseline"/>
    </w:pPr>
    <w:rPr>
      <w:rFonts w:eastAsia="SimSun"/>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FD19B4"/>
    <w:pPr>
      <w:keepNext w:val="0"/>
      <w:keepLines w:val="0"/>
      <w:overflowPunct w:val="0"/>
      <w:autoSpaceDE w:val="0"/>
      <w:autoSpaceDN w:val="0"/>
      <w:adjustRightInd w:val="0"/>
      <w:spacing w:before="240"/>
      <w:ind w:left="1980" w:hanging="1980"/>
      <w:textAlignment w:val="baseline"/>
    </w:pPr>
    <w:rPr>
      <w:rFonts w:eastAsia="MS Mincho"/>
      <w:bCs/>
      <w:lang w:val="x-none" w:eastAsia="x-none"/>
    </w:rPr>
  </w:style>
  <w:style w:type="paragraph" w:customStyle="1" w:styleId="StyleHeading6After9pt">
    <w:name w:val="Style Heading 6 + After:  9 pt"/>
    <w:basedOn w:val="Heading6"/>
    <w:rsid w:val="00FD19B4"/>
    <w:pPr>
      <w:keepNext w:val="0"/>
      <w:keepLines w:val="0"/>
      <w:overflowPunct w:val="0"/>
      <w:autoSpaceDE w:val="0"/>
      <w:autoSpaceDN w:val="0"/>
      <w:adjustRightInd w:val="0"/>
      <w:spacing w:before="240"/>
      <w:ind w:left="0" w:firstLine="0"/>
      <w:textAlignment w:val="baseline"/>
    </w:pPr>
    <w:rPr>
      <w:rFonts w:eastAsia="MS Mincho"/>
      <w:bCs/>
      <w:lang w:val="x-none" w:eastAsia="x-none"/>
    </w:rPr>
  </w:style>
  <w:style w:type="table" w:customStyle="1" w:styleId="TableGrid3">
    <w:name w:val="Table Grid3"/>
    <w:basedOn w:val="TableNormal"/>
    <w:next w:val="TableGrid"/>
    <w:rsid w:val="00FD19B4"/>
    <w:pPr>
      <w:overflowPunct w:val="0"/>
      <w:autoSpaceDE w:val="0"/>
      <w:autoSpaceDN w:val="0"/>
      <w:adjustRightInd w:val="0"/>
      <w:spacing w:after="180"/>
      <w:textAlignment w:val="baseline"/>
    </w:pPr>
    <w:rPr>
      <w:rFonts w:eastAsia="MS Mincho"/>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수정"/>
    <w:hidden/>
    <w:semiHidden/>
    <w:rsid w:val="00FD19B4"/>
    <w:rPr>
      <w:rFonts w:eastAsia="Batang"/>
      <w:lang w:val="en-GB"/>
    </w:rPr>
  </w:style>
  <w:style w:type="paragraph" w:customStyle="1" w:styleId="CharCharCharChar1">
    <w:name w:val="Char Char Char Char1"/>
    <w:semiHidden/>
    <w:rsid w:val="00FD19B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10">
    <w:name w:val="修订1"/>
    <w:hidden/>
    <w:semiHidden/>
    <w:rsid w:val="00FD19B4"/>
    <w:rPr>
      <w:rFonts w:eastAsia="Batang"/>
      <w:lang w:val="en-GB"/>
    </w:rPr>
  </w:style>
  <w:style w:type="paragraph" w:styleId="EndnoteText">
    <w:name w:val="endnote text"/>
    <w:basedOn w:val="Normal"/>
    <w:link w:val="EndnoteTextChar"/>
    <w:rsid w:val="00FD19B4"/>
    <w:pPr>
      <w:snapToGrid w:val="0"/>
    </w:pPr>
    <w:rPr>
      <w:rFonts w:eastAsia="Times New Roman"/>
      <w:lang w:val="x-none" w:eastAsia="x-none"/>
    </w:rPr>
  </w:style>
  <w:style w:type="character" w:customStyle="1" w:styleId="EndnoteTextChar">
    <w:name w:val="Endnote Text Char"/>
    <w:basedOn w:val="DefaultParagraphFont"/>
    <w:link w:val="EndnoteText"/>
    <w:rsid w:val="00FD19B4"/>
    <w:rPr>
      <w:rFonts w:eastAsia="Times New Roman"/>
      <w:lang w:val="x-none" w:eastAsia="x-none"/>
    </w:rPr>
  </w:style>
  <w:style w:type="paragraph" w:customStyle="1" w:styleId="a1">
    <w:name w:val="変更箇所"/>
    <w:hidden/>
    <w:semiHidden/>
    <w:rsid w:val="00FD19B4"/>
    <w:rPr>
      <w:rFonts w:eastAsia="MS Mincho"/>
      <w:lang w:val="en-GB"/>
    </w:rPr>
  </w:style>
  <w:style w:type="paragraph" w:customStyle="1" w:styleId="NB2">
    <w:name w:val="NB2"/>
    <w:basedOn w:val="ZG"/>
    <w:rsid w:val="00FD19B4"/>
    <w:pPr>
      <w:framePr w:wrap="notBeside"/>
    </w:pPr>
    <w:rPr>
      <w:rFonts w:eastAsia="Times New Roman"/>
      <w:lang w:eastAsia="ja-JP"/>
    </w:rPr>
  </w:style>
  <w:style w:type="paragraph" w:customStyle="1" w:styleId="tableentry">
    <w:name w:val="table entry"/>
    <w:basedOn w:val="Normal"/>
    <w:rsid w:val="00FD19B4"/>
    <w:pPr>
      <w:keepNext/>
      <w:spacing w:before="60" w:after="60"/>
    </w:pPr>
    <w:rPr>
      <w:rFonts w:ascii="Bookman Old Style" w:eastAsia="SimSun" w:hAnsi="Bookman Old Style"/>
      <w:lang w:val="en-US" w:eastAsia="ja-JP"/>
    </w:rPr>
  </w:style>
  <w:style w:type="paragraph" w:customStyle="1" w:styleId="CarCar1CharCharCarCar">
    <w:name w:val="Car Car1 Char Char Car Car"/>
    <w:semiHidden/>
    <w:rsid w:val="00FD19B4"/>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paragraph" w:styleId="NoteHeading">
    <w:name w:val="Note Heading"/>
    <w:basedOn w:val="Normal"/>
    <w:next w:val="Normal"/>
    <w:link w:val="NoteHeadingChar"/>
    <w:rsid w:val="00FD19B4"/>
    <w:pPr>
      <w:overflowPunct w:val="0"/>
      <w:autoSpaceDE w:val="0"/>
      <w:autoSpaceDN w:val="0"/>
      <w:adjustRightInd w:val="0"/>
      <w:textAlignment w:val="baseline"/>
    </w:pPr>
    <w:rPr>
      <w:rFonts w:eastAsia="MS Mincho"/>
      <w:lang w:val="x-none" w:eastAsia="x-none"/>
    </w:rPr>
  </w:style>
  <w:style w:type="character" w:customStyle="1" w:styleId="NoteHeadingChar">
    <w:name w:val="Note Heading Char"/>
    <w:basedOn w:val="DefaultParagraphFont"/>
    <w:link w:val="NoteHeading"/>
    <w:rsid w:val="00FD19B4"/>
    <w:rPr>
      <w:rFonts w:eastAsia="MS Mincho"/>
      <w:lang w:val="x-none" w:eastAsia="x-none"/>
    </w:rPr>
  </w:style>
  <w:style w:type="paragraph" w:styleId="HTMLPreformatted">
    <w:name w:val="HTML Preformatted"/>
    <w:basedOn w:val="Normal"/>
    <w:link w:val="HTMLPreformattedChar"/>
    <w:rsid w:val="00FD19B4"/>
    <w:pPr>
      <w:overflowPunct w:val="0"/>
      <w:autoSpaceDE w:val="0"/>
      <w:autoSpaceDN w:val="0"/>
      <w:adjustRightInd w:val="0"/>
      <w:textAlignment w:val="baseline"/>
    </w:pPr>
    <w:rPr>
      <w:rFonts w:ascii="Courier New" w:eastAsia="MS Mincho" w:hAnsi="Courier New"/>
      <w:lang w:val="x-none" w:eastAsia="x-none"/>
    </w:rPr>
  </w:style>
  <w:style w:type="character" w:customStyle="1" w:styleId="HTMLPreformattedChar">
    <w:name w:val="HTML Preformatted Char"/>
    <w:basedOn w:val="DefaultParagraphFont"/>
    <w:link w:val="HTMLPreformatted"/>
    <w:rsid w:val="00FD19B4"/>
    <w:rPr>
      <w:rFonts w:ascii="Courier New" w:eastAsia="MS Mincho" w:hAnsi="Courier New"/>
      <w:lang w:val="x-none" w:eastAsia="x-none"/>
    </w:rPr>
  </w:style>
  <w:style w:type="paragraph" w:customStyle="1" w:styleId="CharCharCharCharCharCharCharCharCharCharCharCharCharChar1CharCharCharCharCharCharCharCharCharCharCharChar">
    <w:name w:val="Char Char Char Char Char Char Char Char Char Char Char Char Char Char1 Char Char Char Char Char Char Char Char Char Char Char Char"/>
    <w:semiHidden/>
    <w:rsid w:val="00FD19B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EditorsNoteChar">
    <w:name w:val="Editor's Note Char"/>
    <w:rsid w:val="00FD19B4"/>
    <w:rPr>
      <w:rFonts w:ascii="Times New Roman" w:hAnsi="Times New Roman"/>
      <w:color w:val="FF0000"/>
      <w:lang w:val="en-GB" w:eastAsia="en-US"/>
    </w:rPr>
  </w:style>
  <w:style w:type="numbering" w:customStyle="1" w:styleId="11">
    <w:name w:val="목록 없음1"/>
    <w:next w:val="NoList"/>
    <w:semiHidden/>
    <w:unhideWhenUsed/>
    <w:rsid w:val="00FD19B4"/>
  </w:style>
  <w:style w:type="character" w:customStyle="1" w:styleId="Char0">
    <w:name w:val="批注主题 Char"/>
    <w:semiHidden/>
    <w:rsid w:val="00FD19B4"/>
    <w:rPr>
      <w:b/>
      <w:bCs/>
      <w:lang w:val="en-GB" w:eastAsia="en-US" w:bidi="ar-SA"/>
    </w:rPr>
  </w:style>
  <w:style w:type="paragraph" w:customStyle="1" w:styleId="font5">
    <w:name w:val="font5"/>
    <w:basedOn w:val="Normal"/>
    <w:rsid w:val="00FD19B4"/>
    <w:pPr>
      <w:spacing w:before="100" w:beforeAutospacing="1" w:after="100" w:afterAutospacing="1"/>
    </w:pPr>
    <w:rPr>
      <w:rFonts w:ascii="Arial" w:eastAsia="Gulim" w:hAnsi="Arial" w:cs="Arial"/>
      <w:b/>
      <w:bCs/>
      <w:color w:val="000000"/>
      <w:sz w:val="18"/>
      <w:szCs w:val="18"/>
      <w:lang w:val="en-US" w:eastAsia="ko-KR"/>
    </w:rPr>
  </w:style>
  <w:style w:type="paragraph" w:customStyle="1" w:styleId="font6">
    <w:name w:val="font6"/>
    <w:basedOn w:val="Normal"/>
    <w:rsid w:val="00FD19B4"/>
    <w:pPr>
      <w:spacing w:before="100" w:beforeAutospacing="1" w:after="100" w:afterAutospacing="1"/>
    </w:pPr>
    <w:rPr>
      <w:rFonts w:ascii="Arial" w:eastAsia="Gulim" w:hAnsi="Arial" w:cs="Arial"/>
      <w:color w:val="000000"/>
      <w:sz w:val="18"/>
      <w:szCs w:val="18"/>
      <w:lang w:val="en-US" w:eastAsia="ko-KR"/>
    </w:rPr>
  </w:style>
  <w:style w:type="paragraph" w:customStyle="1" w:styleId="font7">
    <w:name w:val="font7"/>
    <w:basedOn w:val="Normal"/>
    <w:rsid w:val="00FD19B4"/>
    <w:pPr>
      <w:spacing w:before="100" w:beforeAutospacing="1" w:after="100" w:afterAutospacing="1"/>
    </w:pPr>
    <w:rPr>
      <w:rFonts w:ascii="Arial" w:eastAsia="Gulim" w:hAnsi="Arial" w:cs="Arial"/>
      <w:color w:val="000000"/>
      <w:sz w:val="16"/>
      <w:szCs w:val="16"/>
      <w:lang w:val="en-US" w:eastAsia="ko-KR"/>
    </w:rPr>
  </w:style>
  <w:style w:type="paragraph" w:customStyle="1" w:styleId="font8">
    <w:name w:val="font8"/>
    <w:basedOn w:val="Normal"/>
    <w:rsid w:val="00FD19B4"/>
    <w:pPr>
      <w:spacing w:before="100" w:beforeAutospacing="1" w:after="100" w:afterAutospacing="1"/>
    </w:pPr>
    <w:rPr>
      <w:rFonts w:ascii="Malgun Gothic" w:eastAsia="Malgun Gothic" w:hAnsi="Malgun Gothic" w:cs="Gulim"/>
      <w:sz w:val="16"/>
      <w:szCs w:val="16"/>
      <w:lang w:val="en-US" w:eastAsia="ko-KR"/>
    </w:rPr>
  </w:style>
  <w:style w:type="paragraph" w:customStyle="1" w:styleId="xl65">
    <w:name w:val="xl65"/>
    <w:basedOn w:val="Normal"/>
    <w:rsid w:val="00FD19B4"/>
    <w:pPr>
      <w:pBdr>
        <w:right w:val="single" w:sz="8" w:space="0" w:color="auto"/>
      </w:pBdr>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66">
    <w:name w:val="xl66"/>
    <w:basedOn w:val="Normal"/>
    <w:rsid w:val="00FD19B4"/>
    <w:pPr>
      <w:pBdr>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67">
    <w:name w:val="xl67"/>
    <w:basedOn w:val="Normal"/>
    <w:rsid w:val="00FD19B4"/>
    <w:pPr>
      <w:pBdr>
        <w:bottom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68">
    <w:name w:val="xl68"/>
    <w:basedOn w:val="Normal"/>
    <w:rsid w:val="00FD19B4"/>
    <w:pPr>
      <w:pBdr>
        <w:left w:val="single" w:sz="8" w:space="0" w:color="auto"/>
        <w:bottom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69">
    <w:name w:val="xl69"/>
    <w:basedOn w:val="Normal"/>
    <w:rsid w:val="00FD19B4"/>
    <w:pPr>
      <w:pBdr>
        <w:bottom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70">
    <w:name w:val="xl70"/>
    <w:basedOn w:val="Normal"/>
    <w:rsid w:val="00FD19B4"/>
    <w:pPr>
      <w:pBdr>
        <w:bottom w:val="single" w:sz="8" w:space="0" w:color="auto"/>
        <w:right w:val="single" w:sz="8" w:space="0" w:color="auto"/>
      </w:pBdr>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71">
    <w:name w:val="xl71"/>
    <w:basedOn w:val="Normal"/>
    <w:rsid w:val="00FD19B4"/>
    <w:pPr>
      <w:pBdr>
        <w:right w:val="single" w:sz="8" w:space="0" w:color="auto"/>
      </w:pBdr>
      <w:spacing w:before="100" w:beforeAutospacing="1" w:after="100" w:afterAutospacing="1"/>
      <w:textAlignment w:val="center"/>
    </w:pPr>
    <w:rPr>
      <w:rFonts w:ascii="Arial" w:eastAsia="Gulim" w:hAnsi="Arial" w:cs="Arial"/>
      <w:sz w:val="18"/>
      <w:szCs w:val="18"/>
      <w:lang w:val="en-US" w:eastAsia="ko-KR"/>
    </w:rPr>
  </w:style>
  <w:style w:type="paragraph" w:customStyle="1" w:styleId="xl72">
    <w:name w:val="xl72"/>
    <w:basedOn w:val="Normal"/>
    <w:rsid w:val="00FD19B4"/>
    <w:pPr>
      <w:pBdr>
        <w:top w:val="single" w:sz="8" w:space="0" w:color="auto"/>
        <w:lef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73">
    <w:name w:val="xl73"/>
    <w:basedOn w:val="Normal"/>
    <w:rsid w:val="00FD19B4"/>
    <w:pPr>
      <w:pBdr>
        <w:left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74">
    <w:name w:val="xl74"/>
    <w:basedOn w:val="Normal"/>
    <w:rsid w:val="00FD19B4"/>
    <w:pPr>
      <w:pBdr>
        <w:left w:val="single" w:sz="8" w:space="0" w:color="auto"/>
        <w:bottom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75">
    <w:name w:val="xl75"/>
    <w:basedOn w:val="Normal"/>
    <w:rsid w:val="00FD19B4"/>
    <w:pPr>
      <w:pBdr>
        <w:top w:val="single" w:sz="8" w:space="0" w:color="auto"/>
        <w:left w:val="single" w:sz="8" w:space="0" w:color="auto"/>
        <w:bottom w:val="single" w:sz="8"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6">
    <w:name w:val="xl76"/>
    <w:basedOn w:val="Normal"/>
    <w:rsid w:val="00FD19B4"/>
    <w:pPr>
      <w:pBdr>
        <w:top w:val="single" w:sz="8" w:space="0" w:color="auto"/>
        <w:bottom w:val="single" w:sz="8"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7">
    <w:name w:val="xl77"/>
    <w:basedOn w:val="Normal"/>
    <w:rsid w:val="00FD19B4"/>
    <w:pPr>
      <w:pBdr>
        <w:top w:val="single" w:sz="8" w:space="0" w:color="auto"/>
        <w:bottom w:val="single" w:sz="8" w:space="0" w:color="auto"/>
        <w:right w:val="single" w:sz="8"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8">
    <w:name w:val="xl78"/>
    <w:basedOn w:val="Normal"/>
    <w:rsid w:val="00FD19B4"/>
    <w:pPr>
      <w:pBdr>
        <w:top w:val="single" w:sz="8" w:space="0" w:color="auto"/>
        <w:left w:val="single" w:sz="8" w:space="0" w:color="auto"/>
      </w:pBdr>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79">
    <w:name w:val="xl79"/>
    <w:basedOn w:val="Normal"/>
    <w:rsid w:val="00FD19B4"/>
    <w:pPr>
      <w:pBdr>
        <w:left w:val="single" w:sz="8" w:space="0" w:color="auto"/>
        <w:bottom w:val="single" w:sz="8" w:space="0" w:color="auto"/>
      </w:pBdr>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80">
    <w:name w:val="xl80"/>
    <w:basedOn w:val="Normal"/>
    <w:rsid w:val="00FD19B4"/>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81">
    <w:name w:val="xl81"/>
    <w:basedOn w:val="Normal"/>
    <w:rsid w:val="00FD19B4"/>
    <w:pPr>
      <w:pBdr>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82">
    <w:name w:val="xl82"/>
    <w:basedOn w:val="Normal"/>
    <w:rsid w:val="00FD19B4"/>
    <w:pPr>
      <w:pBdr>
        <w:bottom w:val="single" w:sz="8" w:space="0" w:color="auto"/>
        <w:right w:val="single" w:sz="8" w:space="0" w:color="auto"/>
      </w:pBdr>
      <w:spacing w:before="100" w:beforeAutospacing="1" w:after="100" w:afterAutospacing="1"/>
      <w:jc w:val="both"/>
      <w:textAlignment w:val="center"/>
    </w:pPr>
    <w:rPr>
      <w:rFonts w:ascii="Gulim" w:eastAsia="Gulim" w:hAnsi="Gulim" w:cs="Gulim"/>
      <w:lang w:val="en-US" w:eastAsia="ko-KR"/>
    </w:rPr>
  </w:style>
  <w:style w:type="paragraph" w:customStyle="1" w:styleId="xl83">
    <w:name w:val="xl83"/>
    <w:basedOn w:val="Normal"/>
    <w:rsid w:val="00FD19B4"/>
    <w:pPr>
      <w:pBdr>
        <w:bottom w:val="single" w:sz="8" w:space="0" w:color="auto"/>
        <w:right w:val="single" w:sz="8" w:space="0" w:color="auto"/>
      </w:pBdr>
      <w:spacing w:before="100" w:beforeAutospacing="1" w:after="100" w:afterAutospacing="1"/>
      <w:jc w:val="both"/>
      <w:textAlignment w:val="center"/>
    </w:pPr>
    <w:rPr>
      <w:rFonts w:ascii="Gulim" w:eastAsia="Gulim" w:hAnsi="Gulim" w:cs="Gulim"/>
      <w:b/>
      <w:bCs/>
      <w:lang w:val="en-US" w:eastAsia="ko-KR"/>
    </w:rPr>
  </w:style>
  <w:style w:type="paragraph" w:customStyle="1" w:styleId="xl84">
    <w:name w:val="xl84"/>
    <w:basedOn w:val="Normal"/>
    <w:rsid w:val="00FD19B4"/>
    <w:pPr>
      <w:pBdr>
        <w:left w:val="single" w:sz="8" w:space="0" w:color="auto"/>
        <w:right w:val="single" w:sz="8" w:space="0" w:color="auto"/>
      </w:pBdr>
      <w:spacing w:before="100" w:beforeAutospacing="1" w:after="100" w:afterAutospacing="1"/>
      <w:textAlignment w:val="center"/>
    </w:pPr>
    <w:rPr>
      <w:rFonts w:ascii="Arial" w:eastAsia="Gulim" w:hAnsi="Arial" w:cs="Arial"/>
      <w:sz w:val="18"/>
      <w:szCs w:val="18"/>
      <w:lang w:val="en-US" w:eastAsia="ko-KR"/>
    </w:rPr>
  </w:style>
  <w:style w:type="paragraph" w:customStyle="1" w:styleId="xl85">
    <w:name w:val="xl85"/>
    <w:basedOn w:val="Normal"/>
    <w:rsid w:val="00FD19B4"/>
    <w:pPr>
      <w:pBdr>
        <w:left w:val="single" w:sz="8" w:space="0" w:color="auto"/>
        <w:bottom w:val="single" w:sz="8" w:space="0" w:color="auto"/>
        <w:right w:val="single" w:sz="8" w:space="0" w:color="auto"/>
      </w:pBdr>
      <w:spacing w:before="100" w:beforeAutospacing="1" w:after="100" w:afterAutospacing="1"/>
      <w:textAlignment w:val="center"/>
    </w:pPr>
    <w:rPr>
      <w:rFonts w:ascii="Gulim" w:eastAsia="Gulim" w:hAnsi="Gulim" w:cs="Gulim"/>
      <w:sz w:val="16"/>
      <w:szCs w:val="16"/>
      <w:lang w:val="en-US" w:eastAsia="ko-KR"/>
    </w:rPr>
  </w:style>
  <w:style w:type="paragraph" w:customStyle="1" w:styleId="xl86">
    <w:name w:val="xl86"/>
    <w:basedOn w:val="Normal"/>
    <w:rsid w:val="00FD19B4"/>
    <w:pPr>
      <w:pBdr>
        <w:bottom w:val="single" w:sz="8" w:space="0" w:color="auto"/>
        <w:right w:val="single" w:sz="8" w:space="0" w:color="auto"/>
      </w:pBdr>
      <w:spacing w:before="100" w:beforeAutospacing="1" w:after="100" w:afterAutospacing="1"/>
      <w:textAlignment w:val="center"/>
    </w:pPr>
    <w:rPr>
      <w:rFonts w:ascii="Gulim" w:eastAsia="Gulim" w:hAnsi="Gulim" w:cs="Gulim"/>
      <w:sz w:val="16"/>
      <w:szCs w:val="16"/>
      <w:lang w:val="en-US" w:eastAsia="ko-KR"/>
    </w:rPr>
  </w:style>
  <w:style w:type="paragraph" w:customStyle="1" w:styleId="xl87">
    <w:name w:val="xl87"/>
    <w:basedOn w:val="Normal"/>
    <w:rsid w:val="00FD19B4"/>
    <w:pPr>
      <w:pBdr>
        <w:left w:val="single" w:sz="8" w:space="0" w:color="auto"/>
        <w:bottom w:val="single" w:sz="8" w:space="0" w:color="auto"/>
        <w:right w:val="single" w:sz="8" w:space="0" w:color="auto"/>
      </w:pBdr>
      <w:spacing w:before="100" w:beforeAutospacing="1" w:after="100" w:afterAutospacing="1"/>
      <w:jc w:val="both"/>
      <w:textAlignment w:val="center"/>
    </w:pPr>
    <w:rPr>
      <w:rFonts w:ascii="Gulim" w:eastAsia="Gulim" w:hAnsi="Gulim" w:cs="Gulim"/>
      <w:lang w:val="en-US" w:eastAsia="ko-KR"/>
    </w:rPr>
  </w:style>
  <w:style w:type="paragraph" w:customStyle="1" w:styleId="xl88">
    <w:name w:val="xl88"/>
    <w:basedOn w:val="Normal"/>
    <w:rsid w:val="00FD19B4"/>
    <w:pPr>
      <w:pBdr>
        <w:left w:val="single" w:sz="8" w:space="0" w:color="auto"/>
        <w:bottom w:val="single" w:sz="8" w:space="0" w:color="auto"/>
        <w:right w:val="single" w:sz="8" w:space="0" w:color="auto"/>
      </w:pBdr>
      <w:spacing w:before="100" w:beforeAutospacing="1" w:after="100" w:afterAutospacing="1"/>
      <w:textAlignment w:val="center"/>
    </w:pPr>
    <w:rPr>
      <w:rFonts w:ascii="Gulim" w:eastAsia="Gulim" w:hAnsi="Gulim" w:cs="Gulim"/>
      <w:sz w:val="18"/>
      <w:szCs w:val="18"/>
      <w:lang w:val="en-US" w:eastAsia="ko-KR"/>
    </w:rPr>
  </w:style>
  <w:style w:type="paragraph" w:customStyle="1" w:styleId="xl89">
    <w:name w:val="xl89"/>
    <w:basedOn w:val="Normal"/>
    <w:rsid w:val="00FD19B4"/>
    <w:pPr>
      <w:pBdr>
        <w:right w:val="single" w:sz="8" w:space="0" w:color="auto"/>
      </w:pBdr>
      <w:spacing w:before="100" w:beforeAutospacing="1" w:after="100" w:afterAutospacing="1"/>
      <w:jc w:val="both"/>
      <w:textAlignment w:val="center"/>
    </w:pPr>
    <w:rPr>
      <w:rFonts w:ascii="Arial" w:eastAsia="Gulim" w:hAnsi="Arial" w:cs="Arial"/>
      <w:sz w:val="16"/>
      <w:szCs w:val="16"/>
      <w:lang w:val="en-US" w:eastAsia="ko-KR"/>
    </w:rPr>
  </w:style>
  <w:style w:type="paragraph" w:customStyle="1" w:styleId="xl90">
    <w:name w:val="xl90"/>
    <w:basedOn w:val="Normal"/>
    <w:rsid w:val="00FD19B4"/>
    <w:pPr>
      <w:pBdr>
        <w:bottom w:val="single" w:sz="8" w:space="0" w:color="auto"/>
        <w:right w:val="single" w:sz="8" w:space="0" w:color="auto"/>
      </w:pBdr>
      <w:spacing w:before="100" w:beforeAutospacing="1" w:after="100" w:afterAutospacing="1"/>
      <w:textAlignment w:val="top"/>
    </w:pPr>
    <w:rPr>
      <w:rFonts w:ascii="Gulim" w:eastAsia="Gulim" w:hAnsi="Gulim" w:cs="Gulim"/>
      <w:sz w:val="24"/>
      <w:szCs w:val="24"/>
      <w:lang w:val="en-US" w:eastAsia="ko-KR"/>
    </w:rPr>
  </w:style>
  <w:style w:type="paragraph" w:customStyle="1" w:styleId="xl91">
    <w:name w:val="xl91"/>
    <w:basedOn w:val="Normal"/>
    <w:rsid w:val="00FD19B4"/>
    <w:pPr>
      <w:pBdr>
        <w:left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92">
    <w:name w:val="xl92"/>
    <w:basedOn w:val="Normal"/>
    <w:rsid w:val="00FD19B4"/>
    <w:pPr>
      <w:pBdr>
        <w:top w:val="single" w:sz="4" w:space="0" w:color="auto"/>
        <w:left w:val="single" w:sz="4" w:space="0" w:color="auto"/>
        <w:bottom w:val="single" w:sz="4" w:space="0" w:color="auto"/>
        <w:right w:val="single" w:sz="4"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93">
    <w:name w:val="xl93"/>
    <w:basedOn w:val="Normal"/>
    <w:rsid w:val="00FD19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Gulim" w:hAnsi="Arial" w:cs="Arial"/>
      <w:sz w:val="16"/>
      <w:szCs w:val="16"/>
      <w:lang w:val="en-US" w:eastAsia="ko-KR"/>
    </w:rPr>
  </w:style>
  <w:style w:type="paragraph" w:customStyle="1" w:styleId="xl94">
    <w:name w:val="xl94"/>
    <w:basedOn w:val="Normal"/>
    <w:rsid w:val="00FD19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95">
    <w:name w:val="xl95"/>
    <w:basedOn w:val="Normal"/>
    <w:rsid w:val="00FD19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96">
    <w:name w:val="xl96"/>
    <w:basedOn w:val="Normal"/>
    <w:rsid w:val="00FD19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97">
    <w:name w:val="xl97"/>
    <w:basedOn w:val="Normal"/>
    <w:rsid w:val="00FD19B4"/>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98">
    <w:name w:val="xl98"/>
    <w:basedOn w:val="Normal"/>
    <w:rsid w:val="00FD19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99">
    <w:name w:val="xl99"/>
    <w:basedOn w:val="Normal"/>
    <w:rsid w:val="00FD19B4"/>
    <w:pPr>
      <w:pBdr>
        <w:top w:val="single" w:sz="8" w:space="0" w:color="auto"/>
        <w:left w:val="single" w:sz="8" w:space="0" w:color="auto"/>
        <w:bottom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0">
    <w:name w:val="xl100"/>
    <w:basedOn w:val="Normal"/>
    <w:rsid w:val="00FD19B4"/>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1">
    <w:name w:val="xl101"/>
    <w:basedOn w:val="Normal"/>
    <w:rsid w:val="00FD19B4"/>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2">
    <w:name w:val="xl102"/>
    <w:basedOn w:val="Normal"/>
    <w:rsid w:val="00FD19B4"/>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3">
    <w:name w:val="xl103"/>
    <w:basedOn w:val="Normal"/>
    <w:rsid w:val="00FD19B4"/>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4">
    <w:name w:val="xl104"/>
    <w:basedOn w:val="Normal"/>
    <w:rsid w:val="00FD19B4"/>
    <w:pPr>
      <w:pBdr>
        <w:top w:val="single" w:sz="8" w:space="0" w:color="auto"/>
        <w:left w:val="single" w:sz="8" w:space="0" w:color="auto"/>
        <w:bottom w:val="single" w:sz="8" w:space="0" w:color="auto"/>
      </w:pBdr>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5">
    <w:name w:val="xl105"/>
    <w:basedOn w:val="Normal"/>
    <w:rsid w:val="00FD19B4"/>
    <w:pPr>
      <w:pBdr>
        <w:top w:val="single" w:sz="8" w:space="0" w:color="auto"/>
        <w:bottom w:val="single" w:sz="8" w:space="0" w:color="auto"/>
      </w:pBdr>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6">
    <w:name w:val="xl106"/>
    <w:basedOn w:val="Normal"/>
    <w:rsid w:val="00FD19B4"/>
    <w:pPr>
      <w:pBdr>
        <w:top w:val="single" w:sz="8" w:space="0" w:color="auto"/>
        <w:bottom w:val="single" w:sz="8" w:space="0" w:color="auto"/>
        <w:right w:val="single" w:sz="8" w:space="0" w:color="auto"/>
      </w:pBdr>
      <w:spacing w:before="100" w:beforeAutospacing="1" w:after="100" w:afterAutospacing="1"/>
      <w:textAlignment w:val="center"/>
    </w:pPr>
    <w:rPr>
      <w:rFonts w:ascii="Arial" w:eastAsia="Gulim" w:hAnsi="Arial" w:cs="Arial"/>
      <w:b/>
      <w:bCs/>
      <w:sz w:val="16"/>
      <w:szCs w:val="16"/>
      <w:lang w:val="en-US" w:eastAsia="ko-KR"/>
    </w:rPr>
  </w:style>
  <w:style w:type="numbering" w:customStyle="1" w:styleId="2">
    <w:name w:val="목록 없음2"/>
    <w:next w:val="NoList"/>
    <w:semiHidden/>
    <w:rsid w:val="00FD19B4"/>
  </w:style>
  <w:style w:type="character" w:customStyle="1" w:styleId="EQChar">
    <w:name w:val="EQ Char"/>
    <w:link w:val="EQ"/>
    <w:rsid w:val="00FD19B4"/>
    <w:rPr>
      <w:noProof/>
      <w:lang w:val="en-GB"/>
    </w:rPr>
  </w:style>
  <w:style w:type="numbering" w:customStyle="1" w:styleId="NoList2">
    <w:name w:val="No List2"/>
    <w:next w:val="NoList"/>
    <w:uiPriority w:val="99"/>
    <w:semiHidden/>
    <w:unhideWhenUsed/>
    <w:rsid w:val="00FD19B4"/>
  </w:style>
  <w:style w:type="table" w:customStyle="1" w:styleId="TableGrid4">
    <w:name w:val="Table Grid4"/>
    <w:basedOn w:val="TableNormal"/>
    <w:next w:val="TableGrid"/>
    <w:rsid w:val="00FD19B4"/>
    <w:pPr>
      <w:spacing w:after="180"/>
    </w:pPr>
    <w:rPr>
      <w:rFonts w:eastAsia="Times New Roman"/>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derrubrik2Char3">
    <w:name w:val="Underrubrik2 Char3"/>
    <w:aliases w:val="H3 Char3,h3 Char3,Memo Heading 3 Char3,no break Char3,0H Char3,l3 Char3,3 Char3,list 3 Char3,Head 3 Char3,1.1.1 Char3,3rd level Char3,Major Section Sub Section Char3,PA Minor Section Char3,Head3 Char3,Level 3 Head Char3"/>
    <w:rsid w:val="00FD19B4"/>
    <w:rPr>
      <w:rFonts w:ascii="Arial" w:hAnsi="Arial"/>
      <w:sz w:val="28"/>
      <w:lang w:val="en-GB" w:eastAsia="en-US"/>
    </w:rPr>
  </w:style>
  <w:style w:type="numbering" w:customStyle="1" w:styleId="NoList3">
    <w:name w:val="No List3"/>
    <w:next w:val="NoList"/>
    <w:uiPriority w:val="99"/>
    <w:semiHidden/>
    <w:unhideWhenUsed/>
    <w:rsid w:val="00FD19B4"/>
  </w:style>
  <w:style w:type="table" w:customStyle="1" w:styleId="TableGrid5">
    <w:name w:val="Table Grid5"/>
    <w:basedOn w:val="TableNormal"/>
    <w:next w:val="TableGrid"/>
    <w:rsid w:val="00FD19B4"/>
    <w:pPr>
      <w:spacing w:after="180"/>
    </w:pPr>
    <w:rPr>
      <w:rFonts w:eastAsia="Times New Roman"/>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FD19B4"/>
  </w:style>
  <w:style w:type="table" w:customStyle="1" w:styleId="TableGrid6">
    <w:name w:val="Table Grid6"/>
    <w:basedOn w:val="TableNormal"/>
    <w:next w:val="TableGrid"/>
    <w:rsid w:val="00FD19B4"/>
    <w:pPr>
      <w:spacing w:after="180"/>
    </w:pPr>
    <w:rPr>
      <w:rFonts w:eastAsia="Times New Roman"/>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semiHidden/>
    <w:unhideWhenUsed/>
    <w:rsid w:val="00FD19B4"/>
  </w:style>
  <w:style w:type="numbering" w:customStyle="1" w:styleId="110">
    <w:name w:val="목록 없음11"/>
    <w:next w:val="NoList"/>
    <w:semiHidden/>
    <w:unhideWhenUsed/>
    <w:rsid w:val="00FD19B4"/>
  </w:style>
  <w:style w:type="numbering" w:customStyle="1" w:styleId="21">
    <w:name w:val="목록 없음21"/>
    <w:next w:val="NoList"/>
    <w:semiHidden/>
    <w:rsid w:val="00FD19B4"/>
  </w:style>
  <w:style w:type="character" w:customStyle="1" w:styleId="ListBullet2Char">
    <w:name w:val="List Bullet 2 Char"/>
    <w:link w:val="ListBullet2"/>
    <w:rsid w:val="00FD19B4"/>
    <w:rPr>
      <w:rFonts w:eastAsia="Times New Roman"/>
      <w:lang w:val="x-none"/>
    </w:rPr>
  </w:style>
  <w:style w:type="numbering" w:customStyle="1" w:styleId="NoList6">
    <w:name w:val="No List6"/>
    <w:next w:val="NoList"/>
    <w:semiHidden/>
    <w:unhideWhenUsed/>
    <w:rsid w:val="00FD19B4"/>
  </w:style>
  <w:style w:type="numbering" w:customStyle="1" w:styleId="12">
    <w:name w:val="목록 없음12"/>
    <w:next w:val="NoList"/>
    <w:semiHidden/>
    <w:unhideWhenUsed/>
    <w:rsid w:val="00FD19B4"/>
  </w:style>
  <w:style w:type="numbering" w:customStyle="1" w:styleId="22">
    <w:name w:val="목록 없음22"/>
    <w:next w:val="NoList"/>
    <w:semiHidden/>
    <w:rsid w:val="00FD19B4"/>
  </w:style>
  <w:style w:type="numbering" w:customStyle="1" w:styleId="NoList7">
    <w:name w:val="No List7"/>
    <w:next w:val="NoList"/>
    <w:semiHidden/>
    <w:unhideWhenUsed/>
    <w:rsid w:val="00FD19B4"/>
  </w:style>
  <w:style w:type="numbering" w:customStyle="1" w:styleId="13">
    <w:name w:val="목록 없음13"/>
    <w:next w:val="NoList"/>
    <w:semiHidden/>
    <w:unhideWhenUsed/>
    <w:rsid w:val="00FD19B4"/>
  </w:style>
  <w:style w:type="numbering" w:customStyle="1" w:styleId="23">
    <w:name w:val="목록 없음23"/>
    <w:next w:val="NoList"/>
    <w:semiHidden/>
    <w:rsid w:val="00FD19B4"/>
  </w:style>
  <w:style w:type="numbering" w:customStyle="1" w:styleId="NoList8">
    <w:name w:val="No List8"/>
    <w:next w:val="NoList"/>
    <w:uiPriority w:val="99"/>
    <w:semiHidden/>
    <w:unhideWhenUsed/>
    <w:rsid w:val="00FD19B4"/>
  </w:style>
  <w:style w:type="numbering" w:customStyle="1" w:styleId="14">
    <w:name w:val="목록 없음14"/>
    <w:next w:val="NoList"/>
    <w:semiHidden/>
    <w:unhideWhenUsed/>
    <w:rsid w:val="00FD19B4"/>
  </w:style>
  <w:style w:type="numbering" w:customStyle="1" w:styleId="24">
    <w:name w:val="목록 없음24"/>
    <w:next w:val="NoList"/>
    <w:semiHidden/>
    <w:rsid w:val="00FD19B4"/>
  </w:style>
  <w:style w:type="numbering" w:customStyle="1" w:styleId="NoList9">
    <w:name w:val="No List9"/>
    <w:next w:val="NoList"/>
    <w:uiPriority w:val="99"/>
    <w:semiHidden/>
    <w:unhideWhenUsed/>
    <w:rsid w:val="00FD19B4"/>
  </w:style>
  <w:style w:type="numbering" w:customStyle="1" w:styleId="15">
    <w:name w:val="목록 없음15"/>
    <w:next w:val="NoList"/>
    <w:semiHidden/>
    <w:unhideWhenUsed/>
    <w:rsid w:val="00FD19B4"/>
  </w:style>
  <w:style w:type="numbering" w:customStyle="1" w:styleId="25">
    <w:name w:val="목록 없음25"/>
    <w:next w:val="NoList"/>
    <w:semiHidden/>
    <w:rsid w:val="00FD19B4"/>
  </w:style>
  <w:style w:type="character" w:customStyle="1" w:styleId="B3Char2">
    <w:name w:val="B3 Char2"/>
    <w:rsid w:val="00FD19B4"/>
    <w:rPr>
      <w:lang w:val="en-GB"/>
    </w:rPr>
  </w:style>
  <w:style w:type="paragraph" w:customStyle="1" w:styleId="CharCharCharCharCharChar0">
    <w:name w:val="Char Char Char Char Char Char"/>
    <w:semiHidden/>
    <w:rsid w:val="0029286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ZchnZchn0">
    <w:name w:val="Zchn Zchn"/>
    <w:semiHidden/>
    <w:rsid w:val="0029286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arCar0">
    <w:name w:val="Car Car"/>
    <w:semiHidden/>
    <w:rsid w:val="0029286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CharChar30">
    <w:name w:val="Char Char3"/>
    <w:rsid w:val="00292864"/>
    <w:rPr>
      <w:rFonts w:ascii="Times New Roman" w:eastAsia="MS Mincho" w:hAnsi="Times New Roman"/>
      <w:lang w:val="en-GB" w:eastAsia="en-US"/>
    </w:rPr>
  </w:style>
  <w:style w:type="paragraph" w:customStyle="1" w:styleId="CarCar50">
    <w:name w:val="Car Car5"/>
    <w:semiHidden/>
    <w:rsid w:val="00292864"/>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character" w:customStyle="1" w:styleId="CharChar190">
    <w:name w:val="Char Char19"/>
    <w:semiHidden/>
    <w:rsid w:val="00292864"/>
    <w:rPr>
      <w:rFonts w:ascii="Times New Roman" w:hAnsi="Times New Roman"/>
      <w:lang w:val="en-GB"/>
    </w:rPr>
  </w:style>
  <w:style w:type="character" w:customStyle="1" w:styleId="CharChar80">
    <w:name w:val="Char Char8"/>
    <w:semiHidden/>
    <w:rsid w:val="00292864"/>
    <w:rPr>
      <w:rFonts w:ascii="Times New Roman" w:hAnsi="Times New Roman"/>
      <w:b/>
      <w:bCs/>
      <w:lang w:val="en-GB" w:eastAsia="en-US"/>
    </w:rPr>
  </w:style>
  <w:style w:type="paragraph" w:customStyle="1" w:styleId="Char1">
    <w:name w:val="Char"/>
    <w:semiHidden/>
    <w:rsid w:val="00292864"/>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character" w:customStyle="1" w:styleId="CharChar130">
    <w:name w:val="Char Char13"/>
    <w:semiHidden/>
    <w:rsid w:val="00292864"/>
    <w:rPr>
      <w:rFonts w:eastAsia="SimSun"/>
      <w:lang w:val="en-GB" w:eastAsia="en-US" w:bidi="ar-SA"/>
    </w:rPr>
  </w:style>
  <w:style w:type="character" w:customStyle="1" w:styleId="CharChar70">
    <w:name w:val="Char Char7"/>
    <w:rsid w:val="00292864"/>
    <w:rPr>
      <w:rFonts w:ascii="Arial" w:eastAsia="SimSun" w:hAnsi="Arial"/>
      <w:sz w:val="36"/>
      <w:lang w:val="en-GB" w:eastAsia="en-US" w:bidi="ar-SA"/>
    </w:rPr>
  </w:style>
  <w:style w:type="character" w:customStyle="1" w:styleId="CharChar60">
    <w:name w:val="Char Char6"/>
    <w:rsid w:val="00292864"/>
    <w:rPr>
      <w:rFonts w:ascii="Arial" w:eastAsia="SimSun" w:hAnsi="Arial"/>
      <w:sz w:val="32"/>
      <w:lang w:val="en-GB" w:eastAsia="en-US" w:bidi="ar-SA"/>
    </w:rPr>
  </w:style>
  <w:style w:type="character" w:customStyle="1" w:styleId="CharChar50">
    <w:name w:val="Char Char5"/>
    <w:rsid w:val="00292864"/>
    <w:rPr>
      <w:rFonts w:ascii="Arial" w:eastAsia="SimSun" w:hAnsi="Arial"/>
      <w:sz w:val="28"/>
      <w:lang w:val="en-GB" w:eastAsia="en-US" w:bidi="ar-SA"/>
    </w:rPr>
  </w:style>
  <w:style w:type="character" w:customStyle="1" w:styleId="CharChar160">
    <w:name w:val="Char Char16"/>
    <w:rsid w:val="00292864"/>
    <w:rPr>
      <w:rFonts w:ascii="Arial" w:eastAsia="SimSun" w:hAnsi="Arial"/>
      <w:lang w:val="en-GB" w:eastAsia="en-US" w:bidi="ar-SA"/>
    </w:rPr>
  </w:style>
  <w:style w:type="character" w:customStyle="1" w:styleId="CharChar140">
    <w:name w:val="Char Char14"/>
    <w:rsid w:val="00292864"/>
    <w:rPr>
      <w:rFonts w:ascii="Arial" w:eastAsia="SimSun" w:hAnsi="Arial"/>
      <w:sz w:val="36"/>
      <w:lang w:val="en-GB" w:eastAsia="en-US" w:bidi="ar-SA"/>
    </w:rPr>
  </w:style>
  <w:style w:type="character" w:customStyle="1" w:styleId="CharChar110">
    <w:name w:val="Char Char11"/>
    <w:semiHidden/>
    <w:rsid w:val="00292864"/>
    <w:rPr>
      <w:rFonts w:ascii="Tahoma" w:eastAsia="SimSun" w:hAnsi="Tahoma" w:cs="Tahoma"/>
      <w:lang w:val="en-GB" w:eastAsia="en-US" w:bidi="ar-SA"/>
    </w:rPr>
  </w:style>
  <w:style w:type="paragraph" w:customStyle="1" w:styleId="TOC92">
    <w:name w:val="TOC 92"/>
    <w:basedOn w:val="TOC8"/>
    <w:rsid w:val="00292864"/>
    <w:pPr>
      <w:overflowPunct w:val="0"/>
      <w:autoSpaceDE w:val="0"/>
      <w:autoSpaceDN w:val="0"/>
      <w:adjustRightInd w:val="0"/>
      <w:ind w:left="1418" w:hanging="1418"/>
      <w:textAlignment w:val="baseline"/>
    </w:pPr>
    <w:rPr>
      <w:rFonts w:eastAsia="MS Mincho"/>
      <w:lang w:eastAsia="ja-JP"/>
    </w:rPr>
  </w:style>
  <w:style w:type="paragraph" w:customStyle="1" w:styleId="Caption2">
    <w:name w:val="Caption2"/>
    <w:basedOn w:val="Normal"/>
    <w:next w:val="Normal"/>
    <w:rsid w:val="00292864"/>
    <w:pPr>
      <w:overflowPunct w:val="0"/>
      <w:autoSpaceDE w:val="0"/>
      <w:autoSpaceDN w:val="0"/>
      <w:adjustRightInd w:val="0"/>
      <w:spacing w:before="120" w:after="120"/>
      <w:textAlignment w:val="baseline"/>
    </w:pPr>
    <w:rPr>
      <w:rFonts w:eastAsia="MS Mincho"/>
      <w:b/>
      <w:lang w:eastAsia="ja-JP"/>
    </w:rPr>
  </w:style>
  <w:style w:type="paragraph" w:customStyle="1" w:styleId="TableofFigures2">
    <w:name w:val="Table of Figures2"/>
    <w:basedOn w:val="Normal"/>
    <w:next w:val="Normal"/>
    <w:rsid w:val="00292864"/>
    <w:pPr>
      <w:overflowPunct w:val="0"/>
      <w:autoSpaceDE w:val="0"/>
      <w:autoSpaceDN w:val="0"/>
      <w:adjustRightInd w:val="0"/>
      <w:ind w:left="400" w:hanging="400"/>
      <w:jc w:val="center"/>
      <w:textAlignment w:val="baseline"/>
    </w:pPr>
    <w:rPr>
      <w:rFonts w:eastAsia="MS Mincho"/>
      <w:b/>
      <w:lang w:eastAsia="ja-JP"/>
    </w:rPr>
  </w:style>
  <w:style w:type="paragraph" w:customStyle="1" w:styleId="CharCharCharChar10">
    <w:name w:val="Char Char Char Char1"/>
    <w:semiHidden/>
    <w:rsid w:val="0029286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arCar1CharCharCarCar0">
    <w:name w:val="Car Car1 Char Char Car Car"/>
    <w:semiHidden/>
    <w:rsid w:val="00292864"/>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paragraph" w:customStyle="1" w:styleId="CharCharCharCharCharCharCharCharCharCharCharCharCharChar1CharCharCharCharCharCharCharCharCharCharCharChar0">
    <w:name w:val="Char Char Char Char Char Char Char Char Char Char Char Char Char Char1 Char Char Char Char Char Char Char Char Char Char Char Char"/>
    <w:semiHidden/>
    <w:rsid w:val="0029286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ListParagraphChar">
    <w:name w:val="List Paragraph Char"/>
    <w:link w:val="ListParagraph"/>
    <w:uiPriority w:val="34"/>
    <w:locked/>
    <w:rsid w:val="00115B6D"/>
    <w:rPr>
      <w:lang w:val="en-GB"/>
    </w:rPr>
  </w:style>
  <w:style w:type="paragraph" w:customStyle="1" w:styleId="CharCharCharCharCharChar1">
    <w:name w:val="Char Char Char Char Char Char"/>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ZchnZchn1">
    <w:name w:val="Zchn Zchn"/>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arCar1">
    <w:name w:val="Car Car"/>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CharChar31">
    <w:name w:val="Char Char3"/>
    <w:rsid w:val="00B47796"/>
    <w:rPr>
      <w:rFonts w:ascii="Times New Roman" w:eastAsia="MS Mincho" w:hAnsi="Times New Roman"/>
      <w:lang w:val="en-GB" w:eastAsia="en-US"/>
    </w:rPr>
  </w:style>
  <w:style w:type="paragraph" w:customStyle="1" w:styleId="CarCar51">
    <w:name w:val="Car Car5"/>
    <w:semiHidden/>
    <w:rsid w:val="00B47796"/>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character" w:customStyle="1" w:styleId="CharChar191">
    <w:name w:val="Char Char19"/>
    <w:semiHidden/>
    <w:rsid w:val="00B47796"/>
    <w:rPr>
      <w:rFonts w:ascii="Times New Roman" w:hAnsi="Times New Roman"/>
      <w:lang w:val="en-GB"/>
    </w:rPr>
  </w:style>
  <w:style w:type="character" w:customStyle="1" w:styleId="CharChar81">
    <w:name w:val="Char Char8"/>
    <w:semiHidden/>
    <w:rsid w:val="00B47796"/>
    <w:rPr>
      <w:rFonts w:ascii="Times New Roman" w:hAnsi="Times New Roman"/>
      <w:b/>
      <w:bCs/>
      <w:lang w:val="en-GB" w:eastAsia="en-US"/>
    </w:rPr>
  </w:style>
  <w:style w:type="paragraph" w:customStyle="1" w:styleId="Char2">
    <w:name w:val="Char"/>
    <w:semiHidden/>
    <w:rsid w:val="00B47796"/>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character" w:customStyle="1" w:styleId="CharChar131">
    <w:name w:val="Char Char13"/>
    <w:semiHidden/>
    <w:rsid w:val="00B47796"/>
    <w:rPr>
      <w:rFonts w:eastAsia="SimSun"/>
      <w:lang w:val="en-GB" w:eastAsia="en-US" w:bidi="ar-SA"/>
    </w:rPr>
  </w:style>
  <w:style w:type="character" w:customStyle="1" w:styleId="CharChar71">
    <w:name w:val="Char Char7"/>
    <w:rsid w:val="00B47796"/>
    <w:rPr>
      <w:rFonts w:ascii="Arial" w:eastAsia="SimSun" w:hAnsi="Arial"/>
      <w:sz w:val="36"/>
      <w:lang w:val="en-GB" w:eastAsia="en-US" w:bidi="ar-SA"/>
    </w:rPr>
  </w:style>
  <w:style w:type="character" w:customStyle="1" w:styleId="CharChar61">
    <w:name w:val="Char Char6"/>
    <w:rsid w:val="00B47796"/>
    <w:rPr>
      <w:rFonts w:ascii="Arial" w:eastAsia="SimSun" w:hAnsi="Arial"/>
      <w:sz w:val="32"/>
      <w:lang w:val="en-GB" w:eastAsia="en-US" w:bidi="ar-SA"/>
    </w:rPr>
  </w:style>
  <w:style w:type="character" w:customStyle="1" w:styleId="CharChar51">
    <w:name w:val="Char Char5"/>
    <w:rsid w:val="00B47796"/>
    <w:rPr>
      <w:rFonts w:ascii="Arial" w:eastAsia="SimSun" w:hAnsi="Arial"/>
      <w:sz w:val="28"/>
      <w:lang w:val="en-GB" w:eastAsia="en-US" w:bidi="ar-SA"/>
    </w:rPr>
  </w:style>
  <w:style w:type="character" w:customStyle="1" w:styleId="CharChar161">
    <w:name w:val="Char Char16"/>
    <w:rsid w:val="00B47796"/>
    <w:rPr>
      <w:rFonts w:ascii="Arial" w:eastAsia="SimSun" w:hAnsi="Arial"/>
      <w:lang w:val="en-GB" w:eastAsia="en-US" w:bidi="ar-SA"/>
    </w:rPr>
  </w:style>
  <w:style w:type="character" w:customStyle="1" w:styleId="CharChar141">
    <w:name w:val="Char Char14"/>
    <w:rsid w:val="00B47796"/>
    <w:rPr>
      <w:rFonts w:ascii="Arial" w:eastAsia="SimSun" w:hAnsi="Arial"/>
      <w:sz w:val="36"/>
      <w:lang w:val="en-GB" w:eastAsia="en-US" w:bidi="ar-SA"/>
    </w:rPr>
  </w:style>
  <w:style w:type="character" w:customStyle="1" w:styleId="CharChar111">
    <w:name w:val="Char Char11"/>
    <w:semiHidden/>
    <w:rsid w:val="00B47796"/>
    <w:rPr>
      <w:rFonts w:ascii="Tahoma" w:eastAsia="SimSun" w:hAnsi="Tahoma" w:cs="Tahoma"/>
      <w:lang w:val="en-GB" w:eastAsia="en-US" w:bidi="ar-SA"/>
    </w:rPr>
  </w:style>
  <w:style w:type="paragraph" w:customStyle="1" w:styleId="TOC93">
    <w:name w:val="TOC 93"/>
    <w:basedOn w:val="TOC8"/>
    <w:rsid w:val="00B47796"/>
    <w:pPr>
      <w:overflowPunct w:val="0"/>
      <w:autoSpaceDE w:val="0"/>
      <w:autoSpaceDN w:val="0"/>
      <w:adjustRightInd w:val="0"/>
      <w:ind w:left="1418" w:hanging="1418"/>
      <w:textAlignment w:val="baseline"/>
    </w:pPr>
    <w:rPr>
      <w:rFonts w:eastAsia="MS Mincho"/>
      <w:lang w:eastAsia="ja-JP"/>
    </w:rPr>
  </w:style>
  <w:style w:type="paragraph" w:customStyle="1" w:styleId="Caption3">
    <w:name w:val="Caption3"/>
    <w:basedOn w:val="Normal"/>
    <w:next w:val="Normal"/>
    <w:rsid w:val="00B47796"/>
    <w:pPr>
      <w:overflowPunct w:val="0"/>
      <w:autoSpaceDE w:val="0"/>
      <w:autoSpaceDN w:val="0"/>
      <w:adjustRightInd w:val="0"/>
      <w:spacing w:before="120" w:after="120"/>
      <w:textAlignment w:val="baseline"/>
    </w:pPr>
    <w:rPr>
      <w:rFonts w:eastAsia="MS Mincho"/>
      <w:b/>
      <w:lang w:eastAsia="ja-JP"/>
    </w:rPr>
  </w:style>
  <w:style w:type="paragraph" w:customStyle="1" w:styleId="TableofFigures3">
    <w:name w:val="Table of Figures3"/>
    <w:basedOn w:val="Normal"/>
    <w:next w:val="Normal"/>
    <w:rsid w:val="00B47796"/>
    <w:pPr>
      <w:overflowPunct w:val="0"/>
      <w:autoSpaceDE w:val="0"/>
      <w:autoSpaceDN w:val="0"/>
      <w:adjustRightInd w:val="0"/>
      <w:ind w:left="400" w:hanging="400"/>
      <w:jc w:val="center"/>
      <w:textAlignment w:val="baseline"/>
    </w:pPr>
    <w:rPr>
      <w:rFonts w:eastAsia="MS Mincho"/>
      <w:b/>
      <w:lang w:eastAsia="ja-JP"/>
    </w:rPr>
  </w:style>
  <w:style w:type="paragraph" w:customStyle="1" w:styleId="CharCharCharChar11">
    <w:name w:val="Char Char Char Char1"/>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arCar1CharCharCarCar1">
    <w:name w:val="Car Car1 Char Char Car Car"/>
    <w:semiHidden/>
    <w:rsid w:val="00B47796"/>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paragraph" w:customStyle="1" w:styleId="CharCharCharCharCharCharCharCharCharCharCharCharCharChar1CharCharCharCharCharCharCharCharCharCharCharChar1">
    <w:name w:val="Char Char Char Char Char Char Char Char Char Char Char Char Char Char1 Char Char Char Char Char Char Char Char Char Char Char Char"/>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styleId="TOCHeading">
    <w:name w:val="TOC Heading"/>
    <w:basedOn w:val="Heading1"/>
    <w:next w:val="Normal"/>
    <w:uiPriority w:val="39"/>
    <w:unhideWhenUsed/>
    <w:qFormat/>
    <w:rsid w:val="00B47796"/>
    <w:pPr>
      <w:pBdr>
        <w:top w:val="none" w:sz="0" w:space="0" w:color="auto"/>
      </w:pBdr>
      <w:spacing w:before="480" w:after="0" w:line="276" w:lineRule="auto"/>
      <w:ind w:left="0" w:firstLine="0"/>
      <w:outlineLvl w:val="9"/>
    </w:pPr>
    <w:rPr>
      <w:rFonts w:ascii="Cambria" w:eastAsia="Times New Roman" w:hAnsi="Cambria"/>
      <w:b/>
      <w:bCs/>
      <w:color w:val="365F91"/>
      <w:sz w:val="28"/>
      <w:szCs w:val="28"/>
      <w:lang w:val="en-US"/>
    </w:rPr>
  </w:style>
  <w:style w:type="paragraph" w:customStyle="1" w:styleId="3GPP">
    <w:name w:val="3GPP 正文"/>
    <w:basedOn w:val="Normal"/>
    <w:link w:val="3GPPChar"/>
    <w:qFormat/>
    <w:rsid w:val="00B47796"/>
    <w:pPr>
      <w:overflowPunct w:val="0"/>
      <w:autoSpaceDE w:val="0"/>
      <w:autoSpaceDN w:val="0"/>
      <w:adjustRightInd w:val="0"/>
      <w:textAlignment w:val="baseline"/>
    </w:pPr>
    <w:rPr>
      <w:rFonts w:eastAsia="SimSun"/>
      <w:lang w:val="x-none" w:eastAsia="ja-JP"/>
    </w:rPr>
  </w:style>
  <w:style w:type="character" w:customStyle="1" w:styleId="3GPPChar">
    <w:name w:val="3GPP 正文 Char"/>
    <w:link w:val="3GPP"/>
    <w:rsid w:val="00B47796"/>
    <w:rPr>
      <w:rFonts w:eastAsia="SimSun"/>
      <w:lang w:val="x-none" w:eastAsia="ja-JP"/>
    </w:rPr>
  </w:style>
  <w:style w:type="character" w:customStyle="1" w:styleId="B1Char1">
    <w:name w:val="B1 Char1"/>
    <w:rsid w:val="00B47796"/>
    <w:rPr>
      <w:lang w:val="en-GB" w:eastAsia="ja-JP" w:bidi="ar-SA"/>
    </w:rPr>
  </w:style>
  <w:style w:type="paragraph" w:customStyle="1" w:styleId="CharCharCharCharCharCharCharCharCharChar2CharCharCharChar">
    <w:name w:val="Char Char Char Char Char Char Char Char Char Char2 Char Char Char Char"/>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20">
    <w:name w:val="(文字) (文字)2"/>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B12">
    <w:name w:val="B1 (文字)"/>
    <w:rsid w:val="00B47796"/>
    <w:rPr>
      <w:lang w:val="en-GB" w:eastAsia="ja-JP" w:bidi="ar-SA"/>
    </w:rPr>
  </w:style>
  <w:style w:type="character" w:customStyle="1" w:styleId="B1Zchn">
    <w:name w:val="B1 Zchn"/>
    <w:rsid w:val="00B47796"/>
    <w:rPr>
      <w:rFonts w:eastAsia="MS Mincho"/>
      <w:lang w:val="en-GB" w:eastAsia="en-US" w:bidi="ar-SA"/>
    </w:rPr>
  </w:style>
  <w:style w:type="paragraph" w:customStyle="1" w:styleId="CharChar1CharCharCharCharCharCharCharCharCharCharCharCharCharCharChar">
    <w:name w:val="Char Char1 Char Char Char Char Char Char Char Char Char Char Char Char Char Char Char"/>
    <w:semiHidden/>
    <w:rsid w:val="00B47796"/>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eastAsia="zh-CN"/>
    </w:rPr>
  </w:style>
  <w:style w:type="character" w:styleId="Emphasis">
    <w:name w:val="Emphasis"/>
    <w:qFormat/>
    <w:rsid w:val="00B47796"/>
    <w:rPr>
      <w:i/>
      <w:iCs/>
    </w:rPr>
  </w:style>
  <w:style w:type="character" w:styleId="IntenseEmphasis">
    <w:name w:val="Intense Emphasis"/>
    <w:uiPriority w:val="21"/>
    <w:qFormat/>
    <w:rsid w:val="00B47796"/>
    <w:rPr>
      <w:b/>
      <w:bCs/>
      <w:i/>
      <w:iCs/>
      <w:color w:val="4F81BD"/>
    </w:rPr>
  </w:style>
  <w:style w:type="paragraph" w:customStyle="1" w:styleId="CharCharCharCharChar">
    <w:name w:val="Char Char Char Char Char"/>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harCharCharChar">
    <w:name w:val="Char Char Char Char"/>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tah0">
    <w:name w:val="tah"/>
    <w:basedOn w:val="Normal"/>
    <w:rsid w:val="00B47796"/>
    <w:pPr>
      <w:keepNext/>
      <w:spacing w:after="0"/>
      <w:jc w:val="center"/>
    </w:pPr>
    <w:rPr>
      <w:rFonts w:ascii="Arial" w:eastAsia="PMingLiU" w:hAnsi="Arial" w:cs="Arial"/>
      <w:b/>
      <w:bCs/>
      <w:sz w:val="18"/>
      <w:szCs w:val="18"/>
      <w:lang w:eastAsia="zh-TW"/>
    </w:rPr>
  </w:style>
  <w:style w:type="paragraph" w:customStyle="1" w:styleId="tac0">
    <w:name w:val="tac"/>
    <w:basedOn w:val="Normal"/>
    <w:rsid w:val="00B47796"/>
    <w:pPr>
      <w:keepNext/>
      <w:spacing w:after="0"/>
      <w:jc w:val="center"/>
    </w:pPr>
    <w:rPr>
      <w:rFonts w:ascii="Arial" w:eastAsia="PMingLiU" w:hAnsi="Arial" w:cs="Arial"/>
      <w:sz w:val="18"/>
      <w:szCs w:val="18"/>
      <w:lang w:eastAsia="zh-TW"/>
    </w:rPr>
  </w:style>
  <w:style w:type="paragraph" w:customStyle="1" w:styleId="bodytext4">
    <w:name w:val="bodytext4"/>
    <w:basedOn w:val="BodyText"/>
    <w:rsid w:val="00B47796"/>
    <w:pPr>
      <w:tabs>
        <w:tab w:val="left" w:pos="794"/>
        <w:tab w:val="left" w:pos="1191"/>
        <w:tab w:val="left" w:pos="1588"/>
        <w:tab w:val="left" w:pos="1985"/>
      </w:tabs>
      <w:overflowPunct w:val="0"/>
      <w:autoSpaceDE w:val="0"/>
      <w:autoSpaceDN w:val="0"/>
      <w:adjustRightInd w:val="0"/>
      <w:spacing w:before="240" w:after="0"/>
      <w:ind w:left="3238"/>
      <w:jc w:val="left"/>
      <w:textAlignment w:val="baseline"/>
    </w:pPr>
    <w:rPr>
      <w:rFonts w:eastAsia="SimSun"/>
      <w:sz w:val="24"/>
      <w:szCs w:val="20"/>
      <w:lang w:val="en-GB"/>
    </w:rPr>
  </w:style>
  <w:style w:type="paragraph" w:customStyle="1" w:styleId="References">
    <w:name w:val="References"/>
    <w:basedOn w:val="Normal"/>
    <w:next w:val="Normal"/>
    <w:rsid w:val="00B47796"/>
    <w:pPr>
      <w:tabs>
        <w:tab w:val="num" w:pos="502"/>
      </w:tabs>
      <w:autoSpaceDE w:val="0"/>
      <w:autoSpaceDN w:val="0"/>
      <w:snapToGrid w:val="0"/>
      <w:spacing w:after="60"/>
      <w:ind w:left="502" w:hanging="360"/>
    </w:pPr>
    <w:rPr>
      <w:rFonts w:eastAsia="SimSun"/>
      <w:szCs w:val="16"/>
      <w:lang w:val="en-US"/>
    </w:rPr>
  </w:style>
  <w:style w:type="paragraph" w:customStyle="1" w:styleId="a2">
    <w:name w:val="参考文献"/>
    <w:basedOn w:val="Normal"/>
    <w:qFormat/>
    <w:rsid w:val="00B47796"/>
    <w:pPr>
      <w:keepLines/>
      <w:tabs>
        <w:tab w:val="num" w:pos="720"/>
      </w:tabs>
      <w:spacing w:after="0"/>
      <w:ind w:left="720" w:hanging="360"/>
    </w:pPr>
    <w:rPr>
      <w:rFonts w:eastAsia="MS Mincho"/>
    </w:rPr>
  </w:style>
  <w:style w:type="paragraph" w:customStyle="1" w:styleId="a3">
    <w:name w:val="??"/>
    <w:rsid w:val="00B47796"/>
    <w:pPr>
      <w:widowControl w:val="0"/>
    </w:pPr>
    <w:rPr>
      <w:rFonts w:eastAsia="Times New Roman"/>
    </w:rPr>
  </w:style>
  <w:style w:type="paragraph" w:customStyle="1" w:styleId="26">
    <w:name w:val="??? 2"/>
    <w:basedOn w:val="a3"/>
    <w:next w:val="a3"/>
    <w:rsid w:val="00B47796"/>
    <w:pPr>
      <w:keepNext/>
    </w:pPr>
    <w:rPr>
      <w:rFonts w:ascii="Arial" w:hAnsi="Arial"/>
      <w:b/>
      <w:sz w:val="24"/>
    </w:rPr>
  </w:style>
  <w:style w:type="paragraph" w:customStyle="1" w:styleId="CharCharChar">
    <w:name w:val="Char Char Char"/>
    <w:basedOn w:val="Normal"/>
    <w:rsid w:val="00B47796"/>
    <w:pPr>
      <w:widowControl w:val="0"/>
      <w:spacing w:after="0"/>
      <w:jc w:val="both"/>
    </w:pPr>
    <w:rPr>
      <w:rFonts w:eastAsia="SimSun"/>
      <w:kern w:val="2"/>
      <w:sz w:val="21"/>
      <w:szCs w:val="24"/>
      <w:lang w:val="en-US" w:eastAsia="zh-CN"/>
    </w:rPr>
  </w:style>
  <w:style w:type="paragraph" w:customStyle="1" w:styleId="MotorolaResponse1">
    <w:name w:val="Motorola Response1"/>
    <w:semiHidden/>
    <w:rsid w:val="00B47796"/>
    <w:pPr>
      <w:keepNext/>
      <w:tabs>
        <w:tab w:val="num" w:pos="1140"/>
      </w:tabs>
      <w:autoSpaceDE w:val="0"/>
      <w:autoSpaceDN w:val="0"/>
      <w:adjustRightInd w:val="0"/>
      <w:spacing w:before="60" w:after="60"/>
      <w:ind w:left="1140" w:hanging="1140"/>
      <w:jc w:val="both"/>
    </w:pPr>
    <w:rPr>
      <w:rFonts w:ascii="Arial" w:eastAsia="SimSun" w:hAnsi="Arial" w:cs="Arial"/>
      <w:color w:val="0000FF"/>
      <w:kern w:val="2"/>
      <w:lang w:eastAsia="zh-CN"/>
    </w:rPr>
  </w:style>
  <w:style w:type="paragraph" w:customStyle="1" w:styleId="Atl">
    <w:name w:val="Atl"/>
    <w:basedOn w:val="Normal"/>
    <w:rsid w:val="00B47796"/>
    <w:pPr>
      <w:overflowPunct w:val="0"/>
      <w:autoSpaceDE w:val="0"/>
      <w:autoSpaceDN w:val="0"/>
      <w:adjustRightInd w:val="0"/>
      <w:textAlignment w:val="baseline"/>
    </w:pPr>
    <w:rPr>
      <w:rFonts w:eastAsia="MS Mincho" w:cs="v4.2.0"/>
      <w:lang w:eastAsia="en-GB"/>
    </w:rPr>
  </w:style>
  <w:style w:type="paragraph" w:customStyle="1" w:styleId="CharCharCharCharCharCharCharCharCharCharCharCharChar">
    <w:name w:val="Char Char Char Char Char Char Char Char Char Char Char Char Char"/>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16">
    <w:name w:val="16"/>
    <w:basedOn w:val="Normal"/>
    <w:rsid w:val="00B47796"/>
    <w:pPr>
      <w:overflowPunct w:val="0"/>
      <w:autoSpaceDE w:val="0"/>
      <w:autoSpaceDN w:val="0"/>
      <w:adjustRightInd w:val="0"/>
      <w:snapToGrid w:val="0"/>
      <w:spacing w:before="100" w:beforeAutospacing="1" w:after="100" w:afterAutospacing="1"/>
      <w:jc w:val="center"/>
      <w:textAlignment w:val="baseline"/>
    </w:pPr>
    <w:rPr>
      <w:rFonts w:ascii="Arial" w:eastAsia="MS Mincho" w:hAnsi="Arial" w:cs="Arial"/>
      <w:sz w:val="18"/>
      <w:szCs w:val="18"/>
      <w:lang w:eastAsia="ja-JP"/>
    </w:rPr>
  </w:style>
  <w:style w:type="paragraph" w:customStyle="1" w:styleId="200">
    <w:name w:val="20"/>
    <w:basedOn w:val="Normal"/>
    <w:rsid w:val="00B47796"/>
    <w:pPr>
      <w:overflowPunct w:val="0"/>
      <w:autoSpaceDE w:val="0"/>
      <w:autoSpaceDN w:val="0"/>
      <w:adjustRightInd w:val="0"/>
      <w:snapToGrid w:val="0"/>
      <w:spacing w:before="100" w:beforeAutospacing="1" w:after="100" w:afterAutospacing="1"/>
      <w:jc w:val="center"/>
      <w:textAlignment w:val="baseline"/>
    </w:pPr>
    <w:rPr>
      <w:rFonts w:ascii="Arial" w:eastAsia="MS Mincho" w:hAnsi="Arial" w:cs="Arial"/>
      <w:b/>
      <w:bCs/>
      <w:sz w:val="18"/>
      <w:szCs w:val="18"/>
      <w:lang w:eastAsia="ja-JP"/>
    </w:rPr>
  </w:style>
  <w:style w:type="paragraph" w:customStyle="1" w:styleId="TdocHeading1">
    <w:name w:val="Tdoc_Heading_1"/>
    <w:basedOn w:val="Heading1"/>
    <w:next w:val="Normal"/>
    <w:autoRedefine/>
    <w:rsid w:val="00B47796"/>
    <w:pPr>
      <w:keepLines w:val="0"/>
      <w:pBdr>
        <w:top w:val="none" w:sz="0" w:space="0" w:color="auto"/>
      </w:pBdr>
      <w:overflowPunct w:val="0"/>
      <w:autoSpaceDE w:val="0"/>
      <w:autoSpaceDN w:val="0"/>
      <w:adjustRightInd w:val="0"/>
      <w:ind w:left="0" w:firstLine="0"/>
      <w:textAlignment w:val="baseline"/>
    </w:pPr>
    <w:rPr>
      <w:rFonts w:eastAsia="Times New Roman"/>
      <w:b/>
      <w:noProof/>
      <w:color w:val="339966"/>
      <w:kern w:val="28"/>
      <w:sz w:val="28"/>
      <w:szCs w:val="28"/>
      <w:lang w:val="en-US" w:eastAsia="zh-CN"/>
    </w:rPr>
  </w:style>
  <w:style w:type="paragraph" w:customStyle="1" w:styleId="xl29">
    <w:name w:val="xl29"/>
    <w:basedOn w:val="Normal"/>
    <w:rsid w:val="00B47796"/>
    <w:pPr>
      <w:pBdr>
        <w:left w:val="single" w:sz="4" w:space="0" w:color="C0C0C0"/>
        <w:bottom w:val="single" w:sz="4" w:space="0" w:color="C0C0C0"/>
      </w:pBdr>
      <w:overflowPunct w:val="0"/>
      <w:autoSpaceDE w:val="0"/>
      <w:autoSpaceDN w:val="0"/>
      <w:adjustRightInd w:val="0"/>
      <w:spacing w:before="100" w:beforeAutospacing="1" w:after="100" w:afterAutospacing="1"/>
      <w:jc w:val="center"/>
      <w:textAlignment w:val="baseline"/>
    </w:pPr>
    <w:rPr>
      <w:rFonts w:ascii="Arial" w:eastAsia="Times New Roman" w:hAnsi="Arial" w:cs="Arial"/>
      <w:b/>
      <w:bCs/>
      <w:sz w:val="24"/>
      <w:szCs w:val="24"/>
      <w:lang w:eastAsia="en-GB"/>
    </w:rPr>
  </w:style>
  <w:style w:type="paragraph" w:customStyle="1" w:styleId="1">
    <w:name w:val="样式1"/>
    <w:basedOn w:val="TAN"/>
    <w:qFormat/>
    <w:rsid w:val="00B47796"/>
    <w:pPr>
      <w:numPr>
        <w:numId w:val="11"/>
      </w:numPr>
      <w:overflowPunct w:val="0"/>
      <w:autoSpaceDE w:val="0"/>
      <w:autoSpaceDN w:val="0"/>
      <w:adjustRightInd w:val="0"/>
      <w:textAlignment w:val="baseline"/>
    </w:pPr>
    <w:rPr>
      <w:rFonts w:eastAsia="MS Mincho"/>
      <w:szCs w:val="18"/>
      <w:lang w:eastAsia="ja-JP"/>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
    <w:rsid w:val="00B47796"/>
    <w:rPr>
      <w:rFonts w:ascii="Arial" w:eastAsia="Times New Roman" w:hAnsi="Arial"/>
      <w:sz w:val="28"/>
      <w:lang w:val="en-GB"/>
    </w:rPr>
  </w:style>
  <w:style w:type="character" w:customStyle="1" w:styleId="Heading1Char1">
    <w:name w:val="Heading 1 Char1"/>
    <w:aliases w:val="NMP Heading 1 Char2,H1 Char2,h1 Char2,app heading 1 Char2,l1 Char2,Memo Heading 1 Char2,h11 Char2,h12 Char2,h13 Char2,h14 Char2,h15 Char2,h16 Char2,h17 Char2,h111 Char2,h121 Char2,h131 Char2,h141 Char2,h151 Char2,h161 Char1,h18 Char1"/>
    <w:rsid w:val="00B47796"/>
    <w:rPr>
      <w:rFonts w:ascii="Arial" w:eastAsia="Times New Roman" w:hAnsi="Arial"/>
      <w:sz w:val="36"/>
      <w:lang w:val="en-GB"/>
    </w:rPr>
  </w:style>
  <w:style w:type="paragraph" w:customStyle="1" w:styleId="BodyBest">
    <w:name w:val="BodyBest"/>
    <w:basedOn w:val="Normal"/>
    <w:link w:val="BodyBestChar"/>
    <w:qFormat/>
    <w:rsid w:val="00B47796"/>
    <w:pPr>
      <w:spacing w:before="240" w:after="0"/>
      <w:ind w:left="540"/>
      <w:jc w:val="both"/>
    </w:pPr>
    <w:rPr>
      <w:rFonts w:ascii="Arial" w:eastAsia="MS Mincho" w:hAnsi="Arial"/>
      <w:lang w:val="en-US"/>
    </w:rPr>
  </w:style>
  <w:style w:type="character" w:customStyle="1" w:styleId="BodyBestChar">
    <w:name w:val="BodyBest Char"/>
    <w:link w:val="BodyBest"/>
    <w:rsid w:val="00B47796"/>
    <w:rPr>
      <w:rFonts w:ascii="Arial" w:eastAsia="MS Mincho" w:hAnsi="Arial"/>
    </w:rPr>
  </w:style>
  <w:style w:type="paragraph" w:customStyle="1" w:styleId="3GPPHeader">
    <w:name w:val="3GPP_Header"/>
    <w:basedOn w:val="Normal"/>
    <w:rsid w:val="00B47796"/>
    <w:pPr>
      <w:tabs>
        <w:tab w:val="left" w:pos="1701"/>
        <w:tab w:val="right" w:pos="9639"/>
      </w:tabs>
      <w:overflowPunct w:val="0"/>
      <w:autoSpaceDE w:val="0"/>
      <w:autoSpaceDN w:val="0"/>
      <w:adjustRightInd w:val="0"/>
      <w:spacing w:after="240"/>
      <w:jc w:val="both"/>
      <w:textAlignment w:val="baseline"/>
    </w:pPr>
    <w:rPr>
      <w:rFonts w:ascii="Arial" w:eastAsia="Times New Roman" w:hAnsi="Arial"/>
      <w:b/>
      <w:sz w:val="24"/>
      <w:lang w:eastAsia="zh-CN"/>
    </w:rPr>
  </w:style>
  <w:style w:type="paragraph" w:customStyle="1" w:styleId="IvDInstructiontext">
    <w:name w:val="IvD Instructiontext"/>
    <w:basedOn w:val="BodyText"/>
    <w:link w:val="IvDInstructiontextChar"/>
    <w:uiPriority w:val="99"/>
    <w:qFormat/>
    <w:rsid w:val="00B47796"/>
    <w:pPr>
      <w:keepLines/>
      <w:tabs>
        <w:tab w:val="left" w:pos="2552"/>
        <w:tab w:val="left" w:pos="3856"/>
        <w:tab w:val="left" w:pos="5216"/>
        <w:tab w:val="left" w:pos="6464"/>
        <w:tab w:val="left" w:pos="7768"/>
        <w:tab w:val="left" w:pos="9072"/>
        <w:tab w:val="left" w:pos="9639"/>
      </w:tabs>
      <w:spacing w:before="240" w:after="0"/>
      <w:jc w:val="left"/>
    </w:pPr>
    <w:rPr>
      <w:rFonts w:ascii="Arial" w:eastAsia="Times New Roman" w:hAnsi="Arial"/>
      <w:i/>
      <w:color w:val="7F7F7F"/>
      <w:spacing w:val="2"/>
      <w:sz w:val="18"/>
      <w:szCs w:val="18"/>
    </w:rPr>
  </w:style>
  <w:style w:type="character" w:customStyle="1" w:styleId="IvDInstructiontextChar">
    <w:name w:val="IvD Instructiontext Char"/>
    <w:link w:val="IvDInstructiontext"/>
    <w:uiPriority w:val="99"/>
    <w:rsid w:val="00B47796"/>
    <w:rPr>
      <w:rFonts w:ascii="Arial" w:eastAsia="Times New Roman" w:hAnsi="Arial"/>
      <w:i/>
      <w:color w:val="7F7F7F"/>
      <w:spacing w:val="2"/>
      <w:sz w:val="18"/>
      <w:szCs w:val="18"/>
    </w:rPr>
  </w:style>
  <w:style w:type="paragraph" w:customStyle="1" w:styleId="IvDbodytext">
    <w:name w:val="IvD bodytext"/>
    <w:basedOn w:val="BodyText"/>
    <w:link w:val="IvDbodytextChar"/>
    <w:qFormat/>
    <w:rsid w:val="00B47796"/>
    <w:pPr>
      <w:keepLines/>
      <w:tabs>
        <w:tab w:val="left" w:pos="2552"/>
        <w:tab w:val="left" w:pos="3856"/>
        <w:tab w:val="left" w:pos="5216"/>
        <w:tab w:val="left" w:pos="6464"/>
        <w:tab w:val="left" w:pos="7768"/>
        <w:tab w:val="left" w:pos="9072"/>
        <w:tab w:val="left" w:pos="9639"/>
      </w:tabs>
      <w:spacing w:before="240" w:after="0"/>
      <w:jc w:val="left"/>
    </w:pPr>
    <w:rPr>
      <w:rFonts w:ascii="Arial" w:eastAsia="Times New Roman" w:hAnsi="Arial"/>
      <w:spacing w:val="2"/>
      <w:szCs w:val="20"/>
    </w:rPr>
  </w:style>
  <w:style w:type="character" w:customStyle="1" w:styleId="IvDbodytextChar">
    <w:name w:val="IvD bodytext Char"/>
    <w:link w:val="IvDbodytext"/>
    <w:rsid w:val="00B47796"/>
    <w:rPr>
      <w:rFonts w:ascii="Arial" w:eastAsia="Times New Roman" w:hAnsi="Arial"/>
      <w:spacing w:val="2"/>
    </w:rPr>
  </w:style>
  <w:style w:type="paragraph" w:customStyle="1" w:styleId="CharCharCharCharCharCharCharCharCharChar2CharCharCharChar0">
    <w:name w:val="Char Char Char Char Char Char Char Char Char Char2 Char Char Char Char"/>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27">
    <w:name w:val="(文字) (文字)2"/>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harChar1CharCharCharCharCharCharCharCharCharCharCharCharCharCharChar0">
    <w:name w:val="Char Char1 Char Char Char Char Char Char Char Char Char Char Char Char Char Char Char"/>
    <w:semiHidden/>
    <w:rsid w:val="00B47796"/>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eastAsia="zh-CN"/>
    </w:rPr>
  </w:style>
  <w:style w:type="paragraph" w:customStyle="1" w:styleId="CharCharCharCharChar0">
    <w:name w:val="Char Char Char Char Char"/>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harCharCharChar0">
    <w:name w:val="Char Char Char Char"/>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harCharCharCharCharCharCharCharCharCharCharCharChar0">
    <w:name w:val="Char Char Char Char Char Char Char Char Char Char Char Char Char"/>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tgc">
    <w:name w:val="_tgc"/>
    <w:rsid w:val="00B47796"/>
  </w:style>
  <w:style w:type="paragraph" w:customStyle="1" w:styleId="AC">
    <w:name w:val="AC"/>
    <w:basedOn w:val="Normal"/>
    <w:rsid w:val="00B47796"/>
    <w:pPr>
      <w:widowControl w:val="0"/>
      <w:overflowPunct w:val="0"/>
      <w:autoSpaceDE w:val="0"/>
      <w:autoSpaceDN w:val="0"/>
      <w:adjustRightInd w:val="0"/>
      <w:jc w:val="center"/>
      <w:textAlignment w:val="baseline"/>
    </w:pPr>
    <w:rPr>
      <w:rFonts w:ascii="Arial" w:eastAsia="Times New Roman" w:hAnsi="Arial"/>
      <w:b/>
      <w:noProof/>
      <w:sz w:val="18"/>
      <w:lang w:eastAsia="ko-KR"/>
    </w:rPr>
  </w:style>
  <w:style w:type="paragraph" w:customStyle="1" w:styleId="a">
    <w:name w:val="表格题注"/>
    <w:next w:val="Normal"/>
    <w:rsid w:val="00B47796"/>
    <w:pPr>
      <w:numPr>
        <w:numId w:val="12"/>
      </w:numPr>
      <w:spacing w:beforeLines="50" w:before="50" w:afterLines="50" w:after="50"/>
      <w:jc w:val="center"/>
    </w:pPr>
    <w:rPr>
      <w:rFonts w:eastAsia="Malgun Gothic"/>
      <w:b/>
      <w:lang w:val="en-GB" w:eastAsia="zh-CN"/>
    </w:rPr>
  </w:style>
  <w:style w:type="character" w:customStyle="1" w:styleId="st1">
    <w:name w:val="st1"/>
    <w:basedOn w:val="DefaultParagraphFont"/>
    <w:rsid w:val="00565ECD"/>
  </w:style>
  <w:style w:type="paragraph" w:customStyle="1" w:styleId="TdocHeader2">
    <w:name w:val="Tdoc_Header_2"/>
    <w:basedOn w:val="Normal"/>
    <w:rsid w:val="00565ECD"/>
    <w:pPr>
      <w:widowControl w:val="0"/>
      <w:tabs>
        <w:tab w:val="left" w:pos="1701"/>
        <w:tab w:val="right" w:pos="9072"/>
        <w:tab w:val="right" w:pos="10206"/>
      </w:tabs>
      <w:spacing w:after="0"/>
      <w:ind w:left="1440" w:hanging="1440"/>
      <w:jc w:val="both"/>
    </w:pPr>
    <w:rPr>
      <w:rFonts w:ascii="Arial" w:eastAsia="Batang" w:hAnsi="Arial"/>
      <w:b/>
      <w:sz w:val="18"/>
    </w:rPr>
  </w:style>
  <w:style w:type="character" w:styleId="PlaceholderText">
    <w:name w:val="Placeholder Text"/>
    <w:basedOn w:val="DefaultParagraphFont"/>
    <w:uiPriority w:val="99"/>
    <w:semiHidden/>
    <w:rsid w:val="00565ECD"/>
    <w:rPr>
      <w:color w:val="808080"/>
    </w:rPr>
  </w:style>
  <w:style w:type="paragraph" w:customStyle="1" w:styleId="Default">
    <w:name w:val="Default"/>
    <w:rsid w:val="00565ECD"/>
    <w:pPr>
      <w:autoSpaceDE w:val="0"/>
      <w:autoSpaceDN w:val="0"/>
      <w:adjustRightInd w:val="0"/>
    </w:pPr>
    <w:rPr>
      <w:rFonts w:ascii="Arial" w:eastAsia="Times New Roman" w:hAnsi="Arial" w:cs="Arial"/>
      <w:color w:val="000000"/>
      <w:sz w:val="24"/>
      <w:szCs w:val="24"/>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533227">
      <w:bodyDiv w:val="1"/>
      <w:marLeft w:val="0"/>
      <w:marRight w:val="0"/>
      <w:marTop w:val="0"/>
      <w:marBottom w:val="0"/>
      <w:divBdr>
        <w:top w:val="none" w:sz="0" w:space="0" w:color="auto"/>
        <w:left w:val="none" w:sz="0" w:space="0" w:color="auto"/>
        <w:bottom w:val="none" w:sz="0" w:space="0" w:color="auto"/>
        <w:right w:val="none" w:sz="0" w:space="0" w:color="auto"/>
      </w:divBdr>
    </w:div>
    <w:div w:id="631250277">
      <w:bodyDiv w:val="1"/>
      <w:marLeft w:val="0"/>
      <w:marRight w:val="0"/>
      <w:marTop w:val="0"/>
      <w:marBottom w:val="0"/>
      <w:divBdr>
        <w:top w:val="none" w:sz="0" w:space="0" w:color="auto"/>
        <w:left w:val="none" w:sz="0" w:space="0" w:color="auto"/>
        <w:bottom w:val="none" w:sz="0" w:space="0" w:color="auto"/>
        <w:right w:val="none" w:sz="0" w:space="0" w:color="auto"/>
      </w:divBdr>
    </w:div>
    <w:div w:id="1010762272">
      <w:bodyDiv w:val="1"/>
      <w:marLeft w:val="0"/>
      <w:marRight w:val="0"/>
      <w:marTop w:val="0"/>
      <w:marBottom w:val="0"/>
      <w:divBdr>
        <w:top w:val="none" w:sz="0" w:space="0" w:color="auto"/>
        <w:left w:val="none" w:sz="0" w:space="0" w:color="auto"/>
        <w:bottom w:val="none" w:sz="0" w:space="0" w:color="auto"/>
        <w:right w:val="none" w:sz="0" w:space="0" w:color="auto"/>
      </w:divBdr>
    </w:div>
    <w:div w:id="1140725868">
      <w:bodyDiv w:val="1"/>
      <w:marLeft w:val="0"/>
      <w:marRight w:val="0"/>
      <w:marTop w:val="0"/>
      <w:marBottom w:val="0"/>
      <w:divBdr>
        <w:top w:val="none" w:sz="0" w:space="0" w:color="auto"/>
        <w:left w:val="none" w:sz="0" w:space="0" w:color="auto"/>
        <w:bottom w:val="none" w:sz="0" w:space="0" w:color="auto"/>
        <w:right w:val="none" w:sz="0" w:space="0" w:color="auto"/>
      </w:divBdr>
    </w:div>
    <w:div w:id="181282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microsoft.com/office/2011/relationships/commentsExtended" Target="commentsExtended.xml"/><Relationship Id="rId26" Type="http://schemas.openxmlformats.org/officeDocument/2006/relationships/image" Target="media/image16.emf"/><Relationship Id="rId39" Type="http://schemas.openxmlformats.org/officeDocument/2006/relationships/image" Target="media/image27.emf"/><Relationship Id="rId21" Type="http://schemas.openxmlformats.org/officeDocument/2006/relationships/image" Target="media/image11.png"/><Relationship Id="rId34" Type="http://schemas.openxmlformats.org/officeDocument/2006/relationships/image" Target="media/image22.emf"/><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8.emf"/><Relationship Id="rId20" Type="http://schemas.openxmlformats.org/officeDocument/2006/relationships/image" Target="media/image10.wmf"/><Relationship Id="rId29" Type="http://schemas.openxmlformats.org/officeDocument/2006/relationships/oleObject" Target="embeddings/oleObject1.bin"/><Relationship Id="rId41"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4.w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3.png"/><Relationship Id="rId28" Type="http://schemas.openxmlformats.org/officeDocument/2006/relationships/image" Target="media/image18.emf"/><Relationship Id="rId36" Type="http://schemas.openxmlformats.org/officeDocument/2006/relationships/image" Target="media/image24.emf"/><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oleObject" Target="embeddings/oleObject2.bin"/><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2.wmf"/><Relationship Id="rId27" Type="http://schemas.openxmlformats.org/officeDocument/2006/relationships/image" Target="media/image17.emf"/><Relationship Id="rId30" Type="http://schemas.openxmlformats.org/officeDocument/2006/relationships/image" Target="media/image19.emf"/><Relationship Id="rId35" Type="http://schemas.openxmlformats.org/officeDocument/2006/relationships/image" Target="media/image23.emf"/><Relationship Id="rId43"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emf"/><Relationship Id="rId17" Type="http://schemas.openxmlformats.org/officeDocument/2006/relationships/comments" Target="comments.xml"/><Relationship Id="rId25" Type="http://schemas.openxmlformats.org/officeDocument/2006/relationships/image" Target="media/image15.wmf"/><Relationship Id="rId33" Type="http://schemas.openxmlformats.org/officeDocument/2006/relationships/image" Target="media/image21.emf"/><Relationship Id="rId38" Type="http://schemas.openxmlformats.org/officeDocument/2006/relationships/image" Target="media/image26.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FCED2-7573-4824-BFCD-D56722DD4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4</TotalTime>
  <Pages>155</Pages>
  <Words>50928</Words>
  <Characters>290296</Characters>
  <Application>Microsoft Office Word</Application>
  <DocSecurity>0</DocSecurity>
  <Lines>2419</Lines>
  <Paragraphs>681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340543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Huawei</cp:lastModifiedBy>
  <cp:revision>2</cp:revision>
  <dcterms:created xsi:type="dcterms:W3CDTF">2018-08-03T16:44:00Z</dcterms:created>
  <dcterms:modified xsi:type="dcterms:W3CDTF">2018-08-03T16:44:00Z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(2)MRpxuJlYxYFHTtJWhmaRzAv6/ZkSftkOprjXkdyeMCzKpXU9zHENjmm8Uxa0uiHV2IN066aD
eNzmcQPikAOBf/sQ+A8vr79M6yti4bxHhvIyM8N+bS4e7uNyzIPAfN1sj7mbHFH6oDUL9Zrn
LorjxfuqSrsNGrrsK64ZUB/89Mkr3ZerjRqQaZpukX3U5Qy/CFtbmXtVFVmV/8IyWqFW+XJo
lCEdMjtvvt6kpbzpYA</vt:lpwstr>
  </property>
  <property fmtid="{D5CDD505-2E9C-101B-9397-08002B2CF9AE}" pid="3" name="_2015_ms_pID_7253431">
    <vt:lpwstr>YoL8yMToWAbCRiAC6VUQ12KpLLM8I7BEeFrY9eoPAROi2qCieSf/75
bdp6gCh/HuQ8qt0JNZ8nFi8SRbYwhbvs6Sno2st/D8ztZbazR1VfUDkxy0VGBOq8fBIyW+6i
3KObF6yGqGYuHfZ+ND6r+K79mCX5OeeKBJIbQza0zA8FVlyVvCtT7vyVrwPeOeSVCFcEBWBu
hQGwU6zSxZU6xG5I</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1532971818</vt:lpwstr>
  </property>
</Properties>
</file>